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E0FD7" w14:textId="3C9C8995" w:rsidR="00E0297B" w:rsidRPr="00C959C0" w:rsidRDefault="00E0297B" w:rsidP="0049675A">
      <w:pPr>
        <w:pStyle w:val="Style1"/>
        <w:numPr>
          <w:ilvl w:val="0"/>
          <w:numId w:val="0"/>
        </w:numPr>
        <w:tabs>
          <w:tab w:val="left" w:pos="8640"/>
        </w:tabs>
        <w:rPr>
          <w:b/>
          <w:sz w:val="24"/>
          <w:szCs w:val="24"/>
        </w:rPr>
      </w:pPr>
      <w:r w:rsidRPr="00C959C0">
        <w:rPr>
          <w:b/>
          <w:sz w:val="24"/>
          <w:szCs w:val="24"/>
        </w:rPr>
        <w:t xml:space="preserve">THIS PROTOCOL AND ALL OF THE INFORMATION RELATING TO IT ARE CONFIDENTIAL AND PROPRIETARY PROPERTY OF MERCK SHARP &amp; DOHME CORP., A SUBSIDIARY OF MERCK &amp; CO., INC., </w:t>
      </w:r>
      <w:r w:rsidR="007E53DD" w:rsidRPr="007E53DD">
        <w:rPr>
          <w:b/>
          <w:sz w:val="24"/>
          <w:szCs w:val="24"/>
        </w:rPr>
        <w:t>KENILWORTH</w:t>
      </w:r>
      <w:r w:rsidRPr="00C959C0">
        <w:rPr>
          <w:b/>
          <w:sz w:val="24"/>
          <w:szCs w:val="24"/>
        </w:rPr>
        <w:t>, NJ, U.S.A.</w:t>
      </w:r>
    </w:p>
    <w:p w14:paraId="015E0FD8" w14:textId="77777777" w:rsidR="00E0297B" w:rsidRDefault="00E0297B" w:rsidP="00E0297B">
      <w:pPr>
        <w:autoSpaceDE w:val="0"/>
        <w:autoSpaceDN w:val="0"/>
        <w:adjustRightInd w:val="0"/>
      </w:pPr>
    </w:p>
    <w:p w14:paraId="015E0FD9" w14:textId="77777777" w:rsidR="00E0297B" w:rsidRDefault="00E0297B" w:rsidP="00E0297B">
      <w:pPr>
        <w:autoSpaceDE w:val="0"/>
        <w:autoSpaceDN w:val="0"/>
        <w:adjustRightInd w:val="0"/>
        <w:rPr>
          <w:b/>
          <w:bCs/>
        </w:rPr>
      </w:pPr>
      <w:r w:rsidRPr="00C959C0">
        <w:rPr>
          <w:b/>
          <w:bCs/>
        </w:rPr>
        <w:t>SPONSOR:</w:t>
      </w:r>
    </w:p>
    <w:p w14:paraId="015E0FDD" w14:textId="77777777" w:rsidR="0081742E" w:rsidRPr="00C959C0" w:rsidRDefault="0081742E" w:rsidP="00E0297B">
      <w:pPr>
        <w:autoSpaceDE w:val="0"/>
        <w:autoSpaceDN w:val="0"/>
        <w:adjustRightInd w:val="0"/>
        <w:rPr>
          <w:b/>
          <w:bCs/>
        </w:rPr>
      </w:pPr>
    </w:p>
    <w:p w14:paraId="015E0FDE" w14:textId="77777777" w:rsidR="00E0297B" w:rsidRPr="00C959C0" w:rsidRDefault="00E0297B" w:rsidP="00E0297B">
      <w:pPr>
        <w:rPr>
          <w:sz w:val="22"/>
        </w:rPr>
      </w:pPr>
      <w:r w:rsidRPr="00C959C0">
        <w:rPr>
          <w:sz w:val="22"/>
        </w:rPr>
        <w:t xml:space="preserve">Merck Sharp &amp; Dohme Corp., a subsidiary of Merck &amp; Co., Inc. </w:t>
      </w:r>
    </w:p>
    <w:p w14:paraId="3BE78FC3" w14:textId="77777777" w:rsidR="00615764" w:rsidRDefault="00E0297B" w:rsidP="00615764">
      <w:pPr>
        <w:rPr>
          <w:sz w:val="22"/>
        </w:rPr>
      </w:pPr>
      <w:r w:rsidRPr="00C959C0">
        <w:rPr>
          <w:sz w:val="22"/>
        </w:rPr>
        <w:t>(hereafter referred to as the Sponsor or Merck)</w:t>
      </w:r>
      <w:r w:rsidRPr="00C959C0">
        <w:rPr>
          <w:i/>
          <w:sz w:val="22"/>
        </w:rPr>
        <w:br/>
      </w:r>
      <w:bookmarkStart w:id="0" w:name="_Hlk5102023"/>
      <w:r w:rsidR="00615764">
        <w:rPr>
          <w:sz w:val="22"/>
        </w:rPr>
        <w:t>2000 Galloping Hill Road</w:t>
      </w:r>
    </w:p>
    <w:p w14:paraId="3D82F8CB" w14:textId="77777777" w:rsidR="00615764" w:rsidRDefault="00615764" w:rsidP="00615764">
      <w:pPr>
        <w:rPr>
          <w:sz w:val="22"/>
        </w:rPr>
      </w:pPr>
      <w:r>
        <w:rPr>
          <w:sz w:val="22"/>
        </w:rPr>
        <w:t>Kenilworth, NJ 07033</w:t>
      </w:r>
      <w:bookmarkEnd w:id="0"/>
    </w:p>
    <w:p w14:paraId="015E0FE2" w14:textId="01768C0D" w:rsidR="00E0297B" w:rsidRPr="00C959C0" w:rsidRDefault="00E0297B" w:rsidP="00615764">
      <w:pPr>
        <w:rPr>
          <w:b/>
          <w:bCs/>
        </w:rPr>
      </w:pPr>
    </w:p>
    <w:p w14:paraId="015E0FE3" w14:textId="77777777" w:rsidR="00E0297B" w:rsidRPr="00C959C0" w:rsidRDefault="00E0297B" w:rsidP="00E0297B">
      <w:pPr>
        <w:autoSpaceDE w:val="0"/>
        <w:autoSpaceDN w:val="0"/>
        <w:adjustRightInd w:val="0"/>
        <w:rPr>
          <w:b/>
          <w:bCs/>
        </w:rPr>
      </w:pPr>
      <w:r w:rsidRPr="00C959C0">
        <w:rPr>
          <w:b/>
          <w:bCs/>
        </w:rPr>
        <w:t>TITLE:</w:t>
      </w:r>
    </w:p>
    <w:p w14:paraId="091CBFB0" w14:textId="19FFE43F" w:rsidR="0049675A" w:rsidRDefault="0049675A" w:rsidP="0049675A">
      <w:pPr>
        <w:spacing w:after="34" w:line="259" w:lineRule="auto"/>
        <w:ind w:right="840"/>
        <w:jc w:val="center"/>
      </w:pPr>
    </w:p>
    <w:p w14:paraId="2EF27B23" w14:textId="77777777" w:rsidR="0049675A" w:rsidRDefault="0049675A" w:rsidP="0049675A">
      <w:pPr>
        <w:ind w:left="37" w:right="866"/>
        <w:jc w:val="center"/>
      </w:pPr>
      <w:r>
        <w:rPr>
          <w:sz w:val="28"/>
        </w:rPr>
        <w:t xml:space="preserve">Estimating Diabetes-Related Disparities in Health Care Use Trends with Healthcare Cost and Utilization Project and Medical Expenditure </w:t>
      </w:r>
    </w:p>
    <w:p w14:paraId="276AAA09" w14:textId="77777777" w:rsidR="0049675A" w:rsidRDefault="0049675A" w:rsidP="0049675A">
      <w:pPr>
        <w:ind w:left="37" w:right="927"/>
        <w:jc w:val="center"/>
        <w:rPr>
          <w:sz w:val="28"/>
        </w:rPr>
      </w:pPr>
      <w:r>
        <w:rPr>
          <w:sz w:val="28"/>
        </w:rPr>
        <w:t xml:space="preserve">Panel Survey Data </w:t>
      </w:r>
    </w:p>
    <w:p w14:paraId="4209D736" w14:textId="77777777" w:rsidR="0049675A" w:rsidRDefault="0049675A" w:rsidP="0049675A">
      <w:pPr>
        <w:ind w:left="37" w:right="927"/>
        <w:jc w:val="center"/>
      </w:pPr>
    </w:p>
    <w:p w14:paraId="015E0FEF" w14:textId="77777777" w:rsidR="00E0297B" w:rsidRPr="00C959C0" w:rsidRDefault="00E0297B" w:rsidP="00E0297B">
      <w:pPr>
        <w:autoSpaceDE w:val="0"/>
        <w:autoSpaceDN w:val="0"/>
        <w:adjustRightInd w:val="0"/>
        <w:rPr>
          <w:b/>
          <w:bCs/>
        </w:rPr>
      </w:pPr>
    </w:p>
    <w:p w14:paraId="015E0FF8" w14:textId="532DBF8F" w:rsidR="00A52D4C" w:rsidRPr="007B1550" w:rsidRDefault="008A573A" w:rsidP="00A52D4C">
      <w:pPr>
        <w:pStyle w:val="Heading1"/>
        <w:spacing w:after="240"/>
        <w:jc w:val="center"/>
        <w:rPr>
          <w:rFonts w:cs="Times New Roman"/>
          <w:bCs w:val="0"/>
          <w:color w:val="FF0000"/>
        </w:rPr>
      </w:pPr>
      <w:r w:rsidRPr="00C959C0">
        <w:rPr>
          <w:rFonts w:cs="Times New Roman"/>
        </w:rPr>
        <w:br w:type="page"/>
      </w:r>
    </w:p>
    <w:p w14:paraId="4CBD7105" w14:textId="77777777" w:rsidR="0049675A" w:rsidRPr="00C904C7" w:rsidRDefault="0049675A" w:rsidP="0049675A">
      <w:pPr>
        <w:pStyle w:val="Heading1"/>
        <w:spacing w:after="240"/>
        <w:jc w:val="center"/>
        <w:rPr>
          <w:bCs w:val="0"/>
        </w:rPr>
      </w:pPr>
      <w:r w:rsidRPr="00C904C7">
        <w:lastRenderedPageBreak/>
        <w:t>Summary of Changes (Optional)</w:t>
      </w:r>
    </w:p>
    <w:p w14:paraId="1AA5B724" w14:textId="452E97D8" w:rsidR="0049675A" w:rsidRPr="00C904C7" w:rsidDel="00431556" w:rsidRDefault="0049675A" w:rsidP="0049675A">
      <w:pPr>
        <w:rPr>
          <w:del w:id="1" w:author="Author"/>
          <w:i/>
          <w:sz w:val="22"/>
        </w:rPr>
      </w:pPr>
      <w:del w:id="2" w:author="Author">
        <w:r w:rsidRPr="00C904C7" w:rsidDel="00431556">
          <w:rPr>
            <w:i/>
            <w:sz w:val="22"/>
          </w:rPr>
          <w:delText>Guidance:</w:delText>
        </w:r>
      </w:del>
    </w:p>
    <w:p w14:paraId="626FB040" w14:textId="10B79172" w:rsidR="0049675A" w:rsidRPr="00C904C7" w:rsidDel="00431556" w:rsidRDefault="0049675A" w:rsidP="00425E2D">
      <w:pPr>
        <w:numPr>
          <w:ilvl w:val="0"/>
          <w:numId w:val="6"/>
        </w:numPr>
        <w:autoSpaceDE w:val="0"/>
        <w:autoSpaceDN w:val="0"/>
        <w:adjustRightInd w:val="0"/>
        <w:rPr>
          <w:del w:id="3" w:author="Author"/>
          <w:i/>
          <w:sz w:val="22"/>
        </w:rPr>
      </w:pPr>
      <w:del w:id="4" w:author="Author">
        <w:r w:rsidRPr="00C904C7" w:rsidDel="00431556">
          <w:rPr>
            <w:i/>
            <w:sz w:val="22"/>
          </w:rPr>
          <w:delText>This section should be included for protocol amendments only.</w:delText>
        </w:r>
      </w:del>
    </w:p>
    <w:p w14:paraId="71C96EB9" w14:textId="342F50E6" w:rsidR="0049675A" w:rsidRPr="00C904C7" w:rsidDel="00431556" w:rsidRDefault="0049675A" w:rsidP="00425E2D">
      <w:pPr>
        <w:numPr>
          <w:ilvl w:val="0"/>
          <w:numId w:val="6"/>
        </w:numPr>
        <w:autoSpaceDE w:val="0"/>
        <w:autoSpaceDN w:val="0"/>
        <w:adjustRightInd w:val="0"/>
        <w:rPr>
          <w:del w:id="5" w:author="Author"/>
          <w:i/>
          <w:sz w:val="22"/>
        </w:rPr>
      </w:pPr>
      <w:del w:id="6" w:author="Author">
        <w:r w:rsidRPr="00C904C7" w:rsidDel="00431556">
          <w:rPr>
            <w:i/>
            <w:sz w:val="22"/>
          </w:rPr>
          <w:delText>The summary of changes should enumerate the changes made since the previous version of the protocol</w:delText>
        </w:r>
      </w:del>
    </w:p>
    <w:p w14:paraId="57A9A97D" w14:textId="48057EBE" w:rsidR="0049675A" w:rsidRDefault="0049675A" w:rsidP="0049675A">
      <w:pPr>
        <w:autoSpaceDE w:val="0"/>
        <w:autoSpaceDN w:val="0"/>
        <w:adjustRightInd w:val="0"/>
        <w:rPr>
          <w:ins w:id="7" w:author="Author"/>
          <w:b/>
          <w:bCs/>
        </w:rPr>
      </w:pP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8" w:author="Author">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2791"/>
        <w:gridCol w:w="6114"/>
        <w:tblGridChange w:id="9">
          <w:tblGrid>
            <w:gridCol w:w="2791"/>
            <w:gridCol w:w="6114"/>
          </w:tblGrid>
        </w:tblGridChange>
      </w:tblGrid>
      <w:tr w:rsidR="00431556" w14:paraId="26686B4C" w14:textId="77777777" w:rsidTr="00431556">
        <w:trPr>
          <w:cantSplit/>
          <w:tblHeader/>
          <w:ins w:id="10" w:author="Author"/>
          <w:trPrChange w:id="11" w:author="Author">
            <w:trPr>
              <w:cantSplit/>
              <w:trHeight w:val="355"/>
              <w:tblHeader/>
            </w:trPr>
          </w:trPrChange>
        </w:trPr>
        <w:tc>
          <w:tcPr>
            <w:tcW w:w="2791" w:type="dxa"/>
            <w:tcBorders>
              <w:top w:val="double" w:sz="4" w:space="0" w:color="auto"/>
              <w:left w:val="single" w:sz="4" w:space="0" w:color="auto"/>
              <w:bottom w:val="single" w:sz="4" w:space="0" w:color="auto"/>
              <w:right w:val="single" w:sz="4" w:space="0" w:color="auto"/>
            </w:tcBorders>
            <w:hideMark/>
            <w:tcPrChange w:id="12" w:author="Author">
              <w:tcPr>
                <w:tcW w:w="2791" w:type="dxa"/>
                <w:tcBorders>
                  <w:top w:val="double" w:sz="4" w:space="0" w:color="auto"/>
                  <w:left w:val="single" w:sz="4" w:space="5" w:color="auto"/>
                  <w:bottom w:val="single" w:sz="4" w:space="0" w:color="auto"/>
                  <w:right w:val="single" w:sz="4" w:space="5" w:color="auto"/>
                </w:tcBorders>
                <w:hideMark/>
              </w:tcPr>
            </w:tcPrChange>
          </w:tcPr>
          <w:p w14:paraId="5F67C593" w14:textId="77777777" w:rsidR="00431556" w:rsidRDefault="00431556">
            <w:pPr>
              <w:jc w:val="center"/>
              <w:rPr>
                <w:ins w:id="13" w:author="Author"/>
                <w:b/>
                <w:i/>
                <w:color w:val="auto"/>
                <w:sz w:val="22"/>
              </w:rPr>
            </w:pPr>
            <w:ins w:id="14" w:author="Author">
              <w:r>
                <w:rPr>
                  <w:b/>
                  <w:i/>
                  <w:color w:val="auto"/>
                  <w:sz w:val="22"/>
                </w:rPr>
                <w:t>Protocol Section</w:t>
              </w:r>
            </w:ins>
          </w:p>
        </w:tc>
        <w:tc>
          <w:tcPr>
            <w:tcW w:w="6114" w:type="dxa"/>
            <w:tcBorders>
              <w:top w:val="double" w:sz="4" w:space="0" w:color="auto"/>
              <w:left w:val="single" w:sz="4" w:space="0" w:color="auto"/>
              <w:bottom w:val="single" w:sz="4" w:space="0" w:color="auto"/>
              <w:right w:val="single" w:sz="4" w:space="0" w:color="auto"/>
            </w:tcBorders>
            <w:hideMark/>
            <w:tcPrChange w:id="15" w:author="Author">
              <w:tcPr>
                <w:tcW w:w="6114" w:type="dxa"/>
                <w:tcBorders>
                  <w:top w:val="double" w:sz="4" w:space="0" w:color="auto"/>
                  <w:left w:val="single" w:sz="4" w:space="5" w:color="auto"/>
                  <w:bottom w:val="single" w:sz="4" w:space="0" w:color="auto"/>
                  <w:right w:val="single" w:sz="4" w:space="5" w:color="auto"/>
                </w:tcBorders>
                <w:hideMark/>
              </w:tcPr>
            </w:tcPrChange>
          </w:tcPr>
          <w:p w14:paraId="2B1381D4" w14:textId="77777777" w:rsidR="00431556" w:rsidRDefault="00431556">
            <w:pPr>
              <w:jc w:val="center"/>
              <w:rPr>
                <w:ins w:id="16" w:author="Author"/>
                <w:b/>
                <w:i/>
                <w:color w:val="auto"/>
                <w:sz w:val="22"/>
              </w:rPr>
            </w:pPr>
            <w:ins w:id="17" w:author="Author">
              <w:r>
                <w:rPr>
                  <w:b/>
                  <w:i/>
                  <w:color w:val="auto"/>
                  <w:sz w:val="22"/>
                </w:rPr>
                <w:t>Change</w:t>
              </w:r>
            </w:ins>
          </w:p>
        </w:tc>
      </w:tr>
      <w:tr w:rsidR="00431556" w14:paraId="379A8211" w14:textId="77777777" w:rsidTr="00431556">
        <w:trPr>
          <w:cantSplit/>
          <w:trHeight w:val="121"/>
          <w:ins w:id="18" w:author="Author"/>
          <w:trPrChange w:id="19" w:author="Author">
            <w:trPr>
              <w:cantSplit/>
              <w:trHeight w:val="121"/>
            </w:trPr>
          </w:trPrChange>
        </w:trPr>
        <w:tc>
          <w:tcPr>
            <w:tcW w:w="2791" w:type="dxa"/>
            <w:tcBorders>
              <w:top w:val="single" w:sz="4" w:space="0" w:color="auto"/>
              <w:left w:val="single" w:sz="4" w:space="0" w:color="auto"/>
              <w:bottom w:val="single" w:sz="4" w:space="0" w:color="auto"/>
              <w:right w:val="single" w:sz="4" w:space="0" w:color="auto"/>
            </w:tcBorders>
            <w:hideMark/>
            <w:tcPrChange w:id="20" w:author="Author">
              <w:tcPr>
                <w:tcW w:w="2791" w:type="dxa"/>
                <w:tcBorders>
                  <w:top w:val="single" w:sz="4" w:space="0" w:color="auto"/>
                  <w:left w:val="single" w:sz="4" w:space="5" w:color="auto"/>
                  <w:bottom w:val="single" w:sz="4" w:space="0" w:color="auto"/>
                  <w:right w:val="single" w:sz="4" w:space="5" w:color="auto"/>
                </w:tcBorders>
                <w:hideMark/>
              </w:tcPr>
            </w:tcPrChange>
          </w:tcPr>
          <w:p w14:paraId="0EE90ED1" w14:textId="77777777" w:rsidR="00431556" w:rsidRDefault="00431556">
            <w:pPr>
              <w:rPr>
                <w:ins w:id="21" w:author="Author"/>
                <w:i/>
                <w:color w:val="auto"/>
                <w:sz w:val="22"/>
              </w:rPr>
            </w:pPr>
            <w:ins w:id="22" w:author="Author">
              <w:r>
                <w:rPr>
                  <w:i/>
                  <w:color w:val="auto"/>
                  <w:sz w:val="22"/>
                </w:rPr>
                <w:t>Protocol Summary</w:t>
              </w:r>
            </w:ins>
          </w:p>
        </w:tc>
        <w:tc>
          <w:tcPr>
            <w:tcW w:w="6114" w:type="dxa"/>
            <w:tcBorders>
              <w:top w:val="single" w:sz="4" w:space="0" w:color="auto"/>
              <w:left w:val="single" w:sz="4" w:space="0" w:color="auto"/>
              <w:bottom w:val="single" w:sz="4" w:space="0" w:color="auto"/>
              <w:right w:val="single" w:sz="4" w:space="0" w:color="auto"/>
            </w:tcBorders>
            <w:hideMark/>
            <w:tcPrChange w:id="23" w:author="Author">
              <w:tcPr>
                <w:tcW w:w="6114" w:type="dxa"/>
                <w:tcBorders>
                  <w:top w:val="single" w:sz="4" w:space="0" w:color="auto"/>
                  <w:left w:val="single" w:sz="4" w:space="5" w:color="auto"/>
                  <w:bottom w:val="single" w:sz="4" w:space="0" w:color="auto"/>
                  <w:right w:val="single" w:sz="4" w:space="5" w:color="auto"/>
                </w:tcBorders>
                <w:hideMark/>
              </w:tcPr>
            </w:tcPrChange>
          </w:tcPr>
          <w:p w14:paraId="1DEA10FD" w14:textId="77777777" w:rsidR="00431556" w:rsidRDefault="00431556">
            <w:pPr>
              <w:rPr>
                <w:ins w:id="24" w:author="Author"/>
                <w:i/>
                <w:color w:val="auto"/>
                <w:sz w:val="22"/>
              </w:rPr>
            </w:pPr>
            <w:ins w:id="25" w:author="Author">
              <w:r>
                <w:rPr>
                  <w:i/>
                  <w:color w:val="auto"/>
                  <w:sz w:val="22"/>
                </w:rPr>
                <w:t>Removed rural/urban designation from Objective 3/MEPS analysis, as variable only available through research data center</w:t>
              </w:r>
            </w:ins>
          </w:p>
        </w:tc>
      </w:tr>
      <w:tr w:rsidR="00431556" w14:paraId="6C862E7F" w14:textId="77777777" w:rsidTr="00431556">
        <w:trPr>
          <w:cantSplit/>
          <w:trHeight w:val="121"/>
          <w:ins w:id="26" w:author="Author"/>
          <w:trPrChange w:id="27" w:author="Author">
            <w:trPr>
              <w:cantSplit/>
              <w:trHeight w:val="121"/>
            </w:trPr>
          </w:trPrChange>
        </w:trPr>
        <w:tc>
          <w:tcPr>
            <w:tcW w:w="2791" w:type="dxa"/>
            <w:tcBorders>
              <w:top w:val="single" w:sz="4" w:space="0" w:color="auto"/>
              <w:left w:val="single" w:sz="4" w:space="0" w:color="auto"/>
              <w:bottom w:val="single" w:sz="4" w:space="0" w:color="auto"/>
              <w:right w:val="single" w:sz="4" w:space="0" w:color="auto"/>
            </w:tcBorders>
            <w:hideMark/>
            <w:tcPrChange w:id="28" w:author="Author">
              <w:tcPr>
                <w:tcW w:w="2791" w:type="dxa"/>
                <w:tcBorders>
                  <w:top w:val="single" w:sz="4" w:space="0" w:color="auto"/>
                  <w:left w:val="single" w:sz="4" w:space="5" w:color="auto"/>
                  <w:bottom w:val="single" w:sz="4" w:space="0" w:color="auto"/>
                  <w:right w:val="single" w:sz="4" w:space="5" w:color="auto"/>
                </w:tcBorders>
                <w:hideMark/>
              </w:tcPr>
            </w:tcPrChange>
          </w:tcPr>
          <w:p w14:paraId="3D7C9CF1" w14:textId="77777777" w:rsidR="00431556" w:rsidRDefault="00431556">
            <w:pPr>
              <w:rPr>
                <w:ins w:id="29" w:author="Author"/>
                <w:i/>
                <w:color w:val="auto"/>
                <w:sz w:val="22"/>
              </w:rPr>
            </w:pPr>
            <w:ins w:id="30" w:author="Author">
              <w:r>
                <w:rPr>
                  <w:i/>
                  <w:color w:val="auto"/>
                  <w:sz w:val="22"/>
                </w:rPr>
                <w:t>2</w:t>
              </w:r>
            </w:ins>
          </w:p>
        </w:tc>
        <w:tc>
          <w:tcPr>
            <w:tcW w:w="6114" w:type="dxa"/>
            <w:tcBorders>
              <w:top w:val="single" w:sz="4" w:space="0" w:color="auto"/>
              <w:left w:val="single" w:sz="4" w:space="0" w:color="auto"/>
              <w:bottom w:val="single" w:sz="4" w:space="0" w:color="auto"/>
              <w:right w:val="single" w:sz="4" w:space="0" w:color="auto"/>
            </w:tcBorders>
            <w:hideMark/>
            <w:tcPrChange w:id="31" w:author="Author">
              <w:tcPr>
                <w:tcW w:w="6114" w:type="dxa"/>
                <w:tcBorders>
                  <w:top w:val="single" w:sz="4" w:space="0" w:color="auto"/>
                  <w:left w:val="single" w:sz="4" w:space="5" w:color="auto"/>
                  <w:bottom w:val="single" w:sz="4" w:space="0" w:color="auto"/>
                  <w:right w:val="single" w:sz="4" w:space="5" w:color="auto"/>
                </w:tcBorders>
                <w:hideMark/>
              </w:tcPr>
            </w:tcPrChange>
          </w:tcPr>
          <w:p w14:paraId="709DB06D" w14:textId="77777777" w:rsidR="00431556" w:rsidRDefault="00431556">
            <w:pPr>
              <w:rPr>
                <w:ins w:id="32" w:author="Author"/>
                <w:i/>
                <w:color w:val="auto"/>
                <w:sz w:val="22"/>
              </w:rPr>
            </w:pPr>
            <w:ins w:id="33" w:author="Author">
              <w:r>
                <w:rPr>
                  <w:i/>
                  <w:color w:val="auto"/>
                  <w:sz w:val="22"/>
                </w:rPr>
                <w:t>Removed rural/urban designation from Objective 3/MEPS analysis as variable only available through research data center</w:t>
              </w:r>
            </w:ins>
          </w:p>
        </w:tc>
      </w:tr>
      <w:tr w:rsidR="00431556" w14:paraId="7D99317C" w14:textId="77777777" w:rsidTr="00431556">
        <w:trPr>
          <w:cantSplit/>
          <w:trHeight w:val="121"/>
          <w:ins w:id="34" w:author="Author"/>
          <w:trPrChange w:id="35" w:author="Author">
            <w:trPr>
              <w:cantSplit/>
              <w:trHeight w:val="121"/>
            </w:trPr>
          </w:trPrChange>
        </w:trPr>
        <w:tc>
          <w:tcPr>
            <w:tcW w:w="2791" w:type="dxa"/>
            <w:tcBorders>
              <w:top w:val="single" w:sz="4" w:space="0" w:color="auto"/>
              <w:left w:val="single" w:sz="4" w:space="0" w:color="auto"/>
              <w:bottom w:val="single" w:sz="4" w:space="0" w:color="auto"/>
              <w:right w:val="single" w:sz="4" w:space="0" w:color="auto"/>
            </w:tcBorders>
            <w:hideMark/>
            <w:tcPrChange w:id="36" w:author="Author">
              <w:tcPr>
                <w:tcW w:w="2791" w:type="dxa"/>
                <w:tcBorders>
                  <w:top w:val="single" w:sz="4" w:space="0" w:color="auto"/>
                  <w:left w:val="single" w:sz="4" w:space="5" w:color="auto"/>
                  <w:bottom w:val="single" w:sz="4" w:space="0" w:color="auto"/>
                  <w:right w:val="single" w:sz="4" w:space="5" w:color="auto"/>
                </w:tcBorders>
                <w:hideMark/>
              </w:tcPr>
            </w:tcPrChange>
          </w:tcPr>
          <w:p w14:paraId="72B2A35D" w14:textId="77777777" w:rsidR="00431556" w:rsidRDefault="00431556">
            <w:pPr>
              <w:rPr>
                <w:ins w:id="37" w:author="Author"/>
                <w:i/>
                <w:color w:val="auto"/>
                <w:sz w:val="22"/>
              </w:rPr>
            </w:pPr>
            <w:ins w:id="38" w:author="Author">
              <w:r>
                <w:rPr>
                  <w:i/>
                  <w:color w:val="auto"/>
                  <w:sz w:val="22"/>
                </w:rPr>
                <w:t>4</w:t>
              </w:r>
            </w:ins>
          </w:p>
        </w:tc>
        <w:tc>
          <w:tcPr>
            <w:tcW w:w="6114" w:type="dxa"/>
            <w:tcBorders>
              <w:top w:val="single" w:sz="4" w:space="0" w:color="auto"/>
              <w:left w:val="single" w:sz="4" w:space="0" w:color="auto"/>
              <w:bottom w:val="single" w:sz="4" w:space="0" w:color="auto"/>
              <w:right w:val="single" w:sz="4" w:space="0" w:color="auto"/>
            </w:tcBorders>
            <w:hideMark/>
            <w:tcPrChange w:id="39" w:author="Author">
              <w:tcPr>
                <w:tcW w:w="6114" w:type="dxa"/>
                <w:tcBorders>
                  <w:top w:val="single" w:sz="4" w:space="0" w:color="auto"/>
                  <w:left w:val="single" w:sz="4" w:space="5" w:color="auto"/>
                  <w:bottom w:val="single" w:sz="4" w:space="0" w:color="auto"/>
                  <w:right w:val="single" w:sz="4" w:space="5" w:color="auto"/>
                </w:tcBorders>
                <w:hideMark/>
              </w:tcPr>
            </w:tcPrChange>
          </w:tcPr>
          <w:p w14:paraId="4A320FE9" w14:textId="77777777" w:rsidR="00431556" w:rsidRDefault="00431556">
            <w:pPr>
              <w:rPr>
                <w:ins w:id="40" w:author="Author"/>
                <w:i/>
                <w:color w:val="auto"/>
                <w:sz w:val="22"/>
              </w:rPr>
            </w:pPr>
            <w:ins w:id="41" w:author="Author">
              <w:r>
                <w:rPr>
                  <w:i/>
                  <w:color w:val="auto"/>
                  <w:sz w:val="22"/>
                </w:rPr>
                <w:t>Specified number of discharge diagnoses to be used in identifying diabetes disease state and comorbid conditions</w:t>
              </w:r>
            </w:ins>
          </w:p>
        </w:tc>
      </w:tr>
      <w:tr w:rsidR="00431556" w14:paraId="00E4E09F" w14:textId="77777777" w:rsidTr="00431556">
        <w:trPr>
          <w:cantSplit/>
          <w:trHeight w:val="121"/>
          <w:ins w:id="42" w:author="Author"/>
          <w:trPrChange w:id="43" w:author="Author">
            <w:trPr>
              <w:cantSplit/>
              <w:trHeight w:val="121"/>
            </w:trPr>
          </w:trPrChange>
        </w:trPr>
        <w:tc>
          <w:tcPr>
            <w:tcW w:w="2791" w:type="dxa"/>
            <w:tcBorders>
              <w:top w:val="single" w:sz="4" w:space="0" w:color="auto"/>
              <w:left w:val="single" w:sz="4" w:space="0" w:color="auto"/>
              <w:bottom w:val="single" w:sz="4" w:space="0" w:color="auto"/>
              <w:right w:val="single" w:sz="4" w:space="0" w:color="auto"/>
            </w:tcBorders>
            <w:hideMark/>
            <w:tcPrChange w:id="44" w:author="Author">
              <w:tcPr>
                <w:tcW w:w="2791" w:type="dxa"/>
                <w:tcBorders>
                  <w:top w:val="single" w:sz="4" w:space="0" w:color="auto"/>
                  <w:left w:val="single" w:sz="4" w:space="5" w:color="auto"/>
                  <w:bottom w:val="single" w:sz="4" w:space="0" w:color="auto"/>
                  <w:right w:val="single" w:sz="4" w:space="5" w:color="auto"/>
                </w:tcBorders>
                <w:hideMark/>
              </w:tcPr>
            </w:tcPrChange>
          </w:tcPr>
          <w:p w14:paraId="790C6C10" w14:textId="77777777" w:rsidR="00431556" w:rsidRDefault="00431556">
            <w:pPr>
              <w:rPr>
                <w:ins w:id="45" w:author="Author"/>
                <w:i/>
                <w:color w:val="auto"/>
                <w:sz w:val="22"/>
              </w:rPr>
            </w:pPr>
            <w:ins w:id="46" w:author="Author">
              <w:r>
                <w:rPr>
                  <w:i/>
                  <w:color w:val="auto"/>
                  <w:sz w:val="22"/>
                </w:rPr>
                <w:t>4</w:t>
              </w:r>
            </w:ins>
          </w:p>
        </w:tc>
        <w:tc>
          <w:tcPr>
            <w:tcW w:w="6114" w:type="dxa"/>
            <w:tcBorders>
              <w:top w:val="single" w:sz="4" w:space="0" w:color="auto"/>
              <w:left w:val="single" w:sz="4" w:space="0" w:color="auto"/>
              <w:bottom w:val="single" w:sz="4" w:space="0" w:color="auto"/>
              <w:right w:val="single" w:sz="4" w:space="0" w:color="auto"/>
            </w:tcBorders>
            <w:hideMark/>
            <w:tcPrChange w:id="47" w:author="Author">
              <w:tcPr>
                <w:tcW w:w="6114" w:type="dxa"/>
                <w:tcBorders>
                  <w:top w:val="single" w:sz="4" w:space="0" w:color="auto"/>
                  <w:left w:val="single" w:sz="4" w:space="5" w:color="auto"/>
                  <w:bottom w:val="single" w:sz="4" w:space="0" w:color="auto"/>
                  <w:right w:val="single" w:sz="4" w:space="5" w:color="auto"/>
                </w:tcBorders>
                <w:hideMark/>
              </w:tcPr>
            </w:tcPrChange>
          </w:tcPr>
          <w:p w14:paraId="6C9A9221" w14:textId="77777777" w:rsidR="00431556" w:rsidRDefault="00431556">
            <w:pPr>
              <w:rPr>
                <w:ins w:id="48" w:author="Author"/>
                <w:i/>
                <w:color w:val="auto"/>
                <w:sz w:val="22"/>
              </w:rPr>
            </w:pPr>
            <w:ins w:id="49" w:author="Author">
              <w:r>
                <w:rPr>
                  <w:i/>
                  <w:color w:val="auto"/>
                  <w:sz w:val="22"/>
                </w:rPr>
                <w:t>Added criteria for determining Adult population without diabetes-disease state</w:t>
              </w:r>
            </w:ins>
          </w:p>
        </w:tc>
      </w:tr>
      <w:tr w:rsidR="00431556" w14:paraId="18A29B4C" w14:textId="77777777" w:rsidTr="00431556">
        <w:trPr>
          <w:cantSplit/>
          <w:trHeight w:val="121"/>
          <w:ins w:id="50" w:author="Author"/>
          <w:trPrChange w:id="51" w:author="Author">
            <w:trPr>
              <w:cantSplit/>
              <w:trHeight w:val="121"/>
            </w:trPr>
          </w:trPrChange>
        </w:trPr>
        <w:tc>
          <w:tcPr>
            <w:tcW w:w="2791" w:type="dxa"/>
            <w:tcBorders>
              <w:top w:val="single" w:sz="4" w:space="0" w:color="auto"/>
              <w:left w:val="single" w:sz="4" w:space="0" w:color="auto"/>
              <w:bottom w:val="single" w:sz="4" w:space="0" w:color="auto"/>
              <w:right w:val="single" w:sz="4" w:space="0" w:color="auto"/>
            </w:tcBorders>
            <w:hideMark/>
            <w:tcPrChange w:id="52" w:author="Author">
              <w:tcPr>
                <w:tcW w:w="2791" w:type="dxa"/>
                <w:tcBorders>
                  <w:top w:val="single" w:sz="4" w:space="0" w:color="auto"/>
                  <w:left w:val="single" w:sz="4" w:space="5" w:color="auto"/>
                  <w:bottom w:val="single" w:sz="4" w:space="0" w:color="auto"/>
                  <w:right w:val="single" w:sz="4" w:space="5" w:color="auto"/>
                </w:tcBorders>
                <w:hideMark/>
              </w:tcPr>
            </w:tcPrChange>
          </w:tcPr>
          <w:p w14:paraId="6789E523" w14:textId="77777777" w:rsidR="00431556" w:rsidRDefault="00431556">
            <w:pPr>
              <w:rPr>
                <w:ins w:id="53" w:author="Author"/>
                <w:i/>
                <w:color w:val="auto"/>
                <w:sz w:val="22"/>
              </w:rPr>
            </w:pPr>
            <w:ins w:id="54" w:author="Author">
              <w:r>
                <w:rPr>
                  <w:i/>
                  <w:color w:val="auto"/>
                  <w:sz w:val="22"/>
                </w:rPr>
                <w:t>4</w:t>
              </w:r>
            </w:ins>
          </w:p>
        </w:tc>
        <w:tc>
          <w:tcPr>
            <w:tcW w:w="6114" w:type="dxa"/>
            <w:tcBorders>
              <w:top w:val="single" w:sz="4" w:space="0" w:color="auto"/>
              <w:left w:val="single" w:sz="4" w:space="0" w:color="auto"/>
              <w:bottom w:val="single" w:sz="4" w:space="0" w:color="auto"/>
              <w:right w:val="single" w:sz="4" w:space="0" w:color="auto"/>
            </w:tcBorders>
            <w:hideMark/>
            <w:tcPrChange w:id="55" w:author="Author">
              <w:tcPr>
                <w:tcW w:w="6114" w:type="dxa"/>
                <w:tcBorders>
                  <w:top w:val="single" w:sz="4" w:space="0" w:color="auto"/>
                  <w:left w:val="single" w:sz="4" w:space="5" w:color="auto"/>
                  <w:bottom w:val="single" w:sz="4" w:space="0" w:color="auto"/>
                  <w:right w:val="single" w:sz="4" w:space="5" w:color="auto"/>
                </w:tcBorders>
                <w:hideMark/>
              </w:tcPr>
            </w:tcPrChange>
          </w:tcPr>
          <w:p w14:paraId="30286475" w14:textId="77777777" w:rsidR="00431556" w:rsidRDefault="00431556">
            <w:pPr>
              <w:rPr>
                <w:ins w:id="56" w:author="Author"/>
                <w:i/>
                <w:color w:val="auto"/>
                <w:sz w:val="22"/>
              </w:rPr>
            </w:pPr>
            <w:ins w:id="57" w:author="Author">
              <w:r>
                <w:rPr>
                  <w:i/>
                  <w:color w:val="auto"/>
                  <w:sz w:val="22"/>
                </w:rPr>
                <w:t>Removed rural/urban designation from Objective 3/MEPS analysis, as variable only available through research data center</w:t>
              </w:r>
            </w:ins>
          </w:p>
        </w:tc>
      </w:tr>
      <w:tr w:rsidR="00431556" w14:paraId="33BA721F" w14:textId="77777777" w:rsidTr="00431556">
        <w:trPr>
          <w:cantSplit/>
          <w:trHeight w:val="121"/>
          <w:ins w:id="58" w:author="Author"/>
          <w:trPrChange w:id="59" w:author="Author">
            <w:trPr>
              <w:cantSplit/>
              <w:trHeight w:val="121"/>
            </w:trPr>
          </w:trPrChange>
        </w:trPr>
        <w:tc>
          <w:tcPr>
            <w:tcW w:w="2791" w:type="dxa"/>
            <w:tcBorders>
              <w:top w:val="single" w:sz="4" w:space="0" w:color="auto"/>
              <w:left w:val="single" w:sz="4" w:space="0" w:color="auto"/>
              <w:bottom w:val="single" w:sz="4" w:space="0" w:color="auto"/>
              <w:right w:val="single" w:sz="4" w:space="0" w:color="auto"/>
            </w:tcBorders>
            <w:hideMark/>
            <w:tcPrChange w:id="60" w:author="Author">
              <w:tcPr>
                <w:tcW w:w="2791" w:type="dxa"/>
                <w:tcBorders>
                  <w:top w:val="single" w:sz="4" w:space="0" w:color="auto"/>
                  <w:left w:val="single" w:sz="4" w:space="5" w:color="auto"/>
                  <w:bottom w:val="single" w:sz="4" w:space="0" w:color="auto"/>
                  <w:right w:val="single" w:sz="4" w:space="5" w:color="auto"/>
                </w:tcBorders>
                <w:hideMark/>
              </w:tcPr>
            </w:tcPrChange>
          </w:tcPr>
          <w:p w14:paraId="312C6E54" w14:textId="77777777" w:rsidR="00431556" w:rsidRDefault="00431556">
            <w:pPr>
              <w:rPr>
                <w:ins w:id="61" w:author="Author"/>
                <w:i/>
                <w:color w:val="auto"/>
                <w:sz w:val="22"/>
              </w:rPr>
            </w:pPr>
            <w:ins w:id="62" w:author="Author">
              <w:r>
                <w:rPr>
                  <w:i/>
                  <w:color w:val="auto"/>
                  <w:sz w:val="22"/>
                </w:rPr>
                <w:t>4.1</w:t>
              </w:r>
            </w:ins>
          </w:p>
        </w:tc>
        <w:tc>
          <w:tcPr>
            <w:tcW w:w="6114" w:type="dxa"/>
            <w:tcBorders>
              <w:top w:val="single" w:sz="4" w:space="0" w:color="auto"/>
              <w:left w:val="single" w:sz="4" w:space="0" w:color="auto"/>
              <w:bottom w:val="single" w:sz="4" w:space="0" w:color="auto"/>
              <w:right w:val="single" w:sz="4" w:space="0" w:color="auto"/>
            </w:tcBorders>
            <w:hideMark/>
            <w:tcPrChange w:id="63" w:author="Author">
              <w:tcPr>
                <w:tcW w:w="6114" w:type="dxa"/>
                <w:tcBorders>
                  <w:top w:val="single" w:sz="4" w:space="0" w:color="auto"/>
                  <w:left w:val="single" w:sz="4" w:space="5" w:color="auto"/>
                  <w:bottom w:val="single" w:sz="4" w:space="0" w:color="auto"/>
                  <w:right w:val="single" w:sz="4" w:space="5" w:color="auto"/>
                </w:tcBorders>
                <w:hideMark/>
              </w:tcPr>
            </w:tcPrChange>
          </w:tcPr>
          <w:p w14:paraId="10915D71" w14:textId="77777777" w:rsidR="00431556" w:rsidRDefault="00431556">
            <w:pPr>
              <w:rPr>
                <w:ins w:id="64" w:author="Author"/>
                <w:i/>
                <w:color w:val="auto"/>
                <w:sz w:val="22"/>
              </w:rPr>
            </w:pPr>
            <w:ins w:id="65" w:author="Author">
              <w:r>
                <w:rPr>
                  <w:i/>
                  <w:color w:val="auto"/>
                  <w:sz w:val="22"/>
                </w:rPr>
                <w:t xml:space="preserve">Added diabetes-status to list of stratifications </w:t>
              </w:r>
            </w:ins>
          </w:p>
        </w:tc>
      </w:tr>
      <w:tr w:rsidR="00431556" w14:paraId="13535F15" w14:textId="77777777" w:rsidTr="00431556">
        <w:trPr>
          <w:cantSplit/>
          <w:trHeight w:val="121"/>
          <w:ins w:id="66" w:author="Author"/>
          <w:trPrChange w:id="67" w:author="Author">
            <w:trPr>
              <w:cantSplit/>
              <w:trHeight w:val="121"/>
            </w:trPr>
          </w:trPrChange>
        </w:trPr>
        <w:tc>
          <w:tcPr>
            <w:tcW w:w="2791" w:type="dxa"/>
            <w:tcBorders>
              <w:top w:val="single" w:sz="4" w:space="0" w:color="auto"/>
              <w:left w:val="single" w:sz="4" w:space="0" w:color="auto"/>
              <w:bottom w:val="single" w:sz="4" w:space="0" w:color="auto"/>
              <w:right w:val="single" w:sz="4" w:space="0" w:color="auto"/>
            </w:tcBorders>
            <w:hideMark/>
            <w:tcPrChange w:id="68" w:author="Author">
              <w:tcPr>
                <w:tcW w:w="2791" w:type="dxa"/>
                <w:tcBorders>
                  <w:top w:val="single" w:sz="4" w:space="0" w:color="auto"/>
                  <w:left w:val="single" w:sz="4" w:space="5" w:color="auto"/>
                  <w:bottom w:val="single" w:sz="4" w:space="0" w:color="auto"/>
                  <w:right w:val="single" w:sz="4" w:space="5" w:color="auto"/>
                </w:tcBorders>
                <w:hideMark/>
              </w:tcPr>
            </w:tcPrChange>
          </w:tcPr>
          <w:p w14:paraId="12B8E056" w14:textId="77777777" w:rsidR="00431556" w:rsidRDefault="00431556">
            <w:pPr>
              <w:rPr>
                <w:ins w:id="69" w:author="Author"/>
                <w:i/>
                <w:color w:val="auto"/>
                <w:sz w:val="22"/>
              </w:rPr>
            </w:pPr>
            <w:ins w:id="70" w:author="Author">
              <w:r>
                <w:rPr>
                  <w:i/>
                  <w:color w:val="auto"/>
                  <w:sz w:val="22"/>
                </w:rPr>
                <w:t>4.1</w:t>
              </w:r>
            </w:ins>
          </w:p>
        </w:tc>
        <w:tc>
          <w:tcPr>
            <w:tcW w:w="6114" w:type="dxa"/>
            <w:tcBorders>
              <w:top w:val="single" w:sz="4" w:space="0" w:color="auto"/>
              <w:left w:val="single" w:sz="4" w:space="0" w:color="auto"/>
              <w:bottom w:val="single" w:sz="4" w:space="0" w:color="auto"/>
              <w:right w:val="single" w:sz="4" w:space="0" w:color="auto"/>
            </w:tcBorders>
            <w:hideMark/>
            <w:tcPrChange w:id="71" w:author="Author">
              <w:tcPr>
                <w:tcW w:w="6114" w:type="dxa"/>
                <w:tcBorders>
                  <w:top w:val="single" w:sz="4" w:space="0" w:color="auto"/>
                  <w:left w:val="single" w:sz="4" w:space="5" w:color="auto"/>
                  <w:bottom w:val="single" w:sz="4" w:space="0" w:color="auto"/>
                  <w:right w:val="single" w:sz="4" w:space="5" w:color="auto"/>
                </w:tcBorders>
                <w:hideMark/>
              </w:tcPr>
            </w:tcPrChange>
          </w:tcPr>
          <w:p w14:paraId="59830B3F" w14:textId="77777777" w:rsidR="00431556" w:rsidRDefault="00431556">
            <w:pPr>
              <w:rPr>
                <w:ins w:id="72" w:author="Author"/>
                <w:i/>
                <w:color w:val="auto"/>
                <w:sz w:val="22"/>
              </w:rPr>
            </w:pPr>
            <w:ins w:id="73" w:author="Author">
              <w:r>
                <w:rPr>
                  <w:i/>
                  <w:color w:val="auto"/>
                  <w:sz w:val="22"/>
                </w:rPr>
                <w:t>Removed rural/urban designation from Objective 3/MEPS analysis, as variable only available through research data center</w:t>
              </w:r>
            </w:ins>
          </w:p>
        </w:tc>
      </w:tr>
      <w:tr w:rsidR="00431556" w14:paraId="70AA4605" w14:textId="77777777" w:rsidTr="00431556">
        <w:trPr>
          <w:cantSplit/>
          <w:trHeight w:val="121"/>
          <w:ins w:id="74" w:author="Author"/>
          <w:trPrChange w:id="75" w:author="Author">
            <w:trPr>
              <w:cantSplit/>
              <w:trHeight w:val="121"/>
            </w:trPr>
          </w:trPrChange>
        </w:trPr>
        <w:tc>
          <w:tcPr>
            <w:tcW w:w="2791" w:type="dxa"/>
            <w:tcBorders>
              <w:top w:val="single" w:sz="4" w:space="0" w:color="auto"/>
              <w:left w:val="single" w:sz="4" w:space="0" w:color="auto"/>
              <w:bottom w:val="single" w:sz="4" w:space="0" w:color="auto"/>
              <w:right w:val="single" w:sz="4" w:space="0" w:color="auto"/>
            </w:tcBorders>
            <w:hideMark/>
            <w:tcPrChange w:id="76" w:author="Author">
              <w:tcPr>
                <w:tcW w:w="2791" w:type="dxa"/>
                <w:tcBorders>
                  <w:top w:val="single" w:sz="4" w:space="0" w:color="auto"/>
                  <w:left w:val="single" w:sz="4" w:space="5" w:color="auto"/>
                  <w:bottom w:val="single" w:sz="4" w:space="0" w:color="auto"/>
                  <w:right w:val="single" w:sz="4" w:space="5" w:color="auto"/>
                </w:tcBorders>
                <w:hideMark/>
              </w:tcPr>
            </w:tcPrChange>
          </w:tcPr>
          <w:p w14:paraId="00737163" w14:textId="77777777" w:rsidR="00431556" w:rsidRDefault="00431556">
            <w:pPr>
              <w:rPr>
                <w:ins w:id="77" w:author="Author"/>
                <w:i/>
                <w:color w:val="auto"/>
                <w:sz w:val="22"/>
              </w:rPr>
            </w:pPr>
            <w:ins w:id="78" w:author="Author">
              <w:r>
                <w:rPr>
                  <w:i/>
                  <w:color w:val="auto"/>
                  <w:sz w:val="22"/>
                </w:rPr>
                <w:t>7.0</w:t>
              </w:r>
            </w:ins>
          </w:p>
        </w:tc>
        <w:tc>
          <w:tcPr>
            <w:tcW w:w="6114" w:type="dxa"/>
            <w:tcBorders>
              <w:top w:val="single" w:sz="4" w:space="0" w:color="auto"/>
              <w:left w:val="single" w:sz="4" w:space="0" w:color="auto"/>
              <w:bottom w:val="single" w:sz="4" w:space="0" w:color="auto"/>
              <w:right w:val="single" w:sz="4" w:space="0" w:color="auto"/>
            </w:tcBorders>
            <w:hideMark/>
            <w:tcPrChange w:id="79" w:author="Author">
              <w:tcPr>
                <w:tcW w:w="6114" w:type="dxa"/>
                <w:tcBorders>
                  <w:top w:val="single" w:sz="4" w:space="0" w:color="auto"/>
                  <w:left w:val="single" w:sz="4" w:space="5" w:color="auto"/>
                  <w:bottom w:val="single" w:sz="4" w:space="0" w:color="auto"/>
                  <w:right w:val="single" w:sz="4" w:space="5" w:color="auto"/>
                </w:tcBorders>
                <w:hideMark/>
              </w:tcPr>
            </w:tcPrChange>
          </w:tcPr>
          <w:p w14:paraId="67D1A4C0" w14:textId="77777777" w:rsidR="00431556" w:rsidRDefault="00431556">
            <w:pPr>
              <w:rPr>
                <w:ins w:id="80" w:author="Author"/>
                <w:i/>
                <w:color w:val="auto"/>
                <w:sz w:val="22"/>
              </w:rPr>
            </w:pPr>
            <w:ins w:id="81" w:author="Author">
              <w:r>
                <w:rPr>
                  <w:i/>
                  <w:color w:val="auto"/>
                  <w:sz w:val="22"/>
                </w:rPr>
                <w:t xml:space="preserve">Added BRFSS to analysis design to generate state-level demographic data and rate estimates </w:t>
              </w:r>
            </w:ins>
          </w:p>
        </w:tc>
      </w:tr>
      <w:tr w:rsidR="00431556" w14:paraId="2EB07093" w14:textId="77777777" w:rsidTr="00431556">
        <w:trPr>
          <w:cantSplit/>
          <w:trHeight w:val="346"/>
          <w:ins w:id="82" w:author="Author"/>
          <w:trPrChange w:id="83" w:author="Author">
            <w:trPr>
              <w:cantSplit/>
              <w:trHeight w:val="346"/>
            </w:trPr>
          </w:trPrChange>
        </w:trPr>
        <w:tc>
          <w:tcPr>
            <w:tcW w:w="2791" w:type="dxa"/>
            <w:tcBorders>
              <w:top w:val="single" w:sz="4" w:space="0" w:color="auto"/>
              <w:left w:val="single" w:sz="4" w:space="0" w:color="auto"/>
              <w:bottom w:val="single" w:sz="4" w:space="0" w:color="auto"/>
              <w:right w:val="single" w:sz="4" w:space="0" w:color="auto"/>
            </w:tcBorders>
            <w:hideMark/>
            <w:tcPrChange w:id="84" w:author="Author">
              <w:tcPr>
                <w:tcW w:w="2791" w:type="dxa"/>
                <w:tcBorders>
                  <w:top w:val="single" w:sz="4" w:space="0" w:color="auto"/>
                  <w:left w:val="single" w:sz="4" w:space="5" w:color="auto"/>
                  <w:bottom w:val="single" w:sz="4" w:space="0" w:color="auto"/>
                  <w:right w:val="single" w:sz="4" w:space="5" w:color="auto"/>
                </w:tcBorders>
                <w:hideMark/>
              </w:tcPr>
            </w:tcPrChange>
          </w:tcPr>
          <w:p w14:paraId="4F4D252D" w14:textId="77777777" w:rsidR="00431556" w:rsidRDefault="00431556">
            <w:pPr>
              <w:rPr>
                <w:ins w:id="85" w:author="Author"/>
                <w:i/>
                <w:color w:val="auto"/>
                <w:sz w:val="22"/>
              </w:rPr>
            </w:pPr>
            <w:ins w:id="86" w:author="Author">
              <w:r>
                <w:rPr>
                  <w:i/>
                  <w:color w:val="auto"/>
                  <w:sz w:val="22"/>
                </w:rPr>
                <w:t>7.1</w:t>
              </w:r>
            </w:ins>
          </w:p>
        </w:tc>
        <w:tc>
          <w:tcPr>
            <w:tcW w:w="6114" w:type="dxa"/>
            <w:tcBorders>
              <w:top w:val="single" w:sz="4" w:space="0" w:color="auto"/>
              <w:left w:val="single" w:sz="4" w:space="0" w:color="auto"/>
              <w:bottom w:val="single" w:sz="4" w:space="0" w:color="auto"/>
              <w:right w:val="single" w:sz="4" w:space="0" w:color="auto"/>
            </w:tcBorders>
            <w:hideMark/>
            <w:tcPrChange w:id="87" w:author="Author">
              <w:tcPr>
                <w:tcW w:w="6114" w:type="dxa"/>
                <w:tcBorders>
                  <w:top w:val="single" w:sz="4" w:space="0" w:color="auto"/>
                  <w:left w:val="single" w:sz="4" w:space="5" w:color="auto"/>
                  <w:bottom w:val="single" w:sz="4" w:space="0" w:color="auto"/>
                  <w:right w:val="single" w:sz="4" w:space="5" w:color="auto"/>
                </w:tcBorders>
                <w:hideMark/>
              </w:tcPr>
            </w:tcPrChange>
          </w:tcPr>
          <w:p w14:paraId="5D9816D2" w14:textId="77777777" w:rsidR="00431556" w:rsidRDefault="00431556">
            <w:pPr>
              <w:rPr>
                <w:ins w:id="88" w:author="Author"/>
                <w:i/>
                <w:color w:val="auto"/>
                <w:sz w:val="22"/>
              </w:rPr>
            </w:pPr>
            <w:ins w:id="89" w:author="Author">
              <w:r>
                <w:rPr>
                  <w:i/>
                  <w:color w:val="auto"/>
                  <w:sz w:val="22"/>
                </w:rPr>
                <w:t>Added analysis by diabetes-status to objectives 1 and 2. Added rate standardization to rate calculation</w:t>
              </w:r>
            </w:ins>
          </w:p>
        </w:tc>
      </w:tr>
      <w:tr w:rsidR="00431556" w14:paraId="297F3C0B" w14:textId="77777777" w:rsidTr="00431556">
        <w:trPr>
          <w:cantSplit/>
          <w:trHeight w:val="355"/>
          <w:ins w:id="90" w:author="Author"/>
          <w:trPrChange w:id="91" w:author="Author">
            <w:trPr>
              <w:cantSplit/>
              <w:trHeight w:val="355"/>
            </w:trPr>
          </w:trPrChange>
        </w:trPr>
        <w:tc>
          <w:tcPr>
            <w:tcW w:w="2791" w:type="dxa"/>
            <w:tcBorders>
              <w:top w:val="single" w:sz="4" w:space="0" w:color="auto"/>
              <w:left w:val="single" w:sz="4" w:space="0" w:color="auto"/>
              <w:bottom w:val="single" w:sz="4" w:space="0" w:color="auto"/>
              <w:right w:val="single" w:sz="4" w:space="0" w:color="auto"/>
            </w:tcBorders>
            <w:hideMark/>
            <w:tcPrChange w:id="92" w:author="Author">
              <w:tcPr>
                <w:tcW w:w="2791" w:type="dxa"/>
                <w:tcBorders>
                  <w:top w:val="single" w:sz="4" w:space="0" w:color="auto"/>
                  <w:left w:val="single" w:sz="4" w:space="5" w:color="auto"/>
                  <w:bottom w:val="single" w:sz="4" w:space="0" w:color="auto"/>
                  <w:right w:val="single" w:sz="4" w:space="5" w:color="auto"/>
                </w:tcBorders>
                <w:hideMark/>
              </w:tcPr>
            </w:tcPrChange>
          </w:tcPr>
          <w:p w14:paraId="41DB7BAA" w14:textId="77777777" w:rsidR="00431556" w:rsidRDefault="00431556">
            <w:pPr>
              <w:rPr>
                <w:ins w:id="93" w:author="Author"/>
                <w:i/>
                <w:color w:val="auto"/>
                <w:sz w:val="22"/>
              </w:rPr>
            </w:pPr>
            <w:ins w:id="94" w:author="Author">
              <w:r>
                <w:rPr>
                  <w:i/>
                  <w:color w:val="auto"/>
                  <w:sz w:val="22"/>
                </w:rPr>
                <w:t>7.2.3</w:t>
              </w:r>
            </w:ins>
          </w:p>
        </w:tc>
        <w:tc>
          <w:tcPr>
            <w:tcW w:w="6114" w:type="dxa"/>
            <w:tcBorders>
              <w:top w:val="single" w:sz="4" w:space="0" w:color="auto"/>
              <w:left w:val="single" w:sz="4" w:space="0" w:color="auto"/>
              <w:bottom w:val="single" w:sz="4" w:space="0" w:color="auto"/>
              <w:right w:val="single" w:sz="4" w:space="0" w:color="auto"/>
            </w:tcBorders>
            <w:hideMark/>
            <w:tcPrChange w:id="95" w:author="Author">
              <w:tcPr>
                <w:tcW w:w="6114" w:type="dxa"/>
                <w:tcBorders>
                  <w:top w:val="single" w:sz="4" w:space="0" w:color="auto"/>
                  <w:left w:val="single" w:sz="4" w:space="5" w:color="auto"/>
                  <w:bottom w:val="single" w:sz="4" w:space="0" w:color="auto"/>
                  <w:right w:val="single" w:sz="4" w:space="5" w:color="auto"/>
                </w:tcBorders>
                <w:hideMark/>
              </w:tcPr>
            </w:tcPrChange>
          </w:tcPr>
          <w:p w14:paraId="1C23EE72" w14:textId="77777777" w:rsidR="00431556" w:rsidRDefault="00431556">
            <w:pPr>
              <w:rPr>
                <w:ins w:id="96" w:author="Author"/>
                <w:i/>
                <w:color w:val="auto"/>
                <w:sz w:val="22"/>
              </w:rPr>
            </w:pPr>
            <w:ins w:id="97" w:author="Author">
              <w:r>
                <w:rPr>
                  <w:i/>
                  <w:color w:val="auto"/>
                  <w:sz w:val="22"/>
                </w:rPr>
                <w:t>Added limitation to using discharge diagnoses to identify patient population without diabetes</w:t>
              </w:r>
            </w:ins>
          </w:p>
        </w:tc>
      </w:tr>
      <w:tr w:rsidR="00431556" w14:paraId="1763AE5A" w14:textId="77777777" w:rsidTr="00431556">
        <w:trPr>
          <w:cantSplit/>
          <w:trHeight w:val="355"/>
          <w:ins w:id="98" w:author="Author"/>
          <w:trPrChange w:id="99" w:author="Author">
            <w:trPr>
              <w:cantSplit/>
              <w:trHeight w:val="355"/>
            </w:trPr>
          </w:trPrChange>
        </w:trPr>
        <w:tc>
          <w:tcPr>
            <w:tcW w:w="2791" w:type="dxa"/>
            <w:tcBorders>
              <w:top w:val="single" w:sz="4" w:space="0" w:color="auto"/>
              <w:left w:val="single" w:sz="4" w:space="0" w:color="auto"/>
              <w:bottom w:val="single" w:sz="4" w:space="0" w:color="auto"/>
              <w:right w:val="single" w:sz="4" w:space="0" w:color="auto"/>
            </w:tcBorders>
            <w:hideMark/>
            <w:tcPrChange w:id="100" w:author="Author">
              <w:tcPr>
                <w:tcW w:w="2791" w:type="dxa"/>
                <w:tcBorders>
                  <w:top w:val="single" w:sz="4" w:space="0" w:color="auto"/>
                  <w:left w:val="single" w:sz="4" w:space="5" w:color="auto"/>
                  <w:bottom w:val="single" w:sz="4" w:space="0" w:color="auto"/>
                  <w:right w:val="single" w:sz="4" w:space="5" w:color="auto"/>
                </w:tcBorders>
                <w:hideMark/>
              </w:tcPr>
            </w:tcPrChange>
          </w:tcPr>
          <w:p w14:paraId="112F476B" w14:textId="77777777" w:rsidR="00431556" w:rsidRDefault="00431556">
            <w:pPr>
              <w:rPr>
                <w:ins w:id="101" w:author="Author"/>
                <w:i/>
                <w:color w:val="auto"/>
                <w:sz w:val="22"/>
              </w:rPr>
            </w:pPr>
            <w:ins w:id="102" w:author="Author">
              <w:r>
                <w:rPr>
                  <w:i/>
                  <w:color w:val="auto"/>
                  <w:sz w:val="22"/>
                </w:rPr>
                <w:t>Appendix 5.</w:t>
              </w:r>
            </w:ins>
          </w:p>
        </w:tc>
        <w:tc>
          <w:tcPr>
            <w:tcW w:w="6114" w:type="dxa"/>
            <w:tcBorders>
              <w:top w:val="single" w:sz="4" w:space="0" w:color="auto"/>
              <w:left w:val="single" w:sz="4" w:space="0" w:color="auto"/>
              <w:bottom w:val="single" w:sz="4" w:space="0" w:color="auto"/>
              <w:right w:val="single" w:sz="4" w:space="0" w:color="auto"/>
            </w:tcBorders>
            <w:hideMark/>
            <w:tcPrChange w:id="103" w:author="Author">
              <w:tcPr>
                <w:tcW w:w="6114" w:type="dxa"/>
                <w:tcBorders>
                  <w:top w:val="single" w:sz="4" w:space="0" w:color="auto"/>
                  <w:left w:val="single" w:sz="4" w:space="5" w:color="auto"/>
                  <w:bottom w:val="single" w:sz="4" w:space="0" w:color="auto"/>
                  <w:right w:val="single" w:sz="4" w:space="5" w:color="auto"/>
                </w:tcBorders>
                <w:hideMark/>
              </w:tcPr>
            </w:tcPrChange>
          </w:tcPr>
          <w:p w14:paraId="5DD38A0B" w14:textId="77777777" w:rsidR="00431556" w:rsidRDefault="00431556">
            <w:pPr>
              <w:rPr>
                <w:ins w:id="104" w:author="Author"/>
                <w:i/>
                <w:color w:val="auto"/>
                <w:sz w:val="22"/>
              </w:rPr>
            </w:pPr>
            <w:ins w:id="105" w:author="Author">
              <w:r>
                <w:rPr>
                  <w:i/>
                  <w:color w:val="auto"/>
                  <w:sz w:val="22"/>
                </w:rPr>
                <w:t>Added table 7 for analysis with and without diabetes</w:t>
              </w:r>
            </w:ins>
          </w:p>
        </w:tc>
      </w:tr>
      <w:tr w:rsidR="00431556" w14:paraId="33B8E6A5" w14:textId="77777777" w:rsidTr="00431556">
        <w:trPr>
          <w:cantSplit/>
          <w:trHeight w:val="355"/>
          <w:ins w:id="106" w:author="Author"/>
          <w:trPrChange w:id="107" w:author="Author">
            <w:trPr>
              <w:cantSplit/>
              <w:trHeight w:val="355"/>
            </w:trPr>
          </w:trPrChange>
        </w:trPr>
        <w:tc>
          <w:tcPr>
            <w:tcW w:w="2791" w:type="dxa"/>
            <w:tcBorders>
              <w:top w:val="single" w:sz="4" w:space="0" w:color="auto"/>
              <w:left w:val="single" w:sz="4" w:space="0" w:color="auto"/>
              <w:bottom w:val="single" w:sz="4" w:space="0" w:color="auto"/>
              <w:right w:val="single" w:sz="4" w:space="0" w:color="auto"/>
            </w:tcBorders>
            <w:hideMark/>
            <w:tcPrChange w:id="108" w:author="Author">
              <w:tcPr>
                <w:tcW w:w="2791" w:type="dxa"/>
                <w:tcBorders>
                  <w:top w:val="single" w:sz="4" w:space="0" w:color="auto"/>
                  <w:left w:val="single" w:sz="4" w:space="5" w:color="auto"/>
                  <w:bottom w:val="single" w:sz="4" w:space="0" w:color="auto"/>
                  <w:right w:val="single" w:sz="4" w:space="5" w:color="auto"/>
                </w:tcBorders>
                <w:hideMark/>
              </w:tcPr>
            </w:tcPrChange>
          </w:tcPr>
          <w:p w14:paraId="66246AD1" w14:textId="77777777" w:rsidR="00431556" w:rsidRDefault="00431556">
            <w:pPr>
              <w:rPr>
                <w:ins w:id="109" w:author="Author"/>
                <w:i/>
                <w:color w:val="auto"/>
                <w:sz w:val="22"/>
              </w:rPr>
            </w:pPr>
            <w:ins w:id="110" w:author="Author">
              <w:r>
                <w:rPr>
                  <w:i/>
                  <w:color w:val="auto"/>
                  <w:sz w:val="22"/>
                </w:rPr>
                <w:t>Appendix 5.</w:t>
              </w:r>
            </w:ins>
          </w:p>
        </w:tc>
        <w:tc>
          <w:tcPr>
            <w:tcW w:w="6114" w:type="dxa"/>
            <w:tcBorders>
              <w:top w:val="single" w:sz="4" w:space="0" w:color="auto"/>
              <w:left w:val="single" w:sz="4" w:space="0" w:color="auto"/>
              <w:bottom w:val="single" w:sz="4" w:space="0" w:color="auto"/>
              <w:right w:val="single" w:sz="4" w:space="0" w:color="auto"/>
            </w:tcBorders>
            <w:hideMark/>
            <w:tcPrChange w:id="111" w:author="Author">
              <w:tcPr>
                <w:tcW w:w="6114" w:type="dxa"/>
                <w:tcBorders>
                  <w:top w:val="single" w:sz="4" w:space="0" w:color="auto"/>
                  <w:left w:val="single" w:sz="4" w:space="5" w:color="auto"/>
                  <w:bottom w:val="single" w:sz="4" w:space="0" w:color="auto"/>
                  <w:right w:val="single" w:sz="4" w:space="5" w:color="auto"/>
                </w:tcBorders>
                <w:hideMark/>
              </w:tcPr>
            </w:tcPrChange>
          </w:tcPr>
          <w:p w14:paraId="1E22AFA4" w14:textId="77777777" w:rsidR="00431556" w:rsidRDefault="00431556">
            <w:pPr>
              <w:rPr>
                <w:ins w:id="112" w:author="Author"/>
                <w:i/>
                <w:color w:val="auto"/>
                <w:sz w:val="22"/>
              </w:rPr>
            </w:pPr>
            <w:ins w:id="113" w:author="Author">
              <w:r>
                <w:rPr>
                  <w:i/>
                  <w:color w:val="auto"/>
                  <w:sz w:val="22"/>
                </w:rPr>
                <w:t>Reformatted tables, updated age groups and regions</w:t>
              </w:r>
            </w:ins>
          </w:p>
        </w:tc>
      </w:tr>
      <w:tr w:rsidR="00431556" w14:paraId="4EC30FF0" w14:textId="77777777" w:rsidTr="00431556">
        <w:trPr>
          <w:cantSplit/>
          <w:trHeight w:val="355"/>
          <w:ins w:id="114" w:author="Author"/>
          <w:trPrChange w:id="115" w:author="Author">
            <w:trPr>
              <w:cantSplit/>
              <w:trHeight w:val="355"/>
            </w:trPr>
          </w:trPrChange>
        </w:trPr>
        <w:tc>
          <w:tcPr>
            <w:tcW w:w="2791" w:type="dxa"/>
            <w:tcBorders>
              <w:top w:val="single" w:sz="4" w:space="0" w:color="auto"/>
              <w:left w:val="single" w:sz="4" w:space="0" w:color="auto"/>
              <w:bottom w:val="single" w:sz="4" w:space="0" w:color="auto"/>
              <w:right w:val="single" w:sz="4" w:space="0" w:color="auto"/>
            </w:tcBorders>
            <w:hideMark/>
            <w:tcPrChange w:id="116" w:author="Author">
              <w:tcPr>
                <w:tcW w:w="2791" w:type="dxa"/>
                <w:tcBorders>
                  <w:top w:val="single" w:sz="4" w:space="0" w:color="auto"/>
                  <w:left w:val="single" w:sz="4" w:space="5" w:color="auto"/>
                  <w:bottom w:val="single" w:sz="4" w:space="0" w:color="auto"/>
                  <w:right w:val="single" w:sz="4" w:space="5" w:color="auto"/>
                </w:tcBorders>
                <w:hideMark/>
              </w:tcPr>
            </w:tcPrChange>
          </w:tcPr>
          <w:p w14:paraId="57750708" w14:textId="77777777" w:rsidR="00431556" w:rsidRDefault="00431556">
            <w:pPr>
              <w:rPr>
                <w:ins w:id="117" w:author="Author"/>
                <w:i/>
                <w:color w:val="auto"/>
                <w:sz w:val="22"/>
              </w:rPr>
            </w:pPr>
            <w:ins w:id="118" w:author="Author">
              <w:r>
                <w:rPr>
                  <w:i/>
                  <w:color w:val="auto"/>
                  <w:sz w:val="22"/>
                </w:rPr>
                <w:t>Appendix 6.</w:t>
              </w:r>
            </w:ins>
          </w:p>
        </w:tc>
        <w:tc>
          <w:tcPr>
            <w:tcW w:w="6114" w:type="dxa"/>
            <w:tcBorders>
              <w:top w:val="single" w:sz="4" w:space="0" w:color="auto"/>
              <w:left w:val="single" w:sz="4" w:space="0" w:color="auto"/>
              <w:bottom w:val="single" w:sz="4" w:space="0" w:color="auto"/>
              <w:right w:val="single" w:sz="4" w:space="0" w:color="auto"/>
            </w:tcBorders>
            <w:hideMark/>
            <w:tcPrChange w:id="119" w:author="Author">
              <w:tcPr>
                <w:tcW w:w="6114" w:type="dxa"/>
                <w:tcBorders>
                  <w:top w:val="single" w:sz="4" w:space="0" w:color="auto"/>
                  <w:left w:val="single" w:sz="4" w:space="5" w:color="auto"/>
                  <w:bottom w:val="single" w:sz="4" w:space="0" w:color="auto"/>
                  <w:right w:val="single" w:sz="4" w:space="5" w:color="auto"/>
                </w:tcBorders>
                <w:hideMark/>
              </w:tcPr>
            </w:tcPrChange>
          </w:tcPr>
          <w:p w14:paraId="3F9B957F" w14:textId="77777777" w:rsidR="00431556" w:rsidRDefault="00431556">
            <w:pPr>
              <w:rPr>
                <w:ins w:id="120" w:author="Author"/>
                <w:i/>
                <w:color w:val="auto"/>
                <w:sz w:val="22"/>
              </w:rPr>
            </w:pPr>
            <w:ins w:id="121" w:author="Author">
              <w:r>
                <w:rPr>
                  <w:i/>
                  <w:color w:val="auto"/>
                  <w:sz w:val="22"/>
                </w:rPr>
                <w:t>Reformatted tables, updated age groups and regions</w:t>
              </w:r>
            </w:ins>
          </w:p>
        </w:tc>
      </w:tr>
      <w:tr w:rsidR="00431556" w14:paraId="20EFCD90" w14:textId="77777777" w:rsidTr="00431556">
        <w:trPr>
          <w:cantSplit/>
          <w:trHeight w:val="355"/>
          <w:ins w:id="122" w:author="Author"/>
          <w:trPrChange w:id="123" w:author="Author">
            <w:trPr>
              <w:cantSplit/>
              <w:trHeight w:val="355"/>
            </w:trPr>
          </w:trPrChange>
        </w:trPr>
        <w:tc>
          <w:tcPr>
            <w:tcW w:w="2791" w:type="dxa"/>
            <w:tcBorders>
              <w:top w:val="single" w:sz="4" w:space="0" w:color="auto"/>
              <w:left w:val="single" w:sz="4" w:space="0" w:color="auto"/>
              <w:bottom w:val="single" w:sz="4" w:space="0" w:color="auto"/>
              <w:right w:val="single" w:sz="4" w:space="0" w:color="auto"/>
            </w:tcBorders>
            <w:hideMark/>
            <w:tcPrChange w:id="124" w:author="Author">
              <w:tcPr>
                <w:tcW w:w="2791" w:type="dxa"/>
                <w:tcBorders>
                  <w:top w:val="single" w:sz="4" w:space="0" w:color="auto"/>
                  <w:left w:val="single" w:sz="4" w:space="5" w:color="auto"/>
                  <w:bottom w:val="single" w:sz="4" w:space="0" w:color="auto"/>
                  <w:right w:val="single" w:sz="4" w:space="5" w:color="auto"/>
                </w:tcBorders>
                <w:hideMark/>
              </w:tcPr>
            </w:tcPrChange>
          </w:tcPr>
          <w:p w14:paraId="2C474C1F" w14:textId="77777777" w:rsidR="00431556" w:rsidRDefault="00431556">
            <w:pPr>
              <w:rPr>
                <w:ins w:id="125" w:author="Author"/>
                <w:i/>
                <w:color w:val="auto"/>
                <w:sz w:val="22"/>
              </w:rPr>
            </w:pPr>
            <w:ins w:id="126" w:author="Author">
              <w:r>
                <w:rPr>
                  <w:i/>
                  <w:color w:val="auto"/>
                  <w:sz w:val="22"/>
                </w:rPr>
                <w:t xml:space="preserve">Appendix 7. </w:t>
              </w:r>
            </w:ins>
          </w:p>
        </w:tc>
        <w:tc>
          <w:tcPr>
            <w:tcW w:w="6114" w:type="dxa"/>
            <w:tcBorders>
              <w:top w:val="single" w:sz="4" w:space="0" w:color="auto"/>
              <w:left w:val="single" w:sz="4" w:space="0" w:color="auto"/>
              <w:bottom w:val="single" w:sz="4" w:space="0" w:color="auto"/>
              <w:right w:val="single" w:sz="4" w:space="0" w:color="auto"/>
            </w:tcBorders>
            <w:hideMark/>
            <w:tcPrChange w:id="127" w:author="Author">
              <w:tcPr>
                <w:tcW w:w="6114" w:type="dxa"/>
                <w:tcBorders>
                  <w:top w:val="single" w:sz="4" w:space="0" w:color="auto"/>
                  <w:left w:val="single" w:sz="4" w:space="5" w:color="auto"/>
                  <w:bottom w:val="single" w:sz="4" w:space="0" w:color="auto"/>
                  <w:right w:val="single" w:sz="4" w:space="5" w:color="auto"/>
                </w:tcBorders>
                <w:hideMark/>
              </w:tcPr>
            </w:tcPrChange>
          </w:tcPr>
          <w:p w14:paraId="4640043F" w14:textId="77777777" w:rsidR="00431556" w:rsidRDefault="00431556">
            <w:pPr>
              <w:rPr>
                <w:ins w:id="128" w:author="Author"/>
                <w:i/>
                <w:color w:val="auto"/>
                <w:sz w:val="22"/>
              </w:rPr>
            </w:pPr>
            <w:ins w:id="129" w:author="Author">
              <w:r>
                <w:rPr>
                  <w:i/>
                  <w:color w:val="auto"/>
                  <w:sz w:val="22"/>
                </w:rPr>
                <w:t>Updated race and region category, and removed rural/urban as data is not available in MEPS</w:t>
              </w:r>
            </w:ins>
          </w:p>
        </w:tc>
      </w:tr>
      <w:tr w:rsidR="00431556" w14:paraId="40314D62" w14:textId="77777777" w:rsidTr="00431556">
        <w:trPr>
          <w:cantSplit/>
          <w:trHeight w:val="355"/>
          <w:ins w:id="130" w:author="Author"/>
          <w:trPrChange w:id="131" w:author="Author">
            <w:trPr>
              <w:cantSplit/>
              <w:trHeight w:val="355"/>
            </w:trPr>
          </w:trPrChange>
        </w:trPr>
        <w:tc>
          <w:tcPr>
            <w:tcW w:w="2791" w:type="dxa"/>
            <w:tcBorders>
              <w:top w:val="single" w:sz="4" w:space="0" w:color="auto"/>
              <w:left w:val="single" w:sz="4" w:space="0" w:color="auto"/>
              <w:bottom w:val="single" w:sz="4" w:space="0" w:color="auto"/>
              <w:right w:val="single" w:sz="4" w:space="0" w:color="auto"/>
            </w:tcBorders>
            <w:tcPrChange w:id="132" w:author="Author">
              <w:tcPr>
                <w:tcW w:w="2791" w:type="dxa"/>
                <w:tcBorders>
                  <w:top w:val="single" w:sz="4" w:space="0" w:color="auto"/>
                  <w:left w:val="single" w:sz="4" w:space="5" w:color="auto"/>
                  <w:bottom w:val="single" w:sz="4" w:space="0" w:color="auto"/>
                  <w:right w:val="single" w:sz="4" w:space="5" w:color="auto"/>
                </w:tcBorders>
              </w:tcPr>
            </w:tcPrChange>
          </w:tcPr>
          <w:p w14:paraId="2AADDDA3" w14:textId="77777777" w:rsidR="00431556" w:rsidRDefault="00431556">
            <w:pPr>
              <w:rPr>
                <w:ins w:id="133" w:author="Author"/>
                <w:i/>
                <w:color w:val="auto"/>
                <w:sz w:val="22"/>
              </w:rPr>
            </w:pPr>
          </w:p>
        </w:tc>
        <w:tc>
          <w:tcPr>
            <w:tcW w:w="6114" w:type="dxa"/>
            <w:tcBorders>
              <w:top w:val="single" w:sz="4" w:space="0" w:color="auto"/>
              <w:left w:val="single" w:sz="4" w:space="0" w:color="auto"/>
              <w:bottom w:val="single" w:sz="4" w:space="0" w:color="auto"/>
              <w:right w:val="single" w:sz="4" w:space="0" w:color="auto"/>
            </w:tcBorders>
            <w:tcPrChange w:id="134" w:author="Author">
              <w:tcPr>
                <w:tcW w:w="6114" w:type="dxa"/>
                <w:tcBorders>
                  <w:top w:val="single" w:sz="4" w:space="0" w:color="auto"/>
                  <w:left w:val="single" w:sz="4" w:space="5" w:color="auto"/>
                  <w:bottom w:val="single" w:sz="4" w:space="0" w:color="auto"/>
                  <w:right w:val="single" w:sz="4" w:space="5" w:color="auto"/>
                </w:tcBorders>
              </w:tcPr>
            </w:tcPrChange>
          </w:tcPr>
          <w:p w14:paraId="6B1C8543" w14:textId="77777777" w:rsidR="00431556" w:rsidRDefault="00431556">
            <w:pPr>
              <w:rPr>
                <w:ins w:id="135" w:author="Author"/>
                <w:i/>
                <w:color w:val="auto"/>
                <w:sz w:val="22"/>
              </w:rPr>
            </w:pPr>
          </w:p>
        </w:tc>
      </w:tr>
    </w:tbl>
    <w:p w14:paraId="15DC0802" w14:textId="77777777" w:rsidR="00431556" w:rsidRPr="00C904C7" w:rsidRDefault="00431556" w:rsidP="0049675A">
      <w:pPr>
        <w:autoSpaceDE w:val="0"/>
        <w:autoSpaceDN w:val="0"/>
        <w:adjustRightInd w:val="0"/>
        <w:rPr>
          <w:b/>
          <w:bCs/>
        </w:rPr>
      </w:pPr>
    </w:p>
    <w:p w14:paraId="191DAAA4" w14:textId="77777777" w:rsidR="00431556" w:rsidRDefault="00431556" w:rsidP="00A52D4C">
      <w:pPr>
        <w:pStyle w:val="Heading1"/>
        <w:jc w:val="center"/>
        <w:rPr>
          <w:ins w:id="136" w:author="Author"/>
        </w:rPr>
      </w:pPr>
      <w:bookmarkStart w:id="137" w:name="_Toc499728745"/>
    </w:p>
    <w:p w14:paraId="4929BF74" w14:textId="77777777" w:rsidR="00431556" w:rsidRDefault="00431556" w:rsidP="00A52D4C">
      <w:pPr>
        <w:pStyle w:val="Heading1"/>
        <w:jc w:val="center"/>
        <w:rPr>
          <w:ins w:id="138" w:author="Author"/>
        </w:rPr>
      </w:pPr>
    </w:p>
    <w:p w14:paraId="015E1007" w14:textId="6CD88315" w:rsidR="00466E5F" w:rsidRPr="00C959C0" w:rsidRDefault="00466E5F" w:rsidP="00A52D4C">
      <w:pPr>
        <w:pStyle w:val="Heading1"/>
        <w:jc w:val="center"/>
      </w:pPr>
      <w:r w:rsidRPr="00C959C0">
        <w:t>Table of Contents</w:t>
      </w:r>
      <w:bookmarkEnd w:id="137"/>
    </w:p>
    <w:p w14:paraId="015E1008" w14:textId="77777777" w:rsidR="00174FE2" w:rsidRPr="00C959C0" w:rsidRDefault="00174FE2" w:rsidP="00466E5F">
      <w:pPr>
        <w:autoSpaceDE w:val="0"/>
        <w:autoSpaceDN w:val="0"/>
        <w:adjustRightInd w:val="0"/>
        <w:rPr>
          <w:b/>
          <w:bCs/>
        </w:rPr>
      </w:pPr>
    </w:p>
    <w:p w14:paraId="015E1009" w14:textId="77777777" w:rsidR="0050186E" w:rsidRDefault="00153EEB">
      <w:pPr>
        <w:pStyle w:val="TOC1"/>
        <w:tabs>
          <w:tab w:val="right" w:leader="dot" w:pos="8630"/>
        </w:tabs>
        <w:rPr>
          <w:rFonts w:asciiTheme="minorHAnsi" w:eastAsiaTheme="minorEastAsia" w:hAnsiTheme="minorHAnsi" w:cstheme="minorBidi"/>
          <w:b w:val="0"/>
          <w:bCs w:val="0"/>
          <w:caps w:val="0"/>
          <w:noProof/>
          <w:sz w:val="22"/>
          <w:szCs w:val="22"/>
        </w:rPr>
      </w:pPr>
      <w:r w:rsidRPr="00132990">
        <w:rPr>
          <w:bCs w:val="0"/>
          <w:sz w:val="28"/>
          <w:szCs w:val="22"/>
        </w:rPr>
        <w:fldChar w:fldCharType="begin"/>
      </w:r>
      <w:r w:rsidRPr="00132990">
        <w:rPr>
          <w:bCs w:val="0"/>
          <w:sz w:val="28"/>
          <w:szCs w:val="22"/>
        </w:rPr>
        <w:instrText xml:space="preserve"> TOC \o "1-4" \h \z \u </w:instrText>
      </w:r>
      <w:r w:rsidRPr="00132990">
        <w:rPr>
          <w:bCs w:val="0"/>
          <w:sz w:val="28"/>
          <w:szCs w:val="22"/>
        </w:rPr>
        <w:fldChar w:fldCharType="separate"/>
      </w:r>
      <w:hyperlink w:anchor="_Toc499728744" w:history="1">
        <w:r w:rsidR="0050186E" w:rsidRPr="00D26818">
          <w:rPr>
            <w:rStyle w:val="Hyperlink"/>
            <w:noProof/>
          </w:rPr>
          <w:t>Summary of Changes (Optional)</w:t>
        </w:r>
        <w:r w:rsidR="0050186E">
          <w:rPr>
            <w:noProof/>
            <w:webHidden/>
          </w:rPr>
          <w:tab/>
        </w:r>
        <w:r w:rsidR="0050186E">
          <w:rPr>
            <w:noProof/>
            <w:webHidden/>
          </w:rPr>
          <w:fldChar w:fldCharType="begin"/>
        </w:r>
        <w:r w:rsidR="0050186E">
          <w:rPr>
            <w:noProof/>
            <w:webHidden/>
          </w:rPr>
          <w:instrText xml:space="preserve"> PAGEREF _Toc499728744 \h </w:instrText>
        </w:r>
        <w:r w:rsidR="0050186E">
          <w:rPr>
            <w:noProof/>
            <w:webHidden/>
          </w:rPr>
        </w:r>
        <w:r w:rsidR="0050186E">
          <w:rPr>
            <w:noProof/>
            <w:webHidden/>
          </w:rPr>
          <w:fldChar w:fldCharType="separate"/>
        </w:r>
        <w:r w:rsidR="0050186E">
          <w:rPr>
            <w:noProof/>
            <w:webHidden/>
          </w:rPr>
          <w:t>4</w:t>
        </w:r>
        <w:r w:rsidR="0050186E">
          <w:rPr>
            <w:noProof/>
            <w:webHidden/>
          </w:rPr>
          <w:fldChar w:fldCharType="end"/>
        </w:r>
      </w:hyperlink>
    </w:p>
    <w:p w14:paraId="015E100A"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45" w:history="1">
        <w:r w:rsidR="0050186E" w:rsidRPr="00D26818">
          <w:rPr>
            <w:rStyle w:val="Hyperlink"/>
            <w:noProof/>
          </w:rPr>
          <w:t>Table of Contents</w:t>
        </w:r>
        <w:r w:rsidR="0050186E">
          <w:rPr>
            <w:noProof/>
            <w:webHidden/>
          </w:rPr>
          <w:tab/>
        </w:r>
        <w:r w:rsidR="0050186E">
          <w:rPr>
            <w:noProof/>
            <w:webHidden/>
          </w:rPr>
          <w:fldChar w:fldCharType="begin"/>
        </w:r>
        <w:r w:rsidR="0050186E">
          <w:rPr>
            <w:noProof/>
            <w:webHidden/>
          </w:rPr>
          <w:instrText xml:space="preserve"> PAGEREF _Toc499728745 \h </w:instrText>
        </w:r>
        <w:r w:rsidR="0050186E">
          <w:rPr>
            <w:noProof/>
            <w:webHidden/>
          </w:rPr>
        </w:r>
        <w:r w:rsidR="0050186E">
          <w:rPr>
            <w:noProof/>
            <w:webHidden/>
          </w:rPr>
          <w:fldChar w:fldCharType="separate"/>
        </w:r>
        <w:r w:rsidR="0050186E">
          <w:rPr>
            <w:noProof/>
            <w:webHidden/>
          </w:rPr>
          <w:t>5</w:t>
        </w:r>
        <w:r w:rsidR="0050186E">
          <w:rPr>
            <w:noProof/>
            <w:webHidden/>
          </w:rPr>
          <w:fldChar w:fldCharType="end"/>
        </w:r>
      </w:hyperlink>
    </w:p>
    <w:p w14:paraId="015E100B"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46" w:history="1">
        <w:r w:rsidR="0050186E" w:rsidRPr="00D26818">
          <w:rPr>
            <w:rStyle w:val="Hyperlink"/>
            <w:noProof/>
          </w:rPr>
          <w:t>Sponsor Contact Information</w:t>
        </w:r>
        <w:r w:rsidR="0050186E">
          <w:rPr>
            <w:noProof/>
            <w:webHidden/>
          </w:rPr>
          <w:tab/>
        </w:r>
        <w:r w:rsidR="0050186E">
          <w:rPr>
            <w:noProof/>
            <w:webHidden/>
          </w:rPr>
          <w:fldChar w:fldCharType="begin"/>
        </w:r>
        <w:r w:rsidR="0050186E">
          <w:rPr>
            <w:noProof/>
            <w:webHidden/>
          </w:rPr>
          <w:instrText xml:space="preserve"> PAGEREF _Toc499728746 \h </w:instrText>
        </w:r>
        <w:r w:rsidR="0050186E">
          <w:rPr>
            <w:noProof/>
            <w:webHidden/>
          </w:rPr>
        </w:r>
        <w:r w:rsidR="0050186E">
          <w:rPr>
            <w:noProof/>
            <w:webHidden/>
          </w:rPr>
          <w:fldChar w:fldCharType="separate"/>
        </w:r>
        <w:r w:rsidR="0050186E">
          <w:rPr>
            <w:noProof/>
            <w:webHidden/>
          </w:rPr>
          <w:t>7</w:t>
        </w:r>
        <w:r w:rsidR="0050186E">
          <w:rPr>
            <w:noProof/>
            <w:webHidden/>
          </w:rPr>
          <w:fldChar w:fldCharType="end"/>
        </w:r>
      </w:hyperlink>
    </w:p>
    <w:p w14:paraId="015E100C"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47" w:history="1">
        <w:r w:rsidR="0050186E" w:rsidRPr="00D26818">
          <w:rPr>
            <w:rStyle w:val="Hyperlink"/>
            <w:noProof/>
          </w:rPr>
          <w:t>Vendor Contact (if applicable)</w:t>
        </w:r>
        <w:r w:rsidR="0050186E">
          <w:rPr>
            <w:noProof/>
            <w:webHidden/>
          </w:rPr>
          <w:tab/>
        </w:r>
        <w:r w:rsidR="0050186E">
          <w:rPr>
            <w:noProof/>
            <w:webHidden/>
          </w:rPr>
          <w:fldChar w:fldCharType="begin"/>
        </w:r>
        <w:r w:rsidR="0050186E">
          <w:rPr>
            <w:noProof/>
            <w:webHidden/>
          </w:rPr>
          <w:instrText xml:space="preserve"> PAGEREF _Toc499728747 \h </w:instrText>
        </w:r>
        <w:r w:rsidR="0050186E">
          <w:rPr>
            <w:noProof/>
            <w:webHidden/>
          </w:rPr>
        </w:r>
        <w:r w:rsidR="0050186E">
          <w:rPr>
            <w:noProof/>
            <w:webHidden/>
          </w:rPr>
          <w:fldChar w:fldCharType="separate"/>
        </w:r>
        <w:r w:rsidR="0050186E">
          <w:rPr>
            <w:noProof/>
            <w:webHidden/>
          </w:rPr>
          <w:t>7</w:t>
        </w:r>
        <w:r w:rsidR="0050186E">
          <w:rPr>
            <w:noProof/>
            <w:webHidden/>
          </w:rPr>
          <w:fldChar w:fldCharType="end"/>
        </w:r>
      </w:hyperlink>
    </w:p>
    <w:p w14:paraId="015E100D"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48" w:history="1">
        <w:r w:rsidR="0050186E" w:rsidRPr="00D26818">
          <w:rPr>
            <w:rStyle w:val="Hyperlink"/>
            <w:noProof/>
          </w:rPr>
          <w:t>List of Abbreviations (Optional)</w:t>
        </w:r>
        <w:r w:rsidR="0050186E">
          <w:rPr>
            <w:noProof/>
            <w:webHidden/>
          </w:rPr>
          <w:tab/>
        </w:r>
        <w:r w:rsidR="0050186E">
          <w:rPr>
            <w:noProof/>
            <w:webHidden/>
          </w:rPr>
          <w:fldChar w:fldCharType="begin"/>
        </w:r>
        <w:r w:rsidR="0050186E">
          <w:rPr>
            <w:noProof/>
            <w:webHidden/>
          </w:rPr>
          <w:instrText xml:space="preserve"> PAGEREF _Toc499728748 \h </w:instrText>
        </w:r>
        <w:r w:rsidR="0050186E">
          <w:rPr>
            <w:noProof/>
            <w:webHidden/>
          </w:rPr>
        </w:r>
        <w:r w:rsidR="0050186E">
          <w:rPr>
            <w:noProof/>
            <w:webHidden/>
          </w:rPr>
          <w:fldChar w:fldCharType="separate"/>
        </w:r>
        <w:r w:rsidR="0050186E">
          <w:rPr>
            <w:noProof/>
            <w:webHidden/>
          </w:rPr>
          <w:t>8</w:t>
        </w:r>
        <w:r w:rsidR="0050186E">
          <w:rPr>
            <w:noProof/>
            <w:webHidden/>
          </w:rPr>
          <w:fldChar w:fldCharType="end"/>
        </w:r>
      </w:hyperlink>
    </w:p>
    <w:p w14:paraId="015E100E"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49" w:history="1">
        <w:r w:rsidR="0050186E" w:rsidRPr="00D26818">
          <w:rPr>
            <w:rStyle w:val="Hyperlink"/>
            <w:noProof/>
          </w:rPr>
          <w:t xml:space="preserve">List of Definitions </w:t>
        </w:r>
        <w:r w:rsidR="0050186E" w:rsidRPr="00D26818">
          <w:rPr>
            <w:rStyle w:val="Hyperlink"/>
            <w:iCs/>
            <w:noProof/>
          </w:rPr>
          <w:t>(Optional)</w:t>
        </w:r>
        <w:r w:rsidR="0050186E">
          <w:rPr>
            <w:noProof/>
            <w:webHidden/>
          </w:rPr>
          <w:tab/>
        </w:r>
        <w:r w:rsidR="0050186E">
          <w:rPr>
            <w:noProof/>
            <w:webHidden/>
          </w:rPr>
          <w:fldChar w:fldCharType="begin"/>
        </w:r>
        <w:r w:rsidR="0050186E">
          <w:rPr>
            <w:noProof/>
            <w:webHidden/>
          </w:rPr>
          <w:instrText xml:space="preserve"> PAGEREF _Toc499728749 \h </w:instrText>
        </w:r>
        <w:r w:rsidR="0050186E">
          <w:rPr>
            <w:noProof/>
            <w:webHidden/>
          </w:rPr>
        </w:r>
        <w:r w:rsidR="0050186E">
          <w:rPr>
            <w:noProof/>
            <w:webHidden/>
          </w:rPr>
          <w:fldChar w:fldCharType="separate"/>
        </w:r>
        <w:r w:rsidR="0050186E">
          <w:rPr>
            <w:noProof/>
            <w:webHidden/>
          </w:rPr>
          <w:t>9</w:t>
        </w:r>
        <w:r w:rsidR="0050186E">
          <w:rPr>
            <w:noProof/>
            <w:webHidden/>
          </w:rPr>
          <w:fldChar w:fldCharType="end"/>
        </w:r>
      </w:hyperlink>
    </w:p>
    <w:p w14:paraId="015E100F"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50" w:history="1">
        <w:r w:rsidR="0050186E" w:rsidRPr="00D26818">
          <w:rPr>
            <w:rStyle w:val="Hyperlink"/>
            <w:noProof/>
          </w:rPr>
          <w:t>PROTOCOL SUMMARY (Limit this information to 1 page)</w:t>
        </w:r>
        <w:r w:rsidR="0050186E">
          <w:rPr>
            <w:noProof/>
            <w:webHidden/>
          </w:rPr>
          <w:tab/>
        </w:r>
        <w:r w:rsidR="0050186E">
          <w:rPr>
            <w:noProof/>
            <w:webHidden/>
          </w:rPr>
          <w:fldChar w:fldCharType="begin"/>
        </w:r>
        <w:r w:rsidR="0050186E">
          <w:rPr>
            <w:noProof/>
            <w:webHidden/>
          </w:rPr>
          <w:instrText xml:space="preserve"> PAGEREF _Toc499728750 \h </w:instrText>
        </w:r>
        <w:r w:rsidR="0050186E">
          <w:rPr>
            <w:noProof/>
            <w:webHidden/>
          </w:rPr>
        </w:r>
        <w:r w:rsidR="0050186E">
          <w:rPr>
            <w:noProof/>
            <w:webHidden/>
          </w:rPr>
          <w:fldChar w:fldCharType="separate"/>
        </w:r>
        <w:r w:rsidR="0050186E">
          <w:rPr>
            <w:noProof/>
            <w:webHidden/>
          </w:rPr>
          <w:t>10</w:t>
        </w:r>
        <w:r w:rsidR="0050186E">
          <w:rPr>
            <w:noProof/>
            <w:webHidden/>
          </w:rPr>
          <w:fldChar w:fldCharType="end"/>
        </w:r>
      </w:hyperlink>
    </w:p>
    <w:p w14:paraId="015E1010" w14:textId="77777777" w:rsidR="0050186E" w:rsidRDefault="00401759">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99728751" w:history="1">
        <w:r w:rsidR="0050186E" w:rsidRPr="00D26818">
          <w:rPr>
            <w:rStyle w:val="Hyperlink"/>
            <w:noProof/>
          </w:rPr>
          <w:t>1</w:t>
        </w:r>
        <w:r w:rsidR="0050186E">
          <w:rPr>
            <w:rFonts w:asciiTheme="minorHAnsi" w:eastAsiaTheme="minorEastAsia" w:hAnsiTheme="minorHAnsi" w:cstheme="minorBidi"/>
            <w:b w:val="0"/>
            <w:bCs w:val="0"/>
            <w:caps w:val="0"/>
            <w:noProof/>
            <w:sz w:val="22"/>
            <w:szCs w:val="22"/>
          </w:rPr>
          <w:tab/>
        </w:r>
        <w:r w:rsidR="0050186E" w:rsidRPr="00D26818">
          <w:rPr>
            <w:rStyle w:val="Hyperlink"/>
            <w:noProof/>
          </w:rPr>
          <w:t>Background and Rationale</w:t>
        </w:r>
        <w:r w:rsidR="0050186E">
          <w:rPr>
            <w:noProof/>
            <w:webHidden/>
          </w:rPr>
          <w:tab/>
        </w:r>
        <w:r w:rsidR="0050186E">
          <w:rPr>
            <w:noProof/>
            <w:webHidden/>
          </w:rPr>
          <w:fldChar w:fldCharType="begin"/>
        </w:r>
        <w:r w:rsidR="0050186E">
          <w:rPr>
            <w:noProof/>
            <w:webHidden/>
          </w:rPr>
          <w:instrText xml:space="preserve"> PAGEREF _Toc499728751 \h </w:instrText>
        </w:r>
        <w:r w:rsidR="0050186E">
          <w:rPr>
            <w:noProof/>
            <w:webHidden/>
          </w:rPr>
        </w:r>
        <w:r w:rsidR="0050186E">
          <w:rPr>
            <w:noProof/>
            <w:webHidden/>
          </w:rPr>
          <w:fldChar w:fldCharType="separate"/>
        </w:r>
        <w:r w:rsidR="0050186E">
          <w:rPr>
            <w:noProof/>
            <w:webHidden/>
          </w:rPr>
          <w:t>11</w:t>
        </w:r>
        <w:r w:rsidR="0050186E">
          <w:rPr>
            <w:noProof/>
            <w:webHidden/>
          </w:rPr>
          <w:fldChar w:fldCharType="end"/>
        </w:r>
      </w:hyperlink>
    </w:p>
    <w:p w14:paraId="015E1011"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52" w:history="1">
        <w:r w:rsidR="0050186E" w:rsidRPr="00D26818">
          <w:rPr>
            <w:rStyle w:val="Hyperlink"/>
            <w:noProof/>
          </w:rPr>
          <w:t>1.1   Background</w:t>
        </w:r>
        <w:r w:rsidR="0050186E">
          <w:rPr>
            <w:noProof/>
            <w:webHidden/>
          </w:rPr>
          <w:tab/>
        </w:r>
        <w:r w:rsidR="0050186E">
          <w:rPr>
            <w:noProof/>
            <w:webHidden/>
          </w:rPr>
          <w:fldChar w:fldCharType="begin"/>
        </w:r>
        <w:r w:rsidR="0050186E">
          <w:rPr>
            <w:noProof/>
            <w:webHidden/>
          </w:rPr>
          <w:instrText xml:space="preserve"> PAGEREF _Toc499728752 \h </w:instrText>
        </w:r>
        <w:r w:rsidR="0050186E">
          <w:rPr>
            <w:noProof/>
            <w:webHidden/>
          </w:rPr>
        </w:r>
        <w:r w:rsidR="0050186E">
          <w:rPr>
            <w:noProof/>
            <w:webHidden/>
          </w:rPr>
          <w:fldChar w:fldCharType="separate"/>
        </w:r>
        <w:r w:rsidR="0050186E">
          <w:rPr>
            <w:noProof/>
            <w:webHidden/>
          </w:rPr>
          <w:t>11</w:t>
        </w:r>
        <w:r w:rsidR="0050186E">
          <w:rPr>
            <w:noProof/>
            <w:webHidden/>
          </w:rPr>
          <w:fldChar w:fldCharType="end"/>
        </w:r>
      </w:hyperlink>
    </w:p>
    <w:p w14:paraId="015E1012"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53" w:history="1">
        <w:r w:rsidR="0050186E" w:rsidRPr="00D26818">
          <w:rPr>
            <w:rStyle w:val="Hyperlink"/>
            <w:noProof/>
          </w:rPr>
          <w:t>1.2   Rationale</w:t>
        </w:r>
        <w:r w:rsidR="0050186E">
          <w:rPr>
            <w:noProof/>
            <w:webHidden/>
          </w:rPr>
          <w:tab/>
        </w:r>
        <w:r w:rsidR="0050186E">
          <w:rPr>
            <w:noProof/>
            <w:webHidden/>
          </w:rPr>
          <w:fldChar w:fldCharType="begin"/>
        </w:r>
        <w:r w:rsidR="0050186E">
          <w:rPr>
            <w:noProof/>
            <w:webHidden/>
          </w:rPr>
          <w:instrText xml:space="preserve"> PAGEREF _Toc499728753 \h </w:instrText>
        </w:r>
        <w:r w:rsidR="0050186E">
          <w:rPr>
            <w:noProof/>
            <w:webHidden/>
          </w:rPr>
        </w:r>
        <w:r w:rsidR="0050186E">
          <w:rPr>
            <w:noProof/>
            <w:webHidden/>
          </w:rPr>
          <w:fldChar w:fldCharType="separate"/>
        </w:r>
        <w:r w:rsidR="0050186E">
          <w:rPr>
            <w:noProof/>
            <w:webHidden/>
          </w:rPr>
          <w:t>11</w:t>
        </w:r>
        <w:r w:rsidR="0050186E">
          <w:rPr>
            <w:noProof/>
            <w:webHidden/>
          </w:rPr>
          <w:fldChar w:fldCharType="end"/>
        </w:r>
      </w:hyperlink>
    </w:p>
    <w:p w14:paraId="015E1013"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54" w:history="1">
        <w:r w:rsidR="0050186E" w:rsidRPr="00D26818">
          <w:rPr>
            <w:rStyle w:val="Hyperlink"/>
            <w:noProof/>
          </w:rPr>
          <w:t>2   Objectives and Hypotheses</w:t>
        </w:r>
        <w:r w:rsidR="0050186E">
          <w:rPr>
            <w:noProof/>
            <w:webHidden/>
          </w:rPr>
          <w:tab/>
        </w:r>
        <w:r w:rsidR="0050186E">
          <w:rPr>
            <w:noProof/>
            <w:webHidden/>
          </w:rPr>
          <w:fldChar w:fldCharType="begin"/>
        </w:r>
        <w:r w:rsidR="0050186E">
          <w:rPr>
            <w:noProof/>
            <w:webHidden/>
          </w:rPr>
          <w:instrText xml:space="preserve"> PAGEREF _Toc499728754 \h </w:instrText>
        </w:r>
        <w:r w:rsidR="0050186E">
          <w:rPr>
            <w:noProof/>
            <w:webHidden/>
          </w:rPr>
        </w:r>
        <w:r w:rsidR="0050186E">
          <w:rPr>
            <w:noProof/>
            <w:webHidden/>
          </w:rPr>
          <w:fldChar w:fldCharType="separate"/>
        </w:r>
        <w:r w:rsidR="0050186E">
          <w:rPr>
            <w:noProof/>
            <w:webHidden/>
          </w:rPr>
          <w:t>12</w:t>
        </w:r>
        <w:r w:rsidR="0050186E">
          <w:rPr>
            <w:noProof/>
            <w:webHidden/>
          </w:rPr>
          <w:fldChar w:fldCharType="end"/>
        </w:r>
      </w:hyperlink>
    </w:p>
    <w:p w14:paraId="015E1014"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55" w:history="1">
        <w:r w:rsidR="0050186E" w:rsidRPr="00D26818">
          <w:rPr>
            <w:rStyle w:val="Hyperlink"/>
            <w:noProof/>
          </w:rPr>
          <w:t>2.1   Primary Objective(s) &amp; Hypothesis(es)</w:t>
        </w:r>
        <w:r w:rsidR="0050186E">
          <w:rPr>
            <w:noProof/>
            <w:webHidden/>
          </w:rPr>
          <w:tab/>
        </w:r>
        <w:r w:rsidR="0050186E">
          <w:rPr>
            <w:noProof/>
            <w:webHidden/>
          </w:rPr>
          <w:fldChar w:fldCharType="begin"/>
        </w:r>
        <w:r w:rsidR="0050186E">
          <w:rPr>
            <w:noProof/>
            <w:webHidden/>
          </w:rPr>
          <w:instrText xml:space="preserve"> PAGEREF _Toc499728755 \h </w:instrText>
        </w:r>
        <w:r w:rsidR="0050186E">
          <w:rPr>
            <w:noProof/>
            <w:webHidden/>
          </w:rPr>
        </w:r>
        <w:r w:rsidR="0050186E">
          <w:rPr>
            <w:noProof/>
            <w:webHidden/>
          </w:rPr>
          <w:fldChar w:fldCharType="separate"/>
        </w:r>
        <w:r w:rsidR="0050186E">
          <w:rPr>
            <w:noProof/>
            <w:webHidden/>
          </w:rPr>
          <w:t>12</w:t>
        </w:r>
        <w:r w:rsidR="0050186E">
          <w:rPr>
            <w:noProof/>
            <w:webHidden/>
          </w:rPr>
          <w:fldChar w:fldCharType="end"/>
        </w:r>
      </w:hyperlink>
    </w:p>
    <w:p w14:paraId="015E1015"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56" w:history="1">
        <w:r w:rsidR="0050186E" w:rsidRPr="00D26818">
          <w:rPr>
            <w:rStyle w:val="Hyperlink"/>
            <w:noProof/>
          </w:rPr>
          <w:t>2.2   Secondary Objective(s) &amp; Hypothesis(es) (Optional)</w:t>
        </w:r>
        <w:r w:rsidR="0050186E">
          <w:rPr>
            <w:noProof/>
            <w:webHidden/>
          </w:rPr>
          <w:tab/>
        </w:r>
        <w:r w:rsidR="0050186E">
          <w:rPr>
            <w:noProof/>
            <w:webHidden/>
          </w:rPr>
          <w:fldChar w:fldCharType="begin"/>
        </w:r>
        <w:r w:rsidR="0050186E">
          <w:rPr>
            <w:noProof/>
            <w:webHidden/>
          </w:rPr>
          <w:instrText xml:space="preserve"> PAGEREF _Toc499728756 \h </w:instrText>
        </w:r>
        <w:r w:rsidR="0050186E">
          <w:rPr>
            <w:noProof/>
            <w:webHidden/>
          </w:rPr>
        </w:r>
        <w:r w:rsidR="0050186E">
          <w:rPr>
            <w:noProof/>
            <w:webHidden/>
          </w:rPr>
          <w:fldChar w:fldCharType="separate"/>
        </w:r>
        <w:r w:rsidR="0050186E">
          <w:rPr>
            <w:noProof/>
            <w:webHidden/>
          </w:rPr>
          <w:t>12</w:t>
        </w:r>
        <w:r w:rsidR="0050186E">
          <w:rPr>
            <w:noProof/>
            <w:webHidden/>
          </w:rPr>
          <w:fldChar w:fldCharType="end"/>
        </w:r>
      </w:hyperlink>
    </w:p>
    <w:p w14:paraId="015E1016"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57" w:history="1">
        <w:r w:rsidR="0050186E" w:rsidRPr="00D26818">
          <w:rPr>
            <w:rStyle w:val="Hyperlink"/>
            <w:noProof/>
          </w:rPr>
          <w:t>2.3   Exploratory Objective(s) &amp; Hypothesis(es) (Optional)</w:t>
        </w:r>
        <w:r w:rsidR="0050186E">
          <w:rPr>
            <w:noProof/>
            <w:webHidden/>
          </w:rPr>
          <w:tab/>
        </w:r>
        <w:r w:rsidR="0050186E">
          <w:rPr>
            <w:noProof/>
            <w:webHidden/>
          </w:rPr>
          <w:fldChar w:fldCharType="begin"/>
        </w:r>
        <w:r w:rsidR="0050186E">
          <w:rPr>
            <w:noProof/>
            <w:webHidden/>
          </w:rPr>
          <w:instrText xml:space="preserve"> PAGEREF _Toc499728757 \h </w:instrText>
        </w:r>
        <w:r w:rsidR="0050186E">
          <w:rPr>
            <w:noProof/>
            <w:webHidden/>
          </w:rPr>
        </w:r>
        <w:r w:rsidR="0050186E">
          <w:rPr>
            <w:noProof/>
            <w:webHidden/>
          </w:rPr>
          <w:fldChar w:fldCharType="separate"/>
        </w:r>
        <w:r w:rsidR="0050186E">
          <w:rPr>
            <w:noProof/>
            <w:webHidden/>
          </w:rPr>
          <w:t>12</w:t>
        </w:r>
        <w:r w:rsidR="0050186E">
          <w:rPr>
            <w:noProof/>
            <w:webHidden/>
          </w:rPr>
          <w:fldChar w:fldCharType="end"/>
        </w:r>
      </w:hyperlink>
    </w:p>
    <w:p w14:paraId="015E1017"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58" w:history="1">
        <w:r w:rsidR="0050186E" w:rsidRPr="00D26818">
          <w:rPr>
            <w:rStyle w:val="Hyperlink"/>
            <w:noProof/>
          </w:rPr>
          <w:t>3   METHODOLOGY</w:t>
        </w:r>
        <w:r w:rsidR="0050186E">
          <w:rPr>
            <w:noProof/>
            <w:webHidden/>
          </w:rPr>
          <w:tab/>
        </w:r>
        <w:r w:rsidR="0050186E">
          <w:rPr>
            <w:noProof/>
            <w:webHidden/>
          </w:rPr>
          <w:fldChar w:fldCharType="begin"/>
        </w:r>
        <w:r w:rsidR="0050186E">
          <w:rPr>
            <w:noProof/>
            <w:webHidden/>
          </w:rPr>
          <w:instrText xml:space="preserve"> PAGEREF _Toc499728758 \h </w:instrText>
        </w:r>
        <w:r w:rsidR="0050186E">
          <w:rPr>
            <w:noProof/>
            <w:webHidden/>
          </w:rPr>
        </w:r>
        <w:r w:rsidR="0050186E">
          <w:rPr>
            <w:noProof/>
            <w:webHidden/>
          </w:rPr>
          <w:fldChar w:fldCharType="separate"/>
        </w:r>
        <w:r w:rsidR="0050186E">
          <w:rPr>
            <w:noProof/>
            <w:webHidden/>
          </w:rPr>
          <w:t>13</w:t>
        </w:r>
        <w:r w:rsidR="0050186E">
          <w:rPr>
            <w:noProof/>
            <w:webHidden/>
          </w:rPr>
          <w:fldChar w:fldCharType="end"/>
        </w:r>
      </w:hyperlink>
    </w:p>
    <w:p w14:paraId="015E1018"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59" w:history="1">
        <w:r w:rsidR="0050186E" w:rsidRPr="00D26818">
          <w:rPr>
            <w:rStyle w:val="Hyperlink"/>
            <w:noProof/>
          </w:rPr>
          <w:t>3.1   Summary of Study Design</w:t>
        </w:r>
        <w:r w:rsidR="0050186E">
          <w:rPr>
            <w:noProof/>
            <w:webHidden/>
          </w:rPr>
          <w:tab/>
        </w:r>
        <w:r w:rsidR="0050186E">
          <w:rPr>
            <w:noProof/>
            <w:webHidden/>
          </w:rPr>
          <w:fldChar w:fldCharType="begin"/>
        </w:r>
        <w:r w:rsidR="0050186E">
          <w:rPr>
            <w:noProof/>
            <w:webHidden/>
          </w:rPr>
          <w:instrText xml:space="preserve"> PAGEREF _Toc499728759 \h </w:instrText>
        </w:r>
        <w:r w:rsidR="0050186E">
          <w:rPr>
            <w:noProof/>
            <w:webHidden/>
          </w:rPr>
        </w:r>
        <w:r w:rsidR="0050186E">
          <w:rPr>
            <w:noProof/>
            <w:webHidden/>
          </w:rPr>
          <w:fldChar w:fldCharType="separate"/>
        </w:r>
        <w:r w:rsidR="0050186E">
          <w:rPr>
            <w:noProof/>
            <w:webHidden/>
          </w:rPr>
          <w:t>13</w:t>
        </w:r>
        <w:r w:rsidR="0050186E">
          <w:rPr>
            <w:noProof/>
            <w:webHidden/>
          </w:rPr>
          <w:fldChar w:fldCharType="end"/>
        </w:r>
      </w:hyperlink>
    </w:p>
    <w:p w14:paraId="015E1019"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60" w:history="1">
        <w:r w:rsidR="0050186E" w:rsidRPr="00D26818">
          <w:rPr>
            <w:rStyle w:val="Hyperlink"/>
            <w:noProof/>
          </w:rPr>
          <w:t>3.2   Study Population</w:t>
        </w:r>
        <w:r w:rsidR="0050186E">
          <w:rPr>
            <w:noProof/>
            <w:webHidden/>
          </w:rPr>
          <w:tab/>
        </w:r>
        <w:r w:rsidR="0050186E">
          <w:rPr>
            <w:noProof/>
            <w:webHidden/>
          </w:rPr>
          <w:fldChar w:fldCharType="begin"/>
        </w:r>
        <w:r w:rsidR="0050186E">
          <w:rPr>
            <w:noProof/>
            <w:webHidden/>
          </w:rPr>
          <w:instrText xml:space="preserve"> PAGEREF _Toc499728760 \h </w:instrText>
        </w:r>
        <w:r w:rsidR="0050186E">
          <w:rPr>
            <w:noProof/>
            <w:webHidden/>
          </w:rPr>
        </w:r>
        <w:r w:rsidR="0050186E">
          <w:rPr>
            <w:noProof/>
            <w:webHidden/>
          </w:rPr>
          <w:fldChar w:fldCharType="separate"/>
        </w:r>
        <w:r w:rsidR="0050186E">
          <w:rPr>
            <w:noProof/>
            <w:webHidden/>
          </w:rPr>
          <w:t>13</w:t>
        </w:r>
        <w:r w:rsidR="0050186E">
          <w:rPr>
            <w:noProof/>
            <w:webHidden/>
          </w:rPr>
          <w:fldChar w:fldCharType="end"/>
        </w:r>
      </w:hyperlink>
    </w:p>
    <w:p w14:paraId="015E101A"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61" w:history="1">
        <w:r w:rsidR="0050186E" w:rsidRPr="00D26818">
          <w:rPr>
            <w:rStyle w:val="Hyperlink"/>
            <w:noProof/>
          </w:rPr>
          <w:t>3.3   Inclusion Criteria</w:t>
        </w:r>
        <w:r w:rsidR="0050186E">
          <w:rPr>
            <w:noProof/>
            <w:webHidden/>
          </w:rPr>
          <w:tab/>
        </w:r>
        <w:r w:rsidR="0050186E">
          <w:rPr>
            <w:noProof/>
            <w:webHidden/>
          </w:rPr>
          <w:fldChar w:fldCharType="begin"/>
        </w:r>
        <w:r w:rsidR="0050186E">
          <w:rPr>
            <w:noProof/>
            <w:webHidden/>
          </w:rPr>
          <w:instrText xml:space="preserve"> PAGEREF _Toc499728761 \h </w:instrText>
        </w:r>
        <w:r w:rsidR="0050186E">
          <w:rPr>
            <w:noProof/>
            <w:webHidden/>
          </w:rPr>
        </w:r>
        <w:r w:rsidR="0050186E">
          <w:rPr>
            <w:noProof/>
            <w:webHidden/>
          </w:rPr>
          <w:fldChar w:fldCharType="separate"/>
        </w:r>
        <w:r w:rsidR="0050186E">
          <w:rPr>
            <w:noProof/>
            <w:webHidden/>
          </w:rPr>
          <w:t>14</w:t>
        </w:r>
        <w:r w:rsidR="0050186E">
          <w:rPr>
            <w:noProof/>
            <w:webHidden/>
          </w:rPr>
          <w:fldChar w:fldCharType="end"/>
        </w:r>
      </w:hyperlink>
    </w:p>
    <w:p w14:paraId="015E101B"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62" w:history="1">
        <w:r w:rsidR="0050186E" w:rsidRPr="00D26818">
          <w:rPr>
            <w:rStyle w:val="Hyperlink"/>
            <w:noProof/>
          </w:rPr>
          <w:t>3.4   Exclusion Criteria</w:t>
        </w:r>
        <w:r w:rsidR="0050186E">
          <w:rPr>
            <w:noProof/>
            <w:webHidden/>
          </w:rPr>
          <w:tab/>
        </w:r>
        <w:r w:rsidR="0050186E">
          <w:rPr>
            <w:noProof/>
            <w:webHidden/>
          </w:rPr>
          <w:fldChar w:fldCharType="begin"/>
        </w:r>
        <w:r w:rsidR="0050186E">
          <w:rPr>
            <w:noProof/>
            <w:webHidden/>
          </w:rPr>
          <w:instrText xml:space="preserve"> PAGEREF _Toc499728762 \h </w:instrText>
        </w:r>
        <w:r w:rsidR="0050186E">
          <w:rPr>
            <w:noProof/>
            <w:webHidden/>
          </w:rPr>
        </w:r>
        <w:r w:rsidR="0050186E">
          <w:rPr>
            <w:noProof/>
            <w:webHidden/>
          </w:rPr>
          <w:fldChar w:fldCharType="separate"/>
        </w:r>
        <w:r w:rsidR="0050186E">
          <w:rPr>
            <w:noProof/>
            <w:webHidden/>
          </w:rPr>
          <w:t>15</w:t>
        </w:r>
        <w:r w:rsidR="0050186E">
          <w:rPr>
            <w:noProof/>
            <w:webHidden/>
          </w:rPr>
          <w:fldChar w:fldCharType="end"/>
        </w:r>
      </w:hyperlink>
    </w:p>
    <w:p w14:paraId="015E101C"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63" w:history="1">
        <w:r w:rsidR="0050186E" w:rsidRPr="00D26818">
          <w:rPr>
            <w:rStyle w:val="Hyperlink"/>
            <w:noProof/>
          </w:rPr>
          <w:t>3.5   Stratification (Optional)</w:t>
        </w:r>
        <w:r w:rsidR="0050186E">
          <w:rPr>
            <w:noProof/>
            <w:webHidden/>
          </w:rPr>
          <w:tab/>
        </w:r>
        <w:r w:rsidR="0050186E">
          <w:rPr>
            <w:noProof/>
            <w:webHidden/>
          </w:rPr>
          <w:fldChar w:fldCharType="begin"/>
        </w:r>
        <w:r w:rsidR="0050186E">
          <w:rPr>
            <w:noProof/>
            <w:webHidden/>
          </w:rPr>
          <w:instrText xml:space="preserve"> PAGEREF _Toc499728763 \h </w:instrText>
        </w:r>
        <w:r w:rsidR="0050186E">
          <w:rPr>
            <w:noProof/>
            <w:webHidden/>
          </w:rPr>
        </w:r>
        <w:r w:rsidR="0050186E">
          <w:rPr>
            <w:noProof/>
            <w:webHidden/>
          </w:rPr>
          <w:fldChar w:fldCharType="separate"/>
        </w:r>
        <w:r w:rsidR="0050186E">
          <w:rPr>
            <w:noProof/>
            <w:webHidden/>
          </w:rPr>
          <w:t>15</w:t>
        </w:r>
        <w:r w:rsidR="0050186E">
          <w:rPr>
            <w:noProof/>
            <w:webHidden/>
          </w:rPr>
          <w:fldChar w:fldCharType="end"/>
        </w:r>
      </w:hyperlink>
    </w:p>
    <w:p w14:paraId="015E101D"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64" w:history="1">
        <w:r w:rsidR="0050186E" w:rsidRPr="00D26818">
          <w:rPr>
            <w:rStyle w:val="Hyperlink"/>
            <w:noProof/>
          </w:rPr>
          <w:t>4   Variables and Epidemiological Measurements</w:t>
        </w:r>
        <w:r w:rsidR="0050186E">
          <w:rPr>
            <w:noProof/>
            <w:webHidden/>
          </w:rPr>
          <w:tab/>
        </w:r>
        <w:r w:rsidR="0050186E">
          <w:rPr>
            <w:noProof/>
            <w:webHidden/>
          </w:rPr>
          <w:fldChar w:fldCharType="begin"/>
        </w:r>
        <w:r w:rsidR="0050186E">
          <w:rPr>
            <w:noProof/>
            <w:webHidden/>
          </w:rPr>
          <w:instrText xml:space="preserve"> PAGEREF _Toc499728764 \h </w:instrText>
        </w:r>
        <w:r w:rsidR="0050186E">
          <w:rPr>
            <w:noProof/>
            <w:webHidden/>
          </w:rPr>
        </w:r>
        <w:r w:rsidR="0050186E">
          <w:rPr>
            <w:noProof/>
            <w:webHidden/>
          </w:rPr>
          <w:fldChar w:fldCharType="separate"/>
        </w:r>
        <w:r w:rsidR="0050186E">
          <w:rPr>
            <w:noProof/>
            <w:webHidden/>
          </w:rPr>
          <w:t>16</w:t>
        </w:r>
        <w:r w:rsidR="0050186E">
          <w:rPr>
            <w:noProof/>
            <w:webHidden/>
          </w:rPr>
          <w:fldChar w:fldCharType="end"/>
        </w:r>
      </w:hyperlink>
    </w:p>
    <w:p w14:paraId="015E101E"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65" w:history="1">
        <w:r w:rsidR="0050186E" w:rsidRPr="00D26818">
          <w:rPr>
            <w:rStyle w:val="Hyperlink"/>
            <w:noProof/>
          </w:rPr>
          <w:t>4.1   Exposure (Optional)</w:t>
        </w:r>
        <w:r w:rsidR="0050186E">
          <w:rPr>
            <w:noProof/>
            <w:webHidden/>
          </w:rPr>
          <w:tab/>
        </w:r>
        <w:r w:rsidR="0050186E">
          <w:rPr>
            <w:noProof/>
            <w:webHidden/>
          </w:rPr>
          <w:fldChar w:fldCharType="begin"/>
        </w:r>
        <w:r w:rsidR="0050186E">
          <w:rPr>
            <w:noProof/>
            <w:webHidden/>
          </w:rPr>
          <w:instrText xml:space="preserve"> PAGEREF _Toc499728765 \h </w:instrText>
        </w:r>
        <w:r w:rsidR="0050186E">
          <w:rPr>
            <w:noProof/>
            <w:webHidden/>
          </w:rPr>
        </w:r>
        <w:r w:rsidR="0050186E">
          <w:rPr>
            <w:noProof/>
            <w:webHidden/>
          </w:rPr>
          <w:fldChar w:fldCharType="separate"/>
        </w:r>
        <w:r w:rsidR="0050186E">
          <w:rPr>
            <w:noProof/>
            <w:webHidden/>
          </w:rPr>
          <w:t>17</w:t>
        </w:r>
        <w:r w:rsidR="0050186E">
          <w:rPr>
            <w:noProof/>
            <w:webHidden/>
          </w:rPr>
          <w:fldChar w:fldCharType="end"/>
        </w:r>
      </w:hyperlink>
    </w:p>
    <w:p w14:paraId="015E101F"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66" w:history="1">
        <w:r w:rsidR="0050186E" w:rsidRPr="00D26818">
          <w:rPr>
            <w:rStyle w:val="Hyperlink"/>
          </w:rPr>
          <w:t>4.1.1   Definition of Primary Exposure (Optional)</w:t>
        </w:r>
        <w:r w:rsidR="0050186E">
          <w:rPr>
            <w:webHidden/>
          </w:rPr>
          <w:tab/>
        </w:r>
        <w:r w:rsidR="0050186E">
          <w:rPr>
            <w:webHidden/>
          </w:rPr>
          <w:fldChar w:fldCharType="begin"/>
        </w:r>
        <w:r w:rsidR="0050186E">
          <w:rPr>
            <w:webHidden/>
          </w:rPr>
          <w:instrText xml:space="preserve"> PAGEREF _Toc499728766 \h </w:instrText>
        </w:r>
        <w:r w:rsidR="0050186E">
          <w:rPr>
            <w:webHidden/>
          </w:rPr>
        </w:r>
        <w:r w:rsidR="0050186E">
          <w:rPr>
            <w:webHidden/>
          </w:rPr>
          <w:fldChar w:fldCharType="separate"/>
        </w:r>
        <w:r w:rsidR="0050186E">
          <w:rPr>
            <w:webHidden/>
          </w:rPr>
          <w:t>17</w:t>
        </w:r>
        <w:r w:rsidR="0050186E">
          <w:rPr>
            <w:webHidden/>
          </w:rPr>
          <w:fldChar w:fldCharType="end"/>
        </w:r>
      </w:hyperlink>
    </w:p>
    <w:p w14:paraId="015E1020"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67" w:history="1">
        <w:r w:rsidR="0050186E" w:rsidRPr="00D26818">
          <w:rPr>
            <w:rStyle w:val="Hyperlink"/>
          </w:rPr>
          <w:t>4.1.2   Definition of Comparison Exposure (Optional)</w:t>
        </w:r>
        <w:r w:rsidR="0050186E">
          <w:rPr>
            <w:webHidden/>
          </w:rPr>
          <w:tab/>
        </w:r>
        <w:r w:rsidR="0050186E">
          <w:rPr>
            <w:webHidden/>
          </w:rPr>
          <w:fldChar w:fldCharType="begin"/>
        </w:r>
        <w:r w:rsidR="0050186E">
          <w:rPr>
            <w:webHidden/>
          </w:rPr>
          <w:instrText xml:space="preserve"> PAGEREF _Toc499728767 \h </w:instrText>
        </w:r>
        <w:r w:rsidR="0050186E">
          <w:rPr>
            <w:webHidden/>
          </w:rPr>
        </w:r>
        <w:r w:rsidR="0050186E">
          <w:rPr>
            <w:webHidden/>
          </w:rPr>
          <w:fldChar w:fldCharType="separate"/>
        </w:r>
        <w:r w:rsidR="0050186E">
          <w:rPr>
            <w:webHidden/>
          </w:rPr>
          <w:t>17</w:t>
        </w:r>
        <w:r w:rsidR="0050186E">
          <w:rPr>
            <w:webHidden/>
          </w:rPr>
          <w:fldChar w:fldCharType="end"/>
        </w:r>
      </w:hyperlink>
    </w:p>
    <w:p w14:paraId="015E1021"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68" w:history="1">
        <w:r w:rsidR="0050186E" w:rsidRPr="00D26818">
          <w:rPr>
            <w:rStyle w:val="Hyperlink"/>
            <w:noProof/>
          </w:rPr>
          <w:t>4.2   Outcomes</w:t>
        </w:r>
        <w:r w:rsidR="0050186E">
          <w:rPr>
            <w:noProof/>
            <w:webHidden/>
          </w:rPr>
          <w:tab/>
        </w:r>
        <w:r w:rsidR="0050186E">
          <w:rPr>
            <w:noProof/>
            <w:webHidden/>
          </w:rPr>
          <w:fldChar w:fldCharType="begin"/>
        </w:r>
        <w:r w:rsidR="0050186E">
          <w:rPr>
            <w:noProof/>
            <w:webHidden/>
          </w:rPr>
          <w:instrText xml:space="preserve"> PAGEREF _Toc499728768 \h </w:instrText>
        </w:r>
        <w:r w:rsidR="0050186E">
          <w:rPr>
            <w:noProof/>
            <w:webHidden/>
          </w:rPr>
        </w:r>
        <w:r w:rsidR="0050186E">
          <w:rPr>
            <w:noProof/>
            <w:webHidden/>
          </w:rPr>
          <w:fldChar w:fldCharType="separate"/>
        </w:r>
        <w:r w:rsidR="0050186E">
          <w:rPr>
            <w:noProof/>
            <w:webHidden/>
          </w:rPr>
          <w:t>18</w:t>
        </w:r>
        <w:r w:rsidR="0050186E">
          <w:rPr>
            <w:noProof/>
            <w:webHidden/>
          </w:rPr>
          <w:fldChar w:fldCharType="end"/>
        </w:r>
      </w:hyperlink>
    </w:p>
    <w:p w14:paraId="015E1022"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69" w:history="1">
        <w:r w:rsidR="0050186E" w:rsidRPr="00D26818">
          <w:rPr>
            <w:rStyle w:val="Hyperlink"/>
            <w:noProof/>
          </w:rPr>
          <w:t>4.3   Covariates</w:t>
        </w:r>
        <w:r w:rsidR="0050186E">
          <w:rPr>
            <w:noProof/>
            <w:webHidden/>
          </w:rPr>
          <w:tab/>
        </w:r>
        <w:r w:rsidR="0050186E">
          <w:rPr>
            <w:noProof/>
            <w:webHidden/>
          </w:rPr>
          <w:fldChar w:fldCharType="begin"/>
        </w:r>
        <w:r w:rsidR="0050186E">
          <w:rPr>
            <w:noProof/>
            <w:webHidden/>
          </w:rPr>
          <w:instrText xml:space="preserve"> PAGEREF _Toc499728769 \h </w:instrText>
        </w:r>
        <w:r w:rsidR="0050186E">
          <w:rPr>
            <w:noProof/>
            <w:webHidden/>
          </w:rPr>
        </w:r>
        <w:r w:rsidR="0050186E">
          <w:rPr>
            <w:noProof/>
            <w:webHidden/>
          </w:rPr>
          <w:fldChar w:fldCharType="separate"/>
        </w:r>
        <w:r w:rsidR="0050186E">
          <w:rPr>
            <w:noProof/>
            <w:webHidden/>
          </w:rPr>
          <w:t>18</w:t>
        </w:r>
        <w:r w:rsidR="0050186E">
          <w:rPr>
            <w:noProof/>
            <w:webHidden/>
          </w:rPr>
          <w:fldChar w:fldCharType="end"/>
        </w:r>
      </w:hyperlink>
    </w:p>
    <w:p w14:paraId="015E1023"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70" w:history="1">
        <w:r w:rsidR="0050186E" w:rsidRPr="00D26818">
          <w:rPr>
            <w:rStyle w:val="Hyperlink"/>
            <w:noProof/>
          </w:rPr>
          <w:t>5   STUDY PROCEDURES</w:t>
        </w:r>
        <w:r w:rsidR="0050186E">
          <w:rPr>
            <w:noProof/>
            <w:webHidden/>
          </w:rPr>
          <w:tab/>
        </w:r>
        <w:r w:rsidR="0050186E">
          <w:rPr>
            <w:noProof/>
            <w:webHidden/>
          </w:rPr>
          <w:fldChar w:fldCharType="begin"/>
        </w:r>
        <w:r w:rsidR="0050186E">
          <w:rPr>
            <w:noProof/>
            <w:webHidden/>
          </w:rPr>
          <w:instrText xml:space="preserve"> PAGEREF _Toc499728770 \h </w:instrText>
        </w:r>
        <w:r w:rsidR="0050186E">
          <w:rPr>
            <w:noProof/>
            <w:webHidden/>
          </w:rPr>
        </w:r>
        <w:r w:rsidR="0050186E">
          <w:rPr>
            <w:noProof/>
            <w:webHidden/>
          </w:rPr>
          <w:fldChar w:fldCharType="separate"/>
        </w:r>
        <w:r w:rsidR="0050186E">
          <w:rPr>
            <w:noProof/>
            <w:webHidden/>
          </w:rPr>
          <w:t>19</w:t>
        </w:r>
        <w:r w:rsidR="0050186E">
          <w:rPr>
            <w:noProof/>
            <w:webHidden/>
          </w:rPr>
          <w:fldChar w:fldCharType="end"/>
        </w:r>
      </w:hyperlink>
    </w:p>
    <w:p w14:paraId="015E1024"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71" w:history="1">
        <w:r w:rsidR="0050186E" w:rsidRPr="00D26818">
          <w:rPr>
            <w:rStyle w:val="Hyperlink"/>
            <w:noProof/>
          </w:rPr>
          <w:t>5.1   General Informed Consent</w:t>
        </w:r>
        <w:r w:rsidR="0050186E">
          <w:rPr>
            <w:noProof/>
            <w:webHidden/>
          </w:rPr>
          <w:tab/>
        </w:r>
        <w:r w:rsidR="0050186E">
          <w:rPr>
            <w:noProof/>
            <w:webHidden/>
          </w:rPr>
          <w:fldChar w:fldCharType="begin"/>
        </w:r>
        <w:r w:rsidR="0050186E">
          <w:rPr>
            <w:noProof/>
            <w:webHidden/>
          </w:rPr>
          <w:instrText xml:space="preserve"> PAGEREF _Toc499728771 \h </w:instrText>
        </w:r>
        <w:r w:rsidR="0050186E">
          <w:rPr>
            <w:noProof/>
            <w:webHidden/>
          </w:rPr>
        </w:r>
        <w:r w:rsidR="0050186E">
          <w:rPr>
            <w:noProof/>
            <w:webHidden/>
          </w:rPr>
          <w:fldChar w:fldCharType="separate"/>
        </w:r>
        <w:r w:rsidR="0050186E">
          <w:rPr>
            <w:noProof/>
            <w:webHidden/>
          </w:rPr>
          <w:t>19</w:t>
        </w:r>
        <w:r w:rsidR="0050186E">
          <w:rPr>
            <w:noProof/>
            <w:webHidden/>
          </w:rPr>
          <w:fldChar w:fldCharType="end"/>
        </w:r>
      </w:hyperlink>
    </w:p>
    <w:p w14:paraId="015E1025"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72" w:history="1">
        <w:r w:rsidR="0050186E" w:rsidRPr="00D26818">
          <w:rPr>
            <w:rStyle w:val="Hyperlink"/>
            <w:noProof/>
          </w:rPr>
          <w:t>6   Safety Reporting and Related Procedures</w:t>
        </w:r>
        <w:r w:rsidR="0050186E">
          <w:rPr>
            <w:noProof/>
            <w:webHidden/>
          </w:rPr>
          <w:tab/>
        </w:r>
        <w:r w:rsidR="0050186E">
          <w:rPr>
            <w:noProof/>
            <w:webHidden/>
          </w:rPr>
          <w:fldChar w:fldCharType="begin"/>
        </w:r>
        <w:r w:rsidR="0050186E">
          <w:rPr>
            <w:noProof/>
            <w:webHidden/>
          </w:rPr>
          <w:instrText xml:space="preserve"> PAGEREF _Toc499728772 \h </w:instrText>
        </w:r>
        <w:r w:rsidR="0050186E">
          <w:rPr>
            <w:noProof/>
            <w:webHidden/>
          </w:rPr>
        </w:r>
        <w:r w:rsidR="0050186E">
          <w:rPr>
            <w:noProof/>
            <w:webHidden/>
          </w:rPr>
          <w:fldChar w:fldCharType="separate"/>
        </w:r>
        <w:r w:rsidR="0050186E">
          <w:rPr>
            <w:noProof/>
            <w:webHidden/>
          </w:rPr>
          <w:t>20</w:t>
        </w:r>
        <w:r w:rsidR="0050186E">
          <w:rPr>
            <w:noProof/>
            <w:webHidden/>
          </w:rPr>
          <w:fldChar w:fldCharType="end"/>
        </w:r>
      </w:hyperlink>
    </w:p>
    <w:p w14:paraId="015E1026"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73" w:history="1">
        <w:r w:rsidR="0050186E" w:rsidRPr="00D26818">
          <w:rPr>
            <w:rStyle w:val="Hyperlink"/>
            <w:rFonts w:eastAsia="Batang"/>
            <w:noProof/>
            <w:lang w:eastAsia="ko-KR"/>
          </w:rPr>
          <w:t>Adverse Event Reporting Language for Non-Interventional Study Protocols</w:t>
        </w:r>
        <w:r w:rsidR="0050186E">
          <w:rPr>
            <w:noProof/>
            <w:webHidden/>
          </w:rPr>
          <w:tab/>
        </w:r>
        <w:r w:rsidR="0050186E">
          <w:rPr>
            <w:noProof/>
            <w:webHidden/>
          </w:rPr>
          <w:fldChar w:fldCharType="begin"/>
        </w:r>
        <w:r w:rsidR="0050186E">
          <w:rPr>
            <w:noProof/>
            <w:webHidden/>
          </w:rPr>
          <w:instrText xml:space="preserve"> PAGEREF _Toc499728773 \h </w:instrText>
        </w:r>
        <w:r w:rsidR="0050186E">
          <w:rPr>
            <w:noProof/>
            <w:webHidden/>
          </w:rPr>
        </w:r>
        <w:r w:rsidR="0050186E">
          <w:rPr>
            <w:noProof/>
            <w:webHidden/>
          </w:rPr>
          <w:fldChar w:fldCharType="separate"/>
        </w:r>
        <w:r w:rsidR="0050186E">
          <w:rPr>
            <w:noProof/>
            <w:webHidden/>
          </w:rPr>
          <w:t>20</w:t>
        </w:r>
        <w:r w:rsidR="0050186E">
          <w:rPr>
            <w:noProof/>
            <w:webHidden/>
          </w:rPr>
          <w:fldChar w:fldCharType="end"/>
        </w:r>
      </w:hyperlink>
    </w:p>
    <w:p w14:paraId="015E1027"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74" w:history="1">
        <w:r w:rsidR="0050186E" w:rsidRPr="00D26818">
          <w:rPr>
            <w:rStyle w:val="Hyperlink"/>
            <w:noProof/>
          </w:rPr>
          <w:t>7   Statistical Analysis Plan</w:t>
        </w:r>
        <w:r w:rsidR="0050186E">
          <w:rPr>
            <w:noProof/>
            <w:webHidden/>
          </w:rPr>
          <w:tab/>
        </w:r>
        <w:r w:rsidR="0050186E">
          <w:rPr>
            <w:noProof/>
            <w:webHidden/>
          </w:rPr>
          <w:fldChar w:fldCharType="begin"/>
        </w:r>
        <w:r w:rsidR="0050186E">
          <w:rPr>
            <w:noProof/>
            <w:webHidden/>
          </w:rPr>
          <w:instrText xml:space="preserve"> PAGEREF _Toc499728774 \h </w:instrText>
        </w:r>
        <w:r w:rsidR="0050186E">
          <w:rPr>
            <w:noProof/>
            <w:webHidden/>
          </w:rPr>
        </w:r>
        <w:r w:rsidR="0050186E">
          <w:rPr>
            <w:noProof/>
            <w:webHidden/>
          </w:rPr>
          <w:fldChar w:fldCharType="separate"/>
        </w:r>
        <w:r w:rsidR="0050186E">
          <w:rPr>
            <w:noProof/>
            <w:webHidden/>
          </w:rPr>
          <w:t>22</w:t>
        </w:r>
        <w:r w:rsidR="0050186E">
          <w:rPr>
            <w:noProof/>
            <w:webHidden/>
          </w:rPr>
          <w:fldChar w:fldCharType="end"/>
        </w:r>
      </w:hyperlink>
    </w:p>
    <w:p w14:paraId="015E1028"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75" w:history="1">
        <w:r w:rsidR="0050186E" w:rsidRPr="00D26818">
          <w:rPr>
            <w:rStyle w:val="Hyperlink"/>
            <w:noProof/>
          </w:rPr>
          <w:t>7.1   Statistical Methods</w:t>
        </w:r>
        <w:r w:rsidR="0050186E">
          <w:rPr>
            <w:noProof/>
            <w:webHidden/>
          </w:rPr>
          <w:tab/>
        </w:r>
        <w:r w:rsidR="0050186E">
          <w:rPr>
            <w:noProof/>
            <w:webHidden/>
          </w:rPr>
          <w:fldChar w:fldCharType="begin"/>
        </w:r>
        <w:r w:rsidR="0050186E">
          <w:rPr>
            <w:noProof/>
            <w:webHidden/>
          </w:rPr>
          <w:instrText xml:space="preserve"> PAGEREF _Toc499728775 \h </w:instrText>
        </w:r>
        <w:r w:rsidR="0050186E">
          <w:rPr>
            <w:noProof/>
            <w:webHidden/>
          </w:rPr>
        </w:r>
        <w:r w:rsidR="0050186E">
          <w:rPr>
            <w:noProof/>
            <w:webHidden/>
          </w:rPr>
          <w:fldChar w:fldCharType="separate"/>
        </w:r>
        <w:r w:rsidR="0050186E">
          <w:rPr>
            <w:noProof/>
            <w:webHidden/>
          </w:rPr>
          <w:t>22</w:t>
        </w:r>
        <w:r w:rsidR="0050186E">
          <w:rPr>
            <w:noProof/>
            <w:webHidden/>
          </w:rPr>
          <w:fldChar w:fldCharType="end"/>
        </w:r>
      </w:hyperlink>
    </w:p>
    <w:p w14:paraId="015E1029"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76" w:history="1">
        <w:r w:rsidR="0050186E" w:rsidRPr="00D26818">
          <w:rPr>
            <w:rStyle w:val="Hyperlink"/>
          </w:rPr>
          <w:t>7.1.1   Primary Objective(s):  Calculation of Epidemiological Measure(s) of Interest (e.g. descriptive statistics, hazard ratios, incidence rates, test/retest reliability)</w:t>
        </w:r>
        <w:r w:rsidR="0050186E">
          <w:rPr>
            <w:webHidden/>
          </w:rPr>
          <w:tab/>
        </w:r>
        <w:r w:rsidR="0050186E">
          <w:rPr>
            <w:webHidden/>
          </w:rPr>
          <w:fldChar w:fldCharType="begin"/>
        </w:r>
        <w:r w:rsidR="0050186E">
          <w:rPr>
            <w:webHidden/>
          </w:rPr>
          <w:instrText xml:space="preserve"> PAGEREF _Toc499728776 \h </w:instrText>
        </w:r>
        <w:r w:rsidR="0050186E">
          <w:rPr>
            <w:webHidden/>
          </w:rPr>
        </w:r>
        <w:r w:rsidR="0050186E">
          <w:rPr>
            <w:webHidden/>
          </w:rPr>
          <w:fldChar w:fldCharType="separate"/>
        </w:r>
        <w:r w:rsidR="0050186E">
          <w:rPr>
            <w:webHidden/>
          </w:rPr>
          <w:t>22</w:t>
        </w:r>
        <w:r w:rsidR="0050186E">
          <w:rPr>
            <w:webHidden/>
          </w:rPr>
          <w:fldChar w:fldCharType="end"/>
        </w:r>
      </w:hyperlink>
    </w:p>
    <w:p w14:paraId="015E102A"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77" w:history="1">
        <w:r w:rsidR="0050186E" w:rsidRPr="00D26818">
          <w:rPr>
            <w:rStyle w:val="Hyperlink"/>
          </w:rPr>
          <w:t>7.1.2   Secondary Objective(s):  Calculation of Epidemiological Measure(s) of Interest (e.g. hazard ratios, incidence rates, test/retest reliability)</w:t>
        </w:r>
        <w:r w:rsidR="0050186E">
          <w:rPr>
            <w:webHidden/>
          </w:rPr>
          <w:tab/>
        </w:r>
        <w:r w:rsidR="0050186E">
          <w:rPr>
            <w:webHidden/>
          </w:rPr>
          <w:fldChar w:fldCharType="begin"/>
        </w:r>
        <w:r w:rsidR="0050186E">
          <w:rPr>
            <w:webHidden/>
          </w:rPr>
          <w:instrText xml:space="preserve"> PAGEREF _Toc499728777 \h </w:instrText>
        </w:r>
        <w:r w:rsidR="0050186E">
          <w:rPr>
            <w:webHidden/>
          </w:rPr>
        </w:r>
        <w:r w:rsidR="0050186E">
          <w:rPr>
            <w:webHidden/>
          </w:rPr>
          <w:fldChar w:fldCharType="separate"/>
        </w:r>
        <w:r w:rsidR="0050186E">
          <w:rPr>
            <w:webHidden/>
          </w:rPr>
          <w:t>23</w:t>
        </w:r>
        <w:r w:rsidR="0050186E">
          <w:rPr>
            <w:webHidden/>
          </w:rPr>
          <w:fldChar w:fldCharType="end"/>
        </w:r>
      </w:hyperlink>
    </w:p>
    <w:p w14:paraId="015E102B"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78" w:history="1">
        <w:r w:rsidR="0050186E" w:rsidRPr="00D26818">
          <w:rPr>
            <w:rStyle w:val="Hyperlink"/>
          </w:rPr>
          <w:t>7.1.3   Exploratory Objective(s):  Calculation of Epidemiological Measure(s) of Interest (e.g. hazard ratios, incidence rates, test/retest reliability)</w:t>
        </w:r>
        <w:r w:rsidR="0050186E">
          <w:rPr>
            <w:webHidden/>
          </w:rPr>
          <w:tab/>
        </w:r>
        <w:r w:rsidR="0050186E">
          <w:rPr>
            <w:webHidden/>
          </w:rPr>
          <w:fldChar w:fldCharType="begin"/>
        </w:r>
        <w:r w:rsidR="0050186E">
          <w:rPr>
            <w:webHidden/>
          </w:rPr>
          <w:instrText xml:space="preserve"> PAGEREF _Toc499728778 \h </w:instrText>
        </w:r>
        <w:r w:rsidR="0050186E">
          <w:rPr>
            <w:webHidden/>
          </w:rPr>
        </w:r>
        <w:r w:rsidR="0050186E">
          <w:rPr>
            <w:webHidden/>
          </w:rPr>
          <w:fldChar w:fldCharType="separate"/>
        </w:r>
        <w:r w:rsidR="0050186E">
          <w:rPr>
            <w:webHidden/>
          </w:rPr>
          <w:t>23</w:t>
        </w:r>
        <w:r w:rsidR="0050186E">
          <w:rPr>
            <w:webHidden/>
          </w:rPr>
          <w:fldChar w:fldCharType="end"/>
        </w:r>
      </w:hyperlink>
    </w:p>
    <w:p w14:paraId="015E102C"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79" w:history="1">
        <w:r w:rsidR="0050186E" w:rsidRPr="00D26818">
          <w:rPr>
            <w:rStyle w:val="Hyperlink"/>
            <w:noProof/>
          </w:rPr>
          <w:t>7.2   Bias</w:t>
        </w:r>
        <w:r w:rsidR="0050186E">
          <w:rPr>
            <w:noProof/>
            <w:webHidden/>
          </w:rPr>
          <w:tab/>
        </w:r>
        <w:r w:rsidR="0050186E">
          <w:rPr>
            <w:noProof/>
            <w:webHidden/>
          </w:rPr>
          <w:fldChar w:fldCharType="begin"/>
        </w:r>
        <w:r w:rsidR="0050186E">
          <w:rPr>
            <w:noProof/>
            <w:webHidden/>
          </w:rPr>
          <w:instrText xml:space="preserve"> PAGEREF _Toc499728779 \h </w:instrText>
        </w:r>
        <w:r w:rsidR="0050186E">
          <w:rPr>
            <w:noProof/>
            <w:webHidden/>
          </w:rPr>
        </w:r>
        <w:r w:rsidR="0050186E">
          <w:rPr>
            <w:noProof/>
            <w:webHidden/>
          </w:rPr>
          <w:fldChar w:fldCharType="separate"/>
        </w:r>
        <w:r w:rsidR="0050186E">
          <w:rPr>
            <w:noProof/>
            <w:webHidden/>
          </w:rPr>
          <w:t>23</w:t>
        </w:r>
        <w:r w:rsidR="0050186E">
          <w:rPr>
            <w:noProof/>
            <w:webHidden/>
          </w:rPr>
          <w:fldChar w:fldCharType="end"/>
        </w:r>
      </w:hyperlink>
    </w:p>
    <w:p w14:paraId="015E102D"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80" w:history="1">
        <w:r w:rsidR="0050186E" w:rsidRPr="00D26818">
          <w:rPr>
            <w:rStyle w:val="Hyperlink"/>
          </w:rPr>
          <w:t>7.2.1   Methods to Minimize Bias</w:t>
        </w:r>
        <w:r w:rsidR="0050186E">
          <w:rPr>
            <w:webHidden/>
          </w:rPr>
          <w:tab/>
        </w:r>
        <w:r w:rsidR="0050186E">
          <w:rPr>
            <w:webHidden/>
          </w:rPr>
          <w:fldChar w:fldCharType="begin"/>
        </w:r>
        <w:r w:rsidR="0050186E">
          <w:rPr>
            <w:webHidden/>
          </w:rPr>
          <w:instrText xml:space="preserve"> PAGEREF _Toc499728780 \h </w:instrText>
        </w:r>
        <w:r w:rsidR="0050186E">
          <w:rPr>
            <w:webHidden/>
          </w:rPr>
        </w:r>
        <w:r w:rsidR="0050186E">
          <w:rPr>
            <w:webHidden/>
          </w:rPr>
          <w:fldChar w:fldCharType="separate"/>
        </w:r>
        <w:r w:rsidR="0050186E">
          <w:rPr>
            <w:webHidden/>
          </w:rPr>
          <w:t>23</w:t>
        </w:r>
        <w:r w:rsidR="0050186E">
          <w:rPr>
            <w:webHidden/>
          </w:rPr>
          <w:fldChar w:fldCharType="end"/>
        </w:r>
      </w:hyperlink>
    </w:p>
    <w:p w14:paraId="015E102E"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81" w:history="1">
        <w:r w:rsidR="0050186E" w:rsidRPr="00D26818">
          <w:rPr>
            <w:rStyle w:val="Hyperlink"/>
          </w:rPr>
          <w:t>7.2.2   Adjustment for Multiple Comparisons (optional)</w:t>
        </w:r>
        <w:r w:rsidR="0050186E">
          <w:rPr>
            <w:webHidden/>
          </w:rPr>
          <w:tab/>
        </w:r>
        <w:r w:rsidR="0050186E">
          <w:rPr>
            <w:webHidden/>
          </w:rPr>
          <w:fldChar w:fldCharType="begin"/>
        </w:r>
        <w:r w:rsidR="0050186E">
          <w:rPr>
            <w:webHidden/>
          </w:rPr>
          <w:instrText xml:space="preserve"> PAGEREF _Toc499728781 \h </w:instrText>
        </w:r>
        <w:r w:rsidR="0050186E">
          <w:rPr>
            <w:webHidden/>
          </w:rPr>
        </w:r>
        <w:r w:rsidR="0050186E">
          <w:rPr>
            <w:webHidden/>
          </w:rPr>
          <w:fldChar w:fldCharType="separate"/>
        </w:r>
        <w:r w:rsidR="0050186E">
          <w:rPr>
            <w:webHidden/>
          </w:rPr>
          <w:t>23</w:t>
        </w:r>
        <w:r w:rsidR="0050186E">
          <w:rPr>
            <w:webHidden/>
          </w:rPr>
          <w:fldChar w:fldCharType="end"/>
        </w:r>
      </w:hyperlink>
    </w:p>
    <w:p w14:paraId="015E102F"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82" w:history="1">
        <w:r w:rsidR="0050186E" w:rsidRPr="00D26818">
          <w:rPr>
            <w:rStyle w:val="Hyperlink"/>
          </w:rPr>
          <w:t>7.2.3   Limitations</w:t>
        </w:r>
        <w:r w:rsidR="0050186E">
          <w:rPr>
            <w:webHidden/>
          </w:rPr>
          <w:tab/>
        </w:r>
        <w:r w:rsidR="0050186E">
          <w:rPr>
            <w:webHidden/>
          </w:rPr>
          <w:fldChar w:fldCharType="begin"/>
        </w:r>
        <w:r w:rsidR="0050186E">
          <w:rPr>
            <w:webHidden/>
          </w:rPr>
          <w:instrText xml:space="preserve"> PAGEREF _Toc499728782 \h </w:instrText>
        </w:r>
        <w:r w:rsidR="0050186E">
          <w:rPr>
            <w:webHidden/>
          </w:rPr>
        </w:r>
        <w:r w:rsidR="0050186E">
          <w:rPr>
            <w:webHidden/>
          </w:rPr>
          <w:fldChar w:fldCharType="separate"/>
        </w:r>
        <w:r w:rsidR="0050186E">
          <w:rPr>
            <w:webHidden/>
          </w:rPr>
          <w:t>23</w:t>
        </w:r>
        <w:r w:rsidR="0050186E">
          <w:rPr>
            <w:webHidden/>
          </w:rPr>
          <w:fldChar w:fldCharType="end"/>
        </w:r>
      </w:hyperlink>
    </w:p>
    <w:p w14:paraId="015E1030"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83" w:history="1">
        <w:r w:rsidR="0050186E" w:rsidRPr="00D26818">
          <w:rPr>
            <w:rStyle w:val="Hyperlink"/>
            <w:noProof/>
          </w:rPr>
          <w:t>7.3   Sample Size and Power Calculations</w:t>
        </w:r>
        <w:r w:rsidR="0050186E">
          <w:rPr>
            <w:noProof/>
            <w:webHidden/>
          </w:rPr>
          <w:tab/>
        </w:r>
        <w:r w:rsidR="0050186E">
          <w:rPr>
            <w:noProof/>
            <w:webHidden/>
          </w:rPr>
          <w:fldChar w:fldCharType="begin"/>
        </w:r>
        <w:r w:rsidR="0050186E">
          <w:rPr>
            <w:noProof/>
            <w:webHidden/>
          </w:rPr>
          <w:instrText xml:space="preserve"> PAGEREF _Toc499728783 \h </w:instrText>
        </w:r>
        <w:r w:rsidR="0050186E">
          <w:rPr>
            <w:noProof/>
            <w:webHidden/>
          </w:rPr>
        </w:r>
        <w:r w:rsidR="0050186E">
          <w:rPr>
            <w:noProof/>
            <w:webHidden/>
          </w:rPr>
          <w:fldChar w:fldCharType="separate"/>
        </w:r>
        <w:r w:rsidR="0050186E">
          <w:rPr>
            <w:noProof/>
            <w:webHidden/>
          </w:rPr>
          <w:t>23</w:t>
        </w:r>
        <w:r w:rsidR="0050186E">
          <w:rPr>
            <w:noProof/>
            <w:webHidden/>
          </w:rPr>
          <w:fldChar w:fldCharType="end"/>
        </w:r>
      </w:hyperlink>
    </w:p>
    <w:p w14:paraId="015E1031"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84" w:history="1">
        <w:r w:rsidR="0050186E" w:rsidRPr="00D26818">
          <w:rPr>
            <w:rStyle w:val="Hyperlink"/>
            <w:noProof/>
          </w:rPr>
          <w:t>8   ADMINISTRATIVE AND REGULATORY DETAILS</w:t>
        </w:r>
        <w:r w:rsidR="0050186E">
          <w:rPr>
            <w:noProof/>
            <w:webHidden/>
          </w:rPr>
          <w:tab/>
        </w:r>
        <w:r w:rsidR="0050186E">
          <w:rPr>
            <w:noProof/>
            <w:webHidden/>
          </w:rPr>
          <w:fldChar w:fldCharType="begin"/>
        </w:r>
        <w:r w:rsidR="0050186E">
          <w:rPr>
            <w:noProof/>
            <w:webHidden/>
          </w:rPr>
          <w:instrText xml:space="preserve"> PAGEREF _Toc499728784 \h </w:instrText>
        </w:r>
        <w:r w:rsidR="0050186E">
          <w:rPr>
            <w:noProof/>
            <w:webHidden/>
          </w:rPr>
        </w:r>
        <w:r w:rsidR="0050186E">
          <w:rPr>
            <w:noProof/>
            <w:webHidden/>
          </w:rPr>
          <w:fldChar w:fldCharType="separate"/>
        </w:r>
        <w:r w:rsidR="0050186E">
          <w:rPr>
            <w:noProof/>
            <w:webHidden/>
          </w:rPr>
          <w:t>24</w:t>
        </w:r>
        <w:r w:rsidR="0050186E">
          <w:rPr>
            <w:noProof/>
            <w:webHidden/>
          </w:rPr>
          <w:fldChar w:fldCharType="end"/>
        </w:r>
      </w:hyperlink>
    </w:p>
    <w:p w14:paraId="015E1032"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85" w:history="1">
        <w:r w:rsidR="0050186E" w:rsidRPr="00D26818">
          <w:rPr>
            <w:rStyle w:val="Hyperlink"/>
            <w:noProof/>
          </w:rPr>
          <w:t>8.1   Confidentiality</w:t>
        </w:r>
        <w:r w:rsidR="0050186E">
          <w:rPr>
            <w:noProof/>
            <w:webHidden/>
          </w:rPr>
          <w:tab/>
        </w:r>
        <w:r w:rsidR="0050186E">
          <w:rPr>
            <w:noProof/>
            <w:webHidden/>
          </w:rPr>
          <w:fldChar w:fldCharType="begin"/>
        </w:r>
        <w:r w:rsidR="0050186E">
          <w:rPr>
            <w:noProof/>
            <w:webHidden/>
          </w:rPr>
          <w:instrText xml:space="preserve"> PAGEREF _Toc499728785 \h </w:instrText>
        </w:r>
        <w:r w:rsidR="0050186E">
          <w:rPr>
            <w:noProof/>
            <w:webHidden/>
          </w:rPr>
        </w:r>
        <w:r w:rsidR="0050186E">
          <w:rPr>
            <w:noProof/>
            <w:webHidden/>
          </w:rPr>
          <w:fldChar w:fldCharType="separate"/>
        </w:r>
        <w:r w:rsidR="0050186E">
          <w:rPr>
            <w:noProof/>
            <w:webHidden/>
          </w:rPr>
          <w:t>24</w:t>
        </w:r>
        <w:r w:rsidR="0050186E">
          <w:rPr>
            <w:noProof/>
            <w:webHidden/>
          </w:rPr>
          <w:fldChar w:fldCharType="end"/>
        </w:r>
      </w:hyperlink>
    </w:p>
    <w:p w14:paraId="015E1033"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86" w:history="1">
        <w:r w:rsidR="0050186E" w:rsidRPr="00D26818">
          <w:rPr>
            <w:rStyle w:val="Hyperlink"/>
          </w:rPr>
          <w:t>8.1.1   Confidentiality of Data</w:t>
        </w:r>
        <w:r w:rsidR="0050186E">
          <w:rPr>
            <w:webHidden/>
          </w:rPr>
          <w:tab/>
        </w:r>
        <w:r w:rsidR="0050186E">
          <w:rPr>
            <w:webHidden/>
          </w:rPr>
          <w:fldChar w:fldCharType="begin"/>
        </w:r>
        <w:r w:rsidR="0050186E">
          <w:rPr>
            <w:webHidden/>
          </w:rPr>
          <w:instrText xml:space="preserve"> PAGEREF _Toc499728786 \h </w:instrText>
        </w:r>
        <w:r w:rsidR="0050186E">
          <w:rPr>
            <w:webHidden/>
          </w:rPr>
        </w:r>
        <w:r w:rsidR="0050186E">
          <w:rPr>
            <w:webHidden/>
          </w:rPr>
          <w:fldChar w:fldCharType="separate"/>
        </w:r>
        <w:r w:rsidR="0050186E">
          <w:rPr>
            <w:webHidden/>
          </w:rPr>
          <w:t>24</w:t>
        </w:r>
        <w:r w:rsidR="0050186E">
          <w:rPr>
            <w:webHidden/>
          </w:rPr>
          <w:fldChar w:fldCharType="end"/>
        </w:r>
      </w:hyperlink>
    </w:p>
    <w:p w14:paraId="015E1034"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87" w:history="1">
        <w:r w:rsidR="0050186E" w:rsidRPr="00D26818">
          <w:rPr>
            <w:rStyle w:val="Hyperlink"/>
          </w:rPr>
          <w:t>8.1.2   Confidentiality of Subject Records</w:t>
        </w:r>
        <w:r w:rsidR="0050186E">
          <w:rPr>
            <w:webHidden/>
          </w:rPr>
          <w:tab/>
        </w:r>
        <w:r w:rsidR="0050186E">
          <w:rPr>
            <w:webHidden/>
          </w:rPr>
          <w:fldChar w:fldCharType="begin"/>
        </w:r>
        <w:r w:rsidR="0050186E">
          <w:rPr>
            <w:webHidden/>
          </w:rPr>
          <w:instrText xml:space="preserve"> PAGEREF _Toc499728787 \h </w:instrText>
        </w:r>
        <w:r w:rsidR="0050186E">
          <w:rPr>
            <w:webHidden/>
          </w:rPr>
        </w:r>
        <w:r w:rsidR="0050186E">
          <w:rPr>
            <w:webHidden/>
          </w:rPr>
          <w:fldChar w:fldCharType="separate"/>
        </w:r>
        <w:r w:rsidR="0050186E">
          <w:rPr>
            <w:webHidden/>
          </w:rPr>
          <w:t>24</w:t>
        </w:r>
        <w:r w:rsidR="0050186E">
          <w:rPr>
            <w:webHidden/>
          </w:rPr>
          <w:fldChar w:fldCharType="end"/>
        </w:r>
      </w:hyperlink>
    </w:p>
    <w:p w14:paraId="015E1035" w14:textId="77777777" w:rsidR="0050186E" w:rsidRDefault="00401759">
      <w:pPr>
        <w:pStyle w:val="TOC3"/>
        <w:rPr>
          <w:rFonts w:asciiTheme="minorHAnsi" w:eastAsiaTheme="minorEastAsia" w:hAnsiTheme="minorHAnsi" w:cstheme="minorBidi"/>
          <w:bCs w:val="0"/>
          <w:i w:val="0"/>
          <w:iCs w:val="0"/>
          <w:sz w:val="22"/>
          <w:szCs w:val="22"/>
          <w:lang w:eastAsia="en-US"/>
        </w:rPr>
      </w:pPr>
      <w:hyperlink w:anchor="_Toc499728788" w:history="1">
        <w:r w:rsidR="0050186E" w:rsidRPr="00D26818">
          <w:rPr>
            <w:rStyle w:val="Hyperlink"/>
          </w:rPr>
          <w:t>8.1.3   Confidentiality of Investigator Information</w:t>
        </w:r>
        <w:r w:rsidR="0050186E">
          <w:rPr>
            <w:webHidden/>
          </w:rPr>
          <w:tab/>
        </w:r>
        <w:r w:rsidR="0050186E">
          <w:rPr>
            <w:webHidden/>
          </w:rPr>
          <w:fldChar w:fldCharType="begin"/>
        </w:r>
        <w:r w:rsidR="0050186E">
          <w:rPr>
            <w:webHidden/>
          </w:rPr>
          <w:instrText xml:space="preserve"> PAGEREF _Toc499728788 \h </w:instrText>
        </w:r>
        <w:r w:rsidR="0050186E">
          <w:rPr>
            <w:webHidden/>
          </w:rPr>
        </w:r>
        <w:r w:rsidR="0050186E">
          <w:rPr>
            <w:webHidden/>
          </w:rPr>
          <w:fldChar w:fldCharType="separate"/>
        </w:r>
        <w:r w:rsidR="0050186E">
          <w:rPr>
            <w:webHidden/>
          </w:rPr>
          <w:t>25</w:t>
        </w:r>
        <w:r w:rsidR="0050186E">
          <w:rPr>
            <w:webHidden/>
          </w:rPr>
          <w:fldChar w:fldCharType="end"/>
        </w:r>
      </w:hyperlink>
    </w:p>
    <w:p w14:paraId="015E1036"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89" w:history="1">
        <w:r w:rsidR="0050186E" w:rsidRPr="00D26818">
          <w:rPr>
            <w:rStyle w:val="Hyperlink"/>
            <w:noProof/>
          </w:rPr>
          <w:t>8.2   Compliance with Financial Disclosure Requirements</w:t>
        </w:r>
        <w:r w:rsidR="0050186E">
          <w:rPr>
            <w:noProof/>
            <w:webHidden/>
          </w:rPr>
          <w:tab/>
        </w:r>
        <w:r w:rsidR="0050186E">
          <w:rPr>
            <w:noProof/>
            <w:webHidden/>
          </w:rPr>
          <w:fldChar w:fldCharType="begin"/>
        </w:r>
        <w:r w:rsidR="0050186E">
          <w:rPr>
            <w:noProof/>
            <w:webHidden/>
          </w:rPr>
          <w:instrText xml:space="preserve"> PAGEREF _Toc499728789 \h </w:instrText>
        </w:r>
        <w:r w:rsidR="0050186E">
          <w:rPr>
            <w:noProof/>
            <w:webHidden/>
          </w:rPr>
        </w:r>
        <w:r w:rsidR="0050186E">
          <w:rPr>
            <w:noProof/>
            <w:webHidden/>
          </w:rPr>
          <w:fldChar w:fldCharType="separate"/>
        </w:r>
        <w:r w:rsidR="0050186E">
          <w:rPr>
            <w:noProof/>
            <w:webHidden/>
          </w:rPr>
          <w:t>25</w:t>
        </w:r>
        <w:r w:rsidR="0050186E">
          <w:rPr>
            <w:noProof/>
            <w:webHidden/>
          </w:rPr>
          <w:fldChar w:fldCharType="end"/>
        </w:r>
      </w:hyperlink>
    </w:p>
    <w:p w14:paraId="015E1037"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90" w:history="1">
        <w:r w:rsidR="0050186E" w:rsidRPr="00D26818">
          <w:rPr>
            <w:rStyle w:val="Hyperlink"/>
            <w:noProof/>
          </w:rPr>
          <w:t>8.3   Compliance with Law, Audit and Debarment</w:t>
        </w:r>
        <w:r w:rsidR="0050186E">
          <w:rPr>
            <w:noProof/>
            <w:webHidden/>
          </w:rPr>
          <w:tab/>
        </w:r>
        <w:r w:rsidR="0050186E">
          <w:rPr>
            <w:noProof/>
            <w:webHidden/>
          </w:rPr>
          <w:fldChar w:fldCharType="begin"/>
        </w:r>
        <w:r w:rsidR="0050186E">
          <w:rPr>
            <w:noProof/>
            <w:webHidden/>
          </w:rPr>
          <w:instrText xml:space="preserve"> PAGEREF _Toc499728790 \h </w:instrText>
        </w:r>
        <w:r w:rsidR="0050186E">
          <w:rPr>
            <w:noProof/>
            <w:webHidden/>
          </w:rPr>
        </w:r>
        <w:r w:rsidR="0050186E">
          <w:rPr>
            <w:noProof/>
            <w:webHidden/>
          </w:rPr>
          <w:fldChar w:fldCharType="separate"/>
        </w:r>
        <w:r w:rsidR="0050186E">
          <w:rPr>
            <w:noProof/>
            <w:webHidden/>
          </w:rPr>
          <w:t>25</w:t>
        </w:r>
        <w:r w:rsidR="0050186E">
          <w:rPr>
            <w:noProof/>
            <w:webHidden/>
          </w:rPr>
          <w:fldChar w:fldCharType="end"/>
        </w:r>
      </w:hyperlink>
    </w:p>
    <w:p w14:paraId="015E1038"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91" w:history="1">
        <w:r w:rsidR="0050186E" w:rsidRPr="00D26818">
          <w:rPr>
            <w:rStyle w:val="Hyperlink"/>
            <w:noProof/>
          </w:rPr>
          <w:t>8.4   Compliance with Study Registration and Results Posting Requirements</w:t>
        </w:r>
        <w:r w:rsidR="0050186E">
          <w:rPr>
            <w:noProof/>
            <w:webHidden/>
          </w:rPr>
          <w:tab/>
        </w:r>
        <w:r w:rsidR="0050186E">
          <w:rPr>
            <w:noProof/>
            <w:webHidden/>
          </w:rPr>
          <w:fldChar w:fldCharType="begin"/>
        </w:r>
        <w:r w:rsidR="0050186E">
          <w:rPr>
            <w:noProof/>
            <w:webHidden/>
          </w:rPr>
          <w:instrText xml:space="preserve"> PAGEREF _Toc499728791 \h </w:instrText>
        </w:r>
        <w:r w:rsidR="0050186E">
          <w:rPr>
            <w:noProof/>
            <w:webHidden/>
          </w:rPr>
        </w:r>
        <w:r w:rsidR="0050186E">
          <w:rPr>
            <w:noProof/>
            <w:webHidden/>
          </w:rPr>
          <w:fldChar w:fldCharType="separate"/>
        </w:r>
        <w:r w:rsidR="0050186E">
          <w:rPr>
            <w:noProof/>
            <w:webHidden/>
          </w:rPr>
          <w:t>27</w:t>
        </w:r>
        <w:r w:rsidR="0050186E">
          <w:rPr>
            <w:noProof/>
            <w:webHidden/>
          </w:rPr>
          <w:fldChar w:fldCharType="end"/>
        </w:r>
      </w:hyperlink>
    </w:p>
    <w:p w14:paraId="015E1039"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92" w:history="1">
        <w:r w:rsidR="0050186E" w:rsidRPr="00D26818">
          <w:rPr>
            <w:rStyle w:val="Hyperlink"/>
            <w:noProof/>
          </w:rPr>
          <w:t>8.5   Quality Management System</w:t>
        </w:r>
        <w:r w:rsidR="0050186E">
          <w:rPr>
            <w:noProof/>
            <w:webHidden/>
          </w:rPr>
          <w:tab/>
        </w:r>
        <w:r w:rsidR="0050186E">
          <w:rPr>
            <w:noProof/>
            <w:webHidden/>
          </w:rPr>
          <w:fldChar w:fldCharType="begin"/>
        </w:r>
        <w:r w:rsidR="0050186E">
          <w:rPr>
            <w:noProof/>
            <w:webHidden/>
          </w:rPr>
          <w:instrText xml:space="preserve"> PAGEREF _Toc499728792 \h </w:instrText>
        </w:r>
        <w:r w:rsidR="0050186E">
          <w:rPr>
            <w:noProof/>
            <w:webHidden/>
          </w:rPr>
        </w:r>
        <w:r w:rsidR="0050186E">
          <w:rPr>
            <w:noProof/>
            <w:webHidden/>
          </w:rPr>
          <w:fldChar w:fldCharType="separate"/>
        </w:r>
        <w:r w:rsidR="0050186E">
          <w:rPr>
            <w:noProof/>
            <w:webHidden/>
          </w:rPr>
          <w:t>27</w:t>
        </w:r>
        <w:r w:rsidR="0050186E">
          <w:rPr>
            <w:noProof/>
            <w:webHidden/>
          </w:rPr>
          <w:fldChar w:fldCharType="end"/>
        </w:r>
      </w:hyperlink>
    </w:p>
    <w:p w14:paraId="015E103A" w14:textId="77777777" w:rsidR="0050186E" w:rsidRDefault="00401759">
      <w:pPr>
        <w:pStyle w:val="TOC2"/>
        <w:tabs>
          <w:tab w:val="right" w:leader="dot" w:pos="8630"/>
        </w:tabs>
        <w:rPr>
          <w:rFonts w:asciiTheme="minorHAnsi" w:eastAsiaTheme="minorEastAsia" w:hAnsiTheme="minorHAnsi" w:cstheme="minorBidi"/>
          <w:smallCaps w:val="0"/>
          <w:noProof/>
          <w:sz w:val="22"/>
          <w:szCs w:val="22"/>
        </w:rPr>
      </w:pPr>
      <w:hyperlink w:anchor="_Toc499728793" w:history="1">
        <w:r w:rsidR="0050186E" w:rsidRPr="00D26818">
          <w:rPr>
            <w:rStyle w:val="Hyperlink"/>
            <w:noProof/>
          </w:rPr>
          <w:t>8.6   Data Management</w:t>
        </w:r>
        <w:r w:rsidR="0050186E">
          <w:rPr>
            <w:noProof/>
            <w:webHidden/>
          </w:rPr>
          <w:tab/>
        </w:r>
        <w:r w:rsidR="0050186E">
          <w:rPr>
            <w:noProof/>
            <w:webHidden/>
          </w:rPr>
          <w:fldChar w:fldCharType="begin"/>
        </w:r>
        <w:r w:rsidR="0050186E">
          <w:rPr>
            <w:noProof/>
            <w:webHidden/>
          </w:rPr>
          <w:instrText xml:space="preserve"> PAGEREF _Toc499728793 \h </w:instrText>
        </w:r>
        <w:r w:rsidR="0050186E">
          <w:rPr>
            <w:noProof/>
            <w:webHidden/>
          </w:rPr>
        </w:r>
        <w:r w:rsidR="0050186E">
          <w:rPr>
            <w:noProof/>
            <w:webHidden/>
          </w:rPr>
          <w:fldChar w:fldCharType="separate"/>
        </w:r>
        <w:r w:rsidR="0050186E">
          <w:rPr>
            <w:noProof/>
            <w:webHidden/>
          </w:rPr>
          <w:t>27</w:t>
        </w:r>
        <w:r w:rsidR="0050186E">
          <w:rPr>
            <w:noProof/>
            <w:webHidden/>
          </w:rPr>
          <w:fldChar w:fldCharType="end"/>
        </w:r>
      </w:hyperlink>
    </w:p>
    <w:p w14:paraId="015E103B"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94" w:history="1">
        <w:r w:rsidR="0050186E" w:rsidRPr="00D26818">
          <w:rPr>
            <w:rStyle w:val="Hyperlink"/>
            <w:noProof/>
          </w:rPr>
          <w:t>9    Publications</w:t>
        </w:r>
        <w:r w:rsidR="0050186E">
          <w:rPr>
            <w:noProof/>
            <w:webHidden/>
          </w:rPr>
          <w:tab/>
        </w:r>
        <w:r w:rsidR="0050186E">
          <w:rPr>
            <w:noProof/>
            <w:webHidden/>
          </w:rPr>
          <w:fldChar w:fldCharType="begin"/>
        </w:r>
        <w:r w:rsidR="0050186E">
          <w:rPr>
            <w:noProof/>
            <w:webHidden/>
          </w:rPr>
          <w:instrText xml:space="preserve"> PAGEREF _Toc499728794 \h </w:instrText>
        </w:r>
        <w:r w:rsidR="0050186E">
          <w:rPr>
            <w:noProof/>
            <w:webHidden/>
          </w:rPr>
        </w:r>
        <w:r w:rsidR="0050186E">
          <w:rPr>
            <w:noProof/>
            <w:webHidden/>
          </w:rPr>
          <w:fldChar w:fldCharType="separate"/>
        </w:r>
        <w:r w:rsidR="0050186E">
          <w:rPr>
            <w:noProof/>
            <w:webHidden/>
          </w:rPr>
          <w:t>29</w:t>
        </w:r>
        <w:r w:rsidR="0050186E">
          <w:rPr>
            <w:noProof/>
            <w:webHidden/>
          </w:rPr>
          <w:fldChar w:fldCharType="end"/>
        </w:r>
      </w:hyperlink>
    </w:p>
    <w:p w14:paraId="015E103C"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95" w:history="1">
        <w:r w:rsidR="0050186E" w:rsidRPr="00D26818">
          <w:rPr>
            <w:rStyle w:val="Hyperlink"/>
            <w:noProof/>
          </w:rPr>
          <w:t>10  References</w:t>
        </w:r>
        <w:r w:rsidR="0050186E">
          <w:rPr>
            <w:noProof/>
            <w:webHidden/>
          </w:rPr>
          <w:tab/>
        </w:r>
        <w:r w:rsidR="0050186E">
          <w:rPr>
            <w:noProof/>
            <w:webHidden/>
          </w:rPr>
          <w:fldChar w:fldCharType="begin"/>
        </w:r>
        <w:r w:rsidR="0050186E">
          <w:rPr>
            <w:noProof/>
            <w:webHidden/>
          </w:rPr>
          <w:instrText xml:space="preserve"> PAGEREF _Toc499728795 \h </w:instrText>
        </w:r>
        <w:r w:rsidR="0050186E">
          <w:rPr>
            <w:noProof/>
            <w:webHidden/>
          </w:rPr>
        </w:r>
        <w:r w:rsidR="0050186E">
          <w:rPr>
            <w:noProof/>
            <w:webHidden/>
          </w:rPr>
          <w:fldChar w:fldCharType="separate"/>
        </w:r>
        <w:r w:rsidR="0050186E">
          <w:rPr>
            <w:noProof/>
            <w:webHidden/>
          </w:rPr>
          <w:t>30</w:t>
        </w:r>
        <w:r w:rsidR="0050186E">
          <w:rPr>
            <w:noProof/>
            <w:webHidden/>
          </w:rPr>
          <w:fldChar w:fldCharType="end"/>
        </w:r>
      </w:hyperlink>
    </w:p>
    <w:p w14:paraId="015E103D"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96" w:history="1">
        <w:r w:rsidR="0050186E" w:rsidRPr="00D26818">
          <w:rPr>
            <w:rStyle w:val="Hyperlink"/>
            <w:noProof/>
          </w:rPr>
          <w:t>11  Appendices</w:t>
        </w:r>
        <w:r w:rsidR="0050186E">
          <w:rPr>
            <w:noProof/>
            <w:webHidden/>
          </w:rPr>
          <w:tab/>
        </w:r>
        <w:r w:rsidR="0050186E">
          <w:rPr>
            <w:noProof/>
            <w:webHidden/>
          </w:rPr>
          <w:fldChar w:fldCharType="begin"/>
        </w:r>
        <w:r w:rsidR="0050186E">
          <w:rPr>
            <w:noProof/>
            <w:webHidden/>
          </w:rPr>
          <w:instrText xml:space="preserve"> PAGEREF _Toc499728796 \h </w:instrText>
        </w:r>
        <w:r w:rsidR="0050186E">
          <w:rPr>
            <w:noProof/>
            <w:webHidden/>
          </w:rPr>
        </w:r>
        <w:r w:rsidR="0050186E">
          <w:rPr>
            <w:noProof/>
            <w:webHidden/>
          </w:rPr>
          <w:fldChar w:fldCharType="separate"/>
        </w:r>
        <w:r w:rsidR="0050186E">
          <w:rPr>
            <w:noProof/>
            <w:webHidden/>
          </w:rPr>
          <w:t>31</w:t>
        </w:r>
        <w:r w:rsidR="0050186E">
          <w:rPr>
            <w:noProof/>
            <w:webHidden/>
          </w:rPr>
          <w:fldChar w:fldCharType="end"/>
        </w:r>
      </w:hyperlink>
    </w:p>
    <w:p w14:paraId="015E103E"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97" w:history="1">
        <w:r w:rsidR="0050186E" w:rsidRPr="00D26818">
          <w:rPr>
            <w:rStyle w:val="Hyperlink"/>
            <w:noProof/>
          </w:rPr>
          <w:t>12   Attachments</w:t>
        </w:r>
        <w:r w:rsidR="0050186E">
          <w:rPr>
            <w:noProof/>
            <w:webHidden/>
          </w:rPr>
          <w:tab/>
        </w:r>
        <w:r w:rsidR="0050186E">
          <w:rPr>
            <w:noProof/>
            <w:webHidden/>
          </w:rPr>
          <w:fldChar w:fldCharType="begin"/>
        </w:r>
        <w:r w:rsidR="0050186E">
          <w:rPr>
            <w:noProof/>
            <w:webHidden/>
          </w:rPr>
          <w:instrText xml:space="preserve"> PAGEREF _Toc499728797 \h </w:instrText>
        </w:r>
        <w:r w:rsidR="0050186E">
          <w:rPr>
            <w:noProof/>
            <w:webHidden/>
          </w:rPr>
        </w:r>
        <w:r w:rsidR="0050186E">
          <w:rPr>
            <w:noProof/>
            <w:webHidden/>
          </w:rPr>
          <w:fldChar w:fldCharType="separate"/>
        </w:r>
        <w:r w:rsidR="0050186E">
          <w:rPr>
            <w:noProof/>
            <w:webHidden/>
          </w:rPr>
          <w:t>33</w:t>
        </w:r>
        <w:r w:rsidR="0050186E">
          <w:rPr>
            <w:noProof/>
            <w:webHidden/>
          </w:rPr>
          <w:fldChar w:fldCharType="end"/>
        </w:r>
      </w:hyperlink>
    </w:p>
    <w:p w14:paraId="015E103F" w14:textId="77777777" w:rsidR="0050186E" w:rsidRDefault="00401759">
      <w:pPr>
        <w:pStyle w:val="TOC1"/>
        <w:tabs>
          <w:tab w:val="right" w:leader="dot" w:pos="8630"/>
        </w:tabs>
        <w:rPr>
          <w:rFonts w:asciiTheme="minorHAnsi" w:eastAsiaTheme="minorEastAsia" w:hAnsiTheme="minorHAnsi" w:cstheme="minorBidi"/>
          <w:b w:val="0"/>
          <w:bCs w:val="0"/>
          <w:caps w:val="0"/>
          <w:noProof/>
          <w:sz w:val="22"/>
          <w:szCs w:val="22"/>
        </w:rPr>
      </w:pPr>
      <w:hyperlink w:anchor="_Toc499728798" w:history="1">
        <w:r w:rsidR="0050186E" w:rsidRPr="00D26818">
          <w:rPr>
            <w:rStyle w:val="Hyperlink"/>
            <w:noProof/>
          </w:rPr>
          <w:t>13   SIGNATURES</w:t>
        </w:r>
        <w:r w:rsidR="0050186E">
          <w:rPr>
            <w:noProof/>
            <w:webHidden/>
          </w:rPr>
          <w:tab/>
        </w:r>
        <w:r w:rsidR="0050186E">
          <w:rPr>
            <w:noProof/>
            <w:webHidden/>
          </w:rPr>
          <w:fldChar w:fldCharType="begin"/>
        </w:r>
        <w:r w:rsidR="0050186E">
          <w:rPr>
            <w:noProof/>
            <w:webHidden/>
          </w:rPr>
          <w:instrText xml:space="preserve"> PAGEREF _Toc499728798 \h </w:instrText>
        </w:r>
        <w:r w:rsidR="0050186E">
          <w:rPr>
            <w:noProof/>
            <w:webHidden/>
          </w:rPr>
        </w:r>
        <w:r w:rsidR="0050186E">
          <w:rPr>
            <w:noProof/>
            <w:webHidden/>
          </w:rPr>
          <w:fldChar w:fldCharType="separate"/>
        </w:r>
        <w:r w:rsidR="0050186E">
          <w:rPr>
            <w:noProof/>
            <w:webHidden/>
          </w:rPr>
          <w:t>34</w:t>
        </w:r>
        <w:r w:rsidR="0050186E">
          <w:rPr>
            <w:noProof/>
            <w:webHidden/>
          </w:rPr>
          <w:fldChar w:fldCharType="end"/>
        </w:r>
      </w:hyperlink>
    </w:p>
    <w:p w14:paraId="015E1040" w14:textId="6CBB5B11" w:rsidR="0049675A" w:rsidRDefault="00153EEB" w:rsidP="0049675A">
      <w:pPr>
        <w:pStyle w:val="Heading1"/>
        <w:spacing w:after="240"/>
        <w:jc w:val="center"/>
      </w:pPr>
      <w:r w:rsidRPr="00132990">
        <w:rPr>
          <w:rFonts w:cs="Times New Roman"/>
          <w:bCs w:val="0"/>
          <w:kern w:val="0"/>
          <w:sz w:val="28"/>
          <w:szCs w:val="22"/>
        </w:rPr>
        <w:fldChar w:fldCharType="end"/>
      </w:r>
      <w:r w:rsidR="008A573A" w:rsidRPr="00C959C0">
        <w:rPr>
          <w:rFonts w:cs="Times New Roman"/>
        </w:rPr>
        <w:br w:type="page"/>
      </w:r>
      <w:bookmarkStart w:id="139" w:name="_Toc499728749"/>
      <w:r w:rsidR="0049675A">
        <w:lastRenderedPageBreak/>
        <w:t xml:space="preserve"> </w:t>
      </w:r>
    </w:p>
    <w:p w14:paraId="28E7F19A" w14:textId="4412BE31" w:rsidR="0049675A" w:rsidRDefault="0049675A" w:rsidP="0049675A">
      <w:pPr>
        <w:pStyle w:val="Heading1"/>
        <w:ind w:left="-5"/>
      </w:pPr>
      <w:r>
        <w:t xml:space="preserve">List of Abbreviations </w:t>
      </w:r>
    </w:p>
    <w:p w14:paraId="652C6A00" w14:textId="77777777" w:rsidR="0049675A" w:rsidRDefault="0049675A" w:rsidP="0049675A">
      <w:pPr>
        <w:spacing w:after="53" w:line="259" w:lineRule="auto"/>
        <w:ind w:left="468"/>
      </w:pPr>
      <w:r>
        <w:rPr>
          <w:rFonts w:ascii="Calibri" w:eastAsia="Calibri" w:hAnsi="Calibri" w:cs="Calibri"/>
          <w:noProof/>
          <w:sz w:val="22"/>
        </w:rPr>
        <mc:AlternateContent>
          <mc:Choice Requires="wpg">
            <w:drawing>
              <wp:inline distT="0" distB="0" distL="0" distR="0" wp14:anchorId="2F96D5BD" wp14:editId="48926D6E">
                <wp:extent cx="5486401" cy="18288"/>
                <wp:effectExtent l="0" t="0" r="0" b="0"/>
                <wp:docPr id="263989" name="Group 263989"/>
                <wp:cNvGraphicFramePr/>
                <a:graphic xmlns:a="http://schemas.openxmlformats.org/drawingml/2006/main">
                  <a:graphicData uri="http://schemas.microsoft.com/office/word/2010/wordprocessingGroup">
                    <wpg:wgp>
                      <wpg:cNvGrpSpPr/>
                      <wpg:grpSpPr>
                        <a:xfrm>
                          <a:off x="0" y="0"/>
                          <a:ext cx="5486401" cy="18288"/>
                          <a:chOff x="0" y="0"/>
                          <a:chExt cx="5486401" cy="18288"/>
                        </a:xfrm>
                      </wpg:grpSpPr>
                      <wps:wsp>
                        <wps:cNvPr id="378731" name="Shape 378731"/>
                        <wps:cNvSpPr/>
                        <wps:spPr>
                          <a:xfrm>
                            <a:off x="0" y="12192"/>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32" name="Shape 378732"/>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33" name="Shape 378733"/>
                        <wps:cNvSpPr/>
                        <wps:spPr>
                          <a:xfrm>
                            <a:off x="18288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34" name="Shape 378734"/>
                        <wps:cNvSpPr/>
                        <wps:spPr>
                          <a:xfrm>
                            <a:off x="18288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35" name="Shape 378735"/>
                        <wps:cNvSpPr/>
                        <wps:spPr>
                          <a:xfrm>
                            <a:off x="1847088" y="12192"/>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36" name="Shape 378736"/>
                        <wps:cNvSpPr/>
                        <wps:spPr>
                          <a:xfrm>
                            <a:off x="1847088" y="0"/>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5A50602" id="Group 263989" o:spid="_x0000_s1026" style="width:6in;height:1.45pt;mso-position-horizontal-relative:char;mso-position-vertical-relative:line" coordsize="5486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">
                <v:shape id="Shape 378731" o:spid="_x0000_s1027" style="position:absolute;top:121;width:18288;height:92;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" path="m,l1828800,r,9144l,9144,,e" fillcolor="black" stroked="f" strokeweight="0">
                  <v:stroke miterlimit="83231f" joinstyle="miter"/>
                  <v:path arrowok="t" textboxrect="0,0,1828800,9144"/>
                </v:shape>
                <v:shape id="Shape 378732" o:spid="_x0000_s1028" style="position:absolute;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" path="m,l1828800,r,9144l,9144,,e" fillcolor="black" stroked="f" strokeweight="0">
                  <v:stroke miterlimit="83231f" joinstyle="miter"/>
                  <v:path arrowok="t" textboxrect="0,0,1828800,9144"/>
                </v:shape>
                <v:shape id="Shape 378733" o:spid="_x0000_s1029" style="position:absolute;left:18288;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" path="m,l18288,r,9144l,9144,,e" fillcolor="black" stroked="f" strokeweight="0">
                  <v:stroke miterlimit="83231f" joinstyle="miter"/>
                  <v:path arrowok="t" textboxrect="0,0,18288,9144"/>
                </v:shape>
                <v:shape id="Shape 378734" o:spid="_x0000_s1030" style="position:absolute;left:1828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" path="m,l18288,r,9144l,9144,,e" fillcolor="black" stroked="f" strokeweight="0">
                  <v:stroke miterlimit="83231f" joinstyle="miter"/>
                  <v:path arrowok="t" textboxrect="0,0,18288,9144"/>
                </v:shape>
                <v:shape id="Shape 378735" o:spid="_x0000_s1031" style="position:absolute;left:18470;top:121;width:36394;height:92;visibility:visible;mso-wrap-style:square;v-text-anchor:top" coordsize="3639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" path="m,l3639312,r,9144l,9144,,e" fillcolor="black" stroked="f" strokeweight="0">
                  <v:stroke miterlimit="83231f" joinstyle="miter"/>
                  <v:path arrowok="t" textboxrect="0,0,3639312,9144"/>
                </v:shape>
                <v:shape id="Shape 378736" o:spid="_x0000_s1032" style="position:absolute;left:18470;width:36394;height:91;visibility:visible;mso-wrap-style:square;v-text-anchor:top" coordsize="3639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" path="m,l3639312,r,9144l,9144,,e" fillcolor="black" stroked="f" strokeweight="0">
                  <v:stroke miterlimit="83231f" joinstyle="miter"/>
                  <v:path arrowok="t" textboxrect="0,0,3639312,9144"/>
                </v:shape>
                <w10:anchorlock/>
              </v:group>
            </w:pict>
          </mc:Fallback>
        </mc:AlternateContent>
      </w:r>
    </w:p>
    <w:p w14:paraId="73EB5FA8" w14:textId="77777777" w:rsidR="0049675A" w:rsidRDefault="0049675A" w:rsidP="0049675A">
      <w:pPr>
        <w:tabs>
          <w:tab w:val="center" w:pos="741"/>
          <w:tab w:val="center" w:pos="4617"/>
        </w:tabs>
        <w:spacing w:after="160" w:line="259" w:lineRule="auto"/>
      </w:pPr>
      <w:r>
        <w:rPr>
          <w:rFonts w:ascii="Calibri" w:eastAsia="Calibri" w:hAnsi="Calibri" w:cs="Calibri"/>
          <w:sz w:val="22"/>
        </w:rPr>
        <w:tab/>
      </w:r>
      <w:r>
        <w:rPr>
          <w:sz w:val="22"/>
        </w:rPr>
        <w:t xml:space="preserve">NIS </w:t>
      </w:r>
      <w:r>
        <w:rPr>
          <w:sz w:val="22"/>
        </w:rPr>
        <w:tab/>
        <w:t xml:space="preserve">National Inpatient Sample </w:t>
      </w:r>
    </w:p>
    <w:p w14:paraId="27C1B22F" w14:textId="77777777" w:rsidR="0049675A" w:rsidRDefault="0049675A" w:rsidP="0049675A">
      <w:pPr>
        <w:tabs>
          <w:tab w:val="center" w:pos="851"/>
          <w:tab w:val="center" w:pos="5264"/>
        </w:tabs>
        <w:spacing w:after="160" w:line="259" w:lineRule="auto"/>
      </w:pPr>
      <w:r>
        <w:rPr>
          <w:rFonts w:ascii="Calibri" w:eastAsia="Calibri" w:hAnsi="Calibri" w:cs="Calibri"/>
          <w:sz w:val="22"/>
        </w:rPr>
        <w:tab/>
      </w:r>
      <w:r>
        <w:rPr>
          <w:sz w:val="22"/>
        </w:rPr>
        <w:t xml:space="preserve">NEDS </w:t>
      </w:r>
      <w:r>
        <w:rPr>
          <w:sz w:val="22"/>
        </w:rPr>
        <w:tab/>
        <w:t xml:space="preserve">National Emergency Department Sample </w:t>
      </w:r>
    </w:p>
    <w:p w14:paraId="4CDD7C2E" w14:textId="77777777" w:rsidR="0049675A" w:rsidRDefault="0049675A" w:rsidP="0049675A">
      <w:pPr>
        <w:tabs>
          <w:tab w:val="center" w:pos="748"/>
          <w:tab w:val="center" w:pos="4592"/>
        </w:tabs>
        <w:spacing w:after="160" w:line="259" w:lineRule="auto"/>
      </w:pPr>
      <w:r>
        <w:rPr>
          <w:rFonts w:ascii="Calibri" w:eastAsia="Calibri" w:hAnsi="Calibri" w:cs="Calibri"/>
          <w:sz w:val="22"/>
        </w:rPr>
        <w:tab/>
      </w:r>
      <w:r>
        <w:rPr>
          <w:sz w:val="22"/>
        </w:rPr>
        <w:t xml:space="preserve">SID </w:t>
      </w:r>
      <w:r>
        <w:rPr>
          <w:sz w:val="22"/>
        </w:rPr>
        <w:tab/>
        <w:t xml:space="preserve">State Inpatient Databases </w:t>
      </w:r>
    </w:p>
    <w:p w14:paraId="67F1D902" w14:textId="77777777" w:rsidR="0049675A" w:rsidRDefault="0049675A" w:rsidP="0049675A">
      <w:pPr>
        <w:tabs>
          <w:tab w:val="center" w:pos="858"/>
          <w:tab w:val="center" w:pos="5240"/>
        </w:tabs>
        <w:spacing w:after="160" w:line="259" w:lineRule="auto"/>
      </w:pPr>
      <w:r>
        <w:rPr>
          <w:rFonts w:ascii="Calibri" w:eastAsia="Calibri" w:hAnsi="Calibri" w:cs="Calibri"/>
          <w:sz w:val="22"/>
        </w:rPr>
        <w:tab/>
      </w:r>
      <w:r>
        <w:rPr>
          <w:sz w:val="22"/>
        </w:rPr>
        <w:t xml:space="preserve">SEDD </w:t>
      </w:r>
      <w:r>
        <w:rPr>
          <w:sz w:val="22"/>
        </w:rPr>
        <w:tab/>
        <w:t xml:space="preserve">State Emergency Department Databases </w:t>
      </w:r>
    </w:p>
    <w:p w14:paraId="441F1BEF" w14:textId="77777777" w:rsidR="0049675A" w:rsidRDefault="0049675A" w:rsidP="0049675A">
      <w:pPr>
        <w:tabs>
          <w:tab w:val="center" w:pos="858"/>
          <w:tab w:val="center" w:pos="5953"/>
        </w:tabs>
        <w:spacing w:after="160" w:line="259" w:lineRule="auto"/>
      </w:pPr>
      <w:r>
        <w:rPr>
          <w:rFonts w:ascii="Calibri" w:eastAsia="Calibri" w:hAnsi="Calibri" w:cs="Calibri"/>
          <w:sz w:val="22"/>
        </w:rPr>
        <w:tab/>
      </w:r>
      <w:r>
        <w:rPr>
          <w:sz w:val="22"/>
        </w:rPr>
        <w:t xml:space="preserve">ICD-9 </w:t>
      </w:r>
      <w:r>
        <w:rPr>
          <w:sz w:val="22"/>
        </w:rPr>
        <w:tab/>
        <w:t xml:space="preserve">International Classification of Disease, 9th Modification </w:t>
      </w:r>
    </w:p>
    <w:p w14:paraId="787F837A" w14:textId="77777777" w:rsidR="0049675A" w:rsidRDefault="0049675A" w:rsidP="0049675A">
      <w:pPr>
        <w:tabs>
          <w:tab w:val="center" w:pos="913"/>
          <w:tab w:val="center" w:pos="6008"/>
        </w:tabs>
        <w:spacing w:after="160" w:line="259" w:lineRule="auto"/>
      </w:pPr>
      <w:r>
        <w:rPr>
          <w:rFonts w:ascii="Calibri" w:eastAsia="Calibri" w:hAnsi="Calibri" w:cs="Calibri"/>
          <w:sz w:val="22"/>
        </w:rPr>
        <w:tab/>
      </w:r>
      <w:r>
        <w:rPr>
          <w:sz w:val="22"/>
        </w:rPr>
        <w:t xml:space="preserve">ICD-10 </w:t>
      </w:r>
      <w:r>
        <w:rPr>
          <w:sz w:val="22"/>
        </w:rPr>
        <w:tab/>
        <w:t xml:space="preserve">International Classification of Disease, 10th Modification </w:t>
      </w:r>
    </w:p>
    <w:p w14:paraId="4EE3CF7D" w14:textId="77777777" w:rsidR="0049675A" w:rsidRDefault="0049675A" w:rsidP="0049675A">
      <w:pPr>
        <w:tabs>
          <w:tab w:val="center" w:pos="748"/>
          <w:tab w:val="center" w:pos="4640"/>
        </w:tabs>
        <w:spacing w:after="160" w:line="259" w:lineRule="auto"/>
      </w:pPr>
      <w:r>
        <w:rPr>
          <w:rFonts w:ascii="Calibri" w:eastAsia="Calibri" w:hAnsi="Calibri" w:cs="Calibri"/>
          <w:sz w:val="22"/>
        </w:rPr>
        <w:tab/>
      </w:r>
      <w:r>
        <w:rPr>
          <w:sz w:val="22"/>
        </w:rPr>
        <w:t xml:space="preserve">IRB </w:t>
      </w:r>
      <w:r>
        <w:rPr>
          <w:sz w:val="22"/>
        </w:rPr>
        <w:tab/>
        <w:t xml:space="preserve">Institutional Review Board  </w:t>
      </w:r>
    </w:p>
    <w:p w14:paraId="149BC51B" w14:textId="77777777" w:rsidR="0049675A" w:rsidRDefault="0049675A" w:rsidP="0049675A">
      <w:pPr>
        <w:tabs>
          <w:tab w:val="center" w:pos="723"/>
          <w:tab w:val="center" w:pos="4502"/>
        </w:tabs>
        <w:spacing w:after="160" w:line="259" w:lineRule="auto"/>
      </w:pPr>
      <w:r>
        <w:rPr>
          <w:rFonts w:ascii="Calibri" w:eastAsia="Calibri" w:hAnsi="Calibri" w:cs="Calibri"/>
          <w:sz w:val="22"/>
        </w:rPr>
        <w:tab/>
      </w:r>
      <w:r>
        <w:rPr>
          <w:sz w:val="22"/>
        </w:rPr>
        <w:t xml:space="preserve">ED </w:t>
      </w:r>
      <w:r>
        <w:rPr>
          <w:sz w:val="22"/>
        </w:rPr>
        <w:tab/>
        <w:t xml:space="preserve">Emergency Department </w:t>
      </w:r>
    </w:p>
    <w:p w14:paraId="36E5565B" w14:textId="77777777" w:rsidR="0049675A" w:rsidRDefault="0049675A" w:rsidP="0049675A">
      <w:pPr>
        <w:tabs>
          <w:tab w:val="center" w:pos="760"/>
          <w:tab w:val="center" w:pos="4774"/>
        </w:tabs>
        <w:spacing w:after="160" w:line="259" w:lineRule="auto"/>
      </w:pPr>
      <w:r>
        <w:rPr>
          <w:rFonts w:ascii="Calibri" w:eastAsia="Calibri" w:hAnsi="Calibri" w:cs="Calibri"/>
          <w:sz w:val="22"/>
        </w:rPr>
        <w:tab/>
      </w:r>
      <w:r>
        <w:rPr>
          <w:sz w:val="22"/>
        </w:rPr>
        <w:t xml:space="preserve">PQI </w:t>
      </w:r>
      <w:r>
        <w:rPr>
          <w:sz w:val="22"/>
        </w:rPr>
        <w:tab/>
        <w:t xml:space="preserve">Prevention Quality Indicators </w:t>
      </w:r>
    </w:p>
    <w:p w14:paraId="172EA7B8" w14:textId="77777777" w:rsidR="0049675A" w:rsidRDefault="0049675A" w:rsidP="0049675A">
      <w:pPr>
        <w:tabs>
          <w:tab w:val="center" w:pos="869"/>
          <w:tab w:val="center" w:pos="5408"/>
        </w:tabs>
        <w:spacing w:after="160" w:line="259" w:lineRule="auto"/>
      </w:pPr>
      <w:r>
        <w:rPr>
          <w:rFonts w:ascii="Calibri" w:eastAsia="Calibri" w:hAnsi="Calibri" w:cs="Calibri"/>
          <w:sz w:val="22"/>
        </w:rPr>
        <w:tab/>
      </w:r>
      <w:r>
        <w:rPr>
          <w:sz w:val="22"/>
        </w:rPr>
        <w:t xml:space="preserve">AHRQ </w:t>
      </w:r>
      <w:r>
        <w:rPr>
          <w:sz w:val="22"/>
        </w:rPr>
        <w:tab/>
        <w:t xml:space="preserve">US Agency for Health Research and Quality </w:t>
      </w:r>
    </w:p>
    <w:p w14:paraId="73E4FC55" w14:textId="77777777" w:rsidR="0049675A" w:rsidRDefault="0049675A" w:rsidP="0049675A">
      <w:pPr>
        <w:spacing w:after="160" w:line="259" w:lineRule="auto"/>
      </w:pPr>
      <w:r>
        <w:rPr>
          <w:sz w:val="22"/>
        </w:rPr>
        <w:t xml:space="preserve"> </w:t>
      </w:r>
      <w:r>
        <w:rPr>
          <w:sz w:val="22"/>
        </w:rPr>
        <w:tab/>
        <w:t xml:space="preserve"> </w:t>
      </w:r>
    </w:p>
    <w:p w14:paraId="32B13573" w14:textId="77777777" w:rsidR="0049675A" w:rsidRDefault="0049675A" w:rsidP="0049675A">
      <w:pPr>
        <w:spacing w:after="322" w:line="259" w:lineRule="auto"/>
        <w:ind w:left="454"/>
      </w:pPr>
      <w:r>
        <w:rPr>
          <w:rFonts w:ascii="Calibri" w:eastAsia="Calibri" w:hAnsi="Calibri" w:cs="Calibri"/>
          <w:noProof/>
          <w:sz w:val="22"/>
        </w:rPr>
        <mc:AlternateContent>
          <mc:Choice Requires="wpg">
            <w:drawing>
              <wp:inline distT="0" distB="0" distL="0" distR="0" wp14:anchorId="347CF086" wp14:editId="38241D2C">
                <wp:extent cx="5495545" cy="18288"/>
                <wp:effectExtent l="0" t="0" r="0" b="0"/>
                <wp:docPr id="263990" name="Group 263990"/>
                <wp:cNvGraphicFramePr/>
                <a:graphic xmlns:a="http://schemas.openxmlformats.org/drawingml/2006/main">
                  <a:graphicData uri="http://schemas.microsoft.com/office/word/2010/wordprocessingGroup">
                    <wpg:wgp>
                      <wpg:cNvGrpSpPr/>
                      <wpg:grpSpPr>
                        <a:xfrm>
                          <a:off x="0" y="0"/>
                          <a:ext cx="5495545" cy="18288"/>
                          <a:chOff x="0" y="0"/>
                          <a:chExt cx="5495545" cy="18288"/>
                        </a:xfrm>
                      </wpg:grpSpPr>
                      <wps:wsp>
                        <wps:cNvPr id="378743" name="Shape 378743"/>
                        <wps:cNvSpPr/>
                        <wps:spPr>
                          <a:xfrm>
                            <a:off x="0" y="12192"/>
                            <a:ext cx="1837944" cy="9144"/>
                          </a:xfrm>
                          <a:custGeom>
                            <a:avLst/>
                            <a:gdLst/>
                            <a:ahLst/>
                            <a:cxnLst/>
                            <a:rect l="0" t="0" r="0" b="0"/>
                            <a:pathLst>
                              <a:path w="1837944" h="9144">
                                <a:moveTo>
                                  <a:pt x="0" y="0"/>
                                </a:moveTo>
                                <a:lnTo>
                                  <a:pt x="1837944" y="0"/>
                                </a:lnTo>
                                <a:lnTo>
                                  <a:pt x="1837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44" name="Shape 378744"/>
                        <wps:cNvSpPr/>
                        <wps:spPr>
                          <a:xfrm>
                            <a:off x="1828800" y="12192"/>
                            <a:ext cx="3666745" cy="9144"/>
                          </a:xfrm>
                          <a:custGeom>
                            <a:avLst/>
                            <a:gdLst/>
                            <a:ahLst/>
                            <a:cxnLst/>
                            <a:rect l="0" t="0" r="0" b="0"/>
                            <a:pathLst>
                              <a:path w="3666745" h="9144">
                                <a:moveTo>
                                  <a:pt x="0" y="0"/>
                                </a:moveTo>
                                <a:lnTo>
                                  <a:pt x="3666745" y="0"/>
                                </a:lnTo>
                                <a:lnTo>
                                  <a:pt x="3666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45" name="Shape 378745"/>
                        <wps:cNvSpPr/>
                        <wps:spPr>
                          <a:xfrm>
                            <a:off x="0" y="0"/>
                            <a:ext cx="1847088" cy="9144"/>
                          </a:xfrm>
                          <a:custGeom>
                            <a:avLst/>
                            <a:gdLst/>
                            <a:ahLst/>
                            <a:cxnLst/>
                            <a:rect l="0" t="0" r="0" b="0"/>
                            <a:pathLst>
                              <a:path w="1847088" h="9144">
                                <a:moveTo>
                                  <a:pt x="0" y="0"/>
                                </a:moveTo>
                                <a:lnTo>
                                  <a:pt x="1847088" y="0"/>
                                </a:lnTo>
                                <a:lnTo>
                                  <a:pt x="1847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46" name="Shape 378746"/>
                        <wps:cNvSpPr/>
                        <wps:spPr>
                          <a:xfrm>
                            <a:off x="1847088" y="0"/>
                            <a:ext cx="3648456" cy="9144"/>
                          </a:xfrm>
                          <a:custGeom>
                            <a:avLst/>
                            <a:gdLst/>
                            <a:ahLst/>
                            <a:cxnLst/>
                            <a:rect l="0" t="0" r="0" b="0"/>
                            <a:pathLst>
                              <a:path w="3648456" h="9144">
                                <a:moveTo>
                                  <a:pt x="0" y="0"/>
                                </a:moveTo>
                                <a:lnTo>
                                  <a:pt x="3648456" y="0"/>
                                </a:lnTo>
                                <a:lnTo>
                                  <a:pt x="3648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C05399" id="Group 263990" o:spid="_x0000_s1026" style="width:432.7pt;height:1.45pt;mso-position-horizontal-relative:char;mso-position-vertical-relative:line" coordsize="5495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">
                <v:shape id="Shape 378743" o:spid="_x0000_s1027" style="position:absolute;top:121;width:18379;height:92;visibility:visible;mso-wrap-style:square;v-text-anchor:top" coordsize="1837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" path="m,l1837944,r,9144l,9144,,e" fillcolor="black" stroked="f" strokeweight="0">
                  <v:stroke miterlimit="83231f" joinstyle="miter"/>
                  <v:path arrowok="t" textboxrect="0,0,1837944,9144"/>
                </v:shape>
                <v:shape id="Shape 378744" o:spid="_x0000_s1028" style="position:absolute;left:18288;top:121;width:36667;height:92;visibility:visible;mso-wrap-style:square;v-text-anchor:top" coordsize="3666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" path="m,l3666745,r,9144l,9144,,e" fillcolor="black" stroked="f" strokeweight="0">
                  <v:stroke miterlimit="83231f" joinstyle="miter"/>
                  <v:path arrowok="t" textboxrect="0,0,3666745,9144"/>
                </v:shape>
                <v:shape id="Shape 378745" o:spid="_x0000_s1029" style="position:absolute;width:18470;height:91;visibility:visible;mso-wrap-style:square;v-text-anchor:top" coordsize="18470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" path="m,l1847088,r,9144l,9144,,e" fillcolor="black" stroked="f" strokeweight="0">
                  <v:stroke miterlimit="83231f" joinstyle="miter"/>
                  <v:path arrowok="t" textboxrect="0,0,1847088,9144"/>
                </v:shape>
                <v:shape id="Shape 378746" o:spid="_x0000_s1030" style="position:absolute;left:18470;width:36485;height:91;visibility:visible;mso-wrap-style:square;v-text-anchor:top" coordsize="36484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" path="m,l3648456,r,9144l,9144,,e" fillcolor="black" stroked="f" strokeweight="0">
                  <v:stroke miterlimit="83231f" joinstyle="miter"/>
                  <v:path arrowok="t" textboxrect="0,0,3648456,9144"/>
                </v:shape>
                <w10:anchorlock/>
              </v:group>
            </w:pict>
          </mc:Fallback>
        </mc:AlternateContent>
      </w:r>
    </w:p>
    <w:p w14:paraId="535C5E42" w14:textId="77777777" w:rsidR="0049675A" w:rsidRDefault="0049675A" w:rsidP="0049675A">
      <w:pPr>
        <w:pStyle w:val="Heading1"/>
        <w:ind w:left="-5"/>
      </w:pPr>
      <w:bookmarkStart w:id="140" w:name="_Toc373663"/>
      <w:r>
        <w:t xml:space="preserve">List of Definitions </w:t>
      </w:r>
      <w:bookmarkEnd w:id="140"/>
    </w:p>
    <w:p w14:paraId="1998EFE2" w14:textId="77777777" w:rsidR="0049675A" w:rsidRDefault="0049675A" w:rsidP="0049675A">
      <w:pPr>
        <w:spacing w:after="54" w:line="259" w:lineRule="auto"/>
        <w:ind w:left="468"/>
      </w:pPr>
      <w:r>
        <w:rPr>
          <w:rFonts w:ascii="Calibri" w:eastAsia="Calibri" w:hAnsi="Calibri" w:cs="Calibri"/>
          <w:noProof/>
          <w:sz w:val="22"/>
        </w:rPr>
        <mc:AlternateContent>
          <mc:Choice Requires="wpg">
            <w:drawing>
              <wp:inline distT="0" distB="0" distL="0" distR="0" wp14:anchorId="5C7FE851" wp14:editId="32004245">
                <wp:extent cx="5486401" cy="18288"/>
                <wp:effectExtent l="0" t="0" r="0" b="0"/>
                <wp:docPr id="263991" name="Group 263991"/>
                <wp:cNvGraphicFramePr/>
                <a:graphic xmlns:a="http://schemas.openxmlformats.org/drawingml/2006/main">
                  <a:graphicData uri="http://schemas.microsoft.com/office/word/2010/wordprocessingGroup">
                    <wpg:wgp>
                      <wpg:cNvGrpSpPr/>
                      <wpg:grpSpPr>
                        <a:xfrm>
                          <a:off x="0" y="0"/>
                          <a:ext cx="5486401" cy="18288"/>
                          <a:chOff x="0" y="0"/>
                          <a:chExt cx="5486401" cy="18288"/>
                        </a:xfrm>
                      </wpg:grpSpPr>
                      <wps:wsp>
                        <wps:cNvPr id="378751" name="Shape 378751"/>
                        <wps:cNvSpPr/>
                        <wps:spPr>
                          <a:xfrm>
                            <a:off x="0" y="12192"/>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52" name="Shape 378752"/>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53" name="Shape 378753"/>
                        <wps:cNvSpPr/>
                        <wps:spPr>
                          <a:xfrm>
                            <a:off x="18288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54" name="Shape 378754"/>
                        <wps:cNvSpPr/>
                        <wps:spPr>
                          <a:xfrm>
                            <a:off x="18288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55" name="Shape 378755"/>
                        <wps:cNvSpPr/>
                        <wps:spPr>
                          <a:xfrm>
                            <a:off x="1847088" y="12192"/>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56" name="Shape 378756"/>
                        <wps:cNvSpPr/>
                        <wps:spPr>
                          <a:xfrm>
                            <a:off x="1847088" y="0"/>
                            <a:ext cx="3639312" cy="9144"/>
                          </a:xfrm>
                          <a:custGeom>
                            <a:avLst/>
                            <a:gdLst/>
                            <a:ahLst/>
                            <a:cxnLst/>
                            <a:rect l="0" t="0" r="0" b="0"/>
                            <a:pathLst>
                              <a:path w="3639312" h="9144">
                                <a:moveTo>
                                  <a:pt x="0" y="0"/>
                                </a:moveTo>
                                <a:lnTo>
                                  <a:pt x="3639312" y="0"/>
                                </a:lnTo>
                                <a:lnTo>
                                  <a:pt x="36393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DE87D79" id="Group 263991" o:spid="_x0000_s1026" style="width:6in;height:1.45pt;mso-position-horizontal-relative:char;mso-position-vertical-relative:line" coordsize="5486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">
                <v:shape id="Shape 378751" o:spid="_x0000_s1027" style="position:absolute;top:121;width:18288;height:92;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" path="m,l1828800,r,9144l,9144,,e" fillcolor="black" stroked="f" strokeweight="0">
                  <v:stroke miterlimit="83231f" joinstyle="miter"/>
                  <v:path arrowok="t" textboxrect="0,0,1828800,9144"/>
                </v:shape>
                <v:shape id="Shape 378752" o:spid="_x0000_s1028" style="position:absolute;width:18288;height:91;visibility:visible;mso-wrap-style:square;v-text-anchor:top" coordsize="18288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" path="m,l1828800,r,9144l,9144,,e" fillcolor="black" stroked="f" strokeweight="0">
                  <v:stroke miterlimit="83231f" joinstyle="miter"/>
                  <v:path arrowok="t" textboxrect="0,0,1828800,9144"/>
                </v:shape>
                <v:shape id="Shape 378753" o:spid="_x0000_s1029" style="position:absolute;left:18288;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" path="m,l18288,r,9144l,9144,,e" fillcolor="black" stroked="f" strokeweight="0">
                  <v:stroke miterlimit="83231f" joinstyle="miter"/>
                  <v:path arrowok="t" textboxrect="0,0,18288,9144"/>
                </v:shape>
                <v:shape id="Shape 378754" o:spid="_x0000_s1030" style="position:absolute;left:18288;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" path="m,l18288,r,9144l,9144,,e" fillcolor="black" stroked="f" strokeweight="0">
                  <v:stroke miterlimit="83231f" joinstyle="miter"/>
                  <v:path arrowok="t" textboxrect="0,0,18288,9144"/>
                </v:shape>
                <v:shape id="Shape 378755" o:spid="_x0000_s1031" style="position:absolute;left:18470;top:121;width:36394;height:92;visibility:visible;mso-wrap-style:square;v-text-anchor:top" coordsize="3639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" path="m,l3639312,r,9144l,9144,,e" fillcolor="black" stroked="f" strokeweight="0">
                  <v:stroke miterlimit="83231f" joinstyle="miter"/>
                  <v:path arrowok="t" textboxrect="0,0,3639312,9144"/>
                </v:shape>
                <v:shape id="Shape 378756" o:spid="_x0000_s1032" style="position:absolute;left:18470;width:36394;height:91;visibility:visible;mso-wrap-style:square;v-text-anchor:top" coordsize="3639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" path="m,l3639312,r,9144l,9144,,e" fillcolor="black" stroked="f" strokeweight="0">
                  <v:stroke miterlimit="83231f" joinstyle="miter"/>
                  <v:path arrowok="t" textboxrect="0,0,3639312,9144"/>
                </v:shape>
                <w10:anchorlock/>
              </v:group>
            </w:pict>
          </mc:Fallback>
        </mc:AlternateContent>
      </w:r>
    </w:p>
    <w:p w14:paraId="1B3765C7" w14:textId="77777777" w:rsidR="0049675A" w:rsidRDefault="0049675A" w:rsidP="0049675A">
      <w:pPr>
        <w:spacing w:after="76" w:line="245" w:lineRule="auto"/>
        <w:ind w:left="3451" w:right="527" w:hanging="2890"/>
      </w:pPr>
      <w:r>
        <w:rPr>
          <w:sz w:val="22"/>
        </w:rPr>
        <w:t xml:space="preserve">Health Care Service Use </w:t>
      </w:r>
      <w:r>
        <w:rPr>
          <w:sz w:val="22"/>
        </w:rPr>
        <w:tab/>
        <w:t xml:space="preserve">The utilization of the following healthcare services/products: Hospital Inpatient Stays/Hospitalizations, Emergency Department Visits, and Prescription Drugs,  </w:t>
      </w:r>
    </w:p>
    <w:p w14:paraId="3748515E" w14:textId="77777777" w:rsidR="0049675A" w:rsidRDefault="0049675A" w:rsidP="0049675A">
      <w:pPr>
        <w:spacing w:after="2" w:line="245" w:lineRule="auto"/>
        <w:ind w:left="3451" w:right="527" w:hanging="2890"/>
      </w:pPr>
      <w:r>
        <w:rPr>
          <w:sz w:val="22"/>
        </w:rPr>
        <w:t xml:space="preserve">cascade of care </w:t>
      </w:r>
      <w:r>
        <w:rPr>
          <w:sz w:val="22"/>
        </w:rPr>
        <w:tab/>
        <w:t xml:space="preserve">diagnosis, linkage to care, achievement of individual treatment targets, and a composite of all individual targets </w:t>
      </w:r>
    </w:p>
    <w:p w14:paraId="6C666753" w14:textId="77777777" w:rsidR="0049675A" w:rsidRDefault="0049675A" w:rsidP="0049675A">
      <w:pPr>
        <w:spacing w:after="322" w:line="259" w:lineRule="auto"/>
        <w:ind w:left="454"/>
      </w:pPr>
      <w:r>
        <w:rPr>
          <w:rFonts w:ascii="Calibri" w:eastAsia="Calibri" w:hAnsi="Calibri" w:cs="Calibri"/>
          <w:noProof/>
          <w:sz w:val="22"/>
        </w:rPr>
        <mc:AlternateContent>
          <mc:Choice Requires="wpg">
            <w:drawing>
              <wp:inline distT="0" distB="0" distL="0" distR="0" wp14:anchorId="4EFB188C" wp14:editId="11E997A4">
                <wp:extent cx="5495545" cy="18288"/>
                <wp:effectExtent l="0" t="0" r="0" b="0"/>
                <wp:docPr id="263992" name="Group 263992"/>
                <wp:cNvGraphicFramePr/>
                <a:graphic xmlns:a="http://schemas.openxmlformats.org/drawingml/2006/main">
                  <a:graphicData uri="http://schemas.microsoft.com/office/word/2010/wordprocessingGroup">
                    <wpg:wgp>
                      <wpg:cNvGrpSpPr/>
                      <wpg:grpSpPr>
                        <a:xfrm>
                          <a:off x="0" y="0"/>
                          <a:ext cx="5495545" cy="18288"/>
                          <a:chOff x="0" y="0"/>
                          <a:chExt cx="5495545" cy="18288"/>
                        </a:xfrm>
                      </wpg:grpSpPr>
                      <wps:wsp>
                        <wps:cNvPr id="378763" name="Shape 378763"/>
                        <wps:cNvSpPr/>
                        <wps:spPr>
                          <a:xfrm>
                            <a:off x="0" y="12192"/>
                            <a:ext cx="1837944" cy="9144"/>
                          </a:xfrm>
                          <a:custGeom>
                            <a:avLst/>
                            <a:gdLst/>
                            <a:ahLst/>
                            <a:cxnLst/>
                            <a:rect l="0" t="0" r="0" b="0"/>
                            <a:pathLst>
                              <a:path w="1837944" h="9144">
                                <a:moveTo>
                                  <a:pt x="0" y="0"/>
                                </a:moveTo>
                                <a:lnTo>
                                  <a:pt x="1837944" y="0"/>
                                </a:lnTo>
                                <a:lnTo>
                                  <a:pt x="1837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64" name="Shape 378764"/>
                        <wps:cNvSpPr/>
                        <wps:spPr>
                          <a:xfrm>
                            <a:off x="1828800" y="12192"/>
                            <a:ext cx="3666745" cy="9144"/>
                          </a:xfrm>
                          <a:custGeom>
                            <a:avLst/>
                            <a:gdLst/>
                            <a:ahLst/>
                            <a:cxnLst/>
                            <a:rect l="0" t="0" r="0" b="0"/>
                            <a:pathLst>
                              <a:path w="3666745" h="9144">
                                <a:moveTo>
                                  <a:pt x="0" y="0"/>
                                </a:moveTo>
                                <a:lnTo>
                                  <a:pt x="3666745" y="0"/>
                                </a:lnTo>
                                <a:lnTo>
                                  <a:pt x="36667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65" name="Shape 378765"/>
                        <wps:cNvSpPr/>
                        <wps:spPr>
                          <a:xfrm>
                            <a:off x="0" y="0"/>
                            <a:ext cx="1847088" cy="9144"/>
                          </a:xfrm>
                          <a:custGeom>
                            <a:avLst/>
                            <a:gdLst/>
                            <a:ahLst/>
                            <a:cxnLst/>
                            <a:rect l="0" t="0" r="0" b="0"/>
                            <a:pathLst>
                              <a:path w="1847088" h="9144">
                                <a:moveTo>
                                  <a:pt x="0" y="0"/>
                                </a:moveTo>
                                <a:lnTo>
                                  <a:pt x="1847088" y="0"/>
                                </a:lnTo>
                                <a:lnTo>
                                  <a:pt x="18470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766" name="Shape 378766"/>
                        <wps:cNvSpPr/>
                        <wps:spPr>
                          <a:xfrm>
                            <a:off x="1847088" y="0"/>
                            <a:ext cx="3648456" cy="9144"/>
                          </a:xfrm>
                          <a:custGeom>
                            <a:avLst/>
                            <a:gdLst/>
                            <a:ahLst/>
                            <a:cxnLst/>
                            <a:rect l="0" t="0" r="0" b="0"/>
                            <a:pathLst>
                              <a:path w="3648456" h="9144">
                                <a:moveTo>
                                  <a:pt x="0" y="0"/>
                                </a:moveTo>
                                <a:lnTo>
                                  <a:pt x="3648456" y="0"/>
                                </a:lnTo>
                                <a:lnTo>
                                  <a:pt x="36484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24CEE4" id="Group 263992" o:spid="_x0000_s1026" style="width:432.7pt;height:1.45pt;mso-position-horizontal-relative:char;mso-position-vertical-relative:line" coordsize="5495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">
                <v:shape id="Shape 378763" o:spid="_x0000_s1027" style="position:absolute;top:121;width:18379;height:92;visibility:visible;mso-wrap-style:square;v-text-anchor:top" coordsize="18379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" path="m,l1837944,r,9144l,9144,,e" fillcolor="black" stroked="f" strokeweight="0">
                  <v:stroke miterlimit="83231f" joinstyle="miter"/>
                  <v:path arrowok="t" textboxrect="0,0,1837944,9144"/>
                </v:shape>
                <v:shape id="Shape 378764" o:spid="_x0000_s1028" style="position:absolute;left:18288;top:121;width:36667;height:92;visibility:visible;mso-wrap-style:square;v-text-anchor:top" coordsize="36667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" path="m,l3666745,r,9144l,9144,,e" fillcolor="black" stroked="f" strokeweight="0">
                  <v:stroke miterlimit="83231f" joinstyle="miter"/>
                  <v:path arrowok="t" textboxrect="0,0,3666745,9144"/>
                </v:shape>
                <v:shape id="Shape 378765" o:spid="_x0000_s1029" style="position:absolute;width:18470;height:91;visibility:visible;mso-wrap-style:square;v-text-anchor:top" coordsize="18470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" path="m,l1847088,r,9144l,9144,,e" fillcolor="black" stroked="f" strokeweight="0">
                  <v:stroke miterlimit="83231f" joinstyle="miter"/>
                  <v:path arrowok="t" textboxrect="0,0,1847088,9144"/>
                </v:shape>
                <v:shape id="Shape 378766" o:spid="_x0000_s1030" style="position:absolute;left:18470;width:36485;height:91;visibility:visible;mso-wrap-style:square;v-text-anchor:top" coordsize="36484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" path="m,l3648456,r,9144l,9144,,e" fillcolor="black" stroked="f" strokeweight="0">
                  <v:stroke miterlimit="83231f" joinstyle="miter"/>
                  <v:path arrowok="t" textboxrect="0,0,3648456,9144"/>
                </v:shape>
                <w10:anchorlock/>
              </v:group>
            </w:pict>
          </mc:Fallback>
        </mc:AlternateContent>
      </w:r>
    </w:p>
    <w:p w14:paraId="6EDF9E9B" w14:textId="77777777" w:rsidR="0049675A" w:rsidRDefault="0049675A" w:rsidP="003B259A">
      <w:pPr>
        <w:pStyle w:val="Heading1"/>
        <w:spacing w:after="240"/>
        <w:rPr>
          <w:rFonts w:cs="Times New Roman"/>
        </w:rPr>
      </w:pPr>
      <w:bookmarkStart w:id="141" w:name="_Toc499728751"/>
      <w:bookmarkEnd w:id="139"/>
    </w:p>
    <w:p w14:paraId="5C27B57A" w14:textId="77777777" w:rsidR="0049675A" w:rsidRDefault="0049675A" w:rsidP="003B259A">
      <w:pPr>
        <w:pStyle w:val="Heading1"/>
        <w:spacing w:after="240"/>
        <w:rPr>
          <w:rFonts w:cs="Times New Roman"/>
        </w:rPr>
      </w:pPr>
    </w:p>
    <w:p w14:paraId="6AA081CF" w14:textId="2BDA8573" w:rsidR="0049675A" w:rsidRDefault="0049675A" w:rsidP="003B259A">
      <w:pPr>
        <w:pStyle w:val="Heading1"/>
        <w:spacing w:after="240"/>
        <w:rPr>
          <w:rFonts w:cs="Times New Roman"/>
        </w:rPr>
      </w:pPr>
    </w:p>
    <w:p w14:paraId="793E524F" w14:textId="66E8901E" w:rsidR="0049675A" w:rsidRDefault="0049675A" w:rsidP="0049675A"/>
    <w:p w14:paraId="02EDACA3" w14:textId="2BEC90D7" w:rsidR="0049675A" w:rsidRDefault="0049675A" w:rsidP="0049675A"/>
    <w:p w14:paraId="2D7D537C" w14:textId="77777777" w:rsidR="0049675A" w:rsidRPr="0049675A" w:rsidRDefault="0049675A" w:rsidP="0049675A"/>
    <w:p w14:paraId="69060EB9" w14:textId="77777777" w:rsidR="0049675A" w:rsidRDefault="0049675A" w:rsidP="0049675A">
      <w:pPr>
        <w:pStyle w:val="Heading1"/>
        <w:ind w:left="3065"/>
      </w:pPr>
      <w:bookmarkStart w:id="142" w:name="_Toc373664"/>
      <w:r>
        <w:lastRenderedPageBreak/>
        <w:t xml:space="preserve">Protocol summary </w:t>
      </w:r>
      <w:bookmarkEnd w:id="142"/>
    </w:p>
    <w:tbl>
      <w:tblPr>
        <w:tblStyle w:val="TableGrid0"/>
        <w:tblW w:w="8812" w:type="dxa"/>
        <w:tblInd w:w="28" w:type="dxa"/>
        <w:tblCellMar>
          <w:top w:w="63" w:type="dxa"/>
          <w:left w:w="172" w:type="dxa"/>
          <w:right w:w="147" w:type="dxa"/>
        </w:tblCellMar>
        <w:tblLook w:val="04A0" w:firstRow="1" w:lastRow="0" w:firstColumn="1" w:lastColumn="0" w:noHBand="0" w:noVBand="1"/>
      </w:tblPr>
      <w:tblGrid>
        <w:gridCol w:w="2777"/>
        <w:gridCol w:w="6035"/>
      </w:tblGrid>
      <w:tr w:rsidR="0049675A" w14:paraId="5B1102AD" w14:textId="77777777" w:rsidTr="00AC6B7F">
        <w:trPr>
          <w:trHeight w:val="719"/>
        </w:trPr>
        <w:tc>
          <w:tcPr>
            <w:tcW w:w="2695" w:type="dxa"/>
            <w:tcBorders>
              <w:top w:val="double" w:sz="6" w:space="0" w:color="000000"/>
              <w:left w:val="single" w:sz="9" w:space="0" w:color="000000"/>
              <w:bottom w:val="single" w:sz="12" w:space="0" w:color="000000"/>
              <w:right w:val="double" w:sz="6" w:space="0" w:color="000000"/>
            </w:tcBorders>
          </w:tcPr>
          <w:p w14:paraId="286FB470" w14:textId="77777777" w:rsidR="0049675A" w:rsidRDefault="0049675A" w:rsidP="00AC6B7F">
            <w:pPr>
              <w:spacing w:line="259" w:lineRule="auto"/>
              <w:ind w:left="4"/>
            </w:pPr>
            <w:r>
              <w:rPr>
                <w:sz w:val="20"/>
              </w:rPr>
              <w:t xml:space="preserve">Title </w:t>
            </w:r>
          </w:p>
        </w:tc>
        <w:tc>
          <w:tcPr>
            <w:tcW w:w="6116" w:type="dxa"/>
            <w:tcBorders>
              <w:top w:val="double" w:sz="6" w:space="0" w:color="000000"/>
              <w:left w:val="double" w:sz="6" w:space="0" w:color="000000"/>
              <w:bottom w:val="single" w:sz="12" w:space="0" w:color="000000"/>
              <w:right w:val="single" w:sz="10" w:space="0" w:color="000000"/>
            </w:tcBorders>
          </w:tcPr>
          <w:p w14:paraId="6069EF5F" w14:textId="77777777" w:rsidR="0049675A" w:rsidRDefault="0049675A" w:rsidP="00AC6B7F">
            <w:pPr>
              <w:spacing w:line="259" w:lineRule="auto"/>
              <w:ind w:left="2" w:right="3" w:hanging="1"/>
            </w:pPr>
            <w:r>
              <w:rPr>
                <w:sz w:val="20"/>
              </w:rPr>
              <w:t xml:space="preserve">Estimating Diabetes-Related Disparities in Health Care Use Trends with Healthcare Cost and Utilization Project Data and Medical Expenditure Panel Survey Data </w:t>
            </w:r>
          </w:p>
        </w:tc>
      </w:tr>
      <w:tr w:rsidR="0049675A" w14:paraId="3BBFFEE5" w14:textId="77777777" w:rsidTr="00AC6B7F">
        <w:trPr>
          <w:trHeight w:val="314"/>
        </w:trPr>
        <w:tc>
          <w:tcPr>
            <w:tcW w:w="2695" w:type="dxa"/>
            <w:tcBorders>
              <w:top w:val="single" w:sz="12" w:space="0" w:color="000000"/>
              <w:left w:val="single" w:sz="9" w:space="0" w:color="000000"/>
              <w:bottom w:val="single" w:sz="12" w:space="0" w:color="000000"/>
              <w:right w:val="double" w:sz="6" w:space="0" w:color="000000"/>
            </w:tcBorders>
          </w:tcPr>
          <w:p w14:paraId="36A087A8" w14:textId="77777777" w:rsidR="0049675A" w:rsidRDefault="0049675A" w:rsidP="00AC6B7F">
            <w:pPr>
              <w:spacing w:line="259" w:lineRule="auto"/>
              <w:ind w:left="4"/>
            </w:pPr>
            <w:r>
              <w:rPr>
                <w:sz w:val="20"/>
              </w:rPr>
              <w:t xml:space="preserve">Vendor/Collaborator </w:t>
            </w:r>
          </w:p>
        </w:tc>
        <w:tc>
          <w:tcPr>
            <w:tcW w:w="6116" w:type="dxa"/>
            <w:tcBorders>
              <w:top w:val="single" w:sz="12" w:space="0" w:color="000000"/>
              <w:left w:val="double" w:sz="6" w:space="0" w:color="000000"/>
              <w:bottom w:val="single" w:sz="12" w:space="0" w:color="000000"/>
              <w:right w:val="single" w:sz="10" w:space="0" w:color="000000"/>
            </w:tcBorders>
          </w:tcPr>
          <w:p w14:paraId="47810595" w14:textId="77777777" w:rsidR="0049675A" w:rsidRDefault="0049675A" w:rsidP="00AC6B7F">
            <w:pPr>
              <w:spacing w:line="259" w:lineRule="auto"/>
              <w:ind w:left="7"/>
            </w:pPr>
            <w:r>
              <w:rPr>
                <w:sz w:val="20"/>
              </w:rPr>
              <w:t xml:space="preserve">Emory Healthcare </w:t>
            </w:r>
          </w:p>
        </w:tc>
      </w:tr>
      <w:tr w:rsidR="0049675A" w14:paraId="433AA63E" w14:textId="77777777" w:rsidTr="00AC6B7F">
        <w:trPr>
          <w:trHeight w:val="1181"/>
        </w:trPr>
        <w:tc>
          <w:tcPr>
            <w:tcW w:w="2695" w:type="dxa"/>
            <w:tcBorders>
              <w:top w:val="single" w:sz="12" w:space="0" w:color="000000"/>
              <w:left w:val="single" w:sz="9" w:space="0" w:color="000000"/>
              <w:bottom w:val="single" w:sz="12" w:space="0" w:color="000000"/>
              <w:right w:val="double" w:sz="6" w:space="0" w:color="000000"/>
            </w:tcBorders>
          </w:tcPr>
          <w:p w14:paraId="4FA261E5" w14:textId="77777777" w:rsidR="0049675A" w:rsidRDefault="0049675A" w:rsidP="00AC6B7F">
            <w:pPr>
              <w:spacing w:line="259" w:lineRule="auto"/>
              <w:ind w:left="4"/>
            </w:pPr>
            <w:r>
              <w:rPr>
                <w:sz w:val="20"/>
              </w:rPr>
              <w:t xml:space="preserve">Rationale </w:t>
            </w:r>
          </w:p>
        </w:tc>
        <w:tc>
          <w:tcPr>
            <w:tcW w:w="6116" w:type="dxa"/>
            <w:tcBorders>
              <w:top w:val="single" w:sz="12" w:space="0" w:color="000000"/>
              <w:left w:val="double" w:sz="6" w:space="0" w:color="000000"/>
              <w:bottom w:val="single" w:sz="12" w:space="0" w:color="000000"/>
              <w:right w:val="single" w:sz="10" w:space="0" w:color="000000"/>
            </w:tcBorders>
          </w:tcPr>
          <w:p w14:paraId="23926BB4" w14:textId="77777777" w:rsidR="0049675A" w:rsidRDefault="0049675A" w:rsidP="00AC6B7F">
            <w:pPr>
              <w:spacing w:line="259" w:lineRule="auto"/>
              <w:ind w:left="9" w:hanging="1"/>
            </w:pPr>
            <w:r>
              <w:rPr>
                <w:sz w:val="20"/>
              </w:rPr>
              <w:t xml:space="preserve">There exists limited data on the healthcare service utilization trends among people with diabetes by sociodemographic group. Identifying contributors to disparities in diabetes management will shed light on possible intervention targets to reduce these disparities and improve outcomes.   </w:t>
            </w:r>
          </w:p>
        </w:tc>
      </w:tr>
      <w:tr w:rsidR="0049675A" w14:paraId="1DCA03E1" w14:textId="77777777" w:rsidTr="00AC6B7F">
        <w:trPr>
          <w:trHeight w:val="3955"/>
        </w:trPr>
        <w:tc>
          <w:tcPr>
            <w:tcW w:w="2695" w:type="dxa"/>
            <w:tcBorders>
              <w:top w:val="single" w:sz="12" w:space="0" w:color="000000"/>
              <w:left w:val="single" w:sz="9" w:space="0" w:color="000000"/>
              <w:bottom w:val="single" w:sz="12" w:space="0" w:color="000000"/>
              <w:right w:val="double" w:sz="6" w:space="0" w:color="000000"/>
            </w:tcBorders>
          </w:tcPr>
          <w:p w14:paraId="3C0867CC" w14:textId="77777777" w:rsidR="0049675A" w:rsidRDefault="0049675A" w:rsidP="00AC6B7F">
            <w:pPr>
              <w:spacing w:line="259" w:lineRule="auto"/>
              <w:ind w:left="4"/>
            </w:pPr>
            <w:r>
              <w:rPr>
                <w:sz w:val="20"/>
              </w:rPr>
              <w:t xml:space="preserve">Primary Objective(s) </w:t>
            </w:r>
          </w:p>
        </w:tc>
        <w:tc>
          <w:tcPr>
            <w:tcW w:w="6116" w:type="dxa"/>
            <w:tcBorders>
              <w:top w:val="single" w:sz="12" w:space="0" w:color="000000"/>
              <w:left w:val="double" w:sz="6" w:space="0" w:color="000000"/>
              <w:bottom w:val="single" w:sz="12" w:space="0" w:color="000000"/>
              <w:right w:val="single" w:sz="10" w:space="0" w:color="000000"/>
            </w:tcBorders>
          </w:tcPr>
          <w:p w14:paraId="2982DDB2" w14:textId="77777777" w:rsidR="0049675A" w:rsidRDefault="0049675A" w:rsidP="00AC6B7F">
            <w:pPr>
              <w:spacing w:after="1" w:line="239" w:lineRule="auto"/>
              <w:ind w:left="2" w:right="15" w:hanging="2"/>
            </w:pPr>
            <w:r>
              <w:rPr>
                <w:sz w:val="20"/>
              </w:rPr>
              <w:t xml:space="preserve">Objective 1. To describe trends in ED visit rates and inpatient use rates among adults with diabetes in the United States from 2005-2016 by age, sex, race/ethnicity, rural/urban designation, presence of comorbidities, geographic region, and health insurance coverage. </w:t>
            </w:r>
          </w:p>
          <w:p w14:paraId="1C7FAE50" w14:textId="77777777" w:rsidR="0049675A" w:rsidRDefault="0049675A" w:rsidP="00AC6B7F">
            <w:pPr>
              <w:spacing w:line="259" w:lineRule="auto"/>
              <w:ind w:left="2"/>
            </w:pPr>
            <w:r>
              <w:rPr>
                <w:sz w:val="20"/>
              </w:rPr>
              <w:t xml:space="preserve"> </w:t>
            </w:r>
          </w:p>
          <w:p w14:paraId="694EF2D3" w14:textId="77777777" w:rsidR="0049675A" w:rsidRDefault="0049675A" w:rsidP="00AC6B7F">
            <w:pPr>
              <w:spacing w:after="1" w:line="239" w:lineRule="auto"/>
              <w:ind w:left="2" w:right="9"/>
            </w:pPr>
            <w:r>
              <w:rPr>
                <w:sz w:val="20"/>
              </w:rPr>
              <w:t xml:space="preserve">Objective 2. To describe trends in the rates of potentially preventable hospitalizations, as defined by, among adults with diabetes in the United States from 2005-2016 by age, sex, race/ethnicity, rural/urban designation, presence of comorbidities, geographic region, and health insurance coverage. </w:t>
            </w:r>
          </w:p>
          <w:p w14:paraId="14C67899" w14:textId="77777777" w:rsidR="0049675A" w:rsidRDefault="0049675A" w:rsidP="00AC6B7F">
            <w:pPr>
              <w:spacing w:line="259" w:lineRule="auto"/>
              <w:ind w:left="2"/>
            </w:pPr>
            <w:r>
              <w:rPr>
                <w:sz w:val="20"/>
              </w:rPr>
              <w:t xml:space="preserve"> </w:t>
            </w:r>
          </w:p>
          <w:p w14:paraId="1D0D474C" w14:textId="77777777" w:rsidR="0049675A" w:rsidRDefault="0049675A" w:rsidP="00AC6B7F">
            <w:pPr>
              <w:spacing w:line="259" w:lineRule="auto"/>
              <w:ind w:left="2"/>
            </w:pPr>
            <w:r>
              <w:rPr>
                <w:sz w:val="20"/>
              </w:rPr>
              <w:t xml:space="preserve">Objective 3. To describe trends of prescription drug usage </w:t>
            </w:r>
          </w:p>
          <w:p w14:paraId="2174ED8D" w14:textId="6FB88272" w:rsidR="0049675A" w:rsidRDefault="0049675A" w:rsidP="00AC6B7F">
            <w:pPr>
              <w:spacing w:line="259" w:lineRule="auto"/>
              <w:ind w:left="2"/>
            </w:pPr>
            <w:r>
              <w:rPr>
                <w:sz w:val="20"/>
              </w:rPr>
              <w:t xml:space="preserve">(antihyperglycemic agents, antihyperlipidemic agents, antihypertensive agents, antiplatelet agents, and antidepressant/anxiolytic agents) among adults with diabetes in the United States from 2005-2016 by age, sex, race/ethnicity, </w:t>
            </w:r>
            <w:del w:id="143" w:author="Author">
              <w:r w:rsidR="00CB22B5" w:rsidDel="00CB22B5">
                <w:rPr>
                  <w:sz w:val="20"/>
                </w:rPr>
                <w:delText>rural/urban designation</w:delText>
              </w:r>
            </w:del>
            <w:r w:rsidR="00CB22B5">
              <w:rPr>
                <w:sz w:val="20"/>
              </w:rPr>
              <w:t xml:space="preserve">, </w:t>
            </w:r>
            <w:r>
              <w:rPr>
                <w:sz w:val="20"/>
              </w:rPr>
              <w:t xml:space="preserve">presence of comorbidities, geographic region, and health insurance coverage. </w:t>
            </w:r>
          </w:p>
        </w:tc>
      </w:tr>
      <w:tr w:rsidR="0049675A" w14:paraId="4B98741D" w14:textId="77777777" w:rsidTr="00AC6B7F">
        <w:trPr>
          <w:trHeight w:val="720"/>
        </w:trPr>
        <w:tc>
          <w:tcPr>
            <w:tcW w:w="2695" w:type="dxa"/>
            <w:tcBorders>
              <w:top w:val="single" w:sz="12" w:space="0" w:color="000000"/>
              <w:left w:val="single" w:sz="9" w:space="0" w:color="000000"/>
              <w:bottom w:val="single" w:sz="12" w:space="0" w:color="000000"/>
              <w:right w:val="double" w:sz="6" w:space="0" w:color="000000"/>
            </w:tcBorders>
          </w:tcPr>
          <w:p w14:paraId="6A03976B" w14:textId="77777777" w:rsidR="0049675A" w:rsidRDefault="0049675A" w:rsidP="00AC6B7F">
            <w:pPr>
              <w:spacing w:line="259" w:lineRule="auto"/>
              <w:ind w:left="4"/>
            </w:pPr>
            <w:r>
              <w:rPr>
                <w:sz w:val="20"/>
              </w:rPr>
              <w:t xml:space="preserve">Study Design </w:t>
            </w:r>
          </w:p>
        </w:tc>
        <w:tc>
          <w:tcPr>
            <w:tcW w:w="6116" w:type="dxa"/>
            <w:tcBorders>
              <w:top w:val="single" w:sz="12" w:space="0" w:color="000000"/>
              <w:left w:val="double" w:sz="6" w:space="0" w:color="000000"/>
              <w:bottom w:val="single" w:sz="12" w:space="0" w:color="000000"/>
              <w:right w:val="single" w:sz="10" w:space="0" w:color="000000"/>
            </w:tcBorders>
          </w:tcPr>
          <w:p w14:paraId="26D4C50E" w14:textId="77777777" w:rsidR="0049675A" w:rsidRDefault="0049675A" w:rsidP="00AC6B7F">
            <w:pPr>
              <w:spacing w:line="259" w:lineRule="auto"/>
              <w:ind w:left="2" w:hanging="2"/>
            </w:pPr>
            <w:r>
              <w:rPr>
                <w:sz w:val="20"/>
              </w:rPr>
              <w:t xml:space="preserve">Retrospective serial cross-sectional design using data from the AHRQ’s Healthcare Cost and Utilization Project and Medical Expenditure Panel Survey </w:t>
            </w:r>
          </w:p>
        </w:tc>
      </w:tr>
      <w:tr w:rsidR="0049675A" w14:paraId="17A9DC73" w14:textId="77777777" w:rsidTr="00AC6B7F">
        <w:trPr>
          <w:trHeight w:val="552"/>
        </w:trPr>
        <w:tc>
          <w:tcPr>
            <w:tcW w:w="2695" w:type="dxa"/>
            <w:tcBorders>
              <w:top w:val="single" w:sz="12" w:space="0" w:color="000000"/>
              <w:left w:val="single" w:sz="9" w:space="0" w:color="000000"/>
              <w:bottom w:val="single" w:sz="12" w:space="0" w:color="000000"/>
              <w:right w:val="double" w:sz="6" w:space="0" w:color="000000"/>
            </w:tcBorders>
          </w:tcPr>
          <w:p w14:paraId="32AB680F" w14:textId="77777777" w:rsidR="0049675A" w:rsidRDefault="0049675A" w:rsidP="00AC6B7F">
            <w:pPr>
              <w:spacing w:line="259" w:lineRule="auto"/>
              <w:ind w:left="4"/>
            </w:pPr>
            <w:r>
              <w:rPr>
                <w:sz w:val="20"/>
              </w:rPr>
              <w:t xml:space="preserve">Study Population </w:t>
            </w:r>
          </w:p>
        </w:tc>
        <w:tc>
          <w:tcPr>
            <w:tcW w:w="6116" w:type="dxa"/>
            <w:tcBorders>
              <w:top w:val="single" w:sz="12" w:space="0" w:color="000000"/>
              <w:left w:val="double" w:sz="6" w:space="0" w:color="000000"/>
              <w:bottom w:val="single" w:sz="12" w:space="0" w:color="000000"/>
              <w:right w:val="single" w:sz="10" w:space="0" w:color="000000"/>
            </w:tcBorders>
          </w:tcPr>
          <w:p w14:paraId="74C3D406" w14:textId="77777777" w:rsidR="0049675A" w:rsidRDefault="0049675A" w:rsidP="00AC6B7F">
            <w:pPr>
              <w:spacing w:line="259" w:lineRule="auto"/>
              <w:ind w:left="9" w:right="15"/>
            </w:pPr>
            <w:r>
              <w:rPr>
                <w:sz w:val="20"/>
              </w:rPr>
              <w:t xml:space="preserve">U.S. non-institutionalized population aged 18+, diagnosed with diabetes </w:t>
            </w:r>
          </w:p>
        </w:tc>
      </w:tr>
      <w:tr w:rsidR="0049675A" w14:paraId="5B3583B0" w14:textId="77777777" w:rsidTr="00AC6B7F">
        <w:trPr>
          <w:trHeight w:val="319"/>
        </w:trPr>
        <w:tc>
          <w:tcPr>
            <w:tcW w:w="2695" w:type="dxa"/>
            <w:tcBorders>
              <w:top w:val="single" w:sz="12" w:space="0" w:color="000000"/>
              <w:left w:val="single" w:sz="9" w:space="0" w:color="000000"/>
              <w:bottom w:val="single" w:sz="12" w:space="0" w:color="000000"/>
              <w:right w:val="double" w:sz="6" w:space="0" w:color="000000"/>
            </w:tcBorders>
          </w:tcPr>
          <w:p w14:paraId="6A7ADB67" w14:textId="77777777" w:rsidR="0049675A" w:rsidRDefault="0049675A" w:rsidP="00AC6B7F">
            <w:pPr>
              <w:spacing w:line="259" w:lineRule="auto"/>
              <w:ind w:left="4"/>
            </w:pPr>
            <w:r>
              <w:rPr>
                <w:sz w:val="20"/>
              </w:rPr>
              <w:t xml:space="preserve">Study Duration </w:t>
            </w:r>
          </w:p>
        </w:tc>
        <w:tc>
          <w:tcPr>
            <w:tcW w:w="6116" w:type="dxa"/>
            <w:tcBorders>
              <w:top w:val="single" w:sz="12" w:space="0" w:color="000000"/>
              <w:left w:val="double" w:sz="6" w:space="0" w:color="000000"/>
              <w:bottom w:val="single" w:sz="12" w:space="0" w:color="000000"/>
              <w:right w:val="single" w:sz="10" w:space="0" w:color="000000"/>
            </w:tcBorders>
          </w:tcPr>
          <w:p w14:paraId="063FDE08" w14:textId="77777777" w:rsidR="0049675A" w:rsidRDefault="0049675A" w:rsidP="00AC6B7F">
            <w:pPr>
              <w:spacing w:line="259" w:lineRule="auto"/>
              <w:ind w:left="9"/>
            </w:pPr>
            <w:r>
              <w:rPr>
                <w:sz w:val="20"/>
              </w:rPr>
              <w:t xml:space="preserve">10 Years </w:t>
            </w:r>
          </w:p>
        </w:tc>
      </w:tr>
      <w:tr w:rsidR="0049675A" w14:paraId="3B8C945E" w14:textId="77777777" w:rsidTr="00AC6B7F">
        <w:trPr>
          <w:trHeight w:val="1409"/>
        </w:trPr>
        <w:tc>
          <w:tcPr>
            <w:tcW w:w="2695" w:type="dxa"/>
            <w:tcBorders>
              <w:top w:val="single" w:sz="12" w:space="0" w:color="000000"/>
              <w:left w:val="single" w:sz="9" w:space="0" w:color="000000"/>
              <w:bottom w:val="single" w:sz="12" w:space="0" w:color="000000"/>
              <w:right w:val="double" w:sz="6" w:space="0" w:color="000000"/>
            </w:tcBorders>
          </w:tcPr>
          <w:p w14:paraId="2F09EC47" w14:textId="77777777" w:rsidR="0049675A" w:rsidRDefault="0049675A" w:rsidP="00AC6B7F">
            <w:pPr>
              <w:spacing w:line="259" w:lineRule="auto"/>
              <w:ind w:left="4"/>
            </w:pPr>
            <w:r>
              <w:rPr>
                <w:sz w:val="20"/>
              </w:rPr>
              <w:t xml:space="preserve">Outcomes </w:t>
            </w:r>
          </w:p>
        </w:tc>
        <w:tc>
          <w:tcPr>
            <w:tcW w:w="6116" w:type="dxa"/>
            <w:tcBorders>
              <w:top w:val="single" w:sz="12" w:space="0" w:color="000000"/>
              <w:left w:val="double" w:sz="6" w:space="0" w:color="000000"/>
              <w:bottom w:val="single" w:sz="12" w:space="0" w:color="000000"/>
              <w:right w:val="single" w:sz="10" w:space="0" w:color="000000"/>
            </w:tcBorders>
          </w:tcPr>
          <w:p w14:paraId="2ABA2481" w14:textId="77777777" w:rsidR="0049675A" w:rsidRDefault="0049675A" w:rsidP="00AC6B7F">
            <w:pPr>
              <w:spacing w:line="259" w:lineRule="auto"/>
              <w:ind w:left="9"/>
            </w:pPr>
            <w:r>
              <w:rPr>
                <w:sz w:val="20"/>
              </w:rPr>
              <w:t xml:space="preserve">Number and Rates of Hospital Stays and ED visits across </w:t>
            </w:r>
          </w:p>
          <w:p w14:paraId="421731FE" w14:textId="77777777" w:rsidR="0049675A" w:rsidRDefault="0049675A" w:rsidP="00AC6B7F">
            <w:pPr>
              <w:spacing w:line="259" w:lineRule="auto"/>
              <w:ind w:left="9"/>
            </w:pPr>
            <w:r>
              <w:rPr>
                <w:sz w:val="20"/>
              </w:rPr>
              <w:t xml:space="preserve">sociodemographic groups, 2008-2016 </w:t>
            </w:r>
          </w:p>
          <w:p w14:paraId="0EE5C1E8" w14:textId="77777777" w:rsidR="0049675A" w:rsidRDefault="0049675A" w:rsidP="00AC6B7F">
            <w:pPr>
              <w:spacing w:after="2" w:line="238" w:lineRule="auto"/>
              <w:ind w:left="9"/>
            </w:pPr>
            <w:r>
              <w:rPr>
                <w:sz w:val="20"/>
              </w:rPr>
              <w:t xml:space="preserve">Number and Rates of Potentially Preventable Hospitalizations across sociodemographic groups, 2008-2016 </w:t>
            </w:r>
          </w:p>
          <w:p w14:paraId="1F4C9296" w14:textId="77777777" w:rsidR="0049675A" w:rsidRDefault="0049675A" w:rsidP="00AC6B7F">
            <w:pPr>
              <w:spacing w:line="259" w:lineRule="auto"/>
              <w:ind w:left="9"/>
            </w:pPr>
            <w:r>
              <w:rPr>
                <w:sz w:val="20"/>
              </w:rPr>
              <w:t xml:space="preserve">Number and rates of People with Diabetes Prescribed Cardiovascular </w:t>
            </w:r>
          </w:p>
          <w:p w14:paraId="57A04BE6" w14:textId="77777777" w:rsidR="0049675A" w:rsidRDefault="0049675A" w:rsidP="00AC6B7F">
            <w:pPr>
              <w:spacing w:line="259" w:lineRule="auto"/>
              <w:ind w:left="9"/>
            </w:pPr>
            <w:r>
              <w:rPr>
                <w:sz w:val="20"/>
              </w:rPr>
              <w:t xml:space="preserve">Modifying Agents across sociodemographic groups, 2008-2016 </w:t>
            </w:r>
          </w:p>
        </w:tc>
      </w:tr>
      <w:tr w:rsidR="0049675A" w14:paraId="3EC69052" w14:textId="77777777" w:rsidTr="00AC6B7F">
        <w:trPr>
          <w:trHeight w:val="950"/>
        </w:trPr>
        <w:tc>
          <w:tcPr>
            <w:tcW w:w="2695" w:type="dxa"/>
            <w:tcBorders>
              <w:top w:val="single" w:sz="12" w:space="0" w:color="000000"/>
              <w:left w:val="single" w:sz="9" w:space="0" w:color="000000"/>
              <w:bottom w:val="single" w:sz="12" w:space="0" w:color="000000"/>
              <w:right w:val="double" w:sz="6" w:space="0" w:color="000000"/>
            </w:tcBorders>
          </w:tcPr>
          <w:p w14:paraId="1B249D83" w14:textId="77777777" w:rsidR="0049675A" w:rsidRDefault="0049675A" w:rsidP="00AC6B7F">
            <w:pPr>
              <w:spacing w:line="259" w:lineRule="auto"/>
              <w:ind w:left="4"/>
            </w:pPr>
            <w:r>
              <w:rPr>
                <w:sz w:val="20"/>
              </w:rPr>
              <w:lastRenderedPageBreak/>
              <w:t xml:space="preserve">Statistical Methods </w:t>
            </w:r>
          </w:p>
        </w:tc>
        <w:tc>
          <w:tcPr>
            <w:tcW w:w="6116" w:type="dxa"/>
            <w:tcBorders>
              <w:top w:val="single" w:sz="12" w:space="0" w:color="000000"/>
              <w:left w:val="double" w:sz="6" w:space="0" w:color="000000"/>
              <w:bottom w:val="single" w:sz="12" w:space="0" w:color="000000"/>
              <w:right w:val="single" w:sz="10" w:space="0" w:color="000000"/>
            </w:tcBorders>
          </w:tcPr>
          <w:p w14:paraId="66BB6961" w14:textId="77777777" w:rsidR="0049675A" w:rsidRDefault="0049675A" w:rsidP="00AC6B7F">
            <w:pPr>
              <w:spacing w:line="259" w:lineRule="auto"/>
              <w:ind w:left="9" w:right="31" w:hanging="2"/>
            </w:pPr>
            <w:r>
              <w:rPr>
                <w:sz w:val="20"/>
              </w:rPr>
              <w:t xml:space="preserve">Descriptive Statistics of Survey and Administrative Claims Data. Survey weights, calculation of mean and standard deviation, frequency tables, Taylor-Series linearization, and Jack-Knife methods will be used to generate estimates. </w:t>
            </w:r>
          </w:p>
        </w:tc>
      </w:tr>
      <w:tr w:rsidR="0049675A" w14:paraId="498C7111" w14:textId="77777777" w:rsidTr="00AC6B7F">
        <w:trPr>
          <w:trHeight w:val="2099"/>
        </w:trPr>
        <w:tc>
          <w:tcPr>
            <w:tcW w:w="2695" w:type="dxa"/>
            <w:tcBorders>
              <w:top w:val="single" w:sz="12" w:space="0" w:color="000000"/>
              <w:left w:val="single" w:sz="9" w:space="0" w:color="000000"/>
              <w:bottom w:val="double" w:sz="6" w:space="0" w:color="000000"/>
              <w:right w:val="double" w:sz="6" w:space="0" w:color="000000"/>
            </w:tcBorders>
          </w:tcPr>
          <w:p w14:paraId="629B6AB6" w14:textId="77777777" w:rsidR="0049675A" w:rsidRDefault="0049675A" w:rsidP="00AC6B7F">
            <w:pPr>
              <w:spacing w:line="259" w:lineRule="auto"/>
              <w:ind w:left="4"/>
            </w:pPr>
            <w:r>
              <w:rPr>
                <w:sz w:val="20"/>
              </w:rPr>
              <w:t xml:space="preserve">Limitations </w:t>
            </w:r>
          </w:p>
        </w:tc>
        <w:tc>
          <w:tcPr>
            <w:tcW w:w="6116" w:type="dxa"/>
            <w:tcBorders>
              <w:top w:val="single" w:sz="12" w:space="0" w:color="000000"/>
              <w:left w:val="double" w:sz="6" w:space="0" w:color="000000"/>
              <w:bottom w:val="double" w:sz="6" w:space="0" w:color="000000"/>
              <w:right w:val="single" w:sz="10" w:space="0" w:color="000000"/>
            </w:tcBorders>
          </w:tcPr>
          <w:p w14:paraId="7F59A88C" w14:textId="77777777" w:rsidR="0049675A" w:rsidRDefault="0049675A" w:rsidP="00425E2D">
            <w:pPr>
              <w:numPr>
                <w:ilvl w:val="0"/>
                <w:numId w:val="9"/>
              </w:numPr>
            </w:pPr>
            <w:r>
              <w:rPr>
                <w:sz w:val="20"/>
              </w:rPr>
              <w:t xml:space="preserve">Generalizability issues arising from state selection and National Inpatient Sample sampling methods. </w:t>
            </w:r>
          </w:p>
          <w:p w14:paraId="2DA3FA4C" w14:textId="77777777" w:rsidR="0049675A" w:rsidRDefault="0049675A" w:rsidP="00425E2D">
            <w:pPr>
              <w:numPr>
                <w:ilvl w:val="0"/>
                <w:numId w:val="9"/>
              </w:numPr>
            </w:pPr>
            <w:r>
              <w:rPr>
                <w:sz w:val="20"/>
              </w:rPr>
              <w:t xml:space="preserve">Reliance on administrative claims data and clinician billing to identify diabetes-related claims. </w:t>
            </w:r>
          </w:p>
          <w:p w14:paraId="06C5FDC5" w14:textId="77777777" w:rsidR="0049675A" w:rsidRDefault="0049675A" w:rsidP="00425E2D">
            <w:pPr>
              <w:numPr>
                <w:ilvl w:val="0"/>
                <w:numId w:val="9"/>
              </w:numPr>
              <w:spacing w:after="2" w:line="238" w:lineRule="auto"/>
            </w:pPr>
            <w:r>
              <w:rPr>
                <w:sz w:val="20"/>
              </w:rPr>
              <w:t xml:space="preserve">Generation of encounter-level estimates, rather than patient-level estimates </w:t>
            </w:r>
          </w:p>
          <w:p w14:paraId="74A51EF8" w14:textId="77777777" w:rsidR="0049675A" w:rsidRDefault="0049675A" w:rsidP="00425E2D">
            <w:pPr>
              <w:numPr>
                <w:ilvl w:val="0"/>
                <w:numId w:val="9"/>
              </w:numPr>
            </w:pPr>
            <w:r>
              <w:rPr>
                <w:sz w:val="20"/>
              </w:rPr>
              <w:t xml:space="preserve">Reliance on ICD codes provided by the AHRQ’s Prevention Quality Indicators to define Potentially Preventable Hospitalizations </w:t>
            </w:r>
          </w:p>
          <w:p w14:paraId="7DA1F6F8" w14:textId="77777777" w:rsidR="0049675A" w:rsidRDefault="0049675A" w:rsidP="00AC6B7F">
            <w:pPr>
              <w:spacing w:line="259" w:lineRule="auto"/>
              <w:ind w:left="9"/>
            </w:pPr>
            <w:r>
              <w:rPr>
                <w:sz w:val="20"/>
              </w:rPr>
              <w:t xml:space="preserve"> </w:t>
            </w:r>
          </w:p>
        </w:tc>
      </w:tr>
    </w:tbl>
    <w:p w14:paraId="5C8B59EF" w14:textId="77777777" w:rsidR="0049675A" w:rsidRPr="0049675A" w:rsidRDefault="0049675A" w:rsidP="0049675A"/>
    <w:p w14:paraId="015E10E2" w14:textId="2AA0C8A1" w:rsidR="00466E5F" w:rsidRPr="00271652" w:rsidRDefault="00933F75" w:rsidP="003B259A">
      <w:pPr>
        <w:pStyle w:val="Heading1"/>
        <w:spacing w:after="240"/>
        <w:rPr>
          <w:rFonts w:cs="Times New Roman"/>
        </w:rPr>
      </w:pPr>
      <w:r>
        <w:rPr>
          <w:rFonts w:cs="Times New Roman"/>
        </w:rPr>
        <w:t>1</w:t>
      </w:r>
      <w:r>
        <w:rPr>
          <w:rFonts w:cs="Times New Roman"/>
        </w:rPr>
        <w:tab/>
      </w:r>
      <w:r w:rsidR="00592184" w:rsidRPr="00271652">
        <w:rPr>
          <w:rFonts w:cs="Times New Roman"/>
        </w:rPr>
        <w:t xml:space="preserve">Background and </w:t>
      </w:r>
      <w:r w:rsidR="00466E5F" w:rsidRPr="00271652">
        <w:rPr>
          <w:rFonts w:cs="Times New Roman"/>
        </w:rPr>
        <w:t>Rationale</w:t>
      </w:r>
      <w:bookmarkEnd w:id="141"/>
    </w:p>
    <w:p w14:paraId="685FB563" w14:textId="77777777" w:rsidR="0049675A" w:rsidRDefault="0049675A" w:rsidP="0049675A">
      <w:pPr>
        <w:pStyle w:val="Heading2"/>
        <w:ind w:left="-5" w:right="61" w:firstLine="5"/>
      </w:pPr>
      <w:bookmarkStart w:id="144" w:name="_Toc373666"/>
      <w:r>
        <w:t xml:space="preserve">1.1 Background </w:t>
      </w:r>
      <w:bookmarkEnd w:id="144"/>
    </w:p>
    <w:p w14:paraId="3ABE9213" w14:textId="77777777" w:rsidR="0049675A" w:rsidRDefault="0049675A" w:rsidP="0049675A">
      <w:pPr>
        <w:ind w:left="-5" w:right="909"/>
      </w:pPr>
      <w:r>
        <w:t>From 1990 to 2010, the number of people with a diabetes diagnosis more than tripled, from 6.5 million to 20.7 million.</w:t>
      </w:r>
      <w:r>
        <w:rPr>
          <w:vertAlign w:val="superscript"/>
        </w:rPr>
        <w:t>1</w:t>
      </w:r>
      <w:r>
        <w:t xml:space="preserve"> As of 2015, approximately 9.4% of the United States population have diabetes.</w:t>
      </w:r>
      <w:r>
        <w:rPr>
          <w:vertAlign w:val="superscript"/>
        </w:rPr>
        <w:t>2</w:t>
      </w:r>
      <w:r>
        <w:t xml:space="preserve"> The increased burden of diabetes bears large costs to society; the American Diabetes Association estimates the direct cost of diabetes at $237 billion in 2017, or approximately 1 in 4 health care dollars spent in the United States.</w:t>
      </w:r>
      <w:r>
        <w:rPr>
          <w:vertAlign w:val="superscript"/>
        </w:rPr>
        <w:t>3</w:t>
      </w:r>
      <w:r>
        <w:t xml:space="preserve"> </w:t>
      </w:r>
    </w:p>
    <w:p w14:paraId="3BF6A716" w14:textId="77777777" w:rsidR="0049675A" w:rsidRDefault="0049675A" w:rsidP="0049675A">
      <w:pPr>
        <w:spacing w:line="259" w:lineRule="auto"/>
      </w:pPr>
      <w:r>
        <w:t xml:space="preserve"> </w:t>
      </w:r>
    </w:p>
    <w:p w14:paraId="0074DC13" w14:textId="77777777" w:rsidR="0049675A" w:rsidRDefault="0049675A" w:rsidP="0049675A">
      <w:pPr>
        <w:ind w:left="-5" w:right="909"/>
      </w:pPr>
      <w:r>
        <w:t>There exist wide-ranging disparities in diabetes prevalence,</w:t>
      </w:r>
      <w:r>
        <w:rPr>
          <w:vertAlign w:val="superscript"/>
        </w:rPr>
        <w:t>4,5</w:t>
      </w:r>
      <w:r>
        <w:t xml:space="preserve"> quality of care,</w:t>
      </w:r>
      <w:r>
        <w:rPr>
          <w:vertAlign w:val="superscript"/>
        </w:rPr>
        <w:t>6,7</w:t>
      </w:r>
      <w:r>
        <w:t xml:space="preserve"> and outcomes</w:t>
      </w:r>
      <w:r>
        <w:rPr>
          <w:vertAlign w:val="superscript"/>
        </w:rPr>
        <w:t>8–10</w:t>
      </w:r>
      <w:r>
        <w:t xml:space="preserve"> in the United States. In terms of race, American Indians, Black, and Hispanic patients account for a disproportionate share of diabetes complications and worse disease-related outcomes,</w:t>
      </w:r>
      <w:r>
        <w:rPr>
          <w:vertAlign w:val="superscript"/>
        </w:rPr>
        <w:t>11,12</w:t>
      </w:r>
      <w:r>
        <w:t xml:space="preserve"> whereas Whites have a higher risk of all-cause mortality and cardiovascular disease compared to ethnic minorities. Prevalence of diabetes has significantly increased in both White and Black residents of the southeastern Stroke Belt states, indicating regional variation.</w:t>
      </w:r>
      <w:r>
        <w:rPr>
          <w:vertAlign w:val="superscript"/>
        </w:rPr>
        <w:t>5</w:t>
      </w:r>
      <w:r>
        <w:t xml:space="preserve"> Further, diabetes is more prevalent and inadequately managed in rural areas.</w:t>
      </w:r>
      <w:r>
        <w:rPr>
          <w:vertAlign w:val="superscript"/>
        </w:rPr>
        <w:t>13,14</w:t>
      </w:r>
      <w:r>
        <w:t xml:space="preserve"> Recent cost-saving trends towards high deductible health insurance plans disproportionately impact lower-income individuals, who may forego necessary care until the disease progresses.</w:t>
      </w:r>
      <w:r>
        <w:rPr>
          <w:vertAlign w:val="superscript"/>
        </w:rPr>
        <w:t>15</w:t>
      </w:r>
      <w:r>
        <w:t xml:space="preserve">  </w:t>
      </w:r>
    </w:p>
    <w:p w14:paraId="1E2B79A7" w14:textId="77777777" w:rsidR="0049675A" w:rsidRDefault="0049675A" w:rsidP="0049675A">
      <w:pPr>
        <w:spacing w:line="259" w:lineRule="auto"/>
      </w:pPr>
      <w:r>
        <w:t xml:space="preserve"> </w:t>
      </w:r>
    </w:p>
    <w:p w14:paraId="04E6D0B7" w14:textId="77777777" w:rsidR="0049675A" w:rsidRDefault="0049675A" w:rsidP="0049675A">
      <w:pPr>
        <w:spacing w:after="35"/>
        <w:ind w:left="-5" w:right="909"/>
      </w:pPr>
      <w:r>
        <w:t>Although studies reported an improvement in population achievement of diabetes treatment goals from 1990-2010 - recent data indicate there has not been an improvement from 2005 to 2016.</w:t>
      </w:r>
      <w:r>
        <w:rPr>
          <w:vertAlign w:val="superscript"/>
        </w:rPr>
        <w:t>16,17</w:t>
      </w:r>
      <w:r>
        <w:t xml:space="preserve"> Currently, only an estimated 23% of those with diabetes engaged in health care and met four major care goals: blood pressure, cholesterol, lipoprotein cholesterol target, and smoking abstinence.</w:t>
      </w:r>
      <w:r>
        <w:rPr>
          <w:vertAlign w:val="superscript"/>
        </w:rPr>
        <w:t>17</w:t>
      </w:r>
      <w:r>
        <w:t xml:space="preserve"> Clinicians may fail to escalate treatment to achieve treatment goals - even though patients are not reaching glycemic targets.</w:t>
      </w:r>
      <w:r>
        <w:rPr>
          <w:vertAlign w:val="superscript"/>
        </w:rPr>
        <w:t>18</w:t>
      </w:r>
      <w:r>
        <w:t xml:space="preserve"> Termed clinical inertia, this inefficient care delivery may also be influenced by a patient’s sociodemographic factors. Research suggests that older and White patients are more likely to have treatment intensified at lower HbA1c compared to younger and Black patients.</w:t>
      </w:r>
      <w:r>
        <w:rPr>
          <w:vertAlign w:val="superscript"/>
        </w:rPr>
        <w:t>19</w:t>
      </w:r>
      <w:r>
        <w:t xml:space="preserve">  </w:t>
      </w:r>
    </w:p>
    <w:p w14:paraId="25E1C1AE" w14:textId="77777777" w:rsidR="0049675A" w:rsidRDefault="0049675A" w:rsidP="0049675A">
      <w:pPr>
        <w:spacing w:line="259" w:lineRule="auto"/>
      </w:pPr>
      <w:r>
        <w:t xml:space="preserve"> </w:t>
      </w:r>
    </w:p>
    <w:p w14:paraId="60CFED17" w14:textId="77777777" w:rsidR="0049675A" w:rsidRDefault="0049675A" w:rsidP="0049675A">
      <w:pPr>
        <w:ind w:left="-5" w:right="909"/>
      </w:pPr>
      <w:r>
        <w:lastRenderedPageBreak/>
        <w:t xml:space="preserve">Given the progressive nature of diabetes, quality care delivery along the care cascade— the process of diagnosis, linkage to care, and the achievement of treatment targets—is necessary to prevent the development of severe complications and comorbidities. Disparities exist along the diabetes care cascade, as young adults, women, non-Hispanic Blacks, and patients that were covered by Medicaid or uninsured are less likely to meet </w:t>
      </w:r>
    </w:p>
    <w:p w14:paraId="23C76862" w14:textId="77777777" w:rsidR="0049675A" w:rsidRDefault="0049675A" w:rsidP="0049675A">
      <w:pPr>
        <w:spacing w:after="68"/>
        <w:ind w:left="-5" w:right="909"/>
      </w:pPr>
      <w:r>
        <w:t>care goals.</w:t>
      </w:r>
      <w:r>
        <w:rPr>
          <w:vertAlign w:val="superscript"/>
        </w:rPr>
        <w:t>17,20</w:t>
      </w:r>
      <w:r>
        <w:t xml:space="preserve">  </w:t>
      </w:r>
    </w:p>
    <w:p w14:paraId="33FC2B4E" w14:textId="77777777" w:rsidR="0049675A" w:rsidRDefault="0049675A" w:rsidP="0049675A">
      <w:pPr>
        <w:spacing w:line="259" w:lineRule="auto"/>
      </w:pPr>
      <w:r>
        <w:t xml:space="preserve"> </w:t>
      </w:r>
    </w:p>
    <w:p w14:paraId="6C160F8C" w14:textId="77777777" w:rsidR="0049675A" w:rsidRDefault="0049675A" w:rsidP="0049675A">
      <w:pPr>
        <w:ind w:left="-5" w:right="909"/>
      </w:pPr>
      <w:r>
        <w:t>Although interventions have been conducted to address clinical inertia and improve provider behavior,</w:t>
      </w:r>
      <w:r>
        <w:rPr>
          <w:vertAlign w:val="superscript"/>
        </w:rPr>
        <w:t>21</w:t>
      </w:r>
      <w:r>
        <w:t xml:space="preserve"> there </w:t>
      </w:r>
      <w:proofErr w:type="gramStart"/>
      <w:r>
        <w:t>still remains</w:t>
      </w:r>
      <w:proofErr w:type="gramEnd"/>
      <w:r>
        <w:t xml:space="preserve"> gaps in the literature in describing how health care use varies among those with diabetes. This project seeks to understand those utilization patterns and identify whether trends in health care use vary by sociodemographic groups. These data will serve to guide future research efforts and interventions towards improving the quality and equity along the diabetes care cascade.   </w:t>
      </w:r>
    </w:p>
    <w:p w14:paraId="255F6140" w14:textId="77777777" w:rsidR="0049675A" w:rsidRDefault="0049675A" w:rsidP="0049675A">
      <w:pPr>
        <w:spacing w:line="259" w:lineRule="auto"/>
      </w:pPr>
      <w:r>
        <w:t xml:space="preserve"> </w:t>
      </w:r>
    </w:p>
    <w:p w14:paraId="5722A399" w14:textId="77777777" w:rsidR="0049675A" w:rsidRDefault="0049675A" w:rsidP="0049675A">
      <w:pPr>
        <w:pStyle w:val="Heading2"/>
        <w:ind w:left="-5" w:right="61" w:firstLine="5"/>
      </w:pPr>
      <w:bookmarkStart w:id="145" w:name="_Toc373667"/>
      <w:r>
        <w:t xml:space="preserve">1.2 Rationale </w:t>
      </w:r>
      <w:bookmarkEnd w:id="145"/>
    </w:p>
    <w:p w14:paraId="66EB0C22" w14:textId="77777777" w:rsidR="0049675A" w:rsidRDefault="0049675A" w:rsidP="0049675A">
      <w:pPr>
        <w:spacing w:after="109"/>
        <w:ind w:left="-5" w:right="909"/>
      </w:pPr>
      <w:r>
        <w:t>Although trends in outpatient use, ED visits, and hospital discharges have been examined by race, age group, sex, complication type, and health insurance coverage, there has been no data published on trends by geographic region, rural/urban location.</w:t>
      </w:r>
      <w:r>
        <w:rPr>
          <w:vertAlign w:val="superscript"/>
        </w:rPr>
        <w:t>22,23</w:t>
      </w:r>
      <w:r>
        <w:t xml:space="preserve"> Further, the aforementioned data describe trends until 2011. This provides an opportunity to both update and further describe healthcare utilization trends among people with diabetes </w:t>
      </w:r>
    </w:p>
    <w:p w14:paraId="623D4F3D" w14:textId="77777777" w:rsidR="0049675A" w:rsidRDefault="0049675A" w:rsidP="0049675A">
      <w:pPr>
        <w:spacing w:after="110"/>
        <w:ind w:left="-5" w:right="909"/>
      </w:pPr>
      <w:r>
        <w:t xml:space="preserve">Further, existing data show distributions of healthcare use, but there are no data examining the same people linked across datasets and how they use health care </w:t>
      </w:r>
      <w:proofErr w:type="gramStart"/>
      <w:r>
        <w:t>in a given year</w:t>
      </w:r>
      <w:proofErr w:type="gramEnd"/>
      <w:r>
        <w:t xml:space="preserve">. Using data that link individuals throughout the continuum of care, we can examine what differentiates individuals that are readmitted and those that are not.  </w:t>
      </w:r>
    </w:p>
    <w:p w14:paraId="6515BDA9" w14:textId="77777777" w:rsidR="0049675A" w:rsidRDefault="0049675A" w:rsidP="0049675A">
      <w:pPr>
        <w:spacing w:after="50"/>
        <w:ind w:left="-5" w:right="909"/>
      </w:pPr>
      <w:r>
        <w:t>Potentially preventable hospitalizations are defined as conditions for which good outpatient care can prevent the need for hospitalization, or for which early intervention can prevent complications or more serious disease.</w:t>
      </w:r>
      <w:r>
        <w:rPr>
          <w:vertAlign w:val="superscript"/>
        </w:rPr>
        <w:t>24</w:t>
      </w:r>
      <w:r>
        <w:t xml:space="preserve"> Recent research on trends in potentially preventable hospitalizations among people with diabetes has been stratified in terms of age, sex, health insurance coverage, income, region, conditions, and race.</w:t>
      </w:r>
      <w:r>
        <w:rPr>
          <w:vertAlign w:val="superscript"/>
        </w:rPr>
        <w:t>25–27</w:t>
      </w:r>
      <w:r>
        <w:t xml:space="preserve">  </w:t>
      </w:r>
    </w:p>
    <w:p w14:paraId="0E19E8D2" w14:textId="77777777" w:rsidR="0049675A" w:rsidRDefault="0049675A" w:rsidP="0049675A">
      <w:pPr>
        <w:spacing w:line="259" w:lineRule="auto"/>
      </w:pPr>
      <w:r>
        <w:t xml:space="preserve"> </w:t>
      </w:r>
    </w:p>
    <w:p w14:paraId="13056D66" w14:textId="77777777" w:rsidR="0049675A" w:rsidRDefault="0049675A" w:rsidP="0049675A">
      <w:pPr>
        <w:ind w:left="-5" w:right="909"/>
      </w:pPr>
      <w:r>
        <w:t>This analysis will use criteria defined by the AHRQ’s diabetes-related PQIs to define potentially preventable hospitalizations, with the expanded composite proposed by Tseng et al. functioning as parameters for a sensitivity analysis.</w:t>
      </w:r>
      <w:r>
        <w:rPr>
          <w:vertAlign w:val="superscript"/>
        </w:rPr>
        <w:t>28</w:t>
      </w:r>
      <w:r>
        <w:t xml:space="preserve"> Using an expanded composite with HCUP data will test their validity at the national scale, whereas the original analysis was limited to Veteran’s Administration data. We will also examine potentially preventable hospitalization trends stratified by geographic regions and rural/urban location, addressing the remaining gap in the literature.  </w:t>
      </w:r>
    </w:p>
    <w:p w14:paraId="5242A2DE" w14:textId="77777777" w:rsidR="0049675A" w:rsidRDefault="0049675A" w:rsidP="0049675A">
      <w:pPr>
        <w:spacing w:after="96" w:line="259" w:lineRule="auto"/>
      </w:pPr>
      <w:r>
        <w:t xml:space="preserve"> </w:t>
      </w:r>
    </w:p>
    <w:p w14:paraId="616EFD0E" w14:textId="3E9CDBD3" w:rsidR="0049675A" w:rsidRDefault="0049675A" w:rsidP="0049675A">
      <w:pPr>
        <w:spacing w:after="321"/>
        <w:ind w:left="-5" w:right="909"/>
      </w:pPr>
      <w:r>
        <w:t xml:space="preserve">No literature has been published which describes the trends in medications commonly prescribed (antihyperglycemic agents, antihyperlipidemic agents, antihypertensive agents, antiplatelet agents, and antidepressant/anxiolytic agents) among people with diabetes. We will fill this gap in the literature and determine if these patterns of use vary by age, sex, race/ethnicity, </w:t>
      </w:r>
      <w:ins w:id="146" w:author="Author">
        <w:r w:rsidR="0058719B">
          <w:t>rural</w:t>
        </w:r>
        <w:r w:rsidR="003337E6">
          <w:t>/urban designation</w:t>
        </w:r>
      </w:ins>
      <w:del w:id="147" w:author="Author">
        <w:r w:rsidDel="00AE1BC1">
          <w:delText>rural/urban designation</w:delText>
        </w:r>
      </w:del>
      <w:r>
        <w:t xml:space="preserve">, presence of comorbidities, geographic region, or health insurance coverage. Identifying </w:t>
      </w:r>
      <w:r>
        <w:lastRenderedPageBreak/>
        <w:t xml:space="preserve">contributors to disparities in diabetes management will shed light on possible intervention targets to reduce these disparities and improve outcomes.    </w:t>
      </w:r>
    </w:p>
    <w:p w14:paraId="015E10F7" w14:textId="77777777" w:rsidR="00C557BF" w:rsidRPr="00271652" w:rsidRDefault="00C557BF" w:rsidP="003B259A">
      <w:pPr>
        <w:rPr>
          <w:bCs/>
          <w:color w:val="008000"/>
        </w:rPr>
      </w:pPr>
    </w:p>
    <w:p w14:paraId="015E10F8" w14:textId="77777777" w:rsidR="00466E5F" w:rsidRPr="00C959C0" w:rsidRDefault="00AD4EA1" w:rsidP="003B259A">
      <w:pPr>
        <w:pStyle w:val="Heading1"/>
        <w:spacing w:after="240"/>
        <w:rPr>
          <w:rFonts w:cs="Times New Roman"/>
        </w:rPr>
      </w:pPr>
      <w:bookmarkStart w:id="148" w:name="_Toc499728754"/>
      <w:r w:rsidRPr="00C959C0">
        <w:rPr>
          <w:rFonts w:cs="Times New Roman"/>
        </w:rPr>
        <w:t xml:space="preserve">2   </w:t>
      </w:r>
      <w:r w:rsidR="00466E5F" w:rsidRPr="00C959C0">
        <w:rPr>
          <w:rFonts w:cs="Times New Roman"/>
        </w:rPr>
        <w:t>Objectives</w:t>
      </w:r>
      <w:r w:rsidR="009D6DF9" w:rsidRPr="00C959C0">
        <w:rPr>
          <w:rFonts w:cs="Times New Roman"/>
        </w:rPr>
        <w:t xml:space="preserve"> and Hypotheses</w:t>
      </w:r>
      <w:bookmarkEnd w:id="148"/>
    </w:p>
    <w:p w14:paraId="34CB9D5D" w14:textId="77777777" w:rsidR="0049675A" w:rsidRDefault="0049675A" w:rsidP="0049675A">
      <w:pPr>
        <w:pStyle w:val="Heading2"/>
        <w:ind w:left="-5" w:right="61" w:firstLine="5"/>
      </w:pPr>
      <w:bookmarkStart w:id="149" w:name="_Toc373669"/>
      <w:r>
        <w:t xml:space="preserve">2.1   Primary Objective(s) &amp; Hypothesis(es) </w:t>
      </w:r>
      <w:bookmarkEnd w:id="149"/>
    </w:p>
    <w:p w14:paraId="0260CEA8" w14:textId="77777777" w:rsidR="0049675A" w:rsidRDefault="0049675A" w:rsidP="0049675A">
      <w:pPr>
        <w:spacing w:after="110"/>
        <w:ind w:left="-5" w:right="909"/>
      </w:pPr>
      <w:r>
        <w:t xml:space="preserve">Objective 1. To describe trends in ED visit rates and inpatient use rates among adults with diabetes in the United States from 2005-2016.  </w:t>
      </w:r>
    </w:p>
    <w:p w14:paraId="56E4BCA6" w14:textId="77777777" w:rsidR="0049675A" w:rsidRDefault="0049675A" w:rsidP="0049675A">
      <w:pPr>
        <w:spacing w:after="111"/>
        <w:ind w:left="-5" w:right="909"/>
      </w:pPr>
      <w:r>
        <w:t>Trends will be stratified by age, sex, race/ethnicity, rural/urban designation (as defined by the National Center for Health Statistics and described in Section 4: Variables</w:t>
      </w:r>
      <w:r>
        <w:rPr>
          <w:sz w:val="20"/>
        </w:rPr>
        <w:t>)</w:t>
      </w:r>
      <w:r>
        <w:t xml:space="preserve">, presence of comorbidities (microvascular, macrovascular, and depression/anxiety), geographic region, and health insurance coverage.  </w:t>
      </w:r>
    </w:p>
    <w:p w14:paraId="2026204C" w14:textId="77777777" w:rsidR="0049675A" w:rsidRDefault="0049675A" w:rsidP="0049675A">
      <w:pPr>
        <w:spacing w:line="259" w:lineRule="auto"/>
      </w:pPr>
      <w:r>
        <w:t xml:space="preserve"> </w:t>
      </w:r>
    </w:p>
    <w:p w14:paraId="71B1D4FB" w14:textId="77777777" w:rsidR="0049675A" w:rsidRDefault="0049675A" w:rsidP="0049675A">
      <w:pPr>
        <w:spacing w:after="110"/>
        <w:ind w:left="-5" w:right="909"/>
      </w:pPr>
      <w:r>
        <w:t xml:space="preserve">Objective 2. To describe trends in the rates of potentially preventable diabetes-related hospitalizations, as defined by ICD-9 and ICD-10 codes for Prevention Quality Indicators 1, 3, 14, and 16 published by the AHRQ’s Preventable Quality Indicators (described in Section 4: Variables) among adults with diabetes in the United States from 2005-2016.  </w:t>
      </w:r>
    </w:p>
    <w:p w14:paraId="4E448510" w14:textId="77777777" w:rsidR="0049675A" w:rsidRDefault="0049675A" w:rsidP="0049675A">
      <w:pPr>
        <w:spacing w:after="110"/>
        <w:ind w:left="-5" w:right="909"/>
      </w:pPr>
      <w:r>
        <w:t xml:space="preserve">Trends will be stratified by age, sex, race/ethnicity, rural/urban designation, presence of comorbidities, geographic region, and health insurance coverage.  </w:t>
      </w:r>
    </w:p>
    <w:p w14:paraId="35B19599" w14:textId="77777777" w:rsidR="0049675A" w:rsidRDefault="0049675A" w:rsidP="0049675A">
      <w:pPr>
        <w:spacing w:line="259" w:lineRule="auto"/>
      </w:pPr>
      <w:r>
        <w:t xml:space="preserve"> </w:t>
      </w:r>
    </w:p>
    <w:p w14:paraId="78C4DFCD" w14:textId="77777777" w:rsidR="0049675A" w:rsidRDefault="0049675A" w:rsidP="0049675A">
      <w:pPr>
        <w:spacing w:after="110"/>
        <w:ind w:left="-5" w:right="909"/>
      </w:pPr>
      <w:r>
        <w:t xml:space="preserve">Objective 3. To describe trends of prescription drug usage (antihyperglycemic agents, antihyperlipidemic agents, antihypertensive agents, antiplatelet agents, and antidepressant/anxiolytic agents) among adults with diabetes in the United States from 2005-2016.  </w:t>
      </w:r>
    </w:p>
    <w:p w14:paraId="33CAB7C8" w14:textId="4932C41D" w:rsidR="0049675A" w:rsidRDefault="0049675A" w:rsidP="0049675A">
      <w:pPr>
        <w:ind w:left="-5" w:right="909"/>
      </w:pPr>
      <w:r>
        <w:t xml:space="preserve">Trends will be stratified by age, sex, race/ethnicity, </w:t>
      </w:r>
      <w:del w:id="150" w:author="Author">
        <w:r w:rsidR="00CB22B5" w:rsidDel="00CB22B5">
          <w:delText>rural/urban designation</w:delText>
        </w:r>
      </w:del>
      <w:r w:rsidR="00CB22B5">
        <w:t xml:space="preserve">, </w:t>
      </w:r>
      <w:r>
        <w:t>presence of comorbidities, geographic region, and health insurance coverage.</w:t>
      </w:r>
    </w:p>
    <w:p w14:paraId="02F93453" w14:textId="77777777" w:rsidR="0049675A" w:rsidRDefault="0049675A" w:rsidP="0049675A">
      <w:pPr>
        <w:ind w:left="-5" w:right="909"/>
      </w:pPr>
      <w:r>
        <w:t xml:space="preserve"> </w:t>
      </w:r>
    </w:p>
    <w:p w14:paraId="015E1111" w14:textId="581D7100" w:rsidR="000D78E4" w:rsidRPr="007D318F" w:rsidRDefault="008A573A" w:rsidP="0049675A">
      <w:pPr>
        <w:pStyle w:val="Heading1"/>
        <w:spacing w:after="240"/>
      </w:pPr>
      <w:r w:rsidRPr="00C959C0">
        <w:rPr>
          <w:rFonts w:cs="Times New Roman"/>
        </w:rPr>
        <w:br w:type="page"/>
      </w:r>
    </w:p>
    <w:p w14:paraId="7ECD586F" w14:textId="77777777" w:rsidR="0049675A" w:rsidRDefault="0049675A" w:rsidP="0049675A">
      <w:pPr>
        <w:pStyle w:val="Heading1"/>
        <w:spacing w:after="134"/>
        <w:ind w:left="-5"/>
      </w:pPr>
      <w:bookmarkStart w:id="151" w:name="_Toc373670"/>
      <w:r>
        <w:lastRenderedPageBreak/>
        <w:t xml:space="preserve">3   METHODOLOGY </w:t>
      </w:r>
      <w:bookmarkEnd w:id="151"/>
    </w:p>
    <w:p w14:paraId="26C69270" w14:textId="77777777" w:rsidR="0049675A" w:rsidRDefault="0049675A" w:rsidP="0049675A">
      <w:pPr>
        <w:pStyle w:val="Heading2"/>
        <w:ind w:left="-5" w:right="61" w:firstLine="5"/>
      </w:pPr>
      <w:bookmarkStart w:id="152" w:name="_Toc373671"/>
      <w:r>
        <w:t xml:space="preserve">3.1   Summary of Study Design </w:t>
      </w:r>
      <w:bookmarkEnd w:id="152"/>
    </w:p>
    <w:p w14:paraId="2AEC8CC2" w14:textId="77777777" w:rsidR="0049675A" w:rsidRDefault="0049675A" w:rsidP="0049675A">
      <w:pPr>
        <w:spacing w:after="107"/>
        <w:ind w:left="-5" w:right="891"/>
      </w:pPr>
      <w:r>
        <w:rPr>
          <w:sz w:val="22"/>
        </w:rPr>
        <w:t xml:space="preserve">The analysis will be conducted using a retrospective serial cross-sectional design using data from the AHRQ’s Healthcare Cost and Utilization Project. Specifically, data from the National Inpatient Sample, the Nationwide Emergency Department Sample, the State Inpatient Database, and the State Emergency Department Database, and the Medical Expenditure Panel Survey will be used for the analysis. </w:t>
      </w:r>
    </w:p>
    <w:p w14:paraId="4FE0BF8C" w14:textId="77777777" w:rsidR="0049675A" w:rsidRDefault="0049675A" w:rsidP="0049675A">
      <w:pPr>
        <w:ind w:left="-5" w:right="891"/>
      </w:pPr>
      <w:r>
        <w:rPr>
          <w:sz w:val="22"/>
        </w:rPr>
        <w:t xml:space="preserve">The AHRQ’s Healthcare Cost and Utilization Project (HCUP) is the “largest collection of all payer, encounter-level hospital care data in the United States.” There are multiple HCUP datasets: The National Inpatient Sample (NIS), the Nationwide Emergency Department Sample (NEDS), the State Inpatient Database (SID), and the State Emergency Department Database (SEDD).  Each dataset contains hospital-level claims data. MEPS provides data from self-reported survey responses, physician claims data, hospital claims data, and pharmaceutical claims data. </w:t>
      </w:r>
    </w:p>
    <w:p w14:paraId="7C214C3A" w14:textId="77777777" w:rsidR="0049675A" w:rsidRDefault="0049675A" w:rsidP="0049675A">
      <w:pPr>
        <w:spacing w:line="259" w:lineRule="auto"/>
      </w:pPr>
      <w:r>
        <w:rPr>
          <w:sz w:val="22"/>
        </w:rPr>
        <w:t xml:space="preserve"> </w:t>
      </w:r>
    </w:p>
    <w:p w14:paraId="24763C44" w14:textId="77777777" w:rsidR="0049675A" w:rsidRDefault="0049675A" w:rsidP="0049675A">
      <w:pPr>
        <w:ind w:left="730" w:right="891"/>
      </w:pPr>
      <w:r>
        <w:rPr>
          <w:sz w:val="22"/>
        </w:rPr>
        <w:t xml:space="preserve">NIS: The NIS contains a record of every non-psychiatric, non-federal hospital discharge from a nationally representative sample over a single year. </w:t>
      </w:r>
    </w:p>
    <w:p w14:paraId="66F2C575" w14:textId="77777777" w:rsidR="0049675A" w:rsidRDefault="0049675A" w:rsidP="0049675A">
      <w:pPr>
        <w:ind w:left="730" w:right="891"/>
      </w:pPr>
      <w:r>
        <w:rPr>
          <w:sz w:val="22"/>
        </w:rPr>
        <w:t xml:space="preserve">NEDD: The NEDD contains a record of every non-psychiatric, non-federal hospital emergency department discharge from a nationally representative sample over a single year. </w:t>
      </w:r>
    </w:p>
    <w:p w14:paraId="0A8E01A8" w14:textId="77777777" w:rsidR="0049675A" w:rsidRDefault="0049675A" w:rsidP="0049675A">
      <w:pPr>
        <w:ind w:left="730" w:right="891"/>
      </w:pPr>
      <w:r>
        <w:rPr>
          <w:sz w:val="22"/>
        </w:rPr>
        <w:t xml:space="preserve">SID: The SID contains a record of every non-psychiatric, non-federal hospital discharge in an individual state over a single year. </w:t>
      </w:r>
    </w:p>
    <w:p w14:paraId="04E24FF1" w14:textId="77777777" w:rsidR="0049675A" w:rsidRDefault="0049675A" w:rsidP="0049675A">
      <w:pPr>
        <w:ind w:left="730" w:right="891"/>
      </w:pPr>
      <w:r>
        <w:rPr>
          <w:sz w:val="22"/>
        </w:rPr>
        <w:t xml:space="preserve">SEDD: The SEDD contains a record of ED visits at </w:t>
      </w:r>
      <w:proofErr w:type="gramStart"/>
      <w:r>
        <w:rPr>
          <w:sz w:val="22"/>
        </w:rPr>
        <w:t>hospital-affiliated</w:t>
      </w:r>
      <w:proofErr w:type="gramEnd"/>
      <w:r>
        <w:rPr>
          <w:sz w:val="22"/>
        </w:rPr>
        <w:t xml:space="preserve"> EDs that do not result in a hospital admission. </w:t>
      </w:r>
    </w:p>
    <w:p w14:paraId="79219615" w14:textId="77777777" w:rsidR="0049675A" w:rsidRDefault="0049675A" w:rsidP="0049675A">
      <w:pPr>
        <w:spacing w:line="259" w:lineRule="auto"/>
        <w:ind w:left="720"/>
      </w:pPr>
      <w:r>
        <w:rPr>
          <w:sz w:val="22"/>
        </w:rPr>
        <w:t xml:space="preserve"> </w:t>
      </w:r>
    </w:p>
    <w:p w14:paraId="1887930D" w14:textId="77777777" w:rsidR="0049675A" w:rsidRDefault="0049675A" w:rsidP="0049675A">
      <w:pPr>
        <w:ind w:left="-5" w:right="891"/>
      </w:pPr>
      <w:r>
        <w:rPr>
          <w:sz w:val="22"/>
        </w:rPr>
        <w:t xml:space="preserve">The National Inpatient Sample is a database of hospital inpatient stays derived from billing data by U.S community hospitals. Data are systematically sampled from the State Inpatient Databases. </w:t>
      </w:r>
    </w:p>
    <w:p w14:paraId="24211119" w14:textId="77777777" w:rsidR="0049675A" w:rsidRDefault="0049675A" w:rsidP="0049675A">
      <w:pPr>
        <w:ind w:left="-5" w:right="891"/>
      </w:pPr>
      <w:r>
        <w:rPr>
          <w:sz w:val="22"/>
        </w:rPr>
        <w:t xml:space="preserve">Each year of the NIS includes over 7 million inpatient stays. The Nationwide Emergency Department Sample contains data from approximately 31 million ED visits per year and estimates roughly 143 million ED visits.  </w:t>
      </w:r>
    </w:p>
    <w:p w14:paraId="2399A87A" w14:textId="77777777" w:rsidR="0049675A" w:rsidRDefault="0049675A" w:rsidP="0049675A">
      <w:pPr>
        <w:ind w:left="-5" w:right="891"/>
      </w:pPr>
      <w:r>
        <w:rPr>
          <w:sz w:val="22"/>
        </w:rPr>
        <w:t xml:space="preserve">These datasets are available for purchase through the HCUP website. The HCUP data use agreement requires that researchers do not attempt to discover the individual identity of anyone in the database. A powerful tool within these datasets is the “revisit variable,” a unique code applied to a patient that allows him or her to be followed throughout one year of data. Importantly, revisit variables reset each year, so the same patient may have different revisit variables in different years of the data, thereby preventing tracking of patients between years of the dataset. The revisit variable also allows for analysis of a patient’s healthcare use across datasets (i.e. a patient’s use of emergency departments and inpatient stays over the course of a year).  </w:t>
      </w:r>
    </w:p>
    <w:p w14:paraId="58E1133B" w14:textId="77777777" w:rsidR="0049675A" w:rsidRDefault="0049675A" w:rsidP="0049675A">
      <w:pPr>
        <w:spacing w:line="259" w:lineRule="auto"/>
      </w:pPr>
      <w:r>
        <w:rPr>
          <w:sz w:val="22"/>
        </w:rPr>
        <w:t xml:space="preserve"> </w:t>
      </w:r>
    </w:p>
    <w:p w14:paraId="4DABA024" w14:textId="77777777" w:rsidR="0049675A" w:rsidRDefault="0049675A" w:rsidP="0049675A">
      <w:pPr>
        <w:ind w:left="-5" w:right="891"/>
      </w:pPr>
      <w:r>
        <w:rPr>
          <w:sz w:val="22"/>
        </w:rPr>
        <w:t xml:space="preserve">There are 11 states with State Inpatient and State Emergency Department datasets for the years of interest (2016, 2014, 2011, and 2008): Arizona, Florida, Iowa, Kentucky, Maryland, Nebraska, New York, New Jersey, North Carolina, Vermont, and Utah (Figure 1). Four of these states carry the revisit variable that allows for linkage across datasets and the tracking of a single patient’s health care use: Florida, Nebraska, New York, and Utah. These states have data available since 2006. </w:t>
      </w:r>
    </w:p>
    <w:p w14:paraId="4C2B5986" w14:textId="77777777" w:rsidR="0049675A" w:rsidRDefault="0049675A" w:rsidP="0049675A">
      <w:pPr>
        <w:spacing w:line="259" w:lineRule="auto"/>
      </w:pPr>
      <w:r>
        <w:t xml:space="preserve"> </w:t>
      </w:r>
    </w:p>
    <w:p w14:paraId="3616385B" w14:textId="77777777" w:rsidR="0049675A" w:rsidRDefault="0049675A" w:rsidP="0049675A">
      <w:pPr>
        <w:spacing w:line="259" w:lineRule="auto"/>
      </w:pPr>
      <w:r>
        <w:rPr>
          <w:sz w:val="22"/>
          <w:u w:val="single" w:color="7F7F7F"/>
        </w:rPr>
        <w:t>Table 1. Census Geographic Region and Medicaid Expansion Stat</w:t>
      </w:r>
      <w:r>
        <w:rPr>
          <w:sz w:val="22"/>
        </w:rPr>
        <w:t xml:space="preserve">us for States Considered </w:t>
      </w:r>
    </w:p>
    <w:tbl>
      <w:tblPr>
        <w:tblStyle w:val="TableGrid0"/>
        <w:tblW w:w="8654" w:type="dxa"/>
        <w:tblInd w:w="-14" w:type="dxa"/>
        <w:tblCellMar>
          <w:top w:w="27" w:type="dxa"/>
          <w:right w:w="115" w:type="dxa"/>
        </w:tblCellMar>
        <w:tblLook w:val="04A0" w:firstRow="1" w:lastRow="0" w:firstColumn="1" w:lastColumn="0" w:noHBand="0" w:noVBand="1"/>
      </w:tblPr>
      <w:tblGrid>
        <w:gridCol w:w="2530"/>
        <w:gridCol w:w="3450"/>
        <w:gridCol w:w="2674"/>
      </w:tblGrid>
      <w:tr w:rsidR="0049675A" w14:paraId="0D2E974E" w14:textId="77777777" w:rsidTr="00AC6B7F">
        <w:trPr>
          <w:trHeight w:val="264"/>
        </w:trPr>
        <w:tc>
          <w:tcPr>
            <w:tcW w:w="2530" w:type="dxa"/>
            <w:tcBorders>
              <w:top w:val="nil"/>
              <w:left w:val="nil"/>
              <w:bottom w:val="single" w:sz="4" w:space="0" w:color="000000"/>
              <w:right w:val="nil"/>
            </w:tcBorders>
          </w:tcPr>
          <w:p w14:paraId="0D7CCA43" w14:textId="77777777" w:rsidR="0049675A" w:rsidRDefault="0049675A" w:rsidP="00AC6B7F">
            <w:pPr>
              <w:spacing w:line="259" w:lineRule="auto"/>
              <w:ind w:left="122"/>
            </w:pPr>
            <w:r>
              <w:rPr>
                <w:sz w:val="22"/>
              </w:rPr>
              <w:t xml:space="preserve">State </w:t>
            </w:r>
          </w:p>
        </w:tc>
        <w:tc>
          <w:tcPr>
            <w:tcW w:w="3450" w:type="dxa"/>
            <w:tcBorders>
              <w:top w:val="nil"/>
              <w:left w:val="nil"/>
              <w:bottom w:val="single" w:sz="4" w:space="0" w:color="000000"/>
              <w:right w:val="nil"/>
            </w:tcBorders>
          </w:tcPr>
          <w:p w14:paraId="07681F98" w14:textId="77777777" w:rsidR="0049675A" w:rsidRDefault="0049675A" w:rsidP="00AC6B7F">
            <w:pPr>
              <w:spacing w:line="259" w:lineRule="auto"/>
              <w:ind w:left="2"/>
            </w:pPr>
            <w:r>
              <w:rPr>
                <w:sz w:val="22"/>
              </w:rPr>
              <w:t xml:space="preserve">Census Geographic Region </w:t>
            </w:r>
          </w:p>
        </w:tc>
        <w:tc>
          <w:tcPr>
            <w:tcW w:w="2674" w:type="dxa"/>
            <w:tcBorders>
              <w:top w:val="single" w:sz="4" w:space="0" w:color="7F7F7F"/>
              <w:left w:val="nil"/>
              <w:bottom w:val="single" w:sz="4" w:space="0" w:color="000000"/>
              <w:right w:val="nil"/>
            </w:tcBorders>
          </w:tcPr>
          <w:p w14:paraId="4090C6FC" w14:textId="77777777" w:rsidR="0049675A" w:rsidRDefault="0049675A" w:rsidP="00AC6B7F">
            <w:pPr>
              <w:spacing w:line="259" w:lineRule="auto"/>
              <w:ind w:left="3"/>
            </w:pPr>
            <w:r>
              <w:rPr>
                <w:sz w:val="22"/>
              </w:rPr>
              <w:t xml:space="preserve">Medicaid Expansion Status </w:t>
            </w:r>
          </w:p>
        </w:tc>
      </w:tr>
      <w:tr w:rsidR="0049675A" w14:paraId="212EB345" w14:textId="77777777" w:rsidTr="00AC6B7F">
        <w:trPr>
          <w:trHeight w:val="292"/>
        </w:trPr>
        <w:tc>
          <w:tcPr>
            <w:tcW w:w="2530" w:type="dxa"/>
            <w:tcBorders>
              <w:top w:val="single" w:sz="4" w:space="0" w:color="000000"/>
              <w:left w:val="nil"/>
              <w:bottom w:val="nil"/>
              <w:right w:val="nil"/>
            </w:tcBorders>
          </w:tcPr>
          <w:p w14:paraId="4F6F3213" w14:textId="77777777" w:rsidR="0049675A" w:rsidRDefault="0049675A" w:rsidP="00AC6B7F">
            <w:pPr>
              <w:spacing w:line="259" w:lineRule="auto"/>
              <w:ind w:left="122"/>
            </w:pPr>
            <w:r>
              <w:rPr>
                <w:sz w:val="22"/>
              </w:rPr>
              <w:t xml:space="preserve">Kentucky </w:t>
            </w:r>
          </w:p>
        </w:tc>
        <w:tc>
          <w:tcPr>
            <w:tcW w:w="3450" w:type="dxa"/>
            <w:tcBorders>
              <w:top w:val="single" w:sz="4" w:space="0" w:color="000000"/>
              <w:left w:val="nil"/>
              <w:bottom w:val="nil"/>
              <w:right w:val="nil"/>
            </w:tcBorders>
          </w:tcPr>
          <w:p w14:paraId="77E0D937" w14:textId="77777777" w:rsidR="0049675A" w:rsidRDefault="0049675A" w:rsidP="00AC6B7F">
            <w:pPr>
              <w:spacing w:line="259" w:lineRule="auto"/>
            </w:pPr>
            <w:r>
              <w:rPr>
                <w:sz w:val="22"/>
              </w:rPr>
              <w:t xml:space="preserve">South </w:t>
            </w:r>
          </w:p>
        </w:tc>
        <w:tc>
          <w:tcPr>
            <w:tcW w:w="2674" w:type="dxa"/>
            <w:tcBorders>
              <w:top w:val="single" w:sz="4" w:space="0" w:color="000000"/>
              <w:left w:val="nil"/>
              <w:bottom w:val="nil"/>
              <w:right w:val="nil"/>
            </w:tcBorders>
          </w:tcPr>
          <w:p w14:paraId="07FA1CC7" w14:textId="77777777" w:rsidR="0049675A" w:rsidRDefault="0049675A" w:rsidP="00AC6B7F">
            <w:pPr>
              <w:spacing w:line="259" w:lineRule="auto"/>
              <w:ind w:left="3"/>
            </w:pPr>
            <w:r>
              <w:rPr>
                <w:sz w:val="22"/>
              </w:rPr>
              <w:t xml:space="preserve">Full Expansion </w:t>
            </w:r>
          </w:p>
        </w:tc>
      </w:tr>
      <w:tr w:rsidR="0049675A" w14:paraId="18AA86EA" w14:textId="77777777" w:rsidTr="00AC6B7F">
        <w:trPr>
          <w:trHeight w:val="271"/>
        </w:trPr>
        <w:tc>
          <w:tcPr>
            <w:tcW w:w="2530" w:type="dxa"/>
            <w:tcBorders>
              <w:top w:val="nil"/>
              <w:left w:val="nil"/>
              <w:bottom w:val="nil"/>
              <w:right w:val="nil"/>
            </w:tcBorders>
          </w:tcPr>
          <w:p w14:paraId="17A021A8" w14:textId="77777777" w:rsidR="0049675A" w:rsidRDefault="0049675A" w:rsidP="00AC6B7F">
            <w:pPr>
              <w:spacing w:line="259" w:lineRule="auto"/>
              <w:ind w:left="122"/>
            </w:pPr>
            <w:r>
              <w:rPr>
                <w:sz w:val="22"/>
              </w:rPr>
              <w:t xml:space="preserve">Arizona </w:t>
            </w:r>
          </w:p>
        </w:tc>
        <w:tc>
          <w:tcPr>
            <w:tcW w:w="3450" w:type="dxa"/>
            <w:tcBorders>
              <w:top w:val="nil"/>
              <w:left w:val="nil"/>
              <w:bottom w:val="nil"/>
              <w:right w:val="nil"/>
            </w:tcBorders>
          </w:tcPr>
          <w:p w14:paraId="7537D75C" w14:textId="77777777" w:rsidR="0049675A" w:rsidRDefault="0049675A" w:rsidP="00AC6B7F">
            <w:pPr>
              <w:spacing w:line="259" w:lineRule="auto"/>
            </w:pPr>
            <w:r>
              <w:rPr>
                <w:sz w:val="22"/>
              </w:rPr>
              <w:t xml:space="preserve">South </w:t>
            </w:r>
          </w:p>
        </w:tc>
        <w:tc>
          <w:tcPr>
            <w:tcW w:w="2674" w:type="dxa"/>
            <w:tcBorders>
              <w:top w:val="nil"/>
              <w:left w:val="nil"/>
              <w:bottom w:val="nil"/>
              <w:right w:val="nil"/>
            </w:tcBorders>
          </w:tcPr>
          <w:p w14:paraId="7A4DE080" w14:textId="77777777" w:rsidR="0049675A" w:rsidRDefault="0049675A" w:rsidP="00AC6B7F">
            <w:pPr>
              <w:spacing w:line="259" w:lineRule="auto"/>
            </w:pPr>
            <w:r>
              <w:rPr>
                <w:sz w:val="22"/>
              </w:rPr>
              <w:t xml:space="preserve">Full Expansion </w:t>
            </w:r>
          </w:p>
        </w:tc>
      </w:tr>
      <w:tr w:rsidR="0049675A" w14:paraId="45720D7A" w14:textId="77777777" w:rsidTr="00AC6B7F">
        <w:trPr>
          <w:trHeight w:val="272"/>
        </w:trPr>
        <w:tc>
          <w:tcPr>
            <w:tcW w:w="2530" w:type="dxa"/>
            <w:tcBorders>
              <w:top w:val="nil"/>
              <w:left w:val="nil"/>
              <w:bottom w:val="nil"/>
              <w:right w:val="nil"/>
            </w:tcBorders>
          </w:tcPr>
          <w:p w14:paraId="61066E96" w14:textId="77777777" w:rsidR="0049675A" w:rsidRDefault="0049675A" w:rsidP="00AC6B7F">
            <w:pPr>
              <w:spacing w:line="259" w:lineRule="auto"/>
              <w:ind w:left="122"/>
            </w:pPr>
            <w:r>
              <w:rPr>
                <w:sz w:val="22"/>
              </w:rPr>
              <w:lastRenderedPageBreak/>
              <w:t xml:space="preserve">Iowa </w:t>
            </w:r>
          </w:p>
        </w:tc>
        <w:tc>
          <w:tcPr>
            <w:tcW w:w="3450" w:type="dxa"/>
            <w:tcBorders>
              <w:top w:val="nil"/>
              <w:left w:val="nil"/>
              <w:bottom w:val="nil"/>
              <w:right w:val="nil"/>
            </w:tcBorders>
          </w:tcPr>
          <w:p w14:paraId="4ECD5771" w14:textId="77777777" w:rsidR="0049675A" w:rsidRDefault="0049675A" w:rsidP="00AC6B7F">
            <w:pPr>
              <w:spacing w:line="259" w:lineRule="auto"/>
              <w:ind w:left="2"/>
            </w:pPr>
            <w:r>
              <w:rPr>
                <w:sz w:val="22"/>
              </w:rPr>
              <w:t xml:space="preserve">Midwest </w:t>
            </w:r>
          </w:p>
        </w:tc>
        <w:tc>
          <w:tcPr>
            <w:tcW w:w="2674" w:type="dxa"/>
            <w:tcBorders>
              <w:top w:val="nil"/>
              <w:left w:val="nil"/>
              <w:bottom w:val="nil"/>
              <w:right w:val="nil"/>
            </w:tcBorders>
          </w:tcPr>
          <w:p w14:paraId="36A079EB" w14:textId="77777777" w:rsidR="0049675A" w:rsidRDefault="0049675A" w:rsidP="00AC6B7F">
            <w:pPr>
              <w:spacing w:line="259" w:lineRule="auto"/>
              <w:ind w:left="1"/>
            </w:pPr>
            <w:r>
              <w:rPr>
                <w:sz w:val="22"/>
              </w:rPr>
              <w:t xml:space="preserve">Full Expansion </w:t>
            </w:r>
          </w:p>
        </w:tc>
      </w:tr>
      <w:tr w:rsidR="0049675A" w14:paraId="279CB594" w14:textId="77777777" w:rsidTr="00AC6B7F">
        <w:trPr>
          <w:trHeight w:val="272"/>
        </w:trPr>
        <w:tc>
          <w:tcPr>
            <w:tcW w:w="2530" w:type="dxa"/>
            <w:tcBorders>
              <w:top w:val="nil"/>
              <w:left w:val="nil"/>
              <w:bottom w:val="nil"/>
              <w:right w:val="nil"/>
            </w:tcBorders>
          </w:tcPr>
          <w:p w14:paraId="437BEABF" w14:textId="77777777" w:rsidR="0049675A" w:rsidRDefault="0049675A" w:rsidP="00AC6B7F">
            <w:pPr>
              <w:spacing w:line="259" w:lineRule="auto"/>
              <w:ind w:left="122"/>
            </w:pPr>
            <w:r>
              <w:rPr>
                <w:sz w:val="22"/>
              </w:rPr>
              <w:t xml:space="preserve">Maryland </w:t>
            </w:r>
          </w:p>
        </w:tc>
        <w:tc>
          <w:tcPr>
            <w:tcW w:w="3450" w:type="dxa"/>
            <w:tcBorders>
              <w:top w:val="nil"/>
              <w:left w:val="nil"/>
              <w:bottom w:val="nil"/>
              <w:right w:val="nil"/>
            </w:tcBorders>
          </w:tcPr>
          <w:p w14:paraId="03E96AAC" w14:textId="77777777" w:rsidR="0049675A" w:rsidRDefault="0049675A" w:rsidP="00AC6B7F">
            <w:pPr>
              <w:spacing w:line="259" w:lineRule="auto"/>
            </w:pPr>
            <w:r>
              <w:rPr>
                <w:sz w:val="22"/>
              </w:rPr>
              <w:t xml:space="preserve">South </w:t>
            </w:r>
          </w:p>
        </w:tc>
        <w:tc>
          <w:tcPr>
            <w:tcW w:w="2674" w:type="dxa"/>
            <w:tcBorders>
              <w:top w:val="nil"/>
              <w:left w:val="nil"/>
              <w:bottom w:val="nil"/>
              <w:right w:val="nil"/>
            </w:tcBorders>
          </w:tcPr>
          <w:p w14:paraId="2CADEE53" w14:textId="77777777" w:rsidR="0049675A" w:rsidRDefault="0049675A" w:rsidP="00AC6B7F">
            <w:pPr>
              <w:spacing w:line="259" w:lineRule="auto"/>
              <w:ind w:left="3"/>
            </w:pPr>
            <w:r>
              <w:rPr>
                <w:sz w:val="22"/>
              </w:rPr>
              <w:t xml:space="preserve">Full Expansion </w:t>
            </w:r>
          </w:p>
        </w:tc>
      </w:tr>
      <w:tr w:rsidR="0049675A" w14:paraId="3DF74EDA" w14:textId="77777777" w:rsidTr="00AC6B7F">
        <w:trPr>
          <w:trHeight w:val="271"/>
        </w:trPr>
        <w:tc>
          <w:tcPr>
            <w:tcW w:w="2530" w:type="dxa"/>
            <w:tcBorders>
              <w:top w:val="nil"/>
              <w:left w:val="nil"/>
              <w:bottom w:val="nil"/>
              <w:right w:val="nil"/>
            </w:tcBorders>
          </w:tcPr>
          <w:p w14:paraId="41EEB6EC" w14:textId="77777777" w:rsidR="0049675A" w:rsidRDefault="0049675A" w:rsidP="00AC6B7F">
            <w:pPr>
              <w:spacing w:line="259" w:lineRule="auto"/>
              <w:ind w:left="122"/>
            </w:pPr>
            <w:r>
              <w:rPr>
                <w:sz w:val="22"/>
              </w:rPr>
              <w:t xml:space="preserve">New Jersey </w:t>
            </w:r>
          </w:p>
        </w:tc>
        <w:tc>
          <w:tcPr>
            <w:tcW w:w="3450" w:type="dxa"/>
            <w:tcBorders>
              <w:top w:val="nil"/>
              <w:left w:val="nil"/>
              <w:bottom w:val="nil"/>
              <w:right w:val="nil"/>
            </w:tcBorders>
          </w:tcPr>
          <w:p w14:paraId="7DEC527F" w14:textId="77777777" w:rsidR="0049675A" w:rsidRDefault="0049675A" w:rsidP="00AC6B7F">
            <w:pPr>
              <w:spacing w:line="259" w:lineRule="auto"/>
            </w:pPr>
            <w:r>
              <w:rPr>
                <w:sz w:val="22"/>
              </w:rPr>
              <w:t xml:space="preserve">Northeast </w:t>
            </w:r>
          </w:p>
        </w:tc>
        <w:tc>
          <w:tcPr>
            <w:tcW w:w="2674" w:type="dxa"/>
            <w:tcBorders>
              <w:top w:val="nil"/>
              <w:left w:val="nil"/>
              <w:bottom w:val="nil"/>
              <w:right w:val="nil"/>
            </w:tcBorders>
          </w:tcPr>
          <w:p w14:paraId="6E25DF60" w14:textId="77777777" w:rsidR="0049675A" w:rsidRDefault="0049675A" w:rsidP="00AC6B7F">
            <w:pPr>
              <w:spacing w:line="259" w:lineRule="auto"/>
              <w:ind w:left="2"/>
            </w:pPr>
            <w:r>
              <w:rPr>
                <w:sz w:val="22"/>
              </w:rPr>
              <w:t xml:space="preserve">Full Expansion </w:t>
            </w:r>
          </w:p>
        </w:tc>
      </w:tr>
      <w:tr w:rsidR="0049675A" w14:paraId="6A6834D6" w14:textId="77777777" w:rsidTr="00AC6B7F">
        <w:trPr>
          <w:trHeight w:val="263"/>
        </w:trPr>
        <w:tc>
          <w:tcPr>
            <w:tcW w:w="2530" w:type="dxa"/>
            <w:tcBorders>
              <w:top w:val="nil"/>
              <w:left w:val="nil"/>
              <w:bottom w:val="nil"/>
              <w:right w:val="nil"/>
            </w:tcBorders>
          </w:tcPr>
          <w:p w14:paraId="5398C71A" w14:textId="77777777" w:rsidR="0049675A" w:rsidRDefault="0049675A" w:rsidP="00AC6B7F">
            <w:pPr>
              <w:spacing w:line="259" w:lineRule="auto"/>
              <w:ind w:left="122"/>
            </w:pPr>
            <w:r>
              <w:rPr>
                <w:sz w:val="22"/>
              </w:rPr>
              <w:t xml:space="preserve">New York </w:t>
            </w:r>
          </w:p>
        </w:tc>
        <w:tc>
          <w:tcPr>
            <w:tcW w:w="3450" w:type="dxa"/>
            <w:tcBorders>
              <w:top w:val="nil"/>
              <w:left w:val="nil"/>
              <w:bottom w:val="nil"/>
              <w:right w:val="nil"/>
            </w:tcBorders>
          </w:tcPr>
          <w:p w14:paraId="271B1C58" w14:textId="77777777" w:rsidR="0049675A" w:rsidRDefault="0049675A" w:rsidP="00AC6B7F">
            <w:pPr>
              <w:spacing w:line="259" w:lineRule="auto"/>
              <w:ind w:left="2"/>
            </w:pPr>
            <w:r>
              <w:rPr>
                <w:sz w:val="22"/>
              </w:rPr>
              <w:t xml:space="preserve">Northeast </w:t>
            </w:r>
          </w:p>
        </w:tc>
        <w:tc>
          <w:tcPr>
            <w:tcW w:w="2674" w:type="dxa"/>
            <w:tcBorders>
              <w:top w:val="nil"/>
              <w:left w:val="nil"/>
              <w:bottom w:val="nil"/>
              <w:right w:val="nil"/>
            </w:tcBorders>
          </w:tcPr>
          <w:p w14:paraId="561B2506" w14:textId="77777777" w:rsidR="0049675A" w:rsidRDefault="0049675A" w:rsidP="00AC6B7F">
            <w:pPr>
              <w:spacing w:line="259" w:lineRule="auto"/>
              <w:ind w:left="3"/>
            </w:pPr>
            <w:r>
              <w:rPr>
                <w:sz w:val="22"/>
              </w:rPr>
              <w:t xml:space="preserve">Full Expansion </w:t>
            </w:r>
          </w:p>
        </w:tc>
      </w:tr>
      <w:tr w:rsidR="0049675A" w14:paraId="58483EAC" w14:textId="77777777" w:rsidTr="00AC6B7F">
        <w:trPr>
          <w:trHeight w:val="263"/>
        </w:trPr>
        <w:tc>
          <w:tcPr>
            <w:tcW w:w="2530" w:type="dxa"/>
            <w:tcBorders>
              <w:top w:val="nil"/>
              <w:left w:val="nil"/>
              <w:bottom w:val="nil"/>
              <w:right w:val="nil"/>
            </w:tcBorders>
          </w:tcPr>
          <w:p w14:paraId="3ABFF7E5" w14:textId="77777777" w:rsidR="0049675A" w:rsidRDefault="0049675A" w:rsidP="00AC6B7F">
            <w:pPr>
              <w:spacing w:line="259" w:lineRule="auto"/>
              <w:ind w:left="122"/>
            </w:pPr>
            <w:r>
              <w:rPr>
                <w:sz w:val="22"/>
              </w:rPr>
              <w:t xml:space="preserve">Vermont </w:t>
            </w:r>
          </w:p>
        </w:tc>
        <w:tc>
          <w:tcPr>
            <w:tcW w:w="3450" w:type="dxa"/>
            <w:tcBorders>
              <w:top w:val="nil"/>
              <w:left w:val="nil"/>
              <w:bottom w:val="nil"/>
              <w:right w:val="nil"/>
            </w:tcBorders>
          </w:tcPr>
          <w:p w14:paraId="7195D339" w14:textId="77777777" w:rsidR="0049675A" w:rsidRDefault="0049675A" w:rsidP="00AC6B7F">
            <w:pPr>
              <w:spacing w:line="259" w:lineRule="auto"/>
              <w:ind w:left="2"/>
            </w:pPr>
            <w:r>
              <w:rPr>
                <w:sz w:val="22"/>
              </w:rPr>
              <w:t xml:space="preserve">Northeast </w:t>
            </w:r>
          </w:p>
        </w:tc>
        <w:tc>
          <w:tcPr>
            <w:tcW w:w="2674" w:type="dxa"/>
            <w:tcBorders>
              <w:top w:val="nil"/>
              <w:left w:val="nil"/>
              <w:bottom w:val="nil"/>
              <w:right w:val="nil"/>
            </w:tcBorders>
          </w:tcPr>
          <w:p w14:paraId="1BD5130B" w14:textId="77777777" w:rsidR="0049675A" w:rsidRDefault="0049675A" w:rsidP="00AC6B7F">
            <w:pPr>
              <w:spacing w:line="259" w:lineRule="auto"/>
              <w:ind w:left="3"/>
            </w:pPr>
            <w:r>
              <w:rPr>
                <w:sz w:val="22"/>
              </w:rPr>
              <w:t xml:space="preserve">Full Expansion </w:t>
            </w:r>
          </w:p>
        </w:tc>
      </w:tr>
      <w:tr w:rsidR="0049675A" w14:paraId="49CD6FA0" w14:textId="77777777" w:rsidTr="00AC6B7F">
        <w:trPr>
          <w:trHeight w:val="272"/>
        </w:trPr>
        <w:tc>
          <w:tcPr>
            <w:tcW w:w="2530" w:type="dxa"/>
            <w:tcBorders>
              <w:top w:val="nil"/>
              <w:left w:val="nil"/>
              <w:bottom w:val="nil"/>
              <w:right w:val="nil"/>
            </w:tcBorders>
          </w:tcPr>
          <w:p w14:paraId="669936BB" w14:textId="77777777" w:rsidR="0049675A" w:rsidRDefault="0049675A" w:rsidP="00AC6B7F">
            <w:pPr>
              <w:spacing w:line="259" w:lineRule="auto"/>
              <w:ind w:left="122"/>
            </w:pPr>
            <w:r>
              <w:rPr>
                <w:sz w:val="22"/>
              </w:rPr>
              <w:t xml:space="preserve">Nebraska </w:t>
            </w:r>
          </w:p>
        </w:tc>
        <w:tc>
          <w:tcPr>
            <w:tcW w:w="3450" w:type="dxa"/>
            <w:tcBorders>
              <w:top w:val="nil"/>
              <w:left w:val="nil"/>
              <w:bottom w:val="nil"/>
              <w:right w:val="nil"/>
            </w:tcBorders>
          </w:tcPr>
          <w:p w14:paraId="1ED59381" w14:textId="77777777" w:rsidR="0049675A" w:rsidRDefault="0049675A" w:rsidP="00AC6B7F">
            <w:pPr>
              <w:spacing w:line="259" w:lineRule="auto"/>
              <w:ind w:left="1"/>
            </w:pPr>
            <w:r>
              <w:rPr>
                <w:sz w:val="22"/>
              </w:rPr>
              <w:t xml:space="preserve">Midwest </w:t>
            </w:r>
          </w:p>
        </w:tc>
        <w:tc>
          <w:tcPr>
            <w:tcW w:w="2674" w:type="dxa"/>
            <w:tcBorders>
              <w:top w:val="nil"/>
              <w:left w:val="nil"/>
              <w:bottom w:val="nil"/>
              <w:right w:val="nil"/>
            </w:tcBorders>
          </w:tcPr>
          <w:p w14:paraId="0288811A" w14:textId="77777777" w:rsidR="0049675A" w:rsidRDefault="0049675A" w:rsidP="00AC6B7F">
            <w:pPr>
              <w:spacing w:line="259" w:lineRule="auto"/>
            </w:pPr>
            <w:r>
              <w:rPr>
                <w:sz w:val="22"/>
              </w:rPr>
              <w:t xml:space="preserve">Full Expansion </w:t>
            </w:r>
          </w:p>
        </w:tc>
      </w:tr>
      <w:tr w:rsidR="0049675A" w14:paraId="70ADD9CE" w14:textId="77777777" w:rsidTr="00AC6B7F">
        <w:trPr>
          <w:trHeight w:val="272"/>
        </w:trPr>
        <w:tc>
          <w:tcPr>
            <w:tcW w:w="2530" w:type="dxa"/>
            <w:tcBorders>
              <w:top w:val="nil"/>
              <w:left w:val="nil"/>
              <w:bottom w:val="nil"/>
              <w:right w:val="nil"/>
            </w:tcBorders>
          </w:tcPr>
          <w:p w14:paraId="69403B45" w14:textId="77777777" w:rsidR="0049675A" w:rsidRDefault="0049675A" w:rsidP="00AC6B7F">
            <w:pPr>
              <w:spacing w:line="259" w:lineRule="auto"/>
              <w:ind w:left="122"/>
            </w:pPr>
            <w:r>
              <w:rPr>
                <w:sz w:val="22"/>
              </w:rPr>
              <w:t xml:space="preserve">Utah </w:t>
            </w:r>
          </w:p>
        </w:tc>
        <w:tc>
          <w:tcPr>
            <w:tcW w:w="3450" w:type="dxa"/>
            <w:tcBorders>
              <w:top w:val="nil"/>
              <w:left w:val="nil"/>
              <w:bottom w:val="nil"/>
              <w:right w:val="nil"/>
            </w:tcBorders>
          </w:tcPr>
          <w:p w14:paraId="602EB75B" w14:textId="77777777" w:rsidR="0049675A" w:rsidRDefault="0049675A" w:rsidP="00AC6B7F">
            <w:pPr>
              <w:spacing w:line="259" w:lineRule="auto"/>
              <w:ind w:left="1"/>
            </w:pPr>
            <w:r>
              <w:rPr>
                <w:sz w:val="22"/>
              </w:rPr>
              <w:t xml:space="preserve">West </w:t>
            </w:r>
          </w:p>
        </w:tc>
        <w:tc>
          <w:tcPr>
            <w:tcW w:w="2674" w:type="dxa"/>
            <w:tcBorders>
              <w:top w:val="nil"/>
              <w:left w:val="nil"/>
              <w:bottom w:val="nil"/>
              <w:right w:val="nil"/>
            </w:tcBorders>
          </w:tcPr>
          <w:p w14:paraId="7B3D1079" w14:textId="77777777" w:rsidR="0049675A" w:rsidRDefault="0049675A" w:rsidP="00AC6B7F">
            <w:pPr>
              <w:spacing w:line="259" w:lineRule="auto"/>
              <w:ind w:left="3"/>
            </w:pPr>
            <w:r>
              <w:rPr>
                <w:sz w:val="22"/>
              </w:rPr>
              <w:t xml:space="preserve">Partial Expansion </w:t>
            </w:r>
          </w:p>
        </w:tc>
      </w:tr>
      <w:tr w:rsidR="0049675A" w14:paraId="5713208B" w14:textId="77777777" w:rsidTr="00AC6B7F">
        <w:trPr>
          <w:trHeight w:val="271"/>
        </w:trPr>
        <w:tc>
          <w:tcPr>
            <w:tcW w:w="2530" w:type="dxa"/>
            <w:tcBorders>
              <w:top w:val="nil"/>
              <w:left w:val="nil"/>
              <w:bottom w:val="nil"/>
              <w:right w:val="nil"/>
            </w:tcBorders>
          </w:tcPr>
          <w:p w14:paraId="5889AABF" w14:textId="77777777" w:rsidR="0049675A" w:rsidRDefault="0049675A" w:rsidP="00AC6B7F">
            <w:pPr>
              <w:spacing w:line="259" w:lineRule="auto"/>
              <w:ind w:left="122"/>
            </w:pPr>
            <w:r>
              <w:rPr>
                <w:sz w:val="22"/>
              </w:rPr>
              <w:t xml:space="preserve">Florida </w:t>
            </w:r>
          </w:p>
        </w:tc>
        <w:tc>
          <w:tcPr>
            <w:tcW w:w="3450" w:type="dxa"/>
            <w:tcBorders>
              <w:top w:val="nil"/>
              <w:left w:val="nil"/>
              <w:bottom w:val="nil"/>
              <w:right w:val="nil"/>
            </w:tcBorders>
          </w:tcPr>
          <w:p w14:paraId="3468456B" w14:textId="77777777" w:rsidR="0049675A" w:rsidRDefault="0049675A" w:rsidP="00AC6B7F">
            <w:pPr>
              <w:spacing w:line="259" w:lineRule="auto"/>
            </w:pPr>
            <w:r>
              <w:rPr>
                <w:sz w:val="22"/>
              </w:rPr>
              <w:t xml:space="preserve">South </w:t>
            </w:r>
          </w:p>
        </w:tc>
        <w:tc>
          <w:tcPr>
            <w:tcW w:w="2674" w:type="dxa"/>
            <w:tcBorders>
              <w:top w:val="nil"/>
              <w:left w:val="nil"/>
              <w:bottom w:val="nil"/>
              <w:right w:val="nil"/>
            </w:tcBorders>
          </w:tcPr>
          <w:p w14:paraId="1F3BE028" w14:textId="77777777" w:rsidR="0049675A" w:rsidRDefault="0049675A" w:rsidP="00AC6B7F">
            <w:pPr>
              <w:spacing w:line="259" w:lineRule="auto"/>
              <w:ind w:left="1"/>
            </w:pPr>
            <w:r>
              <w:rPr>
                <w:sz w:val="22"/>
              </w:rPr>
              <w:t xml:space="preserve">No Expansion </w:t>
            </w:r>
          </w:p>
        </w:tc>
      </w:tr>
      <w:tr w:rsidR="0049675A" w14:paraId="5A4805EA" w14:textId="77777777" w:rsidTr="00AC6B7F">
        <w:trPr>
          <w:trHeight w:val="263"/>
        </w:trPr>
        <w:tc>
          <w:tcPr>
            <w:tcW w:w="2530" w:type="dxa"/>
            <w:tcBorders>
              <w:top w:val="nil"/>
              <w:left w:val="nil"/>
              <w:bottom w:val="single" w:sz="4" w:space="0" w:color="000000"/>
              <w:right w:val="nil"/>
            </w:tcBorders>
          </w:tcPr>
          <w:p w14:paraId="13D44F50" w14:textId="77777777" w:rsidR="0049675A" w:rsidRDefault="0049675A" w:rsidP="00AC6B7F">
            <w:pPr>
              <w:spacing w:line="259" w:lineRule="auto"/>
              <w:ind w:left="122"/>
            </w:pPr>
            <w:r>
              <w:rPr>
                <w:sz w:val="22"/>
              </w:rPr>
              <w:t xml:space="preserve">North Carolina </w:t>
            </w:r>
          </w:p>
        </w:tc>
        <w:tc>
          <w:tcPr>
            <w:tcW w:w="3450" w:type="dxa"/>
            <w:tcBorders>
              <w:top w:val="nil"/>
              <w:left w:val="nil"/>
              <w:bottom w:val="single" w:sz="4" w:space="0" w:color="000000"/>
              <w:right w:val="nil"/>
            </w:tcBorders>
          </w:tcPr>
          <w:p w14:paraId="52F3693B" w14:textId="77777777" w:rsidR="0049675A" w:rsidRDefault="0049675A" w:rsidP="00AC6B7F">
            <w:pPr>
              <w:spacing w:line="259" w:lineRule="auto"/>
            </w:pPr>
            <w:r>
              <w:rPr>
                <w:sz w:val="22"/>
              </w:rPr>
              <w:t xml:space="preserve">South </w:t>
            </w:r>
          </w:p>
        </w:tc>
        <w:tc>
          <w:tcPr>
            <w:tcW w:w="2674" w:type="dxa"/>
            <w:tcBorders>
              <w:top w:val="nil"/>
              <w:left w:val="nil"/>
              <w:bottom w:val="single" w:sz="4" w:space="0" w:color="000000"/>
              <w:right w:val="nil"/>
            </w:tcBorders>
          </w:tcPr>
          <w:p w14:paraId="5F18ECF9" w14:textId="77777777" w:rsidR="0049675A" w:rsidRDefault="0049675A" w:rsidP="00AC6B7F">
            <w:pPr>
              <w:spacing w:line="259" w:lineRule="auto"/>
              <w:ind w:left="1"/>
            </w:pPr>
            <w:r>
              <w:rPr>
                <w:sz w:val="22"/>
              </w:rPr>
              <w:t xml:space="preserve">No Expansion </w:t>
            </w:r>
          </w:p>
        </w:tc>
      </w:tr>
    </w:tbl>
    <w:p w14:paraId="1817CCB5" w14:textId="77777777" w:rsidR="0049675A" w:rsidRDefault="0049675A" w:rsidP="0049675A">
      <w:pPr>
        <w:spacing w:line="259" w:lineRule="auto"/>
      </w:pPr>
      <w:r>
        <w:rPr>
          <w:sz w:val="22"/>
        </w:rPr>
        <w:t xml:space="preserve"> </w:t>
      </w:r>
    </w:p>
    <w:p w14:paraId="64150867" w14:textId="77777777" w:rsidR="0049675A" w:rsidRDefault="0049675A" w:rsidP="0049675A">
      <w:pPr>
        <w:ind w:left="-5" w:right="891"/>
      </w:pPr>
      <w:r>
        <w:rPr>
          <w:sz w:val="22"/>
        </w:rPr>
        <w:t xml:space="preserve">Figure 1. State distribution to be used in analysis  </w:t>
      </w:r>
    </w:p>
    <w:p w14:paraId="15F050A8" w14:textId="77777777" w:rsidR="0049675A" w:rsidRDefault="0049675A" w:rsidP="0049675A">
      <w:pPr>
        <w:spacing w:line="259" w:lineRule="auto"/>
        <w:ind w:right="3180"/>
        <w:jc w:val="center"/>
      </w:pPr>
      <w:r>
        <w:rPr>
          <w:noProof/>
        </w:rPr>
        <w:drawing>
          <wp:inline distT="0" distB="0" distL="0" distR="0" wp14:anchorId="588698E3" wp14:editId="3EA416C1">
            <wp:extent cx="3991356" cy="2561844"/>
            <wp:effectExtent l="0" t="0" r="0" b="0"/>
            <wp:docPr id="1023" name="Picture 1023"/>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12"/>
                    <a:stretch>
                      <a:fillRect/>
                    </a:stretch>
                  </pic:blipFill>
                  <pic:spPr>
                    <a:xfrm>
                      <a:off x="0" y="0"/>
                      <a:ext cx="3991356" cy="2561844"/>
                    </a:xfrm>
                    <a:prstGeom prst="rect">
                      <a:avLst/>
                    </a:prstGeom>
                  </pic:spPr>
                </pic:pic>
              </a:graphicData>
            </a:graphic>
          </wp:inline>
        </w:drawing>
      </w:r>
      <w:r>
        <w:rPr>
          <w:sz w:val="22"/>
        </w:rPr>
        <w:t xml:space="preserve"> </w:t>
      </w:r>
    </w:p>
    <w:p w14:paraId="3F52EC76" w14:textId="77777777" w:rsidR="0049675A" w:rsidRDefault="0049675A" w:rsidP="0049675A">
      <w:pPr>
        <w:spacing w:line="259" w:lineRule="auto"/>
      </w:pPr>
      <w:r>
        <w:rPr>
          <w:sz w:val="22"/>
        </w:rPr>
        <w:t xml:space="preserve"> </w:t>
      </w:r>
    </w:p>
    <w:p w14:paraId="6B4643E1" w14:textId="77777777" w:rsidR="0049675A" w:rsidRDefault="0049675A" w:rsidP="0049675A">
      <w:pPr>
        <w:ind w:left="-5" w:right="891"/>
      </w:pPr>
      <w:r>
        <w:rPr>
          <w:sz w:val="22"/>
        </w:rPr>
        <w:t xml:space="preserve">Patients with diabetes will be identified by the presence of a diabetes-specific ICD-9 or ICD-10 code. Variables for age, race/ethnicity, geographic region, urban/rural location, and insurance type are each included in the SID, SED, NIS, and NEDD. </w:t>
      </w:r>
    </w:p>
    <w:p w14:paraId="01A706DA" w14:textId="77777777" w:rsidR="0049675A" w:rsidRDefault="0049675A" w:rsidP="0049675A">
      <w:pPr>
        <w:spacing w:line="259" w:lineRule="auto"/>
      </w:pPr>
      <w:r>
        <w:rPr>
          <w:sz w:val="22"/>
        </w:rPr>
        <w:t xml:space="preserve"> </w:t>
      </w:r>
    </w:p>
    <w:p w14:paraId="7FBE9343" w14:textId="77777777" w:rsidR="0049675A" w:rsidRDefault="0049675A" w:rsidP="0049675A">
      <w:pPr>
        <w:ind w:left="730" w:right="891"/>
      </w:pPr>
      <w:r>
        <w:rPr>
          <w:sz w:val="22"/>
        </w:rPr>
        <w:t xml:space="preserve">MEPS: Large scale survey of families and individuals, their medical providers (doctors, hospitals pharmacies, etc.) and employers across the United States. </w:t>
      </w:r>
    </w:p>
    <w:p w14:paraId="4D2468C7" w14:textId="77777777" w:rsidR="0049675A" w:rsidRDefault="0049675A" w:rsidP="0049675A">
      <w:pPr>
        <w:spacing w:line="259" w:lineRule="auto"/>
        <w:ind w:left="720"/>
      </w:pPr>
      <w:r>
        <w:rPr>
          <w:sz w:val="22"/>
        </w:rPr>
        <w:t xml:space="preserve"> </w:t>
      </w:r>
    </w:p>
    <w:p w14:paraId="08D46DD7" w14:textId="77777777" w:rsidR="0049675A" w:rsidRDefault="0049675A" w:rsidP="0049675A">
      <w:pPr>
        <w:spacing w:after="114"/>
        <w:ind w:left="-5" w:right="891"/>
      </w:pPr>
      <w:r>
        <w:rPr>
          <w:sz w:val="22"/>
        </w:rPr>
        <w:t xml:space="preserve">In addition, annually, the AHRQ recruits a </w:t>
      </w:r>
      <w:proofErr w:type="gramStart"/>
      <w:r>
        <w:rPr>
          <w:sz w:val="22"/>
        </w:rPr>
        <w:t>nationally-representative</w:t>
      </w:r>
      <w:proofErr w:type="gramEnd"/>
      <w:r>
        <w:rPr>
          <w:sz w:val="22"/>
        </w:rPr>
        <w:t xml:space="preserve"> sample of households and collects data regarding their health expenditures, payment sources, and healthcare use in the Medical Expenditure Panel Survey (MEPS). The data include use of health services, cost of health services, frequency of service use, sociodemographic characteristics, and insurance coverage. The MEPS also has a restricted access component that involves data collection from physicians and health systems about prescriptions, as well as a component from pharmacies. The work conducted with the MEPS data will be exploratory in </w:t>
      </w:r>
      <w:proofErr w:type="gramStart"/>
      <w:r>
        <w:rPr>
          <w:sz w:val="22"/>
        </w:rPr>
        <w:t>nature, but</w:t>
      </w:r>
      <w:proofErr w:type="gramEnd"/>
      <w:r>
        <w:rPr>
          <w:sz w:val="22"/>
        </w:rPr>
        <w:t xml:space="preserve"> will develop the platform for a variety of other questions of importance regarding disparities in diabetes care nationally.  </w:t>
      </w:r>
    </w:p>
    <w:p w14:paraId="015E111D" w14:textId="77777777" w:rsidR="00C557BF" w:rsidRDefault="00C557BF" w:rsidP="002D4525">
      <w:pPr>
        <w:pStyle w:val="heading2text"/>
        <w:spacing w:after="0"/>
        <w:ind w:left="0"/>
        <w:jc w:val="left"/>
        <w:rPr>
          <w:i/>
          <w:color w:val="008000"/>
          <w:sz w:val="22"/>
          <w:szCs w:val="22"/>
        </w:rPr>
      </w:pPr>
    </w:p>
    <w:p w14:paraId="015E1120" w14:textId="77777777" w:rsidR="00C557BF" w:rsidRPr="00B126D0" w:rsidRDefault="00C557BF" w:rsidP="002D4525">
      <w:pPr>
        <w:pStyle w:val="heading2text"/>
        <w:spacing w:after="0"/>
        <w:ind w:left="0"/>
        <w:jc w:val="left"/>
        <w:rPr>
          <w:i/>
          <w:color w:val="008000"/>
          <w:sz w:val="22"/>
          <w:szCs w:val="22"/>
        </w:rPr>
      </w:pPr>
    </w:p>
    <w:p w14:paraId="015E1121" w14:textId="667F4896" w:rsidR="000D78E4" w:rsidRDefault="00AD4EA1" w:rsidP="00506912">
      <w:pPr>
        <w:pStyle w:val="Heading2"/>
      </w:pPr>
      <w:bookmarkStart w:id="153" w:name="_Toc499728760"/>
      <w:r w:rsidRPr="007D318F">
        <w:t xml:space="preserve">3.2   </w:t>
      </w:r>
      <w:r w:rsidR="00F3154D" w:rsidRPr="007D318F">
        <w:t>St</w:t>
      </w:r>
      <w:r w:rsidR="000D78E4" w:rsidRPr="007D318F">
        <w:t>udy Population</w:t>
      </w:r>
      <w:bookmarkEnd w:id="153"/>
    </w:p>
    <w:p w14:paraId="63360FBE" w14:textId="77777777" w:rsidR="0049675A" w:rsidRDefault="0049675A" w:rsidP="0049675A">
      <w:pPr>
        <w:ind w:left="-5" w:right="891"/>
      </w:pPr>
      <w:r>
        <w:rPr>
          <w:sz w:val="22"/>
        </w:rPr>
        <w:lastRenderedPageBreak/>
        <w:t xml:space="preserve">Aims 1 and 2: U.S. non-institutionalized population aged 18+, diagnosed with diabetes as indicated by presence of a diabetes-specific ICD-9 or ICD-10 codes which visited hospital inpatient and emergency department settings from years 2005-2016.  </w:t>
      </w:r>
    </w:p>
    <w:p w14:paraId="2C06D66C" w14:textId="77777777" w:rsidR="0049675A" w:rsidRDefault="0049675A" w:rsidP="0049675A">
      <w:pPr>
        <w:spacing w:line="259" w:lineRule="auto"/>
      </w:pPr>
      <w:r>
        <w:rPr>
          <w:sz w:val="22"/>
        </w:rPr>
        <w:t xml:space="preserve"> </w:t>
      </w:r>
    </w:p>
    <w:p w14:paraId="1D5CC461" w14:textId="77777777" w:rsidR="0049675A" w:rsidRDefault="0049675A" w:rsidP="0049675A">
      <w:pPr>
        <w:spacing w:line="259" w:lineRule="auto"/>
      </w:pPr>
      <w:r>
        <w:rPr>
          <w:sz w:val="22"/>
        </w:rPr>
        <w:t xml:space="preserve"> </w:t>
      </w:r>
    </w:p>
    <w:p w14:paraId="0AE67A3C" w14:textId="77777777" w:rsidR="0049675A" w:rsidRDefault="0049675A" w:rsidP="0049675A">
      <w:pPr>
        <w:ind w:left="-5" w:right="891"/>
      </w:pPr>
      <w:r>
        <w:rPr>
          <w:sz w:val="22"/>
        </w:rPr>
        <w:t xml:space="preserve">Aim 3: U.S. non-institutionalized population aged 18+, diagnosed with diabetes as indicated by presence of a diabetes-specific ICD-9 or ICD-10 codes, presence of self-reported diabetes, or prescription of 1+ diabetes medication in past 2 years. </w:t>
      </w:r>
    </w:p>
    <w:p w14:paraId="3C109522" w14:textId="77777777" w:rsidR="0049675A" w:rsidRPr="0049675A" w:rsidRDefault="0049675A" w:rsidP="0049675A"/>
    <w:p w14:paraId="015E112D" w14:textId="77777777" w:rsidR="00E203A9" w:rsidRPr="007D318F" w:rsidRDefault="00E203A9" w:rsidP="00506912">
      <w:pPr>
        <w:pStyle w:val="Heading2"/>
      </w:pPr>
      <w:bookmarkStart w:id="154" w:name="_Toc499728761"/>
      <w:r w:rsidRPr="007D318F">
        <w:t>3.3   Inclusion Criteria</w:t>
      </w:r>
      <w:bookmarkEnd w:id="154"/>
      <w:r w:rsidRPr="007D318F">
        <w:t xml:space="preserve"> </w:t>
      </w:r>
    </w:p>
    <w:p w14:paraId="682EA9E9" w14:textId="77777777" w:rsidR="00AC6B7F" w:rsidRDefault="00AC6B7F" w:rsidP="00AC6B7F">
      <w:pPr>
        <w:ind w:left="-5" w:right="891"/>
      </w:pPr>
      <w:r>
        <w:rPr>
          <w:sz w:val="22"/>
        </w:rPr>
        <w:t xml:space="preserve">Aim 1: </w:t>
      </w:r>
    </w:p>
    <w:p w14:paraId="613941C2" w14:textId="77777777" w:rsidR="00AC6B7F" w:rsidRDefault="00AC6B7F" w:rsidP="00425E2D">
      <w:pPr>
        <w:numPr>
          <w:ilvl w:val="0"/>
          <w:numId w:val="10"/>
        </w:numPr>
        <w:spacing w:after="112" w:line="248" w:lineRule="auto"/>
        <w:ind w:right="891" w:hanging="360"/>
      </w:pPr>
      <w:r>
        <w:rPr>
          <w:sz w:val="22"/>
        </w:rPr>
        <w:t xml:space="preserve">Observation has presence of ICD-9 codes indicative of diabetes disease state (Appendix 1) </w:t>
      </w:r>
    </w:p>
    <w:p w14:paraId="6C9CA1D1" w14:textId="77777777" w:rsidR="00AC6B7F" w:rsidRDefault="00AC6B7F" w:rsidP="00AC6B7F">
      <w:pPr>
        <w:spacing w:after="148"/>
        <w:ind w:left="-5" w:right="891"/>
      </w:pPr>
      <w:r>
        <w:rPr>
          <w:sz w:val="22"/>
        </w:rPr>
        <w:t xml:space="preserve">Or  </w:t>
      </w:r>
    </w:p>
    <w:p w14:paraId="4FF8AFCF" w14:textId="77777777" w:rsidR="00AC6B7F" w:rsidRDefault="00AC6B7F" w:rsidP="00425E2D">
      <w:pPr>
        <w:numPr>
          <w:ilvl w:val="0"/>
          <w:numId w:val="10"/>
        </w:numPr>
        <w:spacing w:line="396" w:lineRule="auto"/>
        <w:ind w:right="891" w:hanging="360"/>
      </w:pPr>
      <w:r>
        <w:rPr>
          <w:sz w:val="22"/>
        </w:rPr>
        <w:t xml:space="preserve">Observation has presence of ICD-10 indicative of diabetes disease state (Appendix 1) </w:t>
      </w:r>
      <w:r>
        <w:rPr>
          <w:sz w:val="22"/>
        </w:rPr>
        <w:t xml:space="preserve"> </w:t>
      </w:r>
      <w:r>
        <w:rPr>
          <w:sz w:val="22"/>
        </w:rPr>
        <w:tab/>
        <w:t xml:space="preserve">Patient is age 18+ </w:t>
      </w:r>
    </w:p>
    <w:p w14:paraId="127D6CCC" w14:textId="77777777" w:rsidR="00AC6B7F" w:rsidRDefault="00AC6B7F" w:rsidP="00AC6B7F">
      <w:pPr>
        <w:spacing w:after="96" w:line="259" w:lineRule="auto"/>
      </w:pPr>
      <w:r>
        <w:rPr>
          <w:sz w:val="22"/>
        </w:rPr>
        <w:t xml:space="preserve"> </w:t>
      </w:r>
    </w:p>
    <w:p w14:paraId="70C3845B" w14:textId="77777777" w:rsidR="00AC6B7F" w:rsidRDefault="00AC6B7F" w:rsidP="00AC6B7F">
      <w:pPr>
        <w:spacing w:after="131"/>
        <w:ind w:left="-5" w:right="891"/>
      </w:pPr>
      <w:r>
        <w:rPr>
          <w:sz w:val="22"/>
        </w:rPr>
        <w:t xml:space="preserve">Aim 2: </w:t>
      </w:r>
    </w:p>
    <w:p w14:paraId="17B98462" w14:textId="77777777" w:rsidR="00AC6B7F" w:rsidRDefault="00AC6B7F" w:rsidP="00425E2D">
      <w:pPr>
        <w:numPr>
          <w:ilvl w:val="0"/>
          <w:numId w:val="10"/>
        </w:numPr>
        <w:spacing w:after="109" w:line="248" w:lineRule="auto"/>
        <w:ind w:right="891" w:hanging="360"/>
      </w:pPr>
      <w:r>
        <w:rPr>
          <w:sz w:val="22"/>
        </w:rPr>
        <w:t xml:space="preserve">Observation has presence of ICD-9 codes indicative of diabetes disease state (Appendix 1) </w:t>
      </w:r>
    </w:p>
    <w:p w14:paraId="431857AD" w14:textId="77777777" w:rsidR="00AC6B7F" w:rsidRDefault="00AC6B7F" w:rsidP="00AC6B7F">
      <w:pPr>
        <w:spacing w:after="131"/>
        <w:ind w:left="-5" w:right="891"/>
      </w:pPr>
      <w:r>
        <w:rPr>
          <w:sz w:val="22"/>
        </w:rPr>
        <w:t xml:space="preserve">Or </w:t>
      </w:r>
    </w:p>
    <w:p w14:paraId="17E86AE8" w14:textId="77777777" w:rsidR="00AC6B7F" w:rsidRDefault="00AC6B7F" w:rsidP="00425E2D">
      <w:pPr>
        <w:numPr>
          <w:ilvl w:val="0"/>
          <w:numId w:val="10"/>
        </w:numPr>
        <w:spacing w:after="150" w:line="248" w:lineRule="auto"/>
        <w:ind w:right="891" w:hanging="360"/>
      </w:pPr>
      <w:r>
        <w:rPr>
          <w:sz w:val="22"/>
        </w:rPr>
        <w:t xml:space="preserve">Observation has presence of ICD-10 codes indicative of diabetes disease state (Appendix 1) </w:t>
      </w:r>
    </w:p>
    <w:p w14:paraId="4A59FEB4" w14:textId="77777777" w:rsidR="00AC6B7F" w:rsidRDefault="00AC6B7F" w:rsidP="00425E2D">
      <w:pPr>
        <w:numPr>
          <w:ilvl w:val="0"/>
          <w:numId w:val="10"/>
        </w:numPr>
        <w:spacing w:after="137" w:line="248" w:lineRule="auto"/>
        <w:ind w:right="891" w:hanging="360"/>
      </w:pPr>
      <w:r>
        <w:rPr>
          <w:sz w:val="22"/>
        </w:rPr>
        <w:t xml:space="preserve">Patient is age 18+ </w:t>
      </w:r>
    </w:p>
    <w:p w14:paraId="798D109C" w14:textId="77777777" w:rsidR="00AC6B7F" w:rsidRDefault="00AC6B7F" w:rsidP="00425E2D">
      <w:pPr>
        <w:numPr>
          <w:ilvl w:val="0"/>
          <w:numId w:val="10"/>
        </w:numPr>
        <w:spacing w:after="109" w:line="248" w:lineRule="auto"/>
        <w:ind w:right="891" w:hanging="360"/>
      </w:pPr>
      <w:r>
        <w:rPr>
          <w:sz w:val="22"/>
        </w:rPr>
        <w:t xml:space="preserve">Observation has presence of ICD-9 codes indicative of a potentially preventable hospitalization (Appendix 2) </w:t>
      </w:r>
    </w:p>
    <w:p w14:paraId="33C32CFB" w14:textId="77777777" w:rsidR="00AC6B7F" w:rsidRDefault="00AC6B7F" w:rsidP="00AC6B7F">
      <w:pPr>
        <w:spacing w:after="99" w:line="259" w:lineRule="auto"/>
      </w:pPr>
      <w:r>
        <w:rPr>
          <w:sz w:val="22"/>
        </w:rPr>
        <w:t xml:space="preserve"> </w:t>
      </w:r>
    </w:p>
    <w:p w14:paraId="61A159D8" w14:textId="77777777" w:rsidR="00AC6B7F" w:rsidRDefault="00AC6B7F" w:rsidP="00AC6B7F">
      <w:pPr>
        <w:spacing w:after="148"/>
        <w:ind w:left="-5" w:right="891"/>
      </w:pPr>
      <w:r>
        <w:rPr>
          <w:sz w:val="22"/>
        </w:rPr>
        <w:t xml:space="preserve">Aim 3: </w:t>
      </w:r>
    </w:p>
    <w:p w14:paraId="0600AA4F" w14:textId="77777777" w:rsidR="00AC6B7F" w:rsidRDefault="00AC6B7F" w:rsidP="00425E2D">
      <w:pPr>
        <w:numPr>
          <w:ilvl w:val="0"/>
          <w:numId w:val="10"/>
        </w:numPr>
        <w:spacing w:after="115" w:line="248" w:lineRule="auto"/>
        <w:ind w:right="891" w:hanging="360"/>
      </w:pPr>
      <w:r>
        <w:rPr>
          <w:sz w:val="22"/>
        </w:rPr>
        <w:t xml:space="preserve">Patient has indicated presence of self-reported diabetes  </w:t>
      </w:r>
    </w:p>
    <w:p w14:paraId="62924F52" w14:textId="77777777" w:rsidR="00AC6B7F" w:rsidRDefault="00AC6B7F" w:rsidP="00AC6B7F">
      <w:pPr>
        <w:spacing w:after="150"/>
        <w:ind w:left="-5" w:right="891"/>
      </w:pPr>
      <w:r>
        <w:rPr>
          <w:sz w:val="22"/>
        </w:rPr>
        <w:t xml:space="preserve">Or </w:t>
      </w:r>
    </w:p>
    <w:p w14:paraId="21F9E697" w14:textId="77777777" w:rsidR="00AC6B7F" w:rsidRDefault="00AC6B7F" w:rsidP="00425E2D">
      <w:pPr>
        <w:numPr>
          <w:ilvl w:val="0"/>
          <w:numId w:val="10"/>
        </w:numPr>
        <w:spacing w:after="115" w:line="248" w:lineRule="auto"/>
        <w:ind w:right="891" w:hanging="360"/>
      </w:pPr>
      <w:r>
        <w:rPr>
          <w:sz w:val="22"/>
        </w:rPr>
        <w:t xml:space="preserve">Patient has been diagnosed 1+ diabetes medication in past two years </w:t>
      </w:r>
    </w:p>
    <w:p w14:paraId="0B0FF49E" w14:textId="77777777" w:rsidR="00AC6B7F" w:rsidRDefault="00AC6B7F" w:rsidP="00AC6B7F">
      <w:pPr>
        <w:spacing w:after="148"/>
        <w:ind w:left="-5" w:right="891"/>
      </w:pPr>
      <w:r>
        <w:rPr>
          <w:sz w:val="22"/>
        </w:rPr>
        <w:t xml:space="preserve">Or </w:t>
      </w:r>
    </w:p>
    <w:p w14:paraId="7E2808FE" w14:textId="77777777" w:rsidR="00AC6B7F" w:rsidRDefault="00AC6B7F" w:rsidP="00425E2D">
      <w:pPr>
        <w:numPr>
          <w:ilvl w:val="0"/>
          <w:numId w:val="10"/>
        </w:numPr>
        <w:spacing w:after="109" w:line="248" w:lineRule="auto"/>
        <w:ind w:right="891" w:hanging="360"/>
      </w:pPr>
      <w:r>
        <w:rPr>
          <w:sz w:val="22"/>
        </w:rPr>
        <w:t xml:space="preserve">Patient inpatient, outpatient, or emergency department visit has presence of ICD-9 codes indicative of diabetes disease state (Appendix 1) </w:t>
      </w:r>
    </w:p>
    <w:p w14:paraId="60EDEFEF" w14:textId="77777777" w:rsidR="00AC6B7F" w:rsidRDefault="00AC6B7F" w:rsidP="00AC6B7F">
      <w:pPr>
        <w:spacing w:after="150"/>
        <w:ind w:left="-5" w:right="891"/>
      </w:pPr>
      <w:r>
        <w:rPr>
          <w:sz w:val="22"/>
        </w:rPr>
        <w:t xml:space="preserve">Or </w:t>
      </w:r>
    </w:p>
    <w:p w14:paraId="231A80D0" w14:textId="77777777" w:rsidR="00AC6B7F" w:rsidRDefault="00AC6B7F" w:rsidP="00425E2D">
      <w:pPr>
        <w:numPr>
          <w:ilvl w:val="0"/>
          <w:numId w:val="10"/>
        </w:numPr>
        <w:spacing w:after="150" w:line="248" w:lineRule="auto"/>
        <w:ind w:right="891" w:hanging="360"/>
      </w:pPr>
      <w:r>
        <w:rPr>
          <w:sz w:val="22"/>
        </w:rPr>
        <w:t xml:space="preserve">Patient inpatient, outpatient, or emergency department visit has presence of ICD-10 codes indicative of diabetes disease state (Appendix 1) </w:t>
      </w:r>
    </w:p>
    <w:p w14:paraId="4ACC6EFF" w14:textId="77777777" w:rsidR="00AC6B7F" w:rsidRDefault="00AC6B7F" w:rsidP="00425E2D">
      <w:pPr>
        <w:numPr>
          <w:ilvl w:val="0"/>
          <w:numId w:val="10"/>
        </w:numPr>
        <w:spacing w:line="248" w:lineRule="auto"/>
        <w:ind w:right="891" w:hanging="360"/>
      </w:pPr>
      <w:r>
        <w:rPr>
          <w:sz w:val="22"/>
        </w:rPr>
        <w:t xml:space="preserve">Patient is age 18+ </w:t>
      </w:r>
    </w:p>
    <w:p w14:paraId="015E1138" w14:textId="77777777" w:rsidR="00506912" w:rsidRPr="0087495F" w:rsidRDefault="00506912" w:rsidP="0087495F">
      <w:pPr>
        <w:rPr>
          <w:i/>
          <w:color w:val="008000"/>
          <w:sz w:val="22"/>
        </w:rPr>
      </w:pPr>
    </w:p>
    <w:p w14:paraId="015E1139" w14:textId="77777777" w:rsidR="00E97958" w:rsidRPr="007D318F" w:rsidRDefault="00E97958" w:rsidP="00506912">
      <w:pPr>
        <w:pStyle w:val="Heading2"/>
      </w:pPr>
      <w:bookmarkStart w:id="155" w:name="_Toc499728762"/>
      <w:r w:rsidRPr="007D318F">
        <w:t>3.4</w:t>
      </w:r>
      <w:r w:rsidR="00AD4FEF" w:rsidRPr="007D318F">
        <w:t xml:space="preserve">   Exclusion Criteria</w:t>
      </w:r>
      <w:bookmarkEnd w:id="155"/>
    </w:p>
    <w:p w14:paraId="021D3BD6" w14:textId="77777777" w:rsidR="00AC6B7F" w:rsidRDefault="00AC6B7F" w:rsidP="00AC6B7F">
      <w:pPr>
        <w:spacing w:after="107"/>
        <w:ind w:left="-5" w:right="909"/>
      </w:pPr>
      <w:bookmarkStart w:id="156" w:name="_Toc499728763"/>
      <w:r>
        <w:lastRenderedPageBreak/>
        <w:t xml:space="preserve">Patient is &lt;18 years old.  </w:t>
      </w:r>
    </w:p>
    <w:p w14:paraId="368D1FFD" w14:textId="77777777" w:rsidR="00AC6B7F" w:rsidRDefault="00AC6B7F" w:rsidP="00AC6B7F">
      <w:pPr>
        <w:spacing w:after="96" w:line="259" w:lineRule="auto"/>
      </w:pPr>
      <w:r>
        <w:t xml:space="preserve"> </w:t>
      </w:r>
    </w:p>
    <w:p w14:paraId="5F10FCEF" w14:textId="77777777" w:rsidR="00AC6B7F" w:rsidRDefault="00AC6B7F" w:rsidP="00AC6B7F">
      <w:pPr>
        <w:pStyle w:val="Heading2"/>
        <w:ind w:left="-5" w:right="61" w:firstLine="5"/>
      </w:pPr>
      <w:bookmarkStart w:id="157" w:name="_Toc373675"/>
      <w:r>
        <w:t xml:space="preserve">3.5   Stratification </w:t>
      </w:r>
      <w:r>
        <w:rPr>
          <w:color w:val="FF0000"/>
        </w:rPr>
        <w:t xml:space="preserve"> </w:t>
      </w:r>
      <w:bookmarkEnd w:id="157"/>
    </w:p>
    <w:p w14:paraId="29C44D5E" w14:textId="77777777" w:rsidR="00AC6B7F" w:rsidRDefault="00AC6B7F" w:rsidP="00AC6B7F">
      <w:pPr>
        <w:spacing w:after="106"/>
        <w:ind w:left="-5" w:right="891"/>
      </w:pPr>
      <w:r>
        <w:rPr>
          <w:sz w:val="22"/>
        </w:rPr>
        <w:t xml:space="preserve">Stratified according to the following factors: </w:t>
      </w:r>
    </w:p>
    <w:p w14:paraId="6AD8E23E" w14:textId="77777777" w:rsidR="00AC6B7F" w:rsidRDefault="00AC6B7F" w:rsidP="00425E2D">
      <w:pPr>
        <w:numPr>
          <w:ilvl w:val="0"/>
          <w:numId w:val="8"/>
        </w:numPr>
        <w:spacing w:after="106" w:line="248" w:lineRule="auto"/>
        <w:ind w:right="891" w:hanging="350"/>
      </w:pPr>
      <w:r>
        <w:rPr>
          <w:sz w:val="22"/>
        </w:rPr>
        <w:t xml:space="preserve">Age </w:t>
      </w:r>
    </w:p>
    <w:p w14:paraId="1D6C4F39" w14:textId="77777777" w:rsidR="00AC6B7F" w:rsidRDefault="00AC6B7F" w:rsidP="00425E2D">
      <w:pPr>
        <w:numPr>
          <w:ilvl w:val="0"/>
          <w:numId w:val="8"/>
        </w:numPr>
        <w:spacing w:line="248" w:lineRule="auto"/>
        <w:ind w:right="891" w:hanging="350"/>
      </w:pPr>
      <w:r>
        <w:rPr>
          <w:sz w:val="22"/>
        </w:rPr>
        <w:t xml:space="preserve">Race/ethnic group </w:t>
      </w:r>
    </w:p>
    <w:p w14:paraId="5F280A5B" w14:textId="77777777" w:rsidR="00AC6B7F" w:rsidRDefault="00AC6B7F" w:rsidP="00425E2D">
      <w:pPr>
        <w:numPr>
          <w:ilvl w:val="0"/>
          <w:numId w:val="8"/>
        </w:numPr>
        <w:spacing w:after="109" w:line="248" w:lineRule="auto"/>
        <w:ind w:right="891" w:hanging="350"/>
      </w:pPr>
      <w:r>
        <w:rPr>
          <w:sz w:val="22"/>
        </w:rPr>
        <w:t xml:space="preserve">Sex </w:t>
      </w:r>
    </w:p>
    <w:p w14:paraId="1E223E4C" w14:textId="77777777" w:rsidR="00AC6B7F" w:rsidRDefault="00AC6B7F" w:rsidP="00425E2D">
      <w:pPr>
        <w:numPr>
          <w:ilvl w:val="0"/>
          <w:numId w:val="8"/>
        </w:numPr>
        <w:spacing w:after="106" w:line="248" w:lineRule="auto"/>
        <w:ind w:right="891" w:hanging="350"/>
      </w:pPr>
      <w:r>
        <w:rPr>
          <w:sz w:val="22"/>
        </w:rPr>
        <w:t xml:space="preserve">Health Insurance Coverage </w:t>
      </w:r>
    </w:p>
    <w:p w14:paraId="22BC990B" w14:textId="77777777" w:rsidR="00AC6B7F" w:rsidRDefault="00AC6B7F" w:rsidP="00425E2D">
      <w:pPr>
        <w:numPr>
          <w:ilvl w:val="0"/>
          <w:numId w:val="8"/>
        </w:numPr>
        <w:spacing w:after="109" w:line="248" w:lineRule="auto"/>
        <w:ind w:right="891" w:hanging="350"/>
      </w:pPr>
      <w:r>
        <w:rPr>
          <w:sz w:val="22"/>
        </w:rPr>
        <w:t xml:space="preserve">Geographic Region </w:t>
      </w:r>
    </w:p>
    <w:p w14:paraId="3847EDA6" w14:textId="77777777" w:rsidR="00AC6B7F" w:rsidRDefault="00AC6B7F" w:rsidP="00425E2D">
      <w:pPr>
        <w:numPr>
          <w:ilvl w:val="0"/>
          <w:numId w:val="8"/>
        </w:numPr>
        <w:spacing w:after="106" w:line="248" w:lineRule="auto"/>
        <w:ind w:right="891" w:hanging="350"/>
      </w:pPr>
      <w:r>
        <w:rPr>
          <w:sz w:val="22"/>
        </w:rPr>
        <w:t xml:space="preserve">Urban/Rural designation </w:t>
      </w:r>
    </w:p>
    <w:p w14:paraId="3A74CB0D" w14:textId="77777777" w:rsidR="00AC6B7F" w:rsidRDefault="00AC6B7F" w:rsidP="00425E2D">
      <w:pPr>
        <w:numPr>
          <w:ilvl w:val="0"/>
          <w:numId w:val="8"/>
        </w:numPr>
        <w:spacing w:after="106" w:line="248" w:lineRule="auto"/>
        <w:ind w:right="891" w:hanging="350"/>
      </w:pPr>
      <w:r>
        <w:rPr>
          <w:sz w:val="22"/>
        </w:rPr>
        <w:t xml:space="preserve">Presence of comorbidities  </w:t>
      </w:r>
    </w:p>
    <w:bookmarkEnd w:id="156"/>
    <w:p w14:paraId="015E1144" w14:textId="26BB55DE" w:rsidR="00AF2875" w:rsidRDefault="00224E6B" w:rsidP="008C2065">
      <w:pPr>
        <w:pStyle w:val="Heading1"/>
        <w:spacing w:after="240"/>
        <w:rPr>
          <w:rFonts w:cs="Times New Roman"/>
        </w:rPr>
      </w:pPr>
      <w:r w:rsidRPr="00C959C0">
        <w:rPr>
          <w:rFonts w:cs="Times New Roman"/>
        </w:rPr>
        <w:br w:type="page"/>
      </w:r>
      <w:bookmarkStart w:id="158" w:name="_Toc499728764"/>
      <w:r w:rsidR="00AD4EA1" w:rsidRPr="00C959C0">
        <w:rPr>
          <w:rFonts w:cs="Times New Roman"/>
        </w:rPr>
        <w:lastRenderedPageBreak/>
        <w:t xml:space="preserve">4   </w:t>
      </w:r>
      <w:r w:rsidR="00AF2875" w:rsidRPr="00C959C0">
        <w:rPr>
          <w:rFonts w:cs="Times New Roman"/>
        </w:rPr>
        <w:t>Variables and Epidemiological Measurements</w:t>
      </w:r>
      <w:bookmarkEnd w:id="158"/>
    </w:p>
    <w:p w14:paraId="567AB489" w14:textId="77777777" w:rsidR="00AC6B7F" w:rsidRDefault="00AC6B7F" w:rsidP="00AC6B7F">
      <w:pPr>
        <w:ind w:left="-5" w:right="1094"/>
      </w:pPr>
      <w:r>
        <w:rPr>
          <w:sz w:val="22"/>
        </w:rPr>
        <w:t xml:space="preserve">All variables are gathered from cross-sectional snapshots from 2008-2016. No follow up or pre-index period is defined as there is no longitudinal aspect of this study. Variables for analysis are listed below, with relevant information supplied by the AHRQ’s documentation for data elements. Each variable will be used for the purpose of quantitative descriptive analyses. We will start by taking the </w:t>
      </w:r>
      <w:proofErr w:type="gramStart"/>
      <w:r>
        <w:rPr>
          <w:sz w:val="22"/>
        </w:rPr>
        <w:t>sum total</w:t>
      </w:r>
      <w:proofErr w:type="gramEnd"/>
      <w:r>
        <w:rPr>
          <w:sz w:val="22"/>
        </w:rPr>
        <w:t xml:space="preserve"> of all-cause health care use and outcomes. From there, we will have to try to disaggregate the health care use that was “diabetes-related” based on the billing claim</w:t>
      </w:r>
      <w:r>
        <w:rPr>
          <w:sz w:val="23"/>
        </w:rPr>
        <w:t xml:space="preserve">.  </w:t>
      </w:r>
    </w:p>
    <w:p w14:paraId="3C6CC921" w14:textId="77777777" w:rsidR="00AC6B7F" w:rsidRDefault="00AC6B7F" w:rsidP="00AC6B7F">
      <w:pPr>
        <w:spacing w:line="259" w:lineRule="auto"/>
      </w:pPr>
      <w:r>
        <w:rPr>
          <w:sz w:val="22"/>
        </w:rPr>
        <w:t xml:space="preserve"> </w:t>
      </w:r>
    </w:p>
    <w:tbl>
      <w:tblPr>
        <w:tblStyle w:val="TableGrid0"/>
        <w:tblW w:w="8872" w:type="dxa"/>
        <w:tblInd w:w="80" w:type="dxa"/>
        <w:tblCellMar>
          <w:top w:w="61" w:type="dxa"/>
          <w:left w:w="8" w:type="dxa"/>
          <w:right w:w="115" w:type="dxa"/>
        </w:tblCellMar>
        <w:tblLook w:val="04A0" w:firstRow="1" w:lastRow="0" w:firstColumn="1" w:lastColumn="0" w:noHBand="0" w:noVBand="1"/>
      </w:tblPr>
      <w:tblGrid>
        <w:gridCol w:w="2183"/>
        <w:gridCol w:w="5449"/>
        <w:gridCol w:w="1240"/>
      </w:tblGrid>
      <w:tr w:rsidR="00AC6B7F" w14:paraId="11AAF167" w14:textId="77777777" w:rsidTr="001961A7">
        <w:trPr>
          <w:trHeight w:val="334"/>
        </w:trPr>
        <w:tc>
          <w:tcPr>
            <w:tcW w:w="2216" w:type="dxa"/>
            <w:tcBorders>
              <w:top w:val="single" w:sz="8" w:space="0" w:color="000000"/>
              <w:left w:val="single" w:sz="8" w:space="0" w:color="000000"/>
              <w:bottom w:val="single" w:sz="8" w:space="0" w:color="000000"/>
              <w:right w:val="single" w:sz="8" w:space="0" w:color="000000"/>
            </w:tcBorders>
          </w:tcPr>
          <w:p w14:paraId="346CDD44" w14:textId="77777777" w:rsidR="00AC6B7F" w:rsidRDefault="00AC6B7F" w:rsidP="00AC6B7F">
            <w:pPr>
              <w:spacing w:line="259" w:lineRule="auto"/>
              <w:ind w:left="11"/>
            </w:pPr>
            <w:r>
              <w:rPr>
                <w:sz w:val="20"/>
              </w:rPr>
              <w:t xml:space="preserve">Variable </w:t>
            </w:r>
          </w:p>
        </w:tc>
        <w:tc>
          <w:tcPr>
            <w:tcW w:w="5646" w:type="dxa"/>
            <w:tcBorders>
              <w:top w:val="single" w:sz="8" w:space="0" w:color="000000"/>
              <w:left w:val="single" w:sz="8" w:space="0" w:color="000000"/>
              <w:bottom w:val="single" w:sz="8" w:space="0" w:color="000000"/>
              <w:right w:val="single" w:sz="8" w:space="0" w:color="000000"/>
            </w:tcBorders>
          </w:tcPr>
          <w:p w14:paraId="4F715138" w14:textId="77777777" w:rsidR="00AC6B7F" w:rsidRDefault="00AC6B7F" w:rsidP="00AC6B7F">
            <w:pPr>
              <w:spacing w:line="259" w:lineRule="auto"/>
              <w:ind w:left="12"/>
            </w:pPr>
            <w:r>
              <w:rPr>
                <w:sz w:val="20"/>
              </w:rPr>
              <w:t xml:space="preserve">Definition </w:t>
            </w:r>
          </w:p>
        </w:tc>
        <w:tc>
          <w:tcPr>
            <w:tcW w:w="1010" w:type="dxa"/>
            <w:tcBorders>
              <w:top w:val="single" w:sz="8" w:space="0" w:color="000000"/>
              <w:left w:val="single" w:sz="8" w:space="0" w:color="000000"/>
              <w:bottom w:val="single" w:sz="8" w:space="0" w:color="000000"/>
              <w:right w:val="single" w:sz="8" w:space="0" w:color="000000"/>
            </w:tcBorders>
          </w:tcPr>
          <w:p w14:paraId="4945B12D" w14:textId="77777777" w:rsidR="00AC6B7F" w:rsidRDefault="00AC6B7F" w:rsidP="00AC6B7F">
            <w:pPr>
              <w:spacing w:line="259" w:lineRule="auto"/>
            </w:pPr>
            <w:r>
              <w:rPr>
                <w:sz w:val="20"/>
              </w:rPr>
              <w:t xml:space="preserve">Unit </w:t>
            </w:r>
          </w:p>
        </w:tc>
      </w:tr>
    </w:tbl>
    <w:p w14:paraId="65FBBF07" w14:textId="77777777" w:rsidR="00AC6B7F" w:rsidRDefault="00AC6B7F" w:rsidP="00AC6B7F">
      <w:pPr>
        <w:spacing w:line="259" w:lineRule="auto"/>
        <w:ind w:right="583"/>
      </w:pPr>
    </w:p>
    <w:tbl>
      <w:tblPr>
        <w:tblStyle w:val="TableGrid0"/>
        <w:tblW w:w="8872" w:type="dxa"/>
        <w:tblInd w:w="80" w:type="dxa"/>
        <w:tblCellMar>
          <w:top w:w="57" w:type="dxa"/>
          <w:left w:w="10" w:type="dxa"/>
          <w:bottom w:w="10" w:type="dxa"/>
          <w:right w:w="11" w:type="dxa"/>
        </w:tblCellMar>
        <w:tblLook w:val="04A0" w:firstRow="1" w:lastRow="0" w:firstColumn="1" w:lastColumn="0" w:noHBand="0" w:noVBand="1"/>
      </w:tblPr>
      <w:tblGrid>
        <w:gridCol w:w="1996"/>
        <w:gridCol w:w="5035"/>
        <w:gridCol w:w="1841"/>
      </w:tblGrid>
      <w:tr w:rsidR="00AC6B7F" w14:paraId="5F1E8D1D" w14:textId="77777777" w:rsidTr="001961A7">
        <w:trPr>
          <w:trHeight w:val="3209"/>
        </w:trPr>
        <w:tc>
          <w:tcPr>
            <w:tcW w:w="2198" w:type="dxa"/>
            <w:vMerge w:val="restart"/>
            <w:tcBorders>
              <w:top w:val="single" w:sz="8" w:space="0" w:color="000000"/>
              <w:left w:val="single" w:sz="8" w:space="0" w:color="000000"/>
              <w:bottom w:val="single" w:sz="8" w:space="0" w:color="000000"/>
              <w:right w:val="single" w:sz="8" w:space="0" w:color="000000"/>
            </w:tcBorders>
          </w:tcPr>
          <w:p w14:paraId="05DC5BBE" w14:textId="77777777" w:rsidR="00AC6B7F" w:rsidRDefault="00AC6B7F" w:rsidP="00AC6B7F">
            <w:pPr>
              <w:spacing w:line="259" w:lineRule="auto"/>
            </w:pPr>
            <w:r>
              <w:rPr>
                <w:sz w:val="20"/>
              </w:rPr>
              <w:t xml:space="preserve">Age  </w:t>
            </w:r>
          </w:p>
        </w:tc>
        <w:tc>
          <w:tcPr>
            <w:tcW w:w="5613" w:type="dxa"/>
            <w:tcBorders>
              <w:top w:val="single" w:sz="8" w:space="0" w:color="000000"/>
              <w:left w:val="single" w:sz="8" w:space="0" w:color="000000"/>
              <w:bottom w:val="single" w:sz="4" w:space="0" w:color="000000"/>
              <w:right w:val="single" w:sz="8" w:space="0" w:color="000000"/>
            </w:tcBorders>
          </w:tcPr>
          <w:p w14:paraId="71B84696" w14:textId="77777777" w:rsidR="00AC6B7F" w:rsidRDefault="00AC6B7F" w:rsidP="00AC6B7F">
            <w:pPr>
              <w:spacing w:after="15" w:line="259" w:lineRule="auto"/>
              <w:ind w:left="9"/>
            </w:pPr>
            <w:r>
              <w:rPr>
                <w:sz w:val="20"/>
              </w:rPr>
              <w:t xml:space="preserve">NIS/NEDD/SID/SEDD  </w:t>
            </w:r>
          </w:p>
          <w:p w14:paraId="4578DC08" w14:textId="77777777" w:rsidR="00AC6B7F" w:rsidRDefault="00AC6B7F" w:rsidP="00AC6B7F">
            <w:pPr>
              <w:spacing w:after="15" w:line="259" w:lineRule="auto"/>
            </w:pPr>
            <w:r>
              <w:rPr>
                <w:sz w:val="20"/>
              </w:rPr>
              <w:t xml:space="preserve">AGE </w:t>
            </w:r>
          </w:p>
          <w:p w14:paraId="489DFC57" w14:textId="77777777" w:rsidR="00AC6B7F" w:rsidRDefault="00AC6B7F" w:rsidP="00AC6B7F">
            <w:pPr>
              <w:spacing w:line="276" w:lineRule="auto"/>
            </w:pPr>
            <w:r>
              <w:rPr>
                <w:sz w:val="20"/>
              </w:rPr>
              <w:t xml:space="preserve">Age in years (AGE) is calculated from the birth date (DOB) and the admission date (ADATE) in the HCUP State databases with the few exceptions listed below. Ages over 89 are aggregated into a single category of 90 years or older in the HCUP nationwide databases starting in data year 2012. </w:t>
            </w:r>
          </w:p>
          <w:p w14:paraId="6FE682D9" w14:textId="77777777" w:rsidR="00AC6B7F" w:rsidRDefault="00AC6B7F" w:rsidP="00AC6B7F">
            <w:pPr>
              <w:spacing w:after="15" w:line="259" w:lineRule="auto"/>
            </w:pPr>
            <w:r>
              <w:rPr>
                <w:sz w:val="20"/>
              </w:rPr>
              <w:t xml:space="preserve"> </w:t>
            </w:r>
          </w:p>
          <w:p w14:paraId="7936B896" w14:textId="77777777" w:rsidR="00AC6B7F" w:rsidRDefault="00AC6B7F" w:rsidP="00AC6B7F">
            <w:pPr>
              <w:spacing w:after="2" w:line="275" w:lineRule="auto"/>
            </w:pPr>
            <w:r>
              <w:rPr>
                <w:sz w:val="20"/>
              </w:rPr>
              <w:t xml:space="preserve">Age will be grouped into 18-44, 45-64, and 65+ for purpose of analysis </w:t>
            </w:r>
          </w:p>
          <w:p w14:paraId="43545923" w14:textId="77777777" w:rsidR="00AC6B7F" w:rsidRDefault="00AC6B7F" w:rsidP="00AC6B7F">
            <w:pPr>
              <w:spacing w:after="15" w:line="259" w:lineRule="auto"/>
            </w:pPr>
            <w:r>
              <w:rPr>
                <w:sz w:val="20"/>
              </w:rPr>
              <w:t xml:space="preserve"> </w:t>
            </w:r>
          </w:p>
          <w:p w14:paraId="15EC7D4B" w14:textId="77777777" w:rsidR="00AC6B7F" w:rsidRDefault="00AC6B7F" w:rsidP="00AC6B7F">
            <w:pPr>
              <w:spacing w:line="259" w:lineRule="auto"/>
            </w:pPr>
            <w:r>
              <w:rPr>
                <w:sz w:val="20"/>
              </w:rPr>
              <w:t xml:space="preserve">MEPS  </w:t>
            </w:r>
          </w:p>
        </w:tc>
        <w:tc>
          <w:tcPr>
            <w:tcW w:w="1061" w:type="dxa"/>
            <w:vMerge w:val="restart"/>
            <w:tcBorders>
              <w:top w:val="single" w:sz="8" w:space="0" w:color="000000"/>
              <w:left w:val="single" w:sz="8" w:space="0" w:color="000000"/>
              <w:bottom w:val="single" w:sz="8" w:space="0" w:color="000000"/>
              <w:right w:val="single" w:sz="8" w:space="0" w:color="000000"/>
            </w:tcBorders>
          </w:tcPr>
          <w:p w14:paraId="2C8F571A" w14:textId="77777777" w:rsidR="00AC6B7F" w:rsidRDefault="00AC6B7F" w:rsidP="00AC6B7F">
            <w:pPr>
              <w:spacing w:after="15" w:line="259" w:lineRule="auto"/>
              <w:jc w:val="both"/>
            </w:pPr>
            <w:r>
              <w:rPr>
                <w:sz w:val="20"/>
              </w:rPr>
              <w:t xml:space="preserve">Mean years </w:t>
            </w:r>
          </w:p>
          <w:p w14:paraId="120D4469" w14:textId="77777777" w:rsidR="00AC6B7F" w:rsidRDefault="00AC6B7F" w:rsidP="00AC6B7F">
            <w:pPr>
              <w:spacing w:after="15" w:line="259" w:lineRule="auto"/>
            </w:pPr>
            <w:r>
              <w:rPr>
                <w:sz w:val="20"/>
              </w:rPr>
              <w:t xml:space="preserve">(SD), </w:t>
            </w:r>
          </w:p>
          <w:p w14:paraId="220619F5" w14:textId="77777777" w:rsidR="00AC6B7F" w:rsidRDefault="00AC6B7F" w:rsidP="00AC6B7F">
            <w:pPr>
              <w:spacing w:line="259" w:lineRule="auto"/>
            </w:pPr>
            <w:r>
              <w:rPr>
                <w:sz w:val="20"/>
              </w:rPr>
              <w:t xml:space="preserve">Range </w:t>
            </w:r>
          </w:p>
        </w:tc>
      </w:tr>
      <w:tr w:rsidR="00AC6B7F" w14:paraId="4AE5207A" w14:textId="77777777" w:rsidTr="001961A7">
        <w:trPr>
          <w:trHeight w:val="3895"/>
        </w:trPr>
        <w:tc>
          <w:tcPr>
            <w:tcW w:w="2198" w:type="dxa"/>
            <w:vMerge/>
            <w:tcBorders>
              <w:top w:val="nil"/>
              <w:left w:val="single" w:sz="8" w:space="0" w:color="000000"/>
              <w:bottom w:val="single" w:sz="8" w:space="0" w:color="000000"/>
              <w:right w:val="single" w:sz="8" w:space="0" w:color="000000"/>
            </w:tcBorders>
          </w:tcPr>
          <w:p w14:paraId="32188BD2" w14:textId="77777777" w:rsidR="00AC6B7F" w:rsidRDefault="00AC6B7F" w:rsidP="00AC6B7F">
            <w:pPr>
              <w:spacing w:after="160" w:line="259" w:lineRule="auto"/>
            </w:pPr>
          </w:p>
        </w:tc>
        <w:tc>
          <w:tcPr>
            <w:tcW w:w="5613" w:type="dxa"/>
            <w:tcBorders>
              <w:top w:val="single" w:sz="4" w:space="0" w:color="000000"/>
              <w:left w:val="single" w:sz="8" w:space="0" w:color="000000"/>
              <w:bottom w:val="single" w:sz="8" w:space="0" w:color="000000"/>
              <w:right w:val="single" w:sz="8" w:space="0" w:color="000000"/>
            </w:tcBorders>
            <w:vAlign w:val="bottom"/>
          </w:tcPr>
          <w:p w14:paraId="72B8BB8C" w14:textId="77777777" w:rsidR="00AC6B7F" w:rsidRDefault="00AC6B7F" w:rsidP="00AC6B7F">
            <w:pPr>
              <w:spacing w:line="259" w:lineRule="auto"/>
            </w:pPr>
            <w:r>
              <w:rPr>
                <w:sz w:val="20"/>
              </w:rPr>
              <w:t xml:space="preserve">AGELAST  </w:t>
            </w:r>
          </w:p>
          <w:p w14:paraId="33FFD5E8" w14:textId="77777777" w:rsidR="00AC6B7F" w:rsidRDefault="00AC6B7F" w:rsidP="00AC6B7F">
            <w:pPr>
              <w:spacing w:line="259" w:lineRule="auto"/>
            </w:pPr>
            <w:r>
              <w:rPr>
                <w:sz w:val="20"/>
              </w:rPr>
              <w:t xml:space="preserve">Person’s Age Last Time Eligible </w:t>
            </w:r>
          </w:p>
          <w:p w14:paraId="78BDFC6B" w14:textId="77777777" w:rsidR="00AC6B7F" w:rsidRDefault="00AC6B7F" w:rsidP="00AC6B7F">
            <w:pPr>
              <w:spacing w:after="279" w:line="239" w:lineRule="auto"/>
            </w:pPr>
            <w:r>
              <w:rPr>
                <w:sz w:val="20"/>
              </w:rPr>
              <w:t xml:space="preserve">When date of birth was not provided but age was provided (either from the MEPS interviews or the 2008-2009 NHIS data), the month and year of birth were assigned randomly from among the possible valid options. For any cases still not accounted for, age was imputed using: </w:t>
            </w:r>
          </w:p>
          <w:p w14:paraId="2B899E97" w14:textId="77777777" w:rsidR="00AC6B7F" w:rsidRDefault="00AC6B7F" w:rsidP="00425E2D">
            <w:pPr>
              <w:numPr>
                <w:ilvl w:val="0"/>
                <w:numId w:val="11"/>
              </w:numPr>
              <w:spacing w:after="281"/>
            </w:pPr>
            <w:r>
              <w:rPr>
                <w:sz w:val="20"/>
              </w:rPr>
              <w:t xml:space="preserve">the mean age difference between MEPS participants with certain family relationships (where available) or </w:t>
            </w:r>
          </w:p>
          <w:p w14:paraId="5995DB4C" w14:textId="77777777" w:rsidR="00AC6B7F" w:rsidRDefault="00AC6B7F" w:rsidP="00425E2D">
            <w:pPr>
              <w:numPr>
                <w:ilvl w:val="0"/>
                <w:numId w:val="11"/>
              </w:numPr>
              <w:spacing w:after="260" w:line="259" w:lineRule="auto"/>
            </w:pPr>
            <w:r>
              <w:rPr>
                <w:sz w:val="20"/>
              </w:rPr>
              <w:t xml:space="preserve">the mean age value for MEPS participants. </w:t>
            </w:r>
          </w:p>
          <w:p w14:paraId="650AE7A5" w14:textId="77777777" w:rsidR="00AC6B7F" w:rsidRDefault="00AC6B7F" w:rsidP="00AC6B7F">
            <w:pPr>
              <w:spacing w:line="259" w:lineRule="auto"/>
            </w:pPr>
            <w:r>
              <w:rPr>
                <w:sz w:val="20"/>
              </w:rPr>
              <w:t xml:space="preserve">Age will be grouped into 18-44, 45-64, and 65+ for purpose of analysis </w:t>
            </w:r>
          </w:p>
        </w:tc>
        <w:tc>
          <w:tcPr>
            <w:tcW w:w="0" w:type="auto"/>
            <w:vMerge/>
            <w:tcBorders>
              <w:top w:val="nil"/>
              <w:left w:val="single" w:sz="8" w:space="0" w:color="000000"/>
              <w:bottom w:val="single" w:sz="8" w:space="0" w:color="000000"/>
              <w:right w:val="single" w:sz="8" w:space="0" w:color="000000"/>
            </w:tcBorders>
          </w:tcPr>
          <w:p w14:paraId="6E659A80" w14:textId="77777777" w:rsidR="00AC6B7F" w:rsidRDefault="00AC6B7F" w:rsidP="00AC6B7F">
            <w:pPr>
              <w:spacing w:after="160" w:line="259" w:lineRule="auto"/>
            </w:pPr>
          </w:p>
        </w:tc>
      </w:tr>
      <w:tr w:rsidR="00AC6B7F" w14:paraId="3229E79F" w14:textId="77777777" w:rsidTr="001961A7">
        <w:trPr>
          <w:trHeight w:val="298"/>
        </w:trPr>
        <w:tc>
          <w:tcPr>
            <w:tcW w:w="2198" w:type="dxa"/>
            <w:vMerge w:val="restart"/>
            <w:tcBorders>
              <w:top w:val="single" w:sz="8" w:space="0" w:color="000000"/>
              <w:left w:val="single" w:sz="8" w:space="0" w:color="000000"/>
              <w:bottom w:val="single" w:sz="8" w:space="0" w:color="000000"/>
              <w:right w:val="single" w:sz="8" w:space="0" w:color="000000"/>
            </w:tcBorders>
          </w:tcPr>
          <w:p w14:paraId="531BCB73" w14:textId="77777777" w:rsidR="00AC6B7F" w:rsidRDefault="00AC6B7F" w:rsidP="00AC6B7F">
            <w:pPr>
              <w:spacing w:line="259" w:lineRule="auto"/>
            </w:pPr>
            <w:r>
              <w:rPr>
                <w:sz w:val="20"/>
              </w:rPr>
              <w:t xml:space="preserve">Sex  </w:t>
            </w:r>
          </w:p>
        </w:tc>
        <w:tc>
          <w:tcPr>
            <w:tcW w:w="5613" w:type="dxa"/>
            <w:tcBorders>
              <w:top w:val="single" w:sz="8" w:space="0" w:color="000000"/>
              <w:left w:val="single" w:sz="8" w:space="0" w:color="000000"/>
              <w:bottom w:val="single" w:sz="4" w:space="0" w:color="000000"/>
              <w:right w:val="single" w:sz="8" w:space="0" w:color="000000"/>
            </w:tcBorders>
          </w:tcPr>
          <w:p w14:paraId="6C58E087" w14:textId="77777777" w:rsidR="00AC6B7F" w:rsidRDefault="00AC6B7F" w:rsidP="00AC6B7F">
            <w:pPr>
              <w:spacing w:line="259" w:lineRule="auto"/>
            </w:pPr>
            <w:r>
              <w:rPr>
                <w:sz w:val="20"/>
              </w:rPr>
              <w:t xml:space="preserve">NIS/NEDD/SID/SEDD </w:t>
            </w:r>
          </w:p>
        </w:tc>
        <w:tc>
          <w:tcPr>
            <w:tcW w:w="1061" w:type="dxa"/>
            <w:vMerge w:val="restart"/>
            <w:tcBorders>
              <w:top w:val="single" w:sz="8" w:space="0" w:color="000000"/>
              <w:left w:val="single" w:sz="8" w:space="0" w:color="000000"/>
              <w:bottom w:val="single" w:sz="8" w:space="0" w:color="000000"/>
              <w:right w:val="single" w:sz="8" w:space="0" w:color="000000"/>
            </w:tcBorders>
          </w:tcPr>
          <w:p w14:paraId="28AA8E82" w14:textId="77777777" w:rsidR="00AC6B7F" w:rsidRDefault="00AC6B7F" w:rsidP="00AC6B7F">
            <w:pPr>
              <w:spacing w:line="259" w:lineRule="auto"/>
            </w:pPr>
            <w:r>
              <w:rPr>
                <w:sz w:val="20"/>
              </w:rPr>
              <w:t>Number and % female/male</w:t>
            </w:r>
          </w:p>
        </w:tc>
      </w:tr>
      <w:tr w:rsidR="00AC6B7F" w14:paraId="3FF5A76A" w14:textId="77777777" w:rsidTr="001961A7">
        <w:trPr>
          <w:trHeight w:val="1354"/>
        </w:trPr>
        <w:tc>
          <w:tcPr>
            <w:tcW w:w="2198" w:type="dxa"/>
            <w:vMerge/>
            <w:tcBorders>
              <w:top w:val="nil"/>
              <w:left w:val="single" w:sz="8" w:space="0" w:color="000000"/>
              <w:bottom w:val="nil"/>
              <w:right w:val="single" w:sz="8" w:space="0" w:color="000000"/>
            </w:tcBorders>
          </w:tcPr>
          <w:p w14:paraId="0CA782CD" w14:textId="77777777" w:rsidR="00AC6B7F" w:rsidRDefault="00AC6B7F" w:rsidP="00AC6B7F">
            <w:pPr>
              <w:spacing w:after="160" w:line="259" w:lineRule="auto"/>
            </w:pPr>
          </w:p>
        </w:tc>
        <w:tc>
          <w:tcPr>
            <w:tcW w:w="5613" w:type="dxa"/>
            <w:tcBorders>
              <w:top w:val="single" w:sz="4" w:space="0" w:color="000000"/>
              <w:left w:val="single" w:sz="8" w:space="0" w:color="000000"/>
              <w:bottom w:val="single" w:sz="4" w:space="0" w:color="000000"/>
              <w:right w:val="single" w:sz="8" w:space="0" w:color="000000"/>
            </w:tcBorders>
          </w:tcPr>
          <w:p w14:paraId="1151A341" w14:textId="77777777" w:rsidR="00AC6B7F" w:rsidRDefault="00AC6B7F" w:rsidP="00AC6B7F">
            <w:pPr>
              <w:spacing w:after="15" w:line="259" w:lineRule="auto"/>
            </w:pPr>
            <w:r>
              <w:rPr>
                <w:sz w:val="20"/>
              </w:rPr>
              <w:t>FEMALE</w:t>
            </w:r>
            <w:r>
              <w:rPr>
                <w:color w:val="006699"/>
                <w:sz w:val="20"/>
              </w:rPr>
              <w:t xml:space="preserve"> </w:t>
            </w:r>
            <w:r>
              <w:rPr>
                <w:sz w:val="20"/>
              </w:rPr>
              <w:t xml:space="preserve"> </w:t>
            </w:r>
          </w:p>
          <w:p w14:paraId="03F0B19C" w14:textId="77777777" w:rsidR="00AC6B7F" w:rsidRDefault="00AC6B7F" w:rsidP="00AC6B7F">
            <w:pPr>
              <w:spacing w:after="18" w:line="259" w:lineRule="auto"/>
            </w:pPr>
            <w:r>
              <w:rPr>
                <w:sz w:val="20"/>
              </w:rPr>
              <w:t xml:space="preserve">Indicator of sex </w:t>
            </w:r>
          </w:p>
          <w:p w14:paraId="43DA5B9A" w14:textId="77777777" w:rsidR="00AC6B7F" w:rsidRDefault="00AC6B7F" w:rsidP="00AC6B7F">
            <w:pPr>
              <w:spacing w:after="15" w:line="259" w:lineRule="auto"/>
            </w:pPr>
            <w:r>
              <w:rPr>
                <w:sz w:val="20"/>
              </w:rPr>
              <w:t xml:space="preserve">Categories: Male, Female, Missing, Invalid, Inconsistent </w:t>
            </w:r>
          </w:p>
          <w:p w14:paraId="2AF90A0C" w14:textId="77777777" w:rsidR="00AC6B7F" w:rsidRDefault="00AC6B7F" w:rsidP="00AC6B7F">
            <w:pPr>
              <w:spacing w:after="15" w:line="259" w:lineRule="auto"/>
            </w:pPr>
            <w:r>
              <w:rPr>
                <w:sz w:val="20"/>
              </w:rPr>
              <w:t xml:space="preserve"> </w:t>
            </w:r>
          </w:p>
          <w:p w14:paraId="2F0345CD" w14:textId="77777777" w:rsidR="00AC6B7F" w:rsidRDefault="00AC6B7F" w:rsidP="00AC6B7F">
            <w:pPr>
              <w:spacing w:line="259" w:lineRule="auto"/>
            </w:pPr>
            <w:r>
              <w:rPr>
                <w:sz w:val="20"/>
              </w:rPr>
              <w:t xml:space="preserve">MEPS </w:t>
            </w:r>
          </w:p>
        </w:tc>
        <w:tc>
          <w:tcPr>
            <w:tcW w:w="0" w:type="auto"/>
            <w:vMerge/>
            <w:tcBorders>
              <w:top w:val="nil"/>
              <w:left w:val="single" w:sz="8" w:space="0" w:color="000000"/>
              <w:bottom w:val="nil"/>
              <w:right w:val="single" w:sz="8" w:space="0" w:color="000000"/>
            </w:tcBorders>
          </w:tcPr>
          <w:p w14:paraId="2B99A257" w14:textId="77777777" w:rsidR="00AC6B7F" w:rsidRDefault="00AC6B7F" w:rsidP="00AC6B7F">
            <w:pPr>
              <w:spacing w:after="160" w:line="259" w:lineRule="auto"/>
            </w:pPr>
          </w:p>
        </w:tc>
      </w:tr>
      <w:tr w:rsidR="00AC6B7F" w14:paraId="1B07390D" w14:textId="77777777" w:rsidTr="001961A7">
        <w:trPr>
          <w:trHeight w:val="1339"/>
        </w:trPr>
        <w:tc>
          <w:tcPr>
            <w:tcW w:w="2198" w:type="dxa"/>
            <w:vMerge/>
            <w:tcBorders>
              <w:top w:val="nil"/>
              <w:left w:val="single" w:sz="8" w:space="0" w:color="000000"/>
              <w:bottom w:val="single" w:sz="8" w:space="0" w:color="000000"/>
              <w:right w:val="single" w:sz="8" w:space="0" w:color="000000"/>
            </w:tcBorders>
          </w:tcPr>
          <w:p w14:paraId="4E24761B" w14:textId="77777777" w:rsidR="00AC6B7F" w:rsidRDefault="00AC6B7F" w:rsidP="00AC6B7F">
            <w:pPr>
              <w:spacing w:after="160" w:line="259" w:lineRule="auto"/>
            </w:pPr>
          </w:p>
        </w:tc>
        <w:tc>
          <w:tcPr>
            <w:tcW w:w="5613" w:type="dxa"/>
            <w:tcBorders>
              <w:top w:val="single" w:sz="4" w:space="0" w:color="000000"/>
              <w:left w:val="single" w:sz="8" w:space="0" w:color="000000"/>
              <w:bottom w:val="single" w:sz="8" w:space="0" w:color="000000"/>
              <w:right w:val="single" w:sz="8" w:space="0" w:color="000000"/>
            </w:tcBorders>
          </w:tcPr>
          <w:p w14:paraId="67D3D986" w14:textId="77777777" w:rsidR="00AC6B7F" w:rsidRDefault="00AC6B7F" w:rsidP="00AC6B7F">
            <w:pPr>
              <w:spacing w:after="15" w:line="259" w:lineRule="auto"/>
            </w:pPr>
            <w:r>
              <w:rPr>
                <w:sz w:val="20"/>
              </w:rPr>
              <w:t xml:space="preserve">SEX </w:t>
            </w:r>
          </w:p>
          <w:p w14:paraId="454CE337" w14:textId="77777777" w:rsidR="00AC6B7F" w:rsidRDefault="00AC6B7F" w:rsidP="00AC6B7F">
            <w:pPr>
              <w:spacing w:line="259" w:lineRule="auto"/>
            </w:pPr>
            <w:r>
              <w:rPr>
                <w:sz w:val="20"/>
              </w:rPr>
              <w:t xml:space="preserve">Data on the sex of each RU member (SEX) were initially determined from the 2008 NHIS for Panel 14 and from the 2009 NHIS for Panel 15. The SEX variable was verified and, if necessary, corrected during each MEPS interview.  </w:t>
            </w:r>
          </w:p>
        </w:tc>
        <w:tc>
          <w:tcPr>
            <w:tcW w:w="0" w:type="auto"/>
            <w:vMerge/>
            <w:tcBorders>
              <w:top w:val="nil"/>
              <w:left w:val="single" w:sz="8" w:space="0" w:color="000000"/>
              <w:bottom w:val="single" w:sz="8" w:space="0" w:color="000000"/>
              <w:right w:val="single" w:sz="8" w:space="0" w:color="000000"/>
            </w:tcBorders>
          </w:tcPr>
          <w:p w14:paraId="31B58049" w14:textId="77777777" w:rsidR="00AC6B7F" w:rsidRDefault="00AC6B7F" w:rsidP="00AC6B7F">
            <w:pPr>
              <w:spacing w:after="160" w:line="259" w:lineRule="auto"/>
            </w:pPr>
          </w:p>
        </w:tc>
      </w:tr>
    </w:tbl>
    <w:p w14:paraId="7F247AF7" w14:textId="77777777" w:rsidR="00AC6B7F" w:rsidRDefault="00AC6B7F" w:rsidP="00AC6B7F">
      <w:pPr>
        <w:spacing w:line="259" w:lineRule="auto"/>
        <w:ind w:left="-1800" w:right="583"/>
      </w:pPr>
    </w:p>
    <w:tbl>
      <w:tblPr>
        <w:tblStyle w:val="TableGrid0"/>
        <w:tblW w:w="8872" w:type="dxa"/>
        <w:tblInd w:w="80" w:type="dxa"/>
        <w:tblCellMar>
          <w:top w:w="57" w:type="dxa"/>
          <w:left w:w="10" w:type="dxa"/>
          <w:right w:w="36" w:type="dxa"/>
        </w:tblCellMar>
        <w:tblLook w:val="04A0" w:firstRow="1" w:lastRow="0" w:firstColumn="1" w:lastColumn="0" w:noHBand="0" w:noVBand="1"/>
      </w:tblPr>
      <w:tblGrid>
        <w:gridCol w:w="2185"/>
        <w:gridCol w:w="5202"/>
        <w:gridCol w:w="1485"/>
      </w:tblGrid>
      <w:tr w:rsidR="00AC6B7F" w14:paraId="2C85D092" w14:textId="77777777" w:rsidTr="001961A7">
        <w:trPr>
          <w:trHeight w:val="298"/>
        </w:trPr>
        <w:tc>
          <w:tcPr>
            <w:tcW w:w="2216" w:type="dxa"/>
            <w:vMerge w:val="restart"/>
            <w:tcBorders>
              <w:top w:val="single" w:sz="8" w:space="0" w:color="000000"/>
              <w:left w:val="single" w:sz="8" w:space="0" w:color="000000"/>
              <w:bottom w:val="single" w:sz="8" w:space="0" w:color="000000"/>
              <w:right w:val="single" w:sz="8" w:space="0" w:color="000000"/>
            </w:tcBorders>
          </w:tcPr>
          <w:p w14:paraId="358E4E5E" w14:textId="77777777" w:rsidR="00AC6B7F" w:rsidRDefault="00AC6B7F" w:rsidP="00AC6B7F">
            <w:pPr>
              <w:spacing w:line="259" w:lineRule="auto"/>
            </w:pPr>
            <w:r>
              <w:rPr>
                <w:sz w:val="20"/>
              </w:rPr>
              <w:t xml:space="preserve">Race/Ethnicity </w:t>
            </w:r>
          </w:p>
        </w:tc>
        <w:tc>
          <w:tcPr>
            <w:tcW w:w="5646" w:type="dxa"/>
            <w:tcBorders>
              <w:top w:val="single" w:sz="8" w:space="0" w:color="000000"/>
              <w:left w:val="single" w:sz="8" w:space="0" w:color="000000"/>
              <w:bottom w:val="single" w:sz="4" w:space="0" w:color="000000"/>
              <w:right w:val="single" w:sz="8" w:space="0" w:color="000000"/>
            </w:tcBorders>
          </w:tcPr>
          <w:p w14:paraId="2F6130B6" w14:textId="77777777" w:rsidR="00AC6B7F" w:rsidRDefault="00AC6B7F" w:rsidP="00AC6B7F">
            <w:pPr>
              <w:spacing w:line="259" w:lineRule="auto"/>
              <w:ind w:left="9"/>
            </w:pPr>
            <w:r>
              <w:rPr>
                <w:sz w:val="20"/>
              </w:rPr>
              <w:t xml:space="preserve">NIS/NEDS/SID/SEDD </w:t>
            </w:r>
          </w:p>
        </w:tc>
        <w:tc>
          <w:tcPr>
            <w:tcW w:w="1010" w:type="dxa"/>
            <w:vMerge w:val="restart"/>
            <w:tcBorders>
              <w:top w:val="single" w:sz="8" w:space="0" w:color="000000"/>
              <w:left w:val="single" w:sz="8" w:space="0" w:color="000000"/>
              <w:bottom w:val="single" w:sz="8" w:space="0" w:color="000000"/>
              <w:right w:val="single" w:sz="8" w:space="0" w:color="000000"/>
            </w:tcBorders>
          </w:tcPr>
          <w:p w14:paraId="3E967150" w14:textId="77777777" w:rsidR="00AC6B7F" w:rsidRDefault="00AC6B7F" w:rsidP="00AC6B7F">
            <w:pPr>
              <w:spacing w:line="259" w:lineRule="auto"/>
            </w:pPr>
            <w:r>
              <w:rPr>
                <w:sz w:val="20"/>
              </w:rPr>
              <w:t xml:space="preserve">Number and % of the cohort </w:t>
            </w:r>
          </w:p>
        </w:tc>
      </w:tr>
      <w:tr w:rsidR="00AC6B7F" w14:paraId="1EF3E246" w14:textId="77777777" w:rsidTr="001961A7">
        <w:trPr>
          <w:trHeight w:val="1354"/>
        </w:trPr>
        <w:tc>
          <w:tcPr>
            <w:tcW w:w="2216" w:type="dxa"/>
            <w:vMerge/>
            <w:tcBorders>
              <w:top w:val="nil"/>
              <w:left w:val="single" w:sz="8" w:space="0" w:color="000000"/>
              <w:bottom w:val="nil"/>
              <w:right w:val="single" w:sz="8" w:space="0" w:color="000000"/>
            </w:tcBorders>
          </w:tcPr>
          <w:p w14:paraId="249F47F5" w14:textId="77777777" w:rsidR="00AC6B7F" w:rsidRDefault="00AC6B7F" w:rsidP="00AC6B7F">
            <w:pPr>
              <w:spacing w:after="160" w:line="259" w:lineRule="auto"/>
            </w:pPr>
          </w:p>
        </w:tc>
        <w:tc>
          <w:tcPr>
            <w:tcW w:w="5646" w:type="dxa"/>
            <w:tcBorders>
              <w:top w:val="single" w:sz="4" w:space="0" w:color="000000"/>
              <w:left w:val="single" w:sz="8" w:space="0" w:color="000000"/>
              <w:bottom w:val="single" w:sz="4" w:space="0" w:color="000000"/>
              <w:right w:val="single" w:sz="8" w:space="0" w:color="000000"/>
            </w:tcBorders>
          </w:tcPr>
          <w:p w14:paraId="0D985075" w14:textId="77777777" w:rsidR="00AC6B7F" w:rsidRDefault="00AC6B7F" w:rsidP="00AC6B7F">
            <w:pPr>
              <w:spacing w:after="18" w:line="259" w:lineRule="auto"/>
            </w:pPr>
            <w:r>
              <w:rPr>
                <w:sz w:val="20"/>
              </w:rPr>
              <w:t xml:space="preserve">RACE </w:t>
            </w:r>
          </w:p>
          <w:p w14:paraId="275352CD" w14:textId="77777777" w:rsidR="00AC6B7F" w:rsidRDefault="00AC6B7F" w:rsidP="00AC6B7F">
            <w:pPr>
              <w:spacing w:line="275" w:lineRule="auto"/>
              <w:jc w:val="both"/>
            </w:pPr>
            <w:r>
              <w:rPr>
                <w:sz w:val="20"/>
              </w:rPr>
              <w:t xml:space="preserve">Categories: White, Black, Hispanic, Asian or Pacific Islander, Native American, Other </w:t>
            </w:r>
          </w:p>
          <w:p w14:paraId="429C4216" w14:textId="77777777" w:rsidR="00AC6B7F" w:rsidRDefault="00AC6B7F" w:rsidP="00AC6B7F">
            <w:pPr>
              <w:spacing w:after="15" w:line="259" w:lineRule="auto"/>
            </w:pPr>
            <w:r>
              <w:rPr>
                <w:sz w:val="20"/>
              </w:rPr>
              <w:t xml:space="preserve"> </w:t>
            </w:r>
          </w:p>
          <w:p w14:paraId="7FA027FF" w14:textId="77777777" w:rsidR="00AC6B7F" w:rsidRDefault="00AC6B7F" w:rsidP="00AC6B7F">
            <w:pPr>
              <w:spacing w:line="259" w:lineRule="auto"/>
            </w:pPr>
            <w:r>
              <w:rPr>
                <w:sz w:val="20"/>
              </w:rPr>
              <w:t xml:space="preserve">MEPS  </w:t>
            </w:r>
          </w:p>
        </w:tc>
        <w:tc>
          <w:tcPr>
            <w:tcW w:w="0" w:type="auto"/>
            <w:vMerge/>
            <w:tcBorders>
              <w:top w:val="nil"/>
              <w:left w:val="single" w:sz="8" w:space="0" w:color="000000"/>
              <w:bottom w:val="nil"/>
              <w:right w:val="single" w:sz="8" w:space="0" w:color="000000"/>
            </w:tcBorders>
          </w:tcPr>
          <w:p w14:paraId="3E2B51F4" w14:textId="77777777" w:rsidR="00AC6B7F" w:rsidRDefault="00AC6B7F" w:rsidP="00AC6B7F">
            <w:pPr>
              <w:spacing w:after="160" w:line="259" w:lineRule="auto"/>
            </w:pPr>
          </w:p>
        </w:tc>
      </w:tr>
      <w:tr w:rsidR="00AC6B7F" w14:paraId="2E9A6BEE" w14:textId="77777777" w:rsidTr="001961A7">
        <w:trPr>
          <w:trHeight w:val="2926"/>
        </w:trPr>
        <w:tc>
          <w:tcPr>
            <w:tcW w:w="2216" w:type="dxa"/>
            <w:vMerge/>
            <w:tcBorders>
              <w:top w:val="nil"/>
              <w:left w:val="single" w:sz="8" w:space="0" w:color="000000"/>
              <w:bottom w:val="single" w:sz="8" w:space="0" w:color="000000"/>
              <w:right w:val="single" w:sz="8" w:space="0" w:color="000000"/>
            </w:tcBorders>
          </w:tcPr>
          <w:p w14:paraId="0D3C48BC" w14:textId="77777777" w:rsidR="00AC6B7F" w:rsidRDefault="00AC6B7F" w:rsidP="00AC6B7F">
            <w:pPr>
              <w:spacing w:after="160" w:line="259" w:lineRule="auto"/>
            </w:pPr>
          </w:p>
        </w:tc>
        <w:tc>
          <w:tcPr>
            <w:tcW w:w="5646" w:type="dxa"/>
            <w:tcBorders>
              <w:top w:val="single" w:sz="4" w:space="0" w:color="000000"/>
              <w:left w:val="single" w:sz="8" w:space="0" w:color="000000"/>
              <w:bottom w:val="single" w:sz="8" w:space="0" w:color="000000"/>
              <w:right w:val="single" w:sz="8" w:space="0" w:color="000000"/>
            </w:tcBorders>
          </w:tcPr>
          <w:p w14:paraId="5CBF1BB4" w14:textId="77777777" w:rsidR="00AC6B7F" w:rsidRDefault="00AC6B7F" w:rsidP="00AC6B7F">
            <w:pPr>
              <w:spacing w:after="15" w:line="259" w:lineRule="auto"/>
            </w:pPr>
            <w:r>
              <w:rPr>
                <w:sz w:val="20"/>
              </w:rPr>
              <w:t xml:space="preserve">FY PUFS 2002–2011 </w:t>
            </w:r>
          </w:p>
          <w:p w14:paraId="2A96A634" w14:textId="77777777" w:rsidR="00AC6B7F" w:rsidRDefault="00AC6B7F" w:rsidP="00AC6B7F">
            <w:pPr>
              <w:spacing w:after="15" w:line="259" w:lineRule="auto"/>
            </w:pPr>
            <w:r>
              <w:rPr>
                <w:sz w:val="20"/>
              </w:rPr>
              <w:t xml:space="preserve">RACEX </w:t>
            </w:r>
          </w:p>
          <w:p w14:paraId="7072DC40" w14:textId="77777777" w:rsidR="00AC6B7F" w:rsidRDefault="00AC6B7F" w:rsidP="00AC6B7F">
            <w:pPr>
              <w:spacing w:after="15" w:line="259" w:lineRule="auto"/>
            </w:pPr>
            <w:r>
              <w:rPr>
                <w:sz w:val="20"/>
              </w:rPr>
              <w:t xml:space="preserve">Categories: White, Black, American Indian/Alaska Native, Asian, </w:t>
            </w:r>
          </w:p>
          <w:p w14:paraId="01786868" w14:textId="77777777" w:rsidR="00AC6B7F" w:rsidRDefault="00AC6B7F" w:rsidP="00AC6B7F">
            <w:pPr>
              <w:spacing w:after="18" w:line="259" w:lineRule="auto"/>
            </w:pPr>
            <w:r>
              <w:rPr>
                <w:sz w:val="20"/>
              </w:rPr>
              <w:t xml:space="preserve">Native Hawaiian/Pacific Islander, Multiple Races </w:t>
            </w:r>
          </w:p>
          <w:p w14:paraId="034A19A7" w14:textId="77777777" w:rsidR="00AC6B7F" w:rsidRDefault="00AC6B7F" w:rsidP="00AC6B7F">
            <w:pPr>
              <w:spacing w:after="15" w:line="259" w:lineRule="auto"/>
            </w:pPr>
            <w:r>
              <w:rPr>
                <w:sz w:val="20"/>
              </w:rPr>
              <w:t xml:space="preserve">RACETHNX </w:t>
            </w:r>
          </w:p>
          <w:p w14:paraId="4CC6D42A" w14:textId="77777777" w:rsidR="00AC6B7F" w:rsidRDefault="00AC6B7F" w:rsidP="00AC6B7F">
            <w:pPr>
              <w:spacing w:line="275" w:lineRule="auto"/>
              <w:jc w:val="both"/>
            </w:pPr>
            <w:r>
              <w:rPr>
                <w:sz w:val="20"/>
              </w:rPr>
              <w:t xml:space="preserve">Categories: Hispanic, Black – No other race reported, Asian – No other race reported, Other race/Not Hispanic </w:t>
            </w:r>
          </w:p>
          <w:p w14:paraId="02C632F4" w14:textId="77777777" w:rsidR="00AC6B7F" w:rsidRDefault="00AC6B7F" w:rsidP="00AC6B7F">
            <w:pPr>
              <w:spacing w:after="15" w:line="259" w:lineRule="auto"/>
            </w:pPr>
            <w:r>
              <w:rPr>
                <w:sz w:val="20"/>
              </w:rPr>
              <w:t xml:space="preserve"> </w:t>
            </w:r>
          </w:p>
          <w:p w14:paraId="089D5DC9" w14:textId="77777777" w:rsidR="00AC6B7F" w:rsidRDefault="00AC6B7F" w:rsidP="00AC6B7F">
            <w:pPr>
              <w:spacing w:after="18" w:line="259" w:lineRule="auto"/>
            </w:pPr>
            <w:r>
              <w:rPr>
                <w:sz w:val="20"/>
              </w:rPr>
              <w:t xml:space="preserve"> </w:t>
            </w:r>
          </w:p>
          <w:p w14:paraId="1823A2C5" w14:textId="77777777" w:rsidR="00AC6B7F" w:rsidRDefault="00AC6B7F" w:rsidP="00AC6B7F">
            <w:pPr>
              <w:spacing w:after="15" w:line="259" w:lineRule="auto"/>
            </w:pPr>
            <w:r>
              <w:rPr>
                <w:sz w:val="20"/>
              </w:rPr>
              <w:t xml:space="preserve"> </w:t>
            </w:r>
          </w:p>
          <w:p w14:paraId="2A281342" w14:textId="77777777" w:rsidR="00AC6B7F" w:rsidRDefault="00AC6B7F" w:rsidP="00AC6B7F">
            <w:pPr>
              <w:spacing w:line="259" w:lineRule="auto"/>
            </w:pPr>
            <w:r>
              <w:rPr>
                <w:sz w:val="20"/>
              </w:rPr>
              <w:t xml:space="preserve"> </w:t>
            </w:r>
          </w:p>
        </w:tc>
        <w:tc>
          <w:tcPr>
            <w:tcW w:w="0" w:type="auto"/>
            <w:vMerge/>
            <w:tcBorders>
              <w:top w:val="nil"/>
              <w:left w:val="single" w:sz="8" w:space="0" w:color="000000"/>
              <w:bottom w:val="single" w:sz="8" w:space="0" w:color="000000"/>
              <w:right w:val="single" w:sz="8" w:space="0" w:color="000000"/>
            </w:tcBorders>
          </w:tcPr>
          <w:p w14:paraId="5E77A24E" w14:textId="77777777" w:rsidR="00AC6B7F" w:rsidRDefault="00AC6B7F" w:rsidP="00AC6B7F">
            <w:pPr>
              <w:spacing w:after="160" w:line="259" w:lineRule="auto"/>
            </w:pPr>
          </w:p>
        </w:tc>
      </w:tr>
    </w:tbl>
    <w:p w14:paraId="752B66AB" w14:textId="77777777" w:rsidR="00AC6B7F" w:rsidRDefault="00AC6B7F" w:rsidP="00AC6B7F">
      <w:pPr>
        <w:spacing w:line="259" w:lineRule="auto"/>
        <w:ind w:left="-1800" w:right="583"/>
      </w:pPr>
    </w:p>
    <w:tbl>
      <w:tblPr>
        <w:tblStyle w:val="TableGrid0"/>
        <w:tblW w:w="8872" w:type="dxa"/>
        <w:tblInd w:w="80" w:type="dxa"/>
        <w:tblCellMar>
          <w:top w:w="61" w:type="dxa"/>
          <w:left w:w="10" w:type="dxa"/>
        </w:tblCellMar>
        <w:tblLook w:val="04A0" w:firstRow="1" w:lastRow="0" w:firstColumn="1" w:lastColumn="0" w:noHBand="0" w:noVBand="1"/>
      </w:tblPr>
      <w:tblGrid>
        <w:gridCol w:w="2109"/>
        <w:gridCol w:w="5304"/>
        <w:gridCol w:w="1459"/>
      </w:tblGrid>
      <w:tr w:rsidR="00AC6B7F" w14:paraId="7C0F8247" w14:textId="77777777" w:rsidTr="001961A7">
        <w:trPr>
          <w:trHeight w:val="298"/>
        </w:trPr>
        <w:tc>
          <w:tcPr>
            <w:tcW w:w="2216" w:type="dxa"/>
            <w:vMerge w:val="restart"/>
            <w:tcBorders>
              <w:top w:val="single" w:sz="8" w:space="0" w:color="000000"/>
              <w:left w:val="single" w:sz="8" w:space="0" w:color="000000"/>
              <w:bottom w:val="single" w:sz="8" w:space="0" w:color="000000"/>
              <w:right w:val="single" w:sz="8" w:space="0" w:color="000000"/>
            </w:tcBorders>
          </w:tcPr>
          <w:p w14:paraId="1D0EACD4" w14:textId="77777777" w:rsidR="00AC6B7F" w:rsidRDefault="00AC6B7F" w:rsidP="00AC6B7F">
            <w:pPr>
              <w:spacing w:after="15" w:line="259" w:lineRule="auto"/>
            </w:pPr>
            <w:r>
              <w:rPr>
                <w:sz w:val="20"/>
              </w:rPr>
              <w:t xml:space="preserve">Diabetes Disease State </w:t>
            </w:r>
          </w:p>
          <w:p w14:paraId="5708FA7C" w14:textId="77777777" w:rsidR="00AC6B7F" w:rsidRDefault="00AC6B7F" w:rsidP="00AC6B7F">
            <w:pPr>
              <w:spacing w:line="259" w:lineRule="auto"/>
            </w:pPr>
            <w:r>
              <w:rPr>
                <w:sz w:val="20"/>
              </w:rPr>
              <w:t xml:space="preserve">(Generated Variable) </w:t>
            </w:r>
          </w:p>
        </w:tc>
        <w:tc>
          <w:tcPr>
            <w:tcW w:w="5646" w:type="dxa"/>
            <w:tcBorders>
              <w:top w:val="single" w:sz="8" w:space="0" w:color="000000"/>
              <w:left w:val="single" w:sz="8" w:space="0" w:color="000000"/>
              <w:bottom w:val="single" w:sz="4" w:space="0" w:color="000000"/>
              <w:right w:val="single" w:sz="8" w:space="0" w:color="000000"/>
            </w:tcBorders>
          </w:tcPr>
          <w:p w14:paraId="0E7E4D1A" w14:textId="77777777" w:rsidR="00AC6B7F" w:rsidRDefault="00AC6B7F" w:rsidP="00AC6B7F">
            <w:pPr>
              <w:spacing w:line="259" w:lineRule="auto"/>
            </w:pPr>
            <w:r>
              <w:rPr>
                <w:sz w:val="20"/>
              </w:rPr>
              <w:t xml:space="preserve">NIS/NEDS/SID/SEDD </w:t>
            </w:r>
          </w:p>
        </w:tc>
        <w:tc>
          <w:tcPr>
            <w:tcW w:w="1010" w:type="dxa"/>
            <w:vMerge w:val="restart"/>
            <w:tcBorders>
              <w:top w:val="single" w:sz="8" w:space="0" w:color="000000"/>
              <w:left w:val="single" w:sz="8" w:space="0" w:color="000000"/>
              <w:bottom w:val="single" w:sz="8" w:space="0" w:color="000000"/>
              <w:right w:val="single" w:sz="8" w:space="0" w:color="000000"/>
            </w:tcBorders>
          </w:tcPr>
          <w:p w14:paraId="1E60A10F" w14:textId="77777777" w:rsidR="00AC6B7F" w:rsidRDefault="00AC6B7F" w:rsidP="00AC6B7F">
            <w:pPr>
              <w:spacing w:line="259" w:lineRule="auto"/>
            </w:pPr>
            <w:r>
              <w:rPr>
                <w:sz w:val="20"/>
              </w:rPr>
              <w:t xml:space="preserve">Number in the cohort </w:t>
            </w:r>
          </w:p>
        </w:tc>
      </w:tr>
      <w:tr w:rsidR="00AC6B7F" w14:paraId="2F2141F4" w14:textId="77777777" w:rsidTr="001961A7">
        <w:trPr>
          <w:trHeight w:val="5491"/>
        </w:trPr>
        <w:tc>
          <w:tcPr>
            <w:tcW w:w="2216" w:type="dxa"/>
            <w:vMerge/>
            <w:tcBorders>
              <w:top w:val="nil"/>
              <w:left w:val="single" w:sz="8" w:space="0" w:color="000000"/>
              <w:bottom w:val="nil"/>
              <w:right w:val="single" w:sz="8" w:space="0" w:color="000000"/>
            </w:tcBorders>
          </w:tcPr>
          <w:p w14:paraId="7A05E915" w14:textId="77777777" w:rsidR="00AC6B7F" w:rsidRDefault="00AC6B7F" w:rsidP="00AC6B7F">
            <w:pPr>
              <w:spacing w:after="160" w:line="259" w:lineRule="auto"/>
            </w:pPr>
          </w:p>
        </w:tc>
        <w:tc>
          <w:tcPr>
            <w:tcW w:w="5646" w:type="dxa"/>
            <w:tcBorders>
              <w:top w:val="single" w:sz="4" w:space="0" w:color="000000"/>
              <w:left w:val="single" w:sz="8" w:space="0" w:color="000000"/>
              <w:bottom w:val="single" w:sz="4" w:space="0" w:color="000000"/>
              <w:right w:val="single" w:sz="8" w:space="0" w:color="000000"/>
            </w:tcBorders>
          </w:tcPr>
          <w:p w14:paraId="4FCBBE3E" w14:textId="77777777" w:rsidR="00AC6B7F" w:rsidRDefault="00AC6B7F" w:rsidP="00AC6B7F">
            <w:pPr>
              <w:spacing w:line="259" w:lineRule="auto"/>
            </w:pPr>
            <w:proofErr w:type="spellStart"/>
            <w:r>
              <w:rPr>
                <w:sz w:val="20"/>
              </w:rPr>
              <w:t>DXn</w:t>
            </w:r>
            <w:proofErr w:type="spellEnd"/>
            <w:r>
              <w:rPr>
                <w:sz w:val="20"/>
              </w:rPr>
              <w:t xml:space="preserve"> </w:t>
            </w:r>
          </w:p>
          <w:p w14:paraId="564E34DA" w14:textId="77777777" w:rsidR="00AC6B7F" w:rsidRDefault="00AC6B7F" w:rsidP="00AC6B7F">
            <w:pPr>
              <w:spacing w:after="22" w:line="255" w:lineRule="auto"/>
            </w:pPr>
            <w:r>
              <w:rPr>
                <w:sz w:val="20"/>
              </w:rPr>
              <w:t xml:space="preserve">In the HCUP databases, ICD-9-CM diagnoses are represented as 3- to 5-character alphanumeric codes with implicit decimals (i.e., decimals not included).  </w:t>
            </w:r>
          </w:p>
          <w:p w14:paraId="114E715B" w14:textId="77777777" w:rsidR="00AC6B7F" w:rsidRDefault="00AC6B7F" w:rsidP="00AC6B7F">
            <w:pPr>
              <w:spacing w:after="15" w:line="259" w:lineRule="auto"/>
            </w:pPr>
            <w:r>
              <w:rPr>
                <w:sz w:val="20"/>
              </w:rPr>
              <w:t xml:space="preserve">I10_DXn </w:t>
            </w:r>
          </w:p>
          <w:p w14:paraId="095F6197" w14:textId="77777777" w:rsidR="00AC6B7F" w:rsidRDefault="00AC6B7F" w:rsidP="00AC6B7F">
            <w:pPr>
              <w:spacing w:after="21" w:line="256" w:lineRule="auto"/>
            </w:pPr>
            <w:r>
              <w:rPr>
                <w:sz w:val="20"/>
              </w:rPr>
              <w:t xml:space="preserve">In the HCUP databases, ICD-10-CM diagnoses are represented by alphanumeric codes with a maximum length of 7 characters and implicit decimals (i.e., decimals not included). The HCUP data elements for ICD-10-CM diagnoses are length 7.  </w:t>
            </w:r>
          </w:p>
          <w:p w14:paraId="2B2F93CE" w14:textId="77777777" w:rsidR="00AC6B7F" w:rsidRDefault="00AC6B7F" w:rsidP="00AC6B7F">
            <w:pPr>
              <w:spacing w:after="15" w:line="259" w:lineRule="auto"/>
            </w:pPr>
            <w:r>
              <w:rPr>
                <w:sz w:val="20"/>
              </w:rPr>
              <w:t xml:space="preserve"> </w:t>
            </w:r>
          </w:p>
          <w:p w14:paraId="5B461748" w14:textId="77777777" w:rsidR="00AC6B7F" w:rsidRDefault="00AC6B7F" w:rsidP="00AC6B7F">
            <w:pPr>
              <w:spacing w:after="15" w:line="259" w:lineRule="auto"/>
            </w:pPr>
            <w:r>
              <w:rPr>
                <w:sz w:val="20"/>
              </w:rPr>
              <w:t xml:space="preserve">NDX  </w:t>
            </w:r>
          </w:p>
          <w:p w14:paraId="2AF81001" w14:textId="77777777" w:rsidR="00AC6B7F" w:rsidRDefault="00AC6B7F" w:rsidP="00AC6B7F">
            <w:pPr>
              <w:spacing w:line="276" w:lineRule="auto"/>
            </w:pPr>
            <w:r>
              <w:rPr>
                <w:sz w:val="20"/>
              </w:rPr>
              <w:t xml:space="preserve">NDX indicates the total number of ICD-9-CM diagnoses (valid and invalid) coded on the discharge record. In assigning NDX, the first listed diagnosis is included in the count, even if it is blank, so long as there is a secondary diagnosis present. </w:t>
            </w:r>
          </w:p>
          <w:p w14:paraId="098AD0F5" w14:textId="77777777" w:rsidR="00AC6B7F" w:rsidRDefault="00AC6B7F" w:rsidP="00AC6B7F">
            <w:pPr>
              <w:spacing w:after="15" w:line="259" w:lineRule="auto"/>
            </w:pPr>
            <w:r>
              <w:rPr>
                <w:sz w:val="20"/>
              </w:rPr>
              <w:t xml:space="preserve">I10_NDX ‘ </w:t>
            </w:r>
          </w:p>
          <w:p w14:paraId="2D7EEB45" w14:textId="77777777" w:rsidR="00AC6B7F" w:rsidRDefault="00AC6B7F" w:rsidP="00AC6B7F">
            <w:pPr>
              <w:spacing w:after="2" w:line="275" w:lineRule="auto"/>
            </w:pPr>
            <w:r>
              <w:rPr>
                <w:sz w:val="20"/>
              </w:rPr>
              <w:t xml:space="preserve">For data beginning in the fourth quarter of 2015, the count of the number of diagnoses is stored in the data element I10_NDX to indicate the implementation of the ICD-10-CM/PCS coding system. </w:t>
            </w:r>
          </w:p>
          <w:p w14:paraId="79148C9B" w14:textId="77777777" w:rsidR="00AC6B7F" w:rsidRDefault="00AC6B7F" w:rsidP="00AC6B7F">
            <w:pPr>
              <w:spacing w:after="15" w:line="259" w:lineRule="auto"/>
            </w:pPr>
            <w:r>
              <w:rPr>
                <w:sz w:val="20"/>
              </w:rPr>
              <w:t xml:space="preserve"> </w:t>
            </w:r>
          </w:p>
          <w:p w14:paraId="24630EA5" w14:textId="77777777" w:rsidR="00AC6B7F" w:rsidRDefault="00AC6B7F" w:rsidP="00AC6B7F">
            <w:pPr>
              <w:spacing w:line="259" w:lineRule="auto"/>
            </w:pPr>
            <w:r>
              <w:rPr>
                <w:sz w:val="20"/>
              </w:rPr>
              <w:t xml:space="preserve">MEPS </w:t>
            </w:r>
          </w:p>
        </w:tc>
        <w:tc>
          <w:tcPr>
            <w:tcW w:w="0" w:type="auto"/>
            <w:vMerge/>
            <w:tcBorders>
              <w:top w:val="nil"/>
              <w:left w:val="single" w:sz="8" w:space="0" w:color="000000"/>
              <w:bottom w:val="nil"/>
              <w:right w:val="single" w:sz="8" w:space="0" w:color="000000"/>
            </w:tcBorders>
          </w:tcPr>
          <w:p w14:paraId="07359EFF" w14:textId="77777777" w:rsidR="00AC6B7F" w:rsidRDefault="00AC6B7F" w:rsidP="00AC6B7F">
            <w:pPr>
              <w:spacing w:after="160" w:line="259" w:lineRule="auto"/>
            </w:pPr>
          </w:p>
        </w:tc>
      </w:tr>
      <w:tr w:rsidR="00AC6B7F" w14:paraId="3E5CC414" w14:textId="77777777" w:rsidTr="001961A7">
        <w:trPr>
          <w:trHeight w:val="6809"/>
        </w:trPr>
        <w:tc>
          <w:tcPr>
            <w:tcW w:w="2216" w:type="dxa"/>
            <w:vMerge/>
            <w:tcBorders>
              <w:top w:val="nil"/>
              <w:left w:val="single" w:sz="8" w:space="0" w:color="000000"/>
              <w:bottom w:val="single" w:sz="8" w:space="0" w:color="000000"/>
              <w:right w:val="single" w:sz="8" w:space="0" w:color="000000"/>
            </w:tcBorders>
          </w:tcPr>
          <w:p w14:paraId="29EBF2A7" w14:textId="77777777" w:rsidR="00AC6B7F" w:rsidRDefault="00AC6B7F" w:rsidP="00AC6B7F">
            <w:pPr>
              <w:spacing w:after="160" w:line="259" w:lineRule="auto"/>
            </w:pPr>
          </w:p>
        </w:tc>
        <w:tc>
          <w:tcPr>
            <w:tcW w:w="5646" w:type="dxa"/>
            <w:tcBorders>
              <w:top w:val="single" w:sz="4" w:space="0" w:color="000000"/>
              <w:left w:val="single" w:sz="8" w:space="0" w:color="000000"/>
              <w:bottom w:val="single" w:sz="8" w:space="0" w:color="000000"/>
              <w:right w:val="single" w:sz="8" w:space="0" w:color="000000"/>
            </w:tcBorders>
          </w:tcPr>
          <w:p w14:paraId="5BC8AF4F" w14:textId="77777777" w:rsidR="00AC6B7F" w:rsidRDefault="00AC6B7F" w:rsidP="00AC6B7F">
            <w:pPr>
              <w:tabs>
                <w:tab w:val="center" w:pos="397"/>
                <w:tab w:val="center" w:pos="2472"/>
              </w:tabs>
              <w:spacing w:after="26" w:line="259" w:lineRule="auto"/>
            </w:pPr>
            <w:r>
              <w:rPr>
                <w:sz w:val="20"/>
              </w:rPr>
              <w:t xml:space="preserve">DIABDX </w:t>
            </w:r>
            <w:r>
              <w:rPr>
                <w:sz w:val="20"/>
              </w:rPr>
              <w:tab/>
              <w:t xml:space="preserve">Diabetes Diagnosis (&gt;17) </w:t>
            </w:r>
          </w:p>
          <w:p w14:paraId="3CFA3DD8" w14:textId="77777777" w:rsidR="00AC6B7F" w:rsidRDefault="00AC6B7F" w:rsidP="00AC6B7F">
            <w:pPr>
              <w:tabs>
                <w:tab w:val="center" w:pos="414"/>
                <w:tab w:val="center" w:pos="3101"/>
              </w:tabs>
              <w:spacing w:after="26" w:line="259" w:lineRule="auto"/>
            </w:pPr>
            <w:r>
              <w:rPr>
                <w:rFonts w:ascii="Calibri" w:eastAsia="Calibri" w:hAnsi="Calibri" w:cs="Calibri"/>
                <w:sz w:val="22"/>
              </w:rPr>
              <w:tab/>
            </w:r>
            <w:r>
              <w:rPr>
                <w:sz w:val="20"/>
              </w:rPr>
              <w:t xml:space="preserve">DSDIA53 </w:t>
            </w:r>
            <w:r>
              <w:rPr>
                <w:sz w:val="20"/>
              </w:rPr>
              <w:tab/>
              <w:t xml:space="preserve">DCS: Diabetes Diagnosis by Health Prof </w:t>
            </w:r>
          </w:p>
          <w:p w14:paraId="672360A2" w14:textId="77777777" w:rsidR="00AC6B7F" w:rsidRDefault="00AC6B7F" w:rsidP="00AC6B7F">
            <w:pPr>
              <w:tabs>
                <w:tab w:val="center" w:pos="441"/>
                <w:tab w:val="center" w:pos="2066"/>
              </w:tabs>
              <w:spacing w:after="47" w:line="259" w:lineRule="auto"/>
            </w:pPr>
            <w:r>
              <w:rPr>
                <w:rFonts w:ascii="Calibri" w:eastAsia="Calibri" w:hAnsi="Calibri" w:cs="Calibri"/>
                <w:sz w:val="22"/>
              </w:rPr>
              <w:tab/>
            </w:r>
            <w:r>
              <w:rPr>
                <w:sz w:val="20"/>
              </w:rPr>
              <w:t xml:space="preserve">RXNAME </w:t>
            </w:r>
            <w:r>
              <w:rPr>
                <w:sz w:val="20"/>
              </w:rPr>
              <w:tab/>
              <w:t xml:space="preserve">Medicine name   </w:t>
            </w:r>
          </w:p>
          <w:p w14:paraId="533F0689" w14:textId="77777777" w:rsidR="00AC6B7F" w:rsidRDefault="00AC6B7F" w:rsidP="00AC6B7F">
            <w:pPr>
              <w:tabs>
                <w:tab w:val="center" w:pos="591"/>
                <w:tab w:val="center" w:pos="2402"/>
              </w:tabs>
              <w:spacing w:after="29" w:line="259" w:lineRule="auto"/>
            </w:pPr>
            <w:r>
              <w:rPr>
                <w:rFonts w:ascii="Calibri" w:eastAsia="Calibri" w:hAnsi="Calibri" w:cs="Calibri"/>
                <w:sz w:val="22"/>
              </w:rPr>
              <w:tab/>
            </w:r>
            <w:r>
              <w:rPr>
                <w:sz w:val="20"/>
              </w:rPr>
              <w:t xml:space="preserve">RXDRGNAM </w:t>
            </w:r>
            <w:r>
              <w:rPr>
                <w:sz w:val="20"/>
              </w:rPr>
              <w:tab/>
              <w:t xml:space="preserve">Multum medicine name   </w:t>
            </w:r>
          </w:p>
          <w:p w14:paraId="33EA8DE3" w14:textId="77777777" w:rsidR="00AC6B7F" w:rsidRDefault="00AC6B7F" w:rsidP="00AC6B7F">
            <w:pPr>
              <w:tabs>
                <w:tab w:val="center" w:pos="501"/>
                <w:tab w:val="center" w:pos="3078"/>
              </w:tabs>
              <w:spacing w:line="259" w:lineRule="auto"/>
            </w:pPr>
            <w:r>
              <w:rPr>
                <w:rFonts w:ascii="Calibri" w:eastAsia="Calibri" w:hAnsi="Calibri" w:cs="Calibri"/>
                <w:sz w:val="22"/>
              </w:rPr>
              <w:tab/>
            </w:r>
            <w:r>
              <w:rPr>
                <w:sz w:val="18"/>
              </w:rPr>
              <w:t xml:space="preserve">ICD9CODX </w:t>
            </w:r>
            <w:r>
              <w:rPr>
                <w:sz w:val="18"/>
              </w:rPr>
              <w:tab/>
            </w:r>
            <w:r>
              <w:rPr>
                <w:sz w:val="20"/>
              </w:rPr>
              <w:t xml:space="preserve">ICD-9-CM Code for Condition – Edited </w:t>
            </w:r>
          </w:p>
          <w:p w14:paraId="48520851" w14:textId="77777777" w:rsidR="00AC6B7F" w:rsidRDefault="00AC6B7F" w:rsidP="00AC6B7F">
            <w:pPr>
              <w:tabs>
                <w:tab w:val="center" w:pos="558"/>
                <w:tab w:val="center" w:pos="3129"/>
              </w:tabs>
              <w:spacing w:line="259" w:lineRule="auto"/>
            </w:pPr>
            <w:r>
              <w:rPr>
                <w:rFonts w:ascii="Calibri" w:eastAsia="Calibri" w:hAnsi="Calibri" w:cs="Calibri"/>
                <w:sz w:val="22"/>
              </w:rPr>
              <w:tab/>
            </w:r>
            <w:r>
              <w:rPr>
                <w:sz w:val="18"/>
              </w:rPr>
              <w:t xml:space="preserve">ICD10CODX </w:t>
            </w:r>
            <w:r>
              <w:rPr>
                <w:sz w:val="18"/>
              </w:rPr>
              <w:tab/>
            </w:r>
            <w:r>
              <w:rPr>
                <w:sz w:val="20"/>
              </w:rPr>
              <w:t xml:space="preserve">ICD-10-CM Code for Condition – Edited </w:t>
            </w:r>
          </w:p>
          <w:p w14:paraId="0E15F6E0" w14:textId="77777777" w:rsidR="00AC6B7F" w:rsidRDefault="00AC6B7F" w:rsidP="00AC6B7F">
            <w:pPr>
              <w:spacing w:line="259" w:lineRule="auto"/>
            </w:pPr>
            <w:r>
              <w:rPr>
                <w:sz w:val="20"/>
              </w:rPr>
              <w:t xml:space="preserve"> </w:t>
            </w:r>
          </w:p>
          <w:p w14:paraId="7BACB4FB" w14:textId="77777777" w:rsidR="00AC6B7F" w:rsidRDefault="00AC6B7F" w:rsidP="00AC6B7F">
            <w:pPr>
              <w:spacing w:line="259" w:lineRule="auto"/>
            </w:pPr>
            <w:r>
              <w:rPr>
                <w:sz w:val="20"/>
              </w:rPr>
              <w:t xml:space="preserve"> </w:t>
            </w:r>
          </w:p>
          <w:p w14:paraId="2BA7F792" w14:textId="77777777" w:rsidR="00AC6B7F" w:rsidRDefault="00AC6B7F" w:rsidP="00AC6B7F">
            <w:pPr>
              <w:spacing w:line="259" w:lineRule="auto"/>
            </w:pPr>
            <w:r>
              <w:rPr>
                <w:sz w:val="20"/>
              </w:rPr>
              <w:t xml:space="preserve">Aims 1&amp;2: </w:t>
            </w:r>
          </w:p>
          <w:p w14:paraId="65D17594" w14:textId="0F462BB4" w:rsidR="00AC6B7F" w:rsidRDefault="00AC6B7F" w:rsidP="00AC6B7F">
            <w:r>
              <w:rPr>
                <w:sz w:val="20"/>
              </w:rPr>
              <w:t xml:space="preserve">Hospital Discharges with presence of </w:t>
            </w:r>
            <w:del w:id="159" w:author="Author">
              <w:r w:rsidR="00CB22B5" w:rsidRPr="001124D9" w:rsidDel="00AE1BC1">
                <w:rPr>
                  <w:sz w:val="20"/>
                  <w:rPrChange w:id="160" w:author="Author">
                    <w:rPr>
                      <w:sz w:val="20"/>
                      <w:highlight w:val="yellow"/>
                    </w:rPr>
                  </w:rPrChange>
                </w:rPr>
                <w:delText>any</w:delText>
              </w:r>
              <w:r w:rsidRPr="00AE1BC1" w:rsidDel="00AE1BC1">
                <w:rPr>
                  <w:sz w:val="20"/>
                </w:rPr>
                <w:delText xml:space="preserve"> </w:delText>
              </w:r>
            </w:del>
            <w:r w:rsidRPr="00AE1BC1">
              <w:rPr>
                <w:sz w:val="20"/>
              </w:rPr>
              <w:t>I</w:t>
            </w:r>
            <w:r>
              <w:rPr>
                <w:sz w:val="20"/>
              </w:rPr>
              <w:t xml:space="preserve">CD-9 or ICD-10 codes indicative of diabetes (Appendix 1). Gestational diabetes is not included.  </w:t>
            </w:r>
          </w:p>
          <w:p w14:paraId="2F988AEE" w14:textId="77777777" w:rsidR="00AC6B7F" w:rsidRDefault="00AC6B7F" w:rsidP="00AC6B7F">
            <w:pPr>
              <w:spacing w:line="259" w:lineRule="auto"/>
            </w:pPr>
            <w:r>
              <w:rPr>
                <w:sz w:val="20"/>
              </w:rPr>
              <w:t xml:space="preserve"> </w:t>
            </w:r>
          </w:p>
          <w:p w14:paraId="0A168FFA" w14:textId="77777777" w:rsidR="00AC6B7F" w:rsidRDefault="00AC6B7F" w:rsidP="00AC6B7F">
            <w:pPr>
              <w:spacing w:after="6" w:line="259" w:lineRule="auto"/>
            </w:pPr>
            <w:r>
              <w:rPr>
                <w:sz w:val="20"/>
              </w:rPr>
              <w:t>Statistical measures of validation:</w:t>
            </w:r>
            <w:r>
              <w:rPr>
                <w:sz w:val="20"/>
                <w:vertAlign w:val="superscript"/>
              </w:rPr>
              <w:t>29</w:t>
            </w:r>
            <w:r>
              <w:rPr>
                <w:sz w:val="20"/>
              </w:rPr>
              <w:t xml:space="preserve"> </w:t>
            </w:r>
          </w:p>
          <w:p w14:paraId="1E9E1030" w14:textId="77777777" w:rsidR="00AC6B7F" w:rsidRDefault="00AC6B7F" w:rsidP="00AC6B7F">
            <w:pPr>
              <w:spacing w:line="259" w:lineRule="auto"/>
            </w:pPr>
            <w:r>
              <w:rPr>
                <w:sz w:val="20"/>
              </w:rPr>
              <w:t xml:space="preserve">Sensitivity: 95.6%,  </w:t>
            </w:r>
          </w:p>
          <w:p w14:paraId="30DFB4EA" w14:textId="77777777" w:rsidR="00AC6B7F" w:rsidRDefault="00AC6B7F" w:rsidP="00AC6B7F">
            <w:pPr>
              <w:spacing w:line="259" w:lineRule="auto"/>
            </w:pPr>
            <w:r>
              <w:rPr>
                <w:sz w:val="20"/>
              </w:rPr>
              <w:t xml:space="preserve">Specificity: 92.8%,  </w:t>
            </w:r>
          </w:p>
          <w:p w14:paraId="112C46AF" w14:textId="77777777" w:rsidR="00AC6B7F" w:rsidRDefault="00AC6B7F" w:rsidP="00AC6B7F">
            <w:pPr>
              <w:spacing w:line="259" w:lineRule="auto"/>
            </w:pPr>
            <w:r>
              <w:rPr>
                <w:sz w:val="20"/>
              </w:rPr>
              <w:t xml:space="preserve">PPV: 54.0% </w:t>
            </w:r>
          </w:p>
          <w:p w14:paraId="6AA05A99" w14:textId="77777777" w:rsidR="00AC6B7F" w:rsidRDefault="00AC6B7F" w:rsidP="00AC6B7F">
            <w:pPr>
              <w:spacing w:line="259" w:lineRule="auto"/>
            </w:pPr>
            <w:r>
              <w:rPr>
                <w:sz w:val="20"/>
              </w:rPr>
              <w:t xml:space="preserve">NPV: 99.6% </w:t>
            </w:r>
          </w:p>
          <w:p w14:paraId="24C0942C" w14:textId="77777777" w:rsidR="00AC6B7F" w:rsidRDefault="00AC6B7F" w:rsidP="00AC6B7F">
            <w:pPr>
              <w:spacing w:line="259" w:lineRule="auto"/>
            </w:pPr>
            <w:r>
              <w:rPr>
                <w:sz w:val="20"/>
              </w:rPr>
              <w:t xml:space="preserve"> </w:t>
            </w:r>
          </w:p>
          <w:p w14:paraId="0B0127BE" w14:textId="77777777" w:rsidR="00AC6B7F" w:rsidRDefault="00AC6B7F" w:rsidP="00AC6B7F">
            <w:pPr>
              <w:spacing w:line="259" w:lineRule="auto"/>
            </w:pPr>
            <w:r>
              <w:rPr>
                <w:sz w:val="20"/>
              </w:rPr>
              <w:t xml:space="preserve">Aim 3: </w:t>
            </w:r>
          </w:p>
          <w:p w14:paraId="465E49A3" w14:textId="77777777" w:rsidR="00AC6B7F" w:rsidRDefault="00AC6B7F" w:rsidP="00AC6B7F">
            <w:pPr>
              <w:spacing w:line="259" w:lineRule="auto"/>
            </w:pPr>
            <w:r>
              <w:rPr>
                <w:sz w:val="20"/>
              </w:rPr>
              <w:t xml:space="preserve">Presence of self-reported diabetes </w:t>
            </w:r>
          </w:p>
          <w:p w14:paraId="2A3BD319" w14:textId="77777777" w:rsidR="00AC6B7F" w:rsidRDefault="00AC6B7F" w:rsidP="00AC6B7F">
            <w:pPr>
              <w:spacing w:after="9" w:line="259" w:lineRule="auto"/>
            </w:pPr>
            <w:r>
              <w:rPr>
                <w:sz w:val="20"/>
              </w:rPr>
              <w:t>Statistical measures of validation:</w:t>
            </w:r>
            <w:r>
              <w:rPr>
                <w:sz w:val="20"/>
                <w:vertAlign w:val="superscript"/>
              </w:rPr>
              <w:t>30</w:t>
            </w:r>
            <w:r>
              <w:rPr>
                <w:sz w:val="20"/>
              </w:rPr>
              <w:t xml:space="preserve"> </w:t>
            </w:r>
          </w:p>
          <w:p w14:paraId="541E3A9A" w14:textId="77777777" w:rsidR="00AC6B7F" w:rsidRDefault="00AC6B7F" w:rsidP="00AC6B7F">
            <w:pPr>
              <w:spacing w:line="259" w:lineRule="auto"/>
            </w:pPr>
            <w:r>
              <w:rPr>
                <w:sz w:val="20"/>
              </w:rPr>
              <w:t xml:space="preserve">Sensitivity: (58.5%-70.8%) </w:t>
            </w:r>
          </w:p>
          <w:p w14:paraId="26BAFB97" w14:textId="77777777" w:rsidR="00AC6B7F" w:rsidRDefault="00AC6B7F" w:rsidP="00AC6B7F">
            <w:pPr>
              <w:spacing w:line="259" w:lineRule="auto"/>
            </w:pPr>
            <w:r>
              <w:rPr>
                <w:sz w:val="20"/>
              </w:rPr>
              <w:t xml:space="preserve">Specificity: (95.6%-96.8%) </w:t>
            </w:r>
          </w:p>
          <w:p w14:paraId="6E529AEE" w14:textId="77777777" w:rsidR="00AC6B7F" w:rsidRDefault="00AC6B7F" w:rsidP="00AC6B7F">
            <w:pPr>
              <w:spacing w:after="2" w:line="238" w:lineRule="auto"/>
              <w:ind w:right="3415"/>
            </w:pPr>
            <w:r>
              <w:rPr>
                <w:sz w:val="20"/>
              </w:rPr>
              <w:t xml:space="preserve">PPV: (92.7%-95.4%) NPV: (85.4% - 90.6%) </w:t>
            </w:r>
          </w:p>
          <w:p w14:paraId="720E9CCF" w14:textId="77777777" w:rsidR="00AC6B7F" w:rsidRDefault="00AC6B7F" w:rsidP="00AC6B7F">
            <w:pPr>
              <w:spacing w:line="259" w:lineRule="auto"/>
              <w:ind w:right="151"/>
            </w:pPr>
            <w:r>
              <w:rPr>
                <w:sz w:val="20"/>
              </w:rPr>
              <w:t xml:space="preserve">or patient has been prescribed 1+ diabetes medication in past two years or  </w:t>
            </w:r>
          </w:p>
        </w:tc>
        <w:tc>
          <w:tcPr>
            <w:tcW w:w="0" w:type="auto"/>
            <w:vMerge/>
            <w:tcBorders>
              <w:top w:val="nil"/>
              <w:left w:val="single" w:sz="8" w:space="0" w:color="000000"/>
              <w:bottom w:val="single" w:sz="8" w:space="0" w:color="000000"/>
              <w:right w:val="single" w:sz="8" w:space="0" w:color="000000"/>
            </w:tcBorders>
          </w:tcPr>
          <w:p w14:paraId="35A2B73F" w14:textId="77777777" w:rsidR="00AC6B7F" w:rsidRDefault="00AC6B7F" w:rsidP="00AC6B7F">
            <w:pPr>
              <w:spacing w:after="160" w:line="259" w:lineRule="auto"/>
            </w:pPr>
          </w:p>
        </w:tc>
      </w:tr>
    </w:tbl>
    <w:p w14:paraId="07DB0517" w14:textId="77777777" w:rsidR="00AC6B7F" w:rsidRDefault="00AC6B7F" w:rsidP="00AC6B7F">
      <w:pPr>
        <w:spacing w:line="259" w:lineRule="auto"/>
        <w:ind w:left="-1800" w:right="583"/>
      </w:pPr>
    </w:p>
    <w:tbl>
      <w:tblPr>
        <w:tblStyle w:val="TableGrid0"/>
        <w:tblW w:w="8872" w:type="dxa"/>
        <w:tblInd w:w="80" w:type="dxa"/>
        <w:tblCellMar>
          <w:top w:w="57" w:type="dxa"/>
          <w:left w:w="10" w:type="dxa"/>
          <w:right w:w="65" w:type="dxa"/>
        </w:tblCellMar>
        <w:tblLook w:val="04A0" w:firstRow="1" w:lastRow="0" w:firstColumn="1" w:lastColumn="0" w:noHBand="0" w:noVBand="1"/>
      </w:tblPr>
      <w:tblGrid>
        <w:gridCol w:w="2206"/>
        <w:gridCol w:w="5152"/>
        <w:gridCol w:w="1514"/>
      </w:tblGrid>
      <w:tr w:rsidR="00AC6B7F" w14:paraId="089E7EC7" w14:textId="77777777" w:rsidTr="001961A7">
        <w:trPr>
          <w:trHeight w:val="2090"/>
        </w:trPr>
        <w:tc>
          <w:tcPr>
            <w:tcW w:w="2216" w:type="dxa"/>
            <w:tcBorders>
              <w:top w:val="single" w:sz="8" w:space="0" w:color="000000"/>
              <w:left w:val="single" w:sz="8" w:space="0" w:color="000000"/>
              <w:bottom w:val="single" w:sz="8" w:space="0" w:color="000000"/>
              <w:right w:val="single" w:sz="8" w:space="0" w:color="000000"/>
            </w:tcBorders>
          </w:tcPr>
          <w:p w14:paraId="785F0451" w14:textId="77777777" w:rsidR="00AC6B7F" w:rsidRDefault="00AC6B7F" w:rsidP="00AC6B7F">
            <w:pPr>
              <w:spacing w:after="160" w:line="259" w:lineRule="auto"/>
            </w:pPr>
          </w:p>
        </w:tc>
        <w:tc>
          <w:tcPr>
            <w:tcW w:w="5646" w:type="dxa"/>
            <w:tcBorders>
              <w:top w:val="single" w:sz="8" w:space="0" w:color="000000"/>
              <w:left w:val="single" w:sz="8" w:space="0" w:color="000000"/>
              <w:bottom w:val="single" w:sz="8" w:space="0" w:color="000000"/>
              <w:right w:val="single" w:sz="8" w:space="0" w:color="000000"/>
            </w:tcBorders>
          </w:tcPr>
          <w:p w14:paraId="703583C5" w14:textId="77777777" w:rsidR="00AC6B7F" w:rsidRDefault="00AC6B7F" w:rsidP="00AC6B7F">
            <w:pPr>
              <w:spacing w:line="259" w:lineRule="auto"/>
              <w:jc w:val="both"/>
            </w:pPr>
            <w:r>
              <w:rPr>
                <w:sz w:val="20"/>
              </w:rPr>
              <w:t>Physical Claims or Hospital Discharges with presence of any of ICD-</w:t>
            </w:r>
          </w:p>
          <w:p w14:paraId="500D0F95" w14:textId="77777777" w:rsidR="00AC6B7F" w:rsidRDefault="00AC6B7F" w:rsidP="00AC6B7F">
            <w:pPr>
              <w:spacing w:line="259" w:lineRule="auto"/>
            </w:pPr>
            <w:r>
              <w:rPr>
                <w:sz w:val="20"/>
              </w:rPr>
              <w:t xml:space="preserve">9 or ICD-10 codes indicative of diabetes (Appendix 1)  </w:t>
            </w:r>
          </w:p>
          <w:p w14:paraId="201B9A14" w14:textId="77777777" w:rsidR="00AC6B7F" w:rsidRDefault="00AC6B7F" w:rsidP="00AC6B7F">
            <w:pPr>
              <w:spacing w:after="9" w:line="259" w:lineRule="auto"/>
            </w:pPr>
            <w:r>
              <w:rPr>
                <w:sz w:val="20"/>
              </w:rPr>
              <w:t>Statistical measures of validation:</w:t>
            </w:r>
            <w:r>
              <w:rPr>
                <w:sz w:val="20"/>
                <w:vertAlign w:val="superscript"/>
              </w:rPr>
              <w:t>29</w:t>
            </w:r>
            <w:r>
              <w:rPr>
                <w:sz w:val="20"/>
              </w:rPr>
              <w:t xml:space="preserve"> </w:t>
            </w:r>
          </w:p>
          <w:p w14:paraId="5DF2A7A9" w14:textId="77777777" w:rsidR="00AC6B7F" w:rsidRDefault="00AC6B7F" w:rsidP="00AC6B7F">
            <w:pPr>
              <w:spacing w:line="259" w:lineRule="auto"/>
            </w:pPr>
            <w:r>
              <w:rPr>
                <w:sz w:val="20"/>
              </w:rPr>
              <w:t xml:space="preserve">Sensitivity: 95.6%,  </w:t>
            </w:r>
          </w:p>
          <w:p w14:paraId="4116F9A7" w14:textId="77777777" w:rsidR="00AC6B7F" w:rsidRDefault="00AC6B7F" w:rsidP="00AC6B7F">
            <w:pPr>
              <w:spacing w:line="259" w:lineRule="auto"/>
            </w:pPr>
            <w:r>
              <w:rPr>
                <w:sz w:val="20"/>
              </w:rPr>
              <w:t xml:space="preserve">Specificity: 92.8%,  </w:t>
            </w:r>
          </w:p>
          <w:p w14:paraId="29744DCB" w14:textId="77777777" w:rsidR="00AC6B7F" w:rsidRDefault="00AC6B7F" w:rsidP="00AC6B7F">
            <w:pPr>
              <w:spacing w:line="259" w:lineRule="auto"/>
            </w:pPr>
            <w:r>
              <w:rPr>
                <w:sz w:val="20"/>
              </w:rPr>
              <w:t xml:space="preserve">PPV: 54.0% </w:t>
            </w:r>
          </w:p>
          <w:p w14:paraId="6DD91B37" w14:textId="77777777" w:rsidR="00AC6B7F" w:rsidRDefault="00AC6B7F" w:rsidP="00AC6B7F">
            <w:pPr>
              <w:spacing w:line="259" w:lineRule="auto"/>
            </w:pPr>
            <w:r>
              <w:rPr>
                <w:sz w:val="20"/>
              </w:rPr>
              <w:t xml:space="preserve">NPV: 99.6% </w:t>
            </w:r>
          </w:p>
          <w:p w14:paraId="3CF60F35" w14:textId="77777777" w:rsidR="00AC6B7F" w:rsidRDefault="00AC6B7F" w:rsidP="00AC6B7F">
            <w:pPr>
              <w:spacing w:line="259" w:lineRule="auto"/>
            </w:pPr>
            <w:r>
              <w:rPr>
                <w:sz w:val="20"/>
              </w:rPr>
              <w:t xml:space="preserve"> </w:t>
            </w:r>
          </w:p>
          <w:p w14:paraId="46B23267" w14:textId="77777777" w:rsidR="00AC6B7F" w:rsidRDefault="00AC6B7F" w:rsidP="00AC6B7F">
            <w:pPr>
              <w:spacing w:line="259" w:lineRule="auto"/>
            </w:pPr>
            <w:r>
              <w:rPr>
                <w:sz w:val="20"/>
              </w:rPr>
              <w:t xml:space="preserve">The combined algorithm has not been validated. </w:t>
            </w:r>
          </w:p>
        </w:tc>
        <w:tc>
          <w:tcPr>
            <w:tcW w:w="1010" w:type="dxa"/>
            <w:tcBorders>
              <w:top w:val="single" w:sz="8" w:space="0" w:color="000000"/>
              <w:left w:val="single" w:sz="8" w:space="0" w:color="000000"/>
              <w:bottom w:val="single" w:sz="8" w:space="0" w:color="000000"/>
              <w:right w:val="single" w:sz="8" w:space="0" w:color="000000"/>
            </w:tcBorders>
          </w:tcPr>
          <w:p w14:paraId="3D448491" w14:textId="77777777" w:rsidR="00AC6B7F" w:rsidRDefault="00AC6B7F" w:rsidP="00AC6B7F">
            <w:pPr>
              <w:spacing w:after="160" w:line="259" w:lineRule="auto"/>
            </w:pPr>
          </w:p>
        </w:tc>
      </w:tr>
      <w:tr w:rsidR="00AC6B7F" w14:paraId="192929AC" w14:textId="77777777" w:rsidTr="001961A7">
        <w:trPr>
          <w:trHeight w:val="2090"/>
        </w:trPr>
        <w:tc>
          <w:tcPr>
            <w:tcW w:w="2216" w:type="dxa"/>
            <w:tcBorders>
              <w:top w:val="single" w:sz="8" w:space="0" w:color="000000"/>
              <w:left w:val="single" w:sz="8" w:space="0" w:color="000000"/>
              <w:bottom w:val="single" w:sz="8" w:space="0" w:color="000000"/>
              <w:right w:val="single" w:sz="8" w:space="0" w:color="000000"/>
            </w:tcBorders>
          </w:tcPr>
          <w:p w14:paraId="162E6D31" w14:textId="77777777" w:rsidR="00AE1BC1" w:rsidRDefault="00AE1BC1" w:rsidP="00AE1BC1">
            <w:pPr>
              <w:spacing w:after="15" w:line="256" w:lineRule="auto"/>
              <w:ind w:right="0" w:firstLine="0"/>
              <w:rPr>
                <w:ins w:id="161" w:author="Author"/>
              </w:rPr>
            </w:pPr>
            <w:ins w:id="162" w:author="Author">
              <w:r w:rsidRPr="001124D9">
                <w:rPr>
                  <w:sz w:val="20"/>
                  <w:szCs w:val="20"/>
                  <w:rPrChange w:id="163" w:author="Author">
                    <w:rPr/>
                  </w:rPrChange>
                </w:rPr>
                <w:lastRenderedPageBreak/>
                <w:t xml:space="preserve">Indicator </w:t>
              </w:r>
              <w:r>
                <w:rPr>
                  <w:sz w:val="20"/>
                </w:rPr>
                <w:t xml:space="preserve">for non-diabetes </w:t>
              </w:r>
            </w:ins>
          </w:p>
          <w:p w14:paraId="13D16ABB" w14:textId="0E1FB60A" w:rsidR="00AC6B7F" w:rsidRPr="001124D9" w:rsidRDefault="00AE1BC1" w:rsidP="00AE1BC1">
            <w:pPr>
              <w:spacing w:after="160" w:line="259" w:lineRule="auto"/>
              <w:rPr>
                <w:sz w:val="20"/>
                <w:szCs w:val="20"/>
                <w:rPrChange w:id="164" w:author="Author">
                  <w:rPr>
                    <w:highlight w:val="yellow"/>
                  </w:rPr>
                </w:rPrChange>
              </w:rPr>
            </w:pPr>
            <w:ins w:id="165" w:author="Author">
              <w:r>
                <w:rPr>
                  <w:sz w:val="20"/>
                </w:rPr>
                <w:t>(Generated Variable)</w:t>
              </w:r>
            </w:ins>
          </w:p>
        </w:tc>
        <w:tc>
          <w:tcPr>
            <w:tcW w:w="5646" w:type="dxa"/>
            <w:tcBorders>
              <w:top w:val="single" w:sz="8" w:space="0" w:color="000000"/>
              <w:left w:val="single" w:sz="8" w:space="0" w:color="000000"/>
              <w:bottom w:val="single" w:sz="8" w:space="0" w:color="000000"/>
              <w:right w:val="single" w:sz="8" w:space="0" w:color="000000"/>
            </w:tcBorders>
          </w:tcPr>
          <w:p w14:paraId="60ECF108" w14:textId="77777777" w:rsidR="00AE1BC1" w:rsidRDefault="00AE1BC1" w:rsidP="00AE1BC1">
            <w:pPr>
              <w:spacing w:after="0" w:line="256" w:lineRule="auto"/>
              <w:ind w:right="0" w:firstLine="0"/>
              <w:jc w:val="both"/>
              <w:rPr>
                <w:ins w:id="166" w:author="Author"/>
                <w:sz w:val="20"/>
              </w:rPr>
            </w:pPr>
            <w:ins w:id="167" w:author="Author">
              <w:r>
                <w:rPr>
                  <w:sz w:val="20"/>
                </w:rPr>
                <w:t>Aims 1 and 2:</w:t>
              </w:r>
            </w:ins>
          </w:p>
          <w:p w14:paraId="7CE7A6EE" w14:textId="77777777" w:rsidR="00AE1BC1" w:rsidRDefault="00AE1BC1" w:rsidP="00AE1BC1">
            <w:pPr>
              <w:spacing w:after="0" w:line="256" w:lineRule="auto"/>
              <w:ind w:right="0" w:firstLine="0"/>
              <w:jc w:val="both"/>
              <w:rPr>
                <w:ins w:id="168" w:author="Author"/>
                <w:sz w:val="20"/>
              </w:rPr>
            </w:pPr>
            <w:ins w:id="169" w:author="Author">
              <w:r>
                <w:rPr>
                  <w:sz w:val="20"/>
                </w:rPr>
                <w:t>Lack of presence of any ICD-9 or ICD-10 codes indicative of diabetes (Appendix 1) in any available discharge diagnoses.</w:t>
              </w:r>
            </w:ins>
          </w:p>
          <w:p w14:paraId="5DFBEF4C" w14:textId="77777777" w:rsidR="00AE1BC1" w:rsidRDefault="00AE1BC1" w:rsidP="00AE1BC1">
            <w:pPr>
              <w:spacing w:after="0" w:line="256" w:lineRule="auto"/>
              <w:ind w:right="0" w:firstLine="0"/>
              <w:jc w:val="both"/>
              <w:rPr>
                <w:ins w:id="170" w:author="Author"/>
                <w:sz w:val="20"/>
              </w:rPr>
            </w:pPr>
          </w:p>
          <w:p w14:paraId="251813BF" w14:textId="77777777" w:rsidR="00AE1BC1" w:rsidRDefault="00AE1BC1" w:rsidP="00AE1BC1">
            <w:pPr>
              <w:spacing w:after="0" w:line="256" w:lineRule="auto"/>
              <w:ind w:right="0" w:firstLine="0"/>
              <w:jc w:val="both"/>
              <w:rPr>
                <w:ins w:id="171" w:author="Author"/>
                <w:sz w:val="20"/>
              </w:rPr>
            </w:pPr>
            <w:ins w:id="172" w:author="Author">
              <w:r>
                <w:rPr>
                  <w:sz w:val="20"/>
                </w:rPr>
                <w:t xml:space="preserve">Aim 3: </w:t>
              </w:r>
            </w:ins>
          </w:p>
          <w:p w14:paraId="27BA57C3" w14:textId="77777777" w:rsidR="00AE1BC1" w:rsidRDefault="00AE1BC1" w:rsidP="00AE1BC1">
            <w:pPr>
              <w:spacing w:after="0" w:line="256" w:lineRule="auto"/>
              <w:ind w:right="0" w:firstLine="0"/>
              <w:jc w:val="both"/>
              <w:rPr>
                <w:ins w:id="173" w:author="Author"/>
                <w:sz w:val="20"/>
              </w:rPr>
            </w:pPr>
            <w:ins w:id="174" w:author="Author">
              <w:r>
                <w:rPr>
                  <w:sz w:val="20"/>
                </w:rPr>
                <w:t>Lack of any positive indicator of diabetes:</w:t>
              </w:r>
            </w:ins>
          </w:p>
          <w:p w14:paraId="32C5915B" w14:textId="77777777" w:rsidR="00AE1BC1" w:rsidRDefault="00AE1BC1" w:rsidP="00AE1BC1">
            <w:pPr>
              <w:spacing w:after="0" w:line="256" w:lineRule="auto"/>
              <w:ind w:right="0" w:firstLine="0"/>
              <w:jc w:val="both"/>
              <w:rPr>
                <w:ins w:id="175" w:author="Author"/>
                <w:sz w:val="20"/>
              </w:rPr>
            </w:pPr>
            <w:ins w:id="176" w:author="Author">
              <w:r>
                <w:rPr>
                  <w:sz w:val="20"/>
                </w:rPr>
                <w:t xml:space="preserve">No self-report of diabetes, </w:t>
              </w:r>
            </w:ins>
          </w:p>
          <w:p w14:paraId="60662EC4" w14:textId="77777777" w:rsidR="00AE1BC1" w:rsidRDefault="00AE1BC1" w:rsidP="00AE1BC1">
            <w:pPr>
              <w:spacing w:after="0" w:line="256" w:lineRule="auto"/>
              <w:ind w:right="0" w:firstLine="0"/>
              <w:jc w:val="both"/>
              <w:rPr>
                <w:ins w:id="177" w:author="Author"/>
                <w:sz w:val="20"/>
              </w:rPr>
            </w:pPr>
            <w:ins w:id="178" w:author="Author">
              <w:r>
                <w:rPr>
                  <w:sz w:val="20"/>
                </w:rPr>
                <w:t>No diabetes medication script filled over two years,</w:t>
              </w:r>
            </w:ins>
          </w:p>
          <w:p w14:paraId="401835F6" w14:textId="4B1D05D2" w:rsidR="00AC6B7F" w:rsidRPr="001124D9" w:rsidRDefault="00AE1BC1" w:rsidP="00AE1BC1">
            <w:pPr>
              <w:spacing w:line="259" w:lineRule="auto"/>
              <w:jc w:val="both"/>
              <w:rPr>
                <w:sz w:val="20"/>
                <w:rPrChange w:id="179" w:author="Author">
                  <w:rPr>
                    <w:sz w:val="20"/>
                    <w:highlight w:val="yellow"/>
                  </w:rPr>
                </w:rPrChange>
              </w:rPr>
            </w:pPr>
            <w:ins w:id="180" w:author="Author">
              <w:r>
                <w:rPr>
                  <w:sz w:val="20"/>
                </w:rPr>
                <w:t>No Physical Claims or Hospital Discharges with presence of any of ICD- 9 or ICD-10 codes indicative of diabetes (Appendix 1)</w:t>
              </w:r>
            </w:ins>
          </w:p>
        </w:tc>
        <w:tc>
          <w:tcPr>
            <w:tcW w:w="1010" w:type="dxa"/>
            <w:tcBorders>
              <w:top w:val="single" w:sz="8" w:space="0" w:color="000000"/>
              <w:left w:val="single" w:sz="8" w:space="0" w:color="000000"/>
              <w:bottom w:val="single" w:sz="8" w:space="0" w:color="000000"/>
              <w:right w:val="single" w:sz="8" w:space="0" w:color="000000"/>
            </w:tcBorders>
          </w:tcPr>
          <w:p w14:paraId="7BDAEFA9" w14:textId="61AD3224" w:rsidR="00AC6B7F" w:rsidRPr="001124D9" w:rsidRDefault="00AE1BC1" w:rsidP="00AC6B7F">
            <w:pPr>
              <w:spacing w:line="259" w:lineRule="auto"/>
              <w:rPr>
                <w:sz w:val="20"/>
                <w:szCs w:val="20"/>
                <w:rPrChange w:id="181" w:author="Author">
                  <w:rPr>
                    <w:highlight w:val="yellow"/>
                  </w:rPr>
                </w:rPrChange>
              </w:rPr>
            </w:pPr>
            <w:ins w:id="182" w:author="Author">
              <w:r w:rsidRPr="001124D9">
                <w:rPr>
                  <w:sz w:val="20"/>
                  <w:szCs w:val="20"/>
                  <w:rPrChange w:id="183" w:author="Author">
                    <w:rPr/>
                  </w:rPrChange>
                </w:rPr>
                <w:t>Number in the cohort</w:t>
              </w:r>
            </w:ins>
          </w:p>
        </w:tc>
      </w:tr>
      <w:tr w:rsidR="00AC6B7F" w14:paraId="61CEFAE5" w14:textId="77777777" w:rsidTr="001961A7">
        <w:trPr>
          <w:trHeight w:val="562"/>
        </w:trPr>
        <w:tc>
          <w:tcPr>
            <w:tcW w:w="2216" w:type="dxa"/>
            <w:vMerge w:val="restart"/>
            <w:tcBorders>
              <w:top w:val="single" w:sz="8" w:space="0" w:color="000000"/>
              <w:left w:val="single" w:sz="8" w:space="0" w:color="000000"/>
              <w:bottom w:val="single" w:sz="8" w:space="0" w:color="000000"/>
              <w:right w:val="single" w:sz="8" w:space="0" w:color="000000"/>
            </w:tcBorders>
          </w:tcPr>
          <w:p w14:paraId="5B3067F3" w14:textId="77777777" w:rsidR="00AC6B7F" w:rsidRDefault="00AC6B7F" w:rsidP="00AC6B7F">
            <w:pPr>
              <w:spacing w:after="18" w:line="259" w:lineRule="auto"/>
            </w:pPr>
            <w:r>
              <w:rPr>
                <w:sz w:val="20"/>
              </w:rPr>
              <w:t xml:space="preserve">Geographic location/Region </w:t>
            </w:r>
          </w:p>
          <w:p w14:paraId="6B10C585" w14:textId="77777777" w:rsidR="00AC6B7F" w:rsidRDefault="00AC6B7F" w:rsidP="00AC6B7F">
            <w:pPr>
              <w:spacing w:after="15" w:line="259" w:lineRule="auto"/>
            </w:pPr>
            <w:r>
              <w:rPr>
                <w:sz w:val="20"/>
              </w:rPr>
              <w:t xml:space="preserve"> </w:t>
            </w:r>
          </w:p>
          <w:p w14:paraId="7D765CE6" w14:textId="77777777" w:rsidR="00AC6B7F" w:rsidRDefault="00AC6B7F" w:rsidP="00AC6B7F">
            <w:pPr>
              <w:spacing w:line="259" w:lineRule="auto"/>
            </w:pPr>
            <w:r>
              <w:rPr>
                <w:sz w:val="20"/>
              </w:rPr>
              <w:t xml:space="preserve"> </w:t>
            </w:r>
          </w:p>
        </w:tc>
        <w:tc>
          <w:tcPr>
            <w:tcW w:w="5646" w:type="dxa"/>
            <w:tcBorders>
              <w:top w:val="single" w:sz="8" w:space="0" w:color="000000"/>
              <w:left w:val="single" w:sz="8" w:space="0" w:color="000000"/>
              <w:bottom w:val="single" w:sz="4" w:space="0" w:color="000000"/>
              <w:right w:val="single" w:sz="8" w:space="0" w:color="000000"/>
            </w:tcBorders>
          </w:tcPr>
          <w:p w14:paraId="40D6DED0" w14:textId="77777777" w:rsidR="00AC6B7F" w:rsidRDefault="00AC6B7F" w:rsidP="00AC6B7F">
            <w:pPr>
              <w:spacing w:after="18" w:line="259" w:lineRule="auto"/>
            </w:pPr>
            <w:r>
              <w:rPr>
                <w:sz w:val="20"/>
              </w:rPr>
              <w:t xml:space="preserve">NIS, NEDS, SID, SEDD </w:t>
            </w:r>
          </w:p>
          <w:p w14:paraId="0E2EA3C3" w14:textId="77777777" w:rsidR="00AC6B7F" w:rsidRDefault="00AC6B7F" w:rsidP="00AC6B7F">
            <w:pPr>
              <w:spacing w:line="259" w:lineRule="auto"/>
            </w:pPr>
            <w:r>
              <w:rPr>
                <w:sz w:val="20"/>
              </w:rPr>
              <w:t xml:space="preserve"> </w:t>
            </w:r>
          </w:p>
        </w:tc>
        <w:tc>
          <w:tcPr>
            <w:tcW w:w="1010" w:type="dxa"/>
            <w:vMerge w:val="restart"/>
            <w:tcBorders>
              <w:top w:val="single" w:sz="8" w:space="0" w:color="000000"/>
              <w:left w:val="single" w:sz="8" w:space="0" w:color="000000"/>
              <w:bottom w:val="single" w:sz="8" w:space="0" w:color="000000"/>
              <w:right w:val="single" w:sz="8" w:space="0" w:color="000000"/>
            </w:tcBorders>
          </w:tcPr>
          <w:p w14:paraId="2E4D2D48" w14:textId="77777777" w:rsidR="00AC6B7F" w:rsidRDefault="00AC6B7F" w:rsidP="00AC6B7F">
            <w:pPr>
              <w:spacing w:line="259" w:lineRule="auto"/>
            </w:pPr>
            <w:r>
              <w:rPr>
                <w:sz w:val="20"/>
              </w:rPr>
              <w:t xml:space="preserve">Number and % of the cohort </w:t>
            </w:r>
          </w:p>
        </w:tc>
      </w:tr>
      <w:tr w:rsidR="00AC6B7F" w14:paraId="60C6B57A" w14:textId="77777777" w:rsidTr="001961A7">
        <w:trPr>
          <w:trHeight w:val="1090"/>
        </w:trPr>
        <w:tc>
          <w:tcPr>
            <w:tcW w:w="2216" w:type="dxa"/>
            <w:vMerge/>
            <w:tcBorders>
              <w:top w:val="nil"/>
              <w:left w:val="single" w:sz="8" w:space="0" w:color="000000"/>
              <w:bottom w:val="nil"/>
              <w:right w:val="single" w:sz="8" w:space="0" w:color="000000"/>
            </w:tcBorders>
          </w:tcPr>
          <w:p w14:paraId="5C7C17EE" w14:textId="77777777" w:rsidR="00AC6B7F" w:rsidRDefault="00AC6B7F" w:rsidP="00AC6B7F">
            <w:pPr>
              <w:spacing w:after="160" w:line="259" w:lineRule="auto"/>
            </w:pPr>
          </w:p>
        </w:tc>
        <w:tc>
          <w:tcPr>
            <w:tcW w:w="5646" w:type="dxa"/>
            <w:tcBorders>
              <w:top w:val="single" w:sz="4" w:space="0" w:color="000000"/>
              <w:left w:val="single" w:sz="8" w:space="0" w:color="000000"/>
              <w:bottom w:val="single" w:sz="4" w:space="0" w:color="000000"/>
              <w:right w:val="single" w:sz="8" w:space="0" w:color="000000"/>
            </w:tcBorders>
          </w:tcPr>
          <w:p w14:paraId="1FAEDF27" w14:textId="77777777" w:rsidR="00AC6B7F" w:rsidRDefault="00AC6B7F" w:rsidP="00AC6B7F">
            <w:pPr>
              <w:spacing w:after="15" w:line="259" w:lineRule="auto"/>
            </w:pPr>
            <w:r>
              <w:rPr>
                <w:sz w:val="20"/>
              </w:rPr>
              <w:t xml:space="preserve">HOSP_REGION: Region of Hospital </w:t>
            </w:r>
          </w:p>
          <w:p w14:paraId="12B39EE8" w14:textId="77777777" w:rsidR="00AC6B7F" w:rsidRDefault="00AC6B7F" w:rsidP="00AC6B7F">
            <w:pPr>
              <w:spacing w:after="18" w:line="259" w:lineRule="auto"/>
            </w:pPr>
            <w:r>
              <w:rPr>
                <w:sz w:val="20"/>
              </w:rPr>
              <w:t xml:space="preserve">Categories: Northeast, Midwest, South, West </w:t>
            </w:r>
          </w:p>
          <w:p w14:paraId="0FE3E58E" w14:textId="77777777" w:rsidR="00AC6B7F" w:rsidRDefault="00AC6B7F" w:rsidP="00AC6B7F">
            <w:pPr>
              <w:spacing w:after="15" w:line="259" w:lineRule="auto"/>
            </w:pPr>
            <w:r>
              <w:rPr>
                <w:sz w:val="20"/>
              </w:rPr>
              <w:t xml:space="preserve"> </w:t>
            </w:r>
          </w:p>
          <w:p w14:paraId="34EA1FB3" w14:textId="77777777" w:rsidR="00AC6B7F" w:rsidRDefault="00AC6B7F" w:rsidP="00AC6B7F">
            <w:pPr>
              <w:spacing w:line="259" w:lineRule="auto"/>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3BB99FC1" wp14:editId="5B327060">
                      <wp:simplePos x="0" y="0"/>
                      <wp:positionH relativeFrom="column">
                        <wp:posOffset>12192</wp:posOffset>
                      </wp:positionH>
                      <wp:positionV relativeFrom="paragraph">
                        <wp:posOffset>101255</wp:posOffset>
                      </wp:positionV>
                      <wp:extent cx="332232" cy="6096"/>
                      <wp:effectExtent l="0" t="0" r="0" b="0"/>
                      <wp:wrapNone/>
                      <wp:docPr id="266955" name="Group 266955"/>
                      <wp:cNvGraphicFramePr/>
                      <a:graphic xmlns:a="http://schemas.openxmlformats.org/drawingml/2006/main">
                        <a:graphicData uri="http://schemas.microsoft.com/office/word/2010/wordprocessingGroup">
                          <wpg:wgp>
                            <wpg:cNvGrpSpPr/>
                            <wpg:grpSpPr>
                              <a:xfrm>
                                <a:off x="0" y="0"/>
                                <a:ext cx="332232" cy="6096"/>
                                <a:chOff x="0" y="0"/>
                                <a:chExt cx="332232" cy="6096"/>
                              </a:xfrm>
                            </wpg:grpSpPr>
                            <wps:wsp>
                              <wps:cNvPr id="378797" name="Shape 378797"/>
                              <wps:cNvSpPr/>
                              <wps:spPr>
                                <a:xfrm>
                                  <a:off x="0" y="0"/>
                                  <a:ext cx="332232" cy="9144"/>
                                </a:xfrm>
                                <a:custGeom>
                                  <a:avLst/>
                                  <a:gdLst/>
                                  <a:ahLst/>
                                  <a:cxnLst/>
                                  <a:rect l="0" t="0" r="0" b="0"/>
                                  <a:pathLst>
                                    <a:path w="332232" h="9144">
                                      <a:moveTo>
                                        <a:pt x="0" y="0"/>
                                      </a:moveTo>
                                      <a:lnTo>
                                        <a:pt x="332232" y="0"/>
                                      </a:lnTo>
                                      <a:lnTo>
                                        <a:pt x="3322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E5E3DE" id="Group 266955" o:spid="_x0000_s1026" style="position:absolute;margin-left:.95pt;margin-top:7.95pt;width:26.15pt;height:.5pt;z-index:-251657216" coordsize="33223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">
                      <v:shape id="Shape 378797" o:spid="_x0000_s1027" style="position:absolute;width:332232;height:9144;visibility:visible;mso-wrap-style:square;v-text-anchor:top" coordsize="3322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" path="m,l332232,r,9144l,9144,,e" fillcolor="black" stroked="f" strokeweight="0">
                        <v:stroke miterlimit="83231f" joinstyle="miter"/>
                        <v:path arrowok="t" textboxrect="0,0,332232,9144"/>
                      </v:shape>
                    </v:group>
                  </w:pict>
                </mc:Fallback>
              </mc:AlternateContent>
            </w:r>
            <w:r>
              <w:rPr>
                <w:sz w:val="20"/>
              </w:rPr>
              <w:t xml:space="preserve">MEPS </w:t>
            </w:r>
          </w:p>
        </w:tc>
        <w:tc>
          <w:tcPr>
            <w:tcW w:w="0" w:type="auto"/>
            <w:vMerge/>
            <w:tcBorders>
              <w:top w:val="nil"/>
              <w:left w:val="single" w:sz="8" w:space="0" w:color="000000"/>
              <w:bottom w:val="nil"/>
              <w:right w:val="single" w:sz="8" w:space="0" w:color="000000"/>
            </w:tcBorders>
          </w:tcPr>
          <w:p w14:paraId="14CEE8D3" w14:textId="77777777" w:rsidR="00AC6B7F" w:rsidRDefault="00AC6B7F" w:rsidP="00AC6B7F">
            <w:pPr>
              <w:spacing w:after="160" w:line="259" w:lineRule="auto"/>
            </w:pPr>
          </w:p>
        </w:tc>
      </w:tr>
      <w:tr w:rsidR="00AC6B7F" w14:paraId="582DDDD8" w14:textId="77777777" w:rsidTr="001961A7">
        <w:trPr>
          <w:trHeight w:val="3058"/>
        </w:trPr>
        <w:tc>
          <w:tcPr>
            <w:tcW w:w="2216" w:type="dxa"/>
            <w:vMerge/>
            <w:tcBorders>
              <w:top w:val="nil"/>
              <w:left w:val="single" w:sz="8" w:space="0" w:color="000000"/>
              <w:bottom w:val="single" w:sz="8" w:space="0" w:color="000000"/>
              <w:right w:val="single" w:sz="8" w:space="0" w:color="000000"/>
            </w:tcBorders>
          </w:tcPr>
          <w:p w14:paraId="422CE675" w14:textId="77777777" w:rsidR="00AC6B7F" w:rsidRDefault="00AC6B7F" w:rsidP="00AC6B7F">
            <w:pPr>
              <w:spacing w:after="160" w:line="259" w:lineRule="auto"/>
            </w:pPr>
          </w:p>
        </w:tc>
        <w:tc>
          <w:tcPr>
            <w:tcW w:w="5646" w:type="dxa"/>
            <w:tcBorders>
              <w:top w:val="single" w:sz="4" w:space="0" w:color="000000"/>
              <w:left w:val="single" w:sz="8" w:space="0" w:color="000000"/>
              <w:bottom w:val="single" w:sz="8" w:space="0" w:color="000000"/>
              <w:right w:val="single" w:sz="8" w:space="0" w:color="000000"/>
            </w:tcBorders>
          </w:tcPr>
          <w:p w14:paraId="4F91E7E0" w14:textId="77777777" w:rsidR="00AC6B7F" w:rsidRDefault="00AC6B7F" w:rsidP="00AC6B7F">
            <w:pPr>
              <w:spacing w:after="15" w:line="259" w:lineRule="auto"/>
            </w:pPr>
            <w:r>
              <w:rPr>
                <w:sz w:val="20"/>
              </w:rPr>
              <w:t xml:space="preserve">REGION </w:t>
            </w:r>
          </w:p>
          <w:p w14:paraId="2B796042" w14:textId="77777777" w:rsidR="00AC6B7F" w:rsidRDefault="00AC6B7F" w:rsidP="00AC6B7F">
            <w:pPr>
              <w:spacing w:after="15" w:line="259" w:lineRule="auto"/>
            </w:pPr>
            <w:r>
              <w:rPr>
                <w:sz w:val="20"/>
              </w:rPr>
              <w:t xml:space="preserve">Categories: Northeast, Midwest, South, and West </w:t>
            </w:r>
          </w:p>
          <w:p w14:paraId="6A6E7C52" w14:textId="77777777" w:rsidR="00AC6B7F" w:rsidRDefault="00AC6B7F" w:rsidP="00AC6B7F">
            <w:pPr>
              <w:spacing w:line="259" w:lineRule="auto"/>
            </w:pPr>
            <w:r>
              <w:rPr>
                <w:sz w:val="20"/>
              </w:rPr>
              <w:t xml:space="preserve"> </w:t>
            </w:r>
          </w:p>
        </w:tc>
        <w:tc>
          <w:tcPr>
            <w:tcW w:w="0" w:type="auto"/>
            <w:vMerge/>
            <w:tcBorders>
              <w:top w:val="nil"/>
              <w:left w:val="single" w:sz="8" w:space="0" w:color="000000"/>
              <w:bottom w:val="single" w:sz="8" w:space="0" w:color="000000"/>
              <w:right w:val="single" w:sz="8" w:space="0" w:color="000000"/>
            </w:tcBorders>
          </w:tcPr>
          <w:p w14:paraId="2BA44668" w14:textId="77777777" w:rsidR="00AC6B7F" w:rsidRDefault="00AC6B7F" w:rsidP="00AC6B7F">
            <w:pPr>
              <w:spacing w:after="160" w:line="259" w:lineRule="auto"/>
            </w:pPr>
          </w:p>
        </w:tc>
      </w:tr>
    </w:tbl>
    <w:p w14:paraId="72A48E0B" w14:textId="77777777" w:rsidR="00AC6B7F" w:rsidRDefault="00AC6B7F" w:rsidP="00AC6B7F">
      <w:pPr>
        <w:spacing w:line="259" w:lineRule="auto"/>
        <w:ind w:left="-1800" w:right="583"/>
      </w:pPr>
    </w:p>
    <w:tbl>
      <w:tblPr>
        <w:tblStyle w:val="TableGrid0"/>
        <w:tblW w:w="8872" w:type="dxa"/>
        <w:tblInd w:w="80" w:type="dxa"/>
        <w:tblCellMar>
          <w:top w:w="57" w:type="dxa"/>
          <w:left w:w="10" w:type="dxa"/>
        </w:tblCellMar>
        <w:tblLook w:val="04A0" w:firstRow="1" w:lastRow="0" w:firstColumn="1" w:lastColumn="0" w:noHBand="0" w:noVBand="1"/>
      </w:tblPr>
      <w:tblGrid>
        <w:gridCol w:w="2216"/>
        <w:gridCol w:w="5646"/>
        <w:gridCol w:w="1010"/>
      </w:tblGrid>
      <w:tr w:rsidR="00AC6B7F" w14:paraId="08D7ADED" w14:textId="77777777" w:rsidTr="001961A7">
        <w:trPr>
          <w:trHeight w:val="298"/>
        </w:trPr>
        <w:tc>
          <w:tcPr>
            <w:tcW w:w="2216" w:type="dxa"/>
            <w:vMerge w:val="restart"/>
            <w:tcBorders>
              <w:top w:val="single" w:sz="8" w:space="0" w:color="000000"/>
              <w:left w:val="single" w:sz="8" w:space="0" w:color="000000"/>
              <w:bottom w:val="single" w:sz="8" w:space="0" w:color="000000"/>
              <w:right w:val="single" w:sz="8" w:space="0" w:color="000000"/>
            </w:tcBorders>
          </w:tcPr>
          <w:p w14:paraId="2DEA2F63" w14:textId="77777777" w:rsidR="00AC6B7F" w:rsidRDefault="00AC6B7F" w:rsidP="00AC6B7F">
            <w:pPr>
              <w:spacing w:line="259" w:lineRule="auto"/>
            </w:pPr>
            <w:r>
              <w:rPr>
                <w:sz w:val="20"/>
              </w:rPr>
              <w:t xml:space="preserve">Rural/ Urban </w:t>
            </w:r>
          </w:p>
        </w:tc>
        <w:tc>
          <w:tcPr>
            <w:tcW w:w="5646" w:type="dxa"/>
            <w:tcBorders>
              <w:top w:val="single" w:sz="8" w:space="0" w:color="000000"/>
              <w:left w:val="single" w:sz="8" w:space="0" w:color="000000"/>
              <w:bottom w:val="single" w:sz="4" w:space="0" w:color="000000"/>
              <w:right w:val="single" w:sz="8" w:space="0" w:color="000000"/>
            </w:tcBorders>
          </w:tcPr>
          <w:p w14:paraId="0C28B851" w14:textId="77777777" w:rsidR="00AC6B7F" w:rsidRDefault="00AC6B7F" w:rsidP="00AC6B7F">
            <w:pPr>
              <w:spacing w:line="259" w:lineRule="auto"/>
              <w:ind w:left="9"/>
            </w:pPr>
            <w:r>
              <w:rPr>
                <w:sz w:val="20"/>
              </w:rPr>
              <w:t xml:space="preserve">NIS, NEDS, SID, SEDD </w:t>
            </w:r>
          </w:p>
        </w:tc>
        <w:tc>
          <w:tcPr>
            <w:tcW w:w="1010" w:type="dxa"/>
            <w:vMerge w:val="restart"/>
            <w:tcBorders>
              <w:top w:val="single" w:sz="8" w:space="0" w:color="000000"/>
              <w:left w:val="single" w:sz="8" w:space="0" w:color="000000"/>
              <w:bottom w:val="single" w:sz="8" w:space="0" w:color="000000"/>
              <w:right w:val="single" w:sz="8" w:space="0" w:color="000000"/>
            </w:tcBorders>
          </w:tcPr>
          <w:p w14:paraId="1133BC9E" w14:textId="77777777" w:rsidR="00AC6B7F" w:rsidRDefault="00AC6B7F" w:rsidP="00AC6B7F">
            <w:pPr>
              <w:spacing w:line="259" w:lineRule="auto"/>
              <w:ind w:right="11"/>
            </w:pPr>
            <w:r>
              <w:rPr>
                <w:sz w:val="20"/>
              </w:rPr>
              <w:t xml:space="preserve">Number and % of the cohort </w:t>
            </w:r>
          </w:p>
        </w:tc>
      </w:tr>
      <w:tr w:rsidR="00AC6B7F" w14:paraId="0CD5F0B5" w14:textId="77777777" w:rsidTr="001961A7">
        <w:trPr>
          <w:trHeight w:val="1882"/>
        </w:trPr>
        <w:tc>
          <w:tcPr>
            <w:tcW w:w="2216" w:type="dxa"/>
            <w:vMerge/>
            <w:tcBorders>
              <w:top w:val="nil"/>
              <w:left w:val="single" w:sz="8" w:space="0" w:color="000000"/>
              <w:bottom w:val="nil"/>
              <w:right w:val="single" w:sz="8" w:space="0" w:color="000000"/>
            </w:tcBorders>
          </w:tcPr>
          <w:p w14:paraId="55381D3C" w14:textId="77777777" w:rsidR="00AC6B7F" w:rsidRDefault="00AC6B7F" w:rsidP="00AC6B7F">
            <w:pPr>
              <w:spacing w:after="160" w:line="259" w:lineRule="auto"/>
            </w:pPr>
          </w:p>
        </w:tc>
        <w:tc>
          <w:tcPr>
            <w:tcW w:w="5646" w:type="dxa"/>
            <w:tcBorders>
              <w:top w:val="single" w:sz="4" w:space="0" w:color="000000"/>
              <w:left w:val="single" w:sz="8" w:space="0" w:color="000000"/>
              <w:bottom w:val="single" w:sz="4" w:space="0" w:color="000000"/>
              <w:right w:val="single" w:sz="8" w:space="0" w:color="000000"/>
            </w:tcBorders>
          </w:tcPr>
          <w:p w14:paraId="64C67337" w14:textId="77777777" w:rsidR="00AC6B7F" w:rsidRDefault="00AC6B7F" w:rsidP="00AC6B7F">
            <w:pPr>
              <w:spacing w:after="18" w:line="259" w:lineRule="auto"/>
            </w:pPr>
            <w:r>
              <w:rPr>
                <w:sz w:val="20"/>
              </w:rPr>
              <w:t xml:space="preserve">PL_NCHS: Patient Location </w:t>
            </w:r>
          </w:p>
          <w:p w14:paraId="2C3EFED1" w14:textId="77777777" w:rsidR="00AC6B7F" w:rsidRDefault="00AC6B7F" w:rsidP="00AC6B7F">
            <w:pPr>
              <w:spacing w:line="275" w:lineRule="auto"/>
            </w:pPr>
            <w:r>
              <w:rPr>
                <w:sz w:val="20"/>
              </w:rPr>
              <w:t xml:space="preserve">Categories: “Central” counties of metro areas, “Fringe” counties of metro areas”, Counties in metro areas of 250,000-999,999, Counties in metro areas of 50,000-249,999, Micropolitan counties, and Not metropolitan or micropolitan counties.  </w:t>
            </w:r>
          </w:p>
          <w:p w14:paraId="07C258BE" w14:textId="77777777" w:rsidR="00AC6B7F" w:rsidRDefault="00AC6B7F" w:rsidP="00AC6B7F">
            <w:pPr>
              <w:spacing w:after="18" w:line="259" w:lineRule="auto"/>
            </w:pPr>
            <w:r>
              <w:rPr>
                <w:sz w:val="20"/>
              </w:rPr>
              <w:t xml:space="preserve"> </w:t>
            </w:r>
          </w:p>
          <w:p w14:paraId="45D32912" w14:textId="128CC51C" w:rsidR="00AC6B7F" w:rsidRDefault="00CB22B5" w:rsidP="00AC6B7F">
            <w:pPr>
              <w:spacing w:line="259" w:lineRule="auto"/>
            </w:pPr>
            <w:del w:id="184" w:author="Author">
              <w:r w:rsidRPr="001124D9" w:rsidDel="00AE1BC1">
                <w:rPr>
                  <w:rPrChange w:id="185" w:author="Author">
                    <w:rPr>
                      <w:highlight w:val="yellow"/>
                    </w:rPr>
                  </w:rPrChange>
                </w:rPr>
                <w:delText>MEPS</w:delText>
              </w:r>
            </w:del>
          </w:p>
        </w:tc>
        <w:tc>
          <w:tcPr>
            <w:tcW w:w="0" w:type="auto"/>
            <w:vMerge/>
            <w:tcBorders>
              <w:top w:val="nil"/>
              <w:left w:val="single" w:sz="8" w:space="0" w:color="000000"/>
              <w:bottom w:val="nil"/>
              <w:right w:val="single" w:sz="8" w:space="0" w:color="000000"/>
            </w:tcBorders>
          </w:tcPr>
          <w:p w14:paraId="50DB6C48" w14:textId="77777777" w:rsidR="00AC6B7F" w:rsidRDefault="00AC6B7F" w:rsidP="00AC6B7F">
            <w:pPr>
              <w:spacing w:after="160" w:line="259" w:lineRule="auto"/>
            </w:pPr>
          </w:p>
        </w:tc>
      </w:tr>
      <w:tr w:rsidR="00AC6B7F" w14:paraId="6569329F" w14:textId="77777777" w:rsidTr="001961A7">
        <w:trPr>
          <w:trHeight w:val="5556"/>
        </w:trPr>
        <w:tc>
          <w:tcPr>
            <w:tcW w:w="2216" w:type="dxa"/>
            <w:vMerge/>
            <w:tcBorders>
              <w:top w:val="nil"/>
              <w:left w:val="single" w:sz="8" w:space="0" w:color="000000"/>
              <w:bottom w:val="single" w:sz="8" w:space="0" w:color="000000"/>
              <w:right w:val="single" w:sz="8" w:space="0" w:color="000000"/>
            </w:tcBorders>
          </w:tcPr>
          <w:p w14:paraId="06800E79" w14:textId="77777777" w:rsidR="00AC6B7F" w:rsidRDefault="00AC6B7F" w:rsidP="00AC6B7F">
            <w:pPr>
              <w:spacing w:after="160" w:line="259" w:lineRule="auto"/>
            </w:pPr>
          </w:p>
        </w:tc>
        <w:tc>
          <w:tcPr>
            <w:tcW w:w="5646" w:type="dxa"/>
            <w:tcBorders>
              <w:top w:val="single" w:sz="4" w:space="0" w:color="000000"/>
              <w:left w:val="single" w:sz="8" w:space="0" w:color="000000"/>
              <w:bottom w:val="single" w:sz="8" w:space="0" w:color="000000"/>
              <w:right w:val="single" w:sz="8" w:space="0" w:color="000000"/>
            </w:tcBorders>
          </w:tcPr>
          <w:p w14:paraId="31F05D72" w14:textId="49DE646C" w:rsidR="007229F8" w:rsidRPr="001124D9" w:rsidDel="00AE1BC1" w:rsidRDefault="007229F8" w:rsidP="00AC6B7F">
            <w:pPr>
              <w:spacing w:line="259" w:lineRule="auto"/>
              <w:rPr>
                <w:del w:id="186" w:author="Author"/>
                <w:sz w:val="20"/>
                <w:rPrChange w:id="187" w:author="Author">
                  <w:rPr>
                    <w:del w:id="188" w:author="Author"/>
                    <w:sz w:val="20"/>
                    <w:highlight w:val="yellow"/>
                  </w:rPr>
                </w:rPrChange>
              </w:rPr>
            </w:pPr>
            <w:del w:id="189" w:author="Author">
              <w:r w:rsidRPr="001124D9" w:rsidDel="00AE1BC1">
                <w:rPr>
                  <w:sz w:val="20"/>
                  <w:rPrChange w:id="190" w:author="Author">
                    <w:rPr>
                      <w:sz w:val="20"/>
                      <w:highlight w:val="yellow"/>
                    </w:rPr>
                  </w:rPrChange>
                </w:rPr>
                <w:delText>URB_RRL (must be linked from NHIS)</w:delText>
              </w:r>
            </w:del>
          </w:p>
          <w:p w14:paraId="3CF294E3" w14:textId="736E97CF" w:rsidR="007229F8" w:rsidDel="00AE1BC1" w:rsidRDefault="007229F8" w:rsidP="00AC6B7F">
            <w:pPr>
              <w:spacing w:line="259" w:lineRule="auto"/>
              <w:rPr>
                <w:del w:id="191" w:author="Author"/>
                <w:sz w:val="20"/>
              </w:rPr>
            </w:pPr>
            <w:del w:id="192" w:author="Author">
              <w:r w:rsidRPr="001124D9" w:rsidDel="00AE1BC1">
                <w:rPr>
                  <w:sz w:val="20"/>
                  <w:rPrChange w:id="193" w:author="Author">
                    <w:rPr>
                      <w:sz w:val="20"/>
                      <w:highlight w:val="yellow"/>
                    </w:rPr>
                  </w:rPrChange>
                </w:rPr>
                <w:delText>Categories: Urban/Rural Residence</w:delText>
              </w:r>
            </w:del>
          </w:p>
          <w:p w14:paraId="33F4E4C0" w14:textId="77777777" w:rsidR="007229F8" w:rsidRDefault="007229F8" w:rsidP="00AC6B7F">
            <w:pPr>
              <w:spacing w:line="259" w:lineRule="auto"/>
              <w:rPr>
                <w:sz w:val="20"/>
              </w:rPr>
            </w:pPr>
          </w:p>
          <w:p w14:paraId="79B7ECB4" w14:textId="4C09E058" w:rsidR="00AC6B7F" w:rsidRDefault="00AC6B7F" w:rsidP="00AC6B7F">
            <w:pPr>
              <w:spacing w:line="259" w:lineRule="auto"/>
            </w:pPr>
            <w:r>
              <w:rPr>
                <w:sz w:val="20"/>
              </w:rPr>
              <w:t xml:space="preserve">The analyses will use Urban/Rural definitions based on the National </w:t>
            </w:r>
          </w:p>
          <w:p w14:paraId="2000B0CD" w14:textId="77777777" w:rsidR="00AC6B7F" w:rsidRDefault="00AC6B7F" w:rsidP="00AC6B7F">
            <w:pPr>
              <w:spacing w:after="318" w:line="235" w:lineRule="auto"/>
            </w:pPr>
            <w:r>
              <w:rPr>
                <w:sz w:val="20"/>
              </w:rPr>
              <w:t>Center for Health Statistics 2013 Urban-Rural Classification Scheme.</w:t>
            </w:r>
            <w:r>
              <w:rPr>
                <w:sz w:val="20"/>
                <w:vertAlign w:val="superscript"/>
              </w:rPr>
              <w:t>31</w:t>
            </w:r>
            <w:r>
              <w:rPr>
                <w:sz w:val="20"/>
              </w:rPr>
              <w:t xml:space="preserve">  </w:t>
            </w:r>
          </w:p>
          <w:p w14:paraId="558B623E" w14:textId="77777777" w:rsidR="00AC6B7F" w:rsidRDefault="00AC6B7F" w:rsidP="00AC6B7F">
            <w:pPr>
              <w:spacing w:line="259" w:lineRule="auto"/>
            </w:pPr>
            <w:r>
              <w:rPr>
                <w:sz w:val="20"/>
              </w:rPr>
              <w:t xml:space="preserve">Urban: </w:t>
            </w:r>
          </w:p>
          <w:p w14:paraId="5F44C016" w14:textId="77777777" w:rsidR="00AC6B7F" w:rsidRDefault="00AC6B7F" w:rsidP="00AC6B7F">
            <w:pPr>
              <w:spacing w:after="1" w:line="239" w:lineRule="auto"/>
            </w:pPr>
            <w:r>
              <w:rPr>
                <w:sz w:val="20"/>
              </w:rPr>
              <w:t xml:space="preserve">Large central metro counties in metropolitan statistical area (MSA) of 1 million population that: (1) contain the entire population of the largest principal city of the MSA, or (2) are completely contained within the largest principal city of the MSA, or (3) contain at least 250,000 residents of any principal city in the MSA. </w:t>
            </w:r>
          </w:p>
          <w:p w14:paraId="6B89E47B" w14:textId="77777777" w:rsidR="00AC6B7F" w:rsidRDefault="00AC6B7F" w:rsidP="00AC6B7F">
            <w:r>
              <w:rPr>
                <w:sz w:val="20"/>
              </w:rPr>
              <w:t xml:space="preserve">Large fringe metro counties in MSA of 1 million or more population that do not qualify as large central. </w:t>
            </w:r>
          </w:p>
          <w:p w14:paraId="240F3061" w14:textId="77777777" w:rsidR="00AC6B7F" w:rsidRDefault="00AC6B7F" w:rsidP="00AC6B7F">
            <w:pPr>
              <w:spacing w:after="295"/>
            </w:pPr>
            <w:r>
              <w:rPr>
                <w:sz w:val="20"/>
              </w:rPr>
              <w:t xml:space="preserve">Medium metro counties in MSA of 250,000-999,999 population. Small metro counties in MSAs of less than 250,000 population. </w:t>
            </w:r>
          </w:p>
          <w:p w14:paraId="75BFD014" w14:textId="77777777" w:rsidR="00AC6B7F" w:rsidRDefault="00AC6B7F" w:rsidP="00AC6B7F">
            <w:pPr>
              <w:spacing w:line="259" w:lineRule="auto"/>
            </w:pPr>
            <w:r>
              <w:rPr>
                <w:sz w:val="20"/>
              </w:rPr>
              <w:t xml:space="preserve">Rural: </w:t>
            </w:r>
          </w:p>
          <w:p w14:paraId="5A9E7D1C" w14:textId="77777777" w:rsidR="00AC6B7F" w:rsidRDefault="00AC6B7F" w:rsidP="00AC6B7F">
            <w:pPr>
              <w:spacing w:line="259" w:lineRule="auto"/>
              <w:ind w:right="428"/>
            </w:pPr>
            <w:r>
              <w:rPr>
                <w:sz w:val="20"/>
              </w:rPr>
              <w:t xml:space="preserve">Micropolitan: Urban cluster population 10,000-49,999. Noncore: Nonmetropolitan counties that did not qualify as micropolitan. </w:t>
            </w:r>
          </w:p>
        </w:tc>
        <w:tc>
          <w:tcPr>
            <w:tcW w:w="0" w:type="auto"/>
            <w:vMerge/>
            <w:tcBorders>
              <w:top w:val="nil"/>
              <w:left w:val="single" w:sz="8" w:space="0" w:color="000000"/>
              <w:bottom w:val="single" w:sz="8" w:space="0" w:color="000000"/>
              <w:right w:val="single" w:sz="8" w:space="0" w:color="000000"/>
            </w:tcBorders>
          </w:tcPr>
          <w:p w14:paraId="0D32801B" w14:textId="77777777" w:rsidR="00AC6B7F" w:rsidRDefault="00AC6B7F" w:rsidP="00AC6B7F">
            <w:pPr>
              <w:spacing w:after="160" w:line="259" w:lineRule="auto"/>
            </w:pPr>
          </w:p>
        </w:tc>
      </w:tr>
    </w:tbl>
    <w:p w14:paraId="0FC7DB0D" w14:textId="77777777" w:rsidR="00AC6B7F" w:rsidRDefault="00AC6B7F" w:rsidP="00AC6B7F">
      <w:pPr>
        <w:spacing w:line="259" w:lineRule="auto"/>
        <w:ind w:left="-1800" w:right="583"/>
      </w:pPr>
    </w:p>
    <w:tbl>
      <w:tblPr>
        <w:tblStyle w:val="TableGrid0"/>
        <w:tblW w:w="8872" w:type="dxa"/>
        <w:tblInd w:w="80" w:type="dxa"/>
        <w:tblCellMar>
          <w:top w:w="59" w:type="dxa"/>
          <w:bottom w:w="39" w:type="dxa"/>
          <w:right w:w="43" w:type="dxa"/>
        </w:tblCellMar>
        <w:tblLook w:val="04A0" w:firstRow="1" w:lastRow="0" w:firstColumn="1" w:lastColumn="0" w:noHBand="0" w:noVBand="1"/>
      </w:tblPr>
      <w:tblGrid>
        <w:gridCol w:w="2047"/>
        <w:gridCol w:w="1654"/>
        <w:gridCol w:w="3689"/>
        <w:gridCol w:w="1482"/>
      </w:tblGrid>
      <w:tr w:rsidR="00AC6B7F" w14:paraId="4B6107F0" w14:textId="77777777" w:rsidTr="001961A7">
        <w:trPr>
          <w:trHeight w:val="300"/>
        </w:trPr>
        <w:tc>
          <w:tcPr>
            <w:tcW w:w="2217" w:type="dxa"/>
            <w:vMerge w:val="restart"/>
            <w:tcBorders>
              <w:top w:val="single" w:sz="8" w:space="0" w:color="000000"/>
              <w:left w:val="single" w:sz="8" w:space="0" w:color="000000"/>
              <w:bottom w:val="single" w:sz="8" w:space="0" w:color="000000"/>
              <w:right w:val="single" w:sz="8" w:space="0" w:color="000000"/>
            </w:tcBorders>
          </w:tcPr>
          <w:p w14:paraId="012B3AAC" w14:textId="77777777" w:rsidR="00AC6B7F" w:rsidRDefault="00AC6B7F" w:rsidP="00AC6B7F">
            <w:pPr>
              <w:spacing w:line="259" w:lineRule="auto"/>
              <w:ind w:left="19"/>
            </w:pPr>
            <w:r>
              <w:rPr>
                <w:sz w:val="20"/>
              </w:rPr>
              <w:t xml:space="preserve">Insurance Coverage </w:t>
            </w:r>
          </w:p>
        </w:tc>
        <w:tc>
          <w:tcPr>
            <w:tcW w:w="5645" w:type="dxa"/>
            <w:gridSpan w:val="2"/>
            <w:tcBorders>
              <w:top w:val="single" w:sz="8" w:space="0" w:color="000000"/>
              <w:left w:val="single" w:sz="8" w:space="0" w:color="000000"/>
              <w:bottom w:val="single" w:sz="4" w:space="0" w:color="000000"/>
              <w:right w:val="single" w:sz="8" w:space="0" w:color="000000"/>
            </w:tcBorders>
          </w:tcPr>
          <w:p w14:paraId="72768DC1" w14:textId="77777777" w:rsidR="00AC6B7F" w:rsidRDefault="00AC6B7F" w:rsidP="00AC6B7F">
            <w:pPr>
              <w:spacing w:line="259" w:lineRule="auto"/>
              <w:ind w:left="19"/>
            </w:pPr>
            <w:r>
              <w:rPr>
                <w:sz w:val="20"/>
              </w:rPr>
              <w:t xml:space="preserve">NIS/NEDS/SID/SEDD </w:t>
            </w:r>
          </w:p>
        </w:tc>
        <w:tc>
          <w:tcPr>
            <w:tcW w:w="1010" w:type="dxa"/>
            <w:vMerge w:val="restart"/>
            <w:tcBorders>
              <w:top w:val="single" w:sz="8" w:space="0" w:color="000000"/>
              <w:left w:val="single" w:sz="8" w:space="0" w:color="000000"/>
              <w:bottom w:val="single" w:sz="8" w:space="0" w:color="000000"/>
              <w:right w:val="single" w:sz="8" w:space="0" w:color="000000"/>
            </w:tcBorders>
          </w:tcPr>
          <w:p w14:paraId="49292AF0" w14:textId="77777777" w:rsidR="00AC6B7F" w:rsidRDefault="00AC6B7F" w:rsidP="00AC6B7F">
            <w:pPr>
              <w:spacing w:line="259" w:lineRule="auto"/>
            </w:pPr>
            <w:r>
              <w:rPr>
                <w:sz w:val="20"/>
              </w:rPr>
              <w:t xml:space="preserve">Number and % of the cohort </w:t>
            </w:r>
          </w:p>
        </w:tc>
      </w:tr>
      <w:tr w:rsidR="00AC6B7F" w14:paraId="7B6C9D87" w14:textId="77777777" w:rsidTr="001961A7">
        <w:trPr>
          <w:trHeight w:val="2074"/>
        </w:trPr>
        <w:tc>
          <w:tcPr>
            <w:tcW w:w="2217" w:type="dxa"/>
            <w:vMerge/>
            <w:tcBorders>
              <w:top w:val="nil"/>
              <w:left w:val="single" w:sz="8" w:space="0" w:color="000000"/>
              <w:bottom w:val="nil"/>
              <w:right w:val="single" w:sz="8" w:space="0" w:color="000000"/>
            </w:tcBorders>
          </w:tcPr>
          <w:p w14:paraId="647A585A" w14:textId="77777777" w:rsidR="00AC6B7F" w:rsidRDefault="00AC6B7F" w:rsidP="00AC6B7F">
            <w:pPr>
              <w:spacing w:after="160" w:line="259" w:lineRule="auto"/>
            </w:pPr>
          </w:p>
        </w:tc>
        <w:tc>
          <w:tcPr>
            <w:tcW w:w="5645" w:type="dxa"/>
            <w:gridSpan w:val="2"/>
            <w:tcBorders>
              <w:top w:val="single" w:sz="4" w:space="0" w:color="000000"/>
              <w:left w:val="single" w:sz="8" w:space="0" w:color="000000"/>
              <w:bottom w:val="single" w:sz="4" w:space="0" w:color="000000"/>
              <w:right w:val="single" w:sz="8" w:space="0" w:color="000000"/>
            </w:tcBorders>
          </w:tcPr>
          <w:p w14:paraId="449C708D" w14:textId="77777777" w:rsidR="00AC6B7F" w:rsidRDefault="00AC6B7F" w:rsidP="00AC6B7F">
            <w:pPr>
              <w:spacing w:line="259" w:lineRule="auto"/>
              <w:ind w:left="19"/>
            </w:pPr>
            <w:r>
              <w:rPr>
                <w:sz w:val="20"/>
              </w:rPr>
              <w:t xml:space="preserve">PAY1  </w:t>
            </w:r>
          </w:p>
          <w:p w14:paraId="4096B4BA" w14:textId="77777777" w:rsidR="00AC6B7F" w:rsidRDefault="00AC6B7F" w:rsidP="00AC6B7F">
            <w:pPr>
              <w:spacing w:after="18" w:line="256" w:lineRule="auto"/>
              <w:ind w:left="19"/>
            </w:pPr>
            <w:r>
              <w:rPr>
                <w:sz w:val="20"/>
              </w:rPr>
              <w:t xml:space="preserve">Indicates the expected primary payer (Medicare, Medicaid, private insurance, etc.). To ensure uniformity of coding across data sources, PAY1 combines detailed categories in the more general groups. </w:t>
            </w:r>
          </w:p>
          <w:p w14:paraId="70A025CC" w14:textId="77777777" w:rsidR="00AC6B7F" w:rsidRDefault="00AC6B7F" w:rsidP="00AC6B7F">
            <w:pPr>
              <w:spacing w:after="22" w:line="255" w:lineRule="auto"/>
              <w:ind w:left="19"/>
            </w:pPr>
            <w:r>
              <w:rPr>
                <w:sz w:val="20"/>
              </w:rPr>
              <w:t xml:space="preserve">Categories: Medicare, Medicaid, Private Insurance, Self-Pay, </w:t>
            </w:r>
            <w:proofErr w:type="gramStart"/>
            <w:r>
              <w:rPr>
                <w:sz w:val="20"/>
              </w:rPr>
              <w:t>No</w:t>
            </w:r>
            <w:proofErr w:type="gramEnd"/>
            <w:r>
              <w:rPr>
                <w:sz w:val="20"/>
              </w:rPr>
              <w:t xml:space="preserve"> charge, Other, Missing, Invalid </w:t>
            </w:r>
          </w:p>
          <w:p w14:paraId="4AD70855" w14:textId="77777777" w:rsidR="00AC6B7F" w:rsidRDefault="00AC6B7F" w:rsidP="00AC6B7F">
            <w:pPr>
              <w:spacing w:after="18" w:line="259" w:lineRule="auto"/>
              <w:ind w:left="19"/>
            </w:pPr>
            <w:r>
              <w:rPr>
                <w:sz w:val="20"/>
              </w:rPr>
              <w:t xml:space="preserve"> </w:t>
            </w:r>
          </w:p>
          <w:p w14:paraId="36677D38" w14:textId="77777777" w:rsidR="00AC6B7F" w:rsidRDefault="00AC6B7F" w:rsidP="00AC6B7F">
            <w:pPr>
              <w:spacing w:line="259" w:lineRule="auto"/>
              <w:ind w:left="19"/>
            </w:pPr>
            <w:r>
              <w:rPr>
                <w:sz w:val="20"/>
              </w:rPr>
              <w:t xml:space="preserve">MEPS </w:t>
            </w:r>
          </w:p>
        </w:tc>
        <w:tc>
          <w:tcPr>
            <w:tcW w:w="0" w:type="auto"/>
            <w:vMerge/>
            <w:tcBorders>
              <w:top w:val="nil"/>
              <w:left w:val="single" w:sz="8" w:space="0" w:color="000000"/>
              <w:bottom w:val="nil"/>
              <w:right w:val="single" w:sz="8" w:space="0" w:color="000000"/>
            </w:tcBorders>
          </w:tcPr>
          <w:p w14:paraId="3B3BAD1A" w14:textId="77777777" w:rsidR="00AC6B7F" w:rsidRDefault="00AC6B7F" w:rsidP="00AC6B7F">
            <w:pPr>
              <w:spacing w:after="160" w:line="259" w:lineRule="auto"/>
            </w:pPr>
          </w:p>
        </w:tc>
      </w:tr>
      <w:tr w:rsidR="00AC6B7F" w14:paraId="505C7157" w14:textId="77777777" w:rsidTr="001961A7">
        <w:trPr>
          <w:trHeight w:val="2945"/>
        </w:trPr>
        <w:tc>
          <w:tcPr>
            <w:tcW w:w="2217" w:type="dxa"/>
            <w:vMerge/>
            <w:tcBorders>
              <w:top w:val="nil"/>
              <w:left w:val="single" w:sz="8" w:space="0" w:color="000000"/>
              <w:bottom w:val="nil"/>
              <w:right w:val="single" w:sz="8" w:space="0" w:color="000000"/>
            </w:tcBorders>
          </w:tcPr>
          <w:p w14:paraId="10E43124" w14:textId="77777777" w:rsidR="00AC6B7F" w:rsidRDefault="00AC6B7F" w:rsidP="00AC6B7F">
            <w:pPr>
              <w:spacing w:after="160" w:line="259" w:lineRule="auto"/>
            </w:pPr>
          </w:p>
        </w:tc>
        <w:tc>
          <w:tcPr>
            <w:tcW w:w="1457" w:type="dxa"/>
            <w:tcBorders>
              <w:top w:val="single" w:sz="4" w:space="0" w:color="000000"/>
              <w:left w:val="single" w:sz="8" w:space="0" w:color="000000"/>
              <w:bottom w:val="single" w:sz="4" w:space="0" w:color="000000"/>
              <w:right w:val="nil"/>
            </w:tcBorders>
            <w:vAlign w:val="bottom"/>
          </w:tcPr>
          <w:p w14:paraId="1D3DF78A" w14:textId="77777777" w:rsidR="00AC6B7F" w:rsidRDefault="00AC6B7F" w:rsidP="00AC6B7F">
            <w:pPr>
              <w:spacing w:after="15" w:line="259" w:lineRule="auto"/>
              <w:jc w:val="both"/>
            </w:pPr>
            <w:r>
              <w:rPr>
                <w:sz w:val="20"/>
              </w:rPr>
              <w:t xml:space="preserve">PRVEVXX </w:t>
            </w:r>
          </w:p>
          <w:p w14:paraId="6D4E2B38" w14:textId="77777777" w:rsidR="00AC6B7F" w:rsidRDefault="00AC6B7F" w:rsidP="00AC6B7F">
            <w:pPr>
              <w:spacing w:after="15" w:line="259" w:lineRule="auto"/>
              <w:ind w:left="19"/>
            </w:pPr>
            <w:r>
              <w:rPr>
                <w:sz w:val="20"/>
              </w:rPr>
              <w:t xml:space="preserve">TRIEVXX </w:t>
            </w:r>
          </w:p>
          <w:p w14:paraId="6ADCE51F" w14:textId="77777777" w:rsidR="00AC6B7F" w:rsidRDefault="00AC6B7F" w:rsidP="00AC6B7F">
            <w:pPr>
              <w:spacing w:after="18" w:line="259" w:lineRule="auto"/>
              <w:ind w:left="19"/>
            </w:pPr>
            <w:r>
              <w:rPr>
                <w:sz w:val="20"/>
              </w:rPr>
              <w:t xml:space="preserve">MCREVXX </w:t>
            </w:r>
          </w:p>
          <w:p w14:paraId="374ED81D" w14:textId="77777777" w:rsidR="00AC6B7F" w:rsidRDefault="00AC6B7F" w:rsidP="00AC6B7F">
            <w:pPr>
              <w:spacing w:after="18" w:line="259" w:lineRule="auto"/>
              <w:ind w:left="19"/>
            </w:pPr>
            <w:r>
              <w:rPr>
                <w:sz w:val="20"/>
              </w:rPr>
              <w:t xml:space="preserve">MCDEVXX </w:t>
            </w:r>
          </w:p>
          <w:p w14:paraId="66C5A221" w14:textId="77777777" w:rsidR="00AC6B7F" w:rsidRDefault="00AC6B7F" w:rsidP="00AC6B7F">
            <w:pPr>
              <w:spacing w:after="15" w:line="259" w:lineRule="auto"/>
              <w:ind w:left="19"/>
            </w:pPr>
            <w:r>
              <w:rPr>
                <w:sz w:val="20"/>
              </w:rPr>
              <w:t xml:space="preserve">OPAEVXX </w:t>
            </w:r>
          </w:p>
          <w:p w14:paraId="46E9C4C6" w14:textId="77777777" w:rsidR="00AC6B7F" w:rsidRDefault="00AC6B7F" w:rsidP="00AC6B7F">
            <w:pPr>
              <w:spacing w:after="18" w:line="259" w:lineRule="auto"/>
              <w:ind w:left="19"/>
            </w:pPr>
            <w:r>
              <w:rPr>
                <w:sz w:val="20"/>
              </w:rPr>
              <w:t xml:space="preserve">OPBEVXX </w:t>
            </w:r>
          </w:p>
          <w:p w14:paraId="112EB247" w14:textId="77777777" w:rsidR="00AC6B7F" w:rsidRDefault="00AC6B7F" w:rsidP="00AC6B7F">
            <w:pPr>
              <w:spacing w:after="15" w:line="259" w:lineRule="auto"/>
              <w:ind w:left="19"/>
            </w:pPr>
            <w:r>
              <w:rPr>
                <w:sz w:val="20"/>
              </w:rPr>
              <w:t xml:space="preserve">UNINSXX </w:t>
            </w:r>
          </w:p>
          <w:p w14:paraId="477A192C" w14:textId="77777777" w:rsidR="00AC6B7F" w:rsidRDefault="00AC6B7F" w:rsidP="00AC6B7F">
            <w:pPr>
              <w:spacing w:after="15" w:line="259" w:lineRule="auto"/>
              <w:ind w:left="19"/>
            </w:pPr>
            <w:r>
              <w:rPr>
                <w:sz w:val="20"/>
              </w:rPr>
              <w:t xml:space="preserve">INSCOVXX </w:t>
            </w:r>
          </w:p>
          <w:p w14:paraId="32247C7C" w14:textId="77777777" w:rsidR="00AC6B7F" w:rsidRDefault="00AC6B7F" w:rsidP="00AC6B7F">
            <w:pPr>
              <w:spacing w:line="259" w:lineRule="auto"/>
              <w:ind w:left="19"/>
            </w:pPr>
            <w:r>
              <w:rPr>
                <w:sz w:val="20"/>
              </w:rPr>
              <w:t xml:space="preserve">INSURCXX </w:t>
            </w:r>
          </w:p>
        </w:tc>
        <w:tc>
          <w:tcPr>
            <w:tcW w:w="4188" w:type="dxa"/>
            <w:tcBorders>
              <w:top w:val="single" w:sz="4" w:space="0" w:color="000000"/>
              <w:left w:val="nil"/>
              <w:bottom w:val="single" w:sz="4" w:space="0" w:color="000000"/>
              <w:right w:val="single" w:sz="8" w:space="0" w:color="000000"/>
            </w:tcBorders>
          </w:tcPr>
          <w:p w14:paraId="3CC8702C" w14:textId="77777777" w:rsidR="00AC6B7F" w:rsidRDefault="00AC6B7F" w:rsidP="00AC6B7F">
            <w:pPr>
              <w:spacing w:after="19" w:line="255" w:lineRule="auto"/>
              <w:ind w:left="-63" w:hanging="1375"/>
              <w:jc w:val="both"/>
            </w:pPr>
            <w:r>
              <w:rPr>
                <w:sz w:val="20"/>
              </w:rPr>
              <w:t xml:space="preserve">We will construct </w:t>
            </w:r>
            <w:proofErr w:type="gramStart"/>
            <w:r>
              <w:rPr>
                <w:sz w:val="20"/>
              </w:rPr>
              <w:t>An</w:t>
            </w:r>
            <w:proofErr w:type="gramEnd"/>
            <w:r>
              <w:rPr>
                <w:sz w:val="20"/>
              </w:rPr>
              <w:t xml:space="preserve"> insurance coverage variable using responses </w:t>
            </w:r>
            <w:proofErr w:type="spellStart"/>
            <w:r>
              <w:rPr>
                <w:sz w:val="20"/>
              </w:rPr>
              <w:t>for t</w:t>
            </w:r>
            <w:proofErr w:type="spellEnd"/>
            <w:r>
              <w:rPr>
                <w:sz w:val="20"/>
              </w:rPr>
              <w:t xml:space="preserve"> the following binary variables (XX indicates year) </w:t>
            </w:r>
          </w:p>
          <w:p w14:paraId="70841AA1" w14:textId="77777777" w:rsidR="00AC6B7F" w:rsidRDefault="00AC6B7F" w:rsidP="00AC6B7F">
            <w:pPr>
              <w:spacing w:after="18" w:line="259" w:lineRule="auto"/>
              <w:ind w:left="1"/>
            </w:pPr>
            <w:r>
              <w:rPr>
                <w:sz w:val="20"/>
              </w:rPr>
              <w:t xml:space="preserve"> Ever Have Private Insurance during XX </w:t>
            </w:r>
          </w:p>
          <w:p w14:paraId="16FE79BE" w14:textId="77777777" w:rsidR="00AC6B7F" w:rsidRDefault="00AC6B7F" w:rsidP="00AC6B7F">
            <w:pPr>
              <w:spacing w:after="2" w:line="275" w:lineRule="auto"/>
              <w:ind w:left="1"/>
            </w:pPr>
            <w:r>
              <w:rPr>
                <w:sz w:val="20"/>
              </w:rPr>
              <w:t xml:space="preserve"> Ever Have TRICARE/CHAMPVA during </w:t>
            </w:r>
            <w:proofErr w:type="gramStart"/>
            <w:r>
              <w:rPr>
                <w:sz w:val="20"/>
              </w:rPr>
              <w:t>XX  Ever</w:t>
            </w:r>
            <w:proofErr w:type="gramEnd"/>
            <w:r>
              <w:rPr>
                <w:sz w:val="20"/>
              </w:rPr>
              <w:t xml:space="preserve"> Have Medicare during XX  </w:t>
            </w:r>
          </w:p>
          <w:p w14:paraId="3B912D30" w14:textId="77777777" w:rsidR="00AC6B7F" w:rsidRDefault="00AC6B7F" w:rsidP="00AC6B7F">
            <w:pPr>
              <w:spacing w:after="18" w:line="259" w:lineRule="auto"/>
            </w:pPr>
            <w:r>
              <w:rPr>
                <w:sz w:val="20"/>
              </w:rPr>
              <w:t xml:space="preserve"> Ever Have Medicaid/SCHIP during XX </w:t>
            </w:r>
          </w:p>
          <w:p w14:paraId="4B7F68FF" w14:textId="77777777" w:rsidR="00AC6B7F" w:rsidRDefault="00AC6B7F" w:rsidP="00AC6B7F">
            <w:pPr>
              <w:spacing w:after="15" w:line="259" w:lineRule="auto"/>
              <w:ind w:left="1"/>
            </w:pPr>
            <w:r>
              <w:rPr>
                <w:sz w:val="20"/>
              </w:rPr>
              <w:t xml:space="preserve"> Ever Have Other Public </w:t>
            </w:r>
            <w:proofErr w:type="gramStart"/>
            <w:r>
              <w:rPr>
                <w:sz w:val="20"/>
              </w:rPr>
              <w:t>A</w:t>
            </w:r>
            <w:proofErr w:type="gramEnd"/>
            <w:r>
              <w:rPr>
                <w:sz w:val="20"/>
              </w:rPr>
              <w:t xml:space="preserve"> Ins during XX </w:t>
            </w:r>
          </w:p>
          <w:p w14:paraId="71EBE151" w14:textId="77777777" w:rsidR="00AC6B7F" w:rsidRDefault="00AC6B7F" w:rsidP="00AC6B7F">
            <w:pPr>
              <w:spacing w:line="303" w:lineRule="auto"/>
            </w:pPr>
            <w:r>
              <w:rPr>
                <w:sz w:val="20"/>
              </w:rPr>
              <w:t xml:space="preserve"> Ever Have Other Public B Ins during </w:t>
            </w:r>
            <w:proofErr w:type="gramStart"/>
            <w:r>
              <w:rPr>
                <w:sz w:val="20"/>
              </w:rPr>
              <w:t>XX  Uninsured</w:t>
            </w:r>
            <w:proofErr w:type="gramEnd"/>
            <w:r>
              <w:rPr>
                <w:sz w:val="20"/>
              </w:rPr>
              <w:t xml:space="preserve"> All of XX </w:t>
            </w:r>
            <w:r>
              <w:rPr>
                <w:sz w:val="20"/>
              </w:rPr>
              <w:tab/>
              <w:t xml:space="preserve"> </w:t>
            </w:r>
          </w:p>
          <w:p w14:paraId="012FC2BC" w14:textId="77777777" w:rsidR="00AC6B7F" w:rsidRDefault="00AC6B7F" w:rsidP="00AC6B7F">
            <w:pPr>
              <w:spacing w:after="15" w:line="259" w:lineRule="auto"/>
            </w:pPr>
            <w:r>
              <w:rPr>
                <w:sz w:val="20"/>
              </w:rPr>
              <w:t xml:space="preserve"> Health Insurance Coverage Indicator XX </w:t>
            </w:r>
          </w:p>
          <w:p w14:paraId="204E65C3" w14:textId="77777777" w:rsidR="00AC6B7F" w:rsidRDefault="00AC6B7F" w:rsidP="00AC6B7F">
            <w:pPr>
              <w:spacing w:line="259" w:lineRule="auto"/>
              <w:ind w:left="1"/>
            </w:pPr>
            <w:r>
              <w:rPr>
                <w:sz w:val="20"/>
              </w:rPr>
              <w:t xml:space="preserve"> Full Year Insurance Coverage Status XX </w:t>
            </w:r>
          </w:p>
        </w:tc>
        <w:tc>
          <w:tcPr>
            <w:tcW w:w="0" w:type="auto"/>
            <w:vMerge/>
            <w:tcBorders>
              <w:top w:val="nil"/>
              <w:left w:val="single" w:sz="8" w:space="0" w:color="000000"/>
              <w:bottom w:val="nil"/>
              <w:right w:val="single" w:sz="8" w:space="0" w:color="000000"/>
            </w:tcBorders>
          </w:tcPr>
          <w:p w14:paraId="7AA2BDE8" w14:textId="77777777" w:rsidR="00AC6B7F" w:rsidRDefault="00AC6B7F" w:rsidP="00AC6B7F">
            <w:pPr>
              <w:spacing w:after="160" w:line="259" w:lineRule="auto"/>
            </w:pPr>
          </w:p>
        </w:tc>
      </w:tr>
      <w:tr w:rsidR="00AC6B7F" w14:paraId="13A460D1" w14:textId="77777777" w:rsidTr="001961A7">
        <w:trPr>
          <w:trHeight w:val="1495"/>
        </w:trPr>
        <w:tc>
          <w:tcPr>
            <w:tcW w:w="2217" w:type="dxa"/>
            <w:vMerge/>
            <w:tcBorders>
              <w:top w:val="nil"/>
              <w:left w:val="single" w:sz="8" w:space="0" w:color="000000"/>
              <w:bottom w:val="single" w:sz="8" w:space="0" w:color="000000"/>
              <w:right w:val="single" w:sz="8" w:space="0" w:color="000000"/>
            </w:tcBorders>
          </w:tcPr>
          <w:p w14:paraId="0575092D" w14:textId="77777777" w:rsidR="00AC6B7F" w:rsidRDefault="00AC6B7F" w:rsidP="00AC6B7F">
            <w:pPr>
              <w:spacing w:after="160" w:line="259" w:lineRule="auto"/>
            </w:pPr>
          </w:p>
        </w:tc>
        <w:tc>
          <w:tcPr>
            <w:tcW w:w="5645" w:type="dxa"/>
            <w:gridSpan w:val="2"/>
            <w:tcBorders>
              <w:top w:val="single" w:sz="4" w:space="0" w:color="000000"/>
              <w:left w:val="single" w:sz="8" w:space="0" w:color="000000"/>
              <w:bottom w:val="single" w:sz="8" w:space="0" w:color="000000"/>
              <w:right w:val="single" w:sz="8" w:space="0" w:color="000000"/>
            </w:tcBorders>
          </w:tcPr>
          <w:p w14:paraId="75EDAC68" w14:textId="77777777" w:rsidR="00AC6B7F" w:rsidRDefault="00AC6B7F" w:rsidP="00AC6B7F">
            <w:pPr>
              <w:spacing w:after="160" w:line="259" w:lineRule="auto"/>
            </w:pPr>
          </w:p>
        </w:tc>
        <w:tc>
          <w:tcPr>
            <w:tcW w:w="0" w:type="auto"/>
            <w:vMerge/>
            <w:tcBorders>
              <w:top w:val="nil"/>
              <w:left w:val="single" w:sz="8" w:space="0" w:color="000000"/>
              <w:bottom w:val="single" w:sz="8" w:space="0" w:color="000000"/>
              <w:right w:val="single" w:sz="8" w:space="0" w:color="000000"/>
            </w:tcBorders>
          </w:tcPr>
          <w:p w14:paraId="39FC004D" w14:textId="77777777" w:rsidR="00AC6B7F" w:rsidRDefault="00AC6B7F" w:rsidP="00AC6B7F">
            <w:pPr>
              <w:spacing w:after="160" w:line="259" w:lineRule="auto"/>
            </w:pPr>
          </w:p>
        </w:tc>
      </w:tr>
      <w:tr w:rsidR="00AC6B7F" w14:paraId="26E1268E" w14:textId="77777777" w:rsidTr="001961A7">
        <w:trPr>
          <w:trHeight w:val="348"/>
        </w:trPr>
        <w:tc>
          <w:tcPr>
            <w:tcW w:w="7862" w:type="dxa"/>
            <w:gridSpan w:val="3"/>
            <w:tcBorders>
              <w:top w:val="single" w:sz="8" w:space="0" w:color="000000"/>
              <w:left w:val="single" w:sz="8" w:space="0" w:color="000000"/>
              <w:bottom w:val="single" w:sz="8" w:space="0" w:color="000000"/>
              <w:right w:val="single" w:sz="8" w:space="0" w:color="000000"/>
            </w:tcBorders>
          </w:tcPr>
          <w:p w14:paraId="2422F969" w14:textId="77777777" w:rsidR="00AC6B7F" w:rsidRDefault="00AC6B7F" w:rsidP="00AC6B7F">
            <w:pPr>
              <w:spacing w:line="259" w:lineRule="auto"/>
              <w:ind w:left="19"/>
            </w:pPr>
            <w:r>
              <w:rPr>
                <w:sz w:val="20"/>
              </w:rPr>
              <w:t xml:space="preserve">Co-morbidities </w:t>
            </w:r>
          </w:p>
        </w:tc>
        <w:tc>
          <w:tcPr>
            <w:tcW w:w="1010" w:type="dxa"/>
            <w:tcBorders>
              <w:top w:val="single" w:sz="8" w:space="0" w:color="000000"/>
              <w:left w:val="single" w:sz="8" w:space="0" w:color="000000"/>
              <w:bottom w:val="single" w:sz="8" w:space="0" w:color="000000"/>
              <w:right w:val="single" w:sz="8" w:space="0" w:color="000000"/>
            </w:tcBorders>
          </w:tcPr>
          <w:p w14:paraId="6CC6EF8F" w14:textId="77777777" w:rsidR="00AC6B7F" w:rsidRDefault="00AC6B7F" w:rsidP="00AC6B7F">
            <w:pPr>
              <w:spacing w:line="259" w:lineRule="auto"/>
            </w:pPr>
            <w:r>
              <w:rPr>
                <w:sz w:val="20"/>
              </w:rPr>
              <w:t xml:space="preserve"> </w:t>
            </w:r>
          </w:p>
        </w:tc>
      </w:tr>
    </w:tbl>
    <w:p w14:paraId="2690D4C1" w14:textId="77777777" w:rsidR="00AC6B7F" w:rsidRDefault="00AC6B7F" w:rsidP="00AC6B7F">
      <w:pPr>
        <w:spacing w:line="259" w:lineRule="auto"/>
        <w:ind w:left="-1800" w:right="583"/>
      </w:pPr>
    </w:p>
    <w:tbl>
      <w:tblPr>
        <w:tblStyle w:val="TableGrid0"/>
        <w:tblW w:w="8872" w:type="dxa"/>
        <w:tblInd w:w="80" w:type="dxa"/>
        <w:tblCellMar>
          <w:top w:w="57" w:type="dxa"/>
          <w:left w:w="10" w:type="dxa"/>
        </w:tblCellMar>
        <w:tblLook w:val="04A0" w:firstRow="1" w:lastRow="0" w:firstColumn="1" w:lastColumn="0" w:noHBand="0" w:noVBand="1"/>
      </w:tblPr>
      <w:tblGrid>
        <w:gridCol w:w="2388"/>
        <w:gridCol w:w="5493"/>
        <w:gridCol w:w="991"/>
      </w:tblGrid>
      <w:tr w:rsidR="00AC6B7F" w14:paraId="07EABFF4" w14:textId="77777777" w:rsidTr="001961A7">
        <w:trPr>
          <w:trHeight w:val="298"/>
        </w:trPr>
        <w:tc>
          <w:tcPr>
            <w:tcW w:w="2216" w:type="dxa"/>
            <w:vMerge w:val="restart"/>
            <w:tcBorders>
              <w:top w:val="single" w:sz="8" w:space="0" w:color="000000"/>
              <w:left w:val="single" w:sz="8" w:space="0" w:color="000000"/>
              <w:bottom w:val="single" w:sz="8" w:space="0" w:color="000000"/>
              <w:right w:val="single" w:sz="8" w:space="0" w:color="000000"/>
            </w:tcBorders>
          </w:tcPr>
          <w:p w14:paraId="1D3EA850" w14:textId="77777777" w:rsidR="00AC6B7F" w:rsidRDefault="00AC6B7F" w:rsidP="00AC6B7F">
            <w:pPr>
              <w:spacing w:after="15" w:line="259" w:lineRule="auto"/>
              <w:jc w:val="both"/>
            </w:pPr>
            <w:r>
              <w:rPr>
                <w:sz w:val="20"/>
              </w:rPr>
              <w:t xml:space="preserve">Micro-vascular Complications  </w:t>
            </w:r>
          </w:p>
          <w:p w14:paraId="07CBC162" w14:textId="77777777" w:rsidR="00AC6B7F" w:rsidRDefault="00AC6B7F" w:rsidP="00AC6B7F">
            <w:pPr>
              <w:spacing w:after="15" w:line="259" w:lineRule="auto"/>
            </w:pPr>
            <w:r>
              <w:rPr>
                <w:sz w:val="20"/>
              </w:rPr>
              <w:t xml:space="preserve"> </w:t>
            </w:r>
          </w:p>
          <w:p w14:paraId="2EC6888C" w14:textId="77777777" w:rsidR="00AC6B7F" w:rsidRDefault="00AC6B7F" w:rsidP="00AC6B7F">
            <w:pPr>
              <w:spacing w:after="15" w:line="259" w:lineRule="auto"/>
              <w:jc w:val="both"/>
            </w:pPr>
            <w:r>
              <w:rPr>
                <w:sz w:val="20"/>
              </w:rPr>
              <w:t xml:space="preserve">Macro-vascular Complications  </w:t>
            </w:r>
          </w:p>
          <w:p w14:paraId="11712254" w14:textId="77777777" w:rsidR="00AC6B7F" w:rsidRDefault="00AC6B7F" w:rsidP="00AC6B7F">
            <w:pPr>
              <w:spacing w:after="15" w:line="259" w:lineRule="auto"/>
            </w:pPr>
            <w:r>
              <w:rPr>
                <w:sz w:val="20"/>
              </w:rPr>
              <w:t xml:space="preserve"> </w:t>
            </w:r>
          </w:p>
          <w:p w14:paraId="3C3E9E39" w14:textId="77777777" w:rsidR="00AC6B7F" w:rsidRDefault="00AC6B7F" w:rsidP="00AC6B7F">
            <w:pPr>
              <w:spacing w:line="259" w:lineRule="auto"/>
            </w:pPr>
            <w:r>
              <w:rPr>
                <w:sz w:val="20"/>
              </w:rPr>
              <w:t xml:space="preserve">Depression/Anxiety </w:t>
            </w:r>
          </w:p>
        </w:tc>
        <w:tc>
          <w:tcPr>
            <w:tcW w:w="5646" w:type="dxa"/>
            <w:tcBorders>
              <w:top w:val="single" w:sz="8" w:space="0" w:color="000000"/>
              <w:left w:val="single" w:sz="8" w:space="0" w:color="000000"/>
              <w:bottom w:val="single" w:sz="4" w:space="0" w:color="000000"/>
              <w:right w:val="single" w:sz="8" w:space="0" w:color="000000"/>
            </w:tcBorders>
          </w:tcPr>
          <w:p w14:paraId="4948C2E7" w14:textId="77777777" w:rsidR="00AC6B7F" w:rsidRDefault="00AC6B7F" w:rsidP="00AC6B7F">
            <w:pPr>
              <w:spacing w:line="259" w:lineRule="auto"/>
            </w:pPr>
            <w:r>
              <w:rPr>
                <w:sz w:val="20"/>
              </w:rPr>
              <w:t xml:space="preserve">NIS, NEDS, SID, SEDD </w:t>
            </w:r>
          </w:p>
        </w:tc>
        <w:tc>
          <w:tcPr>
            <w:tcW w:w="1010" w:type="dxa"/>
            <w:vMerge w:val="restart"/>
            <w:tcBorders>
              <w:top w:val="single" w:sz="8" w:space="0" w:color="000000"/>
              <w:left w:val="single" w:sz="8" w:space="0" w:color="000000"/>
              <w:bottom w:val="single" w:sz="8" w:space="0" w:color="000000"/>
              <w:right w:val="single" w:sz="8" w:space="0" w:color="000000"/>
            </w:tcBorders>
          </w:tcPr>
          <w:p w14:paraId="0769FBBA" w14:textId="77777777" w:rsidR="00AC6B7F" w:rsidRDefault="00AC6B7F" w:rsidP="00AC6B7F">
            <w:pPr>
              <w:spacing w:line="259" w:lineRule="auto"/>
              <w:ind w:right="11"/>
            </w:pPr>
            <w:r>
              <w:rPr>
                <w:sz w:val="20"/>
              </w:rPr>
              <w:t xml:space="preserve">Number and % of the cohort </w:t>
            </w:r>
          </w:p>
        </w:tc>
      </w:tr>
      <w:tr w:rsidR="00AC6B7F" w14:paraId="3C6BCBA2" w14:textId="77777777" w:rsidTr="001961A7">
        <w:trPr>
          <w:trHeight w:val="2582"/>
        </w:trPr>
        <w:tc>
          <w:tcPr>
            <w:tcW w:w="2216" w:type="dxa"/>
            <w:vMerge/>
            <w:tcBorders>
              <w:top w:val="nil"/>
              <w:left w:val="single" w:sz="8" w:space="0" w:color="000000"/>
              <w:bottom w:val="nil"/>
              <w:right w:val="single" w:sz="8" w:space="0" w:color="000000"/>
            </w:tcBorders>
          </w:tcPr>
          <w:p w14:paraId="53D29BA7" w14:textId="77777777" w:rsidR="00AC6B7F" w:rsidRDefault="00AC6B7F" w:rsidP="00AC6B7F">
            <w:pPr>
              <w:spacing w:after="160" w:line="259" w:lineRule="auto"/>
            </w:pPr>
          </w:p>
        </w:tc>
        <w:tc>
          <w:tcPr>
            <w:tcW w:w="5646" w:type="dxa"/>
            <w:tcBorders>
              <w:top w:val="single" w:sz="4" w:space="0" w:color="000000"/>
              <w:left w:val="single" w:sz="8" w:space="0" w:color="000000"/>
              <w:bottom w:val="single" w:sz="4" w:space="0" w:color="000000"/>
              <w:right w:val="single" w:sz="8" w:space="0" w:color="000000"/>
            </w:tcBorders>
          </w:tcPr>
          <w:p w14:paraId="51AA2F5B" w14:textId="77777777" w:rsidR="00AC6B7F" w:rsidRDefault="00AC6B7F" w:rsidP="00AC6B7F">
            <w:pPr>
              <w:spacing w:line="259" w:lineRule="auto"/>
            </w:pPr>
            <w:proofErr w:type="spellStart"/>
            <w:r>
              <w:rPr>
                <w:sz w:val="20"/>
              </w:rPr>
              <w:t>DXn</w:t>
            </w:r>
            <w:proofErr w:type="spellEnd"/>
            <w:r>
              <w:rPr>
                <w:sz w:val="20"/>
              </w:rPr>
              <w:t xml:space="preserve"> </w:t>
            </w:r>
          </w:p>
          <w:p w14:paraId="08E7A029" w14:textId="77777777" w:rsidR="00AC6B7F" w:rsidRDefault="00AC6B7F" w:rsidP="00AC6B7F">
            <w:pPr>
              <w:spacing w:after="22" w:line="255" w:lineRule="auto"/>
            </w:pPr>
            <w:r>
              <w:rPr>
                <w:sz w:val="20"/>
              </w:rPr>
              <w:t xml:space="preserve">In the HCUP databases, ICD-9-CM diagnoses are represented as 3- to 5-character alphanumeric codes with implicit decimals (i.e., decimals not included).  </w:t>
            </w:r>
          </w:p>
          <w:p w14:paraId="38F8002A" w14:textId="77777777" w:rsidR="00AC6B7F" w:rsidRDefault="00AC6B7F" w:rsidP="00AC6B7F">
            <w:pPr>
              <w:spacing w:after="15" w:line="259" w:lineRule="auto"/>
            </w:pPr>
            <w:r>
              <w:rPr>
                <w:sz w:val="20"/>
              </w:rPr>
              <w:t xml:space="preserve">I10_DXn </w:t>
            </w:r>
          </w:p>
          <w:p w14:paraId="1D2B18BC" w14:textId="77777777" w:rsidR="00AC6B7F" w:rsidRDefault="00AC6B7F" w:rsidP="00AC6B7F">
            <w:pPr>
              <w:spacing w:after="21" w:line="256" w:lineRule="auto"/>
            </w:pPr>
            <w:r>
              <w:rPr>
                <w:sz w:val="20"/>
              </w:rPr>
              <w:t xml:space="preserve">In the HCUP databases, ICD-10-CM diagnoses are represented by alphanumeric codes with a maximum length of 7 characters and implicit decimals (i.e., decimals not included). The HCUP data elements for ICD-10-CM diagnoses are length 7.  </w:t>
            </w:r>
          </w:p>
          <w:p w14:paraId="1960B718" w14:textId="77777777" w:rsidR="00AC6B7F" w:rsidRDefault="00AC6B7F" w:rsidP="00AC6B7F">
            <w:pPr>
              <w:spacing w:line="259" w:lineRule="auto"/>
            </w:pPr>
            <w:r>
              <w:rPr>
                <w:sz w:val="20"/>
              </w:rPr>
              <w:t xml:space="preserve">MEPS </w:t>
            </w:r>
          </w:p>
        </w:tc>
        <w:tc>
          <w:tcPr>
            <w:tcW w:w="0" w:type="auto"/>
            <w:vMerge/>
            <w:tcBorders>
              <w:top w:val="nil"/>
              <w:left w:val="single" w:sz="8" w:space="0" w:color="000000"/>
              <w:bottom w:val="nil"/>
              <w:right w:val="single" w:sz="8" w:space="0" w:color="000000"/>
            </w:tcBorders>
          </w:tcPr>
          <w:p w14:paraId="2E5CE28B" w14:textId="77777777" w:rsidR="00AC6B7F" w:rsidRDefault="00AC6B7F" w:rsidP="00AC6B7F">
            <w:pPr>
              <w:spacing w:after="160" w:line="259" w:lineRule="auto"/>
            </w:pPr>
          </w:p>
        </w:tc>
      </w:tr>
      <w:tr w:rsidR="00AC6B7F" w14:paraId="69615F4F" w14:textId="77777777" w:rsidTr="001961A7">
        <w:trPr>
          <w:trHeight w:val="790"/>
        </w:trPr>
        <w:tc>
          <w:tcPr>
            <w:tcW w:w="2216" w:type="dxa"/>
            <w:vMerge/>
            <w:tcBorders>
              <w:top w:val="nil"/>
              <w:left w:val="single" w:sz="8" w:space="0" w:color="000000"/>
              <w:bottom w:val="nil"/>
              <w:right w:val="single" w:sz="8" w:space="0" w:color="000000"/>
            </w:tcBorders>
          </w:tcPr>
          <w:p w14:paraId="0E6FD73A" w14:textId="77777777" w:rsidR="00AC6B7F" w:rsidRDefault="00AC6B7F" w:rsidP="00AC6B7F">
            <w:pPr>
              <w:spacing w:after="160" w:line="259" w:lineRule="auto"/>
            </w:pPr>
          </w:p>
        </w:tc>
        <w:tc>
          <w:tcPr>
            <w:tcW w:w="5646" w:type="dxa"/>
            <w:tcBorders>
              <w:top w:val="single" w:sz="4" w:space="0" w:color="000000"/>
              <w:left w:val="single" w:sz="8" w:space="0" w:color="000000"/>
              <w:bottom w:val="single" w:sz="4" w:space="0" w:color="000000"/>
              <w:right w:val="single" w:sz="8" w:space="0" w:color="000000"/>
            </w:tcBorders>
          </w:tcPr>
          <w:p w14:paraId="73A08995" w14:textId="77777777" w:rsidR="00AC6B7F" w:rsidRDefault="00AC6B7F" w:rsidP="00AC6B7F">
            <w:pPr>
              <w:tabs>
                <w:tab w:val="center" w:pos="503"/>
                <w:tab w:val="center" w:pos="3068"/>
              </w:tabs>
              <w:spacing w:line="259" w:lineRule="auto"/>
            </w:pPr>
            <w:r>
              <w:rPr>
                <w:rFonts w:ascii="Calibri" w:eastAsia="Calibri" w:hAnsi="Calibri" w:cs="Calibri"/>
                <w:sz w:val="22"/>
              </w:rPr>
              <w:tab/>
            </w:r>
            <w:r>
              <w:rPr>
                <w:sz w:val="20"/>
              </w:rPr>
              <w:t xml:space="preserve">ICD9CODX </w:t>
            </w:r>
            <w:r>
              <w:rPr>
                <w:sz w:val="20"/>
              </w:rPr>
              <w:tab/>
              <w:t xml:space="preserve">ICD-9-CM Code for Condition – Edited </w:t>
            </w:r>
          </w:p>
          <w:p w14:paraId="70CB1E33" w14:textId="77777777" w:rsidR="00AC6B7F" w:rsidRDefault="00AC6B7F" w:rsidP="00AC6B7F">
            <w:pPr>
              <w:spacing w:after="15" w:line="259" w:lineRule="auto"/>
            </w:pPr>
            <w:r>
              <w:rPr>
                <w:sz w:val="20"/>
              </w:rPr>
              <w:t xml:space="preserve"> </w:t>
            </w:r>
          </w:p>
          <w:p w14:paraId="3B527B25" w14:textId="77777777" w:rsidR="00AC6B7F" w:rsidRDefault="00AC6B7F" w:rsidP="00AC6B7F">
            <w:pPr>
              <w:spacing w:line="259" w:lineRule="auto"/>
              <w:ind w:left="156"/>
            </w:pPr>
            <w:r>
              <w:rPr>
                <w:sz w:val="20"/>
              </w:rPr>
              <w:t xml:space="preserve">Micro-Vascular Complications </w:t>
            </w:r>
          </w:p>
        </w:tc>
        <w:tc>
          <w:tcPr>
            <w:tcW w:w="0" w:type="auto"/>
            <w:vMerge/>
            <w:tcBorders>
              <w:top w:val="nil"/>
              <w:left w:val="single" w:sz="8" w:space="0" w:color="000000"/>
              <w:bottom w:val="nil"/>
              <w:right w:val="single" w:sz="8" w:space="0" w:color="000000"/>
            </w:tcBorders>
          </w:tcPr>
          <w:p w14:paraId="664B1494" w14:textId="77777777" w:rsidR="00AC6B7F" w:rsidRDefault="00AC6B7F" w:rsidP="00AC6B7F">
            <w:pPr>
              <w:spacing w:after="160" w:line="259" w:lineRule="auto"/>
            </w:pPr>
          </w:p>
        </w:tc>
      </w:tr>
      <w:tr w:rsidR="00AC6B7F" w14:paraId="61592DBB" w14:textId="77777777" w:rsidTr="001961A7">
        <w:trPr>
          <w:trHeight w:val="1354"/>
        </w:trPr>
        <w:tc>
          <w:tcPr>
            <w:tcW w:w="2216" w:type="dxa"/>
            <w:vMerge/>
            <w:tcBorders>
              <w:top w:val="nil"/>
              <w:left w:val="single" w:sz="8" w:space="0" w:color="000000"/>
              <w:bottom w:val="nil"/>
              <w:right w:val="single" w:sz="8" w:space="0" w:color="000000"/>
            </w:tcBorders>
          </w:tcPr>
          <w:p w14:paraId="579248F7" w14:textId="77777777" w:rsidR="00AC6B7F" w:rsidRDefault="00AC6B7F" w:rsidP="00AC6B7F">
            <w:pPr>
              <w:spacing w:after="160" w:line="259" w:lineRule="auto"/>
            </w:pPr>
          </w:p>
        </w:tc>
        <w:tc>
          <w:tcPr>
            <w:tcW w:w="5646" w:type="dxa"/>
            <w:tcBorders>
              <w:top w:val="single" w:sz="4" w:space="0" w:color="000000"/>
              <w:left w:val="single" w:sz="8" w:space="0" w:color="000000"/>
              <w:bottom w:val="single" w:sz="4" w:space="0" w:color="000000"/>
              <w:right w:val="single" w:sz="8" w:space="0" w:color="000000"/>
            </w:tcBorders>
          </w:tcPr>
          <w:p w14:paraId="220621D2" w14:textId="77777777" w:rsidR="00AC6B7F" w:rsidRDefault="00AC6B7F" w:rsidP="00425E2D">
            <w:pPr>
              <w:numPr>
                <w:ilvl w:val="0"/>
                <w:numId w:val="12"/>
              </w:numPr>
              <w:spacing w:after="15" w:line="259" w:lineRule="auto"/>
              <w:ind w:hanging="151"/>
            </w:pPr>
            <w:r>
              <w:rPr>
                <w:sz w:val="20"/>
              </w:rPr>
              <w:t xml:space="preserve">Diabetic Retinopathy  </w:t>
            </w:r>
          </w:p>
          <w:p w14:paraId="604C32F4" w14:textId="77777777" w:rsidR="00AC6B7F" w:rsidRDefault="00AC6B7F" w:rsidP="00425E2D">
            <w:pPr>
              <w:numPr>
                <w:ilvl w:val="0"/>
                <w:numId w:val="12"/>
              </w:numPr>
              <w:spacing w:after="15" w:line="259" w:lineRule="auto"/>
              <w:ind w:hanging="151"/>
            </w:pPr>
            <w:r>
              <w:rPr>
                <w:sz w:val="20"/>
              </w:rPr>
              <w:t xml:space="preserve">Nephropathy </w:t>
            </w:r>
          </w:p>
          <w:p w14:paraId="664BA749" w14:textId="77777777" w:rsidR="00AC6B7F" w:rsidRDefault="00AC6B7F" w:rsidP="00425E2D">
            <w:pPr>
              <w:numPr>
                <w:ilvl w:val="0"/>
                <w:numId w:val="12"/>
              </w:numPr>
              <w:spacing w:after="18" w:line="259" w:lineRule="auto"/>
              <w:ind w:hanging="151"/>
            </w:pPr>
            <w:r>
              <w:rPr>
                <w:sz w:val="20"/>
              </w:rPr>
              <w:t xml:space="preserve">Neuropathy </w:t>
            </w:r>
          </w:p>
          <w:p w14:paraId="7F5D83E4" w14:textId="77777777" w:rsidR="00AC6B7F" w:rsidRDefault="00AC6B7F" w:rsidP="00AC6B7F">
            <w:pPr>
              <w:spacing w:after="15" w:line="259" w:lineRule="auto"/>
            </w:pPr>
            <w:r>
              <w:rPr>
                <w:sz w:val="20"/>
              </w:rPr>
              <w:t xml:space="preserve"> </w:t>
            </w:r>
          </w:p>
          <w:p w14:paraId="4199C301" w14:textId="77777777" w:rsidR="00AC6B7F" w:rsidRDefault="00AC6B7F" w:rsidP="00AC6B7F">
            <w:pPr>
              <w:spacing w:line="259" w:lineRule="auto"/>
              <w:ind w:left="156"/>
            </w:pPr>
            <w:r>
              <w:rPr>
                <w:sz w:val="20"/>
              </w:rPr>
              <w:t xml:space="preserve">Macro-vascular Complications  </w:t>
            </w:r>
          </w:p>
        </w:tc>
        <w:tc>
          <w:tcPr>
            <w:tcW w:w="0" w:type="auto"/>
            <w:vMerge/>
            <w:tcBorders>
              <w:top w:val="nil"/>
              <w:left w:val="single" w:sz="8" w:space="0" w:color="000000"/>
              <w:bottom w:val="nil"/>
              <w:right w:val="single" w:sz="8" w:space="0" w:color="000000"/>
            </w:tcBorders>
          </w:tcPr>
          <w:p w14:paraId="42DADCE6" w14:textId="77777777" w:rsidR="00AC6B7F" w:rsidRDefault="00AC6B7F" w:rsidP="00AC6B7F">
            <w:pPr>
              <w:spacing w:after="160" w:line="259" w:lineRule="auto"/>
            </w:pPr>
          </w:p>
        </w:tc>
      </w:tr>
      <w:tr w:rsidR="00AC6B7F" w14:paraId="116AF562" w14:textId="77777777" w:rsidTr="001961A7">
        <w:trPr>
          <w:trHeight w:val="2938"/>
        </w:trPr>
        <w:tc>
          <w:tcPr>
            <w:tcW w:w="2216" w:type="dxa"/>
            <w:vMerge/>
            <w:tcBorders>
              <w:top w:val="nil"/>
              <w:left w:val="single" w:sz="8" w:space="0" w:color="000000"/>
              <w:bottom w:val="nil"/>
              <w:right w:val="single" w:sz="8" w:space="0" w:color="000000"/>
            </w:tcBorders>
          </w:tcPr>
          <w:p w14:paraId="353C5865" w14:textId="77777777" w:rsidR="00AC6B7F" w:rsidRDefault="00AC6B7F" w:rsidP="00AC6B7F">
            <w:pPr>
              <w:spacing w:after="160" w:line="259" w:lineRule="auto"/>
            </w:pPr>
          </w:p>
        </w:tc>
        <w:tc>
          <w:tcPr>
            <w:tcW w:w="5646" w:type="dxa"/>
            <w:tcBorders>
              <w:top w:val="single" w:sz="4" w:space="0" w:color="000000"/>
              <w:left w:val="single" w:sz="8" w:space="0" w:color="000000"/>
              <w:bottom w:val="single" w:sz="4" w:space="0" w:color="000000"/>
              <w:right w:val="single" w:sz="8" w:space="0" w:color="000000"/>
            </w:tcBorders>
          </w:tcPr>
          <w:p w14:paraId="6717DF06" w14:textId="77777777" w:rsidR="00AC6B7F" w:rsidRDefault="00AC6B7F" w:rsidP="00425E2D">
            <w:pPr>
              <w:numPr>
                <w:ilvl w:val="0"/>
                <w:numId w:val="13"/>
              </w:numPr>
              <w:spacing w:after="15" w:line="259" w:lineRule="auto"/>
              <w:ind w:hanging="151"/>
            </w:pPr>
            <w:r>
              <w:rPr>
                <w:sz w:val="20"/>
              </w:rPr>
              <w:t xml:space="preserve">Acute Coronary Syndrome </w:t>
            </w:r>
          </w:p>
          <w:p w14:paraId="19D3DC33" w14:textId="77777777" w:rsidR="00AC6B7F" w:rsidRDefault="00AC6B7F" w:rsidP="00425E2D">
            <w:pPr>
              <w:numPr>
                <w:ilvl w:val="0"/>
                <w:numId w:val="13"/>
              </w:numPr>
              <w:spacing w:after="15" w:line="259" w:lineRule="auto"/>
              <w:ind w:hanging="151"/>
            </w:pPr>
            <w:r>
              <w:rPr>
                <w:sz w:val="20"/>
              </w:rPr>
              <w:t xml:space="preserve">Acute Myocardial Infarction </w:t>
            </w:r>
          </w:p>
          <w:p w14:paraId="6FB33D08" w14:textId="77777777" w:rsidR="00AC6B7F" w:rsidRDefault="00AC6B7F" w:rsidP="00425E2D">
            <w:pPr>
              <w:numPr>
                <w:ilvl w:val="0"/>
                <w:numId w:val="13"/>
              </w:numPr>
              <w:spacing w:after="15" w:line="259" w:lineRule="auto"/>
              <w:ind w:hanging="151"/>
            </w:pPr>
            <w:r>
              <w:rPr>
                <w:sz w:val="20"/>
              </w:rPr>
              <w:t xml:space="preserve">Angina </w:t>
            </w:r>
          </w:p>
          <w:p w14:paraId="4A395810" w14:textId="77777777" w:rsidR="00AC6B7F" w:rsidRDefault="00AC6B7F" w:rsidP="00425E2D">
            <w:pPr>
              <w:numPr>
                <w:ilvl w:val="0"/>
                <w:numId w:val="13"/>
              </w:numPr>
              <w:spacing w:after="15" w:line="259" w:lineRule="auto"/>
              <w:ind w:hanging="151"/>
            </w:pPr>
            <w:r>
              <w:rPr>
                <w:sz w:val="20"/>
              </w:rPr>
              <w:t xml:space="preserve">Arrhythmia </w:t>
            </w:r>
          </w:p>
          <w:p w14:paraId="14F436E8" w14:textId="77777777" w:rsidR="00AC6B7F" w:rsidRDefault="00AC6B7F" w:rsidP="00425E2D">
            <w:pPr>
              <w:numPr>
                <w:ilvl w:val="0"/>
                <w:numId w:val="13"/>
              </w:numPr>
              <w:spacing w:after="18" w:line="259" w:lineRule="auto"/>
              <w:ind w:hanging="151"/>
            </w:pPr>
            <w:r>
              <w:rPr>
                <w:sz w:val="20"/>
              </w:rPr>
              <w:t xml:space="preserve">CABG Revascularization/Carotid Revascularization/ Claudication / </w:t>
            </w:r>
          </w:p>
          <w:p w14:paraId="77EB14A1" w14:textId="77777777" w:rsidR="00AC6B7F" w:rsidRDefault="00AC6B7F" w:rsidP="00AC6B7F">
            <w:pPr>
              <w:spacing w:after="15" w:line="259" w:lineRule="auto"/>
              <w:ind w:left="151"/>
            </w:pPr>
            <w:r>
              <w:rPr>
                <w:sz w:val="20"/>
              </w:rPr>
              <w:t xml:space="preserve">Surgical Revascularization </w:t>
            </w:r>
          </w:p>
          <w:p w14:paraId="10836717" w14:textId="77777777" w:rsidR="00AC6B7F" w:rsidRDefault="00AC6B7F" w:rsidP="00425E2D">
            <w:pPr>
              <w:numPr>
                <w:ilvl w:val="0"/>
                <w:numId w:val="13"/>
              </w:numPr>
              <w:spacing w:after="15" w:line="259" w:lineRule="auto"/>
              <w:ind w:hanging="151"/>
            </w:pPr>
            <w:r>
              <w:rPr>
                <w:sz w:val="20"/>
              </w:rPr>
              <w:t xml:space="preserve">Heart Failure </w:t>
            </w:r>
          </w:p>
          <w:p w14:paraId="1C16A7E9" w14:textId="77777777" w:rsidR="00AC6B7F" w:rsidRDefault="00AC6B7F" w:rsidP="00425E2D">
            <w:pPr>
              <w:numPr>
                <w:ilvl w:val="0"/>
                <w:numId w:val="13"/>
              </w:numPr>
              <w:spacing w:after="15" w:line="259" w:lineRule="auto"/>
              <w:ind w:hanging="151"/>
            </w:pPr>
            <w:r>
              <w:rPr>
                <w:sz w:val="20"/>
              </w:rPr>
              <w:t xml:space="preserve">Peripheral Arterial Disease or Vascular Disease  </w:t>
            </w:r>
          </w:p>
          <w:p w14:paraId="2C346538" w14:textId="77777777" w:rsidR="00AC6B7F" w:rsidRDefault="00AC6B7F" w:rsidP="00425E2D">
            <w:pPr>
              <w:numPr>
                <w:ilvl w:val="0"/>
                <w:numId w:val="13"/>
              </w:numPr>
              <w:spacing w:after="15" w:line="259" w:lineRule="auto"/>
              <w:ind w:hanging="151"/>
            </w:pPr>
            <w:r>
              <w:rPr>
                <w:sz w:val="20"/>
              </w:rPr>
              <w:t xml:space="preserve">Stroke/TIA </w:t>
            </w:r>
          </w:p>
          <w:p w14:paraId="711BEB6F" w14:textId="77777777" w:rsidR="00AC6B7F" w:rsidRDefault="00AC6B7F" w:rsidP="00AC6B7F">
            <w:pPr>
              <w:spacing w:after="15" w:line="259" w:lineRule="auto"/>
            </w:pPr>
            <w:r>
              <w:rPr>
                <w:sz w:val="20"/>
              </w:rPr>
              <w:t xml:space="preserve"> </w:t>
            </w:r>
          </w:p>
          <w:p w14:paraId="5723F636" w14:textId="77777777" w:rsidR="00AC6B7F" w:rsidRDefault="00AC6B7F" w:rsidP="00AC6B7F">
            <w:pPr>
              <w:spacing w:line="259" w:lineRule="auto"/>
              <w:ind w:left="156"/>
            </w:pPr>
            <w:r>
              <w:rPr>
                <w:sz w:val="20"/>
              </w:rPr>
              <w:t xml:space="preserve">Depression/Anxiety </w:t>
            </w:r>
          </w:p>
        </w:tc>
        <w:tc>
          <w:tcPr>
            <w:tcW w:w="0" w:type="auto"/>
            <w:vMerge/>
            <w:tcBorders>
              <w:top w:val="nil"/>
              <w:left w:val="single" w:sz="8" w:space="0" w:color="000000"/>
              <w:bottom w:val="nil"/>
              <w:right w:val="single" w:sz="8" w:space="0" w:color="000000"/>
            </w:tcBorders>
          </w:tcPr>
          <w:p w14:paraId="19A95D3F" w14:textId="77777777" w:rsidR="00AC6B7F" w:rsidRDefault="00AC6B7F" w:rsidP="00AC6B7F">
            <w:pPr>
              <w:spacing w:after="160" w:line="259" w:lineRule="auto"/>
            </w:pPr>
          </w:p>
        </w:tc>
      </w:tr>
      <w:tr w:rsidR="00AC6B7F" w14:paraId="4890E0CB" w14:textId="77777777" w:rsidTr="001961A7">
        <w:trPr>
          <w:trHeight w:val="4778"/>
        </w:trPr>
        <w:tc>
          <w:tcPr>
            <w:tcW w:w="2216" w:type="dxa"/>
            <w:vMerge/>
            <w:tcBorders>
              <w:top w:val="nil"/>
              <w:left w:val="single" w:sz="8" w:space="0" w:color="000000"/>
              <w:bottom w:val="single" w:sz="8" w:space="0" w:color="000000"/>
              <w:right w:val="single" w:sz="8" w:space="0" w:color="000000"/>
            </w:tcBorders>
          </w:tcPr>
          <w:p w14:paraId="4F546C9E" w14:textId="77777777" w:rsidR="00AC6B7F" w:rsidRDefault="00AC6B7F" w:rsidP="00AC6B7F">
            <w:pPr>
              <w:spacing w:after="160" w:line="259" w:lineRule="auto"/>
            </w:pPr>
          </w:p>
        </w:tc>
        <w:tc>
          <w:tcPr>
            <w:tcW w:w="5646" w:type="dxa"/>
            <w:tcBorders>
              <w:top w:val="single" w:sz="4" w:space="0" w:color="000000"/>
              <w:left w:val="single" w:sz="8" w:space="0" w:color="000000"/>
              <w:bottom w:val="single" w:sz="8" w:space="0" w:color="000000"/>
              <w:right w:val="single" w:sz="8" w:space="0" w:color="000000"/>
            </w:tcBorders>
          </w:tcPr>
          <w:p w14:paraId="74D7D631" w14:textId="77777777" w:rsidR="00AC6B7F" w:rsidRDefault="00AC6B7F" w:rsidP="00AC6B7F">
            <w:pPr>
              <w:spacing w:line="276" w:lineRule="auto"/>
            </w:pPr>
            <w:r>
              <w:rPr>
                <w:sz w:val="20"/>
              </w:rPr>
              <w:t xml:space="preserve">Inclusion criteria includes ICD-09 and ICD-10 codes that indicate presence of suicidal behavior, anxiety disorders, and depression disorders. All individuals with psychoses or other bipolar disorders will be excluded. </w:t>
            </w:r>
          </w:p>
          <w:p w14:paraId="17410C1E" w14:textId="77777777" w:rsidR="00AC6B7F" w:rsidRDefault="00AC6B7F" w:rsidP="00AC6B7F">
            <w:pPr>
              <w:spacing w:after="15" w:line="259" w:lineRule="auto"/>
            </w:pPr>
            <w:r>
              <w:rPr>
                <w:sz w:val="20"/>
              </w:rPr>
              <w:t xml:space="preserve"> </w:t>
            </w:r>
          </w:p>
          <w:p w14:paraId="357A872F" w14:textId="77777777" w:rsidR="00AC6B7F" w:rsidRDefault="00AC6B7F" w:rsidP="00AC6B7F">
            <w:pPr>
              <w:spacing w:line="276" w:lineRule="auto"/>
            </w:pPr>
            <w:r>
              <w:rPr>
                <w:sz w:val="20"/>
              </w:rPr>
              <w:t xml:space="preserve">ICD-9 and ICD-10 codes for above comorbidities/complications are listed in Appendix 4. The codes for retinopathy, nephropathy, neuropathy, and peripheral arterial disease or vascular disease were adapted from the criteria used for the Adjusted Diabetes </w:t>
            </w:r>
          </w:p>
          <w:p w14:paraId="38A0D6F7" w14:textId="77777777" w:rsidR="00AC6B7F" w:rsidRDefault="00AC6B7F" w:rsidP="00AC6B7F">
            <w:pPr>
              <w:spacing w:line="297" w:lineRule="auto"/>
            </w:pPr>
            <w:r>
              <w:rPr>
                <w:sz w:val="20"/>
              </w:rPr>
              <w:t>Complication Severity Index.</w:t>
            </w:r>
            <w:r>
              <w:rPr>
                <w:sz w:val="20"/>
                <w:vertAlign w:val="superscript"/>
              </w:rPr>
              <w:t xml:space="preserve">32 </w:t>
            </w:r>
            <w:r>
              <w:rPr>
                <w:sz w:val="20"/>
              </w:rPr>
              <w:t xml:space="preserve">and adapted to ICD-10 by </w:t>
            </w:r>
            <w:proofErr w:type="spellStart"/>
            <w:r>
              <w:rPr>
                <w:sz w:val="20"/>
              </w:rPr>
              <w:t>Glasheen</w:t>
            </w:r>
            <w:proofErr w:type="spellEnd"/>
            <w:r>
              <w:rPr>
                <w:sz w:val="20"/>
              </w:rPr>
              <w:t xml:space="preserve"> et.al.</w:t>
            </w:r>
            <w:r>
              <w:rPr>
                <w:sz w:val="20"/>
                <w:vertAlign w:val="superscript"/>
              </w:rPr>
              <w:t>33</w:t>
            </w:r>
            <w:r>
              <w:rPr>
                <w:sz w:val="20"/>
              </w:rPr>
              <w:t xml:space="preserve">. The codes for the remaining complications were identified in the literature, or published by the AHRQ for health services research purposes and adapted to ICD-10 using the online resources cited by </w:t>
            </w:r>
          </w:p>
          <w:p w14:paraId="0D6380C0" w14:textId="77777777" w:rsidR="00AC6B7F" w:rsidRDefault="00AC6B7F" w:rsidP="00AC6B7F">
            <w:pPr>
              <w:spacing w:after="63" w:line="259" w:lineRule="auto"/>
            </w:pPr>
            <w:proofErr w:type="spellStart"/>
            <w:r>
              <w:rPr>
                <w:sz w:val="20"/>
              </w:rPr>
              <w:t>Glasheen</w:t>
            </w:r>
            <w:proofErr w:type="spellEnd"/>
            <w:r>
              <w:rPr>
                <w:sz w:val="20"/>
              </w:rPr>
              <w:t xml:space="preserve"> et. al., ICD9Data.com and ICD10Data.com.</w:t>
            </w:r>
            <w:r>
              <w:rPr>
                <w:sz w:val="20"/>
                <w:vertAlign w:val="superscript"/>
              </w:rPr>
              <w:t>34–40</w:t>
            </w:r>
            <w:r>
              <w:rPr>
                <w:sz w:val="20"/>
              </w:rPr>
              <w:t xml:space="preserve"> </w:t>
            </w:r>
          </w:p>
          <w:p w14:paraId="3D4EF003" w14:textId="77777777" w:rsidR="00AC6B7F" w:rsidRDefault="00AC6B7F" w:rsidP="00AC6B7F">
            <w:pPr>
              <w:spacing w:after="15" w:line="259" w:lineRule="auto"/>
            </w:pPr>
            <w:r>
              <w:rPr>
                <w:sz w:val="20"/>
              </w:rPr>
              <w:t xml:space="preserve"> </w:t>
            </w:r>
          </w:p>
          <w:p w14:paraId="185A67A7" w14:textId="77777777" w:rsidR="00AC6B7F" w:rsidRDefault="00AC6B7F" w:rsidP="00AC6B7F">
            <w:pPr>
              <w:spacing w:line="259" w:lineRule="auto"/>
            </w:pPr>
            <w:r>
              <w:rPr>
                <w:sz w:val="20"/>
              </w:rPr>
              <w:t xml:space="preserve">Existence of comorbidities will be identified using ICD-9 and ICD-10 codes with flagged variables to allow for analyses by comorbidity status. </w:t>
            </w:r>
          </w:p>
        </w:tc>
        <w:tc>
          <w:tcPr>
            <w:tcW w:w="0" w:type="auto"/>
            <w:vMerge/>
            <w:tcBorders>
              <w:top w:val="nil"/>
              <w:left w:val="single" w:sz="8" w:space="0" w:color="000000"/>
              <w:bottom w:val="single" w:sz="8" w:space="0" w:color="000000"/>
              <w:right w:val="single" w:sz="8" w:space="0" w:color="000000"/>
            </w:tcBorders>
          </w:tcPr>
          <w:p w14:paraId="5F472CDC" w14:textId="77777777" w:rsidR="00AC6B7F" w:rsidRDefault="00AC6B7F" w:rsidP="00AC6B7F">
            <w:pPr>
              <w:spacing w:after="160" w:line="259" w:lineRule="auto"/>
            </w:pPr>
          </w:p>
        </w:tc>
      </w:tr>
    </w:tbl>
    <w:p w14:paraId="790CA2A9" w14:textId="77777777" w:rsidR="00AC6B7F" w:rsidRDefault="00AC6B7F" w:rsidP="00AC6B7F">
      <w:pPr>
        <w:spacing w:line="259" w:lineRule="auto"/>
        <w:ind w:left="-1800" w:right="583"/>
      </w:pPr>
    </w:p>
    <w:p w14:paraId="74C92234" w14:textId="77777777" w:rsidR="00AC6B7F" w:rsidRDefault="00AC6B7F" w:rsidP="00AC6B7F">
      <w:pPr>
        <w:spacing w:line="259" w:lineRule="auto"/>
        <w:ind w:left="-1800" w:right="583"/>
      </w:pPr>
    </w:p>
    <w:p w14:paraId="63322BFC" w14:textId="77777777" w:rsidR="00AC6B7F" w:rsidRDefault="00AC6B7F" w:rsidP="00AC6B7F">
      <w:pPr>
        <w:spacing w:line="259" w:lineRule="auto"/>
        <w:ind w:left="-1800" w:right="583"/>
      </w:pPr>
    </w:p>
    <w:p w14:paraId="16CE4F92" w14:textId="77777777" w:rsidR="00AC6B7F" w:rsidRDefault="00AC6B7F" w:rsidP="00AC6B7F">
      <w:pPr>
        <w:spacing w:line="259" w:lineRule="auto"/>
        <w:ind w:left="-1800" w:right="583"/>
      </w:pPr>
    </w:p>
    <w:p w14:paraId="03CF5289" w14:textId="77777777" w:rsidR="00AC6B7F" w:rsidRDefault="00AC6B7F" w:rsidP="00AC6B7F">
      <w:pPr>
        <w:spacing w:line="259" w:lineRule="auto"/>
        <w:ind w:left="-1800" w:right="583"/>
      </w:pPr>
    </w:p>
    <w:p w14:paraId="439DF19D" w14:textId="77777777" w:rsidR="00AC6B7F" w:rsidRDefault="00AC6B7F" w:rsidP="00AC6B7F">
      <w:pPr>
        <w:spacing w:line="259" w:lineRule="auto"/>
        <w:ind w:left="-1800" w:right="583"/>
      </w:pPr>
    </w:p>
    <w:p w14:paraId="1D4AF572" w14:textId="77777777" w:rsidR="00AC6B7F" w:rsidRDefault="00AC6B7F" w:rsidP="00AC6B7F">
      <w:pPr>
        <w:spacing w:line="259" w:lineRule="auto"/>
        <w:ind w:left="-1800" w:right="583"/>
      </w:pPr>
    </w:p>
    <w:p w14:paraId="5FB6CEFC" w14:textId="77777777" w:rsidR="00AC6B7F" w:rsidRDefault="00AC6B7F" w:rsidP="00AC6B7F">
      <w:pPr>
        <w:spacing w:line="259" w:lineRule="auto"/>
        <w:ind w:left="-1800" w:right="583"/>
      </w:pPr>
    </w:p>
    <w:p w14:paraId="032F78B6" w14:textId="77777777" w:rsidR="00AC6B7F" w:rsidRDefault="00AC6B7F" w:rsidP="00AC6B7F">
      <w:pPr>
        <w:spacing w:line="259" w:lineRule="auto"/>
        <w:ind w:left="-1800" w:right="583"/>
      </w:pPr>
    </w:p>
    <w:p w14:paraId="4F368574" w14:textId="77777777" w:rsidR="00AC6B7F" w:rsidRDefault="00AC6B7F" w:rsidP="00AC6B7F">
      <w:pPr>
        <w:spacing w:line="259" w:lineRule="auto"/>
        <w:ind w:left="-1800" w:right="583"/>
      </w:pPr>
    </w:p>
    <w:p w14:paraId="79AA9AD7" w14:textId="77777777" w:rsidR="00AC6B7F" w:rsidRDefault="00AC6B7F" w:rsidP="00AC6B7F">
      <w:pPr>
        <w:spacing w:line="259" w:lineRule="auto"/>
        <w:ind w:left="-1800" w:right="583"/>
      </w:pPr>
    </w:p>
    <w:p w14:paraId="210329EF" w14:textId="77777777" w:rsidR="00AC6B7F" w:rsidRDefault="00AC6B7F" w:rsidP="00AC6B7F">
      <w:pPr>
        <w:spacing w:line="259" w:lineRule="auto"/>
        <w:ind w:left="-1800" w:right="583"/>
      </w:pPr>
    </w:p>
    <w:p w14:paraId="116C8B2C" w14:textId="77777777" w:rsidR="00AC6B7F" w:rsidRDefault="00AC6B7F" w:rsidP="00AC6B7F">
      <w:pPr>
        <w:spacing w:line="259" w:lineRule="auto"/>
        <w:ind w:left="-1800" w:right="583"/>
      </w:pPr>
    </w:p>
    <w:p w14:paraId="0C23C631" w14:textId="77777777" w:rsidR="00AC6B7F" w:rsidRDefault="00AC6B7F" w:rsidP="00AC6B7F">
      <w:pPr>
        <w:spacing w:line="259" w:lineRule="auto"/>
        <w:ind w:left="-1800" w:right="583"/>
      </w:pPr>
    </w:p>
    <w:p w14:paraId="537709E9" w14:textId="77777777" w:rsidR="00AC6B7F" w:rsidRDefault="00AC6B7F" w:rsidP="00AC6B7F">
      <w:pPr>
        <w:spacing w:line="259" w:lineRule="auto"/>
        <w:ind w:left="-1800" w:right="583"/>
      </w:pPr>
    </w:p>
    <w:p w14:paraId="18C40DC2" w14:textId="77777777" w:rsidR="00AC6B7F" w:rsidRDefault="00AC6B7F" w:rsidP="00AC6B7F">
      <w:pPr>
        <w:spacing w:line="259" w:lineRule="auto"/>
        <w:ind w:left="-1800" w:right="583"/>
      </w:pPr>
    </w:p>
    <w:p w14:paraId="34508459" w14:textId="77777777" w:rsidR="00AC6B7F" w:rsidRDefault="00AC6B7F" w:rsidP="00AC6B7F">
      <w:pPr>
        <w:spacing w:line="259" w:lineRule="auto"/>
        <w:ind w:left="-1800" w:right="583"/>
      </w:pPr>
    </w:p>
    <w:p w14:paraId="0FF21F01" w14:textId="77777777" w:rsidR="00AC6B7F" w:rsidRDefault="00AC6B7F" w:rsidP="00AC6B7F">
      <w:pPr>
        <w:spacing w:line="259" w:lineRule="auto"/>
        <w:ind w:left="-1800" w:right="583"/>
      </w:pPr>
    </w:p>
    <w:p w14:paraId="569C2694" w14:textId="77777777" w:rsidR="00AC6B7F" w:rsidRDefault="00AC6B7F" w:rsidP="00AC6B7F">
      <w:pPr>
        <w:spacing w:line="259" w:lineRule="auto"/>
        <w:ind w:left="-1800" w:right="583"/>
      </w:pPr>
    </w:p>
    <w:p w14:paraId="3F80E4F7" w14:textId="77777777" w:rsidR="00AC6B7F" w:rsidRDefault="00AC6B7F" w:rsidP="00AC6B7F">
      <w:pPr>
        <w:spacing w:line="259" w:lineRule="auto"/>
        <w:ind w:left="-1800" w:right="583"/>
      </w:pPr>
    </w:p>
    <w:p w14:paraId="4EDCB278" w14:textId="77777777" w:rsidR="00AC6B7F" w:rsidRDefault="00AC6B7F" w:rsidP="00AC6B7F">
      <w:pPr>
        <w:spacing w:line="259" w:lineRule="auto"/>
        <w:ind w:left="-1800" w:right="583"/>
      </w:pPr>
    </w:p>
    <w:p w14:paraId="03B77E2A" w14:textId="77777777" w:rsidR="00AC6B7F" w:rsidRDefault="00AC6B7F" w:rsidP="00AC6B7F">
      <w:pPr>
        <w:spacing w:line="259" w:lineRule="auto"/>
        <w:ind w:left="-1800" w:right="583"/>
      </w:pPr>
    </w:p>
    <w:p w14:paraId="316FB932" w14:textId="77777777" w:rsidR="00AC6B7F" w:rsidRDefault="00AC6B7F" w:rsidP="00AC6B7F">
      <w:pPr>
        <w:spacing w:line="259" w:lineRule="auto"/>
        <w:ind w:left="-1800" w:right="583"/>
      </w:pPr>
    </w:p>
    <w:p w14:paraId="262085E3" w14:textId="77777777" w:rsidR="00AC6B7F" w:rsidRDefault="00AC6B7F" w:rsidP="00AC6B7F">
      <w:pPr>
        <w:spacing w:line="259" w:lineRule="auto"/>
        <w:ind w:left="-1800" w:right="583"/>
      </w:pPr>
    </w:p>
    <w:p w14:paraId="48BD1D52" w14:textId="77777777" w:rsidR="00AC6B7F" w:rsidRDefault="00AC6B7F" w:rsidP="00AC6B7F">
      <w:pPr>
        <w:spacing w:line="259" w:lineRule="auto"/>
        <w:ind w:left="-1800" w:right="583"/>
      </w:pPr>
    </w:p>
    <w:tbl>
      <w:tblPr>
        <w:tblStyle w:val="TableGrid0"/>
        <w:tblW w:w="8872" w:type="dxa"/>
        <w:tblInd w:w="80" w:type="dxa"/>
        <w:tblCellMar>
          <w:top w:w="61" w:type="dxa"/>
          <w:left w:w="10" w:type="dxa"/>
        </w:tblCellMar>
        <w:tblLook w:val="04A0" w:firstRow="1" w:lastRow="0" w:firstColumn="1" w:lastColumn="0" w:noHBand="0" w:noVBand="1"/>
      </w:tblPr>
      <w:tblGrid>
        <w:gridCol w:w="913"/>
        <w:gridCol w:w="1304"/>
        <w:gridCol w:w="5645"/>
        <w:gridCol w:w="1010"/>
      </w:tblGrid>
      <w:tr w:rsidR="00AC6B7F" w14:paraId="4AC666D1" w14:textId="77777777" w:rsidTr="001961A7">
        <w:trPr>
          <w:trHeight w:val="300"/>
        </w:trPr>
        <w:tc>
          <w:tcPr>
            <w:tcW w:w="2217" w:type="dxa"/>
            <w:gridSpan w:val="2"/>
            <w:tcBorders>
              <w:top w:val="single" w:sz="8" w:space="0" w:color="000000"/>
              <w:left w:val="single" w:sz="8" w:space="0" w:color="000000"/>
              <w:bottom w:val="single" w:sz="8" w:space="0" w:color="000000"/>
              <w:right w:val="single" w:sz="8" w:space="0" w:color="000000"/>
            </w:tcBorders>
          </w:tcPr>
          <w:p w14:paraId="1A1AB40C" w14:textId="77777777" w:rsidR="00AC6B7F" w:rsidRDefault="00AC6B7F" w:rsidP="00AC6B7F">
            <w:pPr>
              <w:spacing w:line="259" w:lineRule="auto"/>
            </w:pPr>
            <w:r>
              <w:rPr>
                <w:sz w:val="20"/>
              </w:rPr>
              <w:t xml:space="preserve">Potentially preventable hospitalizations </w:t>
            </w:r>
          </w:p>
        </w:tc>
        <w:tc>
          <w:tcPr>
            <w:tcW w:w="5645" w:type="dxa"/>
            <w:tcBorders>
              <w:top w:val="single" w:sz="8" w:space="0" w:color="000000"/>
              <w:left w:val="single" w:sz="8" w:space="0" w:color="000000"/>
              <w:bottom w:val="single" w:sz="4" w:space="0" w:color="000000"/>
              <w:right w:val="single" w:sz="8" w:space="0" w:color="000000"/>
            </w:tcBorders>
          </w:tcPr>
          <w:p w14:paraId="0D7A015C" w14:textId="77777777" w:rsidR="00AC6B7F" w:rsidRDefault="00AC6B7F" w:rsidP="00AC6B7F">
            <w:pPr>
              <w:spacing w:line="259" w:lineRule="auto"/>
            </w:pPr>
            <w:r>
              <w:rPr>
                <w:sz w:val="20"/>
              </w:rPr>
              <w:t xml:space="preserve">NIS/NEDS/SID/SEDD </w:t>
            </w:r>
          </w:p>
        </w:tc>
        <w:tc>
          <w:tcPr>
            <w:tcW w:w="1010" w:type="dxa"/>
            <w:vMerge w:val="restart"/>
            <w:tcBorders>
              <w:top w:val="single" w:sz="8" w:space="0" w:color="000000"/>
              <w:left w:val="single" w:sz="8" w:space="0" w:color="000000"/>
              <w:bottom w:val="single" w:sz="8" w:space="0" w:color="000000"/>
              <w:right w:val="single" w:sz="8" w:space="0" w:color="000000"/>
            </w:tcBorders>
          </w:tcPr>
          <w:p w14:paraId="1C92E776" w14:textId="77777777" w:rsidR="00AC6B7F" w:rsidRDefault="00AC6B7F" w:rsidP="00AC6B7F">
            <w:pPr>
              <w:spacing w:line="259" w:lineRule="auto"/>
              <w:ind w:right="11"/>
            </w:pPr>
            <w:r>
              <w:rPr>
                <w:sz w:val="20"/>
              </w:rPr>
              <w:t xml:space="preserve">Number and % of the cohort </w:t>
            </w:r>
          </w:p>
        </w:tc>
      </w:tr>
      <w:tr w:rsidR="00AC6B7F" w14:paraId="63D1EF7F" w14:textId="77777777" w:rsidTr="001961A7">
        <w:trPr>
          <w:trHeight w:val="20"/>
        </w:trPr>
        <w:tc>
          <w:tcPr>
            <w:tcW w:w="913" w:type="dxa"/>
            <w:tcBorders>
              <w:top w:val="nil"/>
              <w:left w:val="single" w:sz="8" w:space="0" w:color="000000"/>
              <w:bottom w:val="single" w:sz="8" w:space="0" w:color="000000"/>
              <w:right w:val="single" w:sz="8" w:space="0" w:color="000000"/>
            </w:tcBorders>
          </w:tcPr>
          <w:p w14:paraId="38634EAC" w14:textId="77777777" w:rsidR="00AC6B7F" w:rsidRDefault="00AC6B7F" w:rsidP="00AC6B7F">
            <w:pPr>
              <w:spacing w:after="160" w:line="259" w:lineRule="auto"/>
            </w:pPr>
          </w:p>
        </w:tc>
        <w:tc>
          <w:tcPr>
            <w:tcW w:w="6949" w:type="dxa"/>
            <w:gridSpan w:val="2"/>
            <w:tcBorders>
              <w:top w:val="single" w:sz="4" w:space="0" w:color="000000"/>
              <w:left w:val="single" w:sz="8" w:space="0" w:color="000000"/>
              <w:bottom w:val="single" w:sz="8" w:space="0" w:color="000000"/>
              <w:right w:val="single" w:sz="8" w:space="0" w:color="000000"/>
            </w:tcBorders>
          </w:tcPr>
          <w:p w14:paraId="54CDE1CB" w14:textId="77777777" w:rsidR="00AC6B7F" w:rsidRDefault="00AC6B7F" w:rsidP="00AC6B7F">
            <w:pPr>
              <w:spacing w:after="18" w:line="259" w:lineRule="auto"/>
            </w:pPr>
            <w:proofErr w:type="spellStart"/>
            <w:r>
              <w:rPr>
                <w:sz w:val="20"/>
              </w:rPr>
              <w:t>DX_Visit_Reasonn</w:t>
            </w:r>
            <w:proofErr w:type="spellEnd"/>
            <w:r>
              <w:rPr>
                <w:sz w:val="20"/>
              </w:rPr>
              <w:t xml:space="preserve"> and </w:t>
            </w:r>
            <w:proofErr w:type="spellStart"/>
            <w:r>
              <w:rPr>
                <w:sz w:val="20"/>
              </w:rPr>
              <w:t>DXn</w:t>
            </w:r>
            <w:proofErr w:type="spellEnd"/>
            <w:r>
              <w:rPr>
                <w:sz w:val="20"/>
              </w:rPr>
              <w:t xml:space="preserve"> </w:t>
            </w:r>
          </w:p>
          <w:p w14:paraId="795C0342" w14:textId="77777777" w:rsidR="00AC6B7F" w:rsidRDefault="00AC6B7F" w:rsidP="00AC6B7F">
            <w:pPr>
              <w:spacing w:after="22" w:line="255" w:lineRule="auto"/>
            </w:pPr>
            <w:r>
              <w:rPr>
                <w:sz w:val="20"/>
              </w:rPr>
              <w:t xml:space="preserve">In the HCUP databases, ICD-9-CM diagnoses are represented as 3- to 5-character alphanumeric codes with implicit decimals (i.e., decimals not included).  </w:t>
            </w:r>
          </w:p>
          <w:p w14:paraId="59F5E500" w14:textId="77777777" w:rsidR="00AC6B7F" w:rsidRDefault="00AC6B7F" w:rsidP="00AC6B7F">
            <w:pPr>
              <w:spacing w:after="15" w:line="259" w:lineRule="auto"/>
            </w:pPr>
            <w:r>
              <w:rPr>
                <w:sz w:val="20"/>
              </w:rPr>
              <w:t xml:space="preserve"> </w:t>
            </w:r>
          </w:p>
          <w:p w14:paraId="495F0BBD" w14:textId="77777777" w:rsidR="00AC6B7F" w:rsidRDefault="00AC6B7F" w:rsidP="00AC6B7F">
            <w:pPr>
              <w:spacing w:after="18" w:line="259" w:lineRule="auto"/>
            </w:pPr>
            <w:r>
              <w:rPr>
                <w:sz w:val="20"/>
              </w:rPr>
              <w:t xml:space="preserve">I10_DXn </w:t>
            </w:r>
          </w:p>
          <w:p w14:paraId="5E522A39" w14:textId="77777777" w:rsidR="00AC6B7F" w:rsidRDefault="00AC6B7F" w:rsidP="00AC6B7F">
            <w:pPr>
              <w:spacing w:after="281" w:line="255" w:lineRule="auto"/>
            </w:pPr>
            <w:r>
              <w:rPr>
                <w:sz w:val="20"/>
              </w:rPr>
              <w:t xml:space="preserve">In the HCUP databases, ICD-10-CM diagnoses are represented by alphanumeric codes with a maximum length of 7 characters and implicit decimals (i.e., decimals not included). The HCUP data elements for ICD-10-CM diagnoses are length 7.  </w:t>
            </w:r>
          </w:p>
          <w:p w14:paraId="112AC160" w14:textId="77777777" w:rsidR="00AC6B7F" w:rsidRDefault="00AC6B7F" w:rsidP="00AC6B7F">
            <w:pPr>
              <w:spacing w:after="279"/>
            </w:pPr>
            <w:r>
              <w:rPr>
                <w:sz w:val="20"/>
              </w:rPr>
              <w:t xml:space="preserve">The original value of the first listed diagnosis (DX1), whether blank or coded, is retained in the first position of the diagnosis vector. Starting at the first secondary diagnosis (DX2), the diagnoses are shifted during HCUP processing to eliminate blank secondary diagnoses. For example, if DX2 and DX4 contain non-missing diagnoses and DX3 is blank, then the value of DX4 is shifted into DX3. Secondary diagnoses are never shifted into the first listed position (DX1). </w:t>
            </w:r>
          </w:p>
          <w:p w14:paraId="30492C3C" w14:textId="77777777" w:rsidR="00AC6B7F" w:rsidRDefault="00AC6B7F" w:rsidP="00AC6B7F">
            <w:pPr>
              <w:spacing w:line="259" w:lineRule="auto"/>
            </w:pPr>
            <w:proofErr w:type="spellStart"/>
            <w:r>
              <w:rPr>
                <w:sz w:val="20"/>
              </w:rPr>
              <w:t>DXPOAn</w:t>
            </w:r>
            <w:proofErr w:type="spellEnd"/>
            <w:r>
              <w:rPr>
                <w:sz w:val="20"/>
              </w:rPr>
              <w:t xml:space="preserve">  </w:t>
            </w:r>
          </w:p>
          <w:p w14:paraId="0232C1A8" w14:textId="77777777" w:rsidR="00AC6B7F" w:rsidRDefault="00AC6B7F" w:rsidP="00AC6B7F">
            <w:pPr>
              <w:spacing w:after="278"/>
            </w:pPr>
            <w:r>
              <w:rPr>
                <w:sz w:val="20"/>
              </w:rPr>
              <w:lastRenderedPageBreak/>
              <w:t>Indicates whether each diagnosis (</w:t>
            </w:r>
            <w:proofErr w:type="spellStart"/>
            <w:r>
              <w:rPr>
                <w:sz w:val="20"/>
              </w:rPr>
              <w:t>DXn</w:t>
            </w:r>
            <w:proofErr w:type="spellEnd"/>
            <w:r>
              <w:rPr>
                <w:sz w:val="20"/>
              </w:rPr>
              <w:t xml:space="preserve">) was present at admission. This provides an indicator of complications arising during a hospitalization </w:t>
            </w:r>
          </w:p>
          <w:p w14:paraId="703C04EC" w14:textId="77777777" w:rsidR="00AC6B7F" w:rsidRDefault="00AC6B7F" w:rsidP="00AC6B7F">
            <w:pPr>
              <w:spacing w:after="29" w:line="239" w:lineRule="auto"/>
              <w:ind w:right="50"/>
              <w:jc w:val="both"/>
            </w:pPr>
            <w:r>
              <w:rPr>
                <w:sz w:val="20"/>
              </w:rPr>
              <w:t>The Prevention Quality Indicators are surveillance tools which can be used with hospital inpatient discharge data to identify potentially preventable hospitalizations.</w:t>
            </w:r>
            <w:r>
              <w:rPr>
                <w:sz w:val="20"/>
                <w:vertAlign w:val="superscript"/>
              </w:rPr>
              <w:t>24</w:t>
            </w:r>
            <w:r>
              <w:rPr>
                <w:sz w:val="20"/>
              </w:rPr>
              <w:t xml:space="preserve">  </w:t>
            </w:r>
          </w:p>
          <w:p w14:paraId="4995C919" w14:textId="77777777" w:rsidR="00AC6B7F" w:rsidRDefault="00AC6B7F" w:rsidP="00AC6B7F">
            <w:pPr>
              <w:spacing w:line="259" w:lineRule="auto"/>
            </w:pPr>
            <w:r>
              <w:rPr>
                <w:sz w:val="20"/>
              </w:rPr>
              <w:t xml:space="preserve"> </w:t>
            </w:r>
          </w:p>
          <w:p w14:paraId="12509C20" w14:textId="77777777" w:rsidR="00AC6B7F" w:rsidRDefault="00AC6B7F" w:rsidP="00AC6B7F">
            <w:r>
              <w:rPr>
                <w:sz w:val="20"/>
              </w:rPr>
              <w:t xml:space="preserve">Criteria for a potentially preventable hospitalization are any hospitalization events that include a diagnosis included in the AHRQ’s Prevention Quality Indicators for Diabetes. ICD-9 and ICD10 codes for Lower Extremity Ulcers and Hypoglycemia, to be used for sensitivity analysis, are also included in Appendix 2. The coding algorithms for the Prevention Quality Indicators are not available. </w:t>
            </w:r>
          </w:p>
          <w:p w14:paraId="39823B83" w14:textId="77777777" w:rsidR="00AC6B7F" w:rsidRDefault="00AC6B7F" w:rsidP="00AC6B7F">
            <w:pPr>
              <w:spacing w:line="259" w:lineRule="auto"/>
            </w:pPr>
            <w:r>
              <w:rPr>
                <w:sz w:val="20"/>
              </w:rPr>
              <w:t xml:space="preserve"> </w:t>
            </w:r>
          </w:p>
          <w:p w14:paraId="5431D9CB" w14:textId="77777777" w:rsidR="00AC6B7F" w:rsidRDefault="00AC6B7F" w:rsidP="00AC6B7F">
            <w:pPr>
              <w:spacing w:after="34" w:line="239" w:lineRule="auto"/>
            </w:pPr>
            <w:r>
              <w:rPr>
                <w:sz w:val="20"/>
              </w:rPr>
              <w:t>These codes were selected by the AHRQ’s Evidence-Based Practice Center at the University of California at San Francisco and Stanford University, using comprehensive literature reviews and empirical evaluations.</w:t>
            </w:r>
            <w:r>
              <w:rPr>
                <w:sz w:val="20"/>
                <w:vertAlign w:val="superscript"/>
              </w:rPr>
              <w:t>41</w:t>
            </w:r>
            <w:r>
              <w:rPr>
                <w:sz w:val="20"/>
              </w:rPr>
              <w:t xml:space="preserve"> </w:t>
            </w:r>
          </w:p>
          <w:p w14:paraId="177D2C59" w14:textId="77777777" w:rsidR="00AC6B7F" w:rsidRDefault="00AC6B7F" w:rsidP="00AC6B7F">
            <w:pPr>
              <w:spacing w:line="259" w:lineRule="auto"/>
            </w:pPr>
            <w:r>
              <w:rPr>
                <w:sz w:val="20"/>
              </w:rPr>
              <w:t xml:space="preserve"> </w:t>
            </w:r>
          </w:p>
          <w:p w14:paraId="381AFF84" w14:textId="77777777" w:rsidR="00AC6B7F" w:rsidRDefault="00AC6B7F" w:rsidP="00AC6B7F">
            <w:pPr>
              <w:spacing w:after="13" w:line="259" w:lineRule="auto"/>
            </w:pPr>
            <w:r>
              <w:rPr>
                <w:sz w:val="20"/>
              </w:rPr>
              <w:t xml:space="preserve">Hypoglycemia </w:t>
            </w:r>
            <w:r>
              <w:rPr>
                <w:sz w:val="20"/>
                <w:vertAlign w:val="superscript"/>
              </w:rPr>
              <w:t>42</w:t>
            </w:r>
            <w:r>
              <w:rPr>
                <w:sz w:val="20"/>
              </w:rPr>
              <w:t xml:space="preserve"> </w:t>
            </w:r>
          </w:p>
          <w:p w14:paraId="7EC932BB" w14:textId="77777777" w:rsidR="00AC6B7F" w:rsidRDefault="00AC6B7F" w:rsidP="00AC6B7F">
            <w:pPr>
              <w:spacing w:line="259" w:lineRule="auto"/>
            </w:pPr>
            <w:r>
              <w:rPr>
                <w:sz w:val="20"/>
              </w:rPr>
              <w:t xml:space="preserve">Sensitivity: 97%,  </w:t>
            </w:r>
          </w:p>
          <w:p w14:paraId="07AC3097" w14:textId="77777777" w:rsidR="00AC6B7F" w:rsidRDefault="00AC6B7F" w:rsidP="00AC6B7F">
            <w:pPr>
              <w:spacing w:line="259" w:lineRule="auto"/>
            </w:pPr>
            <w:r>
              <w:rPr>
                <w:sz w:val="20"/>
              </w:rPr>
              <w:t xml:space="preserve">Specificity: 99%,  </w:t>
            </w:r>
          </w:p>
          <w:p w14:paraId="73D0BFAF" w14:textId="77777777" w:rsidR="00AC6B7F" w:rsidRDefault="00AC6B7F" w:rsidP="00AC6B7F">
            <w:pPr>
              <w:spacing w:line="259" w:lineRule="auto"/>
            </w:pPr>
            <w:r>
              <w:rPr>
                <w:sz w:val="20"/>
              </w:rPr>
              <w:t xml:space="preserve">PPV: 93%% </w:t>
            </w:r>
          </w:p>
          <w:p w14:paraId="2A568A92" w14:textId="77777777" w:rsidR="00AC6B7F" w:rsidRDefault="00AC6B7F" w:rsidP="00AC6B7F">
            <w:pPr>
              <w:spacing w:line="259" w:lineRule="auto"/>
            </w:pPr>
            <w:r>
              <w:rPr>
                <w:sz w:val="20"/>
              </w:rPr>
              <w:t xml:space="preserve">NPV: 88% </w:t>
            </w:r>
          </w:p>
          <w:p w14:paraId="550ECF64" w14:textId="77777777" w:rsidR="00AC6B7F" w:rsidRDefault="00AC6B7F" w:rsidP="00AC6B7F">
            <w:pPr>
              <w:spacing w:line="259" w:lineRule="auto"/>
            </w:pPr>
            <w:r>
              <w:rPr>
                <w:sz w:val="20"/>
              </w:rPr>
              <w:t xml:space="preserve"> </w:t>
            </w:r>
          </w:p>
          <w:p w14:paraId="34370CB1" w14:textId="77777777" w:rsidR="00AC6B7F" w:rsidRDefault="00AC6B7F" w:rsidP="00AC6B7F">
            <w:pPr>
              <w:spacing w:line="259" w:lineRule="auto"/>
            </w:pPr>
            <w:r>
              <w:rPr>
                <w:sz w:val="20"/>
              </w:rPr>
              <w:t xml:space="preserve"> </w:t>
            </w:r>
          </w:p>
        </w:tc>
        <w:tc>
          <w:tcPr>
            <w:tcW w:w="0" w:type="auto"/>
            <w:vMerge/>
            <w:tcBorders>
              <w:top w:val="nil"/>
              <w:left w:val="single" w:sz="8" w:space="0" w:color="000000"/>
              <w:bottom w:val="single" w:sz="8" w:space="0" w:color="000000"/>
              <w:right w:val="single" w:sz="8" w:space="0" w:color="000000"/>
            </w:tcBorders>
          </w:tcPr>
          <w:p w14:paraId="3EEEA237" w14:textId="77777777" w:rsidR="00AC6B7F" w:rsidRDefault="00AC6B7F" w:rsidP="00AC6B7F">
            <w:pPr>
              <w:spacing w:after="160" w:line="259" w:lineRule="auto"/>
            </w:pPr>
          </w:p>
        </w:tc>
      </w:tr>
    </w:tbl>
    <w:p w14:paraId="07DDBAF9" w14:textId="77777777" w:rsidR="00AC6B7F" w:rsidRDefault="00AC6B7F" w:rsidP="00AC6B7F">
      <w:pPr>
        <w:spacing w:line="259" w:lineRule="auto"/>
        <w:ind w:left="-1800" w:right="583"/>
      </w:pPr>
    </w:p>
    <w:tbl>
      <w:tblPr>
        <w:tblW w:w="8872" w:type="dxa"/>
        <w:tblInd w:w="80" w:type="dxa"/>
        <w:tblCellMar>
          <w:top w:w="61" w:type="dxa"/>
          <w:bottom w:w="39" w:type="dxa"/>
        </w:tblCellMar>
        <w:tblLook w:val="04A0" w:firstRow="1" w:lastRow="0" w:firstColumn="1" w:lastColumn="0" w:noHBand="0" w:noVBand="1"/>
      </w:tblPr>
      <w:tblGrid>
        <w:gridCol w:w="1905"/>
        <w:gridCol w:w="4311"/>
        <w:gridCol w:w="2656"/>
      </w:tblGrid>
      <w:tr w:rsidR="00AC6B7F" w14:paraId="5EA8F251" w14:textId="77777777" w:rsidTr="001961A7">
        <w:trPr>
          <w:trHeight w:val="300"/>
        </w:trPr>
        <w:tc>
          <w:tcPr>
            <w:tcW w:w="1891" w:type="dxa"/>
            <w:tcBorders>
              <w:top w:val="single" w:sz="8" w:space="0" w:color="000000"/>
              <w:left w:val="single" w:sz="8" w:space="0" w:color="000000"/>
              <w:bottom w:val="single" w:sz="8" w:space="0" w:color="000000"/>
              <w:right w:val="single" w:sz="8" w:space="0" w:color="000000"/>
            </w:tcBorders>
          </w:tcPr>
          <w:p w14:paraId="605AA225" w14:textId="77777777" w:rsidR="00AC6B7F" w:rsidRDefault="00AC6B7F" w:rsidP="00AC6B7F">
            <w:pPr>
              <w:spacing w:line="259" w:lineRule="auto"/>
              <w:ind w:left="19"/>
            </w:pPr>
            <w:r>
              <w:rPr>
                <w:sz w:val="20"/>
              </w:rPr>
              <w:t xml:space="preserve">Hospital inpatient &amp; emergency department services </w:t>
            </w:r>
          </w:p>
        </w:tc>
        <w:tc>
          <w:tcPr>
            <w:tcW w:w="4319" w:type="dxa"/>
            <w:tcBorders>
              <w:top w:val="single" w:sz="8" w:space="0" w:color="000000"/>
              <w:left w:val="single" w:sz="8" w:space="0" w:color="000000"/>
              <w:bottom w:val="single" w:sz="4" w:space="0" w:color="000000"/>
              <w:right w:val="single" w:sz="8" w:space="0" w:color="000000"/>
            </w:tcBorders>
          </w:tcPr>
          <w:p w14:paraId="100B4E6B" w14:textId="77777777" w:rsidR="00AC6B7F" w:rsidRDefault="00AC6B7F" w:rsidP="00AC6B7F">
            <w:pPr>
              <w:spacing w:line="259" w:lineRule="auto"/>
              <w:ind w:left="19"/>
            </w:pPr>
            <w:r>
              <w:rPr>
                <w:sz w:val="20"/>
              </w:rPr>
              <w:t xml:space="preserve">NIS/ /SID/SEDD </w:t>
            </w:r>
          </w:p>
        </w:tc>
        <w:tc>
          <w:tcPr>
            <w:tcW w:w="2662" w:type="dxa"/>
            <w:tcBorders>
              <w:top w:val="single" w:sz="8" w:space="0" w:color="000000"/>
              <w:left w:val="single" w:sz="8" w:space="0" w:color="000000"/>
              <w:bottom w:val="single" w:sz="8" w:space="0" w:color="000000"/>
              <w:right w:val="single" w:sz="8" w:space="0" w:color="000000"/>
            </w:tcBorders>
          </w:tcPr>
          <w:p w14:paraId="1CCC24B5" w14:textId="77777777" w:rsidR="00AC6B7F" w:rsidRDefault="00AC6B7F" w:rsidP="00AC6B7F">
            <w:pPr>
              <w:spacing w:line="259" w:lineRule="auto"/>
              <w:ind w:right="11"/>
            </w:pPr>
            <w:r>
              <w:rPr>
                <w:sz w:val="20"/>
              </w:rPr>
              <w:t xml:space="preserve">Number and % of discharges  </w:t>
            </w:r>
          </w:p>
        </w:tc>
      </w:tr>
    </w:tbl>
    <w:tbl>
      <w:tblPr>
        <w:tblStyle w:val="TableGrid0"/>
        <w:tblW w:w="8872" w:type="dxa"/>
        <w:tblInd w:w="80" w:type="dxa"/>
        <w:tblCellMar>
          <w:top w:w="61" w:type="dxa"/>
          <w:bottom w:w="39" w:type="dxa"/>
        </w:tblCellMar>
        <w:tblLook w:val="04A0" w:firstRow="1" w:lastRow="0" w:firstColumn="1" w:lastColumn="0" w:noHBand="0" w:noVBand="1"/>
      </w:tblPr>
      <w:tblGrid>
        <w:gridCol w:w="1418"/>
        <w:gridCol w:w="1923"/>
        <w:gridCol w:w="3722"/>
        <w:gridCol w:w="1809"/>
      </w:tblGrid>
      <w:tr w:rsidR="00AC6B7F" w14:paraId="21B7F2D6" w14:textId="77777777" w:rsidTr="001961A7">
        <w:trPr>
          <w:trHeight w:val="4546"/>
        </w:trPr>
        <w:tc>
          <w:tcPr>
            <w:tcW w:w="1418" w:type="dxa"/>
            <w:vMerge w:val="restart"/>
            <w:tcBorders>
              <w:top w:val="nil"/>
              <w:left w:val="single" w:sz="8" w:space="0" w:color="000000"/>
              <w:bottom w:val="nil"/>
              <w:right w:val="single" w:sz="8" w:space="0" w:color="000000"/>
            </w:tcBorders>
          </w:tcPr>
          <w:p w14:paraId="126500F8" w14:textId="77777777" w:rsidR="00AC6B7F" w:rsidRDefault="00AC6B7F" w:rsidP="00AC6B7F">
            <w:pPr>
              <w:spacing w:after="160" w:line="259" w:lineRule="auto"/>
            </w:pPr>
          </w:p>
        </w:tc>
        <w:tc>
          <w:tcPr>
            <w:tcW w:w="5645" w:type="dxa"/>
            <w:gridSpan w:val="2"/>
            <w:tcBorders>
              <w:top w:val="single" w:sz="4" w:space="0" w:color="000000"/>
              <w:left w:val="single" w:sz="8" w:space="0" w:color="000000"/>
              <w:bottom w:val="single" w:sz="4" w:space="0" w:color="000000"/>
              <w:right w:val="single" w:sz="8" w:space="0" w:color="000000"/>
            </w:tcBorders>
          </w:tcPr>
          <w:p w14:paraId="47E2E104" w14:textId="77777777" w:rsidR="00AC6B7F" w:rsidRDefault="00AC6B7F" w:rsidP="00AC6B7F">
            <w:pPr>
              <w:spacing w:line="259" w:lineRule="auto"/>
              <w:ind w:left="19"/>
            </w:pPr>
            <w:r>
              <w:rPr>
                <w:sz w:val="20"/>
              </w:rPr>
              <w:t xml:space="preserve">HCUP_ED </w:t>
            </w:r>
          </w:p>
          <w:p w14:paraId="65DF35C3" w14:textId="77777777" w:rsidR="00AC6B7F" w:rsidRDefault="00AC6B7F" w:rsidP="00AC6B7F">
            <w:pPr>
              <w:spacing w:after="18" w:line="256" w:lineRule="auto"/>
              <w:ind w:left="19"/>
            </w:pPr>
            <w:r>
              <w:rPr>
                <w:sz w:val="20"/>
              </w:rPr>
              <w:t xml:space="preserve">Indicates records that have evidence of emergency department (ED) services reported on the HCUP record. A value of 1 or more indicates that there is evidence of ED services, per HCUP criteria. A value of 0 marks records that do not include evidence of ED services. </w:t>
            </w:r>
          </w:p>
          <w:p w14:paraId="3F1E557A" w14:textId="77777777" w:rsidR="00AC6B7F" w:rsidRDefault="00AC6B7F" w:rsidP="00AC6B7F">
            <w:pPr>
              <w:spacing w:line="259" w:lineRule="auto"/>
              <w:ind w:left="19"/>
            </w:pPr>
            <w:r>
              <w:rPr>
                <w:sz w:val="20"/>
              </w:rPr>
              <w:t xml:space="preserve">HCUP_OS </w:t>
            </w:r>
          </w:p>
          <w:p w14:paraId="09C208C8" w14:textId="77777777" w:rsidR="00AC6B7F" w:rsidRDefault="00AC6B7F" w:rsidP="00AC6B7F">
            <w:pPr>
              <w:spacing w:after="19" w:line="256" w:lineRule="auto"/>
              <w:ind w:left="19"/>
            </w:pPr>
            <w:r>
              <w:rPr>
                <w:sz w:val="20"/>
              </w:rPr>
              <w:t xml:space="preserve">Indicates records that have evidence of observation stay (OS) services reported on the HCUP record. A value of 1 or greater indicates that there is evidence of OS. A value of 0 marks records that do not include evidence of OS. It is possible that records with HCUP_OS=0 did in fact have OS services, but that information was not captured on the HCUP record. </w:t>
            </w:r>
          </w:p>
          <w:p w14:paraId="73D7A3DD" w14:textId="77777777" w:rsidR="00AC6B7F" w:rsidRDefault="00AC6B7F" w:rsidP="00AC6B7F">
            <w:pPr>
              <w:spacing w:line="259" w:lineRule="auto"/>
              <w:ind w:left="19"/>
            </w:pPr>
            <w:r>
              <w:rPr>
                <w:sz w:val="20"/>
              </w:rPr>
              <w:t xml:space="preserve">LOS </w:t>
            </w:r>
          </w:p>
          <w:p w14:paraId="32B652DE" w14:textId="77777777" w:rsidR="00AC6B7F" w:rsidRDefault="00AC6B7F" w:rsidP="00AC6B7F">
            <w:pPr>
              <w:spacing w:after="18" w:line="256" w:lineRule="auto"/>
              <w:ind w:left="19"/>
            </w:pPr>
            <w:r>
              <w:rPr>
                <w:sz w:val="20"/>
              </w:rPr>
              <w:t xml:space="preserve">Length of stay (LOS) is calculated by subtracting the admission date (ADATE) from the discharge date (DDATE). Same-day stays are therefore coded as 0. Leave days are not subtracted.  </w:t>
            </w:r>
          </w:p>
          <w:p w14:paraId="1795D29C" w14:textId="77777777" w:rsidR="00AC6B7F" w:rsidRDefault="00AC6B7F" w:rsidP="00AC6B7F">
            <w:pPr>
              <w:spacing w:after="18" w:line="259" w:lineRule="auto"/>
              <w:ind w:left="19"/>
            </w:pPr>
            <w:r>
              <w:rPr>
                <w:sz w:val="20"/>
              </w:rPr>
              <w:t xml:space="preserve"> </w:t>
            </w:r>
          </w:p>
          <w:p w14:paraId="69BD7AD8" w14:textId="77777777" w:rsidR="00AC6B7F" w:rsidRDefault="00AC6B7F" w:rsidP="00AC6B7F">
            <w:pPr>
              <w:spacing w:line="259" w:lineRule="auto"/>
              <w:ind w:left="19"/>
            </w:pPr>
            <w:r>
              <w:rPr>
                <w:sz w:val="20"/>
              </w:rPr>
              <w:t xml:space="preserve">NEDS </w:t>
            </w:r>
          </w:p>
        </w:tc>
        <w:tc>
          <w:tcPr>
            <w:tcW w:w="0" w:type="auto"/>
            <w:vMerge w:val="restart"/>
            <w:tcBorders>
              <w:top w:val="nil"/>
              <w:left w:val="single" w:sz="8" w:space="0" w:color="000000"/>
              <w:bottom w:val="nil"/>
              <w:right w:val="single" w:sz="8" w:space="0" w:color="000000"/>
            </w:tcBorders>
          </w:tcPr>
          <w:p w14:paraId="251E97F2" w14:textId="77777777" w:rsidR="00AC6B7F" w:rsidRDefault="00AC6B7F" w:rsidP="00AC6B7F">
            <w:pPr>
              <w:spacing w:after="160" w:line="259" w:lineRule="auto"/>
            </w:pPr>
          </w:p>
        </w:tc>
      </w:tr>
      <w:tr w:rsidR="00AC6B7F" w14:paraId="408BD606" w14:textId="77777777" w:rsidTr="001961A7">
        <w:trPr>
          <w:trHeight w:val="3586"/>
        </w:trPr>
        <w:tc>
          <w:tcPr>
            <w:tcW w:w="1418" w:type="dxa"/>
            <w:vMerge/>
            <w:tcBorders>
              <w:top w:val="nil"/>
              <w:left w:val="single" w:sz="8" w:space="0" w:color="000000"/>
              <w:bottom w:val="nil"/>
              <w:right w:val="single" w:sz="8" w:space="0" w:color="000000"/>
            </w:tcBorders>
          </w:tcPr>
          <w:p w14:paraId="28EBC001" w14:textId="77777777" w:rsidR="00AC6B7F" w:rsidRDefault="00AC6B7F" w:rsidP="00AC6B7F">
            <w:pPr>
              <w:spacing w:after="160" w:line="259" w:lineRule="auto"/>
            </w:pPr>
          </w:p>
        </w:tc>
        <w:tc>
          <w:tcPr>
            <w:tcW w:w="5645" w:type="dxa"/>
            <w:gridSpan w:val="2"/>
            <w:tcBorders>
              <w:top w:val="single" w:sz="4" w:space="0" w:color="000000"/>
              <w:left w:val="single" w:sz="8" w:space="0" w:color="000000"/>
              <w:bottom w:val="single" w:sz="4" w:space="0" w:color="000000"/>
              <w:right w:val="single" w:sz="8" w:space="0" w:color="000000"/>
            </w:tcBorders>
          </w:tcPr>
          <w:p w14:paraId="7731AC0B" w14:textId="77777777" w:rsidR="00AC6B7F" w:rsidRDefault="00AC6B7F" w:rsidP="00AC6B7F">
            <w:pPr>
              <w:spacing w:after="18" w:line="259" w:lineRule="auto"/>
              <w:ind w:left="19"/>
            </w:pPr>
            <w:r>
              <w:rPr>
                <w:sz w:val="20"/>
              </w:rPr>
              <w:t xml:space="preserve">NCPT  </w:t>
            </w:r>
          </w:p>
          <w:p w14:paraId="47A21F5A" w14:textId="77777777" w:rsidR="00AC6B7F" w:rsidRDefault="00AC6B7F" w:rsidP="00AC6B7F">
            <w:pPr>
              <w:spacing w:after="19" w:line="255" w:lineRule="auto"/>
              <w:ind w:left="19" w:right="24"/>
            </w:pPr>
            <w:r>
              <w:rPr>
                <w:sz w:val="20"/>
              </w:rPr>
              <w:t xml:space="preserve">NCPT indicates the total number of CPT or HCPCS procedures (valid and invalid) coded on the discharge record.  </w:t>
            </w:r>
          </w:p>
          <w:p w14:paraId="31999531" w14:textId="77777777" w:rsidR="00AC6B7F" w:rsidRDefault="00AC6B7F" w:rsidP="00AC6B7F">
            <w:pPr>
              <w:spacing w:after="18" w:line="259" w:lineRule="auto"/>
              <w:ind w:left="19"/>
            </w:pPr>
            <w:r>
              <w:rPr>
                <w:sz w:val="20"/>
              </w:rPr>
              <w:t xml:space="preserve"> </w:t>
            </w:r>
          </w:p>
          <w:p w14:paraId="6BFD35F1" w14:textId="77777777" w:rsidR="00AC6B7F" w:rsidRDefault="00AC6B7F" w:rsidP="00AC6B7F">
            <w:pPr>
              <w:spacing w:after="21" w:line="255" w:lineRule="auto"/>
              <w:ind w:left="19" w:right="14"/>
            </w:pPr>
            <w:r>
              <w:rPr>
                <w:sz w:val="20"/>
              </w:rPr>
              <w:t xml:space="preserve">Identifying diabetes-related inpatient stays and emergency department visits will be through filtering the datasets for diabetes disease state indicators. Each independent observation in the NIS and NEDS are an inpatient stay or emergency visit. For state datasets with revisit variables, multiple utilization events over the course of a year are linked, allowing for a per-patient analysis. Use of the Emergency Department Services and Observation stay variables are for the purpose of characterizing inpatient stays only.  </w:t>
            </w:r>
          </w:p>
          <w:p w14:paraId="6C0B40C8" w14:textId="77777777" w:rsidR="00AC6B7F" w:rsidRDefault="00AC6B7F" w:rsidP="00AC6B7F">
            <w:pPr>
              <w:spacing w:after="15" w:line="259" w:lineRule="auto"/>
              <w:ind w:left="19"/>
            </w:pPr>
            <w:r>
              <w:rPr>
                <w:sz w:val="20"/>
              </w:rPr>
              <w:t xml:space="preserve"> </w:t>
            </w:r>
          </w:p>
          <w:p w14:paraId="06C11798" w14:textId="77777777" w:rsidR="00AC6B7F" w:rsidRDefault="00AC6B7F" w:rsidP="00AC6B7F">
            <w:pPr>
              <w:spacing w:line="259" w:lineRule="auto"/>
              <w:ind w:left="19"/>
            </w:pPr>
            <w:r>
              <w:rPr>
                <w:sz w:val="20"/>
              </w:rPr>
              <w:t xml:space="preserve">MEPS </w:t>
            </w:r>
          </w:p>
        </w:tc>
        <w:tc>
          <w:tcPr>
            <w:tcW w:w="0" w:type="auto"/>
            <w:vMerge/>
            <w:tcBorders>
              <w:top w:val="nil"/>
              <w:left w:val="single" w:sz="8" w:space="0" w:color="000000"/>
              <w:bottom w:val="nil"/>
              <w:right w:val="single" w:sz="8" w:space="0" w:color="000000"/>
            </w:tcBorders>
          </w:tcPr>
          <w:p w14:paraId="38B2DB17" w14:textId="77777777" w:rsidR="00AC6B7F" w:rsidRDefault="00AC6B7F" w:rsidP="00AC6B7F">
            <w:pPr>
              <w:spacing w:after="160" w:line="259" w:lineRule="auto"/>
            </w:pPr>
          </w:p>
        </w:tc>
      </w:tr>
      <w:tr w:rsidR="00AC6B7F" w14:paraId="34A0031D" w14:textId="77777777" w:rsidTr="001961A7">
        <w:trPr>
          <w:trHeight w:val="4200"/>
        </w:trPr>
        <w:tc>
          <w:tcPr>
            <w:tcW w:w="1418" w:type="dxa"/>
            <w:vMerge/>
            <w:tcBorders>
              <w:top w:val="nil"/>
              <w:left w:val="single" w:sz="8" w:space="0" w:color="000000"/>
              <w:bottom w:val="single" w:sz="8" w:space="0" w:color="000000"/>
              <w:right w:val="single" w:sz="8" w:space="0" w:color="000000"/>
            </w:tcBorders>
          </w:tcPr>
          <w:p w14:paraId="4F9E87C2" w14:textId="77777777" w:rsidR="00AC6B7F" w:rsidRDefault="00AC6B7F" w:rsidP="00AC6B7F">
            <w:pPr>
              <w:spacing w:after="160" w:line="259" w:lineRule="auto"/>
            </w:pPr>
          </w:p>
        </w:tc>
        <w:tc>
          <w:tcPr>
            <w:tcW w:w="1923" w:type="dxa"/>
            <w:tcBorders>
              <w:top w:val="single" w:sz="4" w:space="0" w:color="000000"/>
              <w:left w:val="single" w:sz="8" w:space="0" w:color="000000"/>
              <w:bottom w:val="single" w:sz="8" w:space="0" w:color="000000"/>
              <w:right w:val="nil"/>
            </w:tcBorders>
          </w:tcPr>
          <w:p w14:paraId="0FCB06AE" w14:textId="77777777" w:rsidR="00AC6B7F" w:rsidRDefault="00AC6B7F" w:rsidP="00AC6B7F">
            <w:pPr>
              <w:spacing w:line="259" w:lineRule="auto"/>
              <w:ind w:left="19" w:right="-3"/>
              <w:jc w:val="both"/>
            </w:pPr>
            <w:r>
              <w:rPr>
                <w:sz w:val="20"/>
              </w:rPr>
              <w:t xml:space="preserve">XX indicates year </w:t>
            </w:r>
          </w:p>
          <w:p w14:paraId="7ACBF595" w14:textId="77777777" w:rsidR="00AC6B7F" w:rsidRDefault="00AC6B7F" w:rsidP="00AC6B7F">
            <w:pPr>
              <w:spacing w:after="15" w:line="259" w:lineRule="auto"/>
              <w:ind w:left="19"/>
            </w:pPr>
            <w:r>
              <w:rPr>
                <w:sz w:val="20"/>
              </w:rPr>
              <w:t xml:space="preserve"> </w:t>
            </w:r>
          </w:p>
          <w:p w14:paraId="7D99540E" w14:textId="77777777" w:rsidR="00AC6B7F" w:rsidRDefault="00AC6B7F" w:rsidP="00AC6B7F">
            <w:pPr>
              <w:spacing w:line="259" w:lineRule="auto"/>
              <w:ind w:left="19"/>
              <w:jc w:val="both"/>
              <w:rPr>
                <w:sz w:val="20"/>
              </w:rPr>
            </w:pPr>
            <w:r>
              <w:rPr>
                <w:sz w:val="20"/>
              </w:rPr>
              <w:t xml:space="preserve">Full Year Consolidated File </w:t>
            </w:r>
          </w:p>
          <w:p w14:paraId="7E3A91E5" w14:textId="77777777" w:rsidR="00AC6B7F" w:rsidRDefault="00AC6B7F" w:rsidP="00AC6B7F">
            <w:pPr>
              <w:spacing w:after="18" w:line="259" w:lineRule="auto"/>
              <w:ind w:left="19"/>
            </w:pPr>
            <w:r>
              <w:rPr>
                <w:sz w:val="20"/>
              </w:rPr>
              <w:t xml:space="preserve">OPTOTVXX </w:t>
            </w:r>
          </w:p>
          <w:p w14:paraId="27FC054A" w14:textId="77777777" w:rsidR="00AC6B7F" w:rsidRDefault="00AC6B7F" w:rsidP="00AC6B7F">
            <w:pPr>
              <w:spacing w:after="18" w:line="259" w:lineRule="auto"/>
              <w:ind w:left="19"/>
            </w:pPr>
            <w:r>
              <w:rPr>
                <w:sz w:val="20"/>
              </w:rPr>
              <w:t xml:space="preserve">OPDRVXX </w:t>
            </w:r>
          </w:p>
          <w:p w14:paraId="0A63AE8B" w14:textId="77777777" w:rsidR="00AC6B7F" w:rsidRDefault="00AC6B7F" w:rsidP="00AC6B7F">
            <w:pPr>
              <w:spacing w:after="15" w:line="259" w:lineRule="auto"/>
              <w:ind w:left="19"/>
            </w:pPr>
            <w:r>
              <w:rPr>
                <w:sz w:val="20"/>
              </w:rPr>
              <w:t xml:space="preserve">ERTOTXX </w:t>
            </w:r>
          </w:p>
          <w:p w14:paraId="2D2BC8FD" w14:textId="77777777" w:rsidR="00AC6B7F" w:rsidRDefault="00AC6B7F" w:rsidP="00AC6B7F">
            <w:pPr>
              <w:spacing w:after="18" w:line="259" w:lineRule="auto"/>
              <w:ind w:left="19"/>
            </w:pPr>
            <w:r>
              <w:rPr>
                <w:sz w:val="20"/>
              </w:rPr>
              <w:t xml:space="preserve">IPDISXX </w:t>
            </w:r>
          </w:p>
          <w:p w14:paraId="03CA581F" w14:textId="77777777" w:rsidR="00AC6B7F" w:rsidRDefault="00AC6B7F" w:rsidP="00AC6B7F">
            <w:pPr>
              <w:spacing w:after="15" w:line="259" w:lineRule="auto"/>
              <w:ind w:left="19"/>
            </w:pPr>
            <w:r>
              <w:rPr>
                <w:sz w:val="20"/>
              </w:rPr>
              <w:t xml:space="preserve">IPNGTDXX </w:t>
            </w:r>
          </w:p>
          <w:p w14:paraId="04A3584F" w14:textId="77777777" w:rsidR="00AC6B7F" w:rsidRDefault="00AC6B7F" w:rsidP="00AC6B7F">
            <w:pPr>
              <w:spacing w:after="42" w:line="259" w:lineRule="auto"/>
              <w:ind w:left="19"/>
            </w:pPr>
            <w:r>
              <w:rPr>
                <w:sz w:val="20"/>
              </w:rPr>
              <w:t xml:space="preserve">IPZEROXX </w:t>
            </w:r>
          </w:p>
          <w:p w14:paraId="097F8746" w14:textId="77777777" w:rsidR="00AC6B7F" w:rsidRDefault="00AC6B7F" w:rsidP="00AC6B7F">
            <w:pPr>
              <w:spacing w:after="1" w:line="259" w:lineRule="auto"/>
              <w:ind w:left="19"/>
            </w:pPr>
            <w:r>
              <w:rPr>
                <w:sz w:val="20"/>
              </w:rPr>
              <w:t xml:space="preserve"> </w:t>
            </w:r>
            <w:r>
              <w:rPr>
                <w:sz w:val="20"/>
              </w:rPr>
              <w:tab/>
              <w:t xml:space="preserve"> </w:t>
            </w:r>
          </w:p>
          <w:p w14:paraId="7C754139" w14:textId="77777777" w:rsidR="00AC6B7F" w:rsidRDefault="00AC6B7F" w:rsidP="00AC6B7F">
            <w:pPr>
              <w:spacing w:after="18" w:line="259" w:lineRule="auto"/>
              <w:ind w:left="19"/>
            </w:pPr>
            <w:r>
              <w:rPr>
                <w:sz w:val="20"/>
              </w:rPr>
              <w:t xml:space="preserve">ER Visits File </w:t>
            </w:r>
          </w:p>
          <w:p w14:paraId="39541BC6" w14:textId="77777777" w:rsidR="00AC6B7F" w:rsidRDefault="00AC6B7F" w:rsidP="00AC6B7F">
            <w:pPr>
              <w:spacing w:after="15" w:line="259" w:lineRule="auto"/>
              <w:ind w:left="19"/>
            </w:pPr>
            <w:r>
              <w:rPr>
                <w:sz w:val="20"/>
              </w:rPr>
              <w:t xml:space="preserve">ERDATEYR </w:t>
            </w:r>
          </w:p>
          <w:p w14:paraId="6ABA3C57" w14:textId="77777777" w:rsidR="00AC6B7F" w:rsidRDefault="00AC6B7F" w:rsidP="00AC6B7F">
            <w:pPr>
              <w:spacing w:after="18" w:line="259" w:lineRule="auto"/>
              <w:ind w:left="19"/>
            </w:pPr>
            <w:r>
              <w:rPr>
                <w:sz w:val="20"/>
              </w:rPr>
              <w:t xml:space="preserve">ERDATEMM </w:t>
            </w:r>
          </w:p>
          <w:p w14:paraId="05A9C567" w14:textId="77777777" w:rsidR="00AC6B7F" w:rsidRDefault="00AC6B7F" w:rsidP="00AC6B7F">
            <w:pPr>
              <w:spacing w:after="15" w:line="259" w:lineRule="auto"/>
              <w:ind w:left="19"/>
            </w:pPr>
            <w:r>
              <w:rPr>
                <w:sz w:val="20"/>
              </w:rPr>
              <w:t xml:space="preserve">SURGPROC </w:t>
            </w:r>
          </w:p>
          <w:p w14:paraId="5D06B431" w14:textId="77777777" w:rsidR="00AC6B7F" w:rsidRDefault="00AC6B7F" w:rsidP="00AC6B7F">
            <w:pPr>
              <w:spacing w:line="259" w:lineRule="auto"/>
              <w:ind w:left="19"/>
            </w:pPr>
            <w:r>
              <w:rPr>
                <w:sz w:val="20"/>
              </w:rPr>
              <w:t xml:space="preserve">MEDPRESC </w:t>
            </w:r>
          </w:p>
          <w:p w14:paraId="653BA958" w14:textId="77777777" w:rsidR="00AC6B7F" w:rsidRDefault="00AC6B7F" w:rsidP="00AC6B7F">
            <w:pPr>
              <w:spacing w:line="259" w:lineRule="auto"/>
              <w:ind w:left="19"/>
            </w:pPr>
            <w:r>
              <w:rPr>
                <w:sz w:val="20"/>
              </w:rPr>
              <w:t xml:space="preserve"> </w:t>
            </w:r>
          </w:p>
        </w:tc>
        <w:tc>
          <w:tcPr>
            <w:tcW w:w="3722" w:type="dxa"/>
            <w:tcBorders>
              <w:top w:val="single" w:sz="4" w:space="0" w:color="000000"/>
              <w:left w:val="nil"/>
              <w:bottom w:val="single" w:sz="8" w:space="0" w:color="000000"/>
              <w:right w:val="single" w:sz="8" w:space="0" w:color="000000"/>
            </w:tcBorders>
            <w:vAlign w:val="bottom"/>
          </w:tcPr>
          <w:p w14:paraId="3CDC843D" w14:textId="77777777" w:rsidR="00AC6B7F" w:rsidRDefault="00AC6B7F" w:rsidP="00AC6B7F">
            <w:pPr>
              <w:spacing w:after="18" w:line="259" w:lineRule="auto"/>
            </w:pPr>
            <w:r>
              <w:rPr>
                <w:sz w:val="20"/>
              </w:rPr>
              <w:t xml:space="preserve">Hospital Outpatient Visits </w:t>
            </w:r>
          </w:p>
          <w:p w14:paraId="72C9E7E2" w14:textId="77777777" w:rsidR="00AC6B7F" w:rsidRDefault="00AC6B7F" w:rsidP="00AC6B7F">
            <w:pPr>
              <w:spacing w:after="18" w:line="259" w:lineRule="auto"/>
              <w:ind w:left="1"/>
            </w:pPr>
            <w:r>
              <w:rPr>
                <w:sz w:val="20"/>
              </w:rPr>
              <w:t xml:space="preserve">Physician Outpatient Visits </w:t>
            </w:r>
          </w:p>
          <w:p w14:paraId="46D1AD21" w14:textId="77777777" w:rsidR="00AC6B7F" w:rsidRDefault="00AC6B7F" w:rsidP="00AC6B7F">
            <w:pPr>
              <w:spacing w:after="15" w:line="259" w:lineRule="auto"/>
              <w:ind w:left="2"/>
            </w:pPr>
            <w:r>
              <w:rPr>
                <w:sz w:val="20"/>
              </w:rPr>
              <w:t xml:space="preserve">Total Emergency Room Visits  </w:t>
            </w:r>
          </w:p>
          <w:p w14:paraId="74EBB7B5" w14:textId="77777777" w:rsidR="00AC6B7F" w:rsidRDefault="00AC6B7F" w:rsidP="00AC6B7F">
            <w:pPr>
              <w:spacing w:after="18" w:line="259" w:lineRule="auto"/>
              <w:ind w:left="1"/>
            </w:pPr>
            <w:r>
              <w:rPr>
                <w:sz w:val="20"/>
              </w:rPr>
              <w:t xml:space="preserve">Total Inpatient Stays </w:t>
            </w:r>
          </w:p>
          <w:p w14:paraId="11F38A1A" w14:textId="77777777" w:rsidR="00AC6B7F" w:rsidRDefault="00AC6B7F" w:rsidP="00AC6B7F">
            <w:pPr>
              <w:spacing w:after="2" w:line="275" w:lineRule="auto"/>
              <w:ind w:left="2" w:hanging="1"/>
            </w:pPr>
            <w:r>
              <w:rPr>
                <w:sz w:val="20"/>
              </w:rPr>
              <w:t xml:space="preserve">Total Inpatient Stays Including Zero Night Stays Zero Night Stays </w:t>
            </w:r>
          </w:p>
          <w:p w14:paraId="4705B7EC" w14:textId="77777777" w:rsidR="00AC6B7F" w:rsidRDefault="00AC6B7F" w:rsidP="00AC6B7F">
            <w:pPr>
              <w:spacing w:after="262" w:line="259" w:lineRule="auto"/>
              <w:ind w:left="1"/>
            </w:pPr>
            <w:r>
              <w:rPr>
                <w:sz w:val="20"/>
              </w:rPr>
              <w:t xml:space="preserve"> </w:t>
            </w:r>
          </w:p>
          <w:p w14:paraId="416DC694" w14:textId="77777777" w:rsidR="00AC6B7F" w:rsidRDefault="00AC6B7F" w:rsidP="00AC6B7F">
            <w:pPr>
              <w:spacing w:after="15" w:line="259" w:lineRule="auto"/>
              <w:ind w:left="2"/>
            </w:pPr>
            <w:r>
              <w:rPr>
                <w:sz w:val="20"/>
              </w:rPr>
              <w:t xml:space="preserve">Event date – year </w:t>
            </w:r>
          </w:p>
          <w:p w14:paraId="2B68008C" w14:textId="77777777" w:rsidR="00AC6B7F" w:rsidRDefault="00AC6B7F" w:rsidP="00AC6B7F">
            <w:pPr>
              <w:spacing w:after="18" w:line="259" w:lineRule="auto"/>
              <w:ind w:left="1"/>
            </w:pPr>
            <w:r>
              <w:rPr>
                <w:sz w:val="20"/>
              </w:rPr>
              <w:t xml:space="preserve">Event date – month </w:t>
            </w:r>
          </w:p>
          <w:p w14:paraId="4FE9BA19" w14:textId="77777777" w:rsidR="00AC6B7F" w:rsidRDefault="00AC6B7F" w:rsidP="00AC6B7F">
            <w:pPr>
              <w:spacing w:after="15" w:line="259" w:lineRule="auto"/>
              <w:ind w:left="2"/>
            </w:pPr>
            <w:r>
              <w:rPr>
                <w:sz w:val="20"/>
              </w:rPr>
              <w:t xml:space="preserve">Was surg proc performed on p this visit </w:t>
            </w:r>
          </w:p>
          <w:p w14:paraId="5495369C" w14:textId="77777777" w:rsidR="00AC6B7F" w:rsidRDefault="00AC6B7F" w:rsidP="00AC6B7F">
            <w:pPr>
              <w:spacing w:line="259" w:lineRule="auto"/>
              <w:ind w:left="2"/>
            </w:pPr>
            <w:r>
              <w:rPr>
                <w:sz w:val="20"/>
              </w:rPr>
              <w:t xml:space="preserve">Any medicine prescribed for p this visit </w:t>
            </w:r>
          </w:p>
        </w:tc>
        <w:tc>
          <w:tcPr>
            <w:tcW w:w="0" w:type="auto"/>
            <w:vMerge/>
            <w:tcBorders>
              <w:top w:val="nil"/>
              <w:left w:val="single" w:sz="8" w:space="0" w:color="000000"/>
              <w:bottom w:val="single" w:sz="8" w:space="0" w:color="000000"/>
              <w:right w:val="single" w:sz="8" w:space="0" w:color="000000"/>
            </w:tcBorders>
          </w:tcPr>
          <w:p w14:paraId="7B5CDD3A" w14:textId="77777777" w:rsidR="00AC6B7F" w:rsidRDefault="00AC6B7F" w:rsidP="00AC6B7F">
            <w:pPr>
              <w:spacing w:after="160" w:line="259" w:lineRule="auto"/>
            </w:pPr>
          </w:p>
        </w:tc>
      </w:tr>
    </w:tbl>
    <w:p w14:paraId="79A451EA" w14:textId="77777777" w:rsidR="00AC6B7F" w:rsidRDefault="00AC6B7F" w:rsidP="00AC6B7F">
      <w:pPr>
        <w:spacing w:line="259" w:lineRule="auto"/>
        <w:ind w:left="-1800" w:right="583"/>
      </w:pPr>
    </w:p>
    <w:tbl>
      <w:tblPr>
        <w:tblStyle w:val="TableGrid0"/>
        <w:tblW w:w="8872" w:type="dxa"/>
        <w:tblInd w:w="80" w:type="dxa"/>
        <w:tblCellMar>
          <w:top w:w="42" w:type="dxa"/>
          <w:right w:w="36" w:type="dxa"/>
        </w:tblCellMar>
        <w:tblLook w:val="04A0" w:firstRow="1" w:lastRow="0" w:firstColumn="1" w:lastColumn="0" w:noHBand="0" w:noVBand="1"/>
      </w:tblPr>
      <w:tblGrid>
        <w:gridCol w:w="2200"/>
        <w:gridCol w:w="1695"/>
        <w:gridCol w:w="3974"/>
        <w:gridCol w:w="1003"/>
      </w:tblGrid>
      <w:tr w:rsidR="00AC6B7F" w14:paraId="077C4BD1" w14:textId="77777777" w:rsidTr="001961A7">
        <w:trPr>
          <w:trHeight w:val="549"/>
        </w:trPr>
        <w:tc>
          <w:tcPr>
            <w:tcW w:w="2217" w:type="dxa"/>
            <w:tcBorders>
              <w:top w:val="single" w:sz="8" w:space="0" w:color="000000"/>
              <w:left w:val="single" w:sz="8" w:space="0" w:color="000000"/>
              <w:bottom w:val="nil"/>
              <w:right w:val="single" w:sz="8" w:space="0" w:color="000000"/>
            </w:tcBorders>
          </w:tcPr>
          <w:p w14:paraId="2FE76ACE" w14:textId="77777777" w:rsidR="00AC6B7F" w:rsidRDefault="00AC6B7F" w:rsidP="00AC6B7F">
            <w:pPr>
              <w:spacing w:after="160" w:line="259" w:lineRule="auto"/>
            </w:pPr>
          </w:p>
        </w:tc>
        <w:tc>
          <w:tcPr>
            <w:tcW w:w="1653" w:type="dxa"/>
            <w:tcBorders>
              <w:top w:val="single" w:sz="8" w:space="0" w:color="000000"/>
              <w:left w:val="single" w:sz="8" w:space="0" w:color="000000"/>
              <w:bottom w:val="nil"/>
              <w:right w:val="nil"/>
            </w:tcBorders>
          </w:tcPr>
          <w:p w14:paraId="5BF930C8" w14:textId="77777777" w:rsidR="00AC6B7F" w:rsidRDefault="00AC6B7F" w:rsidP="00AC6B7F">
            <w:pPr>
              <w:spacing w:after="15" w:line="259" w:lineRule="auto"/>
              <w:ind w:left="19"/>
              <w:jc w:val="both"/>
            </w:pPr>
            <w:r>
              <w:rPr>
                <w:sz w:val="20"/>
              </w:rPr>
              <w:t xml:space="preserve">Medical Conditions File </w:t>
            </w:r>
          </w:p>
          <w:p w14:paraId="01D16198" w14:textId="77777777" w:rsidR="00AC6B7F" w:rsidRDefault="00AC6B7F" w:rsidP="00AC6B7F">
            <w:pPr>
              <w:spacing w:line="259" w:lineRule="auto"/>
              <w:ind w:left="19"/>
            </w:pPr>
            <w:r>
              <w:rPr>
                <w:sz w:val="20"/>
              </w:rPr>
              <w:t xml:space="preserve">IPNUM  </w:t>
            </w:r>
          </w:p>
        </w:tc>
        <w:tc>
          <w:tcPr>
            <w:tcW w:w="3992" w:type="dxa"/>
            <w:tcBorders>
              <w:top w:val="single" w:sz="8" w:space="0" w:color="000000"/>
              <w:left w:val="nil"/>
              <w:bottom w:val="nil"/>
              <w:right w:val="single" w:sz="8" w:space="0" w:color="000000"/>
            </w:tcBorders>
          </w:tcPr>
          <w:p w14:paraId="5899BE23" w14:textId="77777777" w:rsidR="00AC6B7F" w:rsidRDefault="00AC6B7F" w:rsidP="00AC6B7F">
            <w:pPr>
              <w:spacing w:after="15" w:line="259" w:lineRule="auto"/>
              <w:ind w:left="-34"/>
            </w:pPr>
          </w:p>
          <w:p w14:paraId="1D202E38" w14:textId="77777777" w:rsidR="00AC6B7F" w:rsidRDefault="00AC6B7F" w:rsidP="00AC6B7F">
            <w:pPr>
              <w:spacing w:line="259" w:lineRule="auto"/>
            </w:pPr>
            <w:r>
              <w:rPr>
                <w:sz w:val="20"/>
              </w:rPr>
              <w:t xml:space="preserve"># Inpatient Events Assoc. w/ Condition </w:t>
            </w:r>
          </w:p>
        </w:tc>
        <w:tc>
          <w:tcPr>
            <w:tcW w:w="1010" w:type="dxa"/>
            <w:tcBorders>
              <w:top w:val="single" w:sz="8" w:space="0" w:color="000000"/>
              <w:left w:val="single" w:sz="8" w:space="0" w:color="000000"/>
              <w:bottom w:val="nil"/>
              <w:right w:val="single" w:sz="8" w:space="0" w:color="000000"/>
            </w:tcBorders>
          </w:tcPr>
          <w:p w14:paraId="7699DB3B" w14:textId="77777777" w:rsidR="00AC6B7F" w:rsidRDefault="00AC6B7F" w:rsidP="00AC6B7F">
            <w:pPr>
              <w:spacing w:after="160" w:line="259" w:lineRule="auto"/>
            </w:pPr>
          </w:p>
        </w:tc>
      </w:tr>
      <w:tr w:rsidR="00AC6B7F" w14:paraId="144FF4C6" w14:textId="77777777" w:rsidTr="001961A7">
        <w:trPr>
          <w:trHeight w:val="265"/>
        </w:trPr>
        <w:tc>
          <w:tcPr>
            <w:tcW w:w="2217" w:type="dxa"/>
            <w:tcBorders>
              <w:top w:val="nil"/>
              <w:left w:val="single" w:sz="8" w:space="0" w:color="000000"/>
              <w:bottom w:val="nil"/>
              <w:right w:val="single" w:sz="8" w:space="0" w:color="000000"/>
            </w:tcBorders>
          </w:tcPr>
          <w:p w14:paraId="46753B43" w14:textId="77777777" w:rsidR="00AC6B7F" w:rsidRDefault="00AC6B7F" w:rsidP="00AC6B7F">
            <w:pPr>
              <w:spacing w:after="160" w:line="259" w:lineRule="auto"/>
            </w:pPr>
          </w:p>
        </w:tc>
        <w:tc>
          <w:tcPr>
            <w:tcW w:w="1653" w:type="dxa"/>
            <w:tcBorders>
              <w:top w:val="nil"/>
              <w:left w:val="single" w:sz="8" w:space="0" w:color="000000"/>
              <w:bottom w:val="nil"/>
              <w:right w:val="nil"/>
            </w:tcBorders>
          </w:tcPr>
          <w:p w14:paraId="1A6F44DF" w14:textId="77777777" w:rsidR="00AC6B7F" w:rsidRDefault="00AC6B7F" w:rsidP="00AC6B7F">
            <w:pPr>
              <w:spacing w:line="259" w:lineRule="auto"/>
              <w:ind w:left="19"/>
            </w:pPr>
            <w:r>
              <w:rPr>
                <w:sz w:val="20"/>
              </w:rPr>
              <w:t xml:space="preserve">OPNUM </w:t>
            </w:r>
          </w:p>
        </w:tc>
        <w:tc>
          <w:tcPr>
            <w:tcW w:w="3992" w:type="dxa"/>
            <w:tcBorders>
              <w:top w:val="nil"/>
              <w:left w:val="nil"/>
              <w:bottom w:val="nil"/>
              <w:right w:val="single" w:sz="8" w:space="0" w:color="000000"/>
            </w:tcBorders>
          </w:tcPr>
          <w:p w14:paraId="39B1D616" w14:textId="77777777" w:rsidR="00AC6B7F" w:rsidRDefault="00AC6B7F" w:rsidP="00AC6B7F">
            <w:pPr>
              <w:spacing w:line="259" w:lineRule="auto"/>
            </w:pPr>
            <w:r>
              <w:rPr>
                <w:sz w:val="20"/>
              </w:rPr>
              <w:t xml:space="preserve"># Outpatient Events Assoc. w/ Condition </w:t>
            </w:r>
          </w:p>
        </w:tc>
        <w:tc>
          <w:tcPr>
            <w:tcW w:w="1010" w:type="dxa"/>
            <w:tcBorders>
              <w:top w:val="nil"/>
              <w:left w:val="single" w:sz="8" w:space="0" w:color="000000"/>
              <w:bottom w:val="nil"/>
              <w:right w:val="single" w:sz="8" w:space="0" w:color="000000"/>
            </w:tcBorders>
          </w:tcPr>
          <w:p w14:paraId="766ED0DF" w14:textId="77777777" w:rsidR="00AC6B7F" w:rsidRDefault="00AC6B7F" w:rsidP="00AC6B7F">
            <w:pPr>
              <w:spacing w:after="160" w:line="259" w:lineRule="auto"/>
            </w:pPr>
          </w:p>
        </w:tc>
      </w:tr>
      <w:tr w:rsidR="00AC6B7F" w14:paraId="528C4856" w14:textId="77777777" w:rsidTr="001961A7">
        <w:trPr>
          <w:trHeight w:val="265"/>
        </w:trPr>
        <w:tc>
          <w:tcPr>
            <w:tcW w:w="2217" w:type="dxa"/>
            <w:tcBorders>
              <w:top w:val="nil"/>
              <w:left w:val="single" w:sz="8" w:space="0" w:color="000000"/>
              <w:bottom w:val="nil"/>
              <w:right w:val="single" w:sz="8" w:space="0" w:color="000000"/>
            </w:tcBorders>
          </w:tcPr>
          <w:p w14:paraId="5A6E09D9" w14:textId="77777777" w:rsidR="00AC6B7F" w:rsidRDefault="00AC6B7F" w:rsidP="00AC6B7F">
            <w:pPr>
              <w:spacing w:after="160" w:line="259" w:lineRule="auto"/>
            </w:pPr>
          </w:p>
        </w:tc>
        <w:tc>
          <w:tcPr>
            <w:tcW w:w="1653" w:type="dxa"/>
            <w:tcBorders>
              <w:top w:val="nil"/>
              <w:left w:val="single" w:sz="8" w:space="0" w:color="000000"/>
              <w:bottom w:val="nil"/>
              <w:right w:val="nil"/>
            </w:tcBorders>
          </w:tcPr>
          <w:p w14:paraId="4A7CB355" w14:textId="77777777" w:rsidR="00AC6B7F" w:rsidRDefault="00AC6B7F" w:rsidP="00AC6B7F">
            <w:pPr>
              <w:spacing w:line="259" w:lineRule="auto"/>
              <w:ind w:left="19"/>
            </w:pPr>
            <w:r>
              <w:rPr>
                <w:sz w:val="20"/>
              </w:rPr>
              <w:t xml:space="preserve">OBNUM </w:t>
            </w:r>
          </w:p>
        </w:tc>
        <w:tc>
          <w:tcPr>
            <w:tcW w:w="3992" w:type="dxa"/>
            <w:tcBorders>
              <w:top w:val="nil"/>
              <w:left w:val="nil"/>
              <w:bottom w:val="nil"/>
              <w:right w:val="single" w:sz="8" w:space="0" w:color="000000"/>
            </w:tcBorders>
          </w:tcPr>
          <w:p w14:paraId="2CF89421" w14:textId="77777777" w:rsidR="00AC6B7F" w:rsidRDefault="00AC6B7F" w:rsidP="00AC6B7F">
            <w:pPr>
              <w:spacing w:line="259" w:lineRule="auto"/>
            </w:pPr>
            <w:r>
              <w:rPr>
                <w:sz w:val="20"/>
              </w:rPr>
              <w:t xml:space="preserve"># Office-Based Events Assoc. w/ Condition </w:t>
            </w:r>
          </w:p>
        </w:tc>
        <w:tc>
          <w:tcPr>
            <w:tcW w:w="1010" w:type="dxa"/>
            <w:tcBorders>
              <w:top w:val="nil"/>
              <w:left w:val="single" w:sz="8" w:space="0" w:color="000000"/>
              <w:bottom w:val="nil"/>
              <w:right w:val="single" w:sz="8" w:space="0" w:color="000000"/>
            </w:tcBorders>
          </w:tcPr>
          <w:p w14:paraId="57577E11" w14:textId="77777777" w:rsidR="00AC6B7F" w:rsidRDefault="00AC6B7F" w:rsidP="00AC6B7F">
            <w:pPr>
              <w:spacing w:after="160" w:line="259" w:lineRule="auto"/>
            </w:pPr>
          </w:p>
        </w:tc>
      </w:tr>
      <w:tr w:rsidR="00AC6B7F" w14:paraId="0F2A6F58" w14:textId="77777777" w:rsidTr="001961A7">
        <w:trPr>
          <w:trHeight w:val="269"/>
        </w:trPr>
        <w:tc>
          <w:tcPr>
            <w:tcW w:w="2217" w:type="dxa"/>
            <w:tcBorders>
              <w:top w:val="nil"/>
              <w:left w:val="single" w:sz="8" w:space="0" w:color="000000"/>
              <w:bottom w:val="single" w:sz="8" w:space="0" w:color="000000"/>
              <w:right w:val="single" w:sz="8" w:space="0" w:color="000000"/>
            </w:tcBorders>
          </w:tcPr>
          <w:p w14:paraId="6ABFF63D" w14:textId="77777777" w:rsidR="00AC6B7F" w:rsidRDefault="00AC6B7F" w:rsidP="00AC6B7F">
            <w:pPr>
              <w:spacing w:after="160" w:line="259" w:lineRule="auto"/>
            </w:pPr>
          </w:p>
        </w:tc>
        <w:tc>
          <w:tcPr>
            <w:tcW w:w="1653" w:type="dxa"/>
            <w:tcBorders>
              <w:top w:val="nil"/>
              <w:left w:val="single" w:sz="8" w:space="0" w:color="000000"/>
              <w:bottom w:val="single" w:sz="8" w:space="0" w:color="000000"/>
              <w:right w:val="nil"/>
            </w:tcBorders>
          </w:tcPr>
          <w:p w14:paraId="61566AAF" w14:textId="77777777" w:rsidR="00AC6B7F" w:rsidRDefault="00AC6B7F" w:rsidP="00AC6B7F">
            <w:pPr>
              <w:spacing w:line="259" w:lineRule="auto"/>
              <w:ind w:left="19"/>
            </w:pPr>
            <w:r>
              <w:rPr>
                <w:sz w:val="20"/>
              </w:rPr>
              <w:t xml:space="preserve">ERNUM </w:t>
            </w:r>
          </w:p>
        </w:tc>
        <w:tc>
          <w:tcPr>
            <w:tcW w:w="3992" w:type="dxa"/>
            <w:tcBorders>
              <w:top w:val="nil"/>
              <w:left w:val="nil"/>
              <w:bottom w:val="single" w:sz="8" w:space="0" w:color="000000"/>
              <w:right w:val="single" w:sz="8" w:space="0" w:color="000000"/>
            </w:tcBorders>
          </w:tcPr>
          <w:p w14:paraId="4B47A453" w14:textId="77777777" w:rsidR="00AC6B7F" w:rsidRDefault="00AC6B7F" w:rsidP="00AC6B7F">
            <w:pPr>
              <w:spacing w:line="259" w:lineRule="auto"/>
              <w:ind w:left="2"/>
            </w:pPr>
            <w:r>
              <w:rPr>
                <w:sz w:val="20"/>
              </w:rPr>
              <w:t xml:space="preserve"># ER Events Assoc. w/ Condition </w:t>
            </w:r>
          </w:p>
        </w:tc>
        <w:tc>
          <w:tcPr>
            <w:tcW w:w="1010" w:type="dxa"/>
            <w:tcBorders>
              <w:top w:val="nil"/>
              <w:left w:val="single" w:sz="8" w:space="0" w:color="000000"/>
              <w:bottom w:val="single" w:sz="8" w:space="0" w:color="000000"/>
              <w:right w:val="single" w:sz="8" w:space="0" w:color="000000"/>
            </w:tcBorders>
          </w:tcPr>
          <w:p w14:paraId="1677DB72" w14:textId="77777777" w:rsidR="00AC6B7F" w:rsidRDefault="00AC6B7F" w:rsidP="00AC6B7F">
            <w:pPr>
              <w:spacing w:after="160" w:line="259" w:lineRule="auto"/>
            </w:pPr>
          </w:p>
        </w:tc>
      </w:tr>
    </w:tbl>
    <w:p w14:paraId="69FE4F05" w14:textId="77777777" w:rsidR="00AC6B7F" w:rsidRDefault="00AC6B7F" w:rsidP="00AC6B7F">
      <w:r>
        <w:br w:type="page"/>
      </w:r>
    </w:p>
    <w:p w14:paraId="5C2A5AAA" w14:textId="77777777" w:rsidR="00AC6B7F" w:rsidRDefault="00AC6B7F" w:rsidP="00AC6B7F">
      <w:pPr>
        <w:spacing w:line="259" w:lineRule="auto"/>
        <w:ind w:left="-1800" w:right="583"/>
      </w:pPr>
    </w:p>
    <w:tbl>
      <w:tblPr>
        <w:tblStyle w:val="TableGrid0"/>
        <w:tblW w:w="8692" w:type="dxa"/>
        <w:tblInd w:w="260" w:type="dxa"/>
        <w:tblCellMar>
          <w:top w:w="61" w:type="dxa"/>
        </w:tblCellMar>
        <w:tblLook w:val="04A0" w:firstRow="1" w:lastRow="0" w:firstColumn="1" w:lastColumn="0" w:noHBand="0" w:noVBand="1"/>
      </w:tblPr>
      <w:tblGrid>
        <w:gridCol w:w="3407"/>
        <w:gridCol w:w="1776"/>
        <w:gridCol w:w="1957"/>
        <w:gridCol w:w="1552"/>
      </w:tblGrid>
      <w:tr w:rsidR="00AC6B7F" w14:paraId="3B28CC2F" w14:textId="77777777" w:rsidTr="001961A7">
        <w:trPr>
          <w:trHeight w:val="300"/>
        </w:trPr>
        <w:tc>
          <w:tcPr>
            <w:tcW w:w="2067" w:type="dxa"/>
            <w:vMerge w:val="restart"/>
            <w:tcBorders>
              <w:top w:val="single" w:sz="8" w:space="0" w:color="000000"/>
              <w:left w:val="single" w:sz="8" w:space="0" w:color="000000"/>
              <w:bottom w:val="single" w:sz="8" w:space="0" w:color="000000"/>
              <w:right w:val="single" w:sz="8" w:space="0" w:color="000000"/>
            </w:tcBorders>
          </w:tcPr>
          <w:p w14:paraId="5FE52284" w14:textId="77777777" w:rsidR="00AC6B7F" w:rsidRDefault="00AC6B7F" w:rsidP="00AC6B7F">
            <w:pPr>
              <w:spacing w:after="36" w:line="259" w:lineRule="auto"/>
              <w:ind w:left="19"/>
            </w:pPr>
            <w:r>
              <w:rPr>
                <w:sz w:val="20"/>
              </w:rPr>
              <w:t xml:space="preserve">Medication </w:t>
            </w:r>
          </w:p>
          <w:p w14:paraId="746A1E55" w14:textId="77777777" w:rsidR="00AC6B7F" w:rsidRDefault="00AC6B7F" w:rsidP="00425E2D">
            <w:pPr>
              <w:numPr>
                <w:ilvl w:val="0"/>
                <w:numId w:val="14"/>
              </w:numPr>
              <w:spacing w:after="20" w:line="276" w:lineRule="auto"/>
              <w:ind w:hanging="151"/>
            </w:pPr>
            <w:r>
              <w:rPr>
                <w:sz w:val="20"/>
              </w:rPr>
              <w:t xml:space="preserve">Antihyperglycemic agents </w:t>
            </w:r>
          </w:p>
          <w:p w14:paraId="261A90CD" w14:textId="77777777" w:rsidR="00AC6B7F" w:rsidRDefault="00AC6B7F" w:rsidP="00425E2D">
            <w:pPr>
              <w:numPr>
                <w:ilvl w:val="0"/>
                <w:numId w:val="14"/>
              </w:numPr>
              <w:spacing w:after="23" w:line="276" w:lineRule="auto"/>
              <w:ind w:hanging="151"/>
            </w:pPr>
            <w:proofErr w:type="spellStart"/>
            <w:r>
              <w:rPr>
                <w:sz w:val="20"/>
              </w:rPr>
              <w:t>Antihyperlipedemic</w:t>
            </w:r>
            <w:proofErr w:type="spellEnd"/>
            <w:r>
              <w:rPr>
                <w:sz w:val="20"/>
              </w:rPr>
              <w:t xml:space="preserve"> agents </w:t>
            </w:r>
          </w:p>
          <w:p w14:paraId="6431CDEE" w14:textId="77777777" w:rsidR="00AC6B7F" w:rsidRDefault="00AC6B7F" w:rsidP="00425E2D">
            <w:pPr>
              <w:numPr>
                <w:ilvl w:val="0"/>
                <w:numId w:val="14"/>
              </w:numPr>
              <w:spacing w:after="37" w:line="259" w:lineRule="auto"/>
              <w:ind w:hanging="151"/>
            </w:pPr>
            <w:r>
              <w:rPr>
                <w:sz w:val="20"/>
              </w:rPr>
              <w:t xml:space="preserve">Antihypertensive agents </w:t>
            </w:r>
          </w:p>
          <w:p w14:paraId="65B60BE9" w14:textId="77777777" w:rsidR="00AC6B7F" w:rsidRDefault="00AC6B7F" w:rsidP="00425E2D">
            <w:pPr>
              <w:numPr>
                <w:ilvl w:val="0"/>
                <w:numId w:val="14"/>
              </w:numPr>
              <w:spacing w:after="37" w:line="259" w:lineRule="auto"/>
              <w:ind w:hanging="151"/>
            </w:pPr>
            <w:r>
              <w:rPr>
                <w:sz w:val="20"/>
              </w:rPr>
              <w:t xml:space="preserve">Antiplatelet agents  </w:t>
            </w:r>
          </w:p>
          <w:p w14:paraId="13F3CB6E" w14:textId="77777777" w:rsidR="00AC6B7F" w:rsidRDefault="00AC6B7F" w:rsidP="00425E2D">
            <w:pPr>
              <w:numPr>
                <w:ilvl w:val="0"/>
                <w:numId w:val="14"/>
              </w:numPr>
              <w:spacing w:line="259" w:lineRule="auto"/>
              <w:ind w:hanging="151"/>
            </w:pPr>
            <w:r>
              <w:rPr>
                <w:sz w:val="20"/>
              </w:rPr>
              <w:t xml:space="preserve">Antidepressant/anxiolytic agents </w:t>
            </w:r>
          </w:p>
        </w:tc>
        <w:tc>
          <w:tcPr>
            <w:tcW w:w="1694" w:type="dxa"/>
            <w:tcBorders>
              <w:top w:val="single" w:sz="8" w:space="0" w:color="000000"/>
              <w:left w:val="single" w:sz="8" w:space="0" w:color="000000"/>
              <w:bottom w:val="single" w:sz="4" w:space="0" w:color="000000"/>
              <w:right w:val="nil"/>
            </w:tcBorders>
          </w:tcPr>
          <w:p w14:paraId="0ACFF004" w14:textId="77777777" w:rsidR="00AC6B7F" w:rsidRDefault="00AC6B7F" w:rsidP="00AC6B7F">
            <w:pPr>
              <w:spacing w:line="259" w:lineRule="auto"/>
              <w:ind w:left="19"/>
            </w:pPr>
            <w:r>
              <w:rPr>
                <w:sz w:val="20"/>
              </w:rPr>
              <w:t xml:space="preserve">MEPS </w:t>
            </w:r>
          </w:p>
        </w:tc>
        <w:tc>
          <w:tcPr>
            <w:tcW w:w="3940" w:type="dxa"/>
            <w:tcBorders>
              <w:top w:val="single" w:sz="8" w:space="0" w:color="000000"/>
              <w:left w:val="nil"/>
              <w:bottom w:val="single" w:sz="4" w:space="0" w:color="000000"/>
              <w:right w:val="single" w:sz="8" w:space="0" w:color="000000"/>
            </w:tcBorders>
          </w:tcPr>
          <w:p w14:paraId="66376DA4" w14:textId="77777777" w:rsidR="00AC6B7F" w:rsidRDefault="00AC6B7F" w:rsidP="00AC6B7F">
            <w:pPr>
              <w:spacing w:after="160" w:line="259" w:lineRule="auto"/>
            </w:pPr>
          </w:p>
        </w:tc>
        <w:tc>
          <w:tcPr>
            <w:tcW w:w="991" w:type="dxa"/>
            <w:vMerge w:val="restart"/>
            <w:tcBorders>
              <w:top w:val="single" w:sz="8" w:space="0" w:color="000000"/>
              <w:left w:val="single" w:sz="8" w:space="0" w:color="000000"/>
              <w:bottom w:val="single" w:sz="8" w:space="0" w:color="000000"/>
              <w:right w:val="single" w:sz="8" w:space="0" w:color="000000"/>
            </w:tcBorders>
          </w:tcPr>
          <w:p w14:paraId="77762283" w14:textId="77777777" w:rsidR="00AC6B7F" w:rsidRDefault="00AC6B7F" w:rsidP="00AC6B7F">
            <w:pPr>
              <w:spacing w:line="259" w:lineRule="auto"/>
              <w:jc w:val="both"/>
            </w:pPr>
            <w:r>
              <w:rPr>
                <w:sz w:val="20"/>
              </w:rPr>
              <w:t xml:space="preserve">Number (% </w:t>
            </w:r>
          </w:p>
          <w:p w14:paraId="0A16F80D" w14:textId="77777777" w:rsidR="00AC6B7F" w:rsidRDefault="00AC6B7F" w:rsidP="00AC6B7F">
            <w:pPr>
              <w:spacing w:after="18" w:line="259" w:lineRule="auto"/>
            </w:pPr>
            <w:r>
              <w:rPr>
                <w:sz w:val="20"/>
              </w:rPr>
              <w:t xml:space="preserve">of cohort)  </w:t>
            </w:r>
          </w:p>
          <w:p w14:paraId="2E36B2F6" w14:textId="77777777" w:rsidR="00AC6B7F" w:rsidRDefault="00AC6B7F" w:rsidP="00AC6B7F">
            <w:pPr>
              <w:spacing w:after="15" w:line="259" w:lineRule="auto"/>
            </w:pPr>
            <w:r>
              <w:rPr>
                <w:sz w:val="20"/>
              </w:rPr>
              <w:t xml:space="preserve"> </w:t>
            </w:r>
          </w:p>
          <w:p w14:paraId="037C4F9A" w14:textId="77777777" w:rsidR="00AC6B7F" w:rsidRDefault="00AC6B7F" w:rsidP="00AC6B7F">
            <w:pPr>
              <w:spacing w:line="259" w:lineRule="auto"/>
            </w:pPr>
            <w:r>
              <w:rPr>
                <w:sz w:val="20"/>
              </w:rPr>
              <w:t xml:space="preserve">No. </w:t>
            </w:r>
          </w:p>
          <w:p w14:paraId="53067E51" w14:textId="77777777" w:rsidR="00AC6B7F" w:rsidRDefault="00AC6B7F" w:rsidP="00AC6B7F">
            <w:pPr>
              <w:spacing w:line="259" w:lineRule="auto"/>
            </w:pPr>
            <w:r>
              <w:rPr>
                <w:sz w:val="20"/>
              </w:rPr>
              <w:t xml:space="preserve">reporting of actual drug or drug class will be in scope for this study </w:t>
            </w:r>
          </w:p>
        </w:tc>
      </w:tr>
      <w:tr w:rsidR="00AC6B7F" w14:paraId="5E1C3063" w14:textId="77777777" w:rsidTr="001961A7">
        <w:trPr>
          <w:trHeight w:val="7483"/>
        </w:trPr>
        <w:tc>
          <w:tcPr>
            <w:tcW w:w="2067" w:type="dxa"/>
            <w:vMerge/>
            <w:tcBorders>
              <w:top w:val="nil"/>
              <w:left w:val="single" w:sz="8" w:space="0" w:color="000000"/>
              <w:bottom w:val="nil"/>
              <w:right w:val="single" w:sz="8" w:space="0" w:color="000000"/>
            </w:tcBorders>
          </w:tcPr>
          <w:p w14:paraId="272DE9FD" w14:textId="77777777" w:rsidR="00AC6B7F" w:rsidRDefault="00AC6B7F" w:rsidP="00AC6B7F">
            <w:pPr>
              <w:spacing w:after="160" w:line="259" w:lineRule="auto"/>
            </w:pPr>
          </w:p>
        </w:tc>
        <w:tc>
          <w:tcPr>
            <w:tcW w:w="1694" w:type="dxa"/>
            <w:tcBorders>
              <w:top w:val="single" w:sz="4" w:space="0" w:color="000000"/>
              <w:left w:val="single" w:sz="8" w:space="0" w:color="000000"/>
              <w:bottom w:val="single" w:sz="4" w:space="0" w:color="000000"/>
              <w:right w:val="nil"/>
            </w:tcBorders>
          </w:tcPr>
          <w:p w14:paraId="27764A41" w14:textId="77777777" w:rsidR="00AC6B7F" w:rsidRDefault="00AC6B7F" w:rsidP="00AC6B7F">
            <w:pPr>
              <w:spacing w:after="18" w:line="259" w:lineRule="auto"/>
              <w:ind w:left="19"/>
            </w:pPr>
            <w:r>
              <w:rPr>
                <w:sz w:val="20"/>
              </w:rPr>
              <w:t xml:space="preserve">DRUGIDX </w:t>
            </w:r>
          </w:p>
          <w:p w14:paraId="000B7410" w14:textId="77777777" w:rsidR="00AC6B7F" w:rsidRDefault="00AC6B7F" w:rsidP="00AC6B7F">
            <w:pPr>
              <w:spacing w:after="15" w:line="259" w:lineRule="auto"/>
              <w:ind w:left="19"/>
            </w:pPr>
            <w:r>
              <w:rPr>
                <w:sz w:val="20"/>
              </w:rPr>
              <w:t xml:space="preserve">RXNAME </w:t>
            </w:r>
          </w:p>
          <w:p w14:paraId="52703220" w14:textId="77777777" w:rsidR="00AC6B7F" w:rsidRDefault="00AC6B7F" w:rsidP="00AC6B7F">
            <w:pPr>
              <w:spacing w:after="18" w:line="259" w:lineRule="auto"/>
              <w:ind w:left="19"/>
            </w:pPr>
            <w:r>
              <w:rPr>
                <w:sz w:val="20"/>
              </w:rPr>
              <w:t xml:space="preserve">RXDRGNAM </w:t>
            </w:r>
          </w:p>
          <w:p w14:paraId="353FC4D4" w14:textId="77777777" w:rsidR="00AC6B7F" w:rsidRDefault="00AC6B7F" w:rsidP="00AC6B7F">
            <w:pPr>
              <w:spacing w:after="15" w:line="259" w:lineRule="auto"/>
              <w:ind w:left="19"/>
            </w:pPr>
            <w:r>
              <w:rPr>
                <w:sz w:val="20"/>
              </w:rPr>
              <w:t xml:space="preserve">RXQUANTY </w:t>
            </w:r>
          </w:p>
          <w:p w14:paraId="6A6EB9E7" w14:textId="77777777" w:rsidR="00AC6B7F" w:rsidRDefault="00AC6B7F" w:rsidP="00AC6B7F">
            <w:pPr>
              <w:spacing w:after="18" w:line="259" w:lineRule="auto"/>
              <w:ind w:left="19"/>
            </w:pPr>
            <w:r>
              <w:rPr>
                <w:sz w:val="20"/>
              </w:rPr>
              <w:t xml:space="preserve">RXFORM </w:t>
            </w:r>
          </w:p>
          <w:p w14:paraId="34DEB84C" w14:textId="77777777" w:rsidR="00AC6B7F" w:rsidRDefault="00AC6B7F" w:rsidP="00AC6B7F">
            <w:pPr>
              <w:spacing w:after="24" w:line="259" w:lineRule="auto"/>
              <w:ind w:left="19"/>
            </w:pPr>
            <w:r>
              <w:rPr>
                <w:sz w:val="20"/>
              </w:rPr>
              <w:t xml:space="preserve">RXFRMUNT </w:t>
            </w:r>
          </w:p>
          <w:p w14:paraId="5F510C3B" w14:textId="77777777" w:rsidR="00AC6B7F" w:rsidRDefault="00AC6B7F" w:rsidP="00AC6B7F">
            <w:pPr>
              <w:spacing w:line="286" w:lineRule="auto"/>
              <w:ind w:left="20" w:hanging="44"/>
            </w:pPr>
            <w:r>
              <w:rPr>
                <w:sz w:val="20"/>
              </w:rPr>
              <w:t xml:space="preserve"> RXSTRENG RXSTRUNT </w:t>
            </w:r>
          </w:p>
          <w:p w14:paraId="434F1E5B" w14:textId="77777777" w:rsidR="00AC6B7F" w:rsidRDefault="00AC6B7F" w:rsidP="00AC6B7F">
            <w:pPr>
              <w:spacing w:after="22" w:line="278" w:lineRule="auto"/>
              <w:ind w:left="19"/>
            </w:pPr>
            <w:r>
              <w:rPr>
                <w:sz w:val="20"/>
              </w:rPr>
              <w:t xml:space="preserve">RXDAYSUP RXNAME:  </w:t>
            </w:r>
          </w:p>
          <w:p w14:paraId="4D4C6A9D" w14:textId="77777777" w:rsidR="00AC6B7F" w:rsidRDefault="00AC6B7F" w:rsidP="00AC6B7F">
            <w:pPr>
              <w:tabs>
                <w:tab w:val="center" w:pos="226"/>
                <w:tab w:val="center" w:pos="739"/>
              </w:tabs>
              <w:spacing w:after="4" w:line="259" w:lineRule="auto"/>
            </w:pPr>
            <w:r>
              <w:rPr>
                <w:rFonts w:ascii="Calibri" w:eastAsia="Calibri" w:hAnsi="Calibri" w:cs="Calibri"/>
                <w:sz w:val="22"/>
              </w:rPr>
              <w:tab/>
            </w:r>
            <w:r>
              <w:rPr>
                <w:sz w:val="20"/>
              </w:rPr>
              <w:t xml:space="preserve">TC1: </w:t>
            </w:r>
            <w:r>
              <w:rPr>
                <w:sz w:val="20"/>
              </w:rPr>
              <w:tab/>
              <w:t xml:space="preserve"> </w:t>
            </w:r>
          </w:p>
          <w:p w14:paraId="07A2F5E9" w14:textId="77777777" w:rsidR="00AC6B7F" w:rsidRDefault="00AC6B7F" w:rsidP="00AC6B7F">
            <w:pPr>
              <w:spacing w:line="259" w:lineRule="auto"/>
              <w:ind w:left="19"/>
            </w:pPr>
            <w:r>
              <w:rPr>
                <w:sz w:val="20"/>
              </w:rPr>
              <w:t xml:space="preserve">TC1S1:   </w:t>
            </w:r>
          </w:p>
          <w:p w14:paraId="11C09C34" w14:textId="77777777" w:rsidR="00AC6B7F" w:rsidRDefault="00AC6B7F" w:rsidP="00AC6B7F">
            <w:pPr>
              <w:spacing w:line="259" w:lineRule="auto"/>
              <w:ind w:left="19"/>
            </w:pPr>
            <w:r>
              <w:rPr>
                <w:sz w:val="20"/>
              </w:rPr>
              <w:t xml:space="preserve">TC1S1_1: </w:t>
            </w:r>
          </w:p>
          <w:p w14:paraId="25351EFB" w14:textId="77777777" w:rsidR="00AC6B7F" w:rsidRDefault="00AC6B7F" w:rsidP="00AC6B7F">
            <w:pPr>
              <w:spacing w:after="2" w:line="255" w:lineRule="auto"/>
              <w:ind w:left="19"/>
            </w:pPr>
            <w:r>
              <w:rPr>
                <w:sz w:val="20"/>
              </w:rPr>
              <w:t xml:space="preserve">TC1S1_2: TC1S2:   </w:t>
            </w:r>
          </w:p>
          <w:p w14:paraId="01F23D7B" w14:textId="77777777" w:rsidR="00AC6B7F" w:rsidRDefault="00AC6B7F" w:rsidP="00AC6B7F">
            <w:pPr>
              <w:spacing w:line="259" w:lineRule="auto"/>
              <w:ind w:left="19"/>
            </w:pPr>
            <w:r>
              <w:rPr>
                <w:sz w:val="20"/>
              </w:rPr>
              <w:t xml:space="preserve">TC1S2_1: </w:t>
            </w:r>
          </w:p>
          <w:p w14:paraId="452D574C" w14:textId="77777777" w:rsidR="00AC6B7F" w:rsidRDefault="00AC6B7F" w:rsidP="00AC6B7F">
            <w:pPr>
              <w:spacing w:line="259" w:lineRule="auto"/>
              <w:ind w:left="19"/>
            </w:pPr>
            <w:r>
              <w:rPr>
                <w:sz w:val="20"/>
              </w:rPr>
              <w:t xml:space="preserve">TC1S3:  </w:t>
            </w:r>
          </w:p>
          <w:p w14:paraId="777AE09D" w14:textId="77777777" w:rsidR="00AC6B7F" w:rsidRDefault="00AC6B7F" w:rsidP="00AC6B7F">
            <w:pPr>
              <w:spacing w:after="42" w:line="259" w:lineRule="auto"/>
              <w:ind w:left="19"/>
            </w:pPr>
            <w:r>
              <w:rPr>
                <w:sz w:val="20"/>
              </w:rPr>
              <w:t xml:space="preserve">TC1S3_1:  </w:t>
            </w:r>
          </w:p>
          <w:p w14:paraId="4007EE5B" w14:textId="77777777" w:rsidR="00AC6B7F" w:rsidRDefault="00AC6B7F" w:rsidP="00AC6B7F">
            <w:pPr>
              <w:tabs>
                <w:tab w:val="center" w:pos="226"/>
                <w:tab w:val="center" w:pos="739"/>
              </w:tabs>
              <w:spacing w:after="1" w:line="259" w:lineRule="auto"/>
            </w:pPr>
            <w:r>
              <w:rPr>
                <w:rFonts w:ascii="Calibri" w:eastAsia="Calibri" w:hAnsi="Calibri" w:cs="Calibri"/>
                <w:sz w:val="22"/>
              </w:rPr>
              <w:tab/>
            </w:r>
            <w:r>
              <w:rPr>
                <w:sz w:val="20"/>
              </w:rPr>
              <w:t xml:space="preserve">TC2: </w:t>
            </w:r>
            <w:r>
              <w:rPr>
                <w:sz w:val="20"/>
              </w:rPr>
              <w:tab/>
              <w:t xml:space="preserve"> </w:t>
            </w:r>
          </w:p>
          <w:p w14:paraId="0B4FF4B3" w14:textId="77777777" w:rsidR="00AC6B7F" w:rsidRDefault="00AC6B7F" w:rsidP="00AC6B7F">
            <w:pPr>
              <w:spacing w:line="259" w:lineRule="auto"/>
              <w:ind w:left="19"/>
            </w:pPr>
            <w:r>
              <w:rPr>
                <w:sz w:val="20"/>
              </w:rPr>
              <w:t xml:space="preserve">TC2S1:   </w:t>
            </w:r>
          </w:p>
          <w:p w14:paraId="156B3020" w14:textId="77777777" w:rsidR="00AC6B7F" w:rsidRDefault="00AC6B7F" w:rsidP="00AC6B7F">
            <w:pPr>
              <w:spacing w:line="259" w:lineRule="auto"/>
              <w:ind w:left="19"/>
            </w:pPr>
            <w:r>
              <w:rPr>
                <w:sz w:val="20"/>
              </w:rPr>
              <w:t xml:space="preserve">TC2S1_1: </w:t>
            </w:r>
          </w:p>
          <w:p w14:paraId="4C21FED6" w14:textId="77777777" w:rsidR="00AC6B7F" w:rsidRDefault="00AC6B7F" w:rsidP="00AC6B7F">
            <w:pPr>
              <w:spacing w:line="259" w:lineRule="auto"/>
              <w:ind w:left="19"/>
            </w:pPr>
            <w:r>
              <w:rPr>
                <w:sz w:val="20"/>
              </w:rPr>
              <w:t xml:space="preserve">TC2S1_2: </w:t>
            </w:r>
          </w:p>
          <w:p w14:paraId="4F3A2EF5" w14:textId="77777777" w:rsidR="00AC6B7F" w:rsidRDefault="00AC6B7F" w:rsidP="00AC6B7F">
            <w:pPr>
              <w:spacing w:after="23" w:line="259" w:lineRule="auto"/>
              <w:ind w:left="19"/>
            </w:pPr>
            <w:r>
              <w:rPr>
                <w:sz w:val="20"/>
              </w:rPr>
              <w:t xml:space="preserve">TC2S2:   </w:t>
            </w:r>
          </w:p>
          <w:p w14:paraId="06285755" w14:textId="77777777" w:rsidR="00AC6B7F" w:rsidRDefault="00AC6B7F" w:rsidP="00AC6B7F">
            <w:pPr>
              <w:tabs>
                <w:tab w:val="center" w:pos="226"/>
                <w:tab w:val="center" w:pos="739"/>
              </w:tabs>
              <w:spacing w:after="21" w:line="259" w:lineRule="auto"/>
            </w:pPr>
            <w:r>
              <w:rPr>
                <w:rFonts w:ascii="Calibri" w:eastAsia="Calibri" w:hAnsi="Calibri" w:cs="Calibri"/>
                <w:sz w:val="22"/>
              </w:rPr>
              <w:tab/>
            </w:r>
            <w:r>
              <w:rPr>
                <w:sz w:val="20"/>
              </w:rPr>
              <w:t xml:space="preserve">TC3: </w:t>
            </w:r>
            <w:r>
              <w:rPr>
                <w:sz w:val="20"/>
              </w:rPr>
              <w:tab/>
              <w:t xml:space="preserve">  </w:t>
            </w:r>
          </w:p>
          <w:p w14:paraId="54AB01B0" w14:textId="77777777" w:rsidR="00AC6B7F" w:rsidRDefault="00AC6B7F" w:rsidP="00AC6B7F">
            <w:pPr>
              <w:spacing w:line="259" w:lineRule="auto"/>
              <w:ind w:left="19"/>
            </w:pPr>
            <w:r>
              <w:rPr>
                <w:sz w:val="20"/>
              </w:rPr>
              <w:t xml:space="preserve">TC3S1:  </w:t>
            </w:r>
          </w:p>
          <w:p w14:paraId="3F6CA46A" w14:textId="77777777" w:rsidR="00AC6B7F" w:rsidRDefault="00AC6B7F" w:rsidP="00AC6B7F">
            <w:pPr>
              <w:spacing w:after="18" w:line="259" w:lineRule="auto"/>
              <w:ind w:left="19"/>
            </w:pPr>
            <w:r>
              <w:rPr>
                <w:sz w:val="20"/>
              </w:rPr>
              <w:t xml:space="preserve">TCS3S1_1:  </w:t>
            </w:r>
          </w:p>
          <w:p w14:paraId="45EC4A6D" w14:textId="77777777" w:rsidR="00AC6B7F" w:rsidRDefault="00AC6B7F" w:rsidP="00AC6B7F">
            <w:pPr>
              <w:spacing w:after="15" w:line="259" w:lineRule="auto"/>
              <w:ind w:left="19"/>
            </w:pPr>
            <w:r>
              <w:rPr>
                <w:sz w:val="20"/>
              </w:rPr>
              <w:t xml:space="preserve"> </w:t>
            </w:r>
          </w:p>
          <w:p w14:paraId="14F02239" w14:textId="77777777" w:rsidR="00AC6B7F" w:rsidRDefault="00AC6B7F" w:rsidP="00AC6B7F">
            <w:pPr>
              <w:spacing w:after="18" w:line="259" w:lineRule="auto"/>
              <w:ind w:left="19"/>
            </w:pPr>
            <w:r>
              <w:rPr>
                <w:sz w:val="20"/>
              </w:rPr>
              <w:t xml:space="preserve"> </w:t>
            </w:r>
          </w:p>
          <w:p w14:paraId="5B5DAA64" w14:textId="77777777" w:rsidR="00AC6B7F" w:rsidRDefault="00AC6B7F" w:rsidP="00AC6B7F">
            <w:pPr>
              <w:spacing w:line="259" w:lineRule="auto"/>
              <w:ind w:left="175" w:right="-819"/>
            </w:pPr>
            <w:r>
              <w:rPr>
                <w:sz w:val="20"/>
              </w:rPr>
              <w:t xml:space="preserve">Antihyperglycemic agents </w:t>
            </w:r>
          </w:p>
        </w:tc>
        <w:tc>
          <w:tcPr>
            <w:tcW w:w="3940" w:type="dxa"/>
            <w:tcBorders>
              <w:top w:val="single" w:sz="4" w:space="0" w:color="000000"/>
              <w:left w:val="nil"/>
              <w:bottom w:val="single" w:sz="4" w:space="0" w:color="000000"/>
              <w:right w:val="single" w:sz="8" w:space="0" w:color="000000"/>
            </w:tcBorders>
          </w:tcPr>
          <w:p w14:paraId="335E9552" w14:textId="77777777" w:rsidR="00AC6B7F" w:rsidRDefault="00AC6B7F" w:rsidP="00AC6B7F">
            <w:pPr>
              <w:spacing w:after="18" w:line="259" w:lineRule="auto"/>
            </w:pPr>
            <w:r>
              <w:rPr>
                <w:sz w:val="20"/>
              </w:rPr>
              <w:t xml:space="preserve">Drug ID </w:t>
            </w:r>
          </w:p>
          <w:p w14:paraId="4E934035" w14:textId="77777777" w:rsidR="00AC6B7F" w:rsidRDefault="00AC6B7F" w:rsidP="00AC6B7F">
            <w:pPr>
              <w:spacing w:after="15" w:line="259" w:lineRule="auto"/>
              <w:ind w:left="1"/>
            </w:pPr>
            <w:r>
              <w:rPr>
                <w:sz w:val="20"/>
              </w:rPr>
              <w:t xml:space="preserve">Medicine name   </w:t>
            </w:r>
          </w:p>
          <w:p w14:paraId="02130DCB" w14:textId="77777777" w:rsidR="00AC6B7F" w:rsidRDefault="00AC6B7F" w:rsidP="00AC6B7F">
            <w:pPr>
              <w:spacing w:after="18" w:line="259" w:lineRule="auto"/>
              <w:ind w:left="1"/>
            </w:pPr>
            <w:r>
              <w:rPr>
                <w:sz w:val="20"/>
              </w:rPr>
              <w:t xml:space="preserve">Multum medicine name   </w:t>
            </w:r>
          </w:p>
          <w:p w14:paraId="3004E4BC" w14:textId="77777777" w:rsidR="00AC6B7F" w:rsidRDefault="00AC6B7F" w:rsidP="00AC6B7F">
            <w:pPr>
              <w:spacing w:after="40" w:line="259" w:lineRule="auto"/>
            </w:pPr>
            <w:r>
              <w:rPr>
                <w:sz w:val="20"/>
              </w:rPr>
              <w:t xml:space="preserve">Quantity of Rx/prescribed medicine </w:t>
            </w:r>
          </w:p>
          <w:p w14:paraId="46C7DEC9" w14:textId="77777777" w:rsidR="00AC6B7F" w:rsidRDefault="00AC6B7F" w:rsidP="00AC6B7F">
            <w:pPr>
              <w:tabs>
                <w:tab w:val="center" w:pos="521"/>
                <w:tab w:val="center" w:pos="1441"/>
              </w:tabs>
              <w:spacing w:after="23" w:line="259" w:lineRule="auto"/>
            </w:pPr>
            <w:r>
              <w:rPr>
                <w:rFonts w:ascii="Calibri" w:eastAsia="Calibri" w:hAnsi="Calibri" w:cs="Calibri"/>
                <w:sz w:val="22"/>
              </w:rPr>
              <w:tab/>
            </w:r>
            <w:r>
              <w:rPr>
                <w:sz w:val="20"/>
              </w:rPr>
              <w:t xml:space="preserve">Dosage form </w:t>
            </w:r>
            <w:r>
              <w:rPr>
                <w:sz w:val="20"/>
              </w:rPr>
              <w:tab/>
              <w:t xml:space="preserve"> </w:t>
            </w:r>
          </w:p>
          <w:p w14:paraId="7CBA915E" w14:textId="77777777" w:rsidR="00AC6B7F" w:rsidRDefault="00AC6B7F" w:rsidP="00AC6B7F">
            <w:pPr>
              <w:spacing w:after="15" w:line="259" w:lineRule="auto"/>
              <w:ind w:left="1"/>
            </w:pPr>
            <w:r>
              <w:rPr>
                <w:sz w:val="20"/>
              </w:rPr>
              <w:t xml:space="preserve">Quantity unit of medication  </w:t>
            </w:r>
          </w:p>
          <w:p w14:paraId="1C67C6E0" w14:textId="77777777" w:rsidR="00AC6B7F" w:rsidRDefault="00AC6B7F" w:rsidP="00AC6B7F">
            <w:pPr>
              <w:spacing w:after="18" w:line="259" w:lineRule="auto"/>
              <w:ind w:left="1"/>
            </w:pPr>
            <w:r>
              <w:rPr>
                <w:sz w:val="20"/>
              </w:rPr>
              <w:t xml:space="preserve">Quantity unit of medication  </w:t>
            </w:r>
          </w:p>
          <w:p w14:paraId="54453F70" w14:textId="77777777" w:rsidR="00AC6B7F" w:rsidRDefault="00AC6B7F" w:rsidP="00AC6B7F">
            <w:pPr>
              <w:spacing w:after="15" w:line="259" w:lineRule="auto"/>
              <w:ind w:left="1"/>
            </w:pPr>
            <w:r>
              <w:rPr>
                <w:sz w:val="20"/>
              </w:rPr>
              <w:t xml:space="preserve">Unit of medication  </w:t>
            </w:r>
          </w:p>
          <w:p w14:paraId="7F9F9123" w14:textId="77777777" w:rsidR="00AC6B7F" w:rsidRDefault="00AC6B7F" w:rsidP="00AC6B7F">
            <w:pPr>
              <w:spacing w:after="18" w:line="259" w:lineRule="auto"/>
              <w:ind w:left="1"/>
            </w:pPr>
            <w:r>
              <w:rPr>
                <w:sz w:val="20"/>
              </w:rPr>
              <w:t xml:space="preserve">Days supplied of prescribed med </w:t>
            </w:r>
          </w:p>
          <w:p w14:paraId="278FE9AC" w14:textId="77777777" w:rsidR="00AC6B7F" w:rsidRDefault="00AC6B7F" w:rsidP="00AC6B7F">
            <w:pPr>
              <w:spacing w:after="15" w:line="259" w:lineRule="auto"/>
              <w:ind w:left="1"/>
            </w:pPr>
            <w:r>
              <w:rPr>
                <w:sz w:val="20"/>
              </w:rPr>
              <w:t xml:space="preserve"> Medicine name </w:t>
            </w:r>
          </w:p>
          <w:p w14:paraId="57042BFF" w14:textId="77777777" w:rsidR="00AC6B7F" w:rsidRDefault="00AC6B7F" w:rsidP="00AC6B7F">
            <w:pPr>
              <w:spacing w:line="259" w:lineRule="auto"/>
              <w:ind w:left="1"/>
            </w:pPr>
            <w:r>
              <w:rPr>
                <w:sz w:val="20"/>
              </w:rPr>
              <w:t xml:space="preserve"> Multum therapeutic class #1 </w:t>
            </w:r>
          </w:p>
          <w:p w14:paraId="5618BE89" w14:textId="77777777" w:rsidR="00AC6B7F" w:rsidRDefault="00AC6B7F" w:rsidP="00AC6B7F">
            <w:pPr>
              <w:spacing w:line="259" w:lineRule="auto"/>
            </w:pPr>
            <w:r>
              <w:rPr>
                <w:sz w:val="20"/>
              </w:rPr>
              <w:t xml:space="preserve"> Multum therapeutic sub-sub-class for TC1S1  </w:t>
            </w:r>
          </w:p>
          <w:p w14:paraId="0E527300" w14:textId="77777777" w:rsidR="00AC6B7F" w:rsidRDefault="00AC6B7F" w:rsidP="00AC6B7F">
            <w:pPr>
              <w:spacing w:line="259" w:lineRule="auto"/>
              <w:ind w:left="1"/>
            </w:pPr>
            <w:r>
              <w:rPr>
                <w:sz w:val="20"/>
              </w:rPr>
              <w:t xml:space="preserve"> Multum therapeutic sub-sub-class for TC1S1 </w:t>
            </w:r>
          </w:p>
          <w:p w14:paraId="0C1289B1" w14:textId="77777777" w:rsidR="00AC6B7F" w:rsidRDefault="00AC6B7F" w:rsidP="00AC6B7F">
            <w:pPr>
              <w:spacing w:after="2" w:line="255" w:lineRule="auto"/>
            </w:pPr>
            <w:r>
              <w:rPr>
                <w:sz w:val="20"/>
              </w:rPr>
              <w:t xml:space="preserve"> Multum therapeutic sub-sub-class for TC1S</w:t>
            </w:r>
            <w:proofErr w:type="gramStart"/>
            <w:r>
              <w:rPr>
                <w:sz w:val="20"/>
              </w:rPr>
              <w:t>1  Multum</w:t>
            </w:r>
            <w:proofErr w:type="gramEnd"/>
            <w:r>
              <w:rPr>
                <w:sz w:val="20"/>
              </w:rPr>
              <w:t xml:space="preserve"> therapeutic sub-class #2 for TC1 </w:t>
            </w:r>
          </w:p>
          <w:p w14:paraId="3E38F1BD" w14:textId="77777777" w:rsidR="00AC6B7F" w:rsidRDefault="00AC6B7F" w:rsidP="00AC6B7F">
            <w:pPr>
              <w:spacing w:line="255" w:lineRule="auto"/>
              <w:ind w:left="1"/>
            </w:pPr>
            <w:r>
              <w:rPr>
                <w:sz w:val="20"/>
              </w:rPr>
              <w:t xml:space="preserve"> Multum therapeutic sub-sub-class for TC1S</w:t>
            </w:r>
            <w:proofErr w:type="gramStart"/>
            <w:r>
              <w:rPr>
                <w:sz w:val="20"/>
              </w:rPr>
              <w:t xml:space="preserve">2  </w:t>
            </w:r>
            <w:r>
              <w:rPr>
                <w:sz w:val="20"/>
              </w:rPr>
              <w:lastRenderedPageBreak/>
              <w:t>Multum</w:t>
            </w:r>
            <w:proofErr w:type="gramEnd"/>
            <w:r>
              <w:rPr>
                <w:sz w:val="20"/>
              </w:rPr>
              <w:t xml:space="preserve"> therapeutic sub-class #3 for TC1 </w:t>
            </w:r>
          </w:p>
          <w:p w14:paraId="299EC078" w14:textId="77777777" w:rsidR="00AC6B7F" w:rsidRDefault="00AC6B7F" w:rsidP="00AC6B7F">
            <w:pPr>
              <w:spacing w:after="18" w:line="259" w:lineRule="auto"/>
            </w:pPr>
            <w:r>
              <w:rPr>
                <w:sz w:val="20"/>
              </w:rPr>
              <w:t xml:space="preserve"> Multum therapeutic sub-sub-class for TC1S3 </w:t>
            </w:r>
          </w:p>
          <w:p w14:paraId="4A4A8925" w14:textId="77777777" w:rsidR="00AC6B7F" w:rsidRDefault="00AC6B7F" w:rsidP="00AC6B7F">
            <w:pPr>
              <w:spacing w:line="259" w:lineRule="auto"/>
              <w:ind w:left="1"/>
            </w:pPr>
            <w:r>
              <w:rPr>
                <w:sz w:val="20"/>
              </w:rPr>
              <w:t xml:space="preserve"> Multum therapeutic class #2 </w:t>
            </w:r>
          </w:p>
          <w:p w14:paraId="287C2A35" w14:textId="77777777" w:rsidR="00AC6B7F" w:rsidRDefault="00AC6B7F" w:rsidP="00AC6B7F">
            <w:pPr>
              <w:spacing w:line="259" w:lineRule="auto"/>
            </w:pPr>
            <w:r>
              <w:rPr>
                <w:sz w:val="20"/>
              </w:rPr>
              <w:t xml:space="preserve"> Multum therapeutic sub-class #1 for TC2 </w:t>
            </w:r>
          </w:p>
          <w:p w14:paraId="3E6BFDF5" w14:textId="77777777" w:rsidR="00AC6B7F" w:rsidRDefault="00AC6B7F" w:rsidP="00AC6B7F">
            <w:pPr>
              <w:spacing w:line="259" w:lineRule="auto"/>
              <w:ind w:left="1"/>
            </w:pPr>
            <w:r>
              <w:rPr>
                <w:sz w:val="20"/>
              </w:rPr>
              <w:t xml:space="preserve"> Multum therapeutic sub-sub-class for TC2S1 </w:t>
            </w:r>
          </w:p>
          <w:p w14:paraId="4FFA7D84" w14:textId="77777777" w:rsidR="00AC6B7F" w:rsidRDefault="00AC6B7F" w:rsidP="00AC6B7F">
            <w:pPr>
              <w:spacing w:line="259" w:lineRule="auto"/>
              <w:ind w:left="1"/>
            </w:pPr>
            <w:r>
              <w:rPr>
                <w:sz w:val="20"/>
              </w:rPr>
              <w:t xml:space="preserve"> Multum therapeutic sub-sub-class for TC2S1 </w:t>
            </w:r>
          </w:p>
          <w:p w14:paraId="57ADFECD" w14:textId="77777777" w:rsidR="00AC6B7F" w:rsidRDefault="00AC6B7F" w:rsidP="00AC6B7F">
            <w:pPr>
              <w:spacing w:after="17" w:line="258" w:lineRule="auto"/>
              <w:ind w:right="141"/>
              <w:jc w:val="both"/>
            </w:pPr>
            <w:r>
              <w:rPr>
                <w:sz w:val="20"/>
              </w:rPr>
              <w:t xml:space="preserve"> Multum therapeutic sub-class #2 for TC</w:t>
            </w:r>
            <w:proofErr w:type="gramStart"/>
            <w:r>
              <w:rPr>
                <w:sz w:val="20"/>
              </w:rPr>
              <w:t>2  Multum</w:t>
            </w:r>
            <w:proofErr w:type="gramEnd"/>
            <w:r>
              <w:rPr>
                <w:sz w:val="20"/>
              </w:rPr>
              <w:t xml:space="preserve"> therapeutic class #3 </w:t>
            </w:r>
          </w:p>
          <w:p w14:paraId="4914F41C" w14:textId="77777777" w:rsidR="00AC6B7F" w:rsidRDefault="00AC6B7F" w:rsidP="00AC6B7F">
            <w:pPr>
              <w:spacing w:line="259" w:lineRule="auto"/>
              <w:ind w:left="1"/>
            </w:pPr>
            <w:r>
              <w:rPr>
                <w:sz w:val="20"/>
              </w:rPr>
              <w:t xml:space="preserve"> Multum therapeutic sub-class #1 for TC3 </w:t>
            </w:r>
          </w:p>
          <w:p w14:paraId="43E5B6C1" w14:textId="77777777" w:rsidR="00AC6B7F" w:rsidRDefault="00AC6B7F" w:rsidP="00AC6B7F">
            <w:pPr>
              <w:spacing w:line="259" w:lineRule="auto"/>
              <w:ind w:left="1"/>
            </w:pPr>
            <w:r>
              <w:rPr>
                <w:sz w:val="20"/>
              </w:rPr>
              <w:t xml:space="preserve"> Multum therapeutic sub-sub-class for TC3S1 </w:t>
            </w:r>
          </w:p>
        </w:tc>
        <w:tc>
          <w:tcPr>
            <w:tcW w:w="0" w:type="auto"/>
            <w:vMerge/>
            <w:tcBorders>
              <w:top w:val="nil"/>
              <w:left w:val="single" w:sz="8" w:space="0" w:color="000000"/>
              <w:bottom w:val="nil"/>
              <w:right w:val="single" w:sz="8" w:space="0" w:color="000000"/>
            </w:tcBorders>
          </w:tcPr>
          <w:p w14:paraId="5EA0E91F" w14:textId="77777777" w:rsidR="00AC6B7F" w:rsidRDefault="00AC6B7F" w:rsidP="00AC6B7F">
            <w:pPr>
              <w:spacing w:after="160" w:line="259" w:lineRule="auto"/>
            </w:pPr>
          </w:p>
        </w:tc>
      </w:tr>
      <w:tr w:rsidR="00AC6B7F" w14:paraId="254F27FE" w14:textId="77777777" w:rsidTr="001961A7">
        <w:trPr>
          <w:trHeight w:val="3449"/>
        </w:trPr>
        <w:tc>
          <w:tcPr>
            <w:tcW w:w="2067" w:type="dxa"/>
            <w:vMerge/>
            <w:tcBorders>
              <w:top w:val="nil"/>
              <w:left w:val="single" w:sz="8" w:space="0" w:color="000000"/>
              <w:bottom w:val="nil"/>
              <w:right w:val="single" w:sz="8" w:space="0" w:color="000000"/>
            </w:tcBorders>
          </w:tcPr>
          <w:p w14:paraId="7A7935E8" w14:textId="77777777" w:rsidR="00AC6B7F" w:rsidRDefault="00AC6B7F" w:rsidP="00AC6B7F">
            <w:pPr>
              <w:spacing w:after="160" w:line="259" w:lineRule="auto"/>
            </w:pPr>
          </w:p>
        </w:tc>
        <w:tc>
          <w:tcPr>
            <w:tcW w:w="5634" w:type="dxa"/>
            <w:gridSpan w:val="2"/>
            <w:tcBorders>
              <w:top w:val="single" w:sz="4" w:space="0" w:color="000000"/>
              <w:left w:val="single" w:sz="8" w:space="0" w:color="000000"/>
              <w:bottom w:val="single" w:sz="4" w:space="0" w:color="000000"/>
              <w:right w:val="single" w:sz="8" w:space="0" w:color="000000"/>
            </w:tcBorders>
          </w:tcPr>
          <w:p w14:paraId="1715ED5C" w14:textId="77777777" w:rsidR="00AC6B7F" w:rsidRDefault="00AC6B7F" w:rsidP="00425E2D">
            <w:pPr>
              <w:numPr>
                <w:ilvl w:val="0"/>
                <w:numId w:val="15"/>
              </w:numPr>
              <w:spacing w:after="15" w:line="259" w:lineRule="auto"/>
              <w:ind w:hanging="180"/>
            </w:pPr>
            <w:r>
              <w:rPr>
                <w:sz w:val="20"/>
              </w:rPr>
              <w:t xml:space="preserve">Meglitinides </w:t>
            </w:r>
          </w:p>
          <w:p w14:paraId="3F3FA170" w14:textId="77777777" w:rsidR="00AC6B7F" w:rsidRDefault="00AC6B7F" w:rsidP="00425E2D">
            <w:pPr>
              <w:numPr>
                <w:ilvl w:val="0"/>
                <w:numId w:val="15"/>
              </w:numPr>
              <w:spacing w:after="18" w:line="259" w:lineRule="auto"/>
              <w:ind w:hanging="180"/>
            </w:pPr>
            <w:r>
              <w:rPr>
                <w:sz w:val="20"/>
              </w:rPr>
              <w:t xml:space="preserve">Biguanides </w:t>
            </w:r>
          </w:p>
          <w:p w14:paraId="07211650" w14:textId="77777777" w:rsidR="00AC6B7F" w:rsidRDefault="00AC6B7F" w:rsidP="00425E2D">
            <w:pPr>
              <w:numPr>
                <w:ilvl w:val="0"/>
                <w:numId w:val="15"/>
              </w:numPr>
              <w:spacing w:after="20" w:line="259" w:lineRule="auto"/>
              <w:ind w:hanging="180"/>
            </w:pPr>
            <w:proofErr w:type="spellStart"/>
            <w:r>
              <w:rPr>
                <w:sz w:val="20"/>
              </w:rPr>
              <w:t>Sulphonylureas</w:t>
            </w:r>
            <w:proofErr w:type="spellEnd"/>
            <w:r>
              <w:rPr>
                <w:sz w:val="20"/>
              </w:rPr>
              <w:t xml:space="preserve"> </w:t>
            </w:r>
          </w:p>
          <w:p w14:paraId="1B61BFA0" w14:textId="77777777" w:rsidR="00AC6B7F" w:rsidRDefault="00AC6B7F" w:rsidP="00425E2D">
            <w:pPr>
              <w:numPr>
                <w:ilvl w:val="0"/>
                <w:numId w:val="15"/>
              </w:numPr>
              <w:spacing w:after="18" w:line="259" w:lineRule="auto"/>
              <w:ind w:hanging="180"/>
            </w:pPr>
            <w:r>
              <w:rPr>
                <w:sz w:val="20"/>
              </w:rPr>
              <w:t xml:space="preserve">Alpha-glucosidase inhibitors </w:t>
            </w:r>
          </w:p>
          <w:p w14:paraId="10011852" w14:textId="77777777" w:rsidR="00AC6B7F" w:rsidRDefault="00AC6B7F" w:rsidP="00425E2D">
            <w:pPr>
              <w:numPr>
                <w:ilvl w:val="0"/>
                <w:numId w:val="15"/>
              </w:numPr>
              <w:spacing w:after="18" w:line="259" w:lineRule="auto"/>
              <w:ind w:hanging="180"/>
            </w:pPr>
            <w:proofErr w:type="spellStart"/>
            <w:r>
              <w:rPr>
                <w:sz w:val="20"/>
              </w:rPr>
              <w:t>Glitazones</w:t>
            </w:r>
            <w:proofErr w:type="spellEnd"/>
            <w:r>
              <w:rPr>
                <w:sz w:val="20"/>
              </w:rPr>
              <w:t xml:space="preserve"> </w:t>
            </w:r>
          </w:p>
          <w:p w14:paraId="150EC84D" w14:textId="77777777" w:rsidR="00AC6B7F" w:rsidRDefault="00AC6B7F" w:rsidP="00425E2D">
            <w:pPr>
              <w:numPr>
                <w:ilvl w:val="0"/>
                <w:numId w:val="15"/>
              </w:numPr>
              <w:spacing w:after="18" w:line="259" w:lineRule="auto"/>
              <w:ind w:hanging="180"/>
            </w:pPr>
            <w:r>
              <w:rPr>
                <w:sz w:val="20"/>
              </w:rPr>
              <w:t xml:space="preserve">Thiazolidinediones </w:t>
            </w:r>
          </w:p>
          <w:p w14:paraId="7326E286" w14:textId="77777777" w:rsidR="00AC6B7F" w:rsidRDefault="00AC6B7F" w:rsidP="00425E2D">
            <w:pPr>
              <w:numPr>
                <w:ilvl w:val="0"/>
                <w:numId w:val="15"/>
              </w:numPr>
              <w:spacing w:after="18" w:line="259" w:lineRule="auto"/>
              <w:ind w:hanging="180"/>
            </w:pPr>
            <w:r>
              <w:rPr>
                <w:sz w:val="20"/>
              </w:rPr>
              <w:t xml:space="preserve">DPP-4 inhibitors </w:t>
            </w:r>
          </w:p>
          <w:p w14:paraId="35CD237E" w14:textId="77777777" w:rsidR="00AC6B7F" w:rsidRDefault="00AC6B7F" w:rsidP="00425E2D">
            <w:pPr>
              <w:numPr>
                <w:ilvl w:val="0"/>
                <w:numId w:val="15"/>
              </w:numPr>
              <w:spacing w:after="20" w:line="259" w:lineRule="auto"/>
              <w:ind w:hanging="180"/>
            </w:pPr>
            <w:r>
              <w:rPr>
                <w:sz w:val="20"/>
              </w:rPr>
              <w:t xml:space="preserve">GLP-1 receptor agonists </w:t>
            </w:r>
          </w:p>
          <w:p w14:paraId="19D77982" w14:textId="77777777" w:rsidR="00AC6B7F" w:rsidRDefault="00AC6B7F" w:rsidP="00425E2D">
            <w:pPr>
              <w:numPr>
                <w:ilvl w:val="0"/>
                <w:numId w:val="15"/>
              </w:numPr>
              <w:spacing w:after="18" w:line="259" w:lineRule="auto"/>
              <w:ind w:hanging="180"/>
            </w:pPr>
            <w:r>
              <w:rPr>
                <w:sz w:val="20"/>
              </w:rPr>
              <w:t xml:space="preserve">SGLT-2 inhibitors </w:t>
            </w:r>
          </w:p>
          <w:p w14:paraId="7A5D36CE" w14:textId="77777777" w:rsidR="00AC6B7F" w:rsidRDefault="00AC6B7F" w:rsidP="00425E2D">
            <w:pPr>
              <w:numPr>
                <w:ilvl w:val="0"/>
                <w:numId w:val="15"/>
              </w:numPr>
              <w:spacing w:after="18" w:line="259" w:lineRule="auto"/>
              <w:ind w:hanging="180"/>
            </w:pPr>
            <w:r>
              <w:rPr>
                <w:sz w:val="20"/>
              </w:rPr>
              <w:t xml:space="preserve">Long-acting insulin </w:t>
            </w:r>
          </w:p>
          <w:p w14:paraId="650C8115" w14:textId="77777777" w:rsidR="00AC6B7F" w:rsidRDefault="00AC6B7F" w:rsidP="00425E2D">
            <w:pPr>
              <w:numPr>
                <w:ilvl w:val="0"/>
                <w:numId w:val="15"/>
              </w:numPr>
              <w:spacing w:after="18" w:line="259" w:lineRule="auto"/>
              <w:ind w:hanging="180"/>
            </w:pPr>
            <w:r>
              <w:rPr>
                <w:sz w:val="20"/>
              </w:rPr>
              <w:t xml:space="preserve">Intermediate acting insulin </w:t>
            </w:r>
          </w:p>
          <w:p w14:paraId="2BC0F366" w14:textId="77777777" w:rsidR="00AC6B7F" w:rsidRDefault="00AC6B7F" w:rsidP="00425E2D">
            <w:pPr>
              <w:numPr>
                <w:ilvl w:val="0"/>
                <w:numId w:val="15"/>
              </w:numPr>
              <w:spacing w:after="18" w:line="259" w:lineRule="auto"/>
              <w:ind w:hanging="180"/>
            </w:pPr>
            <w:r>
              <w:rPr>
                <w:sz w:val="20"/>
              </w:rPr>
              <w:t xml:space="preserve">Rapid-Acting insulin </w:t>
            </w:r>
          </w:p>
          <w:p w14:paraId="244651B2" w14:textId="77777777" w:rsidR="00AC6B7F" w:rsidRDefault="00AC6B7F" w:rsidP="00AC6B7F">
            <w:pPr>
              <w:spacing w:line="259" w:lineRule="auto"/>
              <w:ind w:left="175"/>
            </w:pPr>
            <w:r>
              <w:rPr>
                <w:sz w:val="20"/>
              </w:rPr>
              <w:lastRenderedPageBreak/>
              <w:t xml:space="preserve"> </w:t>
            </w:r>
          </w:p>
        </w:tc>
        <w:tc>
          <w:tcPr>
            <w:tcW w:w="0" w:type="auto"/>
            <w:vMerge/>
            <w:tcBorders>
              <w:top w:val="nil"/>
              <w:left w:val="single" w:sz="8" w:space="0" w:color="000000"/>
              <w:bottom w:val="nil"/>
              <w:right w:val="single" w:sz="8" w:space="0" w:color="000000"/>
            </w:tcBorders>
          </w:tcPr>
          <w:p w14:paraId="38B8D1A3" w14:textId="77777777" w:rsidR="00AC6B7F" w:rsidRDefault="00AC6B7F" w:rsidP="00AC6B7F">
            <w:pPr>
              <w:spacing w:after="160" w:line="259" w:lineRule="auto"/>
            </w:pPr>
          </w:p>
        </w:tc>
      </w:tr>
      <w:tr w:rsidR="00AC6B7F" w14:paraId="2E62D95D" w14:textId="77777777" w:rsidTr="001961A7">
        <w:trPr>
          <w:trHeight w:val="1336"/>
        </w:trPr>
        <w:tc>
          <w:tcPr>
            <w:tcW w:w="2067" w:type="dxa"/>
            <w:vMerge/>
            <w:tcBorders>
              <w:top w:val="nil"/>
              <w:left w:val="single" w:sz="8" w:space="0" w:color="000000"/>
              <w:bottom w:val="single" w:sz="8" w:space="0" w:color="000000"/>
              <w:right w:val="single" w:sz="8" w:space="0" w:color="000000"/>
            </w:tcBorders>
          </w:tcPr>
          <w:p w14:paraId="68BE0394" w14:textId="77777777" w:rsidR="00AC6B7F" w:rsidRDefault="00AC6B7F" w:rsidP="00AC6B7F">
            <w:pPr>
              <w:spacing w:after="160" w:line="259" w:lineRule="auto"/>
            </w:pPr>
          </w:p>
        </w:tc>
        <w:tc>
          <w:tcPr>
            <w:tcW w:w="5634" w:type="dxa"/>
            <w:gridSpan w:val="2"/>
            <w:tcBorders>
              <w:top w:val="single" w:sz="4" w:space="0" w:color="000000"/>
              <w:left w:val="single" w:sz="8" w:space="0" w:color="000000"/>
              <w:bottom w:val="single" w:sz="4" w:space="0" w:color="000000"/>
              <w:right w:val="single" w:sz="8" w:space="0" w:color="000000"/>
            </w:tcBorders>
          </w:tcPr>
          <w:p w14:paraId="5C9C2978" w14:textId="77777777" w:rsidR="00AC6B7F" w:rsidRPr="00C904C7" w:rsidRDefault="00AC6B7F" w:rsidP="00425E2D">
            <w:pPr>
              <w:numPr>
                <w:ilvl w:val="0"/>
                <w:numId w:val="16"/>
              </w:numPr>
              <w:spacing w:after="18" w:line="259" w:lineRule="auto"/>
              <w:ind w:hanging="180"/>
            </w:pPr>
            <w:r>
              <w:rPr>
                <w:sz w:val="20"/>
              </w:rPr>
              <w:t>Antihypertensive agents</w:t>
            </w:r>
          </w:p>
          <w:p w14:paraId="6DEFBF3A" w14:textId="77777777" w:rsidR="00AC6B7F" w:rsidRDefault="00AC6B7F" w:rsidP="00425E2D">
            <w:pPr>
              <w:numPr>
                <w:ilvl w:val="0"/>
                <w:numId w:val="16"/>
              </w:numPr>
              <w:spacing w:after="18" w:line="259" w:lineRule="auto"/>
              <w:ind w:hanging="180"/>
            </w:pPr>
            <w:r>
              <w:rPr>
                <w:sz w:val="20"/>
              </w:rPr>
              <w:t xml:space="preserve">Anti-hypertensive Diuretics </w:t>
            </w:r>
          </w:p>
          <w:p w14:paraId="2187FDB9" w14:textId="77777777" w:rsidR="00AC6B7F" w:rsidRDefault="00AC6B7F" w:rsidP="00425E2D">
            <w:pPr>
              <w:numPr>
                <w:ilvl w:val="0"/>
                <w:numId w:val="16"/>
              </w:numPr>
              <w:spacing w:after="18" w:line="259" w:lineRule="auto"/>
              <w:ind w:hanging="180"/>
            </w:pPr>
            <w:r>
              <w:rPr>
                <w:sz w:val="20"/>
              </w:rPr>
              <w:t xml:space="preserve">Calcium channel blocking agents  </w:t>
            </w:r>
          </w:p>
          <w:p w14:paraId="791D5A2D" w14:textId="77777777" w:rsidR="00AC6B7F" w:rsidRDefault="00AC6B7F" w:rsidP="00425E2D">
            <w:pPr>
              <w:numPr>
                <w:ilvl w:val="0"/>
                <w:numId w:val="16"/>
              </w:numPr>
              <w:spacing w:after="18" w:line="259" w:lineRule="auto"/>
              <w:ind w:hanging="180"/>
            </w:pPr>
            <w:r>
              <w:rPr>
                <w:sz w:val="20"/>
              </w:rPr>
              <w:t xml:space="preserve">Angiotensin converting enzyme inhibitors  </w:t>
            </w:r>
          </w:p>
          <w:p w14:paraId="7619647C" w14:textId="77777777" w:rsidR="00AC6B7F" w:rsidRDefault="00AC6B7F" w:rsidP="00425E2D">
            <w:pPr>
              <w:numPr>
                <w:ilvl w:val="0"/>
                <w:numId w:val="16"/>
              </w:numPr>
              <w:spacing w:after="20" w:line="259" w:lineRule="auto"/>
              <w:ind w:hanging="180"/>
            </w:pPr>
            <w:r>
              <w:rPr>
                <w:sz w:val="20"/>
              </w:rPr>
              <w:t xml:space="preserve">Angiotensin II receptor antagonists </w:t>
            </w:r>
          </w:p>
          <w:p w14:paraId="4730D7DE" w14:textId="77777777" w:rsidR="00AC6B7F" w:rsidRDefault="00AC6B7F" w:rsidP="00425E2D">
            <w:pPr>
              <w:numPr>
                <w:ilvl w:val="0"/>
                <w:numId w:val="16"/>
              </w:numPr>
              <w:spacing w:line="259" w:lineRule="auto"/>
              <w:ind w:hanging="180"/>
            </w:pPr>
            <w:r>
              <w:rPr>
                <w:sz w:val="20"/>
              </w:rPr>
              <w:t xml:space="preserve">Alpha-1 adrenergic receptor agonists </w:t>
            </w:r>
          </w:p>
        </w:tc>
        <w:tc>
          <w:tcPr>
            <w:tcW w:w="0" w:type="auto"/>
            <w:vMerge/>
            <w:tcBorders>
              <w:top w:val="nil"/>
              <w:left w:val="single" w:sz="8" w:space="0" w:color="000000"/>
              <w:bottom w:val="single" w:sz="8" w:space="0" w:color="000000"/>
              <w:right w:val="single" w:sz="8" w:space="0" w:color="000000"/>
            </w:tcBorders>
          </w:tcPr>
          <w:p w14:paraId="37D62C00" w14:textId="77777777" w:rsidR="00AC6B7F" w:rsidRDefault="00AC6B7F" w:rsidP="00AC6B7F">
            <w:pPr>
              <w:spacing w:after="160" w:line="259" w:lineRule="auto"/>
            </w:pPr>
          </w:p>
        </w:tc>
      </w:tr>
      <w:tr w:rsidR="00AC6B7F" w14:paraId="017438B4" w14:textId="77777777" w:rsidTr="001961A7">
        <w:trPr>
          <w:trHeight w:val="2402"/>
        </w:trPr>
        <w:tc>
          <w:tcPr>
            <w:tcW w:w="2067" w:type="dxa"/>
            <w:vMerge w:val="restart"/>
            <w:tcBorders>
              <w:top w:val="single" w:sz="8" w:space="0" w:color="000000"/>
              <w:left w:val="single" w:sz="8" w:space="0" w:color="000000"/>
              <w:bottom w:val="single" w:sz="8" w:space="0" w:color="000000"/>
              <w:right w:val="single" w:sz="8" w:space="0" w:color="000000"/>
            </w:tcBorders>
          </w:tcPr>
          <w:p w14:paraId="213984B4" w14:textId="77777777" w:rsidR="00AC6B7F" w:rsidRDefault="00AC6B7F" w:rsidP="00AC6B7F">
            <w:pPr>
              <w:spacing w:after="160" w:line="259" w:lineRule="auto"/>
            </w:pPr>
          </w:p>
        </w:tc>
        <w:tc>
          <w:tcPr>
            <w:tcW w:w="5634" w:type="dxa"/>
            <w:gridSpan w:val="2"/>
            <w:tcBorders>
              <w:top w:val="single" w:sz="8" w:space="0" w:color="000000"/>
              <w:left w:val="single" w:sz="8" w:space="0" w:color="000000"/>
              <w:bottom w:val="single" w:sz="4" w:space="0" w:color="000000"/>
              <w:right w:val="single" w:sz="8" w:space="0" w:color="000000"/>
            </w:tcBorders>
          </w:tcPr>
          <w:p w14:paraId="36A49E8B" w14:textId="77777777" w:rsidR="00AC6B7F" w:rsidRDefault="00AC6B7F" w:rsidP="00425E2D">
            <w:pPr>
              <w:numPr>
                <w:ilvl w:val="0"/>
                <w:numId w:val="17"/>
              </w:numPr>
              <w:spacing w:after="18" w:line="259" w:lineRule="auto"/>
              <w:ind w:hanging="180"/>
            </w:pPr>
            <w:r>
              <w:rPr>
                <w:sz w:val="20"/>
              </w:rPr>
              <w:t xml:space="preserve">Alpha-2 adrenergic receptor agonists </w:t>
            </w:r>
          </w:p>
          <w:p w14:paraId="64631A54" w14:textId="77777777" w:rsidR="00AC6B7F" w:rsidRDefault="00AC6B7F" w:rsidP="00425E2D">
            <w:pPr>
              <w:numPr>
                <w:ilvl w:val="0"/>
                <w:numId w:val="17"/>
              </w:numPr>
              <w:spacing w:after="18" w:line="259" w:lineRule="auto"/>
              <w:ind w:hanging="180"/>
            </w:pPr>
            <w:r>
              <w:rPr>
                <w:sz w:val="20"/>
              </w:rPr>
              <w:t xml:space="preserve">Beta-adrenergic blocking agents </w:t>
            </w:r>
          </w:p>
          <w:p w14:paraId="48F5EE91" w14:textId="77777777" w:rsidR="00AC6B7F" w:rsidRDefault="00AC6B7F" w:rsidP="00425E2D">
            <w:pPr>
              <w:numPr>
                <w:ilvl w:val="0"/>
                <w:numId w:val="17"/>
              </w:numPr>
              <w:spacing w:after="18" w:line="259" w:lineRule="auto"/>
              <w:ind w:hanging="180"/>
            </w:pPr>
            <w:r>
              <w:rPr>
                <w:sz w:val="20"/>
              </w:rPr>
              <w:t xml:space="preserve">Vasodilators </w:t>
            </w:r>
          </w:p>
          <w:p w14:paraId="1DCE19A7" w14:textId="77777777" w:rsidR="00AC6B7F" w:rsidRDefault="00AC6B7F" w:rsidP="00425E2D">
            <w:pPr>
              <w:numPr>
                <w:ilvl w:val="0"/>
                <w:numId w:val="17"/>
              </w:numPr>
              <w:spacing w:after="18" w:line="259" w:lineRule="auto"/>
              <w:ind w:hanging="180"/>
            </w:pPr>
            <w:r>
              <w:rPr>
                <w:sz w:val="20"/>
              </w:rPr>
              <w:t xml:space="preserve">Renin Inhibitors </w:t>
            </w:r>
          </w:p>
          <w:p w14:paraId="06BAE181" w14:textId="77777777" w:rsidR="00AC6B7F" w:rsidRDefault="00AC6B7F" w:rsidP="00425E2D">
            <w:pPr>
              <w:numPr>
                <w:ilvl w:val="0"/>
                <w:numId w:val="17"/>
              </w:numPr>
              <w:spacing w:after="20" w:line="259" w:lineRule="auto"/>
              <w:ind w:hanging="180"/>
            </w:pPr>
            <w:r>
              <w:rPr>
                <w:sz w:val="20"/>
              </w:rPr>
              <w:t xml:space="preserve">Aldosterone receptor antagonists </w:t>
            </w:r>
          </w:p>
          <w:p w14:paraId="4A69D06E" w14:textId="77777777" w:rsidR="00AC6B7F" w:rsidRDefault="00AC6B7F" w:rsidP="00425E2D">
            <w:pPr>
              <w:numPr>
                <w:ilvl w:val="0"/>
                <w:numId w:val="17"/>
              </w:numPr>
              <w:spacing w:after="18" w:line="259" w:lineRule="auto"/>
              <w:ind w:hanging="180"/>
            </w:pPr>
            <w:r>
              <w:rPr>
                <w:sz w:val="20"/>
              </w:rPr>
              <w:t xml:space="preserve">Endothelium receptor antagonists </w:t>
            </w:r>
          </w:p>
          <w:p w14:paraId="586DD923" w14:textId="77777777" w:rsidR="00AC6B7F" w:rsidRDefault="00AC6B7F" w:rsidP="00425E2D">
            <w:pPr>
              <w:numPr>
                <w:ilvl w:val="0"/>
                <w:numId w:val="17"/>
              </w:numPr>
              <w:spacing w:after="16" w:line="259" w:lineRule="auto"/>
              <w:ind w:hanging="180"/>
            </w:pPr>
            <w:r>
              <w:rPr>
                <w:sz w:val="20"/>
              </w:rPr>
              <w:t xml:space="preserve">Antihypertensive combinations </w:t>
            </w:r>
          </w:p>
          <w:p w14:paraId="092FF101" w14:textId="77777777" w:rsidR="00AC6B7F" w:rsidRDefault="00AC6B7F" w:rsidP="00AC6B7F">
            <w:pPr>
              <w:spacing w:after="18" w:line="259" w:lineRule="auto"/>
              <w:ind w:left="14"/>
            </w:pPr>
            <w:r>
              <w:rPr>
                <w:sz w:val="20"/>
              </w:rPr>
              <w:t xml:space="preserve"> </w:t>
            </w:r>
          </w:p>
          <w:p w14:paraId="0F3D6C50" w14:textId="77777777" w:rsidR="00AC6B7F" w:rsidRDefault="00AC6B7F" w:rsidP="00AC6B7F">
            <w:pPr>
              <w:spacing w:line="259" w:lineRule="auto"/>
              <w:ind w:left="170"/>
            </w:pPr>
            <w:r>
              <w:rPr>
                <w:sz w:val="20"/>
              </w:rPr>
              <w:t xml:space="preserve">Antiplatelet agents </w:t>
            </w:r>
          </w:p>
        </w:tc>
        <w:tc>
          <w:tcPr>
            <w:tcW w:w="991" w:type="dxa"/>
            <w:vMerge w:val="restart"/>
            <w:tcBorders>
              <w:top w:val="single" w:sz="8" w:space="0" w:color="000000"/>
              <w:left w:val="single" w:sz="8" w:space="0" w:color="000000"/>
              <w:bottom w:val="single" w:sz="8" w:space="0" w:color="000000"/>
              <w:right w:val="single" w:sz="8" w:space="0" w:color="000000"/>
            </w:tcBorders>
          </w:tcPr>
          <w:p w14:paraId="4270EE56" w14:textId="77777777" w:rsidR="00AC6B7F" w:rsidRDefault="00AC6B7F" w:rsidP="00AC6B7F">
            <w:pPr>
              <w:spacing w:after="160" w:line="259" w:lineRule="auto"/>
            </w:pPr>
          </w:p>
        </w:tc>
      </w:tr>
      <w:tr w:rsidR="00AC6B7F" w14:paraId="18DAEC28" w14:textId="77777777" w:rsidTr="001961A7">
        <w:trPr>
          <w:trHeight w:val="1378"/>
        </w:trPr>
        <w:tc>
          <w:tcPr>
            <w:tcW w:w="2067" w:type="dxa"/>
            <w:vMerge/>
            <w:tcBorders>
              <w:top w:val="nil"/>
              <w:left w:val="single" w:sz="8" w:space="0" w:color="000000"/>
              <w:bottom w:val="nil"/>
              <w:right w:val="single" w:sz="8" w:space="0" w:color="000000"/>
            </w:tcBorders>
          </w:tcPr>
          <w:p w14:paraId="62B01499" w14:textId="77777777" w:rsidR="00AC6B7F" w:rsidRDefault="00AC6B7F" w:rsidP="00AC6B7F">
            <w:pPr>
              <w:spacing w:after="160" w:line="259" w:lineRule="auto"/>
            </w:pPr>
          </w:p>
        </w:tc>
        <w:tc>
          <w:tcPr>
            <w:tcW w:w="5634" w:type="dxa"/>
            <w:gridSpan w:val="2"/>
            <w:tcBorders>
              <w:top w:val="single" w:sz="4" w:space="0" w:color="000000"/>
              <w:left w:val="single" w:sz="8" w:space="0" w:color="000000"/>
              <w:bottom w:val="single" w:sz="4" w:space="0" w:color="000000"/>
              <w:right w:val="single" w:sz="8" w:space="0" w:color="000000"/>
            </w:tcBorders>
          </w:tcPr>
          <w:p w14:paraId="18132F2A" w14:textId="77777777" w:rsidR="00AC6B7F" w:rsidRDefault="00AC6B7F" w:rsidP="00425E2D">
            <w:pPr>
              <w:numPr>
                <w:ilvl w:val="0"/>
                <w:numId w:val="18"/>
              </w:numPr>
              <w:spacing w:after="15" w:line="259" w:lineRule="auto"/>
              <w:ind w:hanging="185"/>
            </w:pPr>
            <w:r>
              <w:rPr>
                <w:sz w:val="20"/>
              </w:rPr>
              <w:t xml:space="preserve">Glycoprotein platelet inhibitors  </w:t>
            </w:r>
          </w:p>
          <w:p w14:paraId="33052DAF" w14:textId="77777777" w:rsidR="00AC6B7F" w:rsidRDefault="00AC6B7F" w:rsidP="00425E2D">
            <w:pPr>
              <w:numPr>
                <w:ilvl w:val="0"/>
                <w:numId w:val="18"/>
              </w:numPr>
              <w:spacing w:after="18" w:line="259" w:lineRule="auto"/>
              <w:ind w:hanging="185"/>
            </w:pPr>
            <w:r>
              <w:rPr>
                <w:sz w:val="20"/>
              </w:rPr>
              <w:t xml:space="preserve">Platelet aggregation inhibitors </w:t>
            </w:r>
          </w:p>
          <w:p w14:paraId="68B65ABA" w14:textId="77777777" w:rsidR="00AC6B7F" w:rsidRDefault="00AC6B7F" w:rsidP="00425E2D">
            <w:pPr>
              <w:numPr>
                <w:ilvl w:val="0"/>
                <w:numId w:val="18"/>
              </w:numPr>
              <w:spacing w:after="18" w:line="259" w:lineRule="auto"/>
              <w:ind w:hanging="185"/>
            </w:pPr>
            <w:r>
              <w:rPr>
                <w:sz w:val="20"/>
              </w:rPr>
              <w:t xml:space="preserve">Protease-activated receptor-1 antagonists </w:t>
            </w:r>
          </w:p>
          <w:p w14:paraId="36C38EB4" w14:textId="77777777" w:rsidR="00AC6B7F" w:rsidRDefault="00AC6B7F" w:rsidP="00AC6B7F">
            <w:pPr>
              <w:spacing w:after="15" w:line="259" w:lineRule="auto"/>
              <w:ind w:left="14"/>
            </w:pPr>
            <w:r>
              <w:rPr>
                <w:sz w:val="20"/>
              </w:rPr>
              <w:t xml:space="preserve"> </w:t>
            </w:r>
          </w:p>
          <w:p w14:paraId="07464FE8" w14:textId="77777777" w:rsidR="00AC6B7F" w:rsidRDefault="00AC6B7F" w:rsidP="00AC6B7F">
            <w:pPr>
              <w:spacing w:line="259" w:lineRule="auto"/>
              <w:ind w:left="170"/>
            </w:pPr>
            <w:r>
              <w:rPr>
                <w:sz w:val="20"/>
              </w:rPr>
              <w:t xml:space="preserve">Antihyperlipidemic agents </w:t>
            </w:r>
          </w:p>
        </w:tc>
        <w:tc>
          <w:tcPr>
            <w:tcW w:w="0" w:type="auto"/>
            <w:vMerge/>
            <w:tcBorders>
              <w:top w:val="nil"/>
              <w:left w:val="single" w:sz="8" w:space="0" w:color="000000"/>
              <w:bottom w:val="nil"/>
              <w:right w:val="single" w:sz="8" w:space="0" w:color="000000"/>
            </w:tcBorders>
          </w:tcPr>
          <w:p w14:paraId="2F7439D2" w14:textId="77777777" w:rsidR="00AC6B7F" w:rsidRDefault="00AC6B7F" w:rsidP="00AC6B7F">
            <w:pPr>
              <w:spacing w:after="160" w:line="259" w:lineRule="auto"/>
            </w:pPr>
          </w:p>
        </w:tc>
      </w:tr>
      <w:tr w:rsidR="00AC6B7F" w14:paraId="468FC5CC" w14:textId="77777777" w:rsidTr="001961A7">
        <w:trPr>
          <w:trHeight w:val="1102"/>
        </w:trPr>
        <w:tc>
          <w:tcPr>
            <w:tcW w:w="2067" w:type="dxa"/>
            <w:vMerge/>
            <w:tcBorders>
              <w:top w:val="nil"/>
              <w:left w:val="single" w:sz="8" w:space="0" w:color="000000"/>
              <w:bottom w:val="nil"/>
              <w:right w:val="single" w:sz="8" w:space="0" w:color="000000"/>
            </w:tcBorders>
          </w:tcPr>
          <w:p w14:paraId="21A27D38" w14:textId="77777777" w:rsidR="00AC6B7F" w:rsidRDefault="00AC6B7F" w:rsidP="00AC6B7F">
            <w:pPr>
              <w:spacing w:after="160" w:line="259" w:lineRule="auto"/>
            </w:pPr>
          </w:p>
        </w:tc>
        <w:tc>
          <w:tcPr>
            <w:tcW w:w="5634" w:type="dxa"/>
            <w:gridSpan w:val="2"/>
            <w:tcBorders>
              <w:top w:val="single" w:sz="4" w:space="0" w:color="000000"/>
              <w:left w:val="single" w:sz="8" w:space="0" w:color="000000"/>
              <w:bottom w:val="single" w:sz="4" w:space="0" w:color="000000"/>
              <w:right w:val="single" w:sz="8" w:space="0" w:color="000000"/>
            </w:tcBorders>
          </w:tcPr>
          <w:p w14:paraId="71AA9A24" w14:textId="77777777" w:rsidR="00AC6B7F" w:rsidRDefault="00AC6B7F" w:rsidP="00425E2D">
            <w:pPr>
              <w:numPr>
                <w:ilvl w:val="0"/>
                <w:numId w:val="19"/>
              </w:numPr>
              <w:spacing w:after="18" w:line="259" w:lineRule="auto"/>
              <w:ind w:hanging="185"/>
            </w:pPr>
            <w:r>
              <w:rPr>
                <w:sz w:val="20"/>
              </w:rPr>
              <w:t xml:space="preserve">Statins </w:t>
            </w:r>
          </w:p>
          <w:p w14:paraId="38E85E40" w14:textId="77777777" w:rsidR="00AC6B7F" w:rsidRDefault="00AC6B7F" w:rsidP="00425E2D">
            <w:pPr>
              <w:numPr>
                <w:ilvl w:val="0"/>
                <w:numId w:val="19"/>
              </w:numPr>
              <w:spacing w:after="16" w:line="259" w:lineRule="auto"/>
              <w:ind w:hanging="185"/>
            </w:pPr>
            <w:r>
              <w:rPr>
                <w:sz w:val="20"/>
              </w:rPr>
              <w:t xml:space="preserve">Fibrates </w:t>
            </w:r>
          </w:p>
          <w:p w14:paraId="45748ACD" w14:textId="77777777" w:rsidR="00AC6B7F" w:rsidRDefault="00AC6B7F" w:rsidP="00AC6B7F">
            <w:pPr>
              <w:spacing w:after="18" w:line="259" w:lineRule="auto"/>
              <w:ind w:left="14"/>
            </w:pPr>
            <w:r>
              <w:rPr>
                <w:sz w:val="20"/>
              </w:rPr>
              <w:t xml:space="preserve"> </w:t>
            </w:r>
          </w:p>
          <w:p w14:paraId="22FDB43D" w14:textId="77777777" w:rsidR="00AC6B7F" w:rsidRDefault="00AC6B7F" w:rsidP="00AC6B7F">
            <w:pPr>
              <w:spacing w:line="259" w:lineRule="auto"/>
              <w:ind w:left="170"/>
            </w:pPr>
            <w:r>
              <w:rPr>
                <w:sz w:val="20"/>
              </w:rPr>
              <w:t xml:space="preserve">Antidepressant/anxiolytic agents </w:t>
            </w:r>
          </w:p>
        </w:tc>
        <w:tc>
          <w:tcPr>
            <w:tcW w:w="0" w:type="auto"/>
            <w:vMerge/>
            <w:tcBorders>
              <w:top w:val="nil"/>
              <w:left w:val="single" w:sz="8" w:space="0" w:color="000000"/>
              <w:bottom w:val="nil"/>
              <w:right w:val="single" w:sz="8" w:space="0" w:color="000000"/>
            </w:tcBorders>
          </w:tcPr>
          <w:p w14:paraId="79F852DC" w14:textId="77777777" w:rsidR="00AC6B7F" w:rsidRDefault="00AC6B7F" w:rsidP="00AC6B7F">
            <w:pPr>
              <w:spacing w:after="160" w:line="259" w:lineRule="auto"/>
            </w:pPr>
          </w:p>
        </w:tc>
      </w:tr>
      <w:tr w:rsidR="00AC6B7F" w14:paraId="2D40BF72" w14:textId="77777777" w:rsidTr="001961A7">
        <w:trPr>
          <w:trHeight w:val="2155"/>
        </w:trPr>
        <w:tc>
          <w:tcPr>
            <w:tcW w:w="2067" w:type="dxa"/>
            <w:vMerge/>
            <w:tcBorders>
              <w:top w:val="nil"/>
              <w:left w:val="single" w:sz="8" w:space="0" w:color="000000"/>
              <w:bottom w:val="single" w:sz="8" w:space="0" w:color="000000"/>
              <w:right w:val="single" w:sz="8" w:space="0" w:color="000000"/>
            </w:tcBorders>
          </w:tcPr>
          <w:p w14:paraId="14A3F0F6" w14:textId="77777777" w:rsidR="00AC6B7F" w:rsidRDefault="00AC6B7F" w:rsidP="00AC6B7F">
            <w:pPr>
              <w:spacing w:after="160" w:line="259" w:lineRule="auto"/>
            </w:pPr>
          </w:p>
        </w:tc>
        <w:tc>
          <w:tcPr>
            <w:tcW w:w="5634" w:type="dxa"/>
            <w:gridSpan w:val="2"/>
            <w:tcBorders>
              <w:top w:val="single" w:sz="4" w:space="0" w:color="000000"/>
              <w:left w:val="single" w:sz="8" w:space="0" w:color="000000"/>
              <w:bottom w:val="double" w:sz="4" w:space="0" w:color="000000"/>
              <w:right w:val="single" w:sz="8" w:space="0" w:color="000000"/>
            </w:tcBorders>
          </w:tcPr>
          <w:p w14:paraId="705FDCA4" w14:textId="77777777" w:rsidR="00AC6B7F" w:rsidRDefault="00AC6B7F" w:rsidP="00425E2D">
            <w:pPr>
              <w:numPr>
                <w:ilvl w:val="0"/>
                <w:numId w:val="20"/>
              </w:numPr>
              <w:spacing w:after="18" w:line="259" w:lineRule="auto"/>
              <w:ind w:hanging="185"/>
            </w:pPr>
            <w:r>
              <w:rPr>
                <w:sz w:val="20"/>
              </w:rPr>
              <w:t xml:space="preserve">SSRI antidepressants </w:t>
            </w:r>
          </w:p>
          <w:p w14:paraId="28A0602A" w14:textId="77777777" w:rsidR="00AC6B7F" w:rsidRDefault="00AC6B7F" w:rsidP="00425E2D">
            <w:pPr>
              <w:numPr>
                <w:ilvl w:val="0"/>
                <w:numId w:val="20"/>
              </w:numPr>
              <w:spacing w:after="18" w:line="259" w:lineRule="auto"/>
              <w:ind w:hanging="185"/>
            </w:pPr>
            <w:r>
              <w:rPr>
                <w:sz w:val="20"/>
              </w:rPr>
              <w:t xml:space="preserve">Tricyclic antidepressants </w:t>
            </w:r>
          </w:p>
          <w:p w14:paraId="2B95E3FB" w14:textId="77777777" w:rsidR="00AC6B7F" w:rsidRDefault="00AC6B7F" w:rsidP="00425E2D">
            <w:pPr>
              <w:numPr>
                <w:ilvl w:val="0"/>
                <w:numId w:val="20"/>
              </w:numPr>
              <w:spacing w:after="18" w:line="259" w:lineRule="auto"/>
              <w:ind w:hanging="185"/>
            </w:pPr>
            <w:r>
              <w:rPr>
                <w:sz w:val="20"/>
              </w:rPr>
              <w:t xml:space="preserve">Monoamine oxidase inhibitors </w:t>
            </w:r>
          </w:p>
          <w:p w14:paraId="3057DAEB" w14:textId="77777777" w:rsidR="00AC6B7F" w:rsidRDefault="00AC6B7F" w:rsidP="00425E2D">
            <w:pPr>
              <w:numPr>
                <w:ilvl w:val="0"/>
                <w:numId w:val="20"/>
              </w:numPr>
              <w:spacing w:after="18" w:line="259" w:lineRule="auto"/>
              <w:ind w:hanging="185"/>
            </w:pPr>
            <w:r>
              <w:rPr>
                <w:sz w:val="20"/>
              </w:rPr>
              <w:t xml:space="preserve">Phenylpiperazine antidepressants </w:t>
            </w:r>
          </w:p>
          <w:p w14:paraId="35762ED5" w14:textId="77777777" w:rsidR="00AC6B7F" w:rsidRDefault="00AC6B7F" w:rsidP="00425E2D">
            <w:pPr>
              <w:numPr>
                <w:ilvl w:val="0"/>
                <w:numId w:val="20"/>
              </w:numPr>
              <w:spacing w:after="20" w:line="259" w:lineRule="auto"/>
              <w:ind w:hanging="185"/>
            </w:pPr>
            <w:r>
              <w:rPr>
                <w:sz w:val="20"/>
              </w:rPr>
              <w:t xml:space="preserve">Tetracyclic antidepressants </w:t>
            </w:r>
          </w:p>
          <w:p w14:paraId="11EF6378" w14:textId="77777777" w:rsidR="00AC6B7F" w:rsidRDefault="00AC6B7F" w:rsidP="00425E2D">
            <w:pPr>
              <w:numPr>
                <w:ilvl w:val="0"/>
                <w:numId w:val="20"/>
              </w:numPr>
              <w:spacing w:after="18" w:line="259" w:lineRule="auto"/>
              <w:ind w:hanging="185"/>
            </w:pPr>
            <w:r>
              <w:rPr>
                <w:sz w:val="20"/>
              </w:rPr>
              <w:t xml:space="preserve">SSNR antidepressants </w:t>
            </w:r>
          </w:p>
          <w:p w14:paraId="27C7AE04" w14:textId="77777777" w:rsidR="00AC6B7F" w:rsidRDefault="00AC6B7F" w:rsidP="00425E2D">
            <w:pPr>
              <w:numPr>
                <w:ilvl w:val="0"/>
                <w:numId w:val="20"/>
              </w:numPr>
              <w:spacing w:after="18" w:line="259" w:lineRule="auto"/>
              <w:ind w:hanging="185"/>
            </w:pPr>
            <w:r>
              <w:rPr>
                <w:sz w:val="20"/>
              </w:rPr>
              <w:t xml:space="preserve">Barbiturates </w:t>
            </w:r>
          </w:p>
          <w:p w14:paraId="326B8481" w14:textId="77777777" w:rsidR="00AC6B7F" w:rsidRDefault="00AC6B7F" w:rsidP="00425E2D">
            <w:pPr>
              <w:numPr>
                <w:ilvl w:val="0"/>
                <w:numId w:val="20"/>
              </w:numPr>
              <w:spacing w:line="259" w:lineRule="auto"/>
              <w:ind w:hanging="185"/>
            </w:pPr>
            <w:r>
              <w:rPr>
                <w:sz w:val="20"/>
              </w:rPr>
              <w:t xml:space="preserve">Benzodiazepines </w:t>
            </w:r>
          </w:p>
        </w:tc>
        <w:tc>
          <w:tcPr>
            <w:tcW w:w="0" w:type="auto"/>
            <w:vMerge/>
            <w:tcBorders>
              <w:top w:val="nil"/>
              <w:left w:val="single" w:sz="8" w:space="0" w:color="000000"/>
              <w:bottom w:val="single" w:sz="8" w:space="0" w:color="000000"/>
              <w:right w:val="single" w:sz="8" w:space="0" w:color="000000"/>
            </w:tcBorders>
          </w:tcPr>
          <w:p w14:paraId="61C7136A" w14:textId="77777777" w:rsidR="00AC6B7F" w:rsidRDefault="00AC6B7F" w:rsidP="00AC6B7F">
            <w:pPr>
              <w:spacing w:after="160" w:line="259" w:lineRule="auto"/>
            </w:pPr>
          </w:p>
        </w:tc>
      </w:tr>
    </w:tbl>
    <w:p w14:paraId="27FD4E82" w14:textId="77777777" w:rsidR="00AC6B7F" w:rsidRDefault="00AC6B7F" w:rsidP="00AC6B7F">
      <w:pPr>
        <w:spacing w:line="259" w:lineRule="auto"/>
      </w:pPr>
      <w:r>
        <w:t xml:space="preserve"> </w:t>
      </w:r>
    </w:p>
    <w:p w14:paraId="7BD9F7B1" w14:textId="77777777" w:rsidR="00AC6B7F" w:rsidRPr="00AC6B7F" w:rsidRDefault="00AC6B7F" w:rsidP="00AC6B7F"/>
    <w:p w14:paraId="015E116C" w14:textId="77777777" w:rsidR="00AF2875" w:rsidRPr="007D318F" w:rsidRDefault="00432C09" w:rsidP="00506912">
      <w:pPr>
        <w:pStyle w:val="Heading2"/>
      </w:pPr>
      <w:bookmarkStart w:id="194" w:name="_Toc499728768"/>
      <w:r w:rsidRPr="007D318F">
        <w:t xml:space="preserve">4.2 </w:t>
      </w:r>
      <w:r w:rsidR="00A22D38">
        <w:t xml:space="preserve">  </w:t>
      </w:r>
      <w:r w:rsidR="00AF2875" w:rsidRPr="007D318F">
        <w:t>Outcomes</w:t>
      </w:r>
      <w:bookmarkEnd w:id="194"/>
    </w:p>
    <w:p w14:paraId="227BD7F6" w14:textId="77777777" w:rsidR="00425E2D" w:rsidRDefault="00425E2D" w:rsidP="00425E2D">
      <w:pPr>
        <w:ind w:left="-5" w:right="909"/>
      </w:pPr>
      <w:r>
        <w:t xml:space="preserve">Objective 1: To describe trends in ED visit rates and inpatient use rates among adults with diabetes in the United States from 2005-2016 by age, sex, race/ethnicity, rural/urban designation, presence of comorbidities, geographic region, and health insurance coverage. </w:t>
      </w:r>
    </w:p>
    <w:p w14:paraId="0418AC4C" w14:textId="77777777" w:rsidR="00425E2D" w:rsidRDefault="00425E2D" w:rsidP="00425E2D">
      <w:pPr>
        <w:numPr>
          <w:ilvl w:val="0"/>
          <w:numId w:val="21"/>
        </w:numPr>
        <w:spacing w:line="248" w:lineRule="auto"/>
        <w:ind w:right="909" w:hanging="360"/>
      </w:pPr>
      <w:r>
        <w:t xml:space="preserve">Number of Hospital Inpatient Stays for years 2008, 2011, 2014, and 2016. </w:t>
      </w:r>
    </w:p>
    <w:p w14:paraId="41968E5D" w14:textId="77777777" w:rsidR="00425E2D" w:rsidRDefault="00425E2D" w:rsidP="00425E2D">
      <w:pPr>
        <w:numPr>
          <w:ilvl w:val="0"/>
          <w:numId w:val="21"/>
        </w:numPr>
        <w:spacing w:line="248" w:lineRule="auto"/>
        <w:ind w:right="909" w:hanging="360"/>
      </w:pPr>
      <w:r>
        <w:t xml:space="preserve">Absolute and percentage change in number of Hospital Inpatient Stays from 2008 to 2016. </w:t>
      </w:r>
    </w:p>
    <w:p w14:paraId="47E06CD0" w14:textId="77777777" w:rsidR="00425E2D" w:rsidRDefault="00425E2D" w:rsidP="00425E2D">
      <w:pPr>
        <w:numPr>
          <w:ilvl w:val="0"/>
          <w:numId w:val="21"/>
        </w:numPr>
        <w:spacing w:line="248" w:lineRule="auto"/>
        <w:ind w:right="909" w:hanging="360"/>
      </w:pPr>
      <w:r>
        <w:t xml:space="preserve">Number of Hospital Inpatient Stays for years 2008, 2011, 2014, and 2016. </w:t>
      </w:r>
    </w:p>
    <w:p w14:paraId="07BB380A" w14:textId="77777777" w:rsidR="00425E2D" w:rsidRDefault="00425E2D" w:rsidP="00425E2D">
      <w:pPr>
        <w:numPr>
          <w:ilvl w:val="0"/>
          <w:numId w:val="21"/>
        </w:numPr>
        <w:spacing w:line="248" w:lineRule="auto"/>
        <w:ind w:right="909" w:hanging="360"/>
      </w:pPr>
      <w:r>
        <w:t xml:space="preserve">Absolute and percentage change in number of Hospital Inpatient Stays from 2008 to 2016. </w:t>
      </w:r>
    </w:p>
    <w:p w14:paraId="34618E42" w14:textId="77777777" w:rsidR="00425E2D" w:rsidRDefault="00425E2D" w:rsidP="00425E2D">
      <w:pPr>
        <w:numPr>
          <w:ilvl w:val="0"/>
          <w:numId w:val="21"/>
        </w:numPr>
        <w:spacing w:line="248" w:lineRule="auto"/>
        <w:ind w:right="909" w:hanging="360"/>
      </w:pPr>
      <w:r>
        <w:t xml:space="preserve">Rate of Hospital Inpatient Stays per 1000 people with diabetes for years 2008, 2011, 2014, and 2016. </w:t>
      </w:r>
    </w:p>
    <w:p w14:paraId="1D9B3D6A" w14:textId="77777777" w:rsidR="00425E2D" w:rsidRDefault="00425E2D" w:rsidP="00425E2D">
      <w:pPr>
        <w:numPr>
          <w:ilvl w:val="0"/>
          <w:numId w:val="21"/>
        </w:numPr>
        <w:spacing w:line="248" w:lineRule="auto"/>
        <w:ind w:right="909" w:hanging="360"/>
      </w:pPr>
      <w:r>
        <w:t xml:space="preserve">Absolute and percentage change in rate of Hospital Inpatient Stays from 2008 to 2016. </w:t>
      </w:r>
    </w:p>
    <w:p w14:paraId="678FD144" w14:textId="77777777" w:rsidR="00425E2D" w:rsidRDefault="00425E2D" w:rsidP="00425E2D">
      <w:pPr>
        <w:numPr>
          <w:ilvl w:val="0"/>
          <w:numId w:val="21"/>
        </w:numPr>
        <w:spacing w:line="248" w:lineRule="auto"/>
        <w:ind w:right="909" w:hanging="360"/>
      </w:pPr>
      <w:r>
        <w:t xml:space="preserve">Rate of Emergency Department Visits per 1000 people for years 2008, 2011, 2014, and 2016. </w:t>
      </w:r>
    </w:p>
    <w:p w14:paraId="135BFBAB" w14:textId="77777777" w:rsidR="00425E2D" w:rsidRDefault="00425E2D" w:rsidP="00425E2D">
      <w:pPr>
        <w:numPr>
          <w:ilvl w:val="0"/>
          <w:numId w:val="21"/>
        </w:numPr>
        <w:spacing w:line="248" w:lineRule="auto"/>
        <w:ind w:right="909" w:hanging="360"/>
      </w:pPr>
      <w:r>
        <w:t xml:space="preserve">Absolute and percentage change in rate of Emergency Department Visits from 2008 to 2016. </w:t>
      </w:r>
    </w:p>
    <w:p w14:paraId="4AD27A0E" w14:textId="6B0D2B3D" w:rsidR="00425E2D" w:rsidRDefault="00425E2D" w:rsidP="00425E2D">
      <w:pPr>
        <w:numPr>
          <w:ilvl w:val="0"/>
          <w:numId w:val="21"/>
        </w:numPr>
        <w:spacing w:after="91" w:line="248" w:lineRule="auto"/>
        <w:ind w:right="909" w:hanging="360"/>
      </w:pPr>
      <w:r>
        <w:t xml:space="preserve">Stratification of findings by age, sex, race/ethnicity, rural/urban designation, presence of comorbidities, geographic region, and health insurance coverage, </w:t>
      </w:r>
      <w:ins w:id="195" w:author="Author">
        <w:r w:rsidR="002D750C">
          <w:t>and diabetes status.</w:t>
        </w:r>
      </w:ins>
      <w:del w:id="196" w:author="Author">
        <w:r w:rsidRPr="001124D9" w:rsidDel="00AE1BC1">
          <w:rPr>
            <w:rPrChange w:id="197" w:author="Author">
              <w:rPr>
                <w:highlight w:val="yellow"/>
              </w:rPr>
            </w:rPrChange>
          </w:rPr>
          <w:delText>and diabetes status.</w:delText>
        </w:r>
        <w:r w:rsidDel="00AE1BC1">
          <w:delText xml:space="preserve"> </w:delText>
        </w:r>
      </w:del>
    </w:p>
    <w:p w14:paraId="07A14800" w14:textId="29B344B6" w:rsidR="00425E2D" w:rsidRDefault="00425E2D" w:rsidP="00425E2D">
      <w:pPr>
        <w:spacing w:after="99"/>
        <w:ind w:left="197" w:right="909"/>
      </w:pPr>
      <w:r>
        <w:t>Objective 2: To describe trends in the rates of potentially preventable hospitalizations among adults with diabetes in the United States from 2005-2016 by age, sex, race/ethnicity</w:t>
      </w:r>
      <w:del w:id="198" w:author="Author">
        <w:r w:rsidDel="00AE1BC1">
          <w:delText>, rural/urban designation</w:delText>
        </w:r>
      </w:del>
      <w:r>
        <w:t xml:space="preserve">, presence of comorbidities, geographic region, and health insurance coverage. </w:t>
      </w:r>
    </w:p>
    <w:p w14:paraId="5153E477" w14:textId="77777777" w:rsidR="00425E2D" w:rsidRDefault="00425E2D" w:rsidP="00425E2D">
      <w:pPr>
        <w:numPr>
          <w:ilvl w:val="0"/>
          <w:numId w:val="21"/>
        </w:numPr>
        <w:spacing w:line="248" w:lineRule="auto"/>
        <w:ind w:right="909" w:hanging="360"/>
      </w:pPr>
      <w:r>
        <w:t xml:space="preserve">Number of Potentially Preventable Hospitalizations among people with diabetes for years 2008, 2011, 2014, and 2016. </w:t>
      </w:r>
    </w:p>
    <w:p w14:paraId="1A70997A" w14:textId="77777777" w:rsidR="00425E2D" w:rsidRDefault="00425E2D" w:rsidP="00425E2D">
      <w:pPr>
        <w:numPr>
          <w:ilvl w:val="0"/>
          <w:numId w:val="21"/>
        </w:numPr>
        <w:spacing w:line="248" w:lineRule="auto"/>
        <w:ind w:right="909" w:hanging="360"/>
      </w:pPr>
      <w:r>
        <w:t xml:space="preserve">Rates of Potentially Preventable Hospitalizations per 1000 persons with diabetes for years 2008, 2011, 2014, and 2016. </w:t>
      </w:r>
    </w:p>
    <w:p w14:paraId="6CBC948A" w14:textId="77777777" w:rsidR="00425E2D" w:rsidRDefault="00425E2D" w:rsidP="00425E2D">
      <w:pPr>
        <w:numPr>
          <w:ilvl w:val="0"/>
          <w:numId w:val="21"/>
        </w:numPr>
        <w:spacing w:line="248" w:lineRule="auto"/>
        <w:ind w:right="909" w:hanging="360"/>
      </w:pPr>
      <w:r>
        <w:t xml:space="preserve">Absolute and percent change in number of Potentially Preventable Hospitalizations from 2008 to 2016. </w:t>
      </w:r>
    </w:p>
    <w:p w14:paraId="199B6D51" w14:textId="77777777" w:rsidR="00425E2D" w:rsidRDefault="00425E2D" w:rsidP="00425E2D">
      <w:pPr>
        <w:numPr>
          <w:ilvl w:val="0"/>
          <w:numId w:val="21"/>
        </w:numPr>
        <w:spacing w:line="248" w:lineRule="auto"/>
        <w:ind w:right="909" w:hanging="360"/>
      </w:pPr>
      <w:r>
        <w:t xml:space="preserve">Absolute and percent change in rates of Potentially Preventable Hospitalizations from 2008 to 2016. </w:t>
      </w:r>
    </w:p>
    <w:p w14:paraId="7ABD8793" w14:textId="0C9AD11A" w:rsidR="00425E2D" w:rsidRDefault="00425E2D" w:rsidP="00425E2D">
      <w:pPr>
        <w:numPr>
          <w:ilvl w:val="0"/>
          <w:numId w:val="21"/>
        </w:numPr>
        <w:spacing w:after="91" w:line="248" w:lineRule="auto"/>
        <w:ind w:right="909" w:hanging="360"/>
      </w:pPr>
      <w:r>
        <w:t>Stratification of percent change in rates of Potentially Preventable Hospitalizations by age, sex, race/ethnicity, rural/urban designation, presence of comorbidities, geographic region, and health insurance coverage</w:t>
      </w:r>
      <w:ins w:id="199" w:author="Author">
        <w:r w:rsidR="003337E6">
          <w:t>, and diabetes status.</w:t>
        </w:r>
        <w:del w:id="200" w:author="Author">
          <w:r w:rsidR="002D750C" w:rsidDel="003337E6">
            <w:delText>.</w:delText>
          </w:r>
        </w:del>
      </w:ins>
      <w:del w:id="201" w:author="Author">
        <w:r w:rsidDel="002D750C">
          <w:delText xml:space="preserve">, </w:delText>
        </w:r>
        <w:r w:rsidRPr="001124D9" w:rsidDel="002D750C">
          <w:rPr>
            <w:rPrChange w:id="202" w:author="Author">
              <w:rPr>
                <w:highlight w:val="yellow"/>
              </w:rPr>
            </w:rPrChange>
          </w:rPr>
          <w:delText>and diabetes status.</w:delText>
        </w:r>
        <w:r w:rsidDel="002D750C">
          <w:delText xml:space="preserve"> </w:delText>
        </w:r>
      </w:del>
    </w:p>
    <w:p w14:paraId="540719B9" w14:textId="3D5EFF6E" w:rsidR="00425E2D" w:rsidRDefault="00425E2D" w:rsidP="00425E2D">
      <w:pPr>
        <w:ind w:left="-5" w:right="909"/>
      </w:pPr>
      <w:r>
        <w:t xml:space="preserve">Objective 3: To describe trends of prescription drug (specifically, antihyperglycemic agents, antihyperlipidemic agents, antihypertensive agents, antiplatelet agents, and antidepressant/anxiolytic </w:t>
      </w:r>
      <w:r>
        <w:lastRenderedPageBreak/>
        <w:t xml:space="preserve">agents) usage among adults with diabetes in the United States from 2005-2016 by age, sex, race/ethnicity, </w:t>
      </w:r>
      <w:del w:id="203" w:author="Author">
        <w:r w:rsidR="007229F8" w:rsidRPr="001124D9" w:rsidDel="00AE1BC1">
          <w:rPr>
            <w:rPrChange w:id="204" w:author="Author">
              <w:rPr>
                <w:highlight w:val="yellow"/>
              </w:rPr>
            </w:rPrChange>
          </w:rPr>
          <w:delText>rural/urban designation</w:delText>
        </w:r>
      </w:del>
      <w:r w:rsidR="007229F8" w:rsidRPr="00AE1BC1">
        <w:t>,</w:t>
      </w:r>
      <w:r w:rsidR="007229F8">
        <w:t xml:space="preserve"> </w:t>
      </w:r>
      <w:r>
        <w:t xml:space="preserve">presence of comorbidities, geographic region, and health insurance coverage. </w:t>
      </w:r>
    </w:p>
    <w:p w14:paraId="2F72A9D8" w14:textId="77777777" w:rsidR="00425E2D" w:rsidRDefault="00425E2D" w:rsidP="00425E2D">
      <w:pPr>
        <w:numPr>
          <w:ilvl w:val="0"/>
          <w:numId w:val="21"/>
        </w:numPr>
        <w:spacing w:line="248" w:lineRule="auto"/>
        <w:ind w:right="909" w:hanging="360"/>
      </w:pPr>
      <w:r>
        <w:t xml:space="preserve">Number of people with diabetes prescribed medications in drug classes listed above in the years 2008, 2011, 2014, and 2016. </w:t>
      </w:r>
    </w:p>
    <w:p w14:paraId="5CEAA2ED" w14:textId="77777777" w:rsidR="00425E2D" w:rsidRDefault="00425E2D" w:rsidP="00425E2D">
      <w:pPr>
        <w:numPr>
          <w:ilvl w:val="0"/>
          <w:numId w:val="21"/>
        </w:numPr>
        <w:spacing w:line="248" w:lineRule="auto"/>
        <w:ind w:right="909" w:hanging="360"/>
      </w:pPr>
      <w:r>
        <w:t xml:space="preserve">Absolute and percent change in number of people receiving prescriptions in drug classes listed above from 2008-2016. </w:t>
      </w:r>
    </w:p>
    <w:p w14:paraId="307947AC" w14:textId="77777777" w:rsidR="00425E2D" w:rsidRDefault="00425E2D" w:rsidP="00425E2D">
      <w:pPr>
        <w:numPr>
          <w:ilvl w:val="0"/>
          <w:numId w:val="21"/>
        </w:numPr>
        <w:spacing w:line="248" w:lineRule="auto"/>
        <w:ind w:right="909" w:hanging="360"/>
      </w:pPr>
      <w:r>
        <w:t xml:space="preserve">Percent change in number of people with diabetes prescribed in drug classes listed above from 2008-2016. </w:t>
      </w:r>
    </w:p>
    <w:p w14:paraId="37BF68B4" w14:textId="77777777" w:rsidR="00425E2D" w:rsidRDefault="00425E2D" w:rsidP="00425E2D">
      <w:pPr>
        <w:numPr>
          <w:ilvl w:val="0"/>
          <w:numId w:val="21"/>
        </w:numPr>
        <w:spacing w:after="305" w:line="248" w:lineRule="auto"/>
        <w:ind w:right="909" w:hanging="360"/>
      </w:pPr>
      <w:r>
        <w:t xml:space="preserve">Stratification of findings by age, sex, race/ethnicity, rural/urban designation, presence of comorbidities, geographic region, and health insurance coverage. </w:t>
      </w:r>
    </w:p>
    <w:p w14:paraId="015E1174" w14:textId="77777777" w:rsidR="00FB5192" w:rsidRPr="00FB5192" w:rsidRDefault="00FB5192" w:rsidP="00FB5192"/>
    <w:p w14:paraId="015E117B" w14:textId="77777777" w:rsidR="00592184" w:rsidRPr="008E6EEA" w:rsidRDefault="00224E6B" w:rsidP="00C15909">
      <w:pPr>
        <w:pStyle w:val="Heading1"/>
        <w:spacing w:after="240"/>
        <w:rPr>
          <w:rFonts w:cs="Times New Roman"/>
        </w:rPr>
      </w:pPr>
      <w:r w:rsidRPr="00C959C0">
        <w:rPr>
          <w:rFonts w:cs="Times New Roman"/>
        </w:rPr>
        <w:br w:type="page"/>
      </w:r>
      <w:bookmarkStart w:id="205" w:name="_Toc499728770"/>
      <w:r w:rsidR="00C15909">
        <w:rPr>
          <w:rFonts w:cs="Times New Roman"/>
        </w:rPr>
        <w:lastRenderedPageBreak/>
        <w:t>5</w:t>
      </w:r>
      <w:r w:rsidR="00C402E7" w:rsidRPr="008E6EEA">
        <w:rPr>
          <w:rFonts w:cs="Times New Roman"/>
        </w:rPr>
        <w:t xml:space="preserve">   </w:t>
      </w:r>
      <w:r w:rsidR="00592184" w:rsidRPr="008E6EEA">
        <w:rPr>
          <w:rFonts w:cs="Times New Roman"/>
        </w:rPr>
        <w:t>STUDY PROCEDURES</w:t>
      </w:r>
      <w:bookmarkEnd w:id="205"/>
      <w:r w:rsidR="00B61041" w:rsidRPr="008E6EEA">
        <w:rPr>
          <w:rFonts w:cs="Times New Roman"/>
        </w:rPr>
        <w:t xml:space="preserve"> </w:t>
      </w:r>
    </w:p>
    <w:p w14:paraId="015E117C" w14:textId="7854DBFA" w:rsidR="003C0304" w:rsidRDefault="00C15909" w:rsidP="00506912">
      <w:pPr>
        <w:pStyle w:val="Heading2"/>
      </w:pPr>
      <w:bookmarkStart w:id="206" w:name="_Toc499728771"/>
      <w:r w:rsidRPr="00A01F0F">
        <w:t>5</w:t>
      </w:r>
      <w:r w:rsidR="00C402E7" w:rsidRPr="00A01F0F">
        <w:t xml:space="preserve">.1   </w:t>
      </w:r>
      <w:r w:rsidR="003C3D78">
        <w:t xml:space="preserve">General Informed </w:t>
      </w:r>
      <w:r w:rsidR="003C0304" w:rsidRPr="00A01F0F">
        <w:t>Consent</w:t>
      </w:r>
      <w:bookmarkEnd w:id="206"/>
    </w:p>
    <w:p w14:paraId="7FDA6BC6" w14:textId="77777777" w:rsidR="00425E2D" w:rsidRDefault="00425E2D" w:rsidP="00425E2D">
      <w:pPr>
        <w:ind w:left="-5" w:right="891"/>
      </w:pPr>
      <w:r>
        <w:rPr>
          <w:sz w:val="22"/>
        </w:rPr>
        <w:t>The State Inpatient Database, State Emergency Department Database, National Inpatient Sample, and National Emergency Department Databases each collect data on hospital-level claims and discharges from state governments and private data agencies with statewide inpatient data systems. Dissemination of the State Inpatient Database is controlled by the original data source, with measures taken to protect the identity of individual patients and physicians.</w:t>
      </w:r>
      <w:r>
        <w:rPr>
          <w:sz w:val="22"/>
          <w:vertAlign w:val="superscript"/>
        </w:rPr>
        <w:t>43</w:t>
      </w:r>
      <w:r>
        <w:rPr>
          <w:sz w:val="22"/>
        </w:rPr>
        <w:t xml:space="preserve"> </w:t>
      </w:r>
    </w:p>
    <w:p w14:paraId="796574BA" w14:textId="77777777" w:rsidR="00425E2D" w:rsidRDefault="00425E2D" w:rsidP="00425E2D">
      <w:pPr>
        <w:spacing w:line="259" w:lineRule="auto"/>
      </w:pPr>
      <w:r>
        <w:rPr>
          <w:sz w:val="22"/>
        </w:rPr>
        <w:t xml:space="preserve"> </w:t>
      </w:r>
    </w:p>
    <w:p w14:paraId="443BEFB1" w14:textId="77777777" w:rsidR="00425E2D" w:rsidRDefault="00425E2D" w:rsidP="00425E2D">
      <w:pPr>
        <w:ind w:left="-5" w:right="891"/>
      </w:pPr>
      <w:r>
        <w:rPr>
          <w:sz w:val="22"/>
        </w:rPr>
        <w:t>Individuals that participate in the Medical Expenditure Panel Survey are sampled from the National Health Interview Survey (NHIS). When the interviewer arrives at the household address, he/she provides a copy of an advance letter which contains information about the purpose of the NHIS and amount of time the interview will require, as well as verbal consent for survey participation.</w:t>
      </w:r>
      <w:r>
        <w:rPr>
          <w:sz w:val="22"/>
          <w:vertAlign w:val="superscript"/>
        </w:rPr>
        <w:t>44</w:t>
      </w:r>
      <w:r>
        <w:rPr>
          <w:color w:val="008000"/>
          <w:sz w:val="22"/>
        </w:rPr>
        <w:t xml:space="preserve"> </w:t>
      </w:r>
      <w:r>
        <w:rPr>
          <w:sz w:val="22"/>
        </w:rPr>
        <w:t>The Medical Expenditure Panel Survey keeps the identity of each individual household member who participates confidential. No information that may identify an individual is released to the public without prior consent. All personal identifying information is removed before data publication</w:t>
      </w:r>
      <w:r>
        <w:rPr>
          <w:color w:val="008000"/>
          <w:sz w:val="22"/>
        </w:rPr>
        <w:t>.</w:t>
      </w:r>
      <w:r>
        <w:rPr>
          <w:sz w:val="22"/>
          <w:vertAlign w:val="superscript"/>
        </w:rPr>
        <w:t>45</w:t>
      </w:r>
      <w:r>
        <w:rPr>
          <w:color w:val="008000"/>
          <w:sz w:val="22"/>
        </w:rPr>
        <w:t xml:space="preserve"> </w:t>
      </w:r>
    </w:p>
    <w:p w14:paraId="4A673756" w14:textId="77777777" w:rsidR="00425E2D" w:rsidRDefault="00425E2D" w:rsidP="00425E2D">
      <w:pPr>
        <w:spacing w:after="323"/>
        <w:ind w:left="-5" w:right="891"/>
      </w:pPr>
      <w:r>
        <w:rPr>
          <w:sz w:val="22"/>
        </w:rPr>
        <w:t xml:space="preserve">This research is not considered to meet the definition of human subject research. As such, Emory does not require IRB review. </w:t>
      </w:r>
    </w:p>
    <w:p w14:paraId="6A880952" w14:textId="77777777" w:rsidR="00425E2D" w:rsidRPr="00425E2D" w:rsidRDefault="00425E2D" w:rsidP="00425E2D"/>
    <w:p w14:paraId="3B719204" w14:textId="77777777" w:rsidR="00AE0EB8" w:rsidRPr="003C3D78" w:rsidRDefault="00D00BA5" w:rsidP="00AE0EB8">
      <w:pPr>
        <w:pStyle w:val="Heading1"/>
        <w:spacing w:after="240"/>
        <w:rPr>
          <w:rFonts w:cs="Times New Roman"/>
        </w:rPr>
      </w:pPr>
      <w:bookmarkStart w:id="207" w:name="_Toc444504923"/>
      <w:bookmarkStart w:id="208" w:name="_Toc499728772"/>
      <w:r w:rsidRPr="003C3D78">
        <w:rPr>
          <w:rFonts w:cs="Times New Roman"/>
        </w:rPr>
        <w:t xml:space="preserve">6   </w:t>
      </w:r>
      <w:bookmarkEnd w:id="207"/>
      <w:bookmarkEnd w:id="208"/>
      <w:r w:rsidR="00AE0EB8" w:rsidRPr="003C3D78">
        <w:rPr>
          <w:rFonts w:cs="Times New Roman"/>
        </w:rPr>
        <w:t xml:space="preserve">Safety </w:t>
      </w:r>
      <w:r w:rsidR="00AE0EB8">
        <w:rPr>
          <w:rFonts w:cs="Times New Roman"/>
        </w:rPr>
        <w:t xml:space="preserve">and Product Quality Complaint </w:t>
      </w:r>
      <w:r w:rsidR="00AE0EB8" w:rsidRPr="003C3D78">
        <w:rPr>
          <w:rFonts w:cs="Times New Roman"/>
        </w:rPr>
        <w:t>Reporting and Related Procedures</w:t>
      </w:r>
    </w:p>
    <w:p w14:paraId="2E893BAE" w14:textId="1641FD39" w:rsidR="00AE0EB8" w:rsidRPr="00425E2D" w:rsidRDefault="00AE0EB8" w:rsidP="00425E2D">
      <w:pPr>
        <w:pStyle w:val="Heading2"/>
        <w:rPr>
          <w:rFonts w:eastAsia="Batang"/>
          <w:lang w:eastAsia="ko-KR"/>
        </w:rPr>
      </w:pPr>
      <w:bookmarkStart w:id="209" w:name="_Toc444504924"/>
      <w:bookmarkStart w:id="210" w:name="_Toc499728773"/>
      <w:r w:rsidRPr="0049682C">
        <w:rPr>
          <w:rFonts w:eastAsia="Batang"/>
          <w:lang w:eastAsia="ko-KR"/>
        </w:rPr>
        <w:t>Adverse Event</w:t>
      </w:r>
      <w:r>
        <w:rPr>
          <w:rFonts w:eastAsia="Batang"/>
          <w:lang w:eastAsia="ko-KR"/>
        </w:rPr>
        <w:t xml:space="preserve"> (AE) and Product Quality Complaint</w:t>
      </w:r>
      <w:r w:rsidRPr="0049682C">
        <w:rPr>
          <w:rFonts w:eastAsia="Batang"/>
          <w:lang w:eastAsia="ko-KR"/>
        </w:rPr>
        <w:t xml:space="preserve"> </w:t>
      </w:r>
      <w:r>
        <w:rPr>
          <w:rFonts w:eastAsia="Batang"/>
          <w:lang w:eastAsia="ko-KR"/>
        </w:rPr>
        <w:t xml:space="preserve">(PQC) </w:t>
      </w:r>
      <w:r w:rsidRPr="0049682C">
        <w:rPr>
          <w:rFonts w:eastAsia="Batang"/>
          <w:lang w:eastAsia="ko-KR"/>
        </w:rPr>
        <w:t>Reporting Language for Non-</w:t>
      </w:r>
      <w:r>
        <w:rPr>
          <w:rFonts w:eastAsia="Batang"/>
          <w:lang w:eastAsia="ko-KR"/>
        </w:rPr>
        <w:t>I</w:t>
      </w:r>
      <w:r w:rsidRPr="0049682C">
        <w:rPr>
          <w:rFonts w:eastAsia="Batang"/>
          <w:lang w:eastAsia="ko-KR"/>
        </w:rPr>
        <w:t>nterventional Study Protocols</w:t>
      </w:r>
      <w:bookmarkEnd w:id="209"/>
      <w:bookmarkEnd w:id="210"/>
    </w:p>
    <w:p w14:paraId="61C34D5D" w14:textId="77777777" w:rsidR="00AE0EB8" w:rsidRPr="00DE478B" w:rsidRDefault="00AE0EB8" w:rsidP="00AE0EB8">
      <w:pPr>
        <w:rPr>
          <w:rFonts w:eastAsia="Batang"/>
          <w:bCs/>
          <w:lang w:eastAsia="ko-KR"/>
        </w:rPr>
      </w:pPr>
      <w:r w:rsidRPr="00D47973" w:rsidDel="00464ED0">
        <w:rPr>
          <w:i/>
          <w:iCs/>
          <w:color w:val="008000"/>
          <w:sz w:val="22"/>
        </w:rPr>
        <w:t xml:space="preserve"> </w:t>
      </w:r>
      <w:r>
        <w:t>Adverse Event and Product Quality Complaint Reporting</w:t>
      </w:r>
    </w:p>
    <w:p w14:paraId="1C7BC9BF" w14:textId="77777777" w:rsidR="00AE0EB8" w:rsidRDefault="00AE0EB8" w:rsidP="00AE0EB8">
      <w:pPr>
        <w:rPr>
          <w:b/>
          <w:bCs/>
          <w:i/>
          <w:iCs/>
          <w:color w:val="008000"/>
          <w:sz w:val="22"/>
        </w:rPr>
      </w:pPr>
    </w:p>
    <w:p w14:paraId="658F773D" w14:textId="77777777" w:rsidR="00AE0EB8" w:rsidRPr="00DE478B" w:rsidRDefault="00AE0EB8" w:rsidP="00AE0EB8">
      <w:pPr>
        <w:rPr>
          <w:color w:val="1F497D"/>
          <w:sz w:val="22"/>
        </w:rPr>
      </w:pPr>
    </w:p>
    <w:p w14:paraId="4BDE588B" w14:textId="77777777" w:rsidR="00AE0EB8" w:rsidRPr="00DE478B" w:rsidRDefault="00AE0EB8" w:rsidP="00AE0EB8">
      <w:pPr>
        <w:rPr>
          <w:sz w:val="22"/>
        </w:rPr>
      </w:pPr>
      <w:r w:rsidRPr="00DE478B">
        <w:rPr>
          <w:sz w:val="22"/>
        </w:rPr>
        <w:t xml:space="preserve">This is a non-interventional database study based on secondary use of data collected for other purposes.  No administration of any therapeutic or prophylactic agent is required in this protocol.  No reporting of individual adverse events </w:t>
      </w:r>
      <w:r>
        <w:rPr>
          <w:sz w:val="22"/>
        </w:rPr>
        <w:t xml:space="preserve">or product quality complaints </w:t>
      </w:r>
      <w:r w:rsidRPr="00DE478B">
        <w:rPr>
          <w:sz w:val="22"/>
        </w:rPr>
        <w:t xml:space="preserve">to regulatory agencies is planned for this database study because there is no access to individual patient/subject </w:t>
      </w:r>
      <w:proofErr w:type="gramStart"/>
      <w:r w:rsidRPr="00DE478B">
        <w:rPr>
          <w:sz w:val="22"/>
        </w:rPr>
        <w:t>records</w:t>
      </w:r>
      <w:proofErr w:type="gramEnd"/>
      <w:r w:rsidRPr="00DE478B">
        <w:rPr>
          <w:sz w:val="22"/>
        </w:rPr>
        <w:t xml:space="preserve"> and it is not possible to assess the causality of individual cases</w:t>
      </w:r>
      <w:r w:rsidRPr="00DE478B">
        <w:rPr>
          <w:color w:val="1F497D"/>
          <w:sz w:val="22"/>
        </w:rPr>
        <w:t xml:space="preserve">. </w:t>
      </w:r>
      <w:r>
        <w:rPr>
          <w:sz w:val="22"/>
        </w:rPr>
        <w:t>Study</w:t>
      </w:r>
      <w:r w:rsidRPr="00DE478B">
        <w:rPr>
          <w:sz w:val="22"/>
        </w:rPr>
        <w:t>-specifi</w:t>
      </w:r>
      <w:r>
        <w:rPr>
          <w:sz w:val="22"/>
        </w:rPr>
        <w:t>c</w:t>
      </w:r>
      <w:r w:rsidRPr="00DE478B">
        <w:rPr>
          <w:sz w:val="22"/>
        </w:rPr>
        <w:t xml:space="preserve"> health outcomes of interest, including any that qualify as adverse events, will be summarized as part of any interim analysis (including safety analysis, if required) and in the final study report, which will be provided to regulatory agencies by the sponsor as required. </w:t>
      </w:r>
    </w:p>
    <w:p w14:paraId="2BF7B03A" w14:textId="77777777" w:rsidR="00AE0EB8" w:rsidRPr="00DE478B" w:rsidRDefault="00AE0EB8" w:rsidP="00AE0EB8">
      <w:pPr>
        <w:rPr>
          <w:color w:val="1F497D"/>
          <w:sz w:val="22"/>
        </w:rPr>
      </w:pPr>
    </w:p>
    <w:p w14:paraId="583071D8" w14:textId="77777777" w:rsidR="00AE0EB8" w:rsidRPr="00DE478B" w:rsidRDefault="00AE0EB8" w:rsidP="00AE0EB8">
      <w:pPr>
        <w:rPr>
          <w:sz w:val="22"/>
        </w:rPr>
      </w:pPr>
      <w:r w:rsidRPr="00DE478B">
        <w:rPr>
          <w:sz w:val="22"/>
        </w:rPr>
        <w:t xml:space="preserve">Any relevant safety information will be summarized in the appropriate Periodic Safety Update Report (PSUR)/Periodic Benefit Risk Evaluation Report (PBRER) and/or Development Safety Update Reports (DSUR) if required. </w:t>
      </w:r>
    </w:p>
    <w:p w14:paraId="558C3DF7" w14:textId="77777777" w:rsidR="00AE0EB8" w:rsidRPr="00DE478B" w:rsidRDefault="00AE0EB8" w:rsidP="00AE0EB8">
      <w:pPr>
        <w:rPr>
          <w:sz w:val="22"/>
        </w:rPr>
      </w:pPr>
    </w:p>
    <w:p w14:paraId="0032060D" w14:textId="2BDDCA53" w:rsidR="00AE0EB8" w:rsidRDefault="00AE0EB8" w:rsidP="00AE0EB8">
      <w:pPr>
        <w:rPr>
          <w:rFonts w:cs="Calibri"/>
          <w:bCs/>
          <w:i/>
          <w:color w:val="008000"/>
          <w:sz w:val="22"/>
        </w:rPr>
      </w:pPr>
      <w:r w:rsidRPr="00DE478B">
        <w:rPr>
          <w:sz w:val="22"/>
        </w:rPr>
        <w:t>If an investigator elects to spontaneously report any suspected adverse reactions</w:t>
      </w:r>
      <w:r>
        <w:rPr>
          <w:sz w:val="22"/>
        </w:rPr>
        <w:t xml:space="preserve"> or product quality complaints</w:t>
      </w:r>
      <w:r w:rsidRPr="00DE478B">
        <w:rPr>
          <w:sz w:val="22"/>
        </w:rPr>
        <w:t xml:space="preserve">, they should be reported via fax to </w:t>
      </w:r>
      <w:r>
        <w:rPr>
          <w:sz w:val="22"/>
        </w:rPr>
        <w:t>Local DPOC</w:t>
      </w:r>
      <w:r w:rsidRPr="00321506">
        <w:rPr>
          <w:i/>
          <w:iCs/>
          <w:color w:val="008000"/>
        </w:rPr>
        <w:t xml:space="preserve"> </w:t>
      </w:r>
      <w:r w:rsidRPr="00425E2D">
        <w:rPr>
          <w:i/>
          <w:iCs/>
        </w:rPr>
        <w:t>[</w:t>
      </w:r>
      <w:r w:rsidR="00425E2D" w:rsidRPr="00425E2D">
        <w:rPr>
          <w:i/>
          <w:iCs/>
        </w:rPr>
        <w:t>fax N/A for US; telephone number is 1-800-672-6372</w:t>
      </w:r>
      <w:r w:rsidR="00425E2D">
        <w:rPr>
          <w:i/>
          <w:iCs/>
          <w:color w:val="008000"/>
        </w:rPr>
        <w:t>]</w:t>
      </w:r>
      <w:r>
        <w:rPr>
          <w:sz w:val="22"/>
        </w:rPr>
        <w:t>,</w:t>
      </w:r>
      <w:r w:rsidRPr="00DE478B">
        <w:rPr>
          <w:sz w:val="22"/>
        </w:rPr>
        <w:t xml:space="preserve"> in English using an AE</w:t>
      </w:r>
      <w:r>
        <w:rPr>
          <w:sz w:val="22"/>
        </w:rPr>
        <w:t xml:space="preserve"> and PQC report</w:t>
      </w:r>
      <w:r w:rsidRPr="00DE478B">
        <w:rPr>
          <w:sz w:val="22"/>
        </w:rPr>
        <w:t xml:space="preserve"> form (</w:t>
      </w:r>
      <w:r>
        <w:rPr>
          <w:sz w:val="22"/>
        </w:rPr>
        <w:t>see section 12 for form</w:t>
      </w:r>
      <w:r w:rsidRPr="00DE478B">
        <w:rPr>
          <w:sz w:val="22"/>
        </w:rPr>
        <w:t>) for reporting to worldwide regulatory agencies as appropriate.</w:t>
      </w:r>
      <w:r w:rsidRPr="00464ED0">
        <w:rPr>
          <w:rFonts w:cs="Calibri"/>
          <w:bCs/>
          <w:i/>
          <w:color w:val="008000"/>
          <w:sz w:val="22"/>
        </w:rPr>
        <w:t xml:space="preserve"> </w:t>
      </w:r>
    </w:p>
    <w:p w14:paraId="08D1B589" w14:textId="77777777" w:rsidR="00AE0EB8" w:rsidRDefault="00AE0EB8" w:rsidP="00AE0EB8">
      <w:pPr>
        <w:rPr>
          <w:rStyle w:val="Hyperlink"/>
          <w:i/>
          <w:color w:val="008000"/>
          <w:sz w:val="22"/>
        </w:rPr>
      </w:pPr>
    </w:p>
    <w:p w14:paraId="28608AE0" w14:textId="77777777" w:rsidR="00AE0EB8" w:rsidRPr="005546FE" w:rsidRDefault="00AE0EB8" w:rsidP="00AE0EB8">
      <w:pPr>
        <w:autoSpaceDE w:val="0"/>
        <w:autoSpaceDN w:val="0"/>
        <w:adjustRightInd w:val="0"/>
        <w:rPr>
          <w:sz w:val="22"/>
        </w:rPr>
      </w:pPr>
    </w:p>
    <w:bookmarkStart w:id="211" w:name="_Toc499728774"/>
    <w:p w14:paraId="5B5572D6" w14:textId="71892E26" w:rsidR="00425E2D" w:rsidDel="00D06158" w:rsidRDefault="00425E2D">
      <w:pPr>
        <w:rPr>
          <w:del w:id="212" w:author="Author"/>
        </w:rPr>
      </w:pPr>
      <w:del w:id="213" w:author="Author">
        <w:r w:rsidDel="00D06158">
          <w:fldChar w:fldCharType="begin"/>
        </w:r>
        <w:r w:rsidDel="00D06158">
          <w:delInstrText xml:space="preserve"> HYPERLINK "Protocol%20Template/AE%20&amp;%20PQC%20Form%20Instructions.pdf" </w:delInstrText>
        </w:r>
        <w:r w:rsidDel="00D06158">
          <w:fldChar w:fldCharType="separate"/>
        </w:r>
        <w:r w:rsidRPr="00425E2D" w:rsidDel="00D06158">
          <w:rPr>
            <w:rStyle w:val="Hyperlink"/>
          </w:rPr>
          <w:delText>Protocol Template\AE &amp; PQC Form Instructions.pdf</w:delText>
        </w:r>
        <w:r w:rsidDel="00D06158">
          <w:fldChar w:fldCharType="end"/>
        </w:r>
      </w:del>
    </w:p>
    <w:p w14:paraId="703FBC9C" w14:textId="019FCB58" w:rsidR="00AE0EB8" w:rsidRDefault="00013024">
      <w:pPr>
        <w:rPr>
          <w:b/>
          <w:bCs/>
          <w:kern w:val="32"/>
          <w:sz w:val="32"/>
          <w:szCs w:val="32"/>
        </w:rPr>
      </w:pPr>
      <w:del w:id="214" w:author="Author">
        <w:r w:rsidDel="00D06158">
          <w:fldChar w:fldCharType="begin"/>
        </w:r>
        <w:r w:rsidDel="00D06158">
          <w:delInstrText xml:space="preserve"> HYPERLINK "Protocol%20Template/PV-GLB-01-ER13+Global+Pharmacovigilance+AE+PQC+Reporting+Form+Merck%20(1).doc" </w:delInstrText>
        </w:r>
        <w:r w:rsidDel="00D06158">
          <w:fldChar w:fldCharType="separate"/>
        </w:r>
        <w:r w:rsidR="00425E2D" w:rsidRPr="00425E2D" w:rsidDel="00D06158">
          <w:rPr>
            <w:rStyle w:val="Hyperlink"/>
          </w:rPr>
          <w:delText>Protocol Template\PV-GLB-01-ER13+Global+Pharmacovigilance+AE+PQC+Reporting+Form+Merck (1).doc</w:delText>
        </w:r>
        <w:r w:rsidDel="00D06158">
          <w:rPr>
            <w:rStyle w:val="Hyperlink"/>
          </w:rPr>
          <w:fldChar w:fldCharType="end"/>
        </w:r>
      </w:del>
      <w:r w:rsidR="00AE0EB8">
        <w:br w:type="page"/>
      </w:r>
    </w:p>
    <w:p w14:paraId="015E11AF" w14:textId="43FA313D" w:rsidR="00602CF1" w:rsidRPr="00C959C0" w:rsidRDefault="00C15909" w:rsidP="00AE0EB8">
      <w:pPr>
        <w:pStyle w:val="Heading1"/>
        <w:spacing w:after="240"/>
        <w:rPr>
          <w:rFonts w:cs="Times New Roman"/>
        </w:rPr>
      </w:pPr>
      <w:r>
        <w:rPr>
          <w:rFonts w:cs="Times New Roman"/>
        </w:rPr>
        <w:lastRenderedPageBreak/>
        <w:t>7</w:t>
      </w:r>
      <w:r w:rsidR="008A508B" w:rsidRPr="00C959C0">
        <w:rPr>
          <w:rFonts w:cs="Times New Roman"/>
        </w:rPr>
        <w:t xml:space="preserve">   </w:t>
      </w:r>
      <w:r w:rsidR="00602CF1" w:rsidRPr="00C959C0">
        <w:rPr>
          <w:rFonts w:cs="Times New Roman"/>
        </w:rPr>
        <w:t>Statistical Analysis Plan</w:t>
      </w:r>
      <w:bookmarkEnd w:id="211"/>
    </w:p>
    <w:p w14:paraId="015E11B0" w14:textId="02246B56" w:rsidR="00592184" w:rsidRDefault="00C15909" w:rsidP="00506912">
      <w:pPr>
        <w:pStyle w:val="Heading2"/>
      </w:pPr>
      <w:bookmarkStart w:id="215" w:name="_Toc499728775"/>
      <w:r w:rsidRPr="00A01F0F">
        <w:t>7</w:t>
      </w:r>
      <w:r w:rsidR="008A508B" w:rsidRPr="00A01F0F">
        <w:t xml:space="preserve">.1   </w:t>
      </w:r>
      <w:r w:rsidR="00592184" w:rsidRPr="00A01F0F">
        <w:t>Statistical Methods</w:t>
      </w:r>
      <w:bookmarkEnd w:id="215"/>
    </w:p>
    <w:p w14:paraId="3EA5CA5F" w14:textId="77777777" w:rsidR="00425E2D" w:rsidRDefault="00425E2D" w:rsidP="00425E2D">
      <w:pPr>
        <w:ind w:left="-5" w:right="909"/>
      </w:pPr>
      <w:r>
        <w:t xml:space="preserve">Descriptive analyses will be conducted pertaining to each aim in order to describe the trends in 1) Inpatient and ED care utilization rates, 2) Potentially preventable Hospitalization rates, and 3) Cardiovascular-modifying medication usage. Data from 4 different years will be used to conduct these analyses: 2008, 2011, 2014, and 2016. </w:t>
      </w:r>
    </w:p>
    <w:p w14:paraId="79516311" w14:textId="77777777" w:rsidR="00425E2D" w:rsidRDefault="00425E2D" w:rsidP="00425E2D">
      <w:pPr>
        <w:spacing w:line="259" w:lineRule="auto"/>
      </w:pPr>
      <w:r>
        <w:t xml:space="preserve"> </w:t>
      </w:r>
    </w:p>
    <w:p w14:paraId="42528B19" w14:textId="77777777" w:rsidR="00425E2D" w:rsidRDefault="00425E2D" w:rsidP="00425E2D">
      <w:pPr>
        <w:ind w:left="-5" w:right="909"/>
      </w:pPr>
      <w:r>
        <w:t xml:space="preserve">Validation of the data will be run alongside the descriptive analysis, and data that are missing or incorrect will be corrected if possible and otherwise excluded. If analysis indicates that the missing data are missing completely at random, case deletion will be used to progress the analysis. Otherwise, multiple imputation methods will be used to impute values. The specific imputation model used will depend on the type of data element in the analysis that require imputation. </w:t>
      </w:r>
    </w:p>
    <w:p w14:paraId="73AF04BD" w14:textId="77777777" w:rsidR="00425E2D" w:rsidRDefault="00425E2D" w:rsidP="00425E2D">
      <w:pPr>
        <w:spacing w:line="259" w:lineRule="auto"/>
      </w:pPr>
      <w:r>
        <w:t xml:space="preserve"> </w:t>
      </w:r>
    </w:p>
    <w:p w14:paraId="1C55AB84" w14:textId="77777777" w:rsidR="00425E2D" w:rsidRDefault="00425E2D" w:rsidP="00425E2D">
      <w:pPr>
        <w:ind w:left="-5" w:right="909"/>
      </w:pPr>
      <w:r>
        <w:t>During 1988 to 2011, the NIS was constructed annually by including 100% of the discharges from 20% of US hospitals. Starting in 2012, the AHRQ redesigned the NIS as a 20% national patient-level sample in 2012, with nonrepresentative sampling across hospitals.</w:t>
      </w:r>
      <w:r>
        <w:rPr>
          <w:vertAlign w:val="superscript"/>
        </w:rPr>
        <w:t>46</w:t>
      </w:r>
      <w:r>
        <w:t xml:space="preserve"> This change will be addressed through the use of trend weights which allow for trend analysis prior to and post sampling change.</w:t>
      </w:r>
      <w:r>
        <w:rPr>
          <w:vertAlign w:val="superscript"/>
        </w:rPr>
        <w:t>47</w:t>
      </w:r>
      <w:r>
        <w:t xml:space="preserve">  </w:t>
      </w:r>
    </w:p>
    <w:p w14:paraId="1DA1AD50" w14:textId="77777777" w:rsidR="00425E2D" w:rsidRDefault="00425E2D" w:rsidP="00425E2D">
      <w:pPr>
        <w:spacing w:line="259" w:lineRule="auto"/>
      </w:pPr>
      <w:r>
        <w:t xml:space="preserve"> </w:t>
      </w:r>
    </w:p>
    <w:p w14:paraId="5E829F0B" w14:textId="77777777" w:rsidR="00425E2D" w:rsidRDefault="00425E2D" w:rsidP="00425E2D">
      <w:pPr>
        <w:ind w:left="-5" w:right="909"/>
      </w:pPr>
      <w:r>
        <w:t>These trend weights will be used for NIS data from 2008 and 2011 in order to make estimates comparable to the data from 2014 and 2016.  For data from 2012 on, discharge weights will be used which will allow extrapolation of NIS sample discharges to produce nationwide estimates. The discharge weights are constant for all discharges within a stratum as defined by hospital characteristics.</w:t>
      </w:r>
      <w:r>
        <w:rPr>
          <w:vertAlign w:val="superscript"/>
        </w:rPr>
        <w:t>48</w:t>
      </w:r>
      <w:r>
        <w:t xml:space="preserve"> Discharge weights will also be applied to the NEDS dataset in order to allow for the generation of nationwide estimates. These weights will address the complex survey design of the NIS and NEDS and account for clustering, stratification, and sampling bias.  </w:t>
      </w:r>
    </w:p>
    <w:p w14:paraId="541C3FB0" w14:textId="77777777" w:rsidR="00425E2D" w:rsidRDefault="00425E2D" w:rsidP="00425E2D">
      <w:pPr>
        <w:spacing w:line="259" w:lineRule="auto"/>
      </w:pPr>
      <w:r>
        <w:t xml:space="preserve"> </w:t>
      </w:r>
    </w:p>
    <w:p w14:paraId="5AC422D8" w14:textId="77777777" w:rsidR="00425E2D" w:rsidRDefault="00425E2D" w:rsidP="00425E2D">
      <w:pPr>
        <w:ind w:left="-5" w:right="909"/>
      </w:pPr>
      <w:r>
        <w:t>The MEPS sample design includes stratification, clustering, multiple stages of selection, and disproportionate sampling. In order to obtain accurate descriptive statistics, the analysis will account for survey design complexities by applying MEPS survey weights to produce estimates. The sampling weights also reflect adjustments for survey nonresponse and adjustments to population control totals.</w:t>
      </w:r>
      <w:r>
        <w:rPr>
          <w:vertAlign w:val="superscript"/>
        </w:rPr>
        <w:t>49</w:t>
      </w:r>
      <w:r>
        <w:t xml:space="preserve">  </w:t>
      </w:r>
    </w:p>
    <w:p w14:paraId="3179A57E" w14:textId="77777777" w:rsidR="00425E2D" w:rsidRDefault="00425E2D" w:rsidP="00425E2D">
      <w:pPr>
        <w:spacing w:line="259" w:lineRule="auto"/>
      </w:pPr>
      <w:r>
        <w:t xml:space="preserve"> </w:t>
      </w:r>
    </w:p>
    <w:p w14:paraId="22CE9144" w14:textId="77777777" w:rsidR="00425E2D" w:rsidRDefault="00425E2D" w:rsidP="00425E2D">
      <w:pPr>
        <w:ind w:left="-5" w:right="909"/>
      </w:pPr>
      <w:r>
        <w:t xml:space="preserve">The analysis will use the Taylor-series linearization and/or the jack-knife methods to estimate the standard errors associated with weighted estimates.  </w:t>
      </w:r>
    </w:p>
    <w:p w14:paraId="69A7A3E9" w14:textId="77777777" w:rsidR="00425E2D" w:rsidRDefault="00425E2D" w:rsidP="00425E2D">
      <w:pPr>
        <w:spacing w:line="259" w:lineRule="auto"/>
      </w:pPr>
      <w:r>
        <w:t xml:space="preserve"> </w:t>
      </w:r>
    </w:p>
    <w:p w14:paraId="5F48030D" w14:textId="77777777" w:rsidR="00425E2D" w:rsidRDefault="00425E2D" w:rsidP="00425E2D">
      <w:pPr>
        <w:ind w:left="-5" w:right="909"/>
      </w:pPr>
      <w:r>
        <w:t xml:space="preserve">Rate estimates will be calculated as follows:  </w:t>
      </w:r>
    </w:p>
    <w:p w14:paraId="68A9E8A8" w14:textId="77777777" w:rsidR="00425E2D" w:rsidRDefault="00425E2D" w:rsidP="00425E2D">
      <w:pPr>
        <w:spacing w:line="259" w:lineRule="auto"/>
      </w:pPr>
      <w:r>
        <w:t xml:space="preserve"> </w:t>
      </w:r>
    </w:p>
    <w:p w14:paraId="594F5430" w14:textId="77777777" w:rsidR="00425E2D" w:rsidRDefault="00425E2D" w:rsidP="00425E2D">
      <w:pPr>
        <w:spacing w:line="259" w:lineRule="auto"/>
        <w:ind w:right="954"/>
        <w:jc w:val="center"/>
      </w:pPr>
      <w:r>
        <w:t>𝑇𝑜𝑡𝑎𝑙 𝐻𝑒𝑎𝑙𝑡ℎ𝑐𝑎𝑟𝑒 𝑆𝑒𝑟𝑣𝑖𝑐𝑒 𝑈𝑠𝑒</w:t>
      </w:r>
      <w:r>
        <w:rPr>
          <w:vertAlign w:val="superscript"/>
        </w:rPr>
        <w:t>∗</w:t>
      </w:r>
      <w:r>
        <w:t xml:space="preserve"> 𝑖𝑛 𝑋𝑋 𝑦𝑒𝑎𝑟 × 1000</w:t>
      </w:r>
    </w:p>
    <w:p w14:paraId="535DA980" w14:textId="77777777" w:rsidR="00425E2D" w:rsidRDefault="00425E2D" w:rsidP="00425E2D">
      <w:pPr>
        <w:spacing w:line="259" w:lineRule="auto"/>
        <w:ind w:left="1930" w:right="1621" w:hanging="269"/>
      </w:pPr>
      <w:r>
        <w:rPr>
          <w:rFonts w:ascii="Calibri" w:eastAsia="Calibri" w:hAnsi="Calibri" w:cs="Calibri"/>
          <w:noProof/>
          <w:sz w:val="22"/>
        </w:rPr>
        <mc:AlternateContent>
          <mc:Choice Requires="wpg">
            <w:drawing>
              <wp:inline distT="0" distB="0" distL="0" distR="0" wp14:anchorId="1205239E" wp14:editId="6A342908">
                <wp:extent cx="3343656" cy="10668"/>
                <wp:effectExtent l="0" t="0" r="0" b="0"/>
                <wp:docPr id="261479" name="Group 261479"/>
                <wp:cNvGraphicFramePr/>
                <a:graphic xmlns:a="http://schemas.openxmlformats.org/drawingml/2006/main">
                  <a:graphicData uri="http://schemas.microsoft.com/office/word/2010/wordprocessingGroup">
                    <wpg:wgp>
                      <wpg:cNvGrpSpPr/>
                      <wpg:grpSpPr>
                        <a:xfrm>
                          <a:off x="0" y="0"/>
                          <a:ext cx="3343656" cy="10668"/>
                          <a:chOff x="0" y="0"/>
                          <a:chExt cx="3343656" cy="10668"/>
                        </a:xfrm>
                      </wpg:grpSpPr>
                      <wps:wsp>
                        <wps:cNvPr id="378821" name="Shape 378821"/>
                        <wps:cNvSpPr/>
                        <wps:spPr>
                          <a:xfrm>
                            <a:off x="0" y="0"/>
                            <a:ext cx="3343656" cy="10668"/>
                          </a:xfrm>
                          <a:custGeom>
                            <a:avLst/>
                            <a:gdLst/>
                            <a:ahLst/>
                            <a:cxnLst/>
                            <a:rect l="0" t="0" r="0" b="0"/>
                            <a:pathLst>
                              <a:path w="3343656" h="10668">
                                <a:moveTo>
                                  <a:pt x="0" y="0"/>
                                </a:moveTo>
                                <a:lnTo>
                                  <a:pt x="3343656" y="0"/>
                                </a:lnTo>
                                <a:lnTo>
                                  <a:pt x="334365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9D37E5" id="Group 261479" o:spid="_x0000_s1026" style="width:263.3pt;height:.85pt;mso-position-horizontal-relative:char;mso-position-vertical-relative:line" coordsize="33436,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">
                <v:shape id="Shape 378821" o:spid="_x0000_s1027" style="position:absolute;width:33436;height:106;visibility:visible;mso-wrap-style:square;v-text-anchor:top" coordsize="3343656,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" path="m,l3343656,r,10668l,10668,,e" fillcolor="black" stroked="f" strokeweight="0">
                  <v:stroke miterlimit="83231f" joinstyle="miter"/>
                  <v:path arrowok="t" textboxrect="0,0,3343656,10668"/>
                </v:shape>
                <w10:anchorlock/>
              </v:group>
            </w:pict>
          </mc:Fallback>
        </mc:AlternateContent>
      </w:r>
      <w:r>
        <w:t xml:space="preserve">  𝑁𝑢𝑚𝑏𝑒𝑟 𝑜𝑓 𝑃𝑒𝑜𝑝𝑙𝑒 𝑤𝑖𝑡ℎ 𝐷𝑖𝑎𝑏𝑒𝑡𝑒𝑠 𝑖𝑛 𝑋𝑋 𝑦𝑒𝑎𝑟</w:t>
      </w:r>
    </w:p>
    <w:p w14:paraId="4B3C7B33" w14:textId="77777777" w:rsidR="00425E2D" w:rsidRDefault="00425E2D" w:rsidP="00425E2D">
      <w:pPr>
        <w:spacing w:line="259" w:lineRule="auto"/>
        <w:ind w:left="720"/>
      </w:pPr>
      <w:r>
        <w:rPr>
          <w:sz w:val="20"/>
        </w:rPr>
        <w:t xml:space="preserve"> </w:t>
      </w:r>
    </w:p>
    <w:p w14:paraId="6A4F3C5A" w14:textId="77777777" w:rsidR="00425E2D" w:rsidRDefault="00425E2D" w:rsidP="00425E2D">
      <w:pPr>
        <w:spacing w:after="6" w:line="252" w:lineRule="auto"/>
        <w:ind w:left="730"/>
      </w:pPr>
      <w:r>
        <w:rPr>
          <w:sz w:val="20"/>
        </w:rPr>
        <w:t xml:space="preserve">*Where Healthcare Service Use is defined as number of Hospital Inpatient Stays,  </w:t>
      </w:r>
    </w:p>
    <w:p w14:paraId="7CCB26F4" w14:textId="77777777" w:rsidR="00425E2D" w:rsidRDefault="00425E2D" w:rsidP="00425E2D">
      <w:pPr>
        <w:spacing w:after="6" w:line="252" w:lineRule="auto"/>
        <w:ind w:left="730"/>
      </w:pPr>
      <w:r>
        <w:rPr>
          <w:sz w:val="20"/>
        </w:rPr>
        <w:t xml:space="preserve">ED visits, Potentially Preventable Hospitalizations, and Drugs Prescribed </w:t>
      </w:r>
    </w:p>
    <w:p w14:paraId="18A24BD0" w14:textId="77777777" w:rsidR="00425E2D" w:rsidRDefault="00425E2D" w:rsidP="00425E2D">
      <w:pPr>
        <w:spacing w:after="18" w:line="259" w:lineRule="auto"/>
        <w:ind w:left="720"/>
      </w:pPr>
      <w:r>
        <w:rPr>
          <w:sz w:val="20"/>
        </w:rPr>
        <w:lastRenderedPageBreak/>
        <w:t xml:space="preserve"> </w:t>
      </w:r>
    </w:p>
    <w:p w14:paraId="74017D1A" w14:textId="77777777" w:rsidR="00AE1BC1" w:rsidRDefault="00425E2D" w:rsidP="00AE1BC1">
      <w:pPr>
        <w:ind w:left="-5" w:right="909"/>
        <w:rPr>
          <w:ins w:id="216" w:author="Author"/>
        </w:rPr>
      </w:pPr>
      <w:r>
        <w:t>In order to create a denominator for use in estimating rates per 1000 persons with diabetes</w:t>
      </w:r>
      <w:del w:id="217" w:author="Author">
        <w:r w:rsidRPr="00AE1BC1" w:rsidDel="00AE1BC1">
          <w:delText xml:space="preserve">, </w:delText>
        </w:r>
        <w:r w:rsidR="007229F8" w:rsidRPr="001124D9" w:rsidDel="00AE1BC1">
          <w:rPr>
            <w:rPrChange w:id="218" w:author="Author">
              <w:rPr>
                <w:highlight w:val="yellow"/>
              </w:rPr>
            </w:rPrChange>
          </w:rPr>
          <w:delText>National Health Interview Survey</w:delText>
        </w:r>
      </w:del>
      <w:ins w:id="219" w:author="Author">
        <w:r w:rsidR="00AE1BC1">
          <w:t xml:space="preserve"> Behavioral Risk Factor Surveillance Survey (BRFSS)</w:t>
        </w:r>
      </w:ins>
      <w:r w:rsidR="007229F8">
        <w:t xml:space="preserve"> </w:t>
      </w:r>
      <w:r>
        <w:t xml:space="preserve">data will be used to determine the population of people with diabetes. The population estimates generated will use self-reported diabetes diagnosis to indicate presence of diabetes disease state. </w:t>
      </w:r>
      <w:del w:id="220" w:author="Author">
        <w:r w:rsidR="007229F8" w:rsidRPr="001124D9" w:rsidDel="00AE1BC1">
          <w:rPr>
            <w:rPrChange w:id="221" w:author="Author">
              <w:rPr>
                <w:highlight w:val="green"/>
              </w:rPr>
            </w:rPrChange>
          </w:rPr>
          <w:delText>NHIS</w:delText>
        </w:r>
        <w:r w:rsidR="007229F8" w:rsidDel="00AE1BC1">
          <w:delText xml:space="preserve"> </w:delText>
        </w:r>
      </w:del>
      <w:ins w:id="222" w:author="Author">
        <w:r w:rsidR="00AE1BC1">
          <w:t xml:space="preserve">BRFSS </w:t>
        </w:r>
      </w:ins>
      <w:r>
        <w:t xml:space="preserve">data will be also be used to estimate the population of people with diabetes by sex, race/ethnicity, rural/urban designation, geographic region, and health insurance coverage status. These estimates will be used to generate rates per stratification of interest. </w:t>
      </w:r>
      <w:ins w:id="223" w:author="Author">
        <w:r w:rsidR="00AE1BC1">
          <w:t>Rates will be standardized using available demographic data to allow for comparison over years.</w:t>
        </w:r>
      </w:ins>
    </w:p>
    <w:p w14:paraId="78293505" w14:textId="77777777" w:rsidR="00AE1BC1" w:rsidRDefault="00AE1BC1" w:rsidP="00AE1BC1">
      <w:pPr>
        <w:ind w:left="-5" w:right="909"/>
        <w:rPr>
          <w:ins w:id="224" w:author="Author"/>
        </w:rPr>
      </w:pPr>
    </w:p>
    <w:p w14:paraId="5FE3F447" w14:textId="77777777" w:rsidR="00AE1BC1" w:rsidRDefault="00AE1BC1" w:rsidP="00AE1BC1">
      <w:pPr>
        <w:spacing w:after="0" w:line="256" w:lineRule="auto"/>
        <w:ind w:left="0" w:right="0" w:firstLine="0"/>
        <w:rPr>
          <w:ins w:id="225" w:author="Author"/>
        </w:rPr>
      </w:pPr>
      <w:ins w:id="226" w:author="Author">
        <w:r>
          <w:t>Overall rates of service use will be calculated by diabetes and non-diabetes status and compared using rate ratios for both within-group and between-group comparisons for each year of data available. Within-group rate ratios will be calculated using 2008 as the reference year. Approximate confidence intervals for standardized rate ratios will be calculated using the log-normal distribution.</w:t>
        </w:r>
      </w:ins>
    </w:p>
    <w:p w14:paraId="25433711" w14:textId="5227ABA9" w:rsidR="00425E2D" w:rsidRDefault="00425E2D" w:rsidP="00425E2D">
      <w:pPr>
        <w:ind w:left="-5" w:right="909"/>
      </w:pPr>
    </w:p>
    <w:p w14:paraId="1EA44C1D" w14:textId="77777777" w:rsidR="00425E2D" w:rsidRDefault="00425E2D" w:rsidP="00425E2D">
      <w:pPr>
        <w:ind w:left="-5" w:right="909"/>
      </w:pPr>
    </w:p>
    <w:p w14:paraId="07C34586" w14:textId="77777777" w:rsidR="00425E2D" w:rsidRDefault="00425E2D" w:rsidP="00425E2D">
      <w:pPr>
        <w:ind w:left="-5" w:right="909"/>
      </w:pPr>
      <w:r>
        <w:t xml:space="preserve">Absolute change estimates will be calculated as follows: </w:t>
      </w:r>
    </w:p>
    <w:p w14:paraId="694ED81B" w14:textId="77777777" w:rsidR="00425E2D" w:rsidRDefault="00425E2D" w:rsidP="00425E2D">
      <w:pPr>
        <w:spacing w:line="259" w:lineRule="auto"/>
      </w:pPr>
      <w:r>
        <w:t xml:space="preserve"> </w:t>
      </w:r>
    </w:p>
    <w:p w14:paraId="10C56704" w14:textId="77777777" w:rsidR="00425E2D" w:rsidRDefault="00425E2D" w:rsidP="00425E2D">
      <w:pPr>
        <w:spacing w:line="259" w:lineRule="auto"/>
        <w:ind w:left="1085" w:right="1621"/>
      </w:pPr>
      <w:r>
        <w:t>𝐸𝑠𝑡𝑖𝑚𝑎𝑡𝑒 𝑓𝑜𝑟 𝐻𝑒𝑎𝑙𝑡ℎ𝑐𝑎𝑟𝑒 𝑆𝑒𝑟𝑣𝑖𝑐𝑒 𝑢𝑠𝑒 𝑖𝑛 2016</w:t>
      </w:r>
    </w:p>
    <w:p w14:paraId="000DCAD1" w14:textId="77777777" w:rsidR="00425E2D" w:rsidRDefault="00425E2D" w:rsidP="00425E2D">
      <w:pPr>
        <w:spacing w:after="58" w:line="259" w:lineRule="auto"/>
        <w:ind w:left="2525" w:right="1621"/>
      </w:pPr>
      <w:r>
        <w:t xml:space="preserve">− 𝐸𝑠𝑡𝑖𝑚𝑎𝑡𝑒 𝑓𝑜𝑟 𝐻𝑒𝑎𝑙𝑡ℎ𝑐𝑎𝑟𝑒 𝑆𝑒𝑟𝑣𝑖𝑐𝑒 𝑢𝑠𝑒 𝑖𝑛 2008 </w:t>
      </w:r>
    </w:p>
    <w:p w14:paraId="2C2A568B" w14:textId="77777777" w:rsidR="00425E2D" w:rsidRDefault="00425E2D" w:rsidP="00425E2D">
      <w:pPr>
        <w:spacing w:line="259" w:lineRule="auto"/>
      </w:pPr>
      <w:r>
        <w:rPr>
          <w:sz w:val="32"/>
        </w:rPr>
        <w:t xml:space="preserve"> </w:t>
      </w:r>
    </w:p>
    <w:p w14:paraId="6F46E930" w14:textId="77777777" w:rsidR="00425E2D" w:rsidRDefault="00425E2D" w:rsidP="00425E2D">
      <w:pPr>
        <w:ind w:left="-5" w:right="909"/>
      </w:pPr>
      <w:r>
        <w:t xml:space="preserve">Percent change estimates will be calculated as follows: </w:t>
      </w:r>
    </w:p>
    <w:p w14:paraId="0E6CC3FC" w14:textId="77777777" w:rsidR="00425E2D" w:rsidRDefault="00425E2D" w:rsidP="00425E2D">
      <w:pPr>
        <w:spacing w:line="259" w:lineRule="auto"/>
      </w:pPr>
      <w:r>
        <w:t xml:space="preserve"> </w:t>
      </w:r>
    </w:p>
    <w:p w14:paraId="7DA76399" w14:textId="77777777" w:rsidR="00425E2D" w:rsidRDefault="00425E2D" w:rsidP="00425E2D">
      <w:pPr>
        <w:spacing w:line="259" w:lineRule="auto"/>
        <w:ind w:left="2062" w:right="1621"/>
      </w:pPr>
      <w:r>
        <w:t>𝐴𝑏𝑠𝑜𝑙𝑢𝑡𝑒 𝐶ℎ𝑎𝑛𝑔𝑒 𝑓𝑟𝑜𝑚 2008 − 2016</w:t>
      </w:r>
    </w:p>
    <w:p w14:paraId="19A4E89C" w14:textId="77777777" w:rsidR="00425E2D" w:rsidRDefault="00425E2D" w:rsidP="00425E2D">
      <w:pPr>
        <w:spacing w:line="259" w:lineRule="auto"/>
        <w:ind w:left="1541" w:right="1621"/>
      </w:pPr>
      <w:r>
        <w:rPr>
          <w:rFonts w:ascii="Calibri" w:eastAsia="Calibri" w:hAnsi="Calibri" w:cs="Calibri"/>
          <w:noProof/>
          <w:sz w:val="22"/>
        </w:rPr>
        <mc:AlternateContent>
          <mc:Choice Requires="wpg">
            <w:drawing>
              <wp:inline distT="0" distB="0" distL="0" distR="0" wp14:anchorId="6E17006E" wp14:editId="037864B7">
                <wp:extent cx="3093720" cy="10668"/>
                <wp:effectExtent l="0" t="0" r="0" b="0"/>
                <wp:docPr id="261480" name="Group 261480"/>
                <wp:cNvGraphicFramePr/>
                <a:graphic xmlns:a="http://schemas.openxmlformats.org/drawingml/2006/main">
                  <a:graphicData uri="http://schemas.microsoft.com/office/word/2010/wordprocessingGroup">
                    <wpg:wgp>
                      <wpg:cNvGrpSpPr/>
                      <wpg:grpSpPr>
                        <a:xfrm>
                          <a:off x="0" y="0"/>
                          <a:ext cx="3093720" cy="10668"/>
                          <a:chOff x="0" y="0"/>
                          <a:chExt cx="3093720" cy="10668"/>
                        </a:xfrm>
                      </wpg:grpSpPr>
                      <wps:wsp>
                        <wps:cNvPr id="378823" name="Shape 378823"/>
                        <wps:cNvSpPr/>
                        <wps:spPr>
                          <a:xfrm>
                            <a:off x="0" y="0"/>
                            <a:ext cx="3093720" cy="10668"/>
                          </a:xfrm>
                          <a:custGeom>
                            <a:avLst/>
                            <a:gdLst/>
                            <a:ahLst/>
                            <a:cxnLst/>
                            <a:rect l="0" t="0" r="0" b="0"/>
                            <a:pathLst>
                              <a:path w="3093720" h="10668">
                                <a:moveTo>
                                  <a:pt x="0" y="0"/>
                                </a:moveTo>
                                <a:lnTo>
                                  <a:pt x="3093720" y="0"/>
                                </a:lnTo>
                                <a:lnTo>
                                  <a:pt x="3093720"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881C0A" id="Group 261480" o:spid="_x0000_s1026" style="width:243.6pt;height:.85pt;mso-position-horizontal-relative:char;mso-position-vertical-relative:line" coordsize="30937,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">
                <v:shape id="Shape 378823" o:spid="_x0000_s1027" style="position:absolute;width:30937;height:106;visibility:visible;mso-wrap-style:square;v-text-anchor:top" coordsize="3093720,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" path="m,l3093720,r,10668l,10668,,e" fillcolor="black" stroked="f" strokeweight="0">
                  <v:stroke miterlimit="83231f" joinstyle="miter"/>
                  <v:path arrowok="t" textboxrect="0,0,3093720,10668"/>
                </v:shape>
                <w10:anchorlock/>
              </v:group>
            </w:pict>
          </mc:Fallback>
        </mc:AlternateContent>
      </w:r>
      <w:r>
        <w:t xml:space="preserve"> × 100 </w:t>
      </w:r>
    </w:p>
    <w:p w14:paraId="667C5E3E" w14:textId="77777777" w:rsidR="00425E2D" w:rsidRDefault="00425E2D" w:rsidP="00425E2D">
      <w:pPr>
        <w:spacing w:line="259" w:lineRule="auto"/>
        <w:ind w:left="1541" w:right="1621"/>
      </w:pPr>
      <w:r>
        <w:t xml:space="preserve">𝐸𝑠𝑡𝑖𝑚𝑎𝑡𝑒 𝑓𝑜𝑟 𝐻𝑒𝑎𝑙𝑡ℎ𝑐𝑎𝑟𝑒 𝑆𝑒𝑟𝑣𝑖𝑐𝑒 𝑢𝑠𝑒 𝑖𝑛 2008 </w:t>
      </w:r>
    </w:p>
    <w:p w14:paraId="4C386BDB" w14:textId="77777777" w:rsidR="00425E2D" w:rsidRDefault="00425E2D" w:rsidP="00425E2D">
      <w:pPr>
        <w:spacing w:line="259" w:lineRule="auto"/>
      </w:pPr>
      <w:r>
        <w:t xml:space="preserve"> </w:t>
      </w:r>
    </w:p>
    <w:p w14:paraId="2B8E89A6" w14:textId="0620B90C" w:rsidR="00425E2D" w:rsidRDefault="00425E2D" w:rsidP="00425E2D">
      <w:pPr>
        <w:ind w:left="-5" w:right="909"/>
      </w:pPr>
      <w:r>
        <w:t>Self-reported diabetes diagnosis will be used to indicate presence of diabetes disease state.  In order to account for the complex survey design of the</w:t>
      </w:r>
      <w:del w:id="227" w:author="Author">
        <w:r w:rsidR="007229F8" w:rsidDel="00AE1BC1">
          <w:delText xml:space="preserve"> National Health Interview Survey</w:delText>
        </w:r>
      </w:del>
      <w:ins w:id="228" w:author="Author">
        <w:r w:rsidR="00AE1BC1" w:rsidRPr="00AE1BC1">
          <w:t xml:space="preserve"> </w:t>
        </w:r>
        <w:r w:rsidR="00AE1BC1">
          <w:t>Behavioral Risk Factor Surveillance Survey</w:t>
        </w:r>
      </w:ins>
      <w:r>
        <w:t xml:space="preserve">, a sample weight will be applied to generate these estimates.  </w:t>
      </w:r>
    </w:p>
    <w:p w14:paraId="16437E06" w14:textId="77777777" w:rsidR="00425E2D" w:rsidRDefault="00425E2D" w:rsidP="00425E2D">
      <w:pPr>
        <w:spacing w:line="259" w:lineRule="auto"/>
      </w:pPr>
      <w:r>
        <w:t xml:space="preserve"> </w:t>
      </w:r>
    </w:p>
    <w:p w14:paraId="3646620E" w14:textId="77777777" w:rsidR="00425E2D" w:rsidRDefault="00425E2D" w:rsidP="00425E2D">
      <w:pPr>
        <w:ind w:left="-5" w:right="909"/>
      </w:pPr>
      <w:r>
        <w:t xml:space="preserve">Each analytic procedure/code will first be conducted and validated with one year of data, and then applied and adjusted for use with prior years after confirmation of validity.  </w:t>
      </w:r>
    </w:p>
    <w:p w14:paraId="452C7D91" w14:textId="77777777" w:rsidR="00425E2D" w:rsidRDefault="00425E2D" w:rsidP="00425E2D">
      <w:pPr>
        <w:spacing w:line="259" w:lineRule="auto"/>
      </w:pPr>
      <w:r>
        <w:t xml:space="preserve"> </w:t>
      </w:r>
    </w:p>
    <w:p w14:paraId="56D9EC48" w14:textId="77777777" w:rsidR="00425E2D" w:rsidRDefault="00425E2D" w:rsidP="00425E2D">
      <w:pPr>
        <w:ind w:left="-5" w:right="909"/>
      </w:pPr>
      <w:r>
        <w:t xml:space="preserve">For Objectives 1 and 2, we will conduct revisit analyses. For states with revisit variables available (Florida, New York, Utah, and Nebraska), we will create variables to indicate the number of potentially preventable hospitalization each individual patient had. The analysis will be repeated among these states in order to generate patient-level health care use estimates, rather than encounter-level use estimates. No revisit analyses will be completed with NIS data, as the revisit variable is unavailable. </w:t>
      </w:r>
    </w:p>
    <w:p w14:paraId="014A6060" w14:textId="77777777" w:rsidR="00425E2D" w:rsidRDefault="00425E2D" w:rsidP="00425E2D">
      <w:pPr>
        <w:spacing w:line="259" w:lineRule="auto"/>
      </w:pPr>
      <w:r>
        <w:t xml:space="preserve"> </w:t>
      </w:r>
    </w:p>
    <w:p w14:paraId="1D5FEAAA" w14:textId="77777777" w:rsidR="00425E2D" w:rsidRDefault="00425E2D" w:rsidP="00425E2D">
      <w:pPr>
        <w:ind w:left="-5" w:right="909"/>
      </w:pPr>
      <w:r>
        <w:t xml:space="preserve">We will repeat the analyses for Objectives 1 and 2 using </w:t>
      </w:r>
      <w:proofErr w:type="gramStart"/>
      <w:r>
        <w:t>nationally-representative</w:t>
      </w:r>
      <w:proofErr w:type="gramEnd"/>
      <w:r>
        <w:t xml:space="preserve"> NIS and NEDS data. These estimates will be used for the purposes of a sensitivity analysis and determine whether the </w:t>
      </w:r>
      <w:r>
        <w:lastRenderedPageBreak/>
        <w:t xml:space="preserve">estimates generated using SID and SEDD data are nationally representative. We will use MEPS to generate additional estimates for comparison when possible, specifically for total number of inpatient stays and ED visits. </w:t>
      </w:r>
    </w:p>
    <w:p w14:paraId="03BA408C" w14:textId="77777777" w:rsidR="00425E2D" w:rsidRDefault="00425E2D" w:rsidP="00425E2D">
      <w:pPr>
        <w:spacing w:line="259" w:lineRule="auto"/>
      </w:pPr>
      <w:r>
        <w:t xml:space="preserve"> </w:t>
      </w:r>
    </w:p>
    <w:p w14:paraId="1B4AF019" w14:textId="77777777" w:rsidR="00425E2D" w:rsidRDefault="00425E2D" w:rsidP="00425E2D">
      <w:pPr>
        <w:ind w:left="-5" w:right="909"/>
      </w:pPr>
      <w:r>
        <w:t xml:space="preserve">Continuous variables will be expressed as the mean ± standard deviation. Categorical variables will be presented in terms of expected count and frequency in the dataset. Rates will be expressed per 1000 persons with diabetes.  </w:t>
      </w:r>
    </w:p>
    <w:p w14:paraId="24E9B7E0" w14:textId="77777777" w:rsidR="00425E2D" w:rsidRDefault="00425E2D" w:rsidP="00425E2D">
      <w:pPr>
        <w:spacing w:line="259" w:lineRule="auto"/>
      </w:pPr>
      <w:r>
        <w:t xml:space="preserve"> </w:t>
      </w:r>
    </w:p>
    <w:p w14:paraId="353FE4D4" w14:textId="77777777" w:rsidR="00425E2D" w:rsidRDefault="00425E2D" w:rsidP="00425E2D">
      <w:pPr>
        <w:ind w:left="-5" w:right="909"/>
      </w:pPr>
      <w:r>
        <w:t xml:space="preserve">No statistical testing of differences will be performed as the analysis was designed as a descriptive study. </w:t>
      </w:r>
    </w:p>
    <w:p w14:paraId="6F3A700B" w14:textId="77777777" w:rsidR="00425E2D" w:rsidRDefault="00425E2D" w:rsidP="00425E2D">
      <w:pPr>
        <w:spacing w:line="259" w:lineRule="auto"/>
      </w:pPr>
      <w:r>
        <w:t xml:space="preserve"> </w:t>
      </w:r>
    </w:p>
    <w:p w14:paraId="2FE94215" w14:textId="77777777" w:rsidR="00425E2D" w:rsidRDefault="00425E2D" w:rsidP="00425E2D">
      <w:pPr>
        <w:spacing w:after="1" w:line="242" w:lineRule="auto"/>
        <w:ind w:left="-5" w:right="1222"/>
        <w:jc w:val="both"/>
      </w:pPr>
      <w:r>
        <w:t xml:space="preserve">All statistical analysis will be performed using R (R Core Team (2013). R: A language and environment for statistical computing. R Foundation for Statistical Computing, Vienna, Austria.  </w:t>
      </w:r>
      <w:r>
        <w:rPr>
          <w:u w:val="single" w:color="000000"/>
        </w:rPr>
        <w:t>www.R-project.org/</w:t>
      </w:r>
      <w:r>
        <w:t>).</w:t>
      </w:r>
      <w:r>
        <w:rPr>
          <w:vertAlign w:val="superscript"/>
        </w:rPr>
        <w:t>51</w:t>
      </w:r>
      <w:r>
        <w:t xml:space="preserve"> </w:t>
      </w:r>
    </w:p>
    <w:p w14:paraId="2298E70A" w14:textId="77777777" w:rsidR="00425E2D" w:rsidRDefault="00425E2D" w:rsidP="00425E2D">
      <w:pPr>
        <w:spacing w:line="259" w:lineRule="auto"/>
      </w:pPr>
      <w:r>
        <w:t xml:space="preserve"> </w:t>
      </w:r>
    </w:p>
    <w:p w14:paraId="5EE42214" w14:textId="77777777" w:rsidR="00425E2D" w:rsidRDefault="00425E2D" w:rsidP="00425E2D">
      <w:pPr>
        <w:ind w:left="-5" w:right="909"/>
      </w:pPr>
      <w:r>
        <w:t xml:space="preserve">Shell tables are provided in the Appendix, as items 5, 6, 7. Variables to be reported </w:t>
      </w:r>
      <w:proofErr w:type="gramStart"/>
      <w:r>
        <w:t>in the course of</w:t>
      </w:r>
      <w:proofErr w:type="gramEnd"/>
      <w:r>
        <w:t xml:space="preserve"> the analysis are provided in the appendices.  </w:t>
      </w:r>
    </w:p>
    <w:p w14:paraId="70FC42FD" w14:textId="77777777" w:rsidR="00425E2D" w:rsidRDefault="00425E2D" w:rsidP="00425E2D">
      <w:pPr>
        <w:spacing w:line="259" w:lineRule="auto"/>
      </w:pPr>
      <w:r>
        <w:t xml:space="preserve"> </w:t>
      </w:r>
    </w:p>
    <w:p w14:paraId="18A2C911" w14:textId="77777777" w:rsidR="00425E2D" w:rsidRDefault="00425E2D" w:rsidP="00425E2D">
      <w:pPr>
        <w:ind w:left="-5" w:right="909"/>
      </w:pPr>
      <w:r>
        <w:t xml:space="preserve">Objective 1: </w:t>
      </w:r>
    </w:p>
    <w:p w14:paraId="38084D0B" w14:textId="77777777" w:rsidR="00425E2D" w:rsidRDefault="00425E2D" w:rsidP="00425E2D">
      <w:pPr>
        <w:spacing w:after="57" w:line="259" w:lineRule="auto"/>
        <w:ind w:left="-29"/>
      </w:pPr>
      <w:r>
        <w:rPr>
          <w:rFonts w:ascii="Calibri" w:eastAsia="Calibri" w:hAnsi="Calibri" w:cs="Calibri"/>
          <w:noProof/>
          <w:sz w:val="22"/>
        </w:rPr>
        <mc:AlternateContent>
          <mc:Choice Requires="wpg">
            <w:drawing>
              <wp:inline distT="0" distB="0" distL="0" distR="0" wp14:anchorId="3CBC718F" wp14:editId="245D53D1">
                <wp:extent cx="5522976" cy="6095"/>
                <wp:effectExtent l="0" t="0" r="0" b="0"/>
                <wp:docPr id="267402" name="Group 267402"/>
                <wp:cNvGraphicFramePr/>
                <a:graphic xmlns:a="http://schemas.openxmlformats.org/drawingml/2006/main">
                  <a:graphicData uri="http://schemas.microsoft.com/office/word/2010/wordprocessingGroup">
                    <wpg:wgp>
                      <wpg:cNvGrpSpPr/>
                      <wpg:grpSpPr>
                        <a:xfrm>
                          <a:off x="0" y="0"/>
                          <a:ext cx="5522976" cy="6095"/>
                          <a:chOff x="0" y="0"/>
                          <a:chExt cx="5522976" cy="6095"/>
                        </a:xfrm>
                      </wpg:grpSpPr>
                      <wps:wsp>
                        <wps:cNvPr id="378825" name="Shape 378825"/>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776DB0C" id="Group 267402" o:spid="_x0000_s1026" style="width:434.9pt;height:.5pt;mso-position-horizontal-relative:char;mso-position-vertical-relative:lin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">
                <v:shape id="Shape 378825" o:spid="_x0000_s1027" style="position:absolute;width:55229;height:91;visibility:visible;mso-wrap-style:square;v-text-anchor:top" coordsize="552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" path="m,l5522976,r,9144l,9144,,e" fillcolor="black" stroked="f" strokeweight="0">
                  <v:stroke miterlimit="83231f" joinstyle="miter"/>
                  <v:path arrowok="t" textboxrect="0,0,5522976,9144"/>
                </v:shape>
                <w10:anchorlock/>
              </v:group>
            </w:pict>
          </mc:Fallback>
        </mc:AlternateContent>
      </w:r>
    </w:p>
    <w:p w14:paraId="31807DDB" w14:textId="77777777" w:rsidR="00425E2D" w:rsidRDefault="00425E2D" w:rsidP="00425E2D">
      <w:pPr>
        <w:ind w:left="-5" w:right="909"/>
      </w:pPr>
      <w:r>
        <w:t xml:space="preserve">First, the total number of claims in the SID and SEDD will be estimated. The datasets will then be filtered to select for observations consistent with a diabetes disease state, using variables that indicate ICD-9 and ICD-10 codes (Appendix 1). The mean age will be calculated and reported along with range for each year. A frequency distribution will then be generated in terms of sex, rural/urban designation, race, and insurance coverage, which will be reported as the estimated count and percent of observations represented (Appendix 5, Table 2). </w:t>
      </w:r>
    </w:p>
    <w:p w14:paraId="296912C0" w14:textId="77777777" w:rsidR="00425E2D" w:rsidRDefault="00425E2D" w:rsidP="00425E2D">
      <w:pPr>
        <w:spacing w:line="259" w:lineRule="auto"/>
      </w:pPr>
      <w:r>
        <w:t xml:space="preserve"> </w:t>
      </w:r>
    </w:p>
    <w:p w14:paraId="3F012192" w14:textId="77777777" w:rsidR="00425E2D" w:rsidRDefault="00425E2D" w:rsidP="00425E2D">
      <w:pPr>
        <w:ind w:left="-5" w:right="909"/>
      </w:pPr>
      <w:r>
        <w:t xml:space="preserve">After describing the dataset, both unweighted and weighted estimates for the count of hospital inpatient stays and ED visits for each year will be calculated. A variable for age group will be created, with categories as follows: 18-44, 45-64, and 65+. The estimates will be reported by age group, sex, race/ethnicity, rural/urban designation, presence of comorbidities, geographic region, and insurance coverage, alongside the percentage of observations represented. Absolute change and percent change from 2008 to 2016 will then be estimated and reported (Appendix 5, Tables 3 and 4). </w:t>
      </w:r>
    </w:p>
    <w:p w14:paraId="2971C55E" w14:textId="77777777" w:rsidR="00425E2D" w:rsidRDefault="00425E2D" w:rsidP="00425E2D">
      <w:pPr>
        <w:spacing w:line="259" w:lineRule="auto"/>
      </w:pPr>
      <w:r>
        <w:t xml:space="preserve"> </w:t>
      </w:r>
    </w:p>
    <w:p w14:paraId="0CAD6D23" w14:textId="2E063DE0" w:rsidR="00425E2D" w:rsidRDefault="00425E2D" w:rsidP="00425E2D">
      <w:pPr>
        <w:ind w:left="-5" w:right="909"/>
      </w:pPr>
      <w:r>
        <w:t xml:space="preserve">The estimates generated by the previous analyses will be divided by the estimates generated in the </w:t>
      </w:r>
      <w:del w:id="229" w:author="Author">
        <w:r w:rsidR="007229F8" w:rsidRPr="001124D9" w:rsidDel="00AE1BC1">
          <w:rPr>
            <w:rPrChange w:id="230" w:author="Author">
              <w:rPr>
                <w:highlight w:val="green"/>
              </w:rPr>
            </w:rPrChange>
          </w:rPr>
          <w:delText>National Health Interview Survey</w:delText>
        </w:r>
      </w:del>
      <w:ins w:id="231" w:author="Author">
        <w:r w:rsidR="00AE1BC1" w:rsidRPr="00AE1BC1">
          <w:t xml:space="preserve"> </w:t>
        </w:r>
        <w:r w:rsidR="00AE1BC1">
          <w:t xml:space="preserve">Behavioral Risk Factor Surveillance </w:t>
        </w:r>
        <w:del w:id="232" w:author="Author">
          <w:r w:rsidR="00AE1BC1" w:rsidDel="003337E6">
            <w:delText>Survey,</w:delText>
          </w:r>
        </w:del>
      </w:ins>
      <w:del w:id="233" w:author="Author">
        <w:r w:rsidR="007229F8" w:rsidDel="003337E6">
          <w:delText xml:space="preserve"> </w:delText>
        </w:r>
        <w:r w:rsidDel="003337E6">
          <w:delText>specific</w:delText>
        </w:r>
      </w:del>
      <w:ins w:id="234" w:author="Author">
        <w:r w:rsidR="003337E6">
          <w:t>Survey, specific</w:t>
        </w:r>
      </w:ins>
      <w:r>
        <w:t xml:space="preserve"> to the stratifications of interest to generate rates of health care use per 1000 persons with diabetes (Appendix 5, Tables 5 and 6). </w:t>
      </w:r>
    </w:p>
    <w:p w14:paraId="74407DDA" w14:textId="77777777" w:rsidR="00425E2D" w:rsidRDefault="00425E2D" w:rsidP="00425E2D">
      <w:pPr>
        <w:spacing w:line="259" w:lineRule="auto"/>
      </w:pPr>
      <w:r>
        <w:t xml:space="preserve"> </w:t>
      </w:r>
    </w:p>
    <w:p w14:paraId="6928FF7E" w14:textId="77777777" w:rsidR="00425E2D" w:rsidRDefault="00425E2D" w:rsidP="00425E2D">
      <w:pPr>
        <w:ind w:left="-5" w:right="909"/>
      </w:pPr>
      <w:r>
        <w:t xml:space="preserve">Objective 2 </w:t>
      </w:r>
    </w:p>
    <w:p w14:paraId="64DE62CE" w14:textId="77777777" w:rsidR="00425E2D" w:rsidRDefault="00425E2D" w:rsidP="00425E2D">
      <w:pPr>
        <w:spacing w:after="57" w:line="259" w:lineRule="auto"/>
        <w:ind w:left="-29"/>
      </w:pPr>
      <w:r>
        <w:rPr>
          <w:rFonts w:ascii="Calibri" w:eastAsia="Calibri" w:hAnsi="Calibri" w:cs="Calibri"/>
          <w:noProof/>
          <w:sz w:val="22"/>
        </w:rPr>
        <mc:AlternateContent>
          <mc:Choice Requires="wpg">
            <w:drawing>
              <wp:inline distT="0" distB="0" distL="0" distR="0" wp14:anchorId="2B653CBD" wp14:editId="65D7E0E5">
                <wp:extent cx="5522976" cy="6096"/>
                <wp:effectExtent l="0" t="0" r="0" b="0"/>
                <wp:docPr id="266440" name="Group 266440"/>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378827" name="Shape 378827"/>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AE566A" id="Group 266440" o:spid="_x0000_s1026" style="width:434.9pt;height:.5pt;mso-position-horizontal-relative:char;mso-position-vertical-relative:lin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">
                <v:shape id="Shape 378827" o:spid="_x0000_s1027" style="position:absolute;width:55229;height:91;visibility:visible;mso-wrap-style:square;v-text-anchor:top" coordsize="552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" path="m,l5522976,r,9144l,9144,,e" fillcolor="black" stroked="f" strokeweight="0">
                  <v:stroke miterlimit="83231f" joinstyle="miter"/>
                  <v:path arrowok="t" textboxrect="0,0,5522976,9144"/>
                </v:shape>
                <w10:anchorlock/>
              </v:group>
            </w:pict>
          </mc:Fallback>
        </mc:AlternateContent>
      </w:r>
    </w:p>
    <w:p w14:paraId="42817777" w14:textId="77777777" w:rsidR="00425E2D" w:rsidRDefault="00425E2D" w:rsidP="00425E2D">
      <w:pPr>
        <w:spacing w:after="1" w:line="242" w:lineRule="auto"/>
        <w:ind w:left="-5" w:right="905"/>
        <w:jc w:val="both"/>
      </w:pPr>
      <w:r>
        <w:t xml:space="preserve">Of the filtered dataset generated for our first objective, we will then filter observations for presence of ICD-9 or ICD-10 codes indicative of a potentially preventable hospitalization (Appendix 2).  </w:t>
      </w:r>
    </w:p>
    <w:p w14:paraId="7BD0E904" w14:textId="77777777" w:rsidR="00425E2D" w:rsidRDefault="00425E2D" w:rsidP="00425E2D">
      <w:pPr>
        <w:spacing w:line="259" w:lineRule="auto"/>
      </w:pPr>
      <w:r>
        <w:t xml:space="preserve"> </w:t>
      </w:r>
    </w:p>
    <w:p w14:paraId="18884806" w14:textId="77777777" w:rsidR="00425E2D" w:rsidRDefault="00425E2D" w:rsidP="00425E2D">
      <w:pPr>
        <w:ind w:left="-5" w:right="909"/>
      </w:pPr>
      <w:r>
        <w:lastRenderedPageBreak/>
        <w:t xml:space="preserve">Two variables will be created:  </w:t>
      </w:r>
    </w:p>
    <w:p w14:paraId="3F3FD48A" w14:textId="77777777" w:rsidR="00425E2D" w:rsidRDefault="00425E2D" w:rsidP="00425E2D">
      <w:pPr>
        <w:numPr>
          <w:ilvl w:val="0"/>
          <w:numId w:val="22"/>
        </w:numPr>
        <w:spacing w:line="248" w:lineRule="auto"/>
        <w:ind w:right="909" w:hanging="360"/>
      </w:pPr>
      <w:r>
        <w:t xml:space="preserve">a binary variable that flags </w:t>
      </w:r>
      <w:proofErr w:type="gramStart"/>
      <w:r>
        <w:t>whether or not</w:t>
      </w:r>
      <w:proofErr w:type="gramEnd"/>
      <w:r>
        <w:t xml:space="preserve"> an inpatient stay was potentially </w:t>
      </w:r>
      <w:r>
        <w:tab/>
        <w:t xml:space="preserve">preventable  </w:t>
      </w:r>
    </w:p>
    <w:p w14:paraId="0EC97B1E" w14:textId="77777777" w:rsidR="00425E2D" w:rsidRDefault="00425E2D" w:rsidP="00425E2D">
      <w:pPr>
        <w:spacing w:after="6" w:line="259" w:lineRule="auto"/>
      </w:pPr>
      <w:r>
        <w:t xml:space="preserve"> </w:t>
      </w:r>
    </w:p>
    <w:p w14:paraId="6284DE3A" w14:textId="77777777" w:rsidR="00425E2D" w:rsidRDefault="00425E2D" w:rsidP="00425E2D">
      <w:pPr>
        <w:numPr>
          <w:ilvl w:val="0"/>
          <w:numId w:val="22"/>
        </w:numPr>
        <w:spacing w:line="248" w:lineRule="auto"/>
        <w:ind w:right="909" w:hanging="360"/>
      </w:pPr>
      <w:r>
        <w:t xml:space="preserve">a variable to indicate what type of potentially preventable hospitalization is </w:t>
      </w:r>
      <w:r>
        <w:tab/>
        <w:t xml:space="preserve">present (Short-Term Diabetes Complications, Long-Term Diabetes </w:t>
      </w:r>
    </w:p>
    <w:p w14:paraId="1E4E36FB" w14:textId="77777777" w:rsidR="00425E2D" w:rsidRDefault="00425E2D" w:rsidP="00425E2D">
      <w:pPr>
        <w:ind w:left="-5" w:right="909"/>
      </w:pPr>
      <w:r>
        <w:t xml:space="preserve"> </w:t>
      </w:r>
      <w:r>
        <w:tab/>
        <w:t>Complications, Uncontrolled Diabetes without Complications, Diabetes-related</w:t>
      </w:r>
    </w:p>
    <w:p w14:paraId="39A001D7" w14:textId="77777777" w:rsidR="00425E2D" w:rsidRDefault="00425E2D" w:rsidP="00425E2D">
      <w:pPr>
        <w:ind w:left="-5" w:right="909"/>
      </w:pPr>
      <w:r>
        <w:t xml:space="preserve"> </w:t>
      </w:r>
      <w:r>
        <w:tab/>
        <w:t xml:space="preserve">Lower-Extremity Amputations, Lower Extremity Ulcers/inflammation/infections, </w:t>
      </w:r>
    </w:p>
    <w:p w14:paraId="4A7379F5" w14:textId="77777777" w:rsidR="00425E2D" w:rsidRDefault="00425E2D" w:rsidP="00425E2D">
      <w:pPr>
        <w:ind w:left="-5" w:right="909"/>
      </w:pPr>
      <w:r>
        <w:t xml:space="preserve"> </w:t>
      </w:r>
      <w:r>
        <w:tab/>
        <w:t xml:space="preserve">or Hypoglycemia).  </w:t>
      </w:r>
    </w:p>
    <w:p w14:paraId="4B1A9893" w14:textId="77777777" w:rsidR="00425E2D" w:rsidRDefault="00425E2D" w:rsidP="00425E2D">
      <w:pPr>
        <w:spacing w:line="259" w:lineRule="auto"/>
      </w:pPr>
      <w:r>
        <w:t xml:space="preserve"> </w:t>
      </w:r>
    </w:p>
    <w:p w14:paraId="565C20CF" w14:textId="605AB7BB" w:rsidR="00425E2D" w:rsidRDefault="00425E2D" w:rsidP="00425E2D">
      <w:pPr>
        <w:ind w:left="-5" w:right="909"/>
      </w:pPr>
      <w:r>
        <w:t xml:space="preserve">The dataset will then be filtered for observations flagged for potentially preventable hospitalizations. The counts of potentially preventable hospitalizations by age group, sex, race/ethnicity, rural/urban designation, presence of comorbidities, geographic region, and insurance coverage, alongside the percentage of observations represented will then be estimated. Rates of potentially preventable hospitalizations per 1000 persons with diabetes will be estimated using </w:t>
      </w:r>
      <w:del w:id="235" w:author="Author">
        <w:r w:rsidR="007229F8" w:rsidDel="00AE1BC1">
          <w:delText xml:space="preserve">NHIS </w:delText>
        </w:r>
      </w:del>
      <w:ins w:id="236" w:author="Author">
        <w:r w:rsidR="00AE1BC1">
          <w:t xml:space="preserve">BRFSS </w:t>
        </w:r>
      </w:ins>
      <w:r>
        <w:t xml:space="preserve">estimates as the denominator (Appendix 6, Table 7). Absolute change and percent change in potentially preventable hospitalizations from 2008 to 2016 will then be estimated and reported (Appendix 6, Table 8). </w:t>
      </w:r>
    </w:p>
    <w:p w14:paraId="27638423" w14:textId="77777777" w:rsidR="00425E2D" w:rsidRDefault="00425E2D" w:rsidP="00425E2D">
      <w:pPr>
        <w:spacing w:line="259" w:lineRule="auto"/>
      </w:pPr>
      <w:r>
        <w:t xml:space="preserve"> </w:t>
      </w:r>
    </w:p>
    <w:p w14:paraId="2FD0EB83" w14:textId="77777777" w:rsidR="00425E2D" w:rsidRDefault="00425E2D" w:rsidP="00425E2D">
      <w:pPr>
        <w:ind w:left="-5" w:right="909"/>
      </w:pPr>
      <w:r>
        <w:t>This analysis will be conducted again using the conditions suggested by Tseng et al., hypoglycemia and lower extremity ulcers.</w:t>
      </w:r>
      <w:r>
        <w:rPr>
          <w:vertAlign w:val="superscript"/>
        </w:rPr>
        <w:t>28</w:t>
      </w:r>
      <w:r>
        <w:t xml:space="preserve"> The results of this analysis will be compared to the initial </w:t>
      </w:r>
      <w:proofErr w:type="gramStart"/>
      <w:r>
        <w:t>estimates, and</w:t>
      </w:r>
      <w:proofErr w:type="gramEnd"/>
      <w:r>
        <w:t xml:space="preserve"> will serve as a sensitivity analysis.   </w:t>
      </w:r>
    </w:p>
    <w:p w14:paraId="7CE7CE49" w14:textId="77777777" w:rsidR="00425E2D" w:rsidRDefault="00425E2D" w:rsidP="00425E2D">
      <w:pPr>
        <w:spacing w:line="259" w:lineRule="auto"/>
      </w:pPr>
      <w:r>
        <w:t xml:space="preserve"> </w:t>
      </w:r>
    </w:p>
    <w:p w14:paraId="63E1D495" w14:textId="77777777" w:rsidR="00425E2D" w:rsidRDefault="00425E2D" w:rsidP="00425E2D">
      <w:pPr>
        <w:ind w:left="-5" w:right="909"/>
      </w:pPr>
      <w:r>
        <w:t xml:space="preserve">Objective 3 </w:t>
      </w:r>
    </w:p>
    <w:p w14:paraId="69A540F4" w14:textId="77777777" w:rsidR="00425E2D" w:rsidRDefault="00425E2D" w:rsidP="00425E2D">
      <w:pPr>
        <w:spacing w:after="57" w:line="259" w:lineRule="auto"/>
        <w:ind w:left="-29"/>
      </w:pPr>
      <w:r>
        <w:rPr>
          <w:rFonts w:ascii="Calibri" w:eastAsia="Calibri" w:hAnsi="Calibri" w:cs="Calibri"/>
          <w:noProof/>
          <w:sz w:val="22"/>
        </w:rPr>
        <mc:AlternateContent>
          <mc:Choice Requires="wpg">
            <w:drawing>
              <wp:inline distT="0" distB="0" distL="0" distR="0" wp14:anchorId="25DBA0E9" wp14:editId="75B8DDD0">
                <wp:extent cx="5522976" cy="6097"/>
                <wp:effectExtent l="0" t="0" r="0" b="0"/>
                <wp:docPr id="266441" name="Group 266441"/>
                <wp:cNvGraphicFramePr/>
                <a:graphic xmlns:a="http://schemas.openxmlformats.org/drawingml/2006/main">
                  <a:graphicData uri="http://schemas.microsoft.com/office/word/2010/wordprocessingGroup">
                    <wpg:wgp>
                      <wpg:cNvGrpSpPr/>
                      <wpg:grpSpPr>
                        <a:xfrm>
                          <a:off x="0" y="0"/>
                          <a:ext cx="5522976" cy="6097"/>
                          <a:chOff x="0" y="0"/>
                          <a:chExt cx="5522976" cy="6097"/>
                        </a:xfrm>
                      </wpg:grpSpPr>
                      <wps:wsp>
                        <wps:cNvPr id="378833" name="Shape 378833"/>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45251A" id="Group 266441" o:spid="_x0000_s1026" style="width:434.9pt;height:.5pt;mso-position-horizontal-relative:char;mso-position-vertical-relative:line"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">
                <v:shape id="Shape 378833" o:spid="_x0000_s1027" style="position:absolute;width:55229;height:91;visibility:visible;mso-wrap-style:square;v-text-anchor:top" coordsize="55229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" path="m,l5522976,r,9144l,9144,,e" fillcolor="black" stroked="f" strokeweight="0">
                  <v:stroke miterlimit="83231f" joinstyle="miter"/>
                  <v:path arrowok="t" textboxrect="0,0,5522976,9144"/>
                </v:shape>
                <w10:anchorlock/>
              </v:group>
            </w:pict>
          </mc:Fallback>
        </mc:AlternateContent>
      </w:r>
    </w:p>
    <w:p w14:paraId="03B9AEE8" w14:textId="77777777" w:rsidR="00425E2D" w:rsidRDefault="00425E2D" w:rsidP="00425E2D">
      <w:pPr>
        <w:ind w:left="-5" w:right="909"/>
      </w:pPr>
      <w:r>
        <w:t xml:space="preserve">For the MEPS analysis, survey weights will be applied to the dataset to account for stratification, clustering, multiple stages of selection, and disproportionate sampling. First, the total database population will be estimated. The datasets will then be filtered to select for observations consistent with a diabetes disease state, using variables that indicate ICD-9 and ICD-10 codes, presence of self-reported diabetes, or the prescription of a diabetes medication in the past year (Appendix 1). </w:t>
      </w:r>
    </w:p>
    <w:p w14:paraId="05779ABB" w14:textId="77777777" w:rsidR="00425E2D" w:rsidRDefault="00425E2D" w:rsidP="00425E2D">
      <w:pPr>
        <w:spacing w:line="259" w:lineRule="auto"/>
      </w:pPr>
      <w:r>
        <w:t xml:space="preserve"> </w:t>
      </w:r>
    </w:p>
    <w:p w14:paraId="58779DFF" w14:textId="1347615F" w:rsidR="00425E2D" w:rsidRDefault="00425E2D" w:rsidP="00425E2D">
      <w:pPr>
        <w:ind w:left="-5" w:right="909"/>
      </w:pPr>
      <w:r>
        <w:t xml:space="preserve">The mean age will be calculated and reported along with range for each year. A frequency distribution will then be generated in terms of age group, sex, race/ethnicity, </w:t>
      </w:r>
      <w:del w:id="237" w:author="Author">
        <w:r w:rsidR="007229F8" w:rsidDel="00AE1BC1">
          <w:delText>rural/urban designation</w:delText>
        </w:r>
      </w:del>
      <w:r w:rsidR="007229F8">
        <w:t xml:space="preserve">, </w:t>
      </w:r>
      <w:r>
        <w:t xml:space="preserve">presence of comorbidities, geographic region, and insurance coverage, which will be reported as the estimated count and percent of observations represented (Appendix 7, Table 9). </w:t>
      </w:r>
    </w:p>
    <w:p w14:paraId="7FF523F6" w14:textId="77777777" w:rsidR="00425E2D" w:rsidRDefault="00425E2D" w:rsidP="00425E2D">
      <w:pPr>
        <w:spacing w:line="259" w:lineRule="auto"/>
      </w:pPr>
      <w:r>
        <w:t xml:space="preserve"> </w:t>
      </w:r>
    </w:p>
    <w:p w14:paraId="7A719CE2" w14:textId="77777777" w:rsidR="00425E2D" w:rsidRDefault="00425E2D" w:rsidP="00425E2D">
      <w:pPr>
        <w:ind w:left="-5" w:right="909"/>
      </w:pPr>
      <w:r>
        <w:t xml:space="preserve">After describing the dataset, variables will be created which indicate whether an individual was prescribed antihyperglycemic agents, antihyperlipidemic agents, antihypertensive agents, antiplatelet agents, and/or antidepressant/anxiolytic agents. Drugs will be described and reported and analyzed by category of drug and not by class or name.  </w:t>
      </w:r>
    </w:p>
    <w:p w14:paraId="739C8881" w14:textId="77777777" w:rsidR="00425E2D" w:rsidRDefault="00425E2D" w:rsidP="00425E2D">
      <w:pPr>
        <w:spacing w:line="259" w:lineRule="auto"/>
      </w:pPr>
      <w:r>
        <w:t xml:space="preserve"> </w:t>
      </w:r>
    </w:p>
    <w:p w14:paraId="572DA72F" w14:textId="77777777" w:rsidR="00425E2D" w:rsidRDefault="00425E2D" w:rsidP="00425E2D">
      <w:pPr>
        <w:ind w:left="-5" w:right="909"/>
      </w:pPr>
      <w:r>
        <w:t xml:space="preserve">We will then estimate and report the weighted count and % of people with diabetes prescribed antihyperglycemic agents, antihyperlipidemic agents, antihypertensive agents, antiplatelet agents, and antidepressant/anxiolytic agents each year, as well as the absolute and percent change from 2008 to 2016 (Appendix 7. Table 10). </w:t>
      </w:r>
    </w:p>
    <w:p w14:paraId="0D73ACB0" w14:textId="77777777" w:rsidR="00425E2D" w:rsidRDefault="00425E2D" w:rsidP="00425E2D">
      <w:pPr>
        <w:spacing w:line="259" w:lineRule="auto"/>
      </w:pPr>
      <w:r>
        <w:t xml:space="preserve"> </w:t>
      </w:r>
    </w:p>
    <w:p w14:paraId="29B4A405" w14:textId="30EA4350" w:rsidR="00425E2D" w:rsidRDefault="00425E2D" w:rsidP="00425E2D">
      <w:pPr>
        <w:ind w:left="-5" w:right="909"/>
      </w:pPr>
      <w:r>
        <w:lastRenderedPageBreak/>
        <w:t>Weighted estimates will then be calculated by age group, sex, race/ethnicity,</w:t>
      </w:r>
      <w:r w:rsidR="007229F8">
        <w:t xml:space="preserve"> </w:t>
      </w:r>
      <w:del w:id="238" w:author="Author">
        <w:r w:rsidR="007229F8" w:rsidDel="00AE1BC1">
          <w:delText>rural/urban designation,</w:delText>
        </w:r>
        <w:r w:rsidDel="00AE1BC1">
          <w:delText xml:space="preserve">  </w:delText>
        </w:r>
      </w:del>
      <w:r>
        <w:t xml:space="preserve">presence of comorbidities, geographic region, and insurance coverage. Absolute change and percent change in prescriptions for medications from 2008 to 2016 will then be estimated and reported (Appendix 7. Table 11). </w:t>
      </w:r>
    </w:p>
    <w:p w14:paraId="4A367EEF" w14:textId="77777777" w:rsidR="00425E2D" w:rsidRPr="00425E2D" w:rsidRDefault="00425E2D" w:rsidP="00425E2D"/>
    <w:p w14:paraId="015E11C5" w14:textId="77777777" w:rsidR="00506912" w:rsidRPr="00506912" w:rsidRDefault="00506912" w:rsidP="00506912"/>
    <w:p w14:paraId="015E11C6" w14:textId="2E1045FC" w:rsidR="00592184" w:rsidRDefault="00C15909" w:rsidP="00506912">
      <w:pPr>
        <w:pStyle w:val="Heading2"/>
      </w:pPr>
      <w:bookmarkStart w:id="239" w:name="_Toc499728779"/>
      <w:r w:rsidRPr="00A01F0F">
        <w:t>7</w:t>
      </w:r>
      <w:r w:rsidR="008A508B" w:rsidRPr="00A01F0F">
        <w:t xml:space="preserve">.2   </w:t>
      </w:r>
      <w:r w:rsidR="00592184" w:rsidRPr="00A01F0F">
        <w:t>Bias</w:t>
      </w:r>
      <w:bookmarkEnd w:id="239"/>
    </w:p>
    <w:p w14:paraId="255C21FB" w14:textId="77777777" w:rsidR="00425E2D" w:rsidRDefault="00425E2D" w:rsidP="00425E2D">
      <w:pPr>
        <w:ind w:left="-5" w:right="909"/>
      </w:pPr>
      <w:r>
        <w:t xml:space="preserve">Selection of state inpatient databases to be used in the analysis was limited by budget and data availability issues. Each state provides different variables, and data availability varies by state. This may result in a bias towards the health service utilization characteristics present in higher-resource states which have greater data availability. Although the analysis uses data from geographically distributed states, it may not be a representative national sample. However, no national datasets contain the patient-level and health care use details that HCUP’s state databases do. </w:t>
      </w:r>
    </w:p>
    <w:p w14:paraId="41599955" w14:textId="77777777" w:rsidR="00425E2D" w:rsidRPr="00425E2D" w:rsidRDefault="00425E2D" w:rsidP="00425E2D"/>
    <w:p w14:paraId="015E11C7" w14:textId="77777777" w:rsidR="00592184" w:rsidRPr="004C1C19" w:rsidRDefault="00C15909" w:rsidP="004C1C19">
      <w:pPr>
        <w:pStyle w:val="Heading3"/>
        <w:spacing w:after="240"/>
        <w:rPr>
          <w:rFonts w:cs="Times New Roman"/>
        </w:rPr>
      </w:pPr>
      <w:bookmarkStart w:id="240" w:name="_Toc499728780"/>
      <w:r>
        <w:rPr>
          <w:rFonts w:cs="Times New Roman"/>
        </w:rPr>
        <w:t>7</w:t>
      </w:r>
      <w:r w:rsidR="008A508B" w:rsidRPr="004C1C19">
        <w:rPr>
          <w:rFonts w:cs="Times New Roman"/>
        </w:rPr>
        <w:t xml:space="preserve">.2.1   </w:t>
      </w:r>
      <w:r w:rsidR="00592184" w:rsidRPr="004C1C19">
        <w:rPr>
          <w:rFonts w:cs="Times New Roman"/>
        </w:rPr>
        <w:t>Methods to Minimize Bias</w:t>
      </w:r>
      <w:bookmarkEnd w:id="240"/>
    </w:p>
    <w:p w14:paraId="082EE83D" w14:textId="77777777" w:rsidR="00425E2D" w:rsidRDefault="00425E2D" w:rsidP="00425E2D">
      <w:pPr>
        <w:ind w:left="-5" w:right="909"/>
      </w:pPr>
      <w:bookmarkStart w:id="241" w:name="_Toc499728782"/>
      <w:r>
        <w:t xml:space="preserve">The analysis will use weights as necessary in order to eliminate possible sampling bias. </w:t>
      </w:r>
    </w:p>
    <w:p w14:paraId="0A902A34" w14:textId="77777777" w:rsidR="00425E2D" w:rsidRDefault="00425E2D" w:rsidP="00425E2D">
      <w:pPr>
        <w:ind w:left="-5" w:right="909"/>
      </w:pPr>
      <w:r>
        <w:t xml:space="preserve">For the NIS, the analysis will use trend weights prior to 2011 and discharge weights after 2011 to allow for comparison of estimates. For the NEDS, the analysis will use discharge weights to generate nationally representative estimates. As the NEDS does not have a variable indicating state, we will compare NEDS estimates with SEDD estimates by region. </w:t>
      </w:r>
    </w:p>
    <w:p w14:paraId="57AFCFA7" w14:textId="77777777" w:rsidR="00425E2D" w:rsidRDefault="00425E2D" w:rsidP="00425E2D">
      <w:pPr>
        <w:spacing w:line="259" w:lineRule="auto"/>
      </w:pPr>
      <w:r>
        <w:t xml:space="preserve"> </w:t>
      </w:r>
    </w:p>
    <w:p w14:paraId="0EBE0D71" w14:textId="77777777" w:rsidR="00425E2D" w:rsidRDefault="00425E2D" w:rsidP="00425E2D">
      <w:pPr>
        <w:ind w:left="-5" w:right="909"/>
      </w:pPr>
      <w:r>
        <w:t xml:space="preserve">To address possible bias stemming from variations in state characteristics, the analysis will use 11 states which are widely distributed terms of geographic location and political leaning. In order to test whether our sample is providing nationally representative findings, we will use NIS data, which contains a 20% sample of all discharges across the US (46 states and D.C.). We will then perform sensitivity analyses for objectives 1 and 2 to determine if the results using the 11 states are generally similar (provide a good reflection of national sample results) or dissimilar (suggesting presence of bias).  </w:t>
      </w:r>
    </w:p>
    <w:p w14:paraId="2C165E60" w14:textId="77777777" w:rsidR="00425E2D" w:rsidRDefault="00425E2D" w:rsidP="00425E2D">
      <w:pPr>
        <w:spacing w:line="259" w:lineRule="auto"/>
      </w:pPr>
      <w:r>
        <w:t xml:space="preserve"> </w:t>
      </w:r>
    </w:p>
    <w:p w14:paraId="712F56CC" w14:textId="77777777" w:rsidR="00425E2D" w:rsidRDefault="00425E2D" w:rsidP="00425E2D">
      <w:pPr>
        <w:ind w:left="-5" w:right="909"/>
      </w:pPr>
      <w:r>
        <w:t>However, because not all states provide data to the National Inpatient Sample there may be some bias in national estimates that occur if omitted states have substantially different hospitalization patterns than states that do provide data.</w:t>
      </w:r>
      <w:r>
        <w:rPr>
          <w:vertAlign w:val="superscript"/>
        </w:rPr>
        <w:t>50</w:t>
      </w:r>
      <w:r>
        <w:t xml:space="preserve"> </w:t>
      </w:r>
    </w:p>
    <w:p w14:paraId="4021CCB7" w14:textId="77777777" w:rsidR="00425E2D" w:rsidRDefault="00425E2D" w:rsidP="00425E2D">
      <w:pPr>
        <w:spacing w:line="259" w:lineRule="auto"/>
      </w:pPr>
      <w:r>
        <w:t xml:space="preserve"> </w:t>
      </w:r>
    </w:p>
    <w:p w14:paraId="6BB76504" w14:textId="77777777" w:rsidR="00425E2D" w:rsidRDefault="00425E2D" w:rsidP="00425E2D">
      <w:pPr>
        <w:ind w:left="-5" w:right="909"/>
      </w:pPr>
      <w:r>
        <w:t xml:space="preserve">The analysis will also validate findings, when possible, with MEPS data. For example, MEPS includes a variable which provides the total number of inpatients stays a patient had over the course of the past two years – this variable could be used to compare estimates of health service utilization generated with NIS or SID data. </w:t>
      </w:r>
    </w:p>
    <w:p w14:paraId="75AB30CD" w14:textId="77777777" w:rsidR="00425E2D" w:rsidRDefault="00425E2D" w:rsidP="00425E2D">
      <w:pPr>
        <w:spacing w:line="259" w:lineRule="auto"/>
      </w:pPr>
      <w:r>
        <w:t xml:space="preserve"> </w:t>
      </w:r>
    </w:p>
    <w:p w14:paraId="437C2D78" w14:textId="77777777" w:rsidR="00425E2D" w:rsidRDefault="00425E2D" w:rsidP="00425E2D">
      <w:pPr>
        <w:spacing w:after="265"/>
        <w:ind w:left="-5" w:right="909"/>
      </w:pPr>
      <w:r>
        <w:t>The MEPS sample design includes stratification, clustering, multiple stages of selection, and disproportionate sampling. In order to obtain accurate statistics, the analysis will account for survey design complexities by applying MEPS survey weights to produce estimates. The sampling weights also reflect adjustments for survey non-response and adjustments to population control totals.</w:t>
      </w:r>
      <w:r>
        <w:rPr>
          <w:vertAlign w:val="superscript"/>
        </w:rPr>
        <w:t>49</w:t>
      </w:r>
      <w:r>
        <w:t xml:space="preserve">  </w:t>
      </w:r>
    </w:p>
    <w:p w14:paraId="14BF410A" w14:textId="77777777" w:rsidR="00425E2D" w:rsidRDefault="00425E2D" w:rsidP="00A01F0F">
      <w:pPr>
        <w:pStyle w:val="Heading3"/>
        <w:spacing w:after="240"/>
      </w:pPr>
    </w:p>
    <w:p w14:paraId="015E11CE" w14:textId="17618F32" w:rsidR="009267C3" w:rsidRPr="00A01F0F" w:rsidRDefault="00C15909" w:rsidP="00A01F0F">
      <w:pPr>
        <w:pStyle w:val="Heading3"/>
        <w:spacing w:after="240"/>
      </w:pPr>
      <w:r w:rsidRPr="00A01F0F">
        <w:t>7</w:t>
      </w:r>
      <w:r w:rsidR="009267C3" w:rsidRPr="00A01F0F">
        <w:t>.2.3   Limitations</w:t>
      </w:r>
      <w:bookmarkEnd w:id="241"/>
    </w:p>
    <w:p w14:paraId="3A0210DC" w14:textId="77777777" w:rsidR="00425E2D" w:rsidRDefault="00425E2D" w:rsidP="00425E2D">
      <w:pPr>
        <w:numPr>
          <w:ilvl w:val="0"/>
          <w:numId w:val="23"/>
        </w:numPr>
        <w:spacing w:line="248" w:lineRule="auto"/>
        <w:ind w:right="909" w:hanging="360"/>
      </w:pPr>
      <w:r>
        <w:t xml:space="preserve">As it pertains to Aims 1 and 2, the use of state databases leads to generalizability issues. Although we have selected states that vary in terms of geographic and political distribution, the results from analyses that use state databases will not be nationally representative.  </w:t>
      </w:r>
    </w:p>
    <w:p w14:paraId="7C4D9745" w14:textId="77777777" w:rsidR="00425E2D" w:rsidRDefault="00425E2D" w:rsidP="00425E2D">
      <w:pPr>
        <w:spacing w:line="259" w:lineRule="auto"/>
      </w:pPr>
      <w:r>
        <w:t xml:space="preserve"> </w:t>
      </w:r>
    </w:p>
    <w:p w14:paraId="47B1199E" w14:textId="77777777" w:rsidR="00425E2D" w:rsidRDefault="00425E2D" w:rsidP="00425E2D">
      <w:pPr>
        <w:numPr>
          <w:ilvl w:val="0"/>
          <w:numId w:val="23"/>
        </w:numPr>
        <w:spacing w:after="59" w:line="248" w:lineRule="auto"/>
        <w:ind w:right="909" w:hanging="360"/>
      </w:pPr>
      <w:r>
        <w:t>The NIS, NEDS, SID, and SEDD all provide hospital-level health care claims data. We will disaggregate the health care use that was “diabetes-related” but this might be subject to clinician billing. Relying on ICD-9 and ICD-10 codes may result in misclassifications, as claims data is originally intended for administrative purposes, and not health services research</w:t>
      </w:r>
      <w:r>
        <w:rPr>
          <w:sz w:val="22"/>
        </w:rPr>
        <w:t>. Additionally, using claims data to identify diagnoses may result in inaccurate estimates for certain conditions, as algorithms may vary in validity.</w:t>
      </w:r>
      <w:r>
        <w:rPr>
          <w:sz w:val="22"/>
          <w:vertAlign w:val="superscript"/>
        </w:rPr>
        <w:t>34,35</w:t>
      </w:r>
      <w:r>
        <w:rPr>
          <w:sz w:val="22"/>
        </w:rPr>
        <w:t xml:space="preserve">  </w:t>
      </w:r>
    </w:p>
    <w:p w14:paraId="70309D6F" w14:textId="77777777" w:rsidR="00425E2D" w:rsidRDefault="00425E2D" w:rsidP="00425E2D">
      <w:pPr>
        <w:spacing w:line="259" w:lineRule="auto"/>
      </w:pPr>
      <w:r>
        <w:t xml:space="preserve"> </w:t>
      </w:r>
    </w:p>
    <w:p w14:paraId="14149FC4" w14:textId="42096A1A" w:rsidR="00425E2D" w:rsidRDefault="00425E2D" w:rsidP="00425E2D">
      <w:pPr>
        <w:numPr>
          <w:ilvl w:val="0"/>
          <w:numId w:val="23"/>
        </w:numPr>
        <w:spacing w:line="248" w:lineRule="auto"/>
        <w:ind w:right="909" w:hanging="360"/>
      </w:pPr>
      <w:r>
        <w:t>For analyses conducted using National Inpatient Sample data, there is</w:t>
      </w:r>
      <w:ins w:id="242" w:author="Author">
        <w:r w:rsidR="00AE1BC1">
          <w:t xml:space="preserve"> no method</w:t>
        </w:r>
      </w:ins>
      <w:r>
        <w:t xml:space="preserve"> to identify individual patients, so recurrent hospitalizations are all considered as distinct observations. To address this limitation, we will conduct analyses using pooled state inpatient data and apply an adjustment factor to the results found in the National Inpatient Sample to produce Nationwide estimates. These estimates will be presented with the acknowledgement that the pooled states used to produce the adjustment factor may not be nationally representative. Further, outpatient encounters observation-only stays are not included within the sample. Conditions and procedures that occur across multiple healthcare settings may be underrepresented.</w:t>
      </w:r>
      <w:r>
        <w:rPr>
          <w:vertAlign w:val="superscript"/>
        </w:rPr>
        <w:t>46</w:t>
      </w:r>
      <w:r>
        <w:t xml:space="preserve"> </w:t>
      </w:r>
    </w:p>
    <w:p w14:paraId="7641E02A" w14:textId="77777777" w:rsidR="00425E2D" w:rsidRDefault="00425E2D" w:rsidP="00425E2D">
      <w:pPr>
        <w:spacing w:line="259" w:lineRule="auto"/>
      </w:pPr>
      <w:r>
        <w:t xml:space="preserve"> </w:t>
      </w:r>
    </w:p>
    <w:p w14:paraId="5841B3C7" w14:textId="77777777" w:rsidR="00425E2D" w:rsidRDefault="00425E2D" w:rsidP="00425E2D">
      <w:pPr>
        <w:numPr>
          <w:ilvl w:val="0"/>
          <w:numId w:val="23"/>
        </w:numPr>
        <w:spacing w:line="248" w:lineRule="auto"/>
        <w:ind w:right="909" w:hanging="360"/>
      </w:pPr>
      <w:r>
        <w:t xml:space="preserve">Relying on the Prevention Quality Indicators to define potentially preventable hospitalizations may result in some necessary hospitalizations being categorized as potentially preventable. One could only determine </w:t>
      </w:r>
      <w:proofErr w:type="gramStart"/>
      <w:r>
        <w:t>whether or not</w:t>
      </w:r>
      <w:proofErr w:type="gramEnd"/>
      <w:r>
        <w:t xml:space="preserve"> a hospitalization was potentially preventable by examining each individual case.</w:t>
      </w:r>
      <w:r>
        <w:rPr>
          <w:vertAlign w:val="superscript"/>
        </w:rPr>
        <w:t>41</w:t>
      </w:r>
      <w:r>
        <w:t xml:space="preserve"> </w:t>
      </w:r>
    </w:p>
    <w:p w14:paraId="6B9AB155" w14:textId="77777777" w:rsidR="00425E2D" w:rsidRDefault="00425E2D" w:rsidP="00425E2D">
      <w:pPr>
        <w:spacing w:line="259" w:lineRule="auto"/>
      </w:pPr>
      <w:r>
        <w:rPr>
          <w:sz w:val="22"/>
        </w:rPr>
        <w:t xml:space="preserve"> </w:t>
      </w:r>
    </w:p>
    <w:p w14:paraId="4D55F466" w14:textId="5893438C" w:rsidR="00AE1BC1" w:rsidRDefault="00425E2D" w:rsidP="00AE1BC1">
      <w:pPr>
        <w:numPr>
          <w:ilvl w:val="0"/>
          <w:numId w:val="23"/>
        </w:numPr>
        <w:spacing w:after="305" w:line="248" w:lineRule="auto"/>
        <w:ind w:right="909" w:hanging="360"/>
        <w:rPr>
          <w:ins w:id="243" w:author="Author"/>
        </w:rPr>
      </w:pPr>
      <w:r>
        <w:t xml:space="preserve">Both the NIS and MEPS are designed </w:t>
      </w:r>
      <w:proofErr w:type="gramStart"/>
      <w:r>
        <w:t>so as to</w:t>
      </w:r>
      <w:proofErr w:type="gramEnd"/>
      <w:r>
        <w:t xml:space="preserve"> not support state-level analysis. This limits the use of the NIS and MEPS in generating health care utilization estimates at the state level. Although we may be able to calculate the effect of the revisit variable on health care use estimates, we will not be able to apply the effect as an adjustment factor to estimate nationwide rates of service use. </w:t>
      </w:r>
    </w:p>
    <w:p w14:paraId="3F4AB7B4" w14:textId="77777777" w:rsidR="00AE1BC1" w:rsidRDefault="00AE1BC1">
      <w:pPr>
        <w:pStyle w:val="ListParagraph"/>
        <w:rPr>
          <w:ins w:id="244" w:author="Author"/>
        </w:rPr>
        <w:pPrChange w:id="245" w:author="Author">
          <w:pPr>
            <w:numPr>
              <w:numId w:val="23"/>
            </w:numPr>
            <w:spacing w:after="305" w:line="248" w:lineRule="auto"/>
            <w:ind w:left="0" w:right="909" w:hanging="360"/>
          </w:pPr>
        </w:pPrChange>
      </w:pPr>
    </w:p>
    <w:p w14:paraId="711201D3" w14:textId="7D4CD01C" w:rsidR="00AE1BC1" w:rsidDel="003337E6" w:rsidRDefault="00AE1BC1">
      <w:pPr>
        <w:numPr>
          <w:ilvl w:val="0"/>
          <w:numId w:val="23"/>
        </w:numPr>
        <w:spacing w:after="305"/>
        <w:ind w:right="909" w:hanging="270"/>
        <w:rPr>
          <w:ins w:id="246" w:author="Author"/>
          <w:del w:id="247" w:author="Author"/>
        </w:rPr>
        <w:pPrChange w:id="248" w:author="Author">
          <w:pPr>
            <w:numPr>
              <w:numId w:val="23"/>
            </w:numPr>
            <w:spacing w:after="305"/>
            <w:ind w:left="0" w:right="909"/>
          </w:pPr>
        </w:pPrChange>
      </w:pPr>
      <w:ins w:id="249" w:author="Author">
        <w:r>
          <w:t>Relying on ICD-codes to identify non-diabetes status in individual events or patients may result in mis-identifying some patients, i.e., a patient may have diabetes, but the condition was not relevant to the patient encounter, and was excluded from the coding of the event. To address this limitation, we will use all discharges diagnoses (up to 30 diagnoses) available on each record to exclude records with diabetes diagnoses present</w:t>
        </w:r>
        <w:r w:rsidR="003337E6">
          <w:t>.</w:t>
        </w:r>
        <w:del w:id="250" w:author="Author">
          <w:r w:rsidDel="003337E6">
            <w:delText>.</w:delText>
          </w:r>
        </w:del>
      </w:ins>
    </w:p>
    <w:p w14:paraId="24933AFD" w14:textId="77777777" w:rsidR="00AE1BC1" w:rsidRDefault="00AE1BC1">
      <w:pPr>
        <w:spacing w:after="305"/>
        <w:ind w:left="0" w:right="909" w:firstLine="0"/>
        <w:pPrChange w:id="251" w:author="Author">
          <w:pPr>
            <w:numPr>
              <w:numId w:val="23"/>
            </w:numPr>
            <w:spacing w:after="305" w:line="248" w:lineRule="auto"/>
            <w:ind w:left="0" w:right="909" w:hanging="360"/>
          </w:pPr>
        </w:pPrChange>
      </w:pPr>
    </w:p>
    <w:p w14:paraId="024F5F59" w14:textId="77777777" w:rsidR="00425E2D" w:rsidRDefault="00425E2D" w:rsidP="00425E2D">
      <w:pPr>
        <w:pStyle w:val="ListParagraph"/>
      </w:pPr>
    </w:p>
    <w:p w14:paraId="015E11E0" w14:textId="77777777" w:rsidR="00EE2190" w:rsidRPr="00EE2190" w:rsidRDefault="00EE2190" w:rsidP="00EE2190"/>
    <w:p w14:paraId="015E11E1" w14:textId="77777777" w:rsidR="0099430A" w:rsidRPr="00C959C0" w:rsidRDefault="00C15909" w:rsidP="00BB793D">
      <w:pPr>
        <w:pStyle w:val="Heading1"/>
        <w:spacing w:after="240"/>
        <w:rPr>
          <w:rFonts w:cs="Times New Roman"/>
        </w:rPr>
      </w:pPr>
      <w:bookmarkStart w:id="252" w:name="_Toc499728784"/>
      <w:r>
        <w:rPr>
          <w:rFonts w:cs="Times New Roman"/>
        </w:rPr>
        <w:lastRenderedPageBreak/>
        <w:t>8</w:t>
      </w:r>
      <w:r w:rsidR="00290FBD" w:rsidRPr="00C959C0">
        <w:rPr>
          <w:rFonts w:cs="Times New Roman"/>
        </w:rPr>
        <w:t xml:space="preserve">   </w:t>
      </w:r>
      <w:r w:rsidR="0099430A" w:rsidRPr="00C959C0">
        <w:rPr>
          <w:rFonts w:cs="Times New Roman"/>
        </w:rPr>
        <w:t>ADMINISTRATIVE AND REGULATORY DETAILS</w:t>
      </w:r>
      <w:bookmarkEnd w:id="252"/>
    </w:p>
    <w:p w14:paraId="015E11E2" w14:textId="77777777" w:rsidR="0099430A" w:rsidRPr="0030636B" w:rsidRDefault="00C15909" w:rsidP="00506912">
      <w:pPr>
        <w:pStyle w:val="Heading2"/>
      </w:pPr>
      <w:bookmarkStart w:id="253" w:name="_Toc499728785"/>
      <w:r w:rsidRPr="0030636B">
        <w:t>8</w:t>
      </w:r>
      <w:r w:rsidR="00290FBD" w:rsidRPr="0030636B">
        <w:t xml:space="preserve">.1   </w:t>
      </w:r>
      <w:r w:rsidR="0099430A" w:rsidRPr="0030636B">
        <w:t>Confidentiality</w:t>
      </w:r>
      <w:bookmarkEnd w:id="253"/>
    </w:p>
    <w:p w14:paraId="015E11E3" w14:textId="77777777" w:rsidR="0099430A" w:rsidRPr="00BB793D" w:rsidRDefault="00C15909" w:rsidP="00BB793D">
      <w:pPr>
        <w:pStyle w:val="Heading3"/>
        <w:spacing w:after="240"/>
        <w:rPr>
          <w:rFonts w:cs="Times New Roman"/>
        </w:rPr>
      </w:pPr>
      <w:bookmarkStart w:id="254" w:name="_Toc499728786"/>
      <w:r>
        <w:rPr>
          <w:rFonts w:cs="Times New Roman"/>
        </w:rPr>
        <w:t>8</w:t>
      </w:r>
      <w:r w:rsidR="00290FBD" w:rsidRPr="00BB793D">
        <w:rPr>
          <w:rFonts w:cs="Times New Roman"/>
        </w:rPr>
        <w:t xml:space="preserve">.1.1   </w:t>
      </w:r>
      <w:r w:rsidR="0099430A" w:rsidRPr="00BB793D">
        <w:rPr>
          <w:rFonts w:cs="Times New Roman"/>
        </w:rPr>
        <w:t>Confidentiality of Data</w:t>
      </w:r>
      <w:bookmarkEnd w:id="254"/>
    </w:p>
    <w:p w14:paraId="015E11E4" w14:textId="77777777" w:rsidR="00EE2190" w:rsidRPr="00BB793D" w:rsidRDefault="00EE2190" w:rsidP="00EE2190">
      <w:pPr>
        <w:rPr>
          <w:sz w:val="22"/>
        </w:rPr>
      </w:pPr>
      <w:r w:rsidRPr="00BB793D">
        <w:rPr>
          <w:sz w:val="22"/>
        </w:rPr>
        <w:t>By signing this protocol, the investigator affirms to the Sponsor that information furnished to the investigator by the Sponsor will be maintained in confidence, and such information will be divulged to the Institutional Review Board, Ethics Review Committee or similar or expert committee; affiliated institution and employees, only under an appropriate understanding of confidentiality with such board or committee, affiliated institution and employees.  Data generated by this study will be considered confidential by the investigator, except to the extent that it is included in a publication as provided in the Publications section of this protocol.</w:t>
      </w:r>
    </w:p>
    <w:p w14:paraId="015E11E5" w14:textId="77777777" w:rsidR="0099430A" w:rsidRPr="00BB793D" w:rsidRDefault="00C15909" w:rsidP="00BB793D">
      <w:pPr>
        <w:pStyle w:val="Heading3"/>
        <w:spacing w:after="240"/>
        <w:rPr>
          <w:rFonts w:cs="Times New Roman"/>
        </w:rPr>
      </w:pPr>
      <w:bookmarkStart w:id="255" w:name="_Toc499728787"/>
      <w:r>
        <w:rPr>
          <w:rFonts w:cs="Times New Roman"/>
        </w:rPr>
        <w:t>8</w:t>
      </w:r>
      <w:r w:rsidR="00290FBD" w:rsidRPr="00BB793D">
        <w:rPr>
          <w:rFonts w:cs="Times New Roman"/>
        </w:rPr>
        <w:t xml:space="preserve">.1.2   </w:t>
      </w:r>
      <w:r w:rsidR="0099430A" w:rsidRPr="00BB793D">
        <w:rPr>
          <w:rFonts w:cs="Times New Roman"/>
        </w:rPr>
        <w:t>Confidentiality of Subject Records</w:t>
      </w:r>
      <w:bookmarkEnd w:id="255"/>
    </w:p>
    <w:p w14:paraId="015E11E6" w14:textId="77777777" w:rsidR="00EE2190" w:rsidRDefault="00EE2190" w:rsidP="00EE2190">
      <w:pPr>
        <w:rPr>
          <w:sz w:val="22"/>
        </w:rPr>
      </w:pPr>
      <w:r w:rsidRPr="00BB793D">
        <w:rPr>
          <w:sz w:val="22"/>
        </w:rPr>
        <w:t>By signing this protocol, the investigator agrees that the Sponsor (or Sponsor representative), Institutional Review Board/Independent Ethics Committee (IRB/IEC), or Regulatory Agency representatives may consult and/or copy study documents in order to verify worksheet/case report form data.  By signing the consent form, the subject agrees to this process.  If study documents will be photocopied during the process of verifying worksheet/case report form information, the subject will be identified by unique code only; full names/initials will be masked prior to transmission to the Sponsor.</w:t>
      </w:r>
    </w:p>
    <w:p w14:paraId="015E11E7" w14:textId="77777777" w:rsidR="00EE2190" w:rsidRPr="00BB793D" w:rsidRDefault="00EE2190" w:rsidP="00EE2190">
      <w:pPr>
        <w:rPr>
          <w:sz w:val="22"/>
        </w:rPr>
      </w:pPr>
    </w:p>
    <w:p w14:paraId="015E11E8" w14:textId="77777777" w:rsidR="00EE2190" w:rsidRPr="00BB793D" w:rsidRDefault="00EE2190" w:rsidP="00EE2190">
      <w:pPr>
        <w:rPr>
          <w:strike/>
          <w:sz w:val="22"/>
        </w:rPr>
      </w:pPr>
      <w:r w:rsidRPr="00BB793D">
        <w:rPr>
          <w:sz w:val="22"/>
        </w:rPr>
        <w:t>By signing this protocol, the investigator agrees to treat all subject data used and disclosed in connection with this study in accordance with all applicable privacy laws, rules and regulations.</w:t>
      </w:r>
    </w:p>
    <w:p w14:paraId="015E11E9" w14:textId="77777777" w:rsidR="0099430A" w:rsidRPr="00BB793D" w:rsidRDefault="00C15909" w:rsidP="00BB793D">
      <w:pPr>
        <w:pStyle w:val="Heading3"/>
        <w:spacing w:after="240"/>
        <w:rPr>
          <w:rFonts w:cs="Times New Roman"/>
        </w:rPr>
      </w:pPr>
      <w:bookmarkStart w:id="256" w:name="_Toc499728788"/>
      <w:r>
        <w:rPr>
          <w:rFonts w:cs="Times New Roman"/>
        </w:rPr>
        <w:t>8</w:t>
      </w:r>
      <w:r w:rsidR="00290FBD" w:rsidRPr="00BB793D">
        <w:rPr>
          <w:rFonts w:cs="Times New Roman"/>
        </w:rPr>
        <w:t xml:space="preserve">.1.3   </w:t>
      </w:r>
      <w:r w:rsidR="0099430A" w:rsidRPr="00BB793D">
        <w:rPr>
          <w:rFonts w:cs="Times New Roman"/>
        </w:rPr>
        <w:t>Confidentiality of Investigator Information</w:t>
      </w:r>
      <w:bookmarkEnd w:id="256"/>
    </w:p>
    <w:p w14:paraId="015E11EA" w14:textId="77777777" w:rsidR="00EE2190" w:rsidRDefault="00EE2190" w:rsidP="00EE2190">
      <w:pPr>
        <w:rPr>
          <w:sz w:val="22"/>
        </w:rPr>
      </w:pPr>
      <w:r w:rsidRPr="00BB793D">
        <w:rPr>
          <w:sz w:val="22"/>
        </w:rPr>
        <w:t xml:space="preserve">By signing this protocol, the investigator recognizes that certain personal identifying information with respect to the investigator, and all </w:t>
      </w:r>
      <w:proofErr w:type="spellStart"/>
      <w:r w:rsidRPr="00BB793D">
        <w:rPr>
          <w:sz w:val="22"/>
        </w:rPr>
        <w:t>subinvestigators</w:t>
      </w:r>
      <w:proofErr w:type="spellEnd"/>
      <w:r w:rsidRPr="00BB793D">
        <w:rPr>
          <w:sz w:val="22"/>
        </w:rPr>
        <w:t xml:space="preserve"> and study site personnel, may be used and disclosed for study management purposes, as part of a regulatory submissions, and as required by law.  This information may include:</w:t>
      </w:r>
    </w:p>
    <w:p w14:paraId="015E11EB" w14:textId="77777777" w:rsidR="00EE2190" w:rsidRPr="00BB793D" w:rsidRDefault="00EE2190" w:rsidP="00EE2190">
      <w:pPr>
        <w:rPr>
          <w:sz w:val="22"/>
        </w:rPr>
      </w:pPr>
    </w:p>
    <w:p w14:paraId="015E11EC" w14:textId="77777777" w:rsidR="00EE2190" w:rsidRPr="00BB793D" w:rsidRDefault="00EE2190" w:rsidP="00EE2190">
      <w:pPr>
        <w:pStyle w:val="bullet"/>
        <w:numPr>
          <w:ilvl w:val="0"/>
          <w:numId w:val="5"/>
        </w:numPr>
        <w:tabs>
          <w:tab w:val="clear" w:pos="1080"/>
          <w:tab w:val="left" w:pos="360"/>
        </w:tabs>
        <w:spacing w:before="120" w:after="120"/>
        <w:jc w:val="left"/>
        <w:rPr>
          <w:rFonts w:ascii="Times New Roman" w:hAnsi="Times New Roman"/>
          <w:sz w:val="22"/>
          <w:szCs w:val="22"/>
        </w:rPr>
      </w:pPr>
      <w:r w:rsidRPr="00BB793D">
        <w:rPr>
          <w:rFonts w:ascii="Times New Roman" w:hAnsi="Times New Roman"/>
          <w:sz w:val="22"/>
          <w:szCs w:val="22"/>
        </w:rPr>
        <w:t xml:space="preserve">name, address, telephone number and e-mail </w:t>
      </w:r>
      <w:proofErr w:type="gramStart"/>
      <w:r w:rsidRPr="00BB793D">
        <w:rPr>
          <w:rFonts w:ascii="Times New Roman" w:hAnsi="Times New Roman"/>
          <w:sz w:val="22"/>
          <w:szCs w:val="22"/>
        </w:rPr>
        <w:t>address;</w:t>
      </w:r>
      <w:proofErr w:type="gramEnd"/>
    </w:p>
    <w:p w14:paraId="015E11ED" w14:textId="77777777" w:rsidR="00EE2190" w:rsidRPr="00BB793D" w:rsidRDefault="00EE2190" w:rsidP="00EE2190">
      <w:pPr>
        <w:pStyle w:val="bullet"/>
        <w:numPr>
          <w:ilvl w:val="0"/>
          <w:numId w:val="5"/>
        </w:numPr>
        <w:tabs>
          <w:tab w:val="clear" w:pos="1080"/>
          <w:tab w:val="left" w:pos="360"/>
        </w:tabs>
        <w:spacing w:before="120" w:after="120"/>
        <w:jc w:val="left"/>
        <w:rPr>
          <w:rFonts w:ascii="Times New Roman" w:hAnsi="Times New Roman"/>
          <w:sz w:val="22"/>
          <w:szCs w:val="22"/>
        </w:rPr>
      </w:pPr>
      <w:r w:rsidRPr="00BB793D">
        <w:rPr>
          <w:rFonts w:ascii="Times New Roman" w:hAnsi="Times New Roman"/>
          <w:sz w:val="22"/>
          <w:szCs w:val="22"/>
        </w:rPr>
        <w:t xml:space="preserve">hospital or clinic address and telephone </w:t>
      </w:r>
      <w:proofErr w:type="gramStart"/>
      <w:r w:rsidRPr="00BB793D">
        <w:rPr>
          <w:rFonts w:ascii="Times New Roman" w:hAnsi="Times New Roman"/>
          <w:sz w:val="22"/>
          <w:szCs w:val="22"/>
        </w:rPr>
        <w:t>number;</w:t>
      </w:r>
      <w:proofErr w:type="gramEnd"/>
    </w:p>
    <w:p w14:paraId="015E11EE" w14:textId="77777777" w:rsidR="00EE2190" w:rsidRPr="00BB793D" w:rsidRDefault="00EE2190" w:rsidP="00EE2190">
      <w:pPr>
        <w:pStyle w:val="bullet"/>
        <w:numPr>
          <w:ilvl w:val="0"/>
          <w:numId w:val="5"/>
        </w:numPr>
        <w:tabs>
          <w:tab w:val="clear" w:pos="1080"/>
          <w:tab w:val="left" w:pos="360"/>
        </w:tabs>
        <w:spacing w:before="120" w:after="120"/>
        <w:jc w:val="left"/>
        <w:rPr>
          <w:rFonts w:ascii="Times New Roman" w:hAnsi="Times New Roman"/>
          <w:sz w:val="22"/>
          <w:szCs w:val="22"/>
        </w:rPr>
      </w:pPr>
      <w:r w:rsidRPr="00BB793D">
        <w:rPr>
          <w:rFonts w:ascii="Times New Roman" w:hAnsi="Times New Roman"/>
          <w:sz w:val="22"/>
          <w:szCs w:val="22"/>
        </w:rPr>
        <w:t>curriculum vitae or other summary of qualifications and credentials; and</w:t>
      </w:r>
    </w:p>
    <w:p w14:paraId="015E11EF" w14:textId="77777777" w:rsidR="00EE2190" w:rsidRPr="00BB793D" w:rsidRDefault="00EE2190" w:rsidP="00EE2190">
      <w:pPr>
        <w:pStyle w:val="bullet"/>
        <w:numPr>
          <w:ilvl w:val="0"/>
          <w:numId w:val="5"/>
        </w:numPr>
        <w:tabs>
          <w:tab w:val="clear" w:pos="1080"/>
          <w:tab w:val="left" w:pos="360"/>
        </w:tabs>
        <w:spacing w:before="120" w:after="120"/>
        <w:jc w:val="left"/>
        <w:rPr>
          <w:rFonts w:ascii="Times New Roman" w:hAnsi="Times New Roman"/>
          <w:sz w:val="22"/>
          <w:szCs w:val="22"/>
        </w:rPr>
      </w:pPr>
      <w:r w:rsidRPr="00BB793D">
        <w:rPr>
          <w:rFonts w:ascii="Times New Roman" w:hAnsi="Times New Roman"/>
          <w:sz w:val="22"/>
          <w:szCs w:val="22"/>
        </w:rPr>
        <w:t>other professional documentation.</w:t>
      </w:r>
    </w:p>
    <w:p w14:paraId="015E11F0" w14:textId="77777777" w:rsidR="00EE2190" w:rsidRDefault="00EE2190" w:rsidP="00EE2190">
      <w:pPr>
        <w:rPr>
          <w:sz w:val="22"/>
        </w:rPr>
      </w:pPr>
    </w:p>
    <w:p w14:paraId="015E11F1" w14:textId="77777777" w:rsidR="00EE2190" w:rsidRDefault="00EE2190" w:rsidP="00EE2190">
      <w:pPr>
        <w:rPr>
          <w:sz w:val="22"/>
        </w:rPr>
      </w:pPr>
      <w:r w:rsidRPr="00BB793D">
        <w:rPr>
          <w:sz w:val="22"/>
        </w:rPr>
        <w:t>Consistent with the purposes described above, this information may be transmitted to the Sponsor, and subsidiaries, affiliates and agents of the Sponsor, in your country and other countries, including countries that do not have laws protecting such information.  Additionally, the investigator’s name and business contact information may be included when reporting certain serious adverse events to regulatory agencies or to other investigators.  By signing this protocol, the investigator expressly consents to these uses and disclosures.</w:t>
      </w:r>
    </w:p>
    <w:p w14:paraId="015E11F2" w14:textId="77777777" w:rsidR="00BB793D" w:rsidRPr="00BB793D" w:rsidRDefault="00BB793D" w:rsidP="00BB793D">
      <w:pPr>
        <w:rPr>
          <w:sz w:val="22"/>
        </w:rPr>
      </w:pPr>
    </w:p>
    <w:p w14:paraId="015E11F3" w14:textId="77777777" w:rsidR="00EE2190" w:rsidRPr="00BB793D" w:rsidRDefault="00EE2190" w:rsidP="00EE2190">
      <w:pPr>
        <w:rPr>
          <w:sz w:val="22"/>
        </w:rPr>
      </w:pPr>
      <w:r w:rsidRPr="00BB793D">
        <w:rPr>
          <w:sz w:val="22"/>
        </w:rPr>
        <w:t>If this is a multicenter study, in order to facilitate contact between investigators, the Sponsor may share an investigator’s name and contact information with other participati</w:t>
      </w:r>
      <w:r>
        <w:rPr>
          <w:sz w:val="22"/>
        </w:rPr>
        <w:t>ng investigators upon request.</w:t>
      </w:r>
    </w:p>
    <w:p w14:paraId="015E11F4" w14:textId="77777777" w:rsidR="00506912" w:rsidRPr="00BB793D" w:rsidRDefault="00506912" w:rsidP="00BB793D">
      <w:pPr>
        <w:rPr>
          <w:sz w:val="22"/>
        </w:rPr>
      </w:pPr>
    </w:p>
    <w:p w14:paraId="015E11F5" w14:textId="77777777" w:rsidR="0099430A" w:rsidRPr="00A01F0F" w:rsidRDefault="00C15909" w:rsidP="00506912">
      <w:pPr>
        <w:pStyle w:val="Heading2"/>
      </w:pPr>
      <w:bookmarkStart w:id="257" w:name="_Toc499728789"/>
      <w:r w:rsidRPr="00A01F0F">
        <w:lastRenderedPageBreak/>
        <w:t>8</w:t>
      </w:r>
      <w:r w:rsidR="00290FBD" w:rsidRPr="00A01F0F">
        <w:t xml:space="preserve">.2   </w:t>
      </w:r>
      <w:r w:rsidR="0099430A" w:rsidRPr="00A01F0F">
        <w:t>Compliance with Financial Disclosure Requirements</w:t>
      </w:r>
      <w:bookmarkEnd w:id="257"/>
    </w:p>
    <w:p w14:paraId="015E11F6" w14:textId="77777777" w:rsidR="00EE2190" w:rsidRDefault="00EE2190" w:rsidP="00EE2190">
      <w:pPr>
        <w:autoSpaceDE w:val="0"/>
        <w:autoSpaceDN w:val="0"/>
        <w:adjustRightInd w:val="0"/>
        <w:rPr>
          <w:bCs/>
          <w:sz w:val="22"/>
        </w:rPr>
      </w:pPr>
      <w:r w:rsidRPr="00BB793D">
        <w:rPr>
          <w:bCs/>
          <w:sz w:val="22"/>
        </w:rPr>
        <w:t xml:space="preserve">Financial Disclosure requirements are outlined in the US Food and Drug Administration Regulations, </w:t>
      </w:r>
      <w:r w:rsidRPr="00BB793D">
        <w:rPr>
          <w:iCs/>
          <w:sz w:val="22"/>
        </w:rPr>
        <w:t>Financial Disclosure by Clinical Investigators</w:t>
      </w:r>
      <w:r w:rsidRPr="00BB793D">
        <w:rPr>
          <w:bCs/>
          <w:sz w:val="22"/>
        </w:rPr>
        <w:t xml:space="preserve"> (21 CFR Part 54).  It is the Sponsor's responsibility to determine, based on these regulations, whether a request for Financial Disclosure information is required.  It is the investigator's/</w:t>
      </w:r>
      <w:proofErr w:type="spellStart"/>
      <w:r w:rsidRPr="00BB793D">
        <w:rPr>
          <w:bCs/>
          <w:sz w:val="22"/>
        </w:rPr>
        <w:t>subinvestigator's</w:t>
      </w:r>
      <w:proofErr w:type="spellEnd"/>
      <w:r w:rsidRPr="00BB793D">
        <w:rPr>
          <w:bCs/>
          <w:sz w:val="22"/>
        </w:rPr>
        <w:t xml:space="preserve"> responsibility to</w:t>
      </w:r>
      <w:r>
        <w:rPr>
          <w:bCs/>
          <w:sz w:val="22"/>
        </w:rPr>
        <w:t xml:space="preserve"> comply with any such request.</w:t>
      </w:r>
    </w:p>
    <w:p w14:paraId="015E11F7" w14:textId="77777777" w:rsidR="00EE2190" w:rsidRPr="00BB793D" w:rsidRDefault="00EE2190" w:rsidP="00EE2190">
      <w:pPr>
        <w:autoSpaceDE w:val="0"/>
        <w:autoSpaceDN w:val="0"/>
        <w:adjustRightInd w:val="0"/>
        <w:rPr>
          <w:sz w:val="22"/>
        </w:rPr>
      </w:pPr>
    </w:p>
    <w:p w14:paraId="015E11F8" w14:textId="77777777" w:rsidR="00EE2190" w:rsidRPr="00BB793D" w:rsidRDefault="00EE2190" w:rsidP="00EE2190">
      <w:pPr>
        <w:autoSpaceDE w:val="0"/>
        <w:autoSpaceDN w:val="0"/>
        <w:adjustRightInd w:val="0"/>
        <w:rPr>
          <w:sz w:val="22"/>
        </w:rPr>
      </w:pPr>
      <w:r w:rsidRPr="00BB793D">
        <w:rPr>
          <w:sz w:val="22"/>
        </w:rPr>
        <w:t>The investigator/</w:t>
      </w:r>
      <w:proofErr w:type="spellStart"/>
      <w:r w:rsidRPr="00BB793D">
        <w:rPr>
          <w:sz w:val="22"/>
        </w:rPr>
        <w:t>subinvestigator</w:t>
      </w:r>
      <w:proofErr w:type="spellEnd"/>
      <w:r w:rsidRPr="00BB793D">
        <w:rPr>
          <w:sz w:val="22"/>
        </w:rPr>
        <w:t>(s) agree</w:t>
      </w:r>
      <w:r w:rsidRPr="00BB793D">
        <w:rPr>
          <w:bCs/>
          <w:sz w:val="22"/>
        </w:rPr>
        <w:t xml:space="preserve">, if requested by the Sponsor in accordance with 21 CFR Part 54, </w:t>
      </w:r>
      <w:r w:rsidRPr="00BB793D">
        <w:rPr>
          <w:sz w:val="22"/>
        </w:rPr>
        <w:t>to provide his/her financial interests in and/or arrangements with the Sponsor to allow for the submission of complete and accurate certification and disclosure statements.  The investigator/</w:t>
      </w:r>
      <w:proofErr w:type="spellStart"/>
      <w:r w:rsidRPr="00BB793D">
        <w:rPr>
          <w:sz w:val="22"/>
        </w:rPr>
        <w:t>subinvestigator</w:t>
      </w:r>
      <w:proofErr w:type="spellEnd"/>
      <w:r w:rsidRPr="00BB793D">
        <w:rPr>
          <w:sz w:val="22"/>
        </w:rPr>
        <w:t>(s) further agree to provide this information on a Certification/Disclosure Form, commonly known as a financial disclosure form, provided by the Sponsor or through a secure password-protected electronic portal provided by the Sponsor.  The investigator/</w:t>
      </w:r>
      <w:proofErr w:type="spellStart"/>
      <w:r w:rsidRPr="00BB793D">
        <w:rPr>
          <w:sz w:val="22"/>
        </w:rPr>
        <w:t>subinvestigator</w:t>
      </w:r>
      <w:proofErr w:type="spellEnd"/>
      <w:r w:rsidRPr="00BB793D">
        <w:rPr>
          <w:sz w:val="22"/>
        </w:rPr>
        <w:t>(s) also consent to the transmission of this information to the Sponsor in the United States for these purposes.  This may involve the transmission of information to countries that do not have laws pro</w:t>
      </w:r>
      <w:r>
        <w:rPr>
          <w:sz w:val="22"/>
        </w:rPr>
        <w:t>tecting personal data.</w:t>
      </w:r>
    </w:p>
    <w:p w14:paraId="015E11F9" w14:textId="77777777" w:rsidR="00506912" w:rsidRPr="00BB793D" w:rsidRDefault="00506912" w:rsidP="00BB793D">
      <w:pPr>
        <w:autoSpaceDE w:val="0"/>
        <w:autoSpaceDN w:val="0"/>
        <w:adjustRightInd w:val="0"/>
        <w:rPr>
          <w:sz w:val="22"/>
        </w:rPr>
      </w:pPr>
    </w:p>
    <w:p w14:paraId="015E11FA" w14:textId="77777777" w:rsidR="0099430A" w:rsidRPr="00A01F0F" w:rsidRDefault="00C15909" w:rsidP="00506912">
      <w:pPr>
        <w:pStyle w:val="Heading2"/>
      </w:pPr>
      <w:bookmarkStart w:id="258" w:name="_Toc499728790"/>
      <w:r w:rsidRPr="00A01F0F">
        <w:t>8</w:t>
      </w:r>
      <w:r w:rsidR="00290FBD" w:rsidRPr="00A01F0F">
        <w:t xml:space="preserve">.3   </w:t>
      </w:r>
      <w:r w:rsidR="0099430A" w:rsidRPr="00A01F0F">
        <w:t>Compliance with Law, Audit and Debarment</w:t>
      </w:r>
      <w:bookmarkEnd w:id="258"/>
    </w:p>
    <w:p w14:paraId="015E11FB" w14:textId="77777777" w:rsidR="00EE2190" w:rsidRDefault="00EE2190" w:rsidP="00EE2190">
      <w:pPr>
        <w:rPr>
          <w:sz w:val="22"/>
        </w:rPr>
      </w:pPr>
      <w:r w:rsidRPr="004E16F5">
        <w:rPr>
          <w:sz w:val="22"/>
        </w:rPr>
        <w:t>By signing this protocol, the investigator agrees to conduct the study in an efficient and diligent manner and in conformance with this protocol; generally accepted standards of</w:t>
      </w:r>
      <w:r>
        <w:rPr>
          <w:sz w:val="22"/>
        </w:rPr>
        <w:t xml:space="preserve"> Good Pharmacoepidemiology Practice and </w:t>
      </w:r>
      <w:r w:rsidRPr="004E16F5">
        <w:rPr>
          <w:sz w:val="22"/>
        </w:rPr>
        <w:t>all applicable federal, state and local laws, rules and regulations relating to the conduct of the study.</w:t>
      </w:r>
    </w:p>
    <w:p w14:paraId="015E11FC" w14:textId="77777777" w:rsidR="00EE2190" w:rsidRPr="004E16F5" w:rsidRDefault="00EE2190" w:rsidP="00EE2190">
      <w:pPr>
        <w:rPr>
          <w:sz w:val="22"/>
        </w:rPr>
      </w:pPr>
    </w:p>
    <w:p w14:paraId="015E11FD" w14:textId="77777777" w:rsidR="00EE2190" w:rsidRDefault="00EE2190" w:rsidP="00EE2190">
      <w:pPr>
        <w:rPr>
          <w:sz w:val="22"/>
        </w:rPr>
      </w:pPr>
      <w:r w:rsidRPr="004E16F5">
        <w:rPr>
          <w:sz w:val="22"/>
        </w:rPr>
        <w:t>The investigator also agrees to allow monitoring, audits, Institutional Review Board/Independent Ethics Committee review and regulatory agency inspection of study-related documents and procedures and provide for direct access to all study-related source data and documents.</w:t>
      </w:r>
    </w:p>
    <w:p w14:paraId="015E11FE" w14:textId="77777777" w:rsidR="00EE2190" w:rsidRPr="004E16F5" w:rsidRDefault="00EE2190" w:rsidP="00EE2190">
      <w:pPr>
        <w:rPr>
          <w:sz w:val="22"/>
        </w:rPr>
      </w:pPr>
    </w:p>
    <w:p w14:paraId="015E11FF" w14:textId="77777777" w:rsidR="00EE2190" w:rsidRDefault="00EE2190" w:rsidP="00EE2190">
      <w:pPr>
        <w:rPr>
          <w:sz w:val="22"/>
        </w:rPr>
      </w:pPr>
      <w:r w:rsidRPr="004E16F5">
        <w:rPr>
          <w:sz w:val="22"/>
        </w:rPr>
        <w:t>The investigator agrees not to seek reimbursement from subjects, their insurance providers or from government programs for procedures included as part of the study reimbursed to the investigator by the Sponsor.</w:t>
      </w:r>
    </w:p>
    <w:p w14:paraId="015E1200" w14:textId="77777777" w:rsidR="00EE2190" w:rsidRPr="004E16F5" w:rsidRDefault="00EE2190" w:rsidP="00EE2190">
      <w:pPr>
        <w:rPr>
          <w:sz w:val="22"/>
        </w:rPr>
      </w:pPr>
    </w:p>
    <w:p w14:paraId="015E1201" w14:textId="77777777" w:rsidR="00EE2190" w:rsidRDefault="00EE2190" w:rsidP="00EE2190">
      <w:pPr>
        <w:rPr>
          <w:sz w:val="22"/>
        </w:rPr>
      </w:pPr>
      <w:r w:rsidRPr="004E16F5">
        <w:rPr>
          <w:sz w:val="22"/>
        </w:rPr>
        <w:t>The Investigator shall prepare and maintain complete and accurate study documentation in compliance with</w:t>
      </w:r>
      <w:r>
        <w:rPr>
          <w:sz w:val="22"/>
        </w:rPr>
        <w:t xml:space="preserve"> Good Pharmacoepidemiology Practice, </w:t>
      </w:r>
      <w:r w:rsidRPr="004E16F5">
        <w:rPr>
          <w:sz w:val="22"/>
        </w:rPr>
        <w:t>standards and applicable federal, state and local laws, rules and regulations; and, for each subject participating in the study, provide all data, and, upon completion or termination of the study, submit any other reports to the Sponsor as required by this protocol or as otherwise required pursuant to any agreement with the Sponsor.</w:t>
      </w:r>
    </w:p>
    <w:p w14:paraId="015E1202" w14:textId="77777777" w:rsidR="00EE2190" w:rsidRPr="004E16F5" w:rsidRDefault="00EE2190" w:rsidP="00EE2190">
      <w:pPr>
        <w:rPr>
          <w:sz w:val="22"/>
        </w:rPr>
      </w:pPr>
    </w:p>
    <w:p w14:paraId="015E1203" w14:textId="77777777" w:rsidR="00EE2190" w:rsidRDefault="00EE2190" w:rsidP="00EE2190">
      <w:pPr>
        <w:rPr>
          <w:sz w:val="22"/>
        </w:rPr>
      </w:pPr>
      <w:r w:rsidRPr="004E16F5">
        <w:rPr>
          <w:sz w:val="22"/>
        </w:rPr>
        <w:t>Study documentation will be promptly and fully disclosed to the Sponsor by the investigator upon request and also shall be made available at the investigator’s site upon request for inspection, copying, review and audit at reasonable times by representatives of the Sponsor or any regulatory agencies.  The investigator agrees to promptly take any reasonable steps that are requested by the Sponsor as a result of an audit to cure deficiencies in the study documentation and worksheets/case report forms.</w:t>
      </w:r>
    </w:p>
    <w:p w14:paraId="015E1204" w14:textId="77777777" w:rsidR="004E16F5" w:rsidRPr="004E16F5" w:rsidRDefault="004E16F5" w:rsidP="004E16F5">
      <w:pPr>
        <w:rPr>
          <w:sz w:val="22"/>
        </w:rPr>
      </w:pPr>
    </w:p>
    <w:p w14:paraId="015E1205" w14:textId="77777777" w:rsidR="00EE2190" w:rsidRPr="00572FA6" w:rsidRDefault="00EE2190" w:rsidP="00EE2190">
      <w:pPr>
        <w:rPr>
          <w:sz w:val="22"/>
        </w:rPr>
      </w:pPr>
      <w:r w:rsidRPr="00572FA6">
        <w:rPr>
          <w:sz w:val="22"/>
        </w:rPr>
        <w:t xml:space="preserve">The investigator must maintain copies of all documentation and records relating to the conduct of the study in accordance with their institution’s records retention schedule which is compliant with all applicable regional and national laws and regulatory requirements.   If an institution does not have a records retention schedule to manage its records long-term, the investigator must maintain all documentation and records relating to the conduct of the study for 5 years after final report or first publication of study results, whichever comes later, per GPP guidelines.  This documentation includes, but is not limited to, the protocol, worksheets/case report forms, advertising for subject participation, adverse event reports, subject source data, correspondence with regulatory authorities and IRBs/ERCs, consent forms, investigator’s curricula vitae, monitor visit logs, laboratory reference </w:t>
      </w:r>
      <w:r w:rsidRPr="00572FA6">
        <w:rPr>
          <w:sz w:val="22"/>
        </w:rPr>
        <w:lastRenderedPageBreak/>
        <w:t>ranges, laboratory certification or quality control procedures and laboratory director curriculum vitae.  All study documents shall be made available if required by relevant regulatory authorities.</w:t>
      </w:r>
      <w:r w:rsidR="008A63ED">
        <w:rPr>
          <w:sz w:val="22"/>
        </w:rPr>
        <w:t xml:space="preserve"> </w:t>
      </w:r>
      <w:r w:rsidR="008A63ED" w:rsidRPr="008A63ED">
        <w:rPr>
          <w:sz w:val="22"/>
        </w:rPr>
        <w:t>The investigator must consult with the Sponsor prior to discarding study and/or subject files.</w:t>
      </w:r>
    </w:p>
    <w:p w14:paraId="015E1206" w14:textId="77777777" w:rsidR="00EE2190" w:rsidRPr="0024102C" w:rsidRDefault="00EE2190" w:rsidP="00EE2190">
      <w:pPr>
        <w:autoSpaceDE w:val="0"/>
        <w:autoSpaceDN w:val="0"/>
        <w:adjustRightInd w:val="0"/>
        <w:rPr>
          <w:b/>
          <w:bCs/>
          <w:sz w:val="22"/>
        </w:rPr>
      </w:pPr>
    </w:p>
    <w:p w14:paraId="015E1207" w14:textId="77777777" w:rsidR="00EE2190" w:rsidRDefault="00EE2190" w:rsidP="00EE2190">
      <w:pPr>
        <w:rPr>
          <w:sz w:val="22"/>
        </w:rPr>
      </w:pPr>
      <w:r w:rsidRPr="004E16F5">
        <w:rPr>
          <w:sz w:val="22"/>
        </w:rPr>
        <w:t>The investigator will promptly inform the Sponsor of any regulatory agency inspection conducted for this study.</w:t>
      </w:r>
    </w:p>
    <w:p w14:paraId="015E1208" w14:textId="77777777" w:rsidR="00EE2190" w:rsidRPr="004E16F5" w:rsidRDefault="00EE2190" w:rsidP="00EE2190">
      <w:pPr>
        <w:rPr>
          <w:sz w:val="22"/>
        </w:rPr>
      </w:pPr>
    </w:p>
    <w:p w14:paraId="015E1209" w14:textId="77777777" w:rsidR="00EE2190" w:rsidRDefault="00EE2190" w:rsidP="00EE2190">
      <w:pPr>
        <w:rPr>
          <w:sz w:val="22"/>
        </w:rPr>
      </w:pPr>
      <w:r w:rsidRPr="004E16F5">
        <w:rPr>
          <w:sz w:val="22"/>
        </w:rPr>
        <w:t>Persons debarred from conducting or working on studies by any court or regulatory agency will not be allowed to conduct or work on this Sponsor’s studies.  The investigator will immediately disclose in writing to the Sponsor if any person who is involved in conducting the study is debarred or if any proceeding for debarment is pending or, to the best of the investigator’s knowledge, threatened.</w:t>
      </w:r>
    </w:p>
    <w:p w14:paraId="015E120A" w14:textId="77777777" w:rsidR="00EE2190" w:rsidRPr="004E16F5" w:rsidRDefault="00EE2190" w:rsidP="00EE2190">
      <w:pPr>
        <w:rPr>
          <w:sz w:val="22"/>
        </w:rPr>
      </w:pPr>
    </w:p>
    <w:p w14:paraId="015E120B" w14:textId="77777777" w:rsidR="00EE2190" w:rsidRDefault="00EE2190" w:rsidP="00EE2190">
      <w:pPr>
        <w:rPr>
          <w:sz w:val="22"/>
        </w:rPr>
      </w:pPr>
      <w:r w:rsidRPr="004E16F5">
        <w:rPr>
          <w:sz w:val="22"/>
        </w:rPr>
        <w:t xml:space="preserve">In the event the Sponsor prematurely terminates a </w:t>
      </w:r>
      <w:proofErr w:type="gramStart"/>
      <w:r w:rsidRPr="004E16F5">
        <w:rPr>
          <w:sz w:val="22"/>
        </w:rPr>
        <w:t>particular study</w:t>
      </w:r>
      <w:proofErr w:type="gramEnd"/>
      <w:r w:rsidRPr="004E16F5">
        <w:rPr>
          <w:sz w:val="22"/>
        </w:rPr>
        <w:t xml:space="preserve"> site, the Sponsor will promptly notify that site’s IRB/IEC.</w:t>
      </w:r>
    </w:p>
    <w:p w14:paraId="015E120C" w14:textId="77777777" w:rsidR="00EE2190" w:rsidRPr="004E16F5" w:rsidRDefault="00EE2190" w:rsidP="00EE2190">
      <w:pPr>
        <w:rPr>
          <w:sz w:val="22"/>
        </w:rPr>
      </w:pPr>
    </w:p>
    <w:p w14:paraId="015E120D" w14:textId="77777777" w:rsidR="00EE2190" w:rsidRPr="004E16F5" w:rsidRDefault="00EE2190" w:rsidP="00EE2190">
      <w:pPr>
        <w:autoSpaceDE w:val="0"/>
        <w:autoSpaceDN w:val="0"/>
        <w:adjustRightInd w:val="0"/>
        <w:rPr>
          <w:sz w:val="22"/>
        </w:rPr>
      </w:pPr>
      <w:r w:rsidRPr="004E16F5">
        <w:rPr>
          <w:sz w:val="22"/>
        </w:rPr>
        <w:t xml:space="preserve">According to European legislation, a Sponsor must designate an overall coordinating investigator for a multi-center study (including multinational).  When more than one study site is open in an EU country, Merck, as the Sponsor, will designate, per country, a national principal coordinator (Protocol CI), responsible for coordinating the work of the principal investigators at the different sites in that Member State, according to national regulations.  For a single-center study, the Protocol CI is the principal investigator.  In addition, the Sponsor must designate a principal or coordinating investigator to review the study report that summarizes the study results and confirm that, to the best of his/her knowledge, the report accurately describes the conduct and results of the study </w:t>
      </w:r>
      <w:r>
        <w:rPr>
          <w:sz w:val="22"/>
        </w:rPr>
        <w:t>in the study’s final report</w:t>
      </w:r>
      <w:r w:rsidRPr="004E16F5">
        <w:rPr>
          <w:sz w:val="22"/>
        </w:rPr>
        <w:t>.  The Sponsor may consider one or more factors in the selection of the individual to serve as the Protocol CI and or CSR CI (e.g., availability of the CI during the anticipated review process, thorough understanding of study methods, appropriate enrollment of subject cohort, timely achievement of study milestones).  The Protocol CI must be a participating study</w:t>
      </w:r>
      <w:r>
        <w:rPr>
          <w:sz w:val="22"/>
        </w:rPr>
        <w:t xml:space="preserve"> investigator.</w:t>
      </w:r>
    </w:p>
    <w:p w14:paraId="015E120E" w14:textId="77777777" w:rsidR="00506912" w:rsidRPr="004E16F5" w:rsidRDefault="00506912" w:rsidP="004E16F5">
      <w:pPr>
        <w:autoSpaceDE w:val="0"/>
        <w:autoSpaceDN w:val="0"/>
        <w:adjustRightInd w:val="0"/>
        <w:rPr>
          <w:sz w:val="22"/>
        </w:rPr>
      </w:pPr>
    </w:p>
    <w:p w14:paraId="015E1214" w14:textId="77777777" w:rsidR="0099430A" w:rsidRPr="0030636B" w:rsidRDefault="00C15909" w:rsidP="00506912">
      <w:pPr>
        <w:pStyle w:val="Heading2"/>
      </w:pPr>
      <w:bookmarkStart w:id="259" w:name="_Toc499728792"/>
      <w:r w:rsidRPr="0030636B">
        <w:t>8</w:t>
      </w:r>
      <w:r w:rsidR="00290FBD" w:rsidRPr="0030636B">
        <w:t xml:space="preserve">.5   </w:t>
      </w:r>
      <w:r w:rsidR="0099430A" w:rsidRPr="0030636B">
        <w:t>Quality Management System</w:t>
      </w:r>
      <w:bookmarkEnd w:id="259"/>
      <w:r w:rsidR="0099430A" w:rsidRPr="0030636B">
        <w:t xml:space="preserve"> </w:t>
      </w:r>
    </w:p>
    <w:p w14:paraId="747113EE" w14:textId="7BEA46D4" w:rsidR="00277EB7" w:rsidRPr="00277EB7" w:rsidRDefault="00277EB7" w:rsidP="00277EB7">
      <w:pPr>
        <w:autoSpaceDE w:val="0"/>
        <w:autoSpaceDN w:val="0"/>
        <w:adjustRightInd w:val="0"/>
        <w:spacing w:before="120" w:after="240"/>
        <w:jc w:val="both"/>
      </w:pPr>
      <w:r w:rsidRPr="00277EB7">
        <w:t xml:space="preserve">By signing this protocol, all parties agree to following applicable standard operating procedures (SOPs). All parties also agree to ensuring all existing and new study personnel are appropriately trained to ensure the study is conducted and data are generated, documented, and reported in compliance with the protocol, Good Pharmacoepidemiology Practice (GPP), and all applicable federal, state, and local laws, rules and regulations. All parties should maintain transparency and open communication in order to effectively manage the study and proactively mitigate any risks.  </w:t>
      </w:r>
    </w:p>
    <w:p w14:paraId="015E1218" w14:textId="4B32293E" w:rsidR="00506912" w:rsidRPr="00277EB7" w:rsidRDefault="00277EB7" w:rsidP="00277EB7">
      <w:pPr>
        <w:autoSpaceDE w:val="0"/>
        <w:autoSpaceDN w:val="0"/>
        <w:adjustRightInd w:val="0"/>
        <w:spacing w:before="120" w:after="240"/>
        <w:jc w:val="both"/>
      </w:pPr>
      <w:r w:rsidRPr="00277EB7">
        <w:t xml:space="preserve">The Sponsor may conduct routine or for-cause audits to ensure oversight and conduct of the study are completed in accordance with the protocol, quality standards (e.g. GPP), and applicable laws and regulations. If a significant quality issue (SQI) is identified at any time during the conduct of the study, it must be escalated to the Sponsor immediately. </w:t>
      </w:r>
      <w:proofErr w:type="gramStart"/>
      <w:r w:rsidRPr="00277EB7">
        <w:t>A</w:t>
      </w:r>
      <w:proofErr w:type="gramEnd"/>
      <w:r w:rsidRPr="00277EB7">
        <w:t xml:space="preserve"> SQI is any issue with the potential to negatively impact, either directly or indirectly, the rights, safety and well-being of patients or study participants and/or the integrity of the data. In the event an audit or SQI results in corrective or preventive actions, all parties are expected to appropriately implement the action plan in a timely manner.</w:t>
      </w:r>
    </w:p>
    <w:p w14:paraId="5E651C51" w14:textId="77777777" w:rsidR="00277EB7" w:rsidRPr="00BB793D" w:rsidRDefault="00277EB7" w:rsidP="00277EB7">
      <w:pPr>
        <w:autoSpaceDE w:val="0"/>
        <w:autoSpaceDN w:val="0"/>
        <w:adjustRightInd w:val="0"/>
        <w:rPr>
          <w:sz w:val="22"/>
        </w:rPr>
      </w:pPr>
    </w:p>
    <w:p w14:paraId="015E1219" w14:textId="77777777" w:rsidR="0099430A" w:rsidRPr="00A01F0F" w:rsidRDefault="00C15909" w:rsidP="00506912">
      <w:pPr>
        <w:pStyle w:val="Heading2"/>
      </w:pPr>
      <w:bookmarkStart w:id="260" w:name="_Toc499728793"/>
      <w:r w:rsidRPr="00A01F0F">
        <w:t>8</w:t>
      </w:r>
      <w:r w:rsidR="00290FBD" w:rsidRPr="00A01F0F">
        <w:t xml:space="preserve">.6   </w:t>
      </w:r>
      <w:r w:rsidR="0099430A" w:rsidRPr="00A01F0F">
        <w:t>Data Management</w:t>
      </w:r>
      <w:bookmarkEnd w:id="260"/>
    </w:p>
    <w:p w14:paraId="015E121B" w14:textId="77777777" w:rsidR="00EE2190" w:rsidRPr="00FD7085" w:rsidRDefault="00EE2190" w:rsidP="00EE2190">
      <w:pPr>
        <w:autoSpaceDE w:val="0"/>
        <w:autoSpaceDN w:val="0"/>
        <w:adjustRightInd w:val="0"/>
        <w:spacing w:before="120" w:after="240"/>
        <w:jc w:val="both"/>
        <w:rPr>
          <w:iCs/>
        </w:rPr>
      </w:pPr>
      <w:r w:rsidRPr="00954639">
        <w:t>The investigator or qualified designee is responsible for recording and verifying the accuracy of subject data</w:t>
      </w:r>
      <w:r w:rsidRPr="00954639">
        <w:rPr>
          <w:i/>
          <w:iCs/>
        </w:rPr>
        <w:t>.</w:t>
      </w:r>
      <w:r w:rsidRPr="00954639">
        <w:t xml:space="preserve">  By signing this protocol, the investigator acknowledges that his/her electronic signature is the </w:t>
      </w:r>
      <w:r w:rsidRPr="00954639">
        <w:lastRenderedPageBreak/>
        <w:t>legally binding equivalent of a written signature</w:t>
      </w:r>
      <w:r w:rsidRPr="00954639">
        <w:rPr>
          <w:iCs/>
        </w:rPr>
        <w:t xml:space="preserve">.  </w:t>
      </w:r>
      <w:r w:rsidRPr="00954639">
        <w:t>By entering his/her electronic signature,</w:t>
      </w:r>
      <w:r w:rsidRPr="00954639">
        <w:rPr>
          <w:iCs/>
        </w:rPr>
        <w:t xml:space="preserve"> the investigator confirms that all recorded data have </w:t>
      </w:r>
      <w:r w:rsidRPr="00FD7085">
        <w:rPr>
          <w:iCs/>
        </w:rPr>
        <w:t>been verified as accurate.</w:t>
      </w:r>
    </w:p>
    <w:p w14:paraId="015E121C" w14:textId="77777777" w:rsidR="00EE2190" w:rsidRPr="00FD7085" w:rsidRDefault="00EE2190" w:rsidP="00EE2190">
      <w:pPr>
        <w:autoSpaceDE w:val="0"/>
        <w:autoSpaceDN w:val="0"/>
        <w:adjustRightInd w:val="0"/>
        <w:rPr>
          <w:sz w:val="22"/>
        </w:rPr>
      </w:pPr>
      <w:r w:rsidRPr="00FD7085">
        <w:t xml:space="preserve"> For an outsourced study the institutional policies of the vendor should be followed for development of data management plans.  However, the vendor should ensure compliance </w:t>
      </w:r>
      <w:proofErr w:type="gramStart"/>
      <w:r w:rsidRPr="00FD7085">
        <w:t xml:space="preserve">with  </w:t>
      </w:r>
      <w:r w:rsidRPr="00FD7085">
        <w:rPr>
          <w:sz w:val="22"/>
        </w:rPr>
        <w:t>Good</w:t>
      </w:r>
      <w:proofErr w:type="gramEnd"/>
      <w:r w:rsidRPr="00FD7085">
        <w:rPr>
          <w:sz w:val="22"/>
        </w:rPr>
        <w:t xml:space="preserve">  Pharmacoepidemiology Practice, and all applicable federal, state, and local laws, rules and regulations relating to the conduct of the study. </w:t>
      </w:r>
    </w:p>
    <w:p w14:paraId="015E121D" w14:textId="77777777" w:rsidR="00B53CCC" w:rsidRDefault="00B53CCC" w:rsidP="004E16F5">
      <w:pPr>
        <w:pStyle w:val="Heading1"/>
        <w:spacing w:after="240"/>
        <w:rPr>
          <w:rFonts w:cs="Times New Roman"/>
        </w:rPr>
      </w:pPr>
      <w:r>
        <w:rPr>
          <w:rFonts w:cs="Times New Roman"/>
        </w:rPr>
        <w:br w:type="page"/>
      </w:r>
    </w:p>
    <w:p w14:paraId="015E1220" w14:textId="65AC2B20" w:rsidR="00EE2190" w:rsidRPr="00425E2D" w:rsidRDefault="00C15909" w:rsidP="00425E2D">
      <w:pPr>
        <w:pStyle w:val="Heading1"/>
        <w:spacing w:after="240"/>
        <w:rPr>
          <w:rFonts w:cs="Times New Roman"/>
        </w:rPr>
      </w:pPr>
      <w:bookmarkStart w:id="261" w:name="_Toc499728794"/>
      <w:r>
        <w:rPr>
          <w:rFonts w:cs="Times New Roman"/>
        </w:rPr>
        <w:lastRenderedPageBreak/>
        <w:t>9</w:t>
      </w:r>
      <w:r w:rsidR="003B7CF1">
        <w:rPr>
          <w:rFonts w:cs="Times New Roman"/>
        </w:rPr>
        <w:t xml:space="preserve"> </w:t>
      </w:r>
      <w:bookmarkStart w:id="262" w:name="_Toc317858986"/>
      <w:r w:rsidR="00506912">
        <w:rPr>
          <w:rFonts w:cs="Times New Roman"/>
        </w:rPr>
        <w:t xml:space="preserve">   </w:t>
      </w:r>
      <w:r w:rsidR="00EE2190" w:rsidRPr="00572FA6">
        <w:rPr>
          <w:rFonts w:cs="Times New Roman"/>
        </w:rPr>
        <w:t>Publications</w:t>
      </w:r>
      <w:bookmarkEnd w:id="261"/>
    </w:p>
    <w:p w14:paraId="015E1221" w14:textId="0A8A3F81" w:rsidR="00EE2190" w:rsidRDefault="00CA1F86" w:rsidP="00CA1F86">
      <w:pPr>
        <w:autoSpaceDE w:val="0"/>
        <w:autoSpaceDN w:val="0"/>
        <w:adjustRightInd w:val="0"/>
      </w:pPr>
      <w:r w:rsidRPr="00CA1F86">
        <w:t xml:space="preserve">The Risk Management </w:t>
      </w:r>
      <w:proofErr w:type="spellStart"/>
      <w:r w:rsidRPr="00CA1F86">
        <w:t>Subteam</w:t>
      </w:r>
      <w:proofErr w:type="spellEnd"/>
      <w:r w:rsidRPr="00CA1F86">
        <w:t xml:space="preserve"> (RMST) Lead /Clinical Safety Risk Manager (CSRM) Physician will be notified if any safety data are generated in the final study report or any interim report. The safety and conclusion sections of the final study report or interim report must be reviewed by the RMST Lead/CSRM Physician prior to finalization of the report.  The review by the CSRM Physician must occur prior to any release of results to the public domain in the form of abstracts, posters, presentations or manuscripts.</w:t>
      </w:r>
    </w:p>
    <w:p w14:paraId="015E1222" w14:textId="77777777" w:rsidR="00EE2190" w:rsidRDefault="00EE2190" w:rsidP="00EE2190"/>
    <w:p w14:paraId="015E123D" w14:textId="77777777" w:rsidR="00EE2190" w:rsidRDefault="00EE2190" w:rsidP="00EE2190"/>
    <w:p w14:paraId="015E123E" w14:textId="74361D04" w:rsidR="006B2123" w:rsidRDefault="006B2123">
      <w:r>
        <w:br w:type="page"/>
      </w:r>
    </w:p>
    <w:p w14:paraId="5B041D56" w14:textId="77777777" w:rsidR="00EE2190" w:rsidRDefault="00EE2190" w:rsidP="00EE2190"/>
    <w:p w14:paraId="015E1244" w14:textId="2226A8E5" w:rsidR="00FA010B" w:rsidRDefault="005F2B78" w:rsidP="00EE2190">
      <w:pPr>
        <w:pStyle w:val="Heading1"/>
      </w:pPr>
      <w:bookmarkStart w:id="263" w:name="_Toc499728795"/>
      <w:proofErr w:type="gramStart"/>
      <w:r>
        <w:t>10</w:t>
      </w:r>
      <w:r w:rsidR="00EE2190">
        <w:t xml:space="preserve"> </w:t>
      </w:r>
      <w:r w:rsidR="00454159">
        <w:t xml:space="preserve"> </w:t>
      </w:r>
      <w:r w:rsidR="00FA010B" w:rsidRPr="00EE2190">
        <w:t>References</w:t>
      </w:r>
      <w:bookmarkEnd w:id="262"/>
      <w:bookmarkEnd w:id="263"/>
      <w:proofErr w:type="gramEnd"/>
    </w:p>
    <w:p w14:paraId="402A1B5A" w14:textId="77777777" w:rsidR="00425E2D" w:rsidRPr="00425E2D" w:rsidRDefault="00425E2D" w:rsidP="00425E2D"/>
    <w:p w14:paraId="16992C1E" w14:textId="77777777" w:rsidR="00425E2D" w:rsidRDefault="00425E2D" w:rsidP="00425E2D">
      <w:pPr>
        <w:numPr>
          <w:ilvl w:val="0"/>
          <w:numId w:val="24"/>
        </w:numPr>
        <w:spacing w:after="259" w:line="248" w:lineRule="auto"/>
        <w:ind w:right="909" w:hanging="360"/>
      </w:pPr>
      <w:r>
        <w:t xml:space="preserve">Gregg EW, Li Y, Wang J, Rios Burrows N, Ali MK, </w:t>
      </w:r>
      <w:proofErr w:type="spellStart"/>
      <w:r>
        <w:t>Rolka</w:t>
      </w:r>
      <w:proofErr w:type="spellEnd"/>
      <w:r>
        <w:t xml:space="preserve"> D, et al. Changes in Diabetes-Related Complications in the United States, 1990–2010. N </w:t>
      </w:r>
      <w:proofErr w:type="spellStart"/>
      <w:r>
        <w:t>Engl</w:t>
      </w:r>
      <w:proofErr w:type="spellEnd"/>
      <w:r>
        <w:t xml:space="preserve"> J Med. 2014 Apr 17;370(16):1514–23.  </w:t>
      </w:r>
    </w:p>
    <w:p w14:paraId="0D3E2B3B" w14:textId="77777777" w:rsidR="00425E2D" w:rsidRDefault="00425E2D" w:rsidP="00425E2D">
      <w:pPr>
        <w:numPr>
          <w:ilvl w:val="0"/>
          <w:numId w:val="24"/>
        </w:numPr>
        <w:spacing w:after="259" w:line="248" w:lineRule="auto"/>
        <w:ind w:right="909" w:hanging="360"/>
      </w:pPr>
      <w:r>
        <w:t xml:space="preserve">CDC Press Releases [Internet]. CDC. 2016 [cited 2019 Sep 13]. Available from: https://www.cdc.gov/media/releases/2017/p0718-diabetes-report.html </w:t>
      </w:r>
    </w:p>
    <w:p w14:paraId="250D2FFB" w14:textId="77777777" w:rsidR="00425E2D" w:rsidRDefault="00425E2D" w:rsidP="00425E2D">
      <w:pPr>
        <w:numPr>
          <w:ilvl w:val="0"/>
          <w:numId w:val="24"/>
        </w:numPr>
        <w:spacing w:after="259" w:line="248" w:lineRule="auto"/>
        <w:ind w:right="909" w:hanging="360"/>
      </w:pPr>
      <w:r>
        <w:t xml:space="preserve">Riddle MC, Herman WH. The Cost of Diabetes Care—An Elephant in the Room. Diabetes Care. 2018 May 1;41(5):929–32.  </w:t>
      </w:r>
    </w:p>
    <w:p w14:paraId="05F676D8" w14:textId="77777777" w:rsidR="00425E2D" w:rsidRDefault="00425E2D" w:rsidP="00425E2D">
      <w:pPr>
        <w:numPr>
          <w:ilvl w:val="0"/>
          <w:numId w:val="24"/>
        </w:numPr>
        <w:spacing w:after="259" w:line="248" w:lineRule="auto"/>
        <w:ind w:right="909" w:hanging="360"/>
      </w:pPr>
      <w:r>
        <w:t xml:space="preserve">Beckles GL. Disparities in the Prevalence of Diagnosed Diabetes — United States, 1999–2002 and 2011–2014. MMWR </w:t>
      </w:r>
      <w:proofErr w:type="spellStart"/>
      <w:r>
        <w:t>Morb</w:t>
      </w:r>
      <w:proofErr w:type="spellEnd"/>
      <w:r>
        <w:t xml:space="preserve"> Mortal </w:t>
      </w:r>
      <w:proofErr w:type="spellStart"/>
      <w:r>
        <w:t>Wkly</w:t>
      </w:r>
      <w:proofErr w:type="spellEnd"/>
      <w:r>
        <w:t xml:space="preserve"> Rep [Internet]. 2016 [cited 2019 Sep 13];65. Available from: https://www.cdc.gov/mmwr/volumes/65/wr/mm6545a4.htm </w:t>
      </w:r>
    </w:p>
    <w:p w14:paraId="5B39FAF5" w14:textId="77777777" w:rsidR="00425E2D" w:rsidRDefault="00425E2D" w:rsidP="00425E2D">
      <w:pPr>
        <w:numPr>
          <w:ilvl w:val="0"/>
          <w:numId w:val="24"/>
        </w:numPr>
        <w:spacing w:line="248" w:lineRule="auto"/>
        <w:ind w:right="909" w:hanging="360"/>
      </w:pPr>
      <w:proofErr w:type="spellStart"/>
      <w:r>
        <w:t>Voeks</w:t>
      </w:r>
      <w:proofErr w:type="spellEnd"/>
      <w:r>
        <w:t xml:space="preserve"> Jenifer H., McClure Leslie A., Go Rodney C., </w:t>
      </w:r>
      <w:proofErr w:type="spellStart"/>
      <w:r>
        <w:t>Prineas</w:t>
      </w:r>
      <w:proofErr w:type="spellEnd"/>
      <w:r>
        <w:t xml:space="preserve"> Ronald J., Cushman </w:t>
      </w:r>
    </w:p>
    <w:p w14:paraId="5A5D7593" w14:textId="77777777" w:rsidR="00425E2D" w:rsidRDefault="00425E2D" w:rsidP="00425E2D">
      <w:pPr>
        <w:spacing w:after="260"/>
        <w:ind w:left="514" w:right="909"/>
      </w:pPr>
      <w:r>
        <w:t xml:space="preserve">Mary, </w:t>
      </w:r>
      <w:proofErr w:type="spellStart"/>
      <w:r>
        <w:t>Kissela</w:t>
      </w:r>
      <w:proofErr w:type="spellEnd"/>
      <w:r>
        <w:t xml:space="preserve"> Brett M., et al. Regional Differences in Diabetes as a Possible Contributor to the Geographic Disparity in Stroke Mortality. Stroke. 2008 Jun 1;39(6):1675–80.  </w:t>
      </w:r>
    </w:p>
    <w:p w14:paraId="4E7469CF" w14:textId="77777777" w:rsidR="00425E2D" w:rsidRDefault="00425E2D" w:rsidP="00425E2D">
      <w:pPr>
        <w:numPr>
          <w:ilvl w:val="0"/>
          <w:numId w:val="24"/>
        </w:numPr>
        <w:spacing w:after="259" w:line="248" w:lineRule="auto"/>
        <w:ind w:right="909" w:hanging="360"/>
      </w:pPr>
      <w:proofErr w:type="spellStart"/>
      <w:r>
        <w:t>Nwasuruba</w:t>
      </w:r>
      <w:proofErr w:type="spellEnd"/>
      <w:r>
        <w:t xml:space="preserve"> C, </w:t>
      </w:r>
      <w:proofErr w:type="spellStart"/>
      <w:r>
        <w:t>Osuagwu</w:t>
      </w:r>
      <w:proofErr w:type="spellEnd"/>
      <w:r>
        <w:t xml:space="preserve"> C, Bae S, Singh KP, </w:t>
      </w:r>
      <w:proofErr w:type="spellStart"/>
      <w:r>
        <w:t>Egede</w:t>
      </w:r>
      <w:proofErr w:type="spellEnd"/>
      <w:r>
        <w:t xml:space="preserve"> LE. Racial differences in diabetes self-management and quality of care in Texas. J Diabetes Complications. 2009 Apr;23(2):112–8.  </w:t>
      </w:r>
    </w:p>
    <w:p w14:paraId="630C0922" w14:textId="77777777" w:rsidR="00425E2D" w:rsidRDefault="00425E2D" w:rsidP="00425E2D">
      <w:pPr>
        <w:numPr>
          <w:ilvl w:val="0"/>
          <w:numId w:val="24"/>
        </w:numPr>
        <w:spacing w:after="259" w:line="248" w:lineRule="auto"/>
        <w:ind w:right="909" w:hanging="360"/>
      </w:pPr>
      <w:r>
        <w:t xml:space="preserve">Heisler M, Smith DM, Hayward RA, </w:t>
      </w:r>
      <w:proofErr w:type="spellStart"/>
      <w:r>
        <w:t>Krein</w:t>
      </w:r>
      <w:proofErr w:type="spellEnd"/>
      <w:r>
        <w:t xml:space="preserve"> SL, Kerr EA. Racial disparities in diabetes care processes, outcomes, and treatment intensity. Med Care. 2003 Nov;41(11):1221–32.  </w:t>
      </w:r>
    </w:p>
    <w:p w14:paraId="5FC73C82" w14:textId="77777777" w:rsidR="00425E2D" w:rsidRDefault="00425E2D" w:rsidP="00425E2D">
      <w:pPr>
        <w:numPr>
          <w:ilvl w:val="0"/>
          <w:numId w:val="24"/>
        </w:numPr>
        <w:spacing w:after="259" w:line="248" w:lineRule="auto"/>
        <w:ind w:right="909" w:hanging="360"/>
      </w:pPr>
      <w:r>
        <w:t xml:space="preserve">Young BA, Maynard C, Boyko EJ. Racial differences in diabetic nephropathy, cardiovascular disease, and mortality in a national population of veterans. Diabetes Care. 2003 Aug;26(8):2392–9.  </w:t>
      </w:r>
    </w:p>
    <w:p w14:paraId="79693B4A" w14:textId="77777777" w:rsidR="00425E2D" w:rsidRDefault="00425E2D" w:rsidP="00425E2D">
      <w:pPr>
        <w:numPr>
          <w:ilvl w:val="0"/>
          <w:numId w:val="24"/>
        </w:numPr>
        <w:spacing w:after="230" w:line="248" w:lineRule="auto"/>
        <w:ind w:right="909" w:hanging="360"/>
      </w:pPr>
      <w:r>
        <w:t xml:space="preserve">O’Connell J, Yi R, Wilson C, Manson SM, Acton KJ. Racial disparities in health status: a comparison of the morbidity among American Indian and U.S. adults with diabetes. Diabetes Care. 2010 Jul;33(7):1463–70.  </w:t>
      </w:r>
    </w:p>
    <w:p w14:paraId="55146D95" w14:textId="77777777" w:rsidR="00425E2D" w:rsidRDefault="00425E2D" w:rsidP="00425E2D">
      <w:pPr>
        <w:numPr>
          <w:ilvl w:val="0"/>
          <w:numId w:val="24"/>
        </w:numPr>
        <w:spacing w:line="248" w:lineRule="auto"/>
        <w:ind w:right="909" w:hanging="360"/>
      </w:pPr>
      <w:r>
        <w:t xml:space="preserve">Benjamin SM, Wang J, Geiss LS, Thompson TJ, Gregg EW. The Impact of Repeat </w:t>
      </w:r>
    </w:p>
    <w:p w14:paraId="0BBCD5F5" w14:textId="77777777" w:rsidR="00425E2D" w:rsidRDefault="00425E2D" w:rsidP="00425E2D">
      <w:pPr>
        <w:spacing w:after="230"/>
        <w:ind w:left="514" w:right="909"/>
      </w:pPr>
      <w:r>
        <w:t xml:space="preserve">Hospitalizations on Hospitalization Rates for Selected Conditions Among Adults </w:t>
      </w:r>
      <w:proofErr w:type="gramStart"/>
      <w:r>
        <w:t>With</w:t>
      </w:r>
      <w:proofErr w:type="gramEnd"/>
      <w:r>
        <w:t xml:space="preserve"> and Without Diabetes, 12 US States, 2011. </w:t>
      </w:r>
      <w:proofErr w:type="spellStart"/>
      <w:r>
        <w:t>Prev</w:t>
      </w:r>
      <w:proofErr w:type="spellEnd"/>
      <w:r>
        <w:t xml:space="preserve"> Chronic Dis. 2015 Nov 19;</w:t>
      </w:r>
      <w:proofErr w:type="gramStart"/>
      <w:r>
        <w:t>12:E</w:t>
      </w:r>
      <w:proofErr w:type="gramEnd"/>
      <w:r>
        <w:t xml:space="preserve">200.  </w:t>
      </w:r>
    </w:p>
    <w:p w14:paraId="6668CFE6" w14:textId="77777777" w:rsidR="00425E2D" w:rsidRDefault="00425E2D" w:rsidP="00425E2D">
      <w:pPr>
        <w:numPr>
          <w:ilvl w:val="0"/>
          <w:numId w:val="24"/>
        </w:numPr>
        <w:spacing w:line="248" w:lineRule="auto"/>
        <w:ind w:right="909" w:hanging="360"/>
      </w:pPr>
      <w:r>
        <w:t xml:space="preserve">Ali MK, Bullard KM, </w:t>
      </w:r>
      <w:proofErr w:type="spellStart"/>
      <w:r>
        <w:t>Saaddine</w:t>
      </w:r>
      <w:proofErr w:type="spellEnd"/>
      <w:r>
        <w:t xml:space="preserve"> JB, Cowie CC, </w:t>
      </w:r>
      <w:proofErr w:type="spellStart"/>
      <w:r>
        <w:t>Imperatore</w:t>
      </w:r>
      <w:proofErr w:type="spellEnd"/>
      <w:r>
        <w:t xml:space="preserve"> G, Gregg EW. Achievement of Goals in U.S. Diabetes Care, 1999–2010. N </w:t>
      </w:r>
      <w:proofErr w:type="spellStart"/>
      <w:r>
        <w:t>Engl</w:t>
      </w:r>
      <w:proofErr w:type="spellEnd"/>
      <w:r>
        <w:t xml:space="preserve"> J Med. 2013 Apr 25;368(17):1613–24.  </w:t>
      </w:r>
    </w:p>
    <w:p w14:paraId="5DFC97B9" w14:textId="77777777" w:rsidR="00425E2D" w:rsidRDefault="00425E2D" w:rsidP="00425E2D">
      <w:pPr>
        <w:numPr>
          <w:ilvl w:val="0"/>
          <w:numId w:val="24"/>
        </w:numPr>
        <w:spacing w:after="230" w:line="248" w:lineRule="auto"/>
        <w:ind w:right="909" w:hanging="360"/>
      </w:pPr>
      <w:r>
        <w:t xml:space="preserve">Ali MK, Bullard KM, Gregg EW, Del Rio C. A cascade of care for diabetes in the United States: visualizing the gaps. Ann Intern Med. 2014 Nov 18;161(10):681–9.  </w:t>
      </w:r>
    </w:p>
    <w:p w14:paraId="3E5586FF" w14:textId="77777777" w:rsidR="00425E2D" w:rsidRDefault="00425E2D" w:rsidP="00425E2D">
      <w:pPr>
        <w:numPr>
          <w:ilvl w:val="0"/>
          <w:numId w:val="24"/>
        </w:numPr>
        <w:spacing w:after="230" w:line="248" w:lineRule="auto"/>
        <w:ind w:right="909" w:hanging="360"/>
      </w:pPr>
      <w:proofErr w:type="spellStart"/>
      <w:r>
        <w:t>Cefalu</w:t>
      </w:r>
      <w:proofErr w:type="spellEnd"/>
      <w:r>
        <w:t xml:space="preserve"> WT, Golden SH. Innovative Approaches to Understanding and Addressing Health Disparities in Diabetes Care and Research. Diabetes Care. 2015 Feb;38(2):186–8.  </w:t>
      </w:r>
    </w:p>
    <w:p w14:paraId="7228C8F7" w14:textId="77777777" w:rsidR="00425E2D" w:rsidRDefault="00425E2D" w:rsidP="00425E2D">
      <w:pPr>
        <w:numPr>
          <w:ilvl w:val="0"/>
          <w:numId w:val="24"/>
        </w:numPr>
        <w:spacing w:after="230" w:line="248" w:lineRule="auto"/>
        <w:ind w:right="909" w:hanging="360"/>
      </w:pPr>
      <w:r>
        <w:lastRenderedPageBreak/>
        <w:t xml:space="preserve">Rosenstock S, Whitman S, West JF, </w:t>
      </w:r>
      <w:proofErr w:type="spellStart"/>
      <w:r>
        <w:t>Balkin</w:t>
      </w:r>
      <w:proofErr w:type="spellEnd"/>
      <w:r>
        <w:t xml:space="preserve"> M. Racial disparities in diabetes mortality in the 50 most populous US cities. J Urban Health Bull N Y </w:t>
      </w:r>
      <w:proofErr w:type="spellStart"/>
      <w:r>
        <w:t>Acad</w:t>
      </w:r>
      <w:proofErr w:type="spellEnd"/>
      <w:r>
        <w:t xml:space="preserve"> Med. 2014 Oct;91(5):873–85.  </w:t>
      </w:r>
    </w:p>
    <w:p w14:paraId="21B28DE4" w14:textId="77777777" w:rsidR="00425E2D" w:rsidRDefault="00425E2D" w:rsidP="00425E2D">
      <w:pPr>
        <w:numPr>
          <w:ilvl w:val="0"/>
          <w:numId w:val="24"/>
        </w:numPr>
        <w:spacing w:after="230" w:line="248" w:lineRule="auto"/>
        <w:ind w:right="909" w:hanging="360"/>
      </w:pPr>
      <w:proofErr w:type="spellStart"/>
      <w:r>
        <w:t>Wharam</w:t>
      </w:r>
      <w:proofErr w:type="spellEnd"/>
      <w:r>
        <w:t xml:space="preserve"> JF, Zhang F, Eggleston EM, Lu CY, </w:t>
      </w:r>
      <w:proofErr w:type="spellStart"/>
      <w:r>
        <w:t>Soumerai</w:t>
      </w:r>
      <w:proofErr w:type="spellEnd"/>
      <w:r>
        <w:t xml:space="preserve"> SB, Ross-Degnan D. Effect of High-Deductible Insurance on High-Acuity Outcomes in Diabetes: A Natural Experiment for Translation in Diabetes (NEXT-D) Study. Diabetes Care. 2018 May 1;41(5):940–8.  </w:t>
      </w:r>
    </w:p>
    <w:p w14:paraId="59FA1581" w14:textId="77777777" w:rsidR="00425E2D" w:rsidRDefault="00425E2D" w:rsidP="00425E2D">
      <w:pPr>
        <w:numPr>
          <w:ilvl w:val="0"/>
          <w:numId w:val="24"/>
        </w:numPr>
        <w:spacing w:line="248" w:lineRule="auto"/>
        <w:ind w:right="909" w:hanging="360"/>
      </w:pPr>
      <w:r>
        <w:t xml:space="preserve">Ali MK, Bullard KM, </w:t>
      </w:r>
      <w:proofErr w:type="spellStart"/>
      <w:r>
        <w:t>Saaddine</w:t>
      </w:r>
      <w:proofErr w:type="spellEnd"/>
      <w:r>
        <w:t xml:space="preserve"> JB, Cowie CC, </w:t>
      </w:r>
      <w:proofErr w:type="spellStart"/>
      <w:r>
        <w:t>Imperatore</w:t>
      </w:r>
      <w:proofErr w:type="spellEnd"/>
      <w:r>
        <w:t xml:space="preserve"> G, Gregg EW. Achievement of Goals in U.S. Diabetes Care, 1999–2010 [Internet]. </w:t>
      </w:r>
    </w:p>
    <w:p w14:paraId="6A17E01C" w14:textId="77777777" w:rsidR="00425E2D" w:rsidRDefault="00425E2D" w:rsidP="00425E2D">
      <w:pPr>
        <w:spacing w:after="230"/>
        <w:ind w:left="514" w:right="909"/>
      </w:pPr>
      <w:r>
        <w:t xml:space="preserve">http://dx.doi.org/10.1056/NEJMsa1213829. 2013 [cited 2019 Sep 13]. Available from: https://www.nejm.org/doi/10.1056/NEJMsa1213829 </w:t>
      </w:r>
    </w:p>
    <w:p w14:paraId="30FD81BE" w14:textId="77777777" w:rsidR="00425E2D" w:rsidRDefault="00425E2D" w:rsidP="00425E2D">
      <w:pPr>
        <w:numPr>
          <w:ilvl w:val="0"/>
          <w:numId w:val="24"/>
        </w:numPr>
        <w:spacing w:after="230" w:line="248" w:lineRule="auto"/>
        <w:ind w:right="909" w:hanging="360"/>
      </w:pPr>
      <w:proofErr w:type="spellStart"/>
      <w:r>
        <w:t>Kazemian</w:t>
      </w:r>
      <w:proofErr w:type="spellEnd"/>
      <w:r>
        <w:t xml:space="preserve"> P, </w:t>
      </w:r>
      <w:proofErr w:type="spellStart"/>
      <w:r>
        <w:t>Shebl</w:t>
      </w:r>
      <w:proofErr w:type="spellEnd"/>
      <w:r>
        <w:t xml:space="preserve"> FM, McCann N, </w:t>
      </w:r>
      <w:proofErr w:type="spellStart"/>
      <w:r>
        <w:t>Walensky</w:t>
      </w:r>
      <w:proofErr w:type="spellEnd"/>
      <w:r>
        <w:t xml:space="preserve"> RP, Wexler DJ. Evaluation of the Cascade of Diabetes Care in the United States, 2005-2016. JAMA Intern Med [Internet]. 2019 Aug 12 [cited 2019 Sep 13]; Available from: https://jamanetwork.com/journals/jamainternalmedicine/fullarticle/2740801 </w:t>
      </w:r>
    </w:p>
    <w:p w14:paraId="08671B43" w14:textId="77777777" w:rsidR="00425E2D" w:rsidRDefault="00425E2D" w:rsidP="00425E2D">
      <w:pPr>
        <w:numPr>
          <w:ilvl w:val="0"/>
          <w:numId w:val="24"/>
        </w:numPr>
        <w:spacing w:line="248" w:lineRule="auto"/>
        <w:ind w:right="909" w:hanging="360"/>
      </w:pPr>
      <w:r>
        <w:t xml:space="preserve">Strain W, Bluher M, </w:t>
      </w:r>
      <w:proofErr w:type="spellStart"/>
      <w:r>
        <w:t>Pladanius</w:t>
      </w:r>
      <w:proofErr w:type="spellEnd"/>
      <w:r>
        <w:t xml:space="preserve"> P. Clinical Inertia in </w:t>
      </w:r>
      <w:proofErr w:type="spellStart"/>
      <w:r>
        <w:t>Individualising</w:t>
      </w:r>
      <w:proofErr w:type="spellEnd"/>
      <w:r>
        <w:t xml:space="preserve"> Care for Diabetes: Is There Time to do More in Type 2 Diabetes? [Internet]. [cited 2019 Sep </w:t>
      </w:r>
    </w:p>
    <w:p w14:paraId="768D8685" w14:textId="77777777" w:rsidR="00425E2D" w:rsidRDefault="00425E2D" w:rsidP="00425E2D">
      <w:pPr>
        <w:spacing w:after="216" w:line="259" w:lineRule="auto"/>
        <w:ind w:right="912"/>
        <w:jc w:val="center"/>
      </w:pPr>
      <w:r>
        <w:t xml:space="preserve">16]. Available from: https://www.ncbi.nlm.nih.gov/pmc/articles/PMC4269638/ </w:t>
      </w:r>
    </w:p>
    <w:p w14:paraId="2E6E8A76" w14:textId="77777777" w:rsidR="00425E2D" w:rsidRDefault="00425E2D" w:rsidP="00425E2D">
      <w:pPr>
        <w:numPr>
          <w:ilvl w:val="0"/>
          <w:numId w:val="24"/>
        </w:numPr>
        <w:spacing w:after="230" w:line="248" w:lineRule="auto"/>
        <w:ind w:right="909" w:hanging="360"/>
      </w:pPr>
      <w:r>
        <w:t xml:space="preserve">Fernandes G, Sawhney B, </w:t>
      </w:r>
      <w:proofErr w:type="spellStart"/>
      <w:r>
        <w:t>Hannachi</w:t>
      </w:r>
      <w:proofErr w:type="spellEnd"/>
      <w:r>
        <w:t xml:space="preserve"> H, Wang T, McNeill A, </w:t>
      </w:r>
      <w:proofErr w:type="spellStart"/>
      <w:r>
        <w:t>Iglay</w:t>
      </w:r>
      <w:proofErr w:type="spellEnd"/>
      <w:r>
        <w:t xml:space="preserve"> K, et al. Clinical Inertia in Relation to Sociodemographic Factors among Patients with Type 2 Diabetes (T2D) in the United States. In San Francisco, CA, USA: Merck Sharp &amp; Dohme Corp; 2019.  </w:t>
      </w:r>
    </w:p>
    <w:p w14:paraId="61C2AB4E" w14:textId="77777777" w:rsidR="00425E2D" w:rsidRDefault="00425E2D" w:rsidP="00425E2D">
      <w:pPr>
        <w:numPr>
          <w:ilvl w:val="0"/>
          <w:numId w:val="24"/>
        </w:numPr>
        <w:spacing w:after="230" w:line="248" w:lineRule="auto"/>
        <w:ind w:right="909" w:hanging="360"/>
      </w:pPr>
      <w:r>
        <w:t xml:space="preserve">PAWASKAR M, NGUYEN J, HUYNH S, HASKELL T, LEE L, RAJPATHAK S. Socioeconomic Disparities in the Management of Glycemic Control among Adults with Type 2 Diabetes in the United States. In.  </w:t>
      </w:r>
    </w:p>
    <w:p w14:paraId="0432B265" w14:textId="77777777" w:rsidR="00425E2D" w:rsidRDefault="00425E2D" w:rsidP="00425E2D">
      <w:pPr>
        <w:numPr>
          <w:ilvl w:val="0"/>
          <w:numId w:val="24"/>
        </w:numPr>
        <w:spacing w:after="230" w:line="248" w:lineRule="auto"/>
        <w:ind w:right="909" w:hanging="360"/>
      </w:pPr>
      <w:proofErr w:type="spellStart"/>
      <w:r>
        <w:t>Ziemer</w:t>
      </w:r>
      <w:proofErr w:type="spellEnd"/>
      <w:r>
        <w:t xml:space="preserve"> DC, Doyle JP, Barnes CS, Branch WT, Cook CB, El-Kebbi IM, et al. An Intervention to Overcome Clinical Inertia and Improve Diabetes Mellitus Control in a Primary Care Setting: Improving Primary Care of African Americans With Diabetes (IPCAAD) 8. Arch Intern Med. 2006 Mar 13;166(5):507–13.  </w:t>
      </w:r>
    </w:p>
    <w:p w14:paraId="27F2851D" w14:textId="77777777" w:rsidR="00425E2D" w:rsidRDefault="00425E2D" w:rsidP="00425E2D">
      <w:pPr>
        <w:numPr>
          <w:ilvl w:val="0"/>
          <w:numId w:val="24"/>
        </w:numPr>
        <w:spacing w:line="248" w:lineRule="auto"/>
        <w:ind w:right="909" w:hanging="360"/>
      </w:pPr>
      <w:r>
        <w:t xml:space="preserve">McEwen L, Herman W. HEALTH CARE UTILIZATION AND COSTS OF </w:t>
      </w:r>
    </w:p>
    <w:p w14:paraId="1DE97AC3" w14:textId="77777777" w:rsidR="00425E2D" w:rsidRDefault="00425E2D" w:rsidP="00425E2D">
      <w:pPr>
        <w:ind w:left="514" w:right="909"/>
      </w:pPr>
      <w:r>
        <w:t xml:space="preserve">DIABETES. Ch. 40. In: Diabetes in America, 3rd ed [Internet]. 3rd ed. Bethesda, </w:t>
      </w:r>
    </w:p>
    <w:p w14:paraId="21173A6C" w14:textId="77777777" w:rsidR="00425E2D" w:rsidRDefault="00425E2D" w:rsidP="00425E2D">
      <w:pPr>
        <w:spacing w:after="216" w:line="259" w:lineRule="auto"/>
        <w:ind w:right="846"/>
        <w:jc w:val="center"/>
      </w:pPr>
      <w:r>
        <w:t xml:space="preserve">MD: </w:t>
      </w:r>
      <w:proofErr w:type="spellStart"/>
      <w:r>
        <w:t>NAtional</w:t>
      </w:r>
      <w:proofErr w:type="spellEnd"/>
      <w:r>
        <w:t xml:space="preserve"> Institutes of Health; [cited 2019 Jul 18]. p. 40.1-40.78. Available </w:t>
      </w:r>
    </w:p>
    <w:p w14:paraId="132901D3" w14:textId="77777777" w:rsidR="00425E2D" w:rsidRDefault="00425E2D" w:rsidP="00425E2D">
      <w:pPr>
        <w:spacing w:after="230"/>
        <w:ind w:left="514" w:right="909"/>
      </w:pPr>
      <w:r>
        <w:t xml:space="preserve">from: https://www.niddk.nih.gov/about-niddk/strategic-plans-reports/diabetes-inamerica-3rd-edition </w:t>
      </w:r>
    </w:p>
    <w:p w14:paraId="2737C529" w14:textId="77777777" w:rsidR="00425E2D" w:rsidRDefault="00425E2D" w:rsidP="00425E2D">
      <w:pPr>
        <w:numPr>
          <w:ilvl w:val="0"/>
          <w:numId w:val="24"/>
        </w:numPr>
        <w:spacing w:line="248" w:lineRule="auto"/>
        <w:ind w:right="909" w:hanging="360"/>
      </w:pPr>
      <w:r>
        <w:t xml:space="preserve">Wang J, Geiss LS, Williams DE, Gregg EW. Trends in Emergency Department </w:t>
      </w:r>
    </w:p>
    <w:p w14:paraId="219370A4" w14:textId="77777777" w:rsidR="00425E2D" w:rsidRDefault="00425E2D" w:rsidP="00425E2D">
      <w:pPr>
        <w:spacing w:after="230"/>
        <w:ind w:left="514" w:right="909"/>
      </w:pPr>
      <w:r>
        <w:t>Visit Rates for Hypoglycemia and Hyperglycemic Crisis among Adults with Diabetes, United States, 2006-2011. Rodríguez-</w:t>
      </w:r>
      <w:proofErr w:type="spellStart"/>
      <w:r>
        <w:t>Mañas</w:t>
      </w:r>
      <w:proofErr w:type="spellEnd"/>
      <w:r>
        <w:t xml:space="preserve"> L, editor. PLOS ONE. 2015 Aug 7;10(8</w:t>
      </w:r>
      <w:proofErr w:type="gramStart"/>
      <w:r>
        <w:t>):e</w:t>
      </w:r>
      <w:proofErr w:type="gramEnd"/>
      <w:r>
        <w:t xml:space="preserve">0134917.  </w:t>
      </w:r>
    </w:p>
    <w:p w14:paraId="305506A4" w14:textId="77777777" w:rsidR="00425E2D" w:rsidRDefault="00425E2D" w:rsidP="00425E2D">
      <w:pPr>
        <w:numPr>
          <w:ilvl w:val="0"/>
          <w:numId w:val="24"/>
        </w:numPr>
        <w:spacing w:after="230" w:line="248" w:lineRule="auto"/>
        <w:ind w:right="909" w:hanging="360"/>
      </w:pPr>
      <w:r>
        <w:t xml:space="preserve">AHRQ - Quality Indicators [Internet]. [cited 2019 Sep 11]. Available from: https://www.qualityindicators.ahrq.gov/modules/pqi_overview.aspx </w:t>
      </w:r>
    </w:p>
    <w:p w14:paraId="48EC8ADC" w14:textId="77777777" w:rsidR="00425E2D" w:rsidRDefault="00425E2D" w:rsidP="00425E2D">
      <w:pPr>
        <w:numPr>
          <w:ilvl w:val="0"/>
          <w:numId w:val="24"/>
        </w:numPr>
        <w:spacing w:after="230" w:line="248" w:lineRule="auto"/>
        <w:ind w:right="909" w:hanging="360"/>
      </w:pPr>
      <w:r>
        <w:lastRenderedPageBreak/>
        <w:t xml:space="preserve">Rubens M, Saxena A, </w:t>
      </w:r>
      <w:proofErr w:type="spellStart"/>
      <w:r>
        <w:t>Ramamoorthy</w:t>
      </w:r>
      <w:proofErr w:type="spellEnd"/>
      <w:r>
        <w:t xml:space="preserve"> V, </w:t>
      </w:r>
      <w:proofErr w:type="spellStart"/>
      <w:r>
        <w:t>Khera</w:t>
      </w:r>
      <w:proofErr w:type="spellEnd"/>
      <w:r>
        <w:t xml:space="preserve"> R, Hong J, </w:t>
      </w:r>
      <w:proofErr w:type="spellStart"/>
      <w:r>
        <w:t>Veledar</w:t>
      </w:r>
      <w:proofErr w:type="spellEnd"/>
      <w:r>
        <w:t xml:space="preserve"> E, et al. Trends in Diabetes-Related Preventable Hospitalizations in the U.S., 2005–2014. Diabetes Care. 2018 May;41(5</w:t>
      </w:r>
      <w:proofErr w:type="gramStart"/>
      <w:r>
        <w:t>):e</w:t>
      </w:r>
      <w:proofErr w:type="gramEnd"/>
      <w:r>
        <w:t xml:space="preserve">72–3.  </w:t>
      </w:r>
    </w:p>
    <w:p w14:paraId="3597E620" w14:textId="77777777" w:rsidR="00425E2D" w:rsidRDefault="00425E2D" w:rsidP="00425E2D">
      <w:pPr>
        <w:numPr>
          <w:ilvl w:val="0"/>
          <w:numId w:val="24"/>
        </w:numPr>
        <w:spacing w:after="230" w:line="248" w:lineRule="auto"/>
        <w:ind w:right="909" w:hanging="360"/>
      </w:pPr>
      <w:r>
        <w:t xml:space="preserve">Desai D, Mehta D, Mathias P, Menon G, </w:t>
      </w:r>
      <w:proofErr w:type="spellStart"/>
      <w:r>
        <w:t>Schubart</w:t>
      </w:r>
      <w:proofErr w:type="spellEnd"/>
      <w:r>
        <w:t xml:space="preserve"> UK. Health Care Utilization and Burden of Diabetic Ketoacidosis in the U.S. Over the Past Decade: A Nationwide Analysis. Diabetes Care. 2018 Aug 1;41(8):1631–8.  </w:t>
      </w:r>
    </w:p>
    <w:p w14:paraId="1F64290D" w14:textId="77777777" w:rsidR="00425E2D" w:rsidRDefault="00425E2D" w:rsidP="00425E2D">
      <w:pPr>
        <w:numPr>
          <w:ilvl w:val="0"/>
          <w:numId w:val="24"/>
        </w:numPr>
        <w:spacing w:line="248" w:lineRule="auto"/>
        <w:ind w:right="909" w:hanging="360"/>
      </w:pPr>
      <w:r>
        <w:t xml:space="preserve">Harris CM, </w:t>
      </w:r>
      <w:proofErr w:type="spellStart"/>
      <w:r>
        <w:t>Albaeni</w:t>
      </w:r>
      <w:proofErr w:type="spellEnd"/>
      <w:r>
        <w:t xml:space="preserve"> A, Thorpe RJ, Norris KC, </w:t>
      </w:r>
      <w:proofErr w:type="spellStart"/>
      <w:r>
        <w:t>Abougergi</w:t>
      </w:r>
      <w:proofErr w:type="spellEnd"/>
      <w:r>
        <w:t xml:space="preserve"> MS. Racial factors and inpatient outcomes among patients with diabetes hospitalized with foot ulcers and foot infections, 2003-2014. </w:t>
      </w:r>
      <w:proofErr w:type="spellStart"/>
      <w:r>
        <w:t>PLoS</w:t>
      </w:r>
      <w:proofErr w:type="spellEnd"/>
      <w:r>
        <w:t xml:space="preserve"> ONE [Internet]. 2019 May 29 [cited 2019 Aug </w:t>
      </w:r>
    </w:p>
    <w:p w14:paraId="60879FE0" w14:textId="77777777" w:rsidR="00425E2D" w:rsidRDefault="00425E2D" w:rsidP="00425E2D">
      <w:pPr>
        <w:spacing w:after="227"/>
        <w:ind w:left="514" w:right="909"/>
      </w:pPr>
      <w:r>
        <w:t xml:space="preserve">2];14(5). Available from: https://www.ncbi.nlm.nih.gov/pmc/articles/PMC6541346/ </w:t>
      </w:r>
    </w:p>
    <w:p w14:paraId="4E0D5181" w14:textId="77777777" w:rsidR="00425E2D" w:rsidRDefault="00425E2D" w:rsidP="00425E2D">
      <w:pPr>
        <w:numPr>
          <w:ilvl w:val="0"/>
          <w:numId w:val="24"/>
        </w:numPr>
        <w:spacing w:after="230" w:line="248" w:lineRule="auto"/>
        <w:ind w:right="909" w:hanging="360"/>
      </w:pPr>
      <w:r>
        <w:t xml:space="preserve">Tseng C-L, </w:t>
      </w:r>
      <w:proofErr w:type="spellStart"/>
      <w:r>
        <w:t>Soroka</w:t>
      </w:r>
      <w:proofErr w:type="spellEnd"/>
      <w:r>
        <w:t xml:space="preserve"> O, </w:t>
      </w:r>
      <w:proofErr w:type="spellStart"/>
      <w:r>
        <w:t>Pogach</w:t>
      </w:r>
      <w:proofErr w:type="spellEnd"/>
      <w:r>
        <w:t xml:space="preserve"> LM. An expanded prevention quality diabetes composite: Quantifying the burden of preventable hospitalizations for older adults with diabetes. J Diabetes Complications. 2018 May;32(5):458–64.  </w:t>
      </w:r>
    </w:p>
    <w:p w14:paraId="6FFCA8BD" w14:textId="77777777" w:rsidR="00425E2D" w:rsidRDefault="00425E2D" w:rsidP="00425E2D">
      <w:pPr>
        <w:numPr>
          <w:ilvl w:val="0"/>
          <w:numId w:val="24"/>
        </w:numPr>
        <w:spacing w:after="236" w:line="242" w:lineRule="auto"/>
        <w:ind w:right="909" w:hanging="360"/>
      </w:pPr>
      <w:r>
        <w:t xml:space="preserve">Chen G, Khan N, Walker R, Quan H. Validating ICD coding algorithms for diabetes mellitus from administrative data. Diabetes Res Clin </w:t>
      </w:r>
      <w:proofErr w:type="spellStart"/>
      <w:r>
        <w:t>Pract</w:t>
      </w:r>
      <w:proofErr w:type="spellEnd"/>
      <w:r>
        <w:t xml:space="preserve">. 2010 Aug 1;89(2):189– 95.  </w:t>
      </w:r>
    </w:p>
    <w:p w14:paraId="4AE2438F" w14:textId="77777777" w:rsidR="00425E2D" w:rsidRDefault="00425E2D" w:rsidP="00425E2D">
      <w:pPr>
        <w:numPr>
          <w:ilvl w:val="0"/>
          <w:numId w:val="24"/>
        </w:numPr>
        <w:spacing w:after="230" w:line="248" w:lineRule="auto"/>
        <w:ind w:right="909" w:hanging="360"/>
      </w:pPr>
      <w:r>
        <w:t xml:space="preserve">Schneider ALC, Pankow JS, </w:t>
      </w:r>
      <w:proofErr w:type="spellStart"/>
      <w:r>
        <w:t>Heiss</w:t>
      </w:r>
      <w:proofErr w:type="spellEnd"/>
      <w:r>
        <w:t xml:space="preserve"> G, Selvin E. Validity and Reliability of </w:t>
      </w:r>
      <w:proofErr w:type="spellStart"/>
      <w:r>
        <w:t>Selfreported</w:t>
      </w:r>
      <w:proofErr w:type="spellEnd"/>
      <w:r>
        <w:t xml:space="preserve"> Diabetes in the Atherosclerosis Risk in Communities Study. Am J Epidemiol. 2012 Oct 15;176(8):738–43.  </w:t>
      </w:r>
    </w:p>
    <w:p w14:paraId="6546AA2D" w14:textId="77777777" w:rsidR="00425E2D" w:rsidRDefault="00425E2D" w:rsidP="00425E2D">
      <w:pPr>
        <w:numPr>
          <w:ilvl w:val="0"/>
          <w:numId w:val="24"/>
        </w:numPr>
        <w:spacing w:after="227" w:line="248" w:lineRule="auto"/>
        <w:ind w:right="909" w:hanging="360"/>
      </w:pPr>
      <w:r>
        <w:t xml:space="preserve">Rothwell CJ, </w:t>
      </w:r>
      <w:proofErr w:type="spellStart"/>
      <w:r>
        <w:t>Madans</w:t>
      </w:r>
      <w:proofErr w:type="spellEnd"/>
      <w:r>
        <w:t xml:space="preserve"> JH, </w:t>
      </w:r>
      <w:proofErr w:type="spellStart"/>
      <w:r>
        <w:t>Arispe</w:t>
      </w:r>
      <w:proofErr w:type="spellEnd"/>
      <w:r>
        <w:t xml:space="preserve"> IE. National Center for Health Statistics. :81.  </w:t>
      </w:r>
    </w:p>
    <w:p w14:paraId="62FB6965" w14:textId="77777777" w:rsidR="00425E2D" w:rsidRDefault="00425E2D" w:rsidP="00425E2D">
      <w:pPr>
        <w:numPr>
          <w:ilvl w:val="0"/>
          <w:numId w:val="24"/>
        </w:numPr>
        <w:spacing w:after="230" w:line="248" w:lineRule="auto"/>
        <w:ind w:right="909" w:hanging="360"/>
      </w:pPr>
      <w:r>
        <w:t xml:space="preserve">Chang H-Y, Weiner JP, Richards TM, Bleich SN, Segal JB. Validating the adapted Diabetes Complications Severity Index in claims data. Am J </w:t>
      </w:r>
      <w:proofErr w:type="spellStart"/>
      <w:r>
        <w:t>Manag</w:t>
      </w:r>
      <w:proofErr w:type="spellEnd"/>
      <w:r>
        <w:t xml:space="preserve"> Care. 2012;18(11):721–6.  </w:t>
      </w:r>
    </w:p>
    <w:p w14:paraId="62073ADB" w14:textId="77777777" w:rsidR="00425E2D" w:rsidRDefault="00425E2D" w:rsidP="00425E2D">
      <w:pPr>
        <w:numPr>
          <w:ilvl w:val="0"/>
          <w:numId w:val="24"/>
        </w:numPr>
        <w:spacing w:line="248" w:lineRule="auto"/>
        <w:ind w:right="909" w:hanging="360"/>
      </w:pPr>
      <w:proofErr w:type="spellStart"/>
      <w:r>
        <w:t>Glasheen</w:t>
      </w:r>
      <w:proofErr w:type="spellEnd"/>
      <w:r>
        <w:t xml:space="preserve"> WP, Renda A, Dong Y. Diabetes Complications Severity Index (DCSI)-</w:t>
      </w:r>
    </w:p>
    <w:p w14:paraId="4A69C45E" w14:textId="77777777" w:rsidR="00425E2D" w:rsidRDefault="00425E2D" w:rsidP="00425E2D">
      <w:pPr>
        <w:spacing w:after="227"/>
        <w:ind w:left="514" w:right="909"/>
      </w:pPr>
      <w:r>
        <w:t xml:space="preserve">Update and ICD-10 translation. J Diabetes Complications. 2017 Jun;31(6):1007–13.  </w:t>
      </w:r>
    </w:p>
    <w:p w14:paraId="569F17B3" w14:textId="77777777" w:rsidR="00425E2D" w:rsidRDefault="00425E2D" w:rsidP="00425E2D">
      <w:pPr>
        <w:numPr>
          <w:ilvl w:val="0"/>
          <w:numId w:val="24"/>
        </w:numPr>
        <w:spacing w:line="248" w:lineRule="auto"/>
        <w:ind w:right="909" w:hanging="360"/>
      </w:pPr>
      <w:proofErr w:type="spellStart"/>
      <w:r>
        <w:t>Varas</w:t>
      </w:r>
      <w:proofErr w:type="spellEnd"/>
      <w:r>
        <w:t xml:space="preserve">-Lorenzo C, </w:t>
      </w:r>
      <w:proofErr w:type="spellStart"/>
      <w:r>
        <w:t>Castellsague</w:t>
      </w:r>
      <w:proofErr w:type="spellEnd"/>
      <w:r>
        <w:t xml:space="preserve"> J, </w:t>
      </w:r>
      <w:proofErr w:type="spellStart"/>
      <w:r>
        <w:t>Stang</w:t>
      </w:r>
      <w:proofErr w:type="spellEnd"/>
      <w:r>
        <w:t xml:space="preserve"> MR, Tomas L, </w:t>
      </w:r>
      <w:proofErr w:type="spellStart"/>
      <w:r>
        <w:t>Aguado</w:t>
      </w:r>
      <w:proofErr w:type="spellEnd"/>
      <w:r>
        <w:t xml:space="preserve"> J, Perez-</w:t>
      </w:r>
      <w:proofErr w:type="spellStart"/>
      <w:r>
        <w:t>Gutthann</w:t>
      </w:r>
      <w:proofErr w:type="spellEnd"/>
      <w:r>
        <w:t xml:space="preserve"> </w:t>
      </w:r>
    </w:p>
    <w:p w14:paraId="305D07CB" w14:textId="77777777" w:rsidR="00425E2D" w:rsidRDefault="00425E2D" w:rsidP="00425E2D">
      <w:pPr>
        <w:ind w:left="514" w:right="909"/>
      </w:pPr>
      <w:r>
        <w:t xml:space="preserve">S. Positive predictive value of ICD-9 codes 410 and 411 in the identification of </w:t>
      </w:r>
    </w:p>
    <w:p w14:paraId="7C00C172" w14:textId="77777777" w:rsidR="00425E2D" w:rsidRDefault="00425E2D" w:rsidP="00425E2D">
      <w:pPr>
        <w:spacing w:after="230"/>
        <w:ind w:left="514" w:right="909"/>
      </w:pPr>
      <w:r>
        <w:t xml:space="preserve">cases of acute coronary syndromes in the Saskatchewan Hospital automated database. </w:t>
      </w:r>
      <w:proofErr w:type="spellStart"/>
      <w:r>
        <w:t>Pharmacoepidemiol</w:t>
      </w:r>
      <w:proofErr w:type="spellEnd"/>
      <w:r>
        <w:t xml:space="preserve"> Drug </w:t>
      </w:r>
      <w:proofErr w:type="spellStart"/>
      <w:r>
        <w:t>Saf</w:t>
      </w:r>
      <w:proofErr w:type="spellEnd"/>
      <w:r>
        <w:t xml:space="preserve">. 2008 Aug;17(8):842–52.  </w:t>
      </w:r>
    </w:p>
    <w:p w14:paraId="440A364A" w14:textId="77777777" w:rsidR="00425E2D" w:rsidRDefault="00425E2D" w:rsidP="00425E2D">
      <w:pPr>
        <w:numPr>
          <w:ilvl w:val="0"/>
          <w:numId w:val="24"/>
        </w:numPr>
        <w:spacing w:after="230" w:line="248" w:lineRule="auto"/>
        <w:ind w:right="909" w:hanging="360"/>
      </w:pPr>
      <w:r>
        <w:t xml:space="preserve">Positive Predictive Values of ICD-9 Codes to Identify Patients </w:t>
      </w:r>
      <w:proofErr w:type="gramStart"/>
      <w:r>
        <w:t>With</w:t>
      </w:r>
      <w:proofErr w:type="gramEnd"/>
      <w:r>
        <w:t xml:space="preserve"> Stroke or TIA [Internet]. AJMC. [cited 2019 Sep 25]. Available from: https://www.ajmc.com/journals/issue/2014/2014-vol20-n2/positive-predictivevalues-of-icd-9-codes-to-identify-patients-with-stroke-or-tia </w:t>
      </w:r>
    </w:p>
    <w:p w14:paraId="56D182BB" w14:textId="77777777" w:rsidR="00425E2D" w:rsidRDefault="00425E2D" w:rsidP="00425E2D">
      <w:pPr>
        <w:numPr>
          <w:ilvl w:val="0"/>
          <w:numId w:val="24"/>
        </w:numPr>
        <w:spacing w:after="230" w:line="248" w:lineRule="auto"/>
        <w:ind w:right="909" w:hanging="360"/>
      </w:pPr>
      <w:r>
        <w:t xml:space="preserve">Columbo JA, Kang R, </w:t>
      </w:r>
      <w:proofErr w:type="spellStart"/>
      <w:r>
        <w:t>Trooboff</w:t>
      </w:r>
      <w:proofErr w:type="spellEnd"/>
      <w:r>
        <w:t xml:space="preserve"> SW, Jahn KS, Martinez CJ, Moore KO, et al. Validating Publicly Available Crosswalks for Translating ICD-9 to ICD-10 Diagnosis Codes for Cardiovascular Outcomes Research. Circ Cardiovasc Qual Outcomes. 2018;11(10</w:t>
      </w:r>
      <w:proofErr w:type="gramStart"/>
      <w:r>
        <w:t>):e</w:t>
      </w:r>
      <w:proofErr w:type="gramEnd"/>
      <w:r>
        <w:t xml:space="preserve">004782.  </w:t>
      </w:r>
    </w:p>
    <w:p w14:paraId="3E913592" w14:textId="77777777" w:rsidR="00425E2D" w:rsidRDefault="00425E2D" w:rsidP="00425E2D">
      <w:pPr>
        <w:numPr>
          <w:ilvl w:val="0"/>
          <w:numId w:val="24"/>
        </w:numPr>
        <w:spacing w:line="248" w:lineRule="auto"/>
        <w:ind w:right="909" w:hanging="360"/>
      </w:pPr>
      <w:r>
        <w:t xml:space="preserve">Inpatient Quality Indicators: Coronary Artery Bypass Graft (CABG) Volume [Internet]. AHRQ Quality Indicators. 2009. Available from: </w:t>
      </w:r>
    </w:p>
    <w:p w14:paraId="63C1029F" w14:textId="77777777" w:rsidR="00425E2D" w:rsidRDefault="00425E2D" w:rsidP="00425E2D">
      <w:pPr>
        <w:spacing w:after="230"/>
        <w:ind w:left="514" w:right="909"/>
      </w:pPr>
      <w:r>
        <w:lastRenderedPageBreak/>
        <w:t xml:space="preserve">https://www.qualityindicators.ahrq.gov/Downloads/Modules/IQI/V41/TechSpecs/I QI%2005%20CABG%20Volume.pdf </w:t>
      </w:r>
    </w:p>
    <w:p w14:paraId="7E8E6CC4" w14:textId="77777777" w:rsidR="00425E2D" w:rsidRDefault="00425E2D" w:rsidP="00425E2D">
      <w:pPr>
        <w:numPr>
          <w:ilvl w:val="0"/>
          <w:numId w:val="24"/>
        </w:numPr>
        <w:spacing w:after="227" w:line="248" w:lineRule="auto"/>
        <w:ind w:right="909" w:hanging="360"/>
      </w:pPr>
      <w:r>
        <w:t xml:space="preserve">ICD-10:  Clinical Concepts for Cardiology. 2015 Oct 1;29.  </w:t>
      </w:r>
    </w:p>
    <w:p w14:paraId="38EFA7B2" w14:textId="77777777" w:rsidR="00425E2D" w:rsidRDefault="00425E2D" w:rsidP="00425E2D">
      <w:pPr>
        <w:numPr>
          <w:ilvl w:val="0"/>
          <w:numId w:val="24"/>
        </w:numPr>
        <w:spacing w:line="248" w:lineRule="auto"/>
        <w:ind w:right="909" w:hanging="360"/>
      </w:pPr>
      <w:r>
        <w:t xml:space="preserve">Weiss A, Barrett M, </w:t>
      </w:r>
      <w:proofErr w:type="spellStart"/>
      <w:r>
        <w:t>Heslin</w:t>
      </w:r>
      <w:proofErr w:type="spellEnd"/>
      <w:r>
        <w:t xml:space="preserve"> K, Stocks C. Trends in Emergency Department Visits </w:t>
      </w:r>
    </w:p>
    <w:p w14:paraId="5D012151" w14:textId="77777777" w:rsidR="00425E2D" w:rsidRDefault="00425E2D" w:rsidP="00425E2D">
      <w:pPr>
        <w:ind w:left="514" w:right="909"/>
      </w:pPr>
      <w:r>
        <w:t xml:space="preserve">Involving Mental and Substance Use Disorders, 2006–2013 [Internet]. HEALTH </w:t>
      </w:r>
    </w:p>
    <w:p w14:paraId="0F680F79" w14:textId="77777777" w:rsidR="00425E2D" w:rsidRDefault="00425E2D" w:rsidP="00425E2D">
      <w:pPr>
        <w:ind w:left="514" w:right="909"/>
      </w:pPr>
      <w:r>
        <w:t xml:space="preserve">CARE COST AND UTILIZATION PROJECT: STATISTICAL BRIEF #216. 2016 </w:t>
      </w:r>
    </w:p>
    <w:p w14:paraId="26264FC7" w14:textId="77777777" w:rsidR="00425E2D" w:rsidRDefault="00425E2D" w:rsidP="00425E2D">
      <w:pPr>
        <w:ind w:left="514" w:right="909"/>
      </w:pPr>
      <w:r>
        <w:t>[cited 2019 Sep 24]. Available from: https://www.hcup-</w:t>
      </w:r>
    </w:p>
    <w:p w14:paraId="26CF4F53" w14:textId="77777777" w:rsidR="00425E2D" w:rsidRDefault="00425E2D" w:rsidP="00425E2D">
      <w:pPr>
        <w:spacing w:after="230"/>
        <w:ind w:left="514" w:right="909"/>
      </w:pPr>
      <w:r>
        <w:t xml:space="preserve">us.ahrq.gov/reports/statbriefs/sb216-Mental-Substance-Use-Disorder-ED-VisitTrends.pdf </w:t>
      </w:r>
    </w:p>
    <w:p w14:paraId="7A22E84F" w14:textId="77777777" w:rsidR="00425E2D" w:rsidRDefault="00425E2D" w:rsidP="00425E2D">
      <w:pPr>
        <w:numPr>
          <w:ilvl w:val="0"/>
          <w:numId w:val="24"/>
        </w:numPr>
        <w:spacing w:after="230" w:line="248" w:lineRule="auto"/>
        <w:ind w:right="909" w:hanging="360"/>
      </w:pPr>
      <w:proofErr w:type="spellStart"/>
      <w:r>
        <w:t>Parisi</w:t>
      </w:r>
      <w:proofErr w:type="spellEnd"/>
      <w:r>
        <w:t xml:space="preserve"> R, Rutter MK, Lunt M, Young HS, </w:t>
      </w:r>
      <w:proofErr w:type="spellStart"/>
      <w:r>
        <w:t>Symmons</w:t>
      </w:r>
      <w:proofErr w:type="spellEnd"/>
      <w:r>
        <w:t xml:space="preserve"> DPM, Griffiths CEM, et al. Psoriasis and the Risk of Major Cardiovascular Events: Cohort Study Using the Clinical Practice Research Datalink. J Invest Dermatol. 2015 Sep 1;135(9):2189–97.  </w:t>
      </w:r>
    </w:p>
    <w:p w14:paraId="283711A4" w14:textId="77777777" w:rsidR="00425E2D" w:rsidRDefault="00425E2D" w:rsidP="00425E2D">
      <w:pPr>
        <w:numPr>
          <w:ilvl w:val="0"/>
          <w:numId w:val="24"/>
        </w:numPr>
        <w:spacing w:after="230" w:line="248" w:lineRule="auto"/>
        <w:ind w:right="909" w:hanging="360"/>
      </w:pPr>
      <w:r>
        <w:t xml:space="preserve">Wang J, Imai K, </w:t>
      </w:r>
      <w:proofErr w:type="spellStart"/>
      <w:r>
        <w:t>Engelgau</w:t>
      </w:r>
      <w:proofErr w:type="spellEnd"/>
      <w:r>
        <w:t xml:space="preserve"> MM, Geiss LS, Wen C, Zhang P. Secular trends in diabetes-related preventable hospitalizations in the United States, 1998-2006. Diabetes Care. 2009 Jul;32(7):1213–7.  </w:t>
      </w:r>
    </w:p>
    <w:p w14:paraId="63AC8CA1" w14:textId="77777777" w:rsidR="00425E2D" w:rsidRDefault="00425E2D" w:rsidP="00425E2D">
      <w:pPr>
        <w:numPr>
          <w:ilvl w:val="0"/>
          <w:numId w:val="24"/>
        </w:numPr>
        <w:spacing w:after="230" w:line="248" w:lineRule="auto"/>
        <w:ind w:right="909" w:hanging="360"/>
      </w:pPr>
      <w:r>
        <w:t xml:space="preserve">Ginde AA, Blanc PG, Lieberman RM, Camargo CA. Validation of ICD-9-CM coding algorithm for improved identification of hypoglycemia visits. BMC </w:t>
      </w:r>
      <w:proofErr w:type="spellStart"/>
      <w:r>
        <w:t>Endocr</w:t>
      </w:r>
      <w:proofErr w:type="spellEnd"/>
      <w:r>
        <w:t xml:space="preserve"> </w:t>
      </w:r>
      <w:proofErr w:type="spellStart"/>
      <w:r>
        <w:t>Disord</w:t>
      </w:r>
      <w:proofErr w:type="spellEnd"/>
      <w:r>
        <w:t xml:space="preserve">. 2008 Apr </w:t>
      </w:r>
      <w:proofErr w:type="gramStart"/>
      <w:r>
        <w:t>1;8:4</w:t>
      </w:r>
      <w:proofErr w:type="gramEnd"/>
      <w:r>
        <w:t xml:space="preserve">.  </w:t>
      </w:r>
    </w:p>
    <w:p w14:paraId="6D9BE456" w14:textId="77777777" w:rsidR="00425E2D" w:rsidRDefault="00425E2D" w:rsidP="00425E2D">
      <w:pPr>
        <w:numPr>
          <w:ilvl w:val="0"/>
          <w:numId w:val="24"/>
        </w:numPr>
        <w:spacing w:after="230" w:line="248" w:lineRule="auto"/>
        <w:ind w:right="909" w:hanging="360"/>
      </w:pPr>
      <w:r>
        <w:t xml:space="preserve">HCUP-US SID Overview [Internet]. [cited 2019 Sep 9]. Available from: https://www.hcup-us.ahrq.gov/sidoverview.jsp </w:t>
      </w:r>
    </w:p>
    <w:p w14:paraId="1093AE02" w14:textId="77777777" w:rsidR="00425E2D" w:rsidRDefault="00425E2D" w:rsidP="00425E2D">
      <w:pPr>
        <w:numPr>
          <w:ilvl w:val="0"/>
          <w:numId w:val="24"/>
        </w:numPr>
        <w:spacing w:line="248" w:lineRule="auto"/>
        <w:ind w:right="909" w:hanging="360"/>
      </w:pPr>
      <w:r>
        <w:t xml:space="preserve">2017 National Health Interview Survey (NHIS) Survey Description [Internet]. National Center for Health Statistics; 2018. Available from: </w:t>
      </w:r>
    </w:p>
    <w:p w14:paraId="0C873276" w14:textId="77777777" w:rsidR="00425E2D" w:rsidRDefault="00425E2D" w:rsidP="00425E2D">
      <w:pPr>
        <w:ind w:left="514" w:right="909"/>
      </w:pPr>
      <w:r>
        <w:t xml:space="preserve">ftp://ftp.cdc.gov/pub/Health_Statistics/NCHS/Dataset_Documentation/NHIS/2017/s rvydesc.pdf </w:t>
      </w:r>
    </w:p>
    <w:p w14:paraId="39A78108" w14:textId="77777777" w:rsidR="00425E2D" w:rsidRDefault="00425E2D" w:rsidP="00425E2D">
      <w:pPr>
        <w:numPr>
          <w:ilvl w:val="0"/>
          <w:numId w:val="24"/>
        </w:numPr>
        <w:spacing w:line="248" w:lineRule="auto"/>
        <w:ind w:right="909" w:hanging="360"/>
      </w:pPr>
      <w:r>
        <w:t xml:space="preserve">MEPS [Internet]. </w:t>
      </w:r>
      <w:proofErr w:type="gramStart"/>
      <w:r>
        <w:t>“ YOUR</w:t>
      </w:r>
      <w:proofErr w:type="gramEnd"/>
      <w:r>
        <w:t xml:space="preserve"> ROLE IN SHAPING THE NATION’S HEALTH.” </w:t>
      </w:r>
    </w:p>
    <w:p w14:paraId="6A0DD12B" w14:textId="77777777" w:rsidR="00425E2D" w:rsidRDefault="00425E2D" w:rsidP="00425E2D">
      <w:pPr>
        <w:spacing w:after="230"/>
        <w:ind w:left="514" w:right="909"/>
      </w:pPr>
      <w:r>
        <w:t xml:space="preserve">[cited 2019 Sep 9]. Available from: https://meps.ahrq.gov/communication/mpc_video/en/mpc_presentation.shtml </w:t>
      </w:r>
    </w:p>
    <w:p w14:paraId="2F1E407B" w14:textId="77777777" w:rsidR="00425E2D" w:rsidRDefault="00425E2D" w:rsidP="00425E2D">
      <w:pPr>
        <w:numPr>
          <w:ilvl w:val="0"/>
          <w:numId w:val="24"/>
        </w:numPr>
        <w:spacing w:after="230" w:line="248" w:lineRule="auto"/>
        <w:ind w:right="909" w:hanging="360"/>
      </w:pPr>
      <w:proofErr w:type="spellStart"/>
      <w:r>
        <w:t>Khera</w:t>
      </w:r>
      <w:proofErr w:type="spellEnd"/>
      <w:r>
        <w:t xml:space="preserve"> R, </w:t>
      </w:r>
      <w:proofErr w:type="spellStart"/>
      <w:r>
        <w:t>Angraal</w:t>
      </w:r>
      <w:proofErr w:type="spellEnd"/>
      <w:r>
        <w:t xml:space="preserve"> S, Couch T, Welsh JW, </w:t>
      </w:r>
      <w:proofErr w:type="spellStart"/>
      <w:r>
        <w:t>Nallamothu</w:t>
      </w:r>
      <w:proofErr w:type="spellEnd"/>
      <w:r>
        <w:t xml:space="preserve"> BK, </w:t>
      </w:r>
      <w:proofErr w:type="spellStart"/>
      <w:r>
        <w:t>Girotra</w:t>
      </w:r>
      <w:proofErr w:type="spellEnd"/>
      <w:r>
        <w:t xml:space="preserve"> S, et al. Adherence to Methodological Standards in Research using the National Inpatient Sample. JAMA. 2017 Nov 28;318(20):2011–8.  </w:t>
      </w:r>
    </w:p>
    <w:p w14:paraId="369C6AB4" w14:textId="77777777" w:rsidR="00425E2D" w:rsidRDefault="00425E2D" w:rsidP="00425E2D">
      <w:pPr>
        <w:numPr>
          <w:ilvl w:val="0"/>
          <w:numId w:val="24"/>
        </w:numPr>
        <w:spacing w:line="248" w:lineRule="auto"/>
        <w:ind w:right="909" w:hanging="360"/>
      </w:pPr>
      <w:r>
        <w:t xml:space="preserve">NIS Trend Weights [Internet]. [cited 2019 Sep 5]. Available from: </w:t>
      </w:r>
    </w:p>
    <w:p w14:paraId="29B641D3" w14:textId="77777777" w:rsidR="00425E2D" w:rsidRDefault="00425E2D" w:rsidP="00425E2D">
      <w:pPr>
        <w:spacing w:after="227"/>
        <w:ind w:left="514" w:right="909"/>
      </w:pPr>
      <w:r>
        <w:t xml:space="preserve">https://www.hcup-us.ahrq.gov/db/nation/nis/trendwghts.jsp </w:t>
      </w:r>
    </w:p>
    <w:p w14:paraId="50080B9A" w14:textId="77777777" w:rsidR="00425E2D" w:rsidRDefault="00425E2D" w:rsidP="00425E2D">
      <w:pPr>
        <w:numPr>
          <w:ilvl w:val="0"/>
          <w:numId w:val="24"/>
        </w:numPr>
        <w:spacing w:line="248" w:lineRule="auto"/>
        <w:ind w:right="909" w:hanging="360"/>
      </w:pPr>
      <w:r>
        <w:t xml:space="preserve">INTRODUCTION TO THE HCUP NATIONAL INPATIENT SAMPLE (NIS), </w:t>
      </w:r>
    </w:p>
    <w:p w14:paraId="5FB1E584" w14:textId="77777777" w:rsidR="00425E2D" w:rsidRDefault="00425E2D" w:rsidP="00425E2D">
      <w:pPr>
        <w:spacing w:after="230"/>
        <w:ind w:left="514" w:right="909"/>
      </w:pPr>
      <w:r>
        <w:t xml:space="preserve">2016 [Internet]. [cited 2019 Sep 9]. Available from: https://www.hcupus.ahrq.gov/db/nation/nis/NIS_Introduction_2016.jsp#weights </w:t>
      </w:r>
    </w:p>
    <w:p w14:paraId="46BED93C" w14:textId="77777777" w:rsidR="00425E2D" w:rsidRDefault="00425E2D" w:rsidP="00425E2D">
      <w:pPr>
        <w:numPr>
          <w:ilvl w:val="0"/>
          <w:numId w:val="24"/>
        </w:numPr>
        <w:spacing w:after="230" w:line="248" w:lineRule="auto"/>
        <w:ind w:right="909" w:hanging="360"/>
      </w:pPr>
      <w:r>
        <w:t xml:space="preserve">Medical Expenditure Panel Survey Computing Standard Errors for MEPS Estimates [Internet]. [cited 2019 Sep 5]. Available from: https://meps.ahrq.gov/survey_comp/standard_errors.jsp </w:t>
      </w:r>
    </w:p>
    <w:p w14:paraId="22A0BC4C" w14:textId="77777777" w:rsidR="00425E2D" w:rsidRDefault="00425E2D" w:rsidP="00425E2D">
      <w:pPr>
        <w:numPr>
          <w:ilvl w:val="0"/>
          <w:numId w:val="24"/>
        </w:numPr>
        <w:spacing w:after="230" w:line="248" w:lineRule="auto"/>
        <w:ind w:right="909" w:hanging="360"/>
      </w:pPr>
      <w:r>
        <w:lastRenderedPageBreak/>
        <w:t xml:space="preserve">Healthcare Cost and Utilization Project-Nationwide Inpatient Sample | Healthy People 2020 [Internet]. [cited 2019 Sep 9]. Available from: https://www.healthypeople.gov/2020/data-source/healthcare-cost-and-utilizationproject-nationwide-inpatient-sample </w:t>
      </w:r>
    </w:p>
    <w:p w14:paraId="0B647FDC" w14:textId="77777777" w:rsidR="00425E2D" w:rsidRDefault="00425E2D" w:rsidP="00425E2D">
      <w:pPr>
        <w:numPr>
          <w:ilvl w:val="0"/>
          <w:numId w:val="24"/>
        </w:numPr>
        <w:spacing w:after="230" w:line="248" w:lineRule="auto"/>
        <w:ind w:right="909" w:hanging="360"/>
      </w:pPr>
      <w:r>
        <w:t xml:space="preserve">R Core Team (2014). R: A language and environment for statistical computing. R                Foundation for </w:t>
      </w:r>
      <w:proofErr w:type="spellStart"/>
      <w:r>
        <w:t>StatisticalComputing</w:t>
      </w:r>
      <w:proofErr w:type="spellEnd"/>
      <w:r>
        <w:t xml:space="preserve">, Vienna, Austria. URL http://www.R-           project.org/ </w:t>
      </w:r>
    </w:p>
    <w:p w14:paraId="3ADEF106" w14:textId="77777777" w:rsidR="00425E2D" w:rsidRDefault="00425E2D" w:rsidP="00425E2D">
      <w:pPr>
        <w:pStyle w:val="Heading1"/>
        <w:spacing w:after="240"/>
        <w:ind w:firstLine="720"/>
        <w:rPr>
          <w:rFonts w:cs="Times New Roman"/>
        </w:rPr>
      </w:pPr>
    </w:p>
    <w:p w14:paraId="015E1245" w14:textId="6B51C427" w:rsidR="00015BAA" w:rsidRPr="00C959C0" w:rsidRDefault="00015BAA" w:rsidP="00C15909">
      <w:pPr>
        <w:pStyle w:val="Heading1"/>
        <w:spacing w:after="240"/>
        <w:rPr>
          <w:rFonts w:cs="Times New Roman"/>
        </w:rPr>
      </w:pPr>
      <w:r w:rsidRPr="00425E2D">
        <w:br w:type="page"/>
      </w:r>
      <w:bookmarkStart w:id="264" w:name="_Toc499728796"/>
      <w:proofErr w:type="gramStart"/>
      <w:r w:rsidR="003B7CF1">
        <w:rPr>
          <w:rFonts w:cs="Times New Roman"/>
        </w:rPr>
        <w:lastRenderedPageBreak/>
        <w:t>1</w:t>
      </w:r>
      <w:r w:rsidR="00EE2190">
        <w:rPr>
          <w:rFonts w:cs="Times New Roman"/>
        </w:rPr>
        <w:t>1</w:t>
      </w:r>
      <w:r w:rsidR="003B7CF1">
        <w:rPr>
          <w:rFonts w:cs="Times New Roman"/>
        </w:rPr>
        <w:t xml:space="preserve"> </w:t>
      </w:r>
      <w:r w:rsidR="00290FBD" w:rsidRPr="00C959C0">
        <w:rPr>
          <w:rFonts w:cs="Times New Roman"/>
        </w:rPr>
        <w:t xml:space="preserve"> </w:t>
      </w:r>
      <w:r w:rsidRPr="00C959C0">
        <w:rPr>
          <w:rFonts w:cs="Times New Roman"/>
        </w:rPr>
        <w:t>Appendices</w:t>
      </w:r>
      <w:bookmarkEnd w:id="264"/>
      <w:proofErr w:type="gramEnd"/>
    </w:p>
    <w:p w14:paraId="0605D750" w14:textId="77777777" w:rsidR="00425E2D" w:rsidRPr="00425E2D" w:rsidRDefault="00425E2D" w:rsidP="00425E2D">
      <w:pPr>
        <w:ind w:left="-5" w:right="891"/>
        <w:rPr>
          <w:b/>
        </w:rPr>
      </w:pPr>
      <w:r w:rsidRPr="00425E2D">
        <w:rPr>
          <w:b/>
          <w:sz w:val="22"/>
        </w:rPr>
        <w:t xml:space="preserve">Appendix 1.  </w:t>
      </w:r>
    </w:p>
    <w:p w14:paraId="2921C745" w14:textId="77777777" w:rsidR="00425E2D" w:rsidRPr="00425E2D" w:rsidRDefault="00425E2D" w:rsidP="00425E2D">
      <w:pPr>
        <w:ind w:left="-5" w:right="891"/>
        <w:rPr>
          <w:b/>
        </w:rPr>
      </w:pPr>
      <w:r w:rsidRPr="00425E2D">
        <w:rPr>
          <w:b/>
          <w:sz w:val="22"/>
        </w:rPr>
        <w:t xml:space="preserve">ICD-9-CM and ICD-10-CM Codes indicating Diabetes Disease State </w:t>
      </w:r>
    </w:p>
    <w:tbl>
      <w:tblPr>
        <w:tblStyle w:val="TableGrid0"/>
        <w:tblW w:w="9540" w:type="dxa"/>
        <w:tblInd w:w="0" w:type="dxa"/>
        <w:tblCellMar>
          <w:top w:w="54" w:type="dxa"/>
          <w:left w:w="108" w:type="dxa"/>
          <w:bottom w:w="5" w:type="dxa"/>
          <w:right w:w="61" w:type="dxa"/>
        </w:tblCellMar>
        <w:tblLook w:val="04A0" w:firstRow="1" w:lastRow="0" w:firstColumn="1" w:lastColumn="0" w:noHBand="0" w:noVBand="1"/>
      </w:tblPr>
      <w:tblGrid>
        <w:gridCol w:w="1446"/>
        <w:gridCol w:w="3072"/>
        <w:gridCol w:w="1544"/>
        <w:gridCol w:w="3478"/>
      </w:tblGrid>
      <w:tr w:rsidR="00425E2D" w14:paraId="099A29BE" w14:textId="77777777" w:rsidTr="00CB22B5">
        <w:trPr>
          <w:trHeight w:val="240"/>
        </w:trPr>
        <w:tc>
          <w:tcPr>
            <w:tcW w:w="4380" w:type="dxa"/>
            <w:gridSpan w:val="2"/>
            <w:tcBorders>
              <w:top w:val="single" w:sz="4" w:space="0" w:color="000000"/>
              <w:left w:val="single" w:sz="4" w:space="0" w:color="000000"/>
              <w:bottom w:val="single" w:sz="4" w:space="0" w:color="000000"/>
              <w:right w:val="single" w:sz="4" w:space="0" w:color="000000"/>
            </w:tcBorders>
          </w:tcPr>
          <w:p w14:paraId="0FE6662E" w14:textId="77777777" w:rsidR="00425E2D" w:rsidRDefault="00425E2D" w:rsidP="00CB22B5">
            <w:pPr>
              <w:spacing w:line="259" w:lineRule="auto"/>
            </w:pPr>
            <w:r>
              <w:rPr>
                <w:sz w:val="20"/>
              </w:rPr>
              <w:t xml:space="preserve">ICD-9-CM </w:t>
            </w:r>
          </w:p>
        </w:tc>
        <w:tc>
          <w:tcPr>
            <w:tcW w:w="5160" w:type="dxa"/>
            <w:gridSpan w:val="2"/>
            <w:tcBorders>
              <w:top w:val="single" w:sz="4" w:space="0" w:color="000000"/>
              <w:left w:val="single" w:sz="4" w:space="0" w:color="000000"/>
              <w:bottom w:val="single" w:sz="4" w:space="0" w:color="000000"/>
              <w:right w:val="single" w:sz="4" w:space="0" w:color="000000"/>
            </w:tcBorders>
          </w:tcPr>
          <w:p w14:paraId="14EAAA76" w14:textId="77777777" w:rsidR="00425E2D" w:rsidRDefault="00425E2D" w:rsidP="00CB22B5">
            <w:pPr>
              <w:spacing w:line="259" w:lineRule="auto"/>
            </w:pPr>
            <w:r>
              <w:rPr>
                <w:sz w:val="20"/>
              </w:rPr>
              <w:t xml:space="preserve">ICD-10-CM </w:t>
            </w:r>
          </w:p>
        </w:tc>
      </w:tr>
      <w:tr w:rsidR="00425E2D" w14:paraId="4A9975A1" w14:textId="77777777" w:rsidTr="00CB22B5">
        <w:trPr>
          <w:trHeight w:val="701"/>
        </w:trPr>
        <w:tc>
          <w:tcPr>
            <w:tcW w:w="787" w:type="dxa"/>
            <w:tcBorders>
              <w:top w:val="single" w:sz="4" w:space="0" w:color="000000"/>
              <w:left w:val="single" w:sz="4" w:space="0" w:color="000000"/>
              <w:bottom w:val="single" w:sz="4" w:space="0" w:color="000000"/>
              <w:right w:val="single" w:sz="4" w:space="0" w:color="000000"/>
            </w:tcBorders>
            <w:vAlign w:val="bottom"/>
          </w:tcPr>
          <w:p w14:paraId="7A400C53" w14:textId="77777777" w:rsidR="00425E2D" w:rsidRDefault="00425E2D" w:rsidP="00CB22B5">
            <w:pPr>
              <w:spacing w:line="259" w:lineRule="auto"/>
            </w:pPr>
            <w:r>
              <w:rPr>
                <w:sz w:val="20"/>
              </w:rPr>
              <w:t xml:space="preserve">25000 </w:t>
            </w:r>
          </w:p>
        </w:tc>
        <w:tc>
          <w:tcPr>
            <w:tcW w:w="3593" w:type="dxa"/>
            <w:tcBorders>
              <w:top w:val="single" w:sz="4" w:space="0" w:color="000000"/>
              <w:left w:val="single" w:sz="4" w:space="0" w:color="000000"/>
              <w:bottom w:val="single" w:sz="4" w:space="0" w:color="000000"/>
              <w:right w:val="single" w:sz="4" w:space="0" w:color="000000"/>
            </w:tcBorders>
          </w:tcPr>
          <w:p w14:paraId="0625D619" w14:textId="77777777" w:rsidR="00425E2D" w:rsidRDefault="00425E2D" w:rsidP="00CB22B5">
            <w:pPr>
              <w:spacing w:line="259" w:lineRule="auto"/>
            </w:pPr>
            <w:r>
              <w:rPr>
                <w:sz w:val="20"/>
              </w:rPr>
              <w:t xml:space="preserve">Diabetes mellitus without mention of complication, type II or unspecified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74933FFD" w14:textId="77777777" w:rsidR="00425E2D" w:rsidRDefault="00425E2D" w:rsidP="00CB22B5">
            <w:pPr>
              <w:spacing w:line="259" w:lineRule="auto"/>
            </w:pPr>
            <w:r>
              <w:rPr>
                <w:sz w:val="20"/>
              </w:rPr>
              <w:t xml:space="preserve">E119 </w:t>
            </w:r>
          </w:p>
        </w:tc>
        <w:tc>
          <w:tcPr>
            <w:tcW w:w="4320" w:type="dxa"/>
            <w:tcBorders>
              <w:top w:val="single" w:sz="4" w:space="0" w:color="000000"/>
              <w:left w:val="single" w:sz="4" w:space="0" w:color="000000"/>
              <w:bottom w:val="single" w:sz="4" w:space="0" w:color="000000"/>
              <w:right w:val="single" w:sz="4" w:space="0" w:color="000000"/>
            </w:tcBorders>
            <w:vAlign w:val="bottom"/>
          </w:tcPr>
          <w:p w14:paraId="500AD4FB" w14:textId="77777777" w:rsidR="00425E2D" w:rsidRDefault="00425E2D" w:rsidP="00CB22B5">
            <w:pPr>
              <w:spacing w:line="259" w:lineRule="auto"/>
            </w:pPr>
            <w:r>
              <w:rPr>
                <w:sz w:val="20"/>
              </w:rPr>
              <w:t xml:space="preserve">Type 2 diabetes mellitus without complications </w:t>
            </w:r>
          </w:p>
        </w:tc>
      </w:tr>
      <w:tr w:rsidR="00425E2D" w14:paraId="5962DA2F" w14:textId="77777777" w:rsidTr="00CB22B5">
        <w:trPr>
          <w:trHeight w:val="701"/>
        </w:trPr>
        <w:tc>
          <w:tcPr>
            <w:tcW w:w="787" w:type="dxa"/>
            <w:tcBorders>
              <w:top w:val="single" w:sz="4" w:space="0" w:color="000000"/>
              <w:left w:val="single" w:sz="4" w:space="0" w:color="000000"/>
              <w:bottom w:val="single" w:sz="4" w:space="0" w:color="000000"/>
              <w:right w:val="single" w:sz="4" w:space="0" w:color="000000"/>
            </w:tcBorders>
            <w:vAlign w:val="bottom"/>
          </w:tcPr>
          <w:p w14:paraId="7C427029" w14:textId="77777777" w:rsidR="00425E2D" w:rsidRDefault="00425E2D" w:rsidP="00CB22B5">
            <w:pPr>
              <w:spacing w:line="259" w:lineRule="auto"/>
            </w:pPr>
            <w:r>
              <w:rPr>
                <w:sz w:val="20"/>
              </w:rPr>
              <w:t xml:space="preserve">25001 </w:t>
            </w:r>
          </w:p>
        </w:tc>
        <w:tc>
          <w:tcPr>
            <w:tcW w:w="3593" w:type="dxa"/>
            <w:tcBorders>
              <w:top w:val="single" w:sz="4" w:space="0" w:color="000000"/>
              <w:left w:val="single" w:sz="4" w:space="0" w:color="000000"/>
              <w:bottom w:val="single" w:sz="4" w:space="0" w:color="000000"/>
              <w:right w:val="single" w:sz="4" w:space="0" w:color="000000"/>
            </w:tcBorders>
          </w:tcPr>
          <w:p w14:paraId="1BD5CA76" w14:textId="77777777" w:rsidR="00425E2D" w:rsidRDefault="00425E2D" w:rsidP="00CB22B5">
            <w:pPr>
              <w:spacing w:line="259" w:lineRule="auto"/>
            </w:pPr>
            <w:r>
              <w:rPr>
                <w:sz w:val="20"/>
              </w:rPr>
              <w:t xml:space="preserve">Diabetes mellitus without mention of complication, type I [juvenile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73C4C431" w14:textId="77777777" w:rsidR="00425E2D" w:rsidRDefault="00425E2D" w:rsidP="00CB22B5">
            <w:pPr>
              <w:spacing w:line="259" w:lineRule="auto"/>
            </w:pPr>
            <w:r>
              <w:rPr>
                <w:sz w:val="20"/>
              </w:rPr>
              <w:t xml:space="preserve">E109 </w:t>
            </w:r>
          </w:p>
        </w:tc>
        <w:tc>
          <w:tcPr>
            <w:tcW w:w="4320" w:type="dxa"/>
            <w:tcBorders>
              <w:top w:val="single" w:sz="4" w:space="0" w:color="000000"/>
              <w:left w:val="single" w:sz="4" w:space="0" w:color="000000"/>
              <w:bottom w:val="single" w:sz="4" w:space="0" w:color="000000"/>
              <w:right w:val="single" w:sz="4" w:space="0" w:color="000000"/>
            </w:tcBorders>
            <w:vAlign w:val="bottom"/>
          </w:tcPr>
          <w:p w14:paraId="5EA775E6" w14:textId="77777777" w:rsidR="00425E2D" w:rsidRDefault="00425E2D" w:rsidP="00CB22B5">
            <w:pPr>
              <w:spacing w:line="259" w:lineRule="auto"/>
            </w:pPr>
            <w:r>
              <w:rPr>
                <w:sz w:val="20"/>
              </w:rPr>
              <w:t xml:space="preserve">Type 1 diabetes mellitus without complications </w:t>
            </w:r>
          </w:p>
        </w:tc>
      </w:tr>
      <w:tr w:rsidR="00425E2D" w14:paraId="3F8C16C7" w14:textId="77777777" w:rsidTr="00CB22B5">
        <w:trPr>
          <w:trHeight w:val="698"/>
        </w:trPr>
        <w:tc>
          <w:tcPr>
            <w:tcW w:w="787" w:type="dxa"/>
            <w:tcBorders>
              <w:top w:val="single" w:sz="4" w:space="0" w:color="000000"/>
              <w:left w:val="single" w:sz="4" w:space="0" w:color="000000"/>
              <w:bottom w:val="single" w:sz="4" w:space="0" w:color="000000"/>
              <w:right w:val="single" w:sz="4" w:space="0" w:color="000000"/>
            </w:tcBorders>
            <w:vAlign w:val="bottom"/>
          </w:tcPr>
          <w:p w14:paraId="405930EA" w14:textId="77777777" w:rsidR="00425E2D" w:rsidRDefault="00425E2D" w:rsidP="00CB22B5">
            <w:pPr>
              <w:spacing w:line="259" w:lineRule="auto"/>
            </w:pPr>
            <w:r>
              <w:rPr>
                <w:sz w:val="20"/>
              </w:rPr>
              <w:t xml:space="preserve">25002 </w:t>
            </w:r>
          </w:p>
        </w:tc>
        <w:tc>
          <w:tcPr>
            <w:tcW w:w="3593" w:type="dxa"/>
            <w:tcBorders>
              <w:top w:val="single" w:sz="4" w:space="0" w:color="000000"/>
              <w:left w:val="single" w:sz="4" w:space="0" w:color="000000"/>
              <w:bottom w:val="single" w:sz="4" w:space="0" w:color="000000"/>
              <w:right w:val="single" w:sz="4" w:space="0" w:color="000000"/>
            </w:tcBorders>
          </w:tcPr>
          <w:p w14:paraId="38B653CE" w14:textId="77777777" w:rsidR="00425E2D" w:rsidRDefault="00425E2D" w:rsidP="00CB22B5">
            <w:pPr>
              <w:spacing w:line="259" w:lineRule="auto"/>
            </w:pPr>
            <w:r>
              <w:rPr>
                <w:sz w:val="20"/>
              </w:rPr>
              <w:t xml:space="preserve">Diabetes mellitus without mention of complication, type II or unspecified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45B9D4A9"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vAlign w:val="bottom"/>
          </w:tcPr>
          <w:p w14:paraId="05203489" w14:textId="77777777" w:rsidR="00425E2D" w:rsidRDefault="00425E2D" w:rsidP="00CB22B5">
            <w:pPr>
              <w:spacing w:line="259" w:lineRule="auto"/>
            </w:pPr>
            <w:r>
              <w:rPr>
                <w:sz w:val="20"/>
              </w:rPr>
              <w:t xml:space="preserve">Type 2 diabetes mellitus with hyperglycemia </w:t>
            </w:r>
          </w:p>
        </w:tc>
      </w:tr>
      <w:tr w:rsidR="00425E2D" w14:paraId="5FB59DE6" w14:textId="77777777" w:rsidTr="00CB22B5">
        <w:trPr>
          <w:trHeight w:val="701"/>
        </w:trPr>
        <w:tc>
          <w:tcPr>
            <w:tcW w:w="787" w:type="dxa"/>
            <w:tcBorders>
              <w:top w:val="single" w:sz="4" w:space="0" w:color="000000"/>
              <w:left w:val="single" w:sz="4" w:space="0" w:color="000000"/>
              <w:bottom w:val="single" w:sz="4" w:space="0" w:color="000000"/>
              <w:right w:val="single" w:sz="4" w:space="0" w:color="000000"/>
            </w:tcBorders>
            <w:vAlign w:val="bottom"/>
          </w:tcPr>
          <w:p w14:paraId="7C52B42B" w14:textId="77777777" w:rsidR="00425E2D" w:rsidRDefault="00425E2D" w:rsidP="00CB22B5">
            <w:pPr>
              <w:spacing w:line="259" w:lineRule="auto"/>
            </w:pPr>
            <w:r>
              <w:rPr>
                <w:sz w:val="20"/>
              </w:rPr>
              <w:t xml:space="preserve">25003 </w:t>
            </w:r>
          </w:p>
        </w:tc>
        <w:tc>
          <w:tcPr>
            <w:tcW w:w="3593" w:type="dxa"/>
            <w:tcBorders>
              <w:top w:val="single" w:sz="4" w:space="0" w:color="000000"/>
              <w:left w:val="single" w:sz="4" w:space="0" w:color="000000"/>
              <w:bottom w:val="single" w:sz="4" w:space="0" w:color="000000"/>
              <w:right w:val="single" w:sz="4" w:space="0" w:color="000000"/>
            </w:tcBorders>
          </w:tcPr>
          <w:p w14:paraId="0BD6DAB2" w14:textId="77777777" w:rsidR="00425E2D" w:rsidRDefault="00425E2D" w:rsidP="00CB22B5">
            <w:pPr>
              <w:spacing w:line="259" w:lineRule="auto"/>
            </w:pPr>
            <w:r>
              <w:rPr>
                <w:sz w:val="20"/>
              </w:rPr>
              <w:t xml:space="preserve">Diabetes mellitus without mention of complication, type I [juvenile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4C90A8EB" w14:textId="77777777" w:rsidR="00425E2D" w:rsidRDefault="00425E2D" w:rsidP="00CB22B5">
            <w:pPr>
              <w:spacing w:line="259" w:lineRule="auto"/>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vAlign w:val="bottom"/>
          </w:tcPr>
          <w:p w14:paraId="64AD196F" w14:textId="77777777" w:rsidR="00425E2D" w:rsidRDefault="00425E2D" w:rsidP="00CB22B5">
            <w:pPr>
              <w:spacing w:line="259" w:lineRule="auto"/>
            </w:pPr>
            <w:r>
              <w:rPr>
                <w:sz w:val="20"/>
              </w:rPr>
              <w:t xml:space="preserve">Type 1 diabetes mellitus with hyperglycemia </w:t>
            </w:r>
          </w:p>
        </w:tc>
      </w:tr>
      <w:tr w:rsidR="00425E2D" w14:paraId="37829EFC"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557773F1" w14:textId="77777777" w:rsidR="00425E2D" w:rsidRDefault="00425E2D" w:rsidP="00CB22B5">
            <w:pPr>
              <w:spacing w:line="259" w:lineRule="auto"/>
            </w:pPr>
            <w:r>
              <w:rPr>
                <w:sz w:val="20"/>
              </w:rPr>
              <w:t xml:space="preserve">25010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62A7DA43" w14:textId="77777777" w:rsidR="00425E2D" w:rsidRDefault="00425E2D" w:rsidP="00CB22B5">
            <w:pPr>
              <w:spacing w:line="259" w:lineRule="auto"/>
            </w:pPr>
            <w:r>
              <w:rPr>
                <w:sz w:val="20"/>
              </w:rPr>
              <w:t xml:space="preserve">Diabetes with ketoacidosis, type II or unspecified type, not states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5C6D23E4" w14:textId="77777777" w:rsidR="00425E2D" w:rsidRDefault="00425E2D" w:rsidP="00CB22B5">
            <w:pPr>
              <w:spacing w:line="259" w:lineRule="auto"/>
            </w:pPr>
            <w:r>
              <w:rPr>
                <w:sz w:val="20"/>
              </w:rPr>
              <w:t xml:space="preserve">E1169 </w:t>
            </w:r>
          </w:p>
        </w:tc>
        <w:tc>
          <w:tcPr>
            <w:tcW w:w="4320" w:type="dxa"/>
            <w:tcBorders>
              <w:top w:val="single" w:sz="4" w:space="0" w:color="000000"/>
              <w:left w:val="single" w:sz="4" w:space="0" w:color="000000"/>
              <w:bottom w:val="single" w:sz="4" w:space="0" w:color="000000"/>
              <w:right w:val="single" w:sz="4" w:space="0" w:color="000000"/>
            </w:tcBorders>
          </w:tcPr>
          <w:p w14:paraId="6206BCB7" w14:textId="77777777" w:rsidR="00425E2D" w:rsidRDefault="00425E2D" w:rsidP="00CB22B5">
            <w:pPr>
              <w:spacing w:line="259" w:lineRule="auto"/>
            </w:pPr>
            <w:r>
              <w:rPr>
                <w:sz w:val="20"/>
              </w:rPr>
              <w:t xml:space="preserve">Type 2 diabetes mellitus with other specified complication </w:t>
            </w:r>
          </w:p>
        </w:tc>
      </w:tr>
      <w:tr w:rsidR="00425E2D" w14:paraId="35EFCE1C"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2919EF9B"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309E0C7"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D011979" w14:textId="77777777" w:rsidR="00425E2D" w:rsidRDefault="00425E2D" w:rsidP="00CB22B5">
            <w:pPr>
              <w:spacing w:line="259" w:lineRule="auto"/>
            </w:pPr>
            <w:r>
              <w:rPr>
                <w:sz w:val="20"/>
              </w:rPr>
              <w:t xml:space="preserve">E1310 </w:t>
            </w:r>
          </w:p>
        </w:tc>
        <w:tc>
          <w:tcPr>
            <w:tcW w:w="4320" w:type="dxa"/>
            <w:tcBorders>
              <w:top w:val="single" w:sz="4" w:space="0" w:color="000000"/>
              <w:left w:val="single" w:sz="4" w:space="0" w:color="000000"/>
              <w:bottom w:val="single" w:sz="4" w:space="0" w:color="000000"/>
              <w:right w:val="single" w:sz="4" w:space="0" w:color="000000"/>
            </w:tcBorders>
          </w:tcPr>
          <w:p w14:paraId="7E3AEF00" w14:textId="77777777" w:rsidR="00425E2D" w:rsidRDefault="00425E2D" w:rsidP="00CB22B5">
            <w:pPr>
              <w:spacing w:line="259" w:lineRule="auto"/>
            </w:pPr>
            <w:r>
              <w:rPr>
                <w:sz w:val="20"/>
              </w:rPr>
              <w:t xml:space="preserve">Other specified diabetes mellitus with ketoacidosis without coma </w:t>
            </w:r>
          </w:p>
        </w:tc>
      </w:tr>
      <w:tr w:rsidR="00425E2D" w14:paraId="0CC020BB" w14:textId="77777777" w:rsidTr="00CB22B5">
        <w:trPr>
          <w:trHeight w:val="468"/>
        </w:trPr>
        <w:tc>
          <w:tcPr>
            <w:tcW w:w="787" w:type="dxa"/>
            <w:tcBorders>
              <w:top w:val="single" w:sz="4" w:space="0" w:color="000000"/>
              <w:left w:val="single" w:sz="4" w:space="0" w:color="000000"/>
              <w:bottom w:val="single" w:sz="4" w:space="0" w:color="000000"/>
              <w:right w:val="single" w:sz="4" w:space="0" w:color="000000"/>
            </w:tcBorders>
            <w:vAlign w:val="bottom"/>
          </w:tcPr>
          <w:p w14:paraId="4BC2CC6E" w14:textId="77777777" w:rsidR="00425E2D" w:rsidRDefault="00425E2D" w:rsidP="00CB22B5">
            <w:pPr>
              <w:spacing w:line="259" w:lineRule="auto"/>
            </w:pPr>
            <w:r>
              <w:rPr>
                <w:sz w:val="20"/>
              </w:rPr>
              <w:t xml:space="preserve">25011 </w:t>
            </w:r>
          </w:p>
        </w:tc>
        <w:tc>
          <w:tcPr>
            <w:tcW w:w="3593" w:type="dxa"/>
            <w:tcBorders>
              <w:top w:val="single" w:sz="4" w:space="0" w:color="000000"/>
              <w:left w:val="single" w:sz="4" w:space="0" w:color="000000"/>
              <w:bottom w:val="single" w:sz="4" w:space="0" w:color="000000"/>
              <w:right w:val="single" w:sz="4" w:space="0" w:color="000000"/>
            </w:tcBorders>
          </w:tcPr>
          <w:p w14:paraId="0B298403" w14:textId="77777777" w:rsidR="00425E2D" w:rsidRDefault="00425E2D" w:rsidP="00CB22B5">
            <w:pPr>
              <w:spacing w:line="259" w:lineRule="auto"/>
            </w:pPr>
            <w:r>
              <w:rPr>
                <w:sz w:val="20"/>
              </w:rPr>
              <w:t xml:space="preserve">Diabetes with ketoacidosis, type I </w:t>
            </w:r>
          </w:p>
          <w:p w14:paraId="52BA17B8" w14:textId="77777777" w:rsidR="00425E2D" w:rsidRDefault="00425E2D" w:rsidP="00CB22B5">
            <w:pPr>
              <w:spacing w:line="259" w:lineRule="auto"/>
            </w:pPr>
            <w:r>
              <w:rPr>
                <w:sz w:val="20"/>
              </w:rPr>
              <w:t xml:space="preserve">[juvenile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482CC343" w14:textId="77777777" w:rsidR="00425E2D" w:rsidRDefault="00425E2D" w:rsidP="00CB22B5">
            <w:pPr>
              <w:spacing w:line="259" w:lineRule="auto"/>
            </w:pPr>
            <w:r>
              <w:rPr>
                <w:sz w:val="20"/>
              </w:rPr>
              <w:t xml:space="preserve">E1010 </w:t>
            </w:r>
          </w:p>
        </w:tc>
        <w:tc>
          <w:tcPr>
            <w:tcW w:w="4320" w:type="dxa"/>
            <w:tcBorders>
              <w:top w:val="single" w:sz="4" w:space="0" w:color="000000"/>
              <w:left w:val="single" w:sz="4" w:space="0" w:color="000000"/>
              <w:bottom w:val="single" w:sz="4" w:space="0" w:color="000000"/>
              <w:right w:val="single" w:sz="4" w:space="0" w:color="000000"/>
            </w:tcBorders>
          </w:tcPr>
          <w:p w14:paraId="784BBDE0" w14:textId="77777777" w:rsidR="00425E2D" w:rsidRDefault="00425E2D" w:rsidP="00CB22B5">
            <w:pPr>
              <w:spacing w:line="259" w:lineRule="auto"/>
            </w:pPr>
            <w:r>
              <w:rPr>
                <w:sz w:val="20"/>
              </w:rPr>
              <w:t xml:space="preserve">Type 1 diabetes mellitus with ketoacidosis without coma </w:t>
            </w:r>
          </w:p>
        </w:tc>
      </w:tr>
      <w:tr w:rsidR="00425E2D" w14:paraId="3660640A" w14:textId="77777777" w:rsidTr="00CB22B5">
        <w:trPr>
          <w:trHeight w:val="24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41B45E34" w14:textId="77777777" w:rsidR="00425E2D" w:rsidRDefault="00425E2D" w:rsidP="00CB22B5">
            <w:pPr>
              <w:spacing w:line="259" w:lineRule="auto"/>
            </w:pPr>
            <w:r>
              <w:rPr>
                <w:sz w:val="20"/>
              </w:rPr>
              <w:t xml:space="preserve">25012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3F8EDA8A" w14:textId="77777777" w:rsidR="00425E2D" w:rsidRDefault="00425E2D" w:rsidP="00CB22B5">
            <w:pPr>
              <w:spacing w:line="259" w:lineRule="auto"/>
            </w:pPr>
            <w:r>
              <w:rPr>
                <w:sz w:val="20"/>
              </w:rPr>
              <w:t xml:space="preserve">Diabetes with ketoacidosis, type II or unspecified type, uncontrolled </w:t>
            </w:r>
          </w:p>
        </w:tc>
        <w:tc>
          <w:tcPr>
            <w:tcW w:w="840" w:type="dxa"/>
            <w:tcBorders>
              <w:top w:val="single" w:sz="4" w:space="0" w:color="000000"/>
              <w:left w:val="single" w:sz="4" w:space="0" w:color="000000"/>
              <w:bottom w:val="single" w:sz="4" w:space="0" w:color="000000"/>
              <w:right w:val="single" w:sz="4" w:space="0" w:color="000000"/>
            </w:tcBorders>
          </w:tcPr>
          <w:p w14:paraId="6662BE51"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752C0FA0" w14:textId="77777777" w:rsidR="00425E2D" w:rsidRDefault="00425E2D" w:rsidP="00CB22B5">
            <w:pPr>
              <w:spacing w:line="259" w:lineRule="auto"/>
            </w:pPr>
            <w:r>
              <w:rPr>
                <w:sz w:val="20"/>
              </w:rPr>
              <w:t xml:space="preserve">Type 2 diabetes mellitus with hyperglycemia </w:t>
            </w:r>
          </w:p>
        </w:tc>
      </w:tr>
      <w:tr w:rsidR="00425E2D" w14:paraId="1D1B4ABE" w14:textId="77777777" w:rsidTr="00CB22B5">
        <w:trPr>
          <w:trHeight w:val="470"/>
        </w:trPr>
        <w:tc>
          <w:tcPr>
            <w:tcW w:w="0" w:type="auto"/>
            <w:vMerge/>
            <w:tcBorders>
              <w:top w:val="nil"/>
              <w:left w:val="single" w:sz="4" w:space="0" w:color="000000"/>
              <w:bottom w:val="nil"/>
              <w:right w:val="single" w:sz="4" w:space="0" w:color="000000"/>
            </w:tcBorders>
          </w:tcPr>
          <w:p w14:paraId="2AEA914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3D4FD4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D048EFE" w14:textId="77777777" w:rsidR="00425E2D" w:rsidRDefault="00425E2D" w:rsidP="00CB22B5">
            <w:pPr>
              <w:spacing w:line="259" w:lineRule="auto"/>
            </w:pPr>
            <w:r>
              <w:rPr>
                <w:sz w:val="20"/>
              </w:rPr>
              <w:t xml:space="preserve">E1169 </w:t>
            </w:r>
          </w:p>
        </w:tc>
        <w:tc>
          <w:tcPr>
            <w:tcW w:w="4320" w:type="dxa"/>
            <w:tcBorders>
              <w:top w:val="single" w:sz="4" w:space="0" w:color="000000"/>
              <w:left w:val="single" w:sz="4" w:space="0" w:color="000000"/>
              <w:bottom w:val="single" w:sz="4" w:space="0" w:color="000000"/>
              <w:right w:val="single" w:sz="4" w:space="0" w:color="000000"/>
            </w:tcBorders>
          </w:tcPr>
          <w:p w14:paraId="52EE5AB9" w14:textId="77777777" w:rsidR="00425E2D" w:rsidRDefault="00425E2D" w:rsidP="00CB22B5">
            <w:pPr>
              <w:spacing w:line="259" w:lineRule="auto"/>
            </w:pPr>
            <w:r>
              <w:rPr>
                <w:sz w:val="20"/>
              </w:rPr>
              <w:t xml:space="preserve">Type 2 diabetes mellitus with other specified complication </w:t>
            </w:r>
          </w:p>
        </w:tc>
      </w:tr>
      <w:tr w:rsidR="00425E2D" w14:paraId="4ED38E01"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3B0F253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F130EF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932C43F" w14:textId="77777777" w:rsidR="00425E2D" w:rsidRDefault="00425E2D" w:rsidP="00CB22B5">
            <w:pPr>
              <w:spacing w:line="259" w:lineRule="auto"/>
            </w:pPr>
            <w:r>
              <w:rPr>
                <w:sz w:val="20"/>
              </w:rPr>
              <w:t xml:space="preserve">E1310 </w:t>
            </w:r>
          </w:p>
        </w:tc>
        <w:tc>
          <w:tcPr>
            <w:tcW w:w="4320" w:type="dxa"/>
            <w:tcBorders>
              <w:top w:val="single" w:sz="4" w:space="0" w:color="000000"/>
              <w:left w:val="single" w:sz="4" w:space="0" w:color="000000"/>
              <w:bottom w:val="single" w:sz="4" w:space="0" w:color="000000"/>
              <w:right w:val="single" w:sz="4" w:space="0" w:color="000000"/>
            </w:tcBorders>
          </w:tcPr>
          <w:p w14:paraId="1B9F718A" w14:textId="77777777" w:rsidR="00425E2D" w:rsidRDefault="00425E2D" w:rsidP="00CB22B5">
            <w:pPr>
              <w:spacing w:line="259" w:lineRule="auto"/>
            </w:pPr>
            <w:r>
              <w:rPr>
                <w:sz w:val="20"/>
              </w:rPr>
              <w:t xml:space="preserve">Other specified diabetes mellitus with ketoacidosis without coma </w:t>
            </w:r>
          </w:p>
        </w:tc>
      </w:tr>
      <w:tr w:rsidR="00425E2D" w14:paraId="625FD5F0"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24FB9228" w14:textId="77777777" w:rsidR="00425E2D" w:rsidRDefault="00425E2D" w:rsidP="00CB22B5">
            <w:pPr>
              <w:spacing w:line="259" w:lineRule="auto"/>
            </w:pPr>
            <w:r>
              <w:rPr>
                <w:sz w:val="20"/>
              </w:rPr>
              <w:t xml:space="preserve">25013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6222E18B" w14:textId="77777777" w:rsidR="00425E2D" w:rsidRDefault="00425E2D" w:rsidP="00CB22B5">
            <w:pPr>
              <w:spacing w:line="259" w:lineRule="auto"/>
            </w:pPr>
            <w:r>
              <w:rPr>
                <w:sz w:val="20"/>
              </w:rPr>
              <w:t xml:space="preserve">Diabetes with ketoacidosis, type I </w:t>
            </w:r>
          </w:p>
          <w:p w14:paraId="6F33899B" w14:textId="77777777" w:rsidR="00425E2D" w:rsidRDefault="00425E2D" w:rsidP="00CB22B5">
            <w:pPr>
              <w:spacing w:line="259" w:lineRule="auto"/>
            </w:pPr>
            <w:r>
              <w:rPr>
                <w:sz w:val="20"/>
              </w:rPr>
              <w:t xml:space="preserve">[juvenile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2732DFAB" w14:textId="77777777" w:rsidR="00425E2D" w:rsidRDefault="00425E2D" w:rsidP="00CB22B5">
            <w:pPr>
              <w:spacing w:line="259" w:lineRule="auto"/>
            </w:pPr>
            <w:r>
              <w:rPr>
                <w:sz w:val="20"/>
              </w:rPr>
              <w:t xml:space="preserve">E1010 </w:t>
            </w:r>
          </w:p>
        </w:tc>
        <w:tc>
          <w:tcPr>
            <w:tcW w:w="4320" w:type="dxa"/>
            <w:tcBorders>
              <w:top w:val="single" w:sz="4" w:space="0" w:color="000000"/>
              <w:left w:val="single" w:sz="4" w:space="0" w:color="000000"/>
              <w:bottom w:val="single" w:sz="4" w:space="0" w:color="000000"/>
              <w:right w:val="single" w:sz="4" w:space="0" w:color="000000"/>
            </w:tcBorders>
          </w:tcPr>
          <w:p w14:paraId="65BB6D60" w14:textId="77777777" w:rsidR="00425E2D" w:rsidRDefault="00425E2D" w:rsidP="00CB22B5">
            <w:pPr>
              <w:spacing w:line="259" w:lineRule="auto"/>
            </w:pPr>
            <w:r>
              <w:rPr>
                <w:sz w:val="20"/>
              </w:rPr>
              <w:t xml:space="preserve">Type 1 diabetes mellitus with ketoacidosis without coma </w:t>
            </w:r>
          </w:p>
        </w:tc>
      </w:tr>
      <w:tr w:rsidR="00425E2D" w14:paraId="639BFC24"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119F3EC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537B23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64BD50C8" w14:textId="77777777" w:rsidR="00425E2D" w:rsidRDefault="00425E2D" w:rsidP="00CB22B5">
            <w:pPr>
              <w:spacing w:line="259" w:lineRule="auto"/>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4DD0F035" w14:textId="77777777" w:rsidR="00425E2D" w:rsidRDefault="00425E2D" w:rsidP="00CB22B5">
            <w:pPr>
              <w:spacing w:line="259" w:lineRule="auto"/>
            </w:pPr>
            <w:r>
              <w:rPr>
                <w:sz w:val="20"/>
              </w:rPr>
              <w:t xml:space="preserve">Type 1 diabetes mellitus with hyperglycemia </w:t>
            </w:r>
          </w:p>
        </w:tc>
      </w:tr>
      <w:tr w:rsidR="00425E2D" w14:paraId="73F8DFF4" w14:textId="77777777" w:rsidTr="00CB22B5">
        <w:trPr>
          <w:trHeight w:val="701"/>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7224D794" w14:textId="77777777" w:rsidR="00425E2D" w:rsidRDefault="00425E2D" w:rsidP="00CB22B5">
            <w:pPr>
              <w:spacing w:line="259" w:lineRule="auto"/>
            </w:pPr>
            <w:r>
              <w:rPr>
                <w:sz w:val="20"/>
              </w:rPr>
              <w:lastRenderedPageBreak/>
              <w:t xml:space="preserve">25020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0A6F3531" w14:textId="77777777" w:rsidR="00425E2D" w:rsidRDefault="00425E2D" w:rsidP="00CB22B5">
            <w:pPr>
              <w:spacing w:line="259" w:lineRule="auto"/>
            </w:pPr>
            <w:r>
              <w:rPr>
                <w:sz w:val="20"/>
              </w:rPr>
              <w:t xml:space="preserve">Diabetes with hyperosmolarity, type II or unspecified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675845FB" w14:textId="77777777" w:rsidR="00425E2D" w:rsidRDefault="00425E2D" w:rsidP="00CB22B5">
            <w:pPr>
              <w:spacing w:line="259" w:lineRule="auto"/>
            </w:pPr>
            <w:r>
              <w:rPr>
                <w:sz w:val="20"/>
              </w:rPr>
              <w:t xml:space="preserve">E1100 </w:t>
            </w:r>
          </w:p>
        </w:tc>
        <w:tc>
          <w:tcPr>
            <w:tcW w:w="4320" w:type="dxa"/>
            <w:tcBorders>
              <w:top w:val="single" w:sz="4" w:space="0" w:color="000000"/>
              <w:left w:val="single" w:sz="4" w:space="0" w:color="000000"/>
              <w:bottom w:val="single" w:sz="4" w:space="0" w:color="000000"/>
              <w:right w:val="single" w:sz="4" w:space="0" w:color="000000"/>
            </w:tcBorders>
          </w:tcPr>
          <w:p w14:paraId="40819C54" w14:textId="77777777" w:rsidR="00425E2D" w:rsidRDefault="00425E2D" w:rsidP="00CB22B5">
            <w:pPr>
              <w:spacing w:line="259" w:lineRule="auto"/>
            </w:pPr>
            <w:r>
              <w:rPr>
                <w:sz w:val="20"/>
              </w:rPr>
              <w:t xml:space="preserve">Type 2 diabetes mellitus with hyperosmolarity </w:t>
            </w:r>
          </w:p>
          <w:p w14:paraId="47571CCE" w14:textId="77777777" w:rsidR="00425E2D" w:rsidRDefault="00425E2D" w:rsidP="00CB22B5">
            <w:pPr>
              <w:spacing w:line="259" w:lineRule="auto"/>
              <w:jc w:val="both"/>
            </w:pPr>
            <w:r>
              <w:rPr>
                <w:sz w:val="20"/>
              </w:rPr>
              <w:t xml:space="preserve">without nonketotic hyperglycemic-hyperosmolar coma (NKHHC) </w:t>
            </w:r>
          </w:p>
        </w:tc>
      </w:tr>
      <w:tr w:rsidR="00425E2D" w14:paraId="0F744E02" w14:textId="77777777" w:rsidTr="00CB22B5">
        <w:trPr>
          <w:trHeight w:val="468"/>
        </w:trPr>
        <w:tc>
          <w:tcPr>
            <w:tcW w:w="0" w:type="auto"/>
            <w:vMerge/>
            <w:tcBorders>
              <w:top w:val="nil"/>
              <w:left w:val="single" w:sz="4" w:space="0" w:color="000000"/>
              <w:bottom w:val="single" w:sz="4" w:space="0" w:color="000000"/>
              <w:right w:val="single" w:sz="4" w:space="0" w:color="000000"/>
            </w:tcBorders>
          </w:tcPr>
          <w:p w14:paraId="2DB47AAB"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FD2C2A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382FE13" w14:textId="77777777" w:rsidR="00425E2D" w:rsidRDefault="00425E2D" w:rsidP="00CB22B5">
            <w:pPr>
              <w:spacing w:line="259" w:lineRule="auto"/>
            </w:pPr>
            <w:r>
              <w:rPr>
                <w:sz w:val="20"/>
              </w:rPr>
              <w:t xml:space="preserve">E1101 </w:t>
            </w:r>
          </w:p>
        </w:tc>
        <w:tc>
          <w:tcPr>
            <w:tcW w:w="4320" w:type="dxa"/>
            <w:tcBorders>
              <w:top w:val="single" w:sz="4" w:space="0" w:color="000000"/>
              <w:left w:val="single" w:sz="4" w:space="0" w:color="000000"/>
              <w:bottom w:val="single" w:sz="4" w:space="0" w:color="000000"/>
              <w:right w:val="single" w:sz="4" w:space="0" w:color="000000"/>
            </w:tcBorders>
          </w:tcPr>
          <w:p w14:paraId="635A04BA" w14:textId="77777777" w:rsidR="00425E2D" w:rsidRDefault="00425E2D" w:rsidP="00CB22B5">
            <w:pPr>
              <w:spacing w:line="259" w:lineRule="auto"/>
              <w:ind w:right="26"/>
              <w:jc w:val="both"/>
            </w:pPr>
            <w:r>
              <w:rPr>
                <w:sz w:val="20"/>
              </w:rPr>
              <w:t xml:space="preserve">Type 2 diabetes mellitus with hyperosmolarity with coma </w:t>
            </w:r>
          </w:p>
        </w:tc>
      </w:tr>
      <w:tr w:rsidR="00425E2D" w14:paraId="7AE04AC3" w14:textId="77777777" w:rsidTr="00CB22B5">
        <w:trPr>
          <w:trHeight w:val="470"/>
        </w:trPr>
        <w:tc>
          <w:tcPr>
            <w:tcW w:w="787" w:type="dxa"/>
            <w:tcBorders>
              <w:top w:val="single" w:sz="4" w:space="0" w:color="000000"/>
              <w:left w:val="single" w:sz="4" w:space="0" w:color="000000"/>
              <w:bottom w:val="single" w:sz="4" w:space="0" w:color="000000"/>
              <w:right w:val="single" w:sz="4" w:space="0" w:color="000000"/>
            </w:tcBorders>
            <w:vAlign w:val="bottom"/>
          </w:tcPr>
          <w:p w14:paraId="7BE14E8E" w14:textId="77777777" w:rsidR="00425E2D" w:rsidRDefault="00425E2D" w:rsidP="00CB22B5">
            <w:pPr>
              <w:spacing w:line="259" w:lineRule="auto"/>
            </w:pPr>
            <w:r>
              <w:rPr>
                <w:sz w:val="20"/>
              </w:rPr>
              <w:t xml:space="preserve">25021 </w:t>
            </w:r>
          </w:p>
        </w:tc>
        <w:tc>
          <w:tcPr>
            <w:tcW w:w="3593" w:type="dxa"/>
            <w:tcBorders>
              <w:top w:val="single" w:sz="4" w:space="0" w:color="000000"/>
              <w:left w:val="single" w:sz="4" w:space="0" w:color="000000"/>
              <w:bottom w:val="single" w:sz="4" w:space="0" w:color="000000"/>
              <w:right w:val="single" w:sz="4" w:space="0" w:color="000000"/>
            </w:tcBorders>
          </w:tcPr>
          <w:p w14:paraId="0D8FA7C2" w14:textId="77777777" w:rsidR="00425E2D" w:rsidRDefault="00425E2D" w:rsidP="00CB22B5">
            <w:pPr>
              <w:spacing w:line="259" w:lineRule="auto"/>
            </w:pPr>
            <w:r>
              <w:rPr>
                <w:sz w:val="20"/>
              </w:rPr>
              <w:t xml:space="preserve">Diabetes with hyperosmolarity, type I </w:t>
            </w:r>
          </w:p>
          <w:p w14:paraId="5B236EDA" w14:textId="77777777" w:rsidR="00425E2D" w:rsidRDefault="00425E2D" w:rsidP="00CB22B5">
            <w:pPr>
              <w:spacing w:line="259" w:lineRule="auto"/>
            </w:pPr>
            <w:r>
              <w:rPr>
                <w:sz w:val="20"/>
              </w:rPr>
              <w:t xml:space="preserve">[juvenile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796095EE" w14:textId="77777777" w:rsidR="00425E2D" w:rsidRDefault="00425E2D" w:rsidP="00CB22B5">
            <w:pPr>
              <w:spacing w:line="259" w:lineRule="auto"/>
            </w:pPr>
            <w:r>
              <w:rPr>
                <w:sz w:val="20"/>
              </w:rPr>
              <w:t xml:space="preserve">E1069 </w:t>
            </w:r>
          </w:p>
        </w:tc>
        <w:tc>
          <w:tcPr>
            <w:tcW w:w="4320" w:type="dxa"/>
            <w:tcBorders>
              <w:top w:val="single" w:sz="4" w:space="0" w:color="000000"/>
              <w:left w:val="single" w:sz="4" w:space="0" w:color="000000"/>
              <w:bottom w:val="single" w:sz="4" w:space="0" w:color="000000"/>
              <w:right w:val="single" w:sz="4" w:space="0" w:color="000000"/>
            </w:tcBorders>
          </w:tcPr>
          <w:p w14:paraId="0964CB84" w14:textId="77777777" w:rsidR="00425E2D" w:rsidRDefault="00425E2D" w:rsidP="00CB22B5">
            <w:pPr>
              <w:spacing w:line="259" w:lineRule="auto"/>
            </w:pPr>
            <w:r>
              <w:rPr>
                <w:sz w:val="20"/>
              </w:rPr>
              <w:t xml:space="preserve">Type 1 diabetes mellitus with other specified complication </w:t>
            </w:r>
          </w:p>
        </w:tc>
      </w:tr>
      <w:tr w:rsidR="00425E2D" w14:paraId="2FBCFACF" w14:textId="77777777" w:rsidTr="00CB22B5">
        <w:trPr>
          <w:trHeight w:val="701"/>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09A10372" w14:textId="77777777" w:rsidR="00425E2D" w:rsidRDefault="00425E2D" w:rsidP="00CB22B5">
            <w:pPr>
              <w:spacing w:line="259" w:lineRule="auto"/>
            </w:pPr>
            <w:r>
              <w:rPr>
                <w:sz w:val="20"/>
              </w:rPr>
              <w:t xml:space="preserve">25022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010DCF69" w14:textId="77777777" w:rsidR="00425E2D" w:rsidRDefault="00425E2D" w:rsidP="00CB22B5">
            <w:pPr>
              <w:spacing w:line="259" w:lineRule="auto"/>
            </w:pPr>
            <w:r>
              <w:rPr>
                <w:sz w:val="20"/>
              </w:rPr>
              <w:t xml:space="preserve">Diabetes with hyperosmolarity, type II or unspecified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09DA9BF5" w14:textId="77777777" w:rsidR="00425E2D" w:rsidRDefault="00425E2D" w:rsidP="00CB22B5">
            <w:pPr>
              <w:spacing w:line="259" w:lineRule="auto"/>
            </w:pPr>
            <w:r>
              <w:rPr>
                <w:sz w:val="20"/>
              </w:rPr>
              <w:t xml:space="preserve">E1100 </w:t>
            </w:r>
          </w:p>
        </w:tc>
        <w:tc>
          <w:tcPr>
            <w:tcW w:w="4320" w:type="dxa"/>
            <w:tcBorders>
              <w:top w:val="single" w:sz="4" w:space="0" w:color="000000"/>
              <w:left w:val="single" w:sz="4" w:space="0" w:color="000000"/>
              <w:bottom w:val="single" w:sz="4" w:space="0" w:color="000000"/>
              <w:right w:val="single" w:sz="4" w:space="0" w:color="000000"/>
            </w:tcBorders>
          </w:tcPr>
          <w:p w14:paraId="229DAAF2" w14:textId="77777777" w:rsidR="00425E2D" w:rsidRDefault="00425E2D" w:rsidP="00CB22B5">
            <w:pPr>
              <w:spacing w:line="259" w:lineRule="auto"/>
            </w:pPr>
            <w:r>
              <w:rPr>
                <w:sz w:val="20"/>
              </w:rPr>
              <w:t xml:space="preserve">Type 2 diabetes mellitus with hyperosmolarity </w:t>
            </w:r>
          </w:p>
          <w:p w14:paraId="15B3D9F3" w14:textId="77777777" w:rsidR="00425E2D" w:rsidRDefault="00425E2D" w:rsidP="00CB22B5">
            <w:pPr>
              <w:spacing w:line="259" w:lineRule="auto"/>
              <w:jc w:val="both"/>
            </w:pPr>
            <w:r>
              <w:rPr>
                <w:sz w:val="20"/>
              </w:rPr>
              <w:t xml:space="preserve">without nonketotic </w:t>
            </w:r>
            <w:proofErr w:type="spellStart"/>
            <w:r>
              <w:rPr>
                <w:sz w:val="20"/>
              </w:rPr>
              <w:t>hyperclycemic</w:t>
            </w:r>
            <w:proofErr w:type="spellEnd"/>
            <w:r>
              <w:rPr>
                <w:sz w:val="20"/>
              </w:rPr>
              <w:t xml:space="preserve">-hyperosmolar coma (NKHHC) </w:t>
            </w:r>
          </w:p>
        </w:tc>
      </w:tr>
      <w:tr w:rsidR="00425E2D" w14:paraId="5E173BF6"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7FEEA9E1"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1F81AA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26236F48"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3870E53E" w14:textId="77777777" w:rsidR="00425E2D" w:rsidRDefault="00425E2D" w:rsidP="00CB22B5">
            <w:pPr>
              <w:spacing w:line="259" w:lineRule="auto"/>
            </w:pPr>
            <w:r>
              <w:rPr>
                <w:sz w:val="20"/>
              </w:rPr>
              <w:t xml:space="preserve">Type 2 diabetes mellitus with hyperglycemia </w:t>
            </w:r>
          </w:p>
        </w:tc>
      </w:tr>
      <w:tr w:rsidR="00425E2D" w14:paraId="4A4C79F7" w14:textId="77777777" w:rsidTr="00CB22B5">
        <w:trPr>
          <w:trHeight w:val="24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3C642E4D" w14:textId="77777777" w:rsidR="00425E2D" w:rsidRDefault="00425E2D" w:rsidP="00CB22B5">
            <w:pPr>
              <w:spacing w:line="259" w:lineRule="auto"/>
            </w:pPr>
            <w:r>
              <w:rPr>
                <w:sz w:val="20"/>
              </w:rPr>
              <w:t xml:space="preserve">25023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6A5102F5" w14:textId="77777777" w:rsidR="00425E2D" w:rsidRDefault="00425E2D" w:rsidP="00CB22B5">
            <w:pPr>
              <w:spacing w:line="259" w:lineRule="auto"/>
            </w:pPr>
            <w:r>
              <w:rPr>
                <w:sz w:val="20"/>
              </w:rPr>
              <w:t xml:space="preserve">Diabetes with hyperosmolarity, type I </w:t>
            </w:r>
          </w:p>
          <w:p w14:paraId="40EB59AE" w14:textId="77777777" w:rsidR="00425E2D" w:rsidRDefault="00425E2D" w:rsidP="00CB22B5">
            <w:pPr>
              <w:spacing w:line="259" w:lineRule="auto"/>
            </w:pPr>
            <w:r>
              <w:rPr>
                <w:sz w:val="20"/>
              </w:rPr>
              <w:t xml:space="preserve">[juvenile type], uncontrolled </w:t>
            </w:r>
          </w:p>
        </w:tc>
        <w:tc>
          <w:tcPr>
            <w:tcW w:w="840" w:type="dxa"/>
            <w:tcBorders>
              <w:top w:val="single" w:sz="4" w:space="0" w:color="000000"/>
              <w:left w:val="single" w:sz="4" w:space="0" w:color="000000"/>
              <w:bottom w:val="single" w:sz="4" w:space="0" w:color="000000"/>
              <w:right w:val="single" w:sz="4" w:space="0" w:color="000000"/>
            </w:tcBorders>
          </w:tcPr>
          <w:p w14:paraId="1FDC3889" w14:textId="77777777" w:rsidR="00425E2D" w:rsidRDefault="00425E2D" w:rsidP="00CB22B5">
            <w:pPr>
              <w:spacing w:line="259" w:lineRule="auto"/>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5E71AED1" w14:textId="77777777" w:rsidR="00425E2D" w:rsidRDefault="00425E2D" w:rsidP="00CB22B5">
            <w:pPr>
              <w:spacing w:line="259" w:lineRule="auto"/>
            </w:pPr>
            <w:r>
              <w:rPr>
                <w:sz w:val="20"/>
              </w:rPr>
              <w:t xml:space="preserve">Type 1 diabetes mellitus with hyperglycemia </w:t>
            </w:r>
          </w:p>
        </w:tc>
      </w:tr>
      <w:tr w:rsidR="00425E2D" w14:paraId="4E1FB21C"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72EFE41A"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80E9E7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3E175EC" w14:textId="77777777" w:rsidR="00425E2D" w:rsidRDefault="00425E2D" w:rsidP="00CB22B5">
            <w:pPr>
              <w:spacing w:line="259" w:lineRule="auto"/>
            </w:pPr>
            <w:r>
              <w:rPr>
                <w:sz w:val="20"/>
              </w:rPr>
              <w:t xml:space="preserve">E1069 </w:t>
            </w:r>
          </w:p>
        </w:tc>
        <w:tc>
          <w:tcPr>
            <w:tcW w:w="4320" w:type="dxa"/>
            <w:tcBorders>
              <w:top w:val="single" w:sz="4" w:space="0" w:color="000000"/>
              <w:left w:val="single" w:sz="4" w:space="0" w:color="000000"/>
              <w:bottom w:val="single" w:sz="4" w:space="0" w:color="000000"/>
              <w:right w:val="single" w:sz="4" w:space="0" w:color="000000"/>
            </w:tcBorders>
          </w:tcPr>
          <w:p w14:paraId="5B75B7F9" w14:textId="77777777" w:rsidR="00425E2D" w:rsidRDefault="00425E2D" w:rsidP="00CB22B5">
            <w:pPr>
              <w:spacing w:line="259" w:lineRule="auto"/>
            </w:pPr>
            <w:r>
              <w:rPr>
                <w:sz w:val="20"/>
              </w:rPr>
              <w:t xml:space="preserve">Type 1 diabetes mellitus with other specified complication </w:t>
            </w:r>
          </w:p>
        </w:tc>
      </w:tr>
      <w:tr w:rsidR="00425E2D" w14:paraId="7002945E" w14:textId="77777777" w:rsidTr="00CB22B5">
        <w:trPr>
          <w:trHeight w:val="698"/>
        </w:trPr>
        <w:tc>
          <w:tcPr>
            <w:tcW w:w="787" w:type="dxa"/>
            <w:tcBorders>
              <w:top w:val="single" w:sz="4" w:space="0" w:color="000000"/>
              <w:left w:val="single" w:sz="4" w:space="0" w:color="000000"/>
              <w:bottom w:val="single" w:sz="4" w:space="0" w:color="000000"/>
              <w:right w:val="single" w:sz="4" w:space="0" w:color="000000"/>
            </w:tcBorders>
            <w:vAlign w:val="bottom"/>
          </w:tcPr>
          <w:p w14:paraId="3100B02B" w14:textId="77777777" w:rsidR="00425E2D" w:rsidRDefault="00425E2D" w:rsidP="00CB22B5">
            <w:pPr>
              <w:spacing w:line="259" w:lineRule="auto"/>
            </w:pPr>
            <w:r>
              <w:rPr>
                <w:sz w:val="20"/>
              </w:rPr>
              <w:t xml:space="preserve">25030 </w:t>
            </w:r>
          </w:p>
        </w:tc>
        <w:tc>
          <w:tcPr>
            <w:tcW w:w="3593" w:type="dxa"/>
            <w:tcBorders>
              <w:top w:val="single" w:sz="4" w:space="0" w:color="000000"/>
              <w:left w:val="single" w:sz="4" w:space="0" w:color="000000"/>
              <w:bottom w:val="single" w:sz="4" w:space="0" w:color="000000"/>
              <w:right w:val="single" w:sz="4" w:space="0" w:color="000000"/>
            </w:tcBorders>
          </w:tcPr>
          <w:p w14:paraId="02732CDA" w14:textId="77777777" w:rsidR="00425E2D" w:rsidRDefault="00425E2D" w:rsidP="00CB22B5">
            <w:pPr>
              <w:spacing w:line="259" w:lineRule="auto"/>
            </w:pPr>
            <w:r>
              <w:rPr>
                <w:sz w:val="20"/>
              </w:rPr>
              <w:t xml:space="preserve">Diabetes with other coma, type II or unspecified type, not states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178C68C3" w14:textId="77777777" w:rsidR="00425E2D" w:rsidRDefault="00425E2D" w:rsidP="00CB22B5">
            <w:pPr>
              <w:spacing w:line="259" w:lineRule="auto"/>
            </w:pPr>
            <w:r>
              <w:rPr>
                <w:sz w:val="20"/>
              </w:rPr>
              <w:t xml:space="preserve">E11641 </w:t>
            </w:r>
          </w:p>
        </w:tc>
        <w:tc>
          <w:tcPr>
            <w:tcW w:w="4320" w:type="dxa"/>
            <w:tcBorders>
              <w:top w:val="single" w:sz="4" w:space="0" w:color="000000"/>
              <w:left w:val="single" w:sz="4" w:space="0" w:color="000000"/>
              <w:bottom w:val="single" w:sz="4" w:space="0" w:color="000000"/>
              <w:right w:val="single" w:sz="4" w:space="0" w:color="000000"/>
            </w:tcBorders>
          </w:tcPr>
          <w:p w14:paraId="009BB1D9" w14:textId="77777777" w:rsidR="00425E2D" w:rsidRDefault="00425E2D" w:rsidP="00CB22B5">
            <w:pPr>
              <w:spacing w:line="259" w:lineRule="auto"/>
            </w:pPr>
            <w:r>
              <w:rPr>
                <w:sz w:val="20"/>
              </w:rPr>
              <w:t xml:space="preserve">Type 2 diabetes mellitus with hypoglycemia with coma </w:t>
            </w:r>
          </w:p>
        </w:tc>
      </w:tr>
      <w:tr w:rsidR="00425E2D" w14:paraId="6BC87AC3"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2E02BF61" w14:textId="77777777" w:rsidR="00425E2D" w:rsidRDefault="00425E2D" w:rsidP="00CB22B5">
            <w:pPr>
              <w:spacing w:line="259" w:lineRule="auto"/>
            </w:pPr>
            <w:r>
              <w:rPr>
                <w:sz w:val="20"/>
              </w:rPr>
              <w:t xml:space="preserve">25031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3A74BA8A" w14:textId="77777777" w:rsidR="00425E2D" w:rsidRDefault="00425E2D" w:rsidP="00CB22B5">
            <w:pPr>
              <w:spacing w:line="259" w:lineRule="auto"/>
            </w:pPr>
            <w:r>
              <w:rPr>
                <w:sz w:val="20"/>
              </w:rPr>
              <w:t xml:space="preserve">Diabetes with other coma, type I [juvenile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2B2512DB" w14:textId="77777777" w:rsidR="00425E2D" w:rsidRDefault="00425E2D" w:rsidP="00CB22B5">
            <w:pPr>
              <w:spacing w:line="259" w:lineRule="auto"/>
            </w:pPr>
            <w:r>
              <w:rPr>
                <w:sz w:val="20"/>
              </w:rPr>
              <w:t xml:space="preserve">E1011 </w:t>
            </w:r>
          </w:p>
        </w:tc>
        <w:tc>
          <w:tcPr>
            <w:tcW w:w="4320" w:type="dxa"/>
            <w:tcBorders>
              <w:top w:val="single" w:sz="4" w:space="0" w:color="000000"/>
              <w:left w:val="single" w:sz="4" w:space="0" w:color="000000"/>
              <w:bottom w:val="single" w:sz="4" w:space="0" w:color="000000"/>
              <w:right w:val="single" w:sz="4" w:space="0" w:color="000000"/>
            </w:tcBorders>
          </w:tcPr>
          <w:p w14:paraId="4851236A" w14:textId="77777777" w:rsidR="00425E2D" w:rsidRDefault="00425E2D" w:rsidP="00CB22B5">
            <w:pPr>
              <w:spacing w:line="259" w:lineRule="auto"/>
            </w:pPr>
            <w:r>
              <w:rPr>
                <w:sz w:val="20"/>
              </w:rPr>
              <w:t xml:space="preserve">Type 1 diabetes mellitus with ketoacidosis with coma </w:t>
            </w:r>
          </w:p>
        </w:tc>
      </w:tr>
      <w:tr w:rsidR="00425E2D" w14:paraId="5CFA4A57"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051A823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501C600"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015E849" w14:textId="77777777" w:rsidR="00425E2D" w:rsidRDefault="00425E2D" w:rsidP="00CB22B5">
            <w:pPr>
              <w:spacing w:line="259" w:lineRule="auto"/>
            </w:pPr>
            <w:r>
              <w:rPr>
                <w:sz w:val="20"/>
              </w:rPr>
              <w:t xml:space="preserve">E10641 </w:t>
            </w:r>
          </w:p>
        </w:tc>
        <w:tc>
          <w:tcPr>
            <w:tcW w:w="4320" w:type="dxa"/>
            <w:tcBorders>
              <w:top w:val="single" w:sz="4" w:space="0" w:color="000000"/>
              <w:left w:val="single" w:sz="4" w:space="0" w:color="000000"/>
              <w:bottom w:val="single" w:sz="4" w:space="0" w:color="000000"/>
              <w:right w:val="single" w:sz="4" w:space="0" w:color="000000"/>
            </w:tcBorders>
          </w:tcPr>
          <w:p w14:paraId="337CFCC8" w14:textId="77777777" w:rsidR="00425E2D" w:rsidRDefault="00425E2D" w:rsidP="00CB22B5">
            <w:pPr>
              <w:spacing w:line="259" w:lineRule="auto"/>
            </w:pPr>
            <w:r>
              <w:rPr>
                <w:sz w:val="20"/>
              </w:rPr>
              <w:t xml:space="preserve">Type 1 diabetes mellitus with hypoglycemia with coma </w:t>
            </w:r>
          </w:p>
        </w:tc>
      </w:tr>
    </w:tbl>
    <w:p w14:paraId="0902C29A" w14:textId="77777777" w:rsidR="00425E2D" w:rsidRDefault="00425E2D" w:rsidP="00425E2D">
      <w:pPr>
        <w:spacing w:line="259" w:lineRule="auto"/>
        <w:ind w:left="-1800" w:right="11335"/>
      </w:pPr>
    </w:p>
    <w:tbl>
      <w:tblPr>
        <w:tblStyle w:val="TableGrid0"/>
        <w:tblW w:w="9540" w:type="dxa"/>
        <w:tblInd w:w="0" w:type="dxa"/>
        <w:tblCellMar>
          <w:top w:w="54" w:type="dxa"/>
          <w:left w:w="108" w:type="dxa"/>
          <w:bottom w:w="5" w:type="dxa"/>
          <w:right w:w="61" w:type="dxa"/>
        </w:tblCellMar>
        <w:tblLook w:val="04A0" w:firstRow="1" w:lastRow="0" w:firstColumn="1" w:lastColumn="0" w:noHBand="0" w:noVBand="1"/>
      </w:tblPr>
      <w:tblGrid>
        <w:gridCol w:w="1446"/>
        <w:gridCol w:w="3064"/>
        <w:gridCol w:w="1544"/>
        <w:gridCol w:w="3486"/>
      </w:tblGrid>
      <w:tr w:rsidR="00425E2D" w14:paraId="243A891A"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49F03D00" w14:textId="77777777" w:rsidR="00425E2D" w:rsidRDefault="00425E2D" w:rsidP="00CB22B5">
            <w:pPr>
              <w:spacing w:line="259" w:lineRule="auto"/>
            </w:pPr>
            <w:r>
              <w:rPr>
                <w:sz w:val="20"/>
              </w:rPr>
              <w:t xml:space="preserve">25032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2061058A" w14:textId="77777777" w:rsidR="00425E2D" w:rsidRDefault="00425E2D" w:rsidP="00CB22B5">
            <w:pPr>
              <w:spacing w:line="259" w:lineRule="auto"/>
            </w:pPr>
            <w:r>
              <w:rPr>
                <w:sz w:val="20"/>
              </w:rPr>
              <w:t xml:space="preserve">Diabetes with other coma, type II or unspecified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451E3F1F" w14:textId="77777777" w:rsidR="00425E2D" w:rsidRDefault="00425E2D" w:rsidP="00CB22B5">
            <w:pPr>
              <w:spacing w:line="259" w:lineRule="auto"/>
            </w:pPr>
            <w:r>
              <w:rPr>
                <w:sz w:val="20"/>
              </w:rPr>
              <w:t xml:space="preserve">E1101 </w:t>
            </w:r>
          </w:p>
        </w:tc>
        <w:tc>
          <w:tcPr>
            <w:tcW w:w="4320" w:type="dxa"/>
            <w:tcBorders>
              <w:top w:val="single" w:sz="4" w:space="0" w:color="000000"/>
              <w:left w:val="single" w:sz="4" w:space="0" w:color="000000"/>
              <w:bottom w:val="single" w:sz="4" w:space="0" w:color="000000"/>
              <w:right w:val="single" w:sz="4" w:space="0" w:color="000000"/>
            </w:tcBorders>
          </w:tcPr>
          <w:p w14:paraId="346866BF" w14:textId="77777777" w:rsidR="00425E2D" w:rsidRDefault="00425E2D" w:rsidP="00CB22B5">
            <w:pPr>
              <w:spacing w:line="259" w:lineRule="auto"/>
              <w:ind w:right="26"/>
              <w:jc w:val="both"/>
            </w:pPr>
            <w:r>
              <w:rPr>
                <w:sz w:val="20"/>
              </w:rPr>
              <w:t xml:space="preserve">Type 2 diabetes mellitus with hyperosmolarity with coma </w:t>
            </w:r>
          </w:p>
        </w:tc>
      </w:tr>
      <w:tr w:rsidR="00425E2D" w14:paraId="74CF1A24"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74AA6A82"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8C4E2A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443904F4"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5A7FD304" w14:textId="77777777" w:rsidR="00425E2D" w:rsidRDefault="00425E2D" w:rsidP="00CB22B5">
            <w:pPr>
              <w:spacing w:line="259" w:lineRule="auto"/>
            </w:pPr>
            <w:r>
              <w:rPr>
                <w:sz w:val="20"/>
              </w:rPr>
              <w:t xml:space="preserve">Type 2 diabetes mellitus with hyperglycemia </w:t>
            </w:r>
          </w:p>
        </w:tc>
      </w:tr>
      <w:tr w:rsidR="00425E2D" w14:paraId="7193DA9F"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482AC12D" w14:textId="77777777" w:rsidR="00425E2D" w:rsidRDefault="00425E2D" w:rsidP="00CB22B5">
            <w:pPr>
              <w:spacing w:line="259" w:lineRule="auto"/>
            </w:pPr>
            <w:r>
              <w:rPr>
                <w:sz w:val="20"/>
              </w:rPr>
              <w:t xml:space="preserve">25033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2B41BCFB" w14:textId="77777777" w:rsidR="00425E2D" w:rsidRDefault="00425E2D" w:rsidP="00CB22B5">
            <w:pPr>
              <w:spacing w:line="259" w:lineRule="auto"/>
            </w:pPr>
            <w:r>
              <w:rPr>
                <w:sz w:val="20"/>
              </w:rPr>
              <w:t xml:space="preserve">Diabetes with other coma, type I [juvenile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13FBB6AA" w14:textId="77777777" w:rsidR="00425E2D" w:rsidRDefault="00425E2D" w:rsidP="00CB22B5">
            <w:pPr>
              <w:spacing w:line="259" w:lineRule="auto"/>
            </w:pPr>
            <w:r>
              <w:rPr>
                <w:sz w:val="20"/>
              </w:rPr>
              <w:t xml:space="preserve">E1011 </w:t>
            </w:r>
          </w:p>
        </w:tc>
        <w:tc>
          <w:tcPr>
            <w:tcW w:w="4320" w:type="dxa"/>
            <w:tcBorders>
              <w:top w:val="single" w:sz="4" w:space="0" w:color="000000"/>
              <w:left w:val="single" w:sz="4" w:space="0" w:color="000000"/>
              <w:bottom w:val="single" w:sz="4" w:space="0" w:color="000000"/>
              <w:right w:val="single" w:sz="4" w:space="0" w:color="000000"/>
            </w:tcBorders>
          </w:tcPr>
          <w:p w14:paraId="3A9B4431" w14:textId="77777777" w:rsidR="00425E2D" w:rsidRDefault="00425E2D" w:rsidP="00CB22B5">
            <w:pPr>
              <w:spacing w:line="259" w:lineRule="auto"/>
            </w:pPr>
            <w:r>
              <w:rPr>
                <w:sz w:val="20"/>
              </w:rPr>
              <w:t xml:space="preserve">Type 1 diabetes mellitus with ketoacidosis with coma </w:t>
            </w:r>
          </w:p>
        </w:tc>
      </w:tr>
      <w:tr w:rsidR="00425E2D" w14:paraId="49F7E2CA"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5037094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A6B20C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2AD5A9DE" w14:textId="77777777" w:rsidR="00425E2D" w:rsidRDefault="00425E2D" w:rsidP="00CB22B5">
            <w:pPr>
              <w:spacing w:line="259" w:lineRule="auto"/>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61E2843C" w14:textId="77777777" w:rsidR="00425E2D" w:rsidRDefault="00425E2D" w:rsidP="00CB22B5">
            <w:pPr>
              <w:spacing w:line="259" w:lineRule="auto"/>
            </w:pPr>
            <w:r>
              <w:rPr>
                <w:sz w:val="20"/>
              </w:rPr>
              <w:t xml:space="preserve">Type 1 </w:t>
            </w:r>
            <w:proofErr w:type="spellStart"/>
            <w:r>
              <w:rPr>
                <w:sz w:val="20"/>
              </w:rPr>
              <w:t>diabeters</w:t>
            </w:r>
            <w:proofErr w:type="spellEnd"/>
            <w:r>
              <w:rPr>
                <w:sz w:val="20"/>
              </w:rPr>
              <w:t xml:space="preserve"> mellitus with hyperglycemia </w:t>
            </w:r>
          </w:p>
        </w:tc>
      </w:tr>
      <w:tr w:rsidR="00425E2D" w14:paraId="0087F100" w14:textId="77777777" w:rsidTr="00CB22B5">
        <w:trPr>
          <w:trHeight w:val="701"/>
        </w:trPr>
        <w:tc>
          <w:tcPr>
            <w:tcW w:w="787" w:type="dxa"/>
            <w:tcBorders>
              <w:top w:val="single" w:sz="4" w:space="0" w:color="000000"/>
              <w:left w:val="single" w:sz="4" w:space="0" w:color="000000"/>
              <w:bottom w:val="single" w:sz="4" w:space="0" w:color="000000"/>
              <w:right w:val="single" w:sz="4" w:space="0" w:color="000000"/>
            </w:tcBorders>
            <w:vAlign w:val="bottom"/>
          </w:tcPr>
          <w:p w14:paraId="45C435ED" w14:textId="77777777" w:rsidR="00425E2D" w:rsidRDefault="00425E2D" w:rsidP="00CB22B5">
            <w:pPr>
              <w:spacing w:line="259" w:lineRule="auto"/>
            </w:pPr>
            <w:r>
              <w:rPr>
                <w:sz w:val="20"/>
              </w:rPr>
              <w:t xml:space="preserve">25040 </w:t>
            </w:r>
          </w:p>
        </w:tc>
        <w:tc>
          <w:tcPr>
            <w:tcW w:w="3593" w:type="dxa"/>
            <w:tcBorders>
              <w:top w:val="single" w:sz="4" w:space="0" w:color="000000"/>
              <w:left w:val="single" w:sz="4" w:space="0" w:color="000000"/>
              <w:bottom w:val="single" w:sz="4" w:space="0" w:color="000000"/>
              <w:right w:val="single" w:sz="4" w:space="0" w:color="000000"/>
            </w:tcBorders>
          </w:tcPr>
          <w:p w14:paraId="13559712" w14:textId="77777777" w:rsidR="00425E2D" w:rsidRDefault="00425E2D" w:rsidP="00CB22B5">
            <w:pPr>
              <w:spacing w:line="259" w:lineRule="auto"/>
              <w:ind w:right="29"/>
            </w:pPr>
            <w:r>
              <w:rPr>
                <w:sz w:val="20"/>
              </w:rPr>
              <w:t xml:space="preserve">Diabetes with renal manifestations, type II or unspecified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55915C70" w14:textId="77777777" w:rsidR="00425E2D" w:rsidRDefault="00425E2D" w:rsidP="00CB22B5">
            <w:pPr>
              <w:spacing w:line="259" w:lineRule="auto"/>
            </w:pPr>
            <w:r>
              <w:rPr>
                <w:sz w:val="20"/>
              </w:rPr>
              <w:t xml:space="preserve">E1129 </w:t>
            </w:r>
          </w:p>
        </w:tc>
        <w:tc>
          <w:tcPr>
            <w:tcW w:w="4320" w:type="dxa"/>
            <w:tcBorders>
              <w:top w:val="single" w:sz="4" w:space="0" w:color="000000"/>
              <w:left w:val="single" w:sz="4" w:space="0" w:color="000000"/>
              <w:bottom w:val="single" w:sz="4" w:space="0" w:color="000000"/>
              <w:right w:val="single" w:sz="4" w:space="0" w:color="000000"/>
            </w:tcBorders>
          </w:tcPr>
          <w:p w14:paraId="449418CB" w14:textId="77777777" w:rsidR="00425E2D" w:rsidRDefault="00425E2D" w:rsidP="00CB22B5">
            <w:pPr>
              <w:spacing w:line="259" w:lineRule="auto"/>
              <w:jc w:val="both"/>
            </w:pPr>
            <w:proofErr w:type="spellStart"/>
            <w:r>
              <w:rPr>
                <w:sz w:val="20"/>
              </w:rPr>
              <w:t>Typer</w:t>
            </w:r>
            <w:proofErr w:type="spellEnd"/>
            <w:r>
              <w:rPr>
                <w:sz w:val="20"/>
              </w:rPr>
              <w:t xml:space="preserve"> 2 diabetes mellitus with </w:t>
            </w:r>
            <w:proofErr w:type="gramStart"/>
            <w:r>
              <w:rPr>
                <w:sz w:val="20"/>
              </w:rPr>
              <w:t>other</w:t>
            </w:r>
            <w:proofErr w:type="gramEnd"/>
            <w:r>
              <w:rPr>
                <w:sz w:val="20"/>
              </w:rPr>
              <w:t xml:space="preserve"> diabetic kidney complication </w:t>
            </w:r>
          </w:p>
        </w:tc>
      </w:tr>
      <w:tr w:rsidR="00425E2D" w14:paraId="6CF615CA" w14:textId="77777777" w:rsidTr="00CB22B5">
        <w:trPr>
          <w:trHeight w:val="468"/>
        </w:trPr>
        <w:tc>
          <w:tcPr>
            <w:tcW w:w="787" w:type="dxa"/>
            <w:tcBorders>
              <w:top w:val="single" w:sz="4" w:space="0" w:color="000000"/>
              <w:left w:val="single" w:sz="4" w:space="0" w:color="000000"/>
              <w:bottom w:val="single" w:sz="4" w:space="0" w:color="000000"/>
              <w:right w:val="single" w:sz="4" w:space="0" w:color="000000"/>
            </w:tcBorders>
            <w:vAlign w:val="bottom"/>
          </w:tcPr>
          <w:p w14:paraId="7A354AE3" w14:textId="77777777" w:rsidR="00425E2D" w:rsidRDefault="00425E2D" w:rsidP="00CB22B5">
            <w:pPr>
              <w:spacing w:line="259" w:lineRule="auto"/>
            </w:pPr>
            <w:r>
              <w:rPr>
                <w:sz w:val="20"/>
              </w:rPr>
              <w:lastRenderedPageBreak/>
              <w:t xml:space="preserve">25041 </w:t>
            </w:r>
          </w:p>
        </w:tc>
        <w:tc>
          <w:tcPr>
            <w:tcW w:w="3593" w:type="dxa"/>
            <w:tcBorders>
              <w:top w:val="single" w:sz="4" w:space="0" w:color="000000"/>
              <w:left w:val="single" w:sz="4" w:space="0" w:color="000000"/>
              <w:bottom w:val="single" w:sz="4" w:space="0" w:color="000000"/>
              <w:right w:val="single" w:sz="4" w:space="0" w:color="000000"/>
            </w:tcBorders>
          </w:tcPr>
          <w:p w14:paraId="6986E804" w14:textId="77777777" w:rsidR="00425E2D" w:rsidRDefault="00425E2D" w:rsidP="00CB22B5">
            <w:pPr>
              <w:spacing w:line="259" w:lineRule="auto"/>
            </w:pPr>
            <w:r>
              <w:rPr>
                <w:sz w:val="20"/>
              </w:rPr>
              <w:t xml:space="preserve">Diabetes with renal manifestations, type I [juvenile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777FC913" w14:textId="77777777" w:rsidR="00425E2D" w:rsidRDefault="00425E2D" w:rsidP="00CB22B5">
            <w:pPr>
              <w:spacing w:line="259" w:lineRule="auto"/>
            </w:pPr>
            <w:r>
              <w:rPr>
                <w:sz w:val="20"/>
              </w:rPr>
              <w:t xml:space="preserve">E1029 </w:t>
            </w:r>
          </w:p>
        </w:tc>
        <w:tc>
          <w:tcPr>
            <w:tcW w:w="4320" w:type="dxa"/>
            <w:tcBorders>
              <w:top w:val="single" w:sz="4" w:space="0" w:color="000000"/>
              <w:left w:val="single" w:sz="4" w:space="0" w:color="000000"/>
              <w:bottom w:val="single" w:sz="4" w:space="0" w:color="000000"/>
              <w:right w:val="single" w:sz="4" w:space="0" w:color="000000"/>
            </w:tcBorders>
          </w:tcPr>
          <w:p w14:paraId="7C51E61E" w14:textId="77777777" w:rsidR="00425E2D" w:rsidRDefault="00425E2D" w:rsidP="00CB22B5">
            <w:pPr>
              <w:spacing w:line="259" w:lineRule="auto"/>
            </w:pPr>
            <w:r>
              <w:rPr>
                <w:sz w:val="20"/>
              </w:rPr>
              <w:t xml:space="preserve">Type 1 diabetes mellitus with </w:t>
            </w:r>
            <w:proofErr w:type="gramStart"/>
            <w:r>
              <w:rPr>
                <w:sz w:val="20"/>
              </w:rPr>
              <w:t>other</w:t>
            </w:r>
            <w:proofErr w:type="gramEnd"/>
            <w:r>
              <w:rPr>
                <w:sz w:val="20"/>
              </w:rPr>
              <w:t xml:space="preserve"> diabetic kidney complication </w:t>
            </w:r>
          </w:p>
        </w:tc>
      </w:tr>
      <w:tr w:rsidR="00425E2D" w14:paraId="48B4A6CB" w14:textId="77777777" w:rsidTr="00CB22B5">
        <w:trPr>
          <w:trHeight w:val="24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37AEE131" w14:textId="77777777" w:rsidR="00425E2D" w:rsidRDefault="00425E2D" w:rsidP="00CB22B5">
            <w:pPr>
              <w:spacing w:line="259" w:lineRule="auto"/>
            </w:pPr>
            <w:r>
              <w:rPr>
                <w:sz w:val="20"/>
              </w:rPr>
              <w:t xml:space="preserve">25042 </w:t>
            </w:r>
          </w:p>
        </w:tc>
        <w:tc>
          <w:tcPr>
            <w:tcW w:w="3593" w:type="dxa"/>
            <w:vMerge w:val="restart"/>
            <w:tcBorders>
              <w:top w:val="single" w:sz="4" w:space="0" w:color="000000"/>
              <w:left w:val="single" w:sz="4" w:space="0" w:color="000000"/>
              <w:bottom w:val="single" w:sz="4" w:space="0" w:color="000000"/>
              <w:right w:val="single" w:sz="4" w:space="0" w:color="000000"/>
            </w:tcBorders>
          </w:tcPr>
          <w:p w14:paraId="4B01E38D" w14:textId="77777777" w:rsidR="00425E2D" w:rsidRDefault="00425E2D" w:rsidP="00CB22B5">
            <w:pPr>
              <w:spacing w:line="259" w:lineRule="auto"/>
              <w:ind w:right="29"/>
            </w:pPr>
            <w:r>
              <w:rPr>
                <w:sz w:val="20"/>
              </w:rPr>
              <w:t xml:space="preserve">Diabetes with renal manifestations, type II or unspecified type, uncontrolled </w:t>
            </w:r>
          </w:p>
        </w:tc>
        <w:tc>
          <w:tcPr>
            <w:tcW w:w="840" w:type="dxa"/>
            <w:tcBorders>
              <w:top w:val="single" w:sz="4" w:space="0" w:color="000000"/>
              <w:left w:val="single" w:sz="4" w:space="0" w:color="000000"/>
              <w:bottom w:val="single" w:sz="4" w:space="0" w:color="000000"/>
              <w:right w:val="single" w:sz="4" w:space="0" w:color="000000"/>
            </w:tcBorders>
          </w:tcPr>
          <w:p w14:paraId="22836E64" w14:textId="77777777" w:rsidR="00425E2D" w:rsidRDefault="00425E2D" w:rsidP="00CB22B5">
            <w:pPr>
              <w:spacing w:line="259" w:lineRule="auto"/>
            </w:pPr>
            <w:r>
              <w:rPr>
                <w:sz w:val="20"/>
              </w:rPr>
              <w:t xml:space="preserve">E1121 </w:t>
            </w:r>
          </w:p>
        </w:tc>
        <w:tc>
          <w:tcPr>
            <w:tcW w:w="4320" w:type="dxa"/>
            <w:tcBorders>
              <w:top w:val="single" w:sz="4" w:space="0" w:color="000000"/>
              <w:left w:val="single" w:sz="4" w:space="0" w:color="000000"/>
              <w:bottom w:val="single" w:sz="4" w:space="0" w:color="000000"/>
              <w:right w:val="single" w:sz="4" w:space="0" w:color="000000"/>
            </w:tcBorders>
          </w:tcPr>
          <w:p w14:paraId="272EC7D3" w14:textId="77777777" w:rsidR="00425E2D" w:rsidRDefault="00425E2D" w:rsidP="00CB22B5">
            <w:pPr>
              <w:spacing w:line="259" w:lineRule="auto"/>
            </w:pPr>
            <w:r>
              <w:rPr>
                <w:sz w:val="20"/>
              </w:rPr>
              <w:t xml:space="preserve">Type 2 diabetes mellitus with diabetic nephropathy </w:t>
            </w:r>
          </w:p>
        </w:tc>
      </w:tr>
      <w:tr w:rsidR="00425E2D" w14:paraId="78EB5F7C"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556F9BFA"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5BFA4A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141D7F68"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4AAD643D" w14:textId="77777777" w:rsidR="00425E2D" w:rsidRDefault="00425E2D" w:rsidP="00CB22B5">
            <w:pPr>
              <w:spacing w:line="259" w:lineRule="auto"/>
            </w:pPr>
            <w:r>
              <w:rPr>
                <w:sz w:val="20"/>
              </w:rPr>
              <w:t xml:space="preserve">Type 2 diabetes mellitus with hyperglycemia </w:t>
            </w:r>
          </w:p>
        </w:tc>
      </w:tr>
      <w:tr w:rsidR="00425E2D" w14:paraId="3834F49C" w14:textId="77777777" w:rsidTr="00CB22B5">
        <w:trPr>
          <w:trHeight w:val="24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78BB0464" w14:textId="77777777" w:rsidR="00425E2D" w:rsidRDefault="00425E2D" w:rsidP="00CB22B5">
            <w:pPr>
              <w:spacing w:line="259" w:lineRule="auto"/>
            </w:pPr>
            <w:r>
              <w:rPr>
                <w:sz w:val="20"/>
              </w:rPr>
              <w:t xml:space="preserve">25043 </w:t>
            </w:r>
          </w:p>
        </w:tc>
        <w:tc>
          <w:tcPr>
            <w:tcW w:w="3593" w:type="dxa"/>
            <w:vMerge w:val="restart"/>
            <w:tcBorders>
              <w:top w:val="single" w:sz="4" w:space="0" w:color="000000"/>
              <w:left w:val="single" w:sz="4" w:space="0" w:color="000000"/>
              <w:bottom w:val="single" w:sz="4" w:space="0" w:color="000000"/>
              <w:right w:val="single" w:sz="4" w:space="0" w:color="000000"/>
            </w:tcBorders>
          </w:tcPr>
          <w:p w14:paraId="39A46358" w14:textId="77777777" w:rsidR="00425E2D" w:rsidRDefault="00425E2D" w:rsidP="00CB22B5">
            <w:pPr>
              <w:spacing w:line="259" w:lineRule="auto"/>
            </w:pPr>
            <w:r>
              <w:rPr>
                <w:sz w:val="20"/>
              </w:rPr>
              <w:t xml:space="preserve">Diabetes with renal manifestations, type I [juvenile type], uncontrolled </w:t>
            </w:r>
          </w:p>
        </w:tc>
        <w:tc>
          <w:tcPr>
            <w:tcW w:w="840" w:type="dxa"/>
            <w:tcBorders>
              <w:top w:val="single" w:sz="4" w:space="0" w:color="000000"/>
              <w:left w:val="single" w:sz="4" w:space="0" w:color="000000"/>
              <w:bottom w:val="single" w:sz="4" w:space="0" w:color="000000"/>
              <w:right w:val="single" w:sz="4" w:space="0" w:color="000000"/>
            </w:tcBorders>
          </w:tcPr>
          <w:p w14:paraId="7283F9E9" w14:textId="77777777" w:rsidR="00425E2D" w:rsidRDefault="00425E2D" w:rsidP="00CB22B5">
            <w:pPr>
              <w:spacing w:line="259" w:lineRule="auto"/>
            </w:pPr>
            <w:r>
              <w:rPr>
                <w:sz w:val="20"/>
              </w:rPr>
              <w:t xml:space="preserve">E1021 </w:t>
            </w:r>
          </w:p>
        </w:tc>
        <w:tc>
          <w:tcPr>
            <w:tcW w:w="4320" w:type="dxa"/>
            <w:tcBorders>
              <w:top w:val="single" w:sz="4" w:space="0" w:color="000000"/>
              <w:left w:val="single" w:sz="4" w:space="0" w:color="000000"/>
              <w:bottom w:val="single" w:sz="4" w:space="0" w:color="000000"/>
              <w:right w:val="single" w:sz="4" w:space="0" w:color="000000"/>
            </w:tcBorders>
          </w:tcPr>
          <w:p w14:paraId="4C1762C5" w14:textId="77777777" w:rsidR="00425E2D" w:rsidRDefault="00425E2D" w:rsidP="00CB22B5">
            <w:pPr>
              <w:spacing w:line="259" w:lineRule="auto"/>
            </w:pPr>
            <w:r>
              <w:rPr>
                <w:sz w:val="20"/>
              </w:rPr>
              <w:t xml:space="preserve">Type 1 diabetes mellitus with diabetic neuropathy </w:t>
            </w:r>
          </w:p>
        </w:tc>
      </w:tr>
      <w:tr w:rsidR="00425E2D" w14:paraId="20AE805A"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6298E4BA"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E8BAE88"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6FB34DA7" w14:textId="77777777" w:rsidR="00425E2D" w:rsidRDefault="00425E2D" w:rsidP="00CB22B5">
            <w:pPr>
              <w:spacing w:line="259" w:lineRule="auto"/>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4CB6ECFD" w14:textId="77777777" w:rsidR="00425E2D" w:rsidRDefault="00425E2D" w:rsidP="00CB22B5">
            <w:pPr>
              <w:spacing w:line="259" w:lineRule="auto"/>
            </w:pPr>
            <w:r>
              <w:rPr>
                <w:sz w:val="20"/>
              </w:rPr>
              <w:t xml:space="preserve">Type 1 diabetes mellitus with hyperglycemia </w:t>
            </w:r>
          </w:p>
        </w:tc>
      </w:tr>
      <w:tr w:rsidR="00425E2D" w14:paraId="1C6B5102"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617EB963" w14:textId="77777777" w:rsidR="00425E2D" w:rsidRDefault="00425E2D" w:rsidP="00CB22B5">
            <w:pPr>
              <w:spacing w:line="259" w:lineRule="auto"/>
            </w:pPr>
            <w:r>
              <w:rPr>
                <w:sz w:val="20"/>
              </w:rPr>
              <w:t xml:space="preserve">25050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559AE9C0" w14:textId="77777777" w:rsidR="00425E2D" w:rsidRDefault="00425E2D" w:rsidP="00CB22B5">
            <w:pPr>
              <w:spacing w:line="259" w:lineRule="auto"/>
            </w:pPr>
            <w:r>
              <w:rPr>
                <w:sz w:val="20"/>
              </w:rPr>
              <w:t xml:space="preserve">Diabetes with ophthalmic manifestations, type II or unspecified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33063BF9" w14:textId="77777777" w:rsidR="00425E2D" w:rsidRDefault="00425E2D" w:rsidP="00CB22B5">
            <w:pPr>
              <w:spacing w:line="259" w:lineRule="auto"/>
            </w:pPr>
            <w:r>
              <w:rPr>
                <w:sz w:val="20"/>
              </w:rPr>
              <w:t xml:space="preserve">E11311 </w:t>
            </w:r>
          </w:p>
        </w:tc>
        <w:tc>
          <w:tcPr>
            <w:tcW w:w="4320" w:type="dxa"/>
            <w:tcBorders>
              <w:top w:val="single" w:sz="4" w:space="0" w:color="000000"/>
              <w:left w:val="single" w:sz="4" w:space="0" w:color="000000"/>
              <w:bottom w:val="single" w:sz="4" w:space="0" w:color="000000"/>
              <w:right w:val="single" w:sz="4" w:space="0" w:color="000000"/>
            </w:tcBorders>
          </w:tcPr>
          <w:p w14:paraId="11379567" w14:textId="77777777" w:rsidR="00425E2D" w:rsidRDefault="00425E2D" w:rsidP="00CB22B5">
            <w:pPr>
              <w:spacing w:line="259" w:lineRule="auto"/>
            </w:pPr>
            <w:r>
              <w:rPr>
                <w:sz w:val="20"/>
              </w:rPr>
              <w:t xml:space="preserve">Type 2 diabetes mellitus with unspecified diabetic retinopathy with macular edema.  </w:t>
            </w:r>
          </w:p>
        </w:tc>
      </w:tr>
      <w:tr w:rsidR="00425E2D" w14:paraId="3B13B8A3" w14:textId="77777777" w:rsidTr="00CB22B5">
        <w:trPr>
          <w:trHeight w:val="470"/>
        </w:trPr>
        <w:tc>
          <w:tcPr>
            <w:tcW w:w="0" w:type="auto"/>
            <w:vMerge/>
            <w:tcBorders>
              <w:top w:val="nil"/>
              <w:left w:val="single" w:sz="4" w:space="0" w:color="000000"/>
              <w:bottom w:val="nil"/>
              <w:right w:val="single" w:sz="4" w:space="0" w:color="000000"/>
            </w:tcBorders>
          </w:tcPr>
          <w:p w14:paraId="5C0F833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A2A4F8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43A4A8F" w14:textId="77777777" w:rsidR="00425E2D" w:rsidRDefault="00425E2D" w:rsidP="00CB22B5">
            <w:pPr>
              <w:spacing w:line="259" w:lineRule="auto"/>
            </w:pPr>
            <w:r>
              <w:rPr>
                <w:sz w:val="20"/>
              </w:rPr>
              <w:t xml:space="preserve">E11319 </w:t>
            </w:r>
          </w:p>
        </w:tc>
        <w:tc>
          <w:tcPr>
            <w:tcW w:w="4320" w:type="dxa"/>
            <w:tcBorders>
              <w:top w:val="single" w:sz="4" w:space="0" w:color="000000"/>
              <w:left w:val="single" w:sz="4" w:space="0" w:color="000000"/>
              <w:bottom w:val="single" w:sz="4" w:space="0" w:color="000000"/>
              <w:right w:val="single" w:sz="4" w:space="0" w:color="000000"/>
            </w:tcBorders>
          </w:tcPr>
          <w:p w14:paraId="6B4B193A" w14:textId="77777777" w:rsidR="00425E2D" w:rsidRDefault="00425E2D" w:rsidP="00CB22B5">
            <w:pPr>
              <w:spacing w:line="259" w:lineRule="auto"/>
            </w:pPr>
            <w:r>
              <w:rPr>
                <w:sz w:val="20"/>
              </w:rPr>
              <w:t xml:space="preserve">Type 2 diabetes mellitus with unspecified diabetic retinopathy without macular edema </w:t>
            </w:r>
          </w:p>
        </w:tc>
      </w:tr>
      <w:tr w:rsidR="00425E2D" w14:paraId="2BC73235" w14:textId="77777777" w:rsidTr="00CB22B5">
        <w:trPr>
          <w:trHeight w:val="240"/>
        </w:trPr>
        <w:tc>
          <w:tcPr>
            <w:tcW w:w="0" w:type="auto"/>
            <w:vMerge/>
            <w:tcBorders>
              <w:top w:val="nil"/>
              <w:left w:val="single" w:sz="4" w:space="0" w:color="000000"/>
              <w:bottom w:val="nil"/>
              <w:right w:val="single" w:sz="4" w:space="0" w:color="000000"/>
            </w:tcBorders>
          </w:tcPr>
          <w:p w14:paraId="7E9F14B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7EA7F9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3A2E2FF5" w14:textId="77777777" w:rsidR="00425E2D" w:rsidRDefault="00425E2D" w:rsidP="00CB22B5">
            <w:pPr>
              <w:spacing w:line="259" w:lineRule="auto"/>
            </w:pPr>
            <w:r>
              <w:rPr>
                <w:sz w:val="20"/>
              </w:rPr>
              <w:t xml:space="preserve">E1136 </w:t>
            </w:r>
          </w:p>
        </w:tc>
        <w:tc>
          <w:tcPr>
            <w:tcW w:w="4320" w:type="dxa"/>
            <w:tcBorders>
              <w:top w:val="single" w:sz="4" w:space="0" w:color="000000"/>
              <w:left w:val="single" w:sz="4" w:space="0" w:color="000000"/>
              <w:bottom w:val="single" w:sz="4" w:space="0" w:color="000000"/>
              <w:right w:val="single" w:sz="4" w:space="0" w:color="000000"/>
            </w:tcBorders>
          </w:tcPr>
          <w:p w14:paraId="18F28AE5" w14:textId="77777777" w:rsidR="00425E2D" w:rsidRDefault="00425E2D" w:rsidP="00CB22B5">
            <w:pPr>
              <w:spacing w:line="259" w:lineRule="auto"/>
            </w:pPr>
            <w:r>
              <w:rPr>
                <w:sz w:val="20"/>
              </w:rPr>
              <w:t xml:space="preserve">Type 2 diabetes mellitus with diabetic cataract </w:t>
            </w:r>
          </w:p>
        </w:tc>
      </w:tr>
      <w:tr w:rsidR="00425E2D" w14:paraId="65DE94E7"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13DDEBE1"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3AEDB4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61FD42B" w14:textId="77777777" w:rsidR="00425E2D" w:rsidRDefault="00425E2D" w:rsidP="00CB22B5">
            <w:pPr>
              <w:spacing w:line="259" w:lineRule="auto"/>
            </w:pPr>
            <w:r>
              <w:rPr>
                <w:sz w:val="20"/>
              </w:rPr>
              <w:t xml:space="preserve">E1139 </w:t>
            </w:r>
          </w:p>
        </w:tc>
        <w:tc>
          <w:tcPr>
            <w:tcW w:w="4320" w:type="dxa"/>
            <w:tcBorders>
              <w:top w:val="single" w:sz="4" w:space="0" w:color="000000"/>
              <w:left w:val="single" w:sz="4" w:space="0" w:color="000000"/>
              <w:bottom w:val="single" w:sz="4" w:space="0" w:color="000000"/>
              <w:right w:val="single" w:sz="4" w:space="0" w:color="000000"/>
            </w:tcBorders>
          </w:tcPr>
          <w:p w14:paraId="2E1B3C21" w14:textId="77777777" w:rsidR="00425E2D" w:rsidRDefault="00425E2D" w:rsidP="00CB22B5">
            <w:pPr>
              <w:spacing w:line="259" w:lineRule="auto"/>
            </w:pPr>
            <w:r>
              <w:rPr>
                <w:sz w:val="20"/>
              </w:rPr>
              <w:t xml:space="preserve">Type 2 diabetes mellitus with other diabetic ophthalmic complication </w:t>
            </w:r>
          </w:p>
        </w:tc>
      </w:tr>
      <w:tr w:rsidR="00425E2D" w14:paraId="0AE6D5EE"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270356BC" w14:textId="77777777" w:rsidR="00425E2D" w:rsidRDefault="00425E2D" w:rsidP="00CB22B5">
            <w:pPr>
              <w:spacing w:line="259" w:lineRule="auto"/>
            </w:pPr>
            <w:r>
              <w:rPr>
                <w:sz w:val="20"/>
              </w:rPr>
              <w:t xml:space="preserve">25051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46232497" w14:textId="77777777" w:rsidR="00425E2D" w:rsidRDefault="00425E2D" w:rsidP="00CB22B5">
            <w:pPr>
              <w:spacing w:line="259" w:lineRule="auto"/>
            </w:pPr>
            <w:r>
              <w:rPr>
                <w:sz w:val="20"/>
              </w:rPr>
              <w:t xml:space="preserve">Diabetes with ophthalmic manifestations, </w:t>
            </w:r>
          </w:p>
          <w:p w14:paraId="4D3F9AD5" w14:textId="77777777" w:rsidR="00425E2D" w:rsidRDefault="00425E2D" w:rsidP="00CB22B5">
            <w:pPr>
              <w:spacing w:line="259" w:lineRule="auto"/>
            </w:pPr>
            <w:r>
              <w:rPr>
                <w:sz w:val="20"/>
              </w:rPr>
              <w:t xml:space="preserve">type I [juvenile type], not states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1C23BF63" w14:textId="77777777" w:rsidR="00425E2D" w:rsidRDefault="00425E2D" w:rsidP="00CB22B5">
            <w:pPr>
              <w:spacing w:line="259" w:lineRule="auto"/>
            </w:pPr>
            <w:r>
              <w:rPr>
                <w:sz w:val="20"/>
              </w:rPr>
              <w:t xml:space="preserve">E10311 </w:t>
            </w:r>
          </w:p>
        </w:tc>
        <w:tc>
          <w:tcPr>
            <w:tcW w:w="4320" w:type="dxa"/>
            <w:tcBorders>
              <w:top w:val="single" w:sz="4" w:space="0" w:color="000000"/>
              <w:left w:val="single" w:sz="4" w:space="0" w:color="000000"/>
              <w:bottom w:val="single" w:sz="4" w:space="0" w:color="000000"/>
              <w:right w:val="single" w:sz="4" w:space="0" w:color="000000"/>
            </w:tcBorders>
          </w:tcPr>
          <w:p w14:paraId="227202EC" w14:textId="77777777" w:rsidR="00425E2D" w:rsidRDefault="00425E2D" w:rsidP="00CB22B5">
            <w:pPr>
              <w:spacing w:line="259" w:lineRule="auto"/>
            </w:pPr>
            <w:r>
              <w:rPr>
                <w:sz w:val="20"/>
              </w:rPr>
              <w:t xml:space="preserve">Type 1 diabetes mellitus with unspecified diabetic retinopathy with macular edema.  </w:t>
            </w:r>
          </w:p>
        </w:tc>
      </w:tr>
      <w:tr w:rsidR="00425E2D" w14:paraId="38151D9E" w14:textId="77777777" w:rsidTr="00CB22B5">
        <w:trPr>
          <w:trHeight w:val="468"/>
        </w:trPr>
        <w:tc>
          <w:tcPr>
            <w:tcW w:w="0" w:type="auto"/>
            <w:vMerge/>
            <w:tcBorders>
              <w:top w:val="nil"/>
              <w:left w:val="single" w:sz="4" w:space="0" w:color="000000"/>
              <w:bottom w:val="nil"/>
              <w:right w:val="single" w:sz="4" w:space="0" w:color="000000"/>
            </w:tcBorders>
          </w:tcPr>
          <w:p w14:paraId="54A9B5C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DB01EA4"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89430A7" w14:textId="77777777" w:rsidR="00425E2D" w:rsidRDefault="00425E2D" w:rsidP="00CB22B5">
            <w:pPr>
              <w:spacing w:line="259" w:lineRule="auto"/>
            </w:pPr>
            <w:r>
              <w:rPr>
                <w:sz w:val="20"/>
              </w:rPr>
              <w:t xml:space="preserve">E10319 </w:t>
            </w:r>
          </w:p>
        </w:tc>
        <w:tc>
          <w:tcPr>
            <w:tcW w:w="4320" w:type="dxa"/>
            <w:tcBorders>
              <w:top w:val="single" w:sz="4" w:space="0" w:color="000000"/>
              <w:left w:val="single" w:sz="4" w:space="0" w:color="000000"/>
              <w:bottom w:val="single" w:sz="4" w:space="0" w:color="000000"/>
              <w:right w:val="single" w:sz="4" w:space="0" w:color="000000"/>
            </w:tcBorders>
          </w:tcPr>
          <w:p w14:paraId="281B3D8D" w14:textId="77777777" w:rsidR="00425E2D" w:rsidRDefault="00425E2D" w:rsidP="00CB22B5">
            <w:pPr>
              <w:spacing w:line="259" w:lineRule="auto"/>
            </w:pPr>
            <w:r>
              <w:rPr>
                <w:sz w:val="20"/>
              </w:rPr>
              <w:t xml:space="preserve">Type 1 diabetes mellitus with unspecified diabetic retinopathy without macular edema </w:t>
            </w:r>
          </w:p>
        </w:tc>
      </w:tr>
      <w:tr w:rsidR="00425E2D" w14:paraId="0FEF9DDE" w14:textId="77777777" w:rsidTr="00CB22B5">
        <w:trPr>
          <w:trHeight w:val="240"/>
        </w:trPr>
        <w:tc>
          <w:tcPr>
            <w:tcW w:w="0" w:type="auto"/>
            <w:vMerge/>
            <w:tcBorders>
              <w:top w:val="nil"/>
              <w:left w:val="single" w:sz="4" w:space="0" w:color="000000"/>
              <w:bottom w:val="nil"/>
              <w:right w:val="single" w:sz="4" w:space="0" w:color="000000"/>
            </w:tcBorders>
          </w:tcPr>
          <w:p w14:paraId="1D1E169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6561AD7"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50507E79" w14:textId="77777777" w:rsidR="00425E2D" w:rsidRDefault="00425E2D" w:rsidP="00CB22B5">
            <w:pPr>
              <w:spacing w:line="259" w:lineRule="auto"/>
            </w:pPr>
            <w:r>
              <w:rPr>
                <w:sz w:val="20"/>
              </w:rPr>
              <w:t xml:space="preserve">E1036 </w:t>
            </w:r>
          </w:p>
        </w:tc>
        <w:tc>
          <w:tcPr>
            <w:tcW w:w="4320" w:type="dxa"/>
            <w:tcBorders>
              <w:top w:val="single" w:sz="4" w:space="0" w:color="000000"/>
              <w:left w:val="single" w:sz="4" w:space="0" w:color="000000"/>
              <w:bottom w:val="single" w:sz="4" w:space="0" w:color="000000"/>
              <w:right w:val="single" w:sz="4" w:space="0" w:color="000000"/>
            </w:tcBorders>
          </w:tcPr>
          <w:p w14:paraId="3B10D607" w14:textId="77777777" w:rsidR="00425E2D" w:rsidRDefault="00425E2D" w:rsidP="00CB22B5">
            <w:pPr>
              <w:spacing w:line="259" w:lineRule="auto"/>
            </w:pPr>
            <w:r>
              <w:rPr>
                <w:sz w:val="20"/>
              </w:rPr>
              <w:t xml:space="preserve">Type 1 diabetes mellitus with diabetic cataract </w:t>
            </w:r>
          </w:p>
        </w:tc>
      </w:tr>
      <w:tr w:rsidR="00425E2D" w14:paraId="795732A6"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76880086"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A88FB55"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41EC006" w14:textId="77777777" w:rsidR="00425E2D" w:rsidRDefault="00425E2D" w:rsidP="00CB22B5">
            <w:pPr>
              <w:spacing w:line="259" w:lineRule="auto"/>
            </w:pPr>
            <w:r>
              <w:rPr>
                <w:sz w:val="20"/>
              </w:rPr>
              <w:t xml:space="preserve">E1039 </w:t>
            </w:r>
          </w:p>
        </w:tc>
        <w:tc>
          <w:tcPr>
            <w:tcW w:w="4320" w:type="dxa"/>
            <w:tcBorders>
              <w:top w:val="single" w:sz="4" w:space="0" w:color="000000"/>
              <w:left w:val="single" w:sz="4" w:space="0" w:color="000000"/>
              <w:bottom w:val="single" w:sz="4" w:space="0" w:color="000000"/>
              <w:right w:val="single" w:sz="4" w:space="0" w:color="000000"/>
            </w:tcBorders>
          </w:tcPr>
          <w:p w14:paraId="3AB97F58" w14:textId="77777777" w:rsidR="00425E2D" w:rsidRDefault="00425E2D" w:rsidP="00CB22B5">
            <w:pPr>
              <w:spacing w:line="259" w:lineRule="auto"/>
            </w:pPr>
            <w:r>
              <w:rPr>
                <w:sz w:val="20"/>
              </w:rPr>
              <w:t xml:space="preserve">Type 1 diabetes mellitus with other diabetic ophthalmic complication </w:t>
            </w:r>
          </w:p>
        </w:tc>
      </w:tr>
      <w:tr w:rsidR="00425E2D" w14:paraId="4AD2D76B"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213F08C9" w14:textId="77777777" w:rsidR="00425E2D" w:rsidRDefault="00425E2D" w:rsidP="00CB22B5">
            <w:pPr>
              <w:spacing w:line="259" w:lineRule="auto"/>
            </w:pPr>
            <w:r>
              <w:rPr>
                <w:sz w:val="20"/>
              </w:rPr>
              <w:t xml:space="preserve">25052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0A40D1E0" w14:textId="77777777" w:rsidR="00425E2D" w:rsidRDefault="00425E2D" w:rsidP="00CB22B5">
            <w:pPr>
              <w:spacing w:line="259" w:lineRule="auto"/>
            </w:pPr>
            <w:r>
              <w:rPr>
                <w:sz w:val="20"/>
              </w:rPr>
              <w:t xml:space="preserve">Diabetes with ophthalmic manifestations, type II or unspecified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73C04375" w14:textId="77777777" w:rsidR="00425E2D" w:rsidRDefault="00425E2D" w:rsidP="00CB22B5">
            <w:pPr>
              <w:spacing w:line="259" w:lineRule="auto"/>
            </w:pPr>
            <w:r>
              <w:rPr>
                <w:sz w:val="20"/>
              </w:rPr>
              <w:t xml:space="preserve">E11311 </w:t>
            </w:r>
          </w:p>
        </w:tc>
        <w:tc>
          <w:tcPr>
            <w:tcW w:w="4320" w:type="dxa"/>
            <w:tcBorders>
              <w:top w:val="single" w:sz="4" w:space="0" w:color="000000"/>
              <w:left w:val="single" w:sz="4" w:space="0" w:color="000000"/>
              <w:bottom w:val="single" w:sz="4" w:space="0" w:color="000000"/>
              <w:right w:val="single" w:sz="4" w:space="0" w:color="000000"/>
            </w:tcBorders>
          </w:tcPr>
          <w:p w14:paraId="31E8CB7A" w14:textId="77777777" w:rsidR="00425E2D" w:rsidRDefault="00425E2D" w:rsidP="00CB22B5">
            <w:pPr>
              <w:spacing w:line="259" w:lineRule="auto"/>
            </w:pPr>
            <w:r>
              <w:rPr>
                <w:sz w:val="20"/>
              </w:rPr>
              <w:t xml:space="preserve">Type 2 diabetes mellitus with unspecified diabetic retinopathy with macular edema.  </w:t>
            </w:r>
          </w:p>
        </w:tc>
      </w:tr>
      <w:tr w:rsidR="00425E2D" w14:paraId="2EE08A20" w14:textId="77777777" w:rsidTr="00CB22B5">
        <w:trPr>
          <w:trHeight w:val="470"/>
        </w:trPr>
        <w:tc>
          <w:tcPr>
            <w:tcW w:w="0" w:type="auto"/>
            <w:vMerge/>
            <w:tcBorders>
              <w:top w:val="nil"/>
              <w:left w:val="single" w:sz="4" w:space="0" w:color="000000"/>
              <w:bottom w:val="nil"/>
              <w:right w:val="single" w:sz="4" w:space="0" w:color="000000"/>
            </w:tcBorders>
          </w:tcPr>
          <w:p w14:paraId="159F046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077D548"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03DEF0A" w14:textId="77777777" w:rsidR="00425E2D" w:rsidRDefault="00425E2D" w:rsidP="00CB22B5">
            <w:pPr>
              <w:spacing w:line="259" w:lineRule="auto"/>
            </w:pPr>
            <w:r>
              <w:rPr>
                <w:sz w:val="20"/>
              </w:rPr>
              <w:t xml:space="preserve">E11319 </w:t>
            </w:r>
          </w:p>
        </w:tc>
        <w:tc>
          <w:tcPr>
            <w:tcW w:w="4320" w:type="dxa"/>
            <w:tcBorders>
              <w:top w:val="single" w:sz="4" w:space="0" w:color="000000"/>
              <w:left w:val="single" w:sz="4" w:space="0" w:color="000000"/>
              <w:bottom w:val="single" w:sz="4" w:space="0" w:color="000000"/>
              <w:right w:val="single" w:sz="4" w:space="0" w:color="000000"/>
            </w:tcBorders>
          </w:tcPr>
          <w:p w14:paraId="43084234" w14:textId="77777777" w:rsidR="00425E2D" w:rsidRDefault="00425E2D" w:rsidP="00CB22B5">
            <w:pPr>
              <w:spacing w:line="259" w:lineRule="auto"/>
            </w:pPr>
            <w:r>
              <w:rPr>
                <w:sz w:val="20"/>
              </w:rPr>
              <w:t xml:space="preserve">Type 2 diabetes mellitus with unspecified diabetic </w:t>
            </w:r>
            <w:r>
              <w:rPr>
                <w:sz w:val="20"/>
              </w:rPr>
              <w:lastRenderedPageBreak/>
              <w:t xml:space="preserve">retinopathy without macular edema </w:t>
            </w:r>
          </w:p>
        </w:tc>
      </w:tr>
      <w:tr w:rsidR="00425E2D" w14:paraId="2CAD30A3" w14:textId="77777777" w:rsidTr="00CB22B5">
        <w:trPr>
          <w:trHeight w:val="240"/>
        </w:trPr>
        <w:tc>
          <w:tcPr>
            <w:tcW w:w="0" w:type="auto"/>
            <w:vMerge/>
            <w:tcBorders>
              <w:top w:val="nil"/>
              <w:left w:val="single" w:sz="4" w:space="0" w:color="000000"/>
              <w:bottom w:val="nil"/>
              <w:right w:val="single" w:sz="4" w:space="0" w:color="000000"/>
            </w:tcBorders>
          </w:tcPr>
          <w:p w14:paraId="771FC12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427CC5"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49B945A4" w14:textId="77777777" w:rsidR="00425E2D" w:rsidRDefault="00425E2D" w:rsidP="00CB22B5">
            <w:pPr>
              <w:spacing w:line="259" w:lineRule="auto"/>
            </w:pPr>
            <w:r>
              <w:rPr>
                <w:sz w:val="20"/>
              </w:rPr>
              <w:t xml:space="preserve">E1136 </w:t>
            </w:r>
          </w:p>
        </w:tc>
        <w:tc>
          <w:tcPr>
            <w:tcW w:w="4320" w:type="dxa"/>
            <w:tcBorders>
              <w:top w:val="single" w:sz="4" w:space="0" w:color="000000"/>
              <w:left w:val="single" w:sz="4" w:space="0" w:color="000000"/>
              <w:bottom w:val="single" w:sz="4" w:space="0" w:color="000000"/>
              <w:right w:val="single" w:sz="4" w:space="0" w:color="000000"/>
            </w:tcBorders>
          </w:tcPr>
          <w:p w14:paraId="63B187A2" w14:textId="77777777" w:rsidR="00425E2D" w:rsidRDefault="00425E2D" w:rsidP="00CB22B5">
            <w:pPr>
              <w:spacing w:line="259" w:lineRule="auto"/>
            </w:pPr>
            <w:r>
              <w:rPr>
                <w:sz w:val="20"/>
              </w:rPr>
              <w:t xml:space="preserve">Type 2 diabetes mellitus with diabetic cataract </w:t>
            </w:r>
          </w:p>
        </w:tc>
      </w:tr>
      <w:tr w:rsidR="00425E2D" w14:paraId="336EA3B2" w14:textId="77777777" w:rsidTr="00CB22B5">
        <w:trPr>
          <w:trHeight w:val="470"/>
        </w:trPr>
        <w:tc>
          <w:tcPr>
            <w:tcW w:w="0" w:type="auto"/>
            <w:vMerge/>
            <w:tcBorders>
              <w:top w:val="nil"/>
              <w:left w:val="single" w:sz="4" w:space="0" w:color="000000"/>
              <w:bottom w:val="nil"/>
              <w:right w:val="single" w:sz="4" w:space="0" w:color="000000"/>
            </w:tcBorders>
          </w:tcPr>
          <w:p w14:paraId="0B2FAE7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43D4A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8410B71" w14:textId="77777777" w:rsidR="00425E2D" w:rsidRDefault="00425E2D" w:rsidP="00CB22B5">
            <w:pPr>
              <w:spacing w:line="259" w:lineRule="auto"/>
            </w:pPr>
            <w:r>
              <w:rPr>
                <w:sz w:val="20"/>
              </w:rPr>
              <w:t xml:space="preserve">E1139 </w:t>
            </w:r>
          </w:p>
        </w:tc>
        <w:tc>
          <w:tcPr>
            <w:tcW w:w="4320" w:type="dxa"/>
            <w:tcBorders>
              <w:top w:val="single" w:sz="4" w:space="0" w:color="000000"/>
              <w:left w:val="single" w:sz="4" w:space="0" w:color="000000"/>
              <w:bottom w:val="single" w:sz="4" w:space="0" w:color="000000"/>
              <w:right w:val="single" w:sz="4" w:space="0" w:color="000000"/>
            </w:tcBorders>
          </w:tcPr>
          <w:p w14:paraId="6260B78E" w14:textId="77777777" w:rsidR="00425E2D" w:rsidRDefault="00425E2D" w:rsidP="00CB22B5">
            <w:pPr>
              <w:spacing w:line="259" w:lineRule="auto"/>
            </w:pPr>
            <w:r>
              <w:rPr>
                <w:sz w:val="20"/>
              </w:rPr>
              <w:t xml:space="preserve">Type 2 diabetes mellitus with other diabetic ophthalmic complication </w:t>
            </w:r>
          </w:p>
        </w:tc>
      </w:tr>
      <w:tr w:rsidR="00425E2D" w14:paraId="23783A38"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368AA6BA"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02AF6D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0B4CD567"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1DA3797C" w14:textId="77777777" w:rsidR="00425E2D" w:rsidRDefault="00425E2D" w:rsidP="00CB22B5">
            <w:pPr>
              <w:spacing w:line="259" w:lineRule="auto"/>
            </w:pPr>
            <w:r>
              <w:rPr>
                <w:sz w:val="20"/>
              </w:rPr>
              <w:t xml:space="preserve">Type 2 diabetes mellitus with hyperglycemia </w:t>
            </w:r>
          </w:p>
        </w:tc>
      </w:tr>
      <w:tr w:rsidR="00425E2D" w14:paraId="66FFEFC9" w14:textId="77777777" w:rsidTr="00CB22B5">
        <w:trPr>
          <w:trHeight w:val="468"/>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565E3911" w14:textId="77777777" w:rsidR="00425E2D" w:rsidRDefault="00425E2D" w:rsidP="00CB22B5">
            <w:pPr>
              <w:spacing w:line="259" w:lineRule="auto"/>
            </w:pPr>
            <w:r>
              <w:rPr>
                <w:sz w:val="20"/>
              </w:rPr>
              <w:t xml:space="preserve">25053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77C024A4" w14:textId="77777777" w:rsidR="00425E2D" w:rsidRDefault="00425E2D" w:rsidP="00CB22B5">
            <w:pPr>
              <w:spacing w:line="259" w:lineRule="auto"/>
            </w:pPr>
            <w:r>
              <w:rPr>
                <w:sz w:val="20"/>
              </w:rPr>
              <w:t xml:space="preserve">Diabetes with ophthalmic manifestations, type I [juvenile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214A9979" w14:textId="77777777" w:rsidR="00425E2D" w:rsidRDefault="00425E2D" w:rsidP="00CB22B5">
            <w:pPr>
              <w:spacing w:line="259" w:lineRule="auto"/>
            </w:pPr>
            <w:r>
              <w:rPr>
                <w:sz w:val="20"/>
              </w:rPr>
              <w:t xml:space="preserve">E10311 </w:t>
            </w:r>
          </w:p>
        </w:tc>
        <w:tc>
          <w:tcPr>
            <w:tcW w:w="4320" w:type="dxa"/>
            <w:tcBorders>
              <w:top w:val="single" w:sz="4" w:space="0" w:color="000000"/>
              <w:left w:val="single" w:sz="4" w:space="0" w:color="000000"/>
              <w:bottom w:val="single" w:sz="4" w:space="0" w:color="000000"/>
              <w:right w:val="single" w:sz="4" w:space="0" w:color="000000"/>
            </w:tcBorders>
          </w:tcPr>
          <w:p w14:paraId="45EE6E07" w14:textId="77777777" w:rsidR="00425E2D" w:rsidRDefault="00425E2D" w:rsidP="00CB22B5">
            <w:pPr>
              <w:spacing w:line="259" w:lineRule="auto"/>
            </w:pPr>
            <w:r>
              <w:rPr>
                <w:sz w:val="20"/>
              </w:rPr>
              <w:t xml:space="preserve">Type 1 diabetes mellitus with unspecified diabetic retinopathy with macular edema.  </w:t>
            </w:r>
          </w:p>
        </w:tc>
      </w:tr>
      <w:tr w:rsidR="00425E2D" w14:paraId="0A24BB82" w14:textId="77777777" w:rsidTr="00CB22B5">
        <w:trPr>
          <w:trHeight w:val="470"/>
        </w:trPr>
        <w:tc>
          <w:tcPr>
            <w:tcW w:w="0" w:type="auto"/>
            <w:vMerge/>
            <w:tcBorders>
              <w:top w:val="nil"/>
              <w:left w:val="single" w:sz="4" w:space="0" w:color="000000"/>
              <w:bottom w:val="nil"/>
              <w:right w:val="single" w:sz="4" w:space="0" w:color="000000"/>
            </w:tcBorders>
          </w:tcPr>
          <w:p w14:paraId="039EEBC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2C8118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0543E08" w14:textId="77777777" w:rsidR="00425E2D" w:rsidRDefault="00425E2D" w:rsidP="00CB22B5">
            <w:pPr>
              <w:spacing w:line="259" w:lineRule="auto"/>
            </w:pPr>
            <w:r>
              <w:rPr>
                <w:sz w:val="20"/>
              </w:rPr>
              <w:t xml:space="preserve">E10319 </w:t>
            </w:r>
          </w:p>
        </w:tc>
        <w:tc>
          <w:tcPr>
            <w:tcW w:w="4320" w:type="dxa"/>
            <w:tcBorders>
              <w:top w:val="single" w:sz="4" w:space="0" w:color="000000"/>
              <w:left w:val="single" w:sz="4" w:space="0" w:color="000000"/>
              <w:bottom w:val="single" w:sz="4" w:space="0" w:color="000000"/>
              <w:right w:val="single" w:sz="4" w:space="0" w:color="000000"/>
            </w:tcBorders>
          </w:tcPr>
          <w:p w14:paraId="4ADC8D47" w14:textId="77777777" w:rsidR="00425E2D" w:rsidRDefault="00425E2D" w:rsidP="00CB22B5">
            <w:pPr>
              <w:spacing w:line="259" w:lineRule="auto"/>
            </w:pPr>
            <w:r>
              <w:rPr>
                <w:sz w:val="20"/>
              </w:rPr>
              <w:t xml:space="preserve">Type 1 diabetes mellitus with unspecified diabetic retinopathy without macular edema </w:t>
            </w:r>
          </w:p>
        </w:tc>
      </w:tr>
      <w:tr w:rsidR="00425E2D" w14:paraId="5D8AFDE6" w14:textId="77777777" w:rsidTr="00CB22B5">
        <w:trPr>
          <w:trHeight w:val="240"/>
        </w:trPr>
        <w:tc>
          <w:tcPr>
            <w:tcW w:w="0" w:type="auto"/>
            <w:vMerge/>
            <w:tcBorders>
              <w:top w:val="nil"/>
              <w:left w:val="single" w:sz="4" w:space="0" w:color="000000"/>
              <w:bottom w:val="nil"/>
              <w:right w:val="single" w:sz="4" w:space="0" w:color="000000"/>
            </w:tcBorders>
          </w:tcPr>
          <w:p w14:paraId="3E3A0E1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43C6EF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2D79B9F2" w14:textId="77777777" w:rsidR="00425E2D" w:rsidRDefault="00425E2D" w:rsidP="00CB22B5">
            <w:pPr>
              <w:spacing w:line="259" w:lineRule="auto"/>
            </w:pPr>
            <w:r>
              <w:rPr>
                <w:sz w:val="20"/>
              </w:rPr>
              <w:t xml:space="preserve">E1036 </w:t>
            </w:r>
          </w:p>
        </w:tc>
        <w:tc>
          <w:tcPr>
            <w:tcW w:w="4320" w:type="dxa"/>
            <w:tcBorders>
              <w:top w:val="single" w:sz="4" w:space="0" w:color="000000"/>
              <w:left w:val="single" w:sz="4" w:space="0" w:color="000000"/>
              <w:bottom w:val="single" w:sz="4" w:space="0" w:color="000000"/>
              <w:right w:val="single" w:sz="4" w:space="0" w:color="000000"/>
            </w:tcBorders>
          </w:tcPr>
          <w:p w14:paraId="31DF45F1" w14:textId="77777777" w:rsidR="00425E2D" w:rsidRDefault="00425E2D" w:rsidP="00CB22B5">
            <w:pPr>
              <w:spacing w:line="259" w:lineRule="auto"/>
            </w:pPr>
            <w:r>
              <w:rPr>
                <w:sz w:val="20"/>
              </w:rPr>
              <w:t xml:space="preserve">Type 1 diabetes mellitus with diabetic cataract </w:t>
            </w:r>
          </w:p>
        </w:tc>
      </w:tr>
      <w:tr w:rsidR="00425E2D" w14:paraId="114792AF" w14:textId="77777777" w:rsidTr="00CB22B5">
        <w:trPr>
          <w:trHeight w:val="470"/>
        </w:trPr>
        <w:tc>
          <w:tcPr>
            <w:tcW w:w="0" w:type="auto"/>
            <w:vMerge/>
            <w:tcBorders>
              <w:top w:val="nil"/>
              <w:left w:val="single" w:sz="4" w:space="0" w:color="000000"/>
              <w:bottom w:val="nil"/>
              <w:right w:val="single" w:sz="4" w:space="0" w:color="000000"/>
            </w:tcBorders>
          </w:tcPr>
          <w:p w14:paraId="383B481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54A0EB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522A92B" w14:textId="77777777" w:rsidR="00425E2D" w:rsidRDefault="00425E2D" w:rsidP="00CB22B5">
            <w:pPr>
              <w:spacing w:line="259" w:lineRule="auto"/>
            </w:pPr>
            <w:r>
              <w:rPr>
                <w:sz w:val="20"/>
              </w:rPr>
              <w:t xml:space="preserve">E1039 </w:t>
            </w:r>
          </w:p>
        </w:tc>
        <w:tc>
          <w:tcPr>
            <w:tcW w:w="4320" w:type="dxa"/>
            <w:tcBorders>
              <w:top w:val="single" w:sz="4" w:space="0" w:color="000000"/>
              <w:left w:val="single" w:sz="4" w:space="0" w:color="000000"/>
              <w:bottom w:val="single" w:sz="4" w:space="0" w:color="000000"/>
              <w:right w:val="single" w:sz="4" w:space="0" w:color="000000"/>
            </w:tcBorders>
          </w:tcPr>
          <w:p w14:paraId="6DC09CAD" w14:textId="77777777" w:rsidR="00425E2D" w:rsidRDefault="00425E2D" w:rsidP="00CB22B5">
            <w:pPr>
              <w:spacing w:line="259" w:lineRule="auto"/>
            </w:pPr>
            <w:r>
              <w:rPr>
                <w:sz w:val="20"/>
              </w:rPr>
              <w:t xml:space="preserve">Type 1 diabetes mellitus with other diabetic ophthalmic complication </w:t>
            </w:r>
          </w:p>
        </w:tc>
      </w:tr>
      <w:tr w:rsidR="00425E2D" w14:paraId="4BA02207"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01D3048B"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761E81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22129368" w14:textId="77777777" w:rsidR="00425E2D" w:rsidRDefault="00425E2D" w:rsidP="00CB22B5">
            <w:pPr>
              <w:spacing w:line="259" w:lineRule="auto"/>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3DADB25B" w14:textId="77777777" w:rsidR="00425E2D" w:rsidRDefault="00425E2D" w:rsidP="00CB22B5">
            <w:pPr>
              <w:spacing w:line="259" w:lineRule="auto"/>
            </w:pPr>
            <w:r>
              <w:rPr>
                <w:sz w:val="20"/>
              </w:rPr>
              <w:t xml:space="preserve">Type 1 diabetes mellitus with hyperglycemia </w:t>
            </w:r>
          </w:p>
        </w:tc>
      </w:tr>
      <w:tr w:rsidR="00425E2D" w14:paraId="7190C2F5" w14:textId="77777777" w:rsidTr="00CB22B5">
        <w:trPr>
          <w:trHeight w:val="701"/>
        </w:trPr>
        <w:tc>
          <w:tcPr>
            <w:tcW w:w="787" w:type="dxa"/>
            <w:tcBorders>
              <w:top w:val="single" w:sz="4" w:space="0" w:color="000000"/>
              <w:left w:val="single" w:sz="4" w:space="0" w:color="000000"/>
              <w:bottom w:val="single" w:sz="4" w:space="0" w:color="000000"/>
              <w:right w:val="single" w:sz="4" w:space="0" w:color="000000"/>
            </w:tcBorders>
            <w:vAlign w:val="bottom"/>
          </w:tcPr>
          <w:p w14:paraId="59463FA2" w14:textId="77777777" w:rsidR="00425E2D" w:rsidRDefault="00425E2D" w:rsidP="00CB22B5">
            <w:pPr>
              <w:spacing w:line="259" w:lineRule="auto"/>
            </w:pPr>
            <w:r>
              <w:rPr>
                <w:sz w:val="20"/>
              </w:rPr>
              <w:t xml:space="preserve">25060 </w:t>
            </w:r>
          </w:p>
        </w:tc>
        <w:tc>
          <w:tcPr>
            <w:tcW w:w="3593" w:type="dxa"/>
            <w:tcBorders>
              <w:top w:val="single" w:sz="4" w:space="0" w:color="000000"/>
              <w:left w:val="single" w:sz="4" w:space="0" w:color="000000"/>
              <w:bottom w:val="single" w:sz="4" w:space="0" w:color="000000"/>
              <w:right w:val="single" w:sz="4" w:space="0" w:color="000000"/>
            </w:tcBorders>
          </w:tcPr>
          <w:p w14:paraId="77040290" w14:textId="77777777" w:rsidR="00425E2D" w:rsidRDefault="00425E2D" w:rsidP="00CB22B5">
            <w:pPr>
              <w:spacing w:line="259" w:lineRule="auto"/>
              <w:ind w:right="11"/>
            </w:pPr>
            <w:r>
              <w:rPr>
                <w:sz w:val="20"/>
              </w:rPr>
              <w:t xml:space="preserve">Diabetes with neurological manifestations, type II or unspecified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6FE350E9" w14:textId="77777777" w:rsidR="00425E2D" w:rsidRDefault="00425E2D" w:rsidP="00CB22B5">
            <w:pPr>
              <w:spacing w:line="259" w:lineRule="auto"/>
            </w:pPr>
            <w:r>
              <w:rPr>
                <w:sz w:val="20"/>
              </w:rPr>
              <w:t xml:space="preserve">E1140 </w:t>
            </w:r>
          </w:p>
        </w:tc>
        <w:tc>
          <w:tcPr>
            <w:tcW w:w="4320" w:type="dxa"/>
            <w:tcBorders>
              <w:top w:val="single" w:sz="4" w:space="0" w:color="000000"/>
              <w:left w:val="single" w:sz="4" w:space="0" w:color="000000"/>
              <w:bottom w:val="single" w:sz="4" w:space="0" w:color="000000"/>
              <w:right w:val="single" w:sz="4" w:space="0" w:color="000000"/>
            </w:tcBorders>
          </w:tcPr>
          <w:p w14:paraId="7EA3EB8F" w14:textId="77777777" w:rsidR="00425E2D" w:rsidRDefault="00425E2D" w:rsidP="00CB22B5">
            <w:pPr>
              <w:spacing w:line="259" w:lineRule="auto"/>
            </w:pPr>
            <w:r>
              <w:rPr>
                <w:sz w:val="20"/>
              </w:rPr>
              <w:t xml:space="preserve">Type 2 diabetes mellitus with diabetic neuropathy, unspecified </w:t>
            </w:r>
          </w:p>
        </w:tc>
      </w:tr>
      <w:tr w:rsidR="00425E2D" w14:paraId="422E2268" w14:textId="77777777" w:rsidTr="00CB22B5">
        <w:trPr>
          <w:trHeight w:val="698"/>
        </w:trPr>
        <w:tc>
          <w:tcPr>
            <w:tcW w:w="787" w:type="dxa"/>
            <w:tcBorders>
              <w:top w:val="single" w:sz="4" w:space="0" w:color="000000"/>
              <w:left w:val="single" w:sz="4" w:space="0" w:color="000000"/>
              <w:bottom w:val="single" w:sz="4" w:space="0" w:color="000000"/>
              <w:right w:val="single" w:sz="4" w:space="0" w:color="000000"/>
            </w:tcBorders>
            <w:vAlign w:val="bottom"/>
          </w:tcPr>
          <w:p w14:paraId="59943480" w14:textId="77777777" w:rsidR="00425E2D" w:rsidRDefault="00425E2D" w:rsidP="00CB22B5">
            <w:pPr>
              <w:spacing w:line="259" w:lineRule="auto"/>
            </w:pPr>
            <w:r>
              <w:rPr>
                <w:sz w:val="20"/>
              </w:rPr>
              <w:t xml:space="preserve">25061 </w:t>
            </w:r>
          </w:p>
        </w:tc>
        <w:tc>
          <w:tcPr>
            <w:tcW w:w="3593" w:type="dxa"/>
            <w:tcBorders>
              <w:top w:val="single" w:sz="4" w:space="0" w:color="000000"/>
              <w:left w:val="single" w:sz="4" w:space="0" w:color="000000"/>
              <w:bottom w:val="single" w:sz="4" w:space="0" w:color="000000"/>
              <w:right w:val="single" w:sz="4" w:space="0" w:color="000000"/>
            </w:tcBorders>
          </w:tcPr>
          <w:p w14:paraId="25AF0A50" w14:textId="77777777" w:rsidR="00425E2D" w:rsidRDefault="00425E2D" w:rsidP="00CB22B5">
            <w:pPr>
              <w:spacing w:line="259" w:lineRule="auto"/>
              <w:ind w:right="11"/>
            </w:pPr>
            <w:r>
              <w:rPr>
                <w:sz w:val="20"/>
              </w:rPr>
              <w:t xml:space="preserve">Diabetes with neurological manifestations, type I [juvenile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472B638C" w14:textId="77777777" w:rsidR="00425E2D" w:rsidRDefault="00425E2D" w:rsidP="00CB22B5">
            <w:pPr>
              <w:spacing w:line="259" w:lineRule="auto"/>
            </w:pPr>
            <w:r>
              <w:rPr>
                <w:sz w:val="20"/>
              </w:rPr>
              <w:t xml:space="preserve">E1040 </w:t>
            </w:r>
          </w:p>
        </w:tc>
        <w:tc>
          <w:tcPr>
            <w:tcW w:w="4320" w:type="dxa"/>
            <w:tcBorders>
              <w:top w:val="single" w:sz="4" w:space="0" w:color="000000"/>
              <w:left w:val="single" w:sz="4" w:space="0" w:color="000000"/>
              <w:bottom w:val="single" w:sz="4" w:space="0" w:color="000000"/>
              <w:right w:val="single" w:sz="4" w:space="0" w:color="000000"/>
            </w:tcBorders>
          </w:tcPr>
          <w:p w14:paraId="6696CC72" w14:textId="77777777" w:rsidR="00425E2D" w:rsidRDefault="00425E2D" w:rsidP="00CB22B5">
            <w:pPr>
              <w:spacing w:line="259" w:lineRule="auto"/>
            </w:pPr>
            <w:r>
              <w:rPr>
                <w:sz w:val="20"/>
              </w:rPr>
              <w:t xml:space="preserve">Type 1 diabetes mellitus with diabetic neuropathy, unspecified </w:t>
            </w:r>
          </w:p>
        </w:tc>
      </w:tr>
      <w:tr w:rsidR="00425E2D" w14:paraId="5969B20D"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7EEAC652" w14:textId="77777777" w:rsidR="00425E2D" w:rsidRDefault="00425E2D" w:rsidP="00CB22B5">
            <w:pPr>
              <w:spacing w:line="259" w:lineRule="auto"/>
            </w:pPr>
            <w:r>
              <w:rPr>
                <w:sz w:val="20"/>
              </w:rPr>
              <w:t xml:space="preserve">25062 </w:t>
            </w:r>
          </w:p>
        </w:tc>
        <w:tc>
          <w:tcPr>
            <w:tcW w:w="3593" w:type="dxa"/>
            <w:vMerge w:val="restart"/>
            <w:tcBorders>
              <w:top w:val="single" w:sz="4" w:space="0" w:color="000000"/>
              <w:left w:val="single" w:sz="4" w:space="0" w:color="000000"/>
              <w:bottom w:val="single" w:sz="4" w:space="0" w:color="000000"/>
              <w:right w:val="single" w:sz="4" w:space="0" w:color="000000"/>
            </w:tcBorders>
          </w:tcPr>
          <w:p w14:paraId="0FC73021" w14:textId="77777777" w:rsidR="00425E2D" w:rsidRDefault="00425E2D" w:rsidP="00CB22B5">
            <w:pPr>
              <w:spacing w:line="259" w:lineRule="auto"/>
              <w:ind w:right="11"/>
            </w:pPr>
            <w:r>
              <w:rPr>
                <w:sz w:val="20"/>
              </w:rPr>
              <w:t xml:space="preserve">Diabetes with neurological manifestations, type II or unspecified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678E0AAC" w14:textId="77777777" w:rsidR="00425E2D" w:rsidRDefault="00425E2D" w:rsidP="00CB22B5">
            <w:pPr>
              <w:spacing w:line="259" w:lineRule="auto"/>
            </w:pPr>
            <w:r>
              <w:rPr>
                <w:sz w:val="20"/>
              </w:rPr>
              <w:t xml:space="preserve">E1140 </w:t>
            </w:r>
          </w:p>
        </w:tc>
        <w:tc>
          <w:tcPr>
            <w:tcW w:w="4320" w:type="dxa"/>
            <w:tcBorders>
              <w:top w:val="single" w:sz="4" w:space="0" w:color="000000"/>
              <w:left w:val="single" w:sz="4" w:space="0" w:color="000000"/>
              <w:bottom w:val="single" w:sz="4" w:space="0" w:color="000000"/>
              <w:right w:val="single" w:sz="4" w:space="0" w:color="000000"/>
            </w:tcBorders>
          </w:tcPr>
          <w:p w14:paraId="4F3C5A86" w14:textId="77777777" w:rsidR="00425E2D" w:rsidRDefault="00425E2D" w:rsidP="00CB22B5">
            <w:pPr>
              <w:spacing w:line="259" w:lineRule="auto"/>
            </w:pPr>
            <w:r>
              <w:rPr>
                <w:sz w:val="20"/>
              </w:rPr>
              <w:t xml:space="preserve">Type 2 diabetes mellitus with diabetic neuropathy, unspecified </w:t>
            </w:r>
          </w:p>
        </w:tc>
      </w:tr>
      <w:tr w:rsidR="00425E2D" w14:paraId="42E6643E"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46E081BA"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DDD90B7"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280595A6"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794ABA9F" w14:textId="77777777" w:rsidR="00425E2D" w:rsidRDefault="00425E2D" w:rsidP="00CB22B5">
            <w:pPr>
              <w:spacing w:line="259" w:lineRule="auto"/>
            </w:pPr>
            <w:r>
              <w:rPr>
                <w:sz w:val="20"/>
              </w:rPr>
              <w:t xml:space="preserve">Type 2 diabetes mellitus with hyperglycemia </w:t>
            </w:r>
          </w:p>
        </w:tc>
      </w:tr>
    </w:tbl>
    <w:p w14:paraId="1BA06961" w14:textId="77777777" w:rsidR="00425E2D" w:rsidRDefault="00425E2D" w:rsidP="00425E2D">
      <w:pPr>
        <w:spacing w:line="259" w:lineRule="auto"/>
        <w:ind w:left="-1800" w:right="11335"/>
      </w:pPr>
    </w:p>
    <w:tbl>
      <w:tblPr>
        <w:tblStyle w:val="TableGrid0"/>
        <w:tblW w:w="9594" w:type="dxa"/>
        <w:tblInd w:w="0" w:type="dxa"/>
        <w:tblCellMar>
          <w:top w:w="54" w:type="dxa"/>
          <w:left w:w="108" w:type="dxa"/>
          <w:bottom w:w="5" w:type="dxa"/>
          <w:right w:w="61" w:type="dxa"/>
        </w:tblCellMar>
        <w:tblLook w:val="04A0" w:firstRow="1" w:lastRow="0" w:firstColumn="1" w:lastColumn="0" w:noHBand="0" w:noVBand="1"/>
      </w:tblPr>
      <w:tblGrid>
        <w:gridCol w:w="1446"/>
        <w:gridCol w:w="3083"/>
        <w:gridCol w:w="1544"/>
        <w:gridCol w:w="3521"/>
      </w:tblGrid>
      <w:tr w:rsidR="00425E2D" w14:paraId="2DF7F489" w14:textId="77777777" w:rsidTr="00425E2D">
        <w:trPr>
          <w:trHeight w:val="470"/>
        </w:trPr>
        <w:tc>
          <w:tcPr>
            <w:tcW w:w="841" w:type="dxa"/>
            <w:vMerge w:val="restart"/>
            <w:tcBorders>
              <w:top w:val="single" w:sz="4" w:space="0" w:color="000000"/>
              <w:left w:val="single" w:sz="4" w:space="0" w:color="000000"/>
              <w:bottom w:val="single" w:sz="4" w:space="0" w:color="000000"/>
              <w:right w:val="single" w:sz="4" w:space="0" w:color="000000"/>
            </w:tcBorders>
            <w:vAlign w:val="bottom"/>
          </w:tcPr>
          <w:p w14:paraId="73F77352" w14:textId="77777777" w:rsidR="00425E2D" w:rsidRDefault="00425E2D" w:rsidP="00CB22B5">
            <w:pPr>
              <w:spacing w:line="259" w:lineRule="auto"/>
            </w:pPr>
            <w:r>
              <w:rPr>
                <w:sz w:val="20"/>
              </w:rPr>
              <w:t xml:space="preserve">25063 </w:t>
            </w:r>
          </w:p>
        </w:tc>
        <w:tc>
          <w:tcPr>
            <w:tcW w:w="3593" w:type="dxa"/>
            <w:vMerge w:val="restart"/>
            <w:tcBorders>
              <w:top w:val="single" w:sz="4" w:space="0" w:color="000000"/>
              <w:left w:val="single" w:sz="4" w:space="0" w:color="000000"/>
              <w:bottom w:val="single" w:sz="4" w:space="0" w:color="000000"/>
              <w:right w:val="single" w:sz="4" w:space="0" w:color="000000"/>
            </w:tcBorders>
          </w:tcPr>
          <w:p w14:paraId="770FFCC2" w14:textId="77777777" w:rsidR="00425E2D" w:rsidRDefault="00425E2D" w:rsidP="00CB22B5">
            <w:pPr>
              <w:spacing w:line="259" w:lineRule="auto"/>
            </w:pPr>
            <w:r>
              <w:rPr>
                <w:sz w:val="20"/>
              </w:rPr>
              <w:t xml:space="preserve">Diabetes with neurological </w:t>
            </w:r>
          </w:p>
          <w:p w14:paraId="3B6094F0" w14:textId="77777777" w:rsidR="00425E2D" w:rsidRDefault="00425E2D" w:rsidP="00CB22B5">
            <w:pPr>
              <w:spacing w:line="259" w:lineRule="auto"/>
            </w:pPr>
            <w:r>
              <w:rPr>
                <w:sz w:val="20"/>
              </w:rPr>
              <w:t xml:space="preserve">manifestations, type I [juvenile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033E9BC6" w14:textId="77777777" w:rsidR="00425E2D" w:rsidRDefault="00425E2D" w:rsidP="00CB22B5">
            <w:pPr>
              <w:spacing w:line="259" w:lineRule="auto"/>
            </w:pPr>
            <w:r>
              <w:rPr>
                <w:sz w:val="20"/>
              </w:rPr>
              <w:t xml:space="preserve">E1040 </w:t>
            </w:r>
          </w:p>
        </w:tc>
        <w:tc>
          <w:tcPr>
            <w:tcW w:w="4320" w:type="dxa"/>
            <w:tcBorders>
              <w:top w:val="single" w:sz="4" w:space="0" w:color="000000"/>
              <w:left w:val="single" w:sz="4" w:space="0" w:color="000000"/>
              <w:bottom w:val="single" w:sz="4" w:space="0" w:color="000000"/>
              <w:right w:val="single" w:sz="4" w:space="0" w:color="000000"/>
            </w:tcBorders>
          </w:tcPr>
          <w:p w14:paraId="13EAB394" w14:textId="77777777" w:rsidR="00425E2D" w:rsidRDefault="00425E2D" w:rsidP="00CB22B5">
            <w:pPr>
              <w:spacing w:line="259" w:lineRule="auto"/>
            </w:pPr>
            <w:r>
              <w:rPr>
                <w:sz w:val="20"/>
              </w:rPr>
              <w:t xml:space="preserve">Type 1 diabetes mellitus with diabetic neuropathy, unspecified </w:t>
            </w:r>
          </w:p>
        </w:tc>
      </w:tr>
      <w:tr w:rsidR="00425E2D" w14:paraId="66F4A157" w14:textId="77777777" w:rsidTr="00425E2D">
        <w:trPr>
          <w:trHeight w:val="240"/>
        </w:trPr>
        <w:tc>
          <w:tcPr>
            <w:tcW w:w="841" w:type="dxa"/>
            <w:vMerge/>
            <w:tcBorders>
              <w:top w:val="nil"/>
              <w:left w:val="single" w:sz="4" w:space="0" w:color="000000"/>
              <w:bottom w:val="single" w:sz="4" w:space="0" w:color="000000"/>
              <w:right w:val="single" w:sz="4" w:space="0" w:color="000000"/>
            </w:tcBorders>
          </w:tcPr>
          <w:p w14:paraId="1C6CE5FE"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8BFF9E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17E39280" w14:textId="77777777" w:rsidR="00425E2D" w:rsidRDefault="00425E2D" w:rsidP="00CB22B5">
            <w:pPr>
              <w:spacing w:line="259" w:lineRule="auto"/>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10780215" w14:textId="77777777" w:rsidR="00425E2D" w:rsidRDefault="00425E2D" w:rsidP="00CB22B5">
            <w:pPr>
              <w:spacing w:line="259" w:lineRule="auto"/>
            </w:pPr>
            <w:r>
              <w:rPr>
                <w:sz w:val="20"/>
              </w:rPr>
              <w:t xml:space="preserve">Type 1 diabetes mellitus with hyperglycemia </w:t>
            </w:r>
          </w:p>
        </w:tc>
      </w:tr>
      <w:tr w:rsidR="00425E2D" w14:paraId="5D0FA139" w14:textId="77777777" w:rsidTr="00425E2D">
        <w:trPr>
          <w:trHeight w:val="701"/>
        </w:trPr>
        <w:tc>
          <w:tcPr>
            <w:tcW w:w="841" w:type="dxa"/>
            <w:tcBorders>
              <w:top w:val="single" w:sz="4" w:space="0" w:color="000000"/>
              <w:left w:val="single" w:sz="4" w:space="0" w:color="000000"/>
              <w:bottom w:val="single" w:sz="4" w:space="0" w:color="000000"/>
              <w:right w:val="single" w:sz="4" w:space="0" w:color="000000"/>
            </w:tcBorders>
            <w:vAlign w:val="bottom"/>
          </w:tcPr>
          <w:p w14:paraId="51DE6BE8" w14:textId="77777777" w:rsidR="00425E2D" w:rsidRDefault="00425E2D" w:rsidP="00CB22B5">
            <w:pPr>
              <w:spacing w:line="259" w:lineRule="auto"/>
            </w:pPr>
            <w:r>
              <w:rPr>
                <w:sz w:val="20"/>
              </w:rPr>
              <w:lastRenderedPageBreak/>
              <w:t xml:space="preserve">25070 </w:t>
            </w:r>
          </w:p>
        </w:tc>
        <w:tc>
          <w:tcPr>
            <w:tcW w:w="3593" w:type="dxa"/>
            <w:tcBorders>
              <w:top w:val="single" w:sz="4" w:space="0" w:color="000000"/>
              <w:left w:val="single" w:sz="4" w:space="0" w:color="000000"/>
              <w:bottom w:val="single" w:sz="4" w:space="0" w:color="000000"/>
              <w:right w:val="single" w:sz="4" w:space="0" w:color="000000"/>
            </w:tcBorders>
          </w:tcPr>
          <w:p w14:paraId="5CDE934C" w14:textId="77777777" w:rsidR="00425E2D" w:rsidRDefault="00425E2D" w:rsidP="00CB22B5">
            <w:pPr>
              <w:spacing w:line="259" w:lineRule="auto"/>
            </w:pPr>
            <w:r>
              <w:rPr>
                <w:sz w:val="20"/>
              </w:rPr>
              <w:t xml:space="preserve">Diabetes with peripheral circulatory disorders, type II or unspecified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61C5B9A7" w14:textId="77777777" w:rsidR="00425E2D" w:rsidRDefault="00425E2D" w:rsidP="00CB22B5">
            <w:pPr>
              <w:spacing w:line="259" w:lineRule="auto"/>
            </w:pPr>
            <w:r>
              <w:rPr>
                <w:sz w:val="20"/>
              </w:rPr>
              <w:t xml:space="preserve">E1151 </w:t>
            </w:r>
          </w:p>
        </w:tc>
        <w:tc>
          <w:tcPr>
            <w:tcW w:w="4320" w:type="dxa"/>
            <w:tcBorders>
              <w:top w:val="single" w:sz="4" w:space="0" w:color="000000"/>
              <w:left w:val="single" w:sz="4" w:space="0" w:color="000000"/>
              <w:bottom w:val="single" w:sz="4" w:space="0" w:color="000000"/>
              <w:right w:val="single" w:sz="4" w:space="0" w:color="000000"/>
            </w:tcBorders>
          </w:tcPr>
          <w:p w14:paraId="79701CD9" w14:textId="77777777" w:rsidR="00425E2D" w:rsidRDefault="00425E2D" w:rsidP="00CB22B5">
            <w:pPr>
              <w:spacing w:line="259" w:lineRule="auto"/>
            </w:pPr>
            <w:r>
              <w:rPr>
                <w:sz w:val="20"/>
              </w:rPr>
              <w:t xml:space="preserve">Type 2 diabetes mellitus with diabetic peripheral angiopathy without gangrene </w:t>
            </w:r>
          </w:p>
        </w:tc>
      </w:tr>
      <w:tr w:rsidR="00425E2D" w14:paraId="7BBA5113" w14:textId="77777777" w:rsidTr="00425E2D">
        <w:trPr>
          <w:trHeight w:val="698"/>
        </w:trPr>
        <w:tc>
          <w:tcPr>
            <w:tcW w:w="841" w:type="dxa"/>
            <w:tcBorders>
              <w:top w:val="single" w:sz="4" w:space="0" w:color="000000"/>
              <w:left w:val="single" w:sz="4" w:space="0" w:color="000000"/>
              <w:bottom w:val="single" w:sz="4" w:space="0" w:color="000000"/>
              <w:right w:val="single" w:sz="4" w:space="0" w:color="000000"/>
            </w:tcBorders>
            <w:vAlign w:val="bottom"/>
          </w:tcPr>
          <w:p w14:paraId="3BA8F33B" w14:textId="77777777" w:rsidR="00425E2D" w:rsidRDefault="00425E2D" w:rsidP="00CB22B5">
            <w:pPr>
              <w:spacing w:line="259" w:lineRule="auto"/>
            </w:pPr>
            <w:r>
              <w:rPr>
                <w:sz w:val="20"/>
              </w:rPr>
              <w:t xml:space="preserve">25071 </w:t>
            </w:r>
          </w:p>
        </w:tc>
        <w:tc>
          <w:tcPr>
            <w:tcW w:w="3593" w:type="dxa"/>
            <w:tcBorders>
              <w:top w:val="single" w:sz="4" w:space="0" w:color="000000"/>
              <w:left w:val="single" w:sz="4" w:space="0" w:color="000000"/>
              <w:bottom w:val="single" w:sz="4" w:space="0" w:color="000000"/>
              <w:right w:val="single" w:sz="4" w:space="0" w:color="000000"/>
            </w:tcBorders>
          </w:tcPr>
          <w:p w14:paraId="5B87EB02" w14:textId="77777777" w:rsidR="00425E2D" w:rsidRDefault="00425E2D" w:rsidP="00CB22B5">
            <w:pPr>
              <w:spacing w:line="259" w:lineRule="auto"/>
              <w:ind w:right="40"/>
            </w:pPr>
            <w:r>
              <w:rPr>
                <w:sz w:val="20"/>
              </w:rPr>
              <w:t xml:space="preserve">Diabetes with peripheral circulatory disorders, type I [juvenile type], not stated as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084F9DFF" w14:textId="77777777" w:rsidR="00425E2D" w:rsidRDefault="00425E2D" w:rsidP="00CB22B5">
            <w:pPr>
              <w:spacing w:line="259" w:lineRule="auto"/>
            </w:pPr>
            <w:r>
              <w:rPr>
                <w:sz w:val="20"/>
              </w:rPr>
              <w:t xml:space="preserve">E1051 </w:t>
            </w:r>
          </w:p>
        </w:tc>
        <w:tc>
          <w:tcPr>
            <w:tcW w:w="4320" w:type="dxa"/>
            <w:tcBorders>
              <w:top w:val="single" w:sz="4" w:space="0" w:color="000000"/>
              <w:left w:val="single" w:sz="4" w:space="0" w:color="000000"/>
              <w:bottom w:val="single" w:sz="4" w:space="0" w:color="000000"/>
              <w:right w:val="single" w:sz="4" w:space="0" w:color="000000"/>
            </w:tcBorders>
          </w:tcPr>
          <w:p w14:paraId="716CF32F" w14:textId="77777777" w:rsidR="00425E2D" w:rsidRDefault="00425E2D" w:rsidP="00CB22B5">
            <w:pPr>
              <w:spacing w:line="259" w:lineRule="auto"/>
            </w:pPr>
            <w:r>
              <w:rPr>
                <w:sz w:val="20"/>
              </w:rPr>
              <w:t xml:space="preserve">Type 1 diabetes mellitus with diabetic peripheral angiopathy without gangrene </w:t>
            </w:r>
          </w:p>
        </w:tc>
      </w:tr>
      <w:tr w:rsidR="00425E2D" w14:paraId="3416FD8C" w14:textId="77777777" w:rsidTr="00425E2D">
        <w:trPr>
          <w:trHeight w:val="470"/>
        </w:trPr>
        <w:tc>
          <w:tcPr>
            <w:tcW w:w="841" w:type="dxa"/>
            <w:vMerge w:val="restart"/>
            <w:tcBorders>
              <w:top w:val="single" w:sz="4" w:space="0" w:color="000000"/>
              <w:left w:val="single" w:sz="4" w:space="0" w:color="000000"/>
              <w:bottom w:val="single" w:sz="4" w:space="0" w:color="000000"/>
              <w:right w:val="single" w:sz="4" w:space="0" w:color="000000"/>
            </w:tcBorders>
            <w:vAlign w:val="bottom"/>
          </w:tcPr>
          <w:p w14:paraId="35C5419C" w14:textId="77777777" w:rsidR="00425E2D" w:rsidRDefault="00425E2D" w:rsidP="00CB22B5">
            <w:pPr>
              <w:spacing w:line="259" w:lineRule="auto"/>
            </w:pPr>
            <w:r>
              <w:rPr>
                <w:sz w:val="20"/>
              </w:rPr>
              <w:t xml:space="preserve">25072 </w:t>
            </w:r>
          </w:p>
        </w:tc>
        <w:tc>
          <w:tcPr>
            <w:tcW w:w="3593" w:type="dxa"/>
            <w:vMerge w:val="restart"/>
            <w:tcBorders>
              <w:top w:val="single" w:sz="4" w:space="0" w:color="000000"/>
              <w:left w:val="single" w:sz="4" w:space="0" w:color="000000"/>
              <w:bottom w:val="single" w:sz="4" w:space="0" w:color="000000"/>
              <w:right w:val="single" w:sz="4" w:space="0" w:color="000000"/>
            </w:tcBorders>
          </w:tcPr>
          <w:p w14:paraId="6B72D350" w14:textId="77777777" w:rsidR="00425E2D" w:rsidRDefault="00425E2D" w:rsidP="00CB22B5">
            <w:pPr>
              <w:spacing w:line="259" w:lineRule="auto"/>
            </w:pPr>
            <w:r>
              <w:rPr>
                <w:sz w:val="20"/>
              </w:rPr>
              <w:t xml:space="preserve">Diabetes with peripheral circulatory disorders, type II or unspecified type, uncontrolled </w:t>
            </w:r>
          </w:p>
        </w:tc>
        <w:tc>
          <w:tcPr>
            <w:tcW w:w="840" w:type="dxa"/>
            <w:tcBorders>
              <w:top w:val="single" w:sz="4" w:space="0" w:color="000000"/>
              <w:left w:val="single" w:sz="4" w:space="0" w:color="000000"/>
              <w:bottom w:val="single" w:sz="4" w:space="0" w:color="000000"/>
              <w:right w:val="single" w:sz="4" w:space="0" w:color="000000"/>
            </w:tcBorders>
            <w:vAlign w:val="bottom"/>
          </w:tcPr>
          <w:p w14:paraId="2F219581" w14:textId="77777777" w:rsidR="00425E2D" w:rsidRDefault="00425E2D" w:rsidP="00CB22B5">
            <w:pPr>
              <w:spacing w:line="259" w:lineRule="auto"/>
            </w:pPr>
            <w:r>
              <w:rPr>
                <w:sz w:val="20"/>
              </w:rPr>
              <w:t xml:space="preserve">E1151 </w:t>
            </w:r>
          </w:p>
        </w:tc>
        <w:tc>
          <w:tcPr>
            <w:tcW w:w="4320" w:type="dxa"/>
            <w:tcBorders>
              <w:top w:val="single" w:sz="4" w:space="0" w:color="000000"/>
              <w:left w:val="single" w:sz="4" w:space="0" w:color="000000"/>
              <w:bottom w:val="single" w:sz="4" w:space="0" w:color="000000"/>
              <w:right w:val="single" w:sz="4" w:space="0" w:color="000000"/>
            </w:tcBorders>
          </w:tcPr>
          <w:p w14:paraId="36715001" w14:textId="77777777" w:rsidR="00425E2D" w:rsidRDefault="00425E2D" w:rsidP="00CB22B5">
            <w:pPr>
              <w:spacing w:line="259" w:lineRule="auto"/>
            </w:pPr>
            <w:r>
              <w:rPr>
                <w:sz w:val="20"/>
              </w:rPr>
              <w:t xml:space="preserve">Type 2 diabetes mellitus with diabetic peripheral angiopathy without gangrene </w:t>
            </w:r>
          </w:p>
        </w:tc>
      </w:tr>
      <w:tr w:rsidR="00425E2D" w14:paraId="527D1197" w14:textId="77777777" w:rsidTr="00425E2D">
        <w:trPr>
          <w:trHeight w:val="240"/>
        </w:trPr>
        <w:tc>
          <w:tcPr>
            <w:tcW w:w="841" w:type="dxa"/>
            <w:vMerge/>
            <w:tcBorders>
              <w:top w:val="nil"/>
              <w:left w:val="single" w:sz="4" w:space="0" w:color="000000"/>
              <w:bottom w:val="single" w:sz="4" w:space="0" w:color="000000"/>
              <w:right w:val="single" w:sz="4" w:space="0" w:color="000000"/>
            </w:tcBorders>
          </w:tcPr>
          <w:p w14:paraId="7109ACC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B35AAE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74EB2A20"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7CBBFA45" w14:textId="77777777" w:rsidR="00425E2D" w:rsidRDefault="00425E2D" w:rsidP="00CB22B5">
            <w:pPr>
              <w:spacing w:line="259" w:lineRule="auto"/>
            </w:pPr>
            <w:r>
              <w:rPr>
                <w:sz w:val="20"/>
              </w:rPr>
              <w:t xml:space="preserve">Type 2 diabetes mellitus with hyperglycemia </w:t>
            </w:r>
          </w:p>
        </w:tc>
      </w:tr>
      <w:tr w:rsidR="00425E2D" w14:paraId="443B5F85" w14:textId="77777777" w:rsidTr="00425E2D">
        <w:trPr>
          <w:trHeight w:val="701"/>
        </w:trPr>
        <w:tc>
          <w:tcPr>
            <w:tcW w:w="841" w:type="dxa"/>
            <w:vMerge w:val="restart"/>
            <w:tcBorders>
              <w:top w:val="single" w:sz="4" w:space="0" w:color="000000"/>
              <w:left w:val="single" w:sz="4" w:space="0" w:color="000000"/>
              <w:bottom w:val="single" w:sz="4" w:space="0" w:color="000000"/>
              <w:right w:val="single" w:sz="4" w:space="0" w:color="000000"/>
            </w:tcBorders>
            <w:vAlign w:val="bottom"/>
          </w:tcPr>
          <w:p w14:paraId="2318B6AF" w14:textId="77777777" w:rsidR="00425E2D" w:rsidRDefault="00425E2D" w:rsidP="00CB22B5">
            <w:pPr>
              <w:spacing w:line="259" w:lineRule="auto"/>
            </w:pPr>
            <w:r>
              <w:rPr>
                <w:sz w:val="20"/>
              </w:rPr>
              <w:t xml:space="preserve">25073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06250F79" w14:textId="77777777" w:rsidR="00425E2D" w:rsidRDefault="00425E2D" w:rsidP="00CB22B5">
            <w:r>
              <w:rPr>
                <w:color w:val="2C3E50"/>
                <w:sz w:val="20"/>
              </w:rPr>
              <w:t xml:space="preserve">Diabetes with peripheral circulatory disorders, type I [juvenile type], </w:t>
            </w:r>
          </w:p>
          <w:p w14:paraId="56CF5BC3" w14:textId="77777777" w:rsidR="00425E2D" w:rsidRDefault="00425E2D" w:rsidP="00CB22B5">
            <w:pPr>
              <w:spacing w:line="259" w:lineRule="auto"/>
            </w:pPr>
            <w:r>
              <w:rPr>
                <w:color w:val="2C3E50"/>
                <w:sz w:val="20"/>
              </w:rPr>
              <w:t>uncontrolled</w:t>
            </w:r>
            <w:r>
              <w:rPr>
                <w:sz w:val="20"/>
              </w:rPr>
              <w:t xml:space="preserve"> </w:t>
            </w:r>
          </w:p>
          <w:p w14:paraId="6C003AA1" w14:textId="77777777" w:rsidR="00425E2D" w:rsidRDefault="00425E2D" w:rsidP="00CB22B5">
            <w:pPr>
              <w:spacing w:line="259" w:lineRule="auto"/>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5FD616D1" w14:textId="77777777" w:rsidR="00425E2D" w:rsidRDefault="00425E2D" w:rsidP="00CB22B5">
            <w:pPr>
              <w:spacing w:line="259" w:lineRule="auto"/>
            </w:pPr>
            <w:r>
              <w:rPr>
                <w:sz w:val="20"/>
              </w:rPr>
              <w:t xml:space="preserve">E1051 </w:t>
            </w:r>
          </w:p>
        </w:tc>
        <w:tc>
          <w:tcPr>
            <w:tcW w:w="4320" w:type="dxa"/>
            <w:tcBorders>
              <w:top w:val="single" w:sz="4" w:space="0" w:color="000000"/>
              <w:left w:val="single" w:sz="4" w:space="0" w:color="000000"/>
              <w:bottom w:val="single" w:sz="4" w:space="0" w:color="000000"/>
              <w:right w:val="single" w:sz="4" w:space="0" w:color="000000"/>
            </w:tcBorders>
          </w:tcPr>
          <w:p w14:paraId="33363228" w14:textId="77777777" w:rsidR="00425E2D" w:rsidRDefault="00425E2D" w:rsidP="00CB22B5">
            <w:r>
              <w:rPr>
                <w:color w:val="2C3E50"/>
                <w:sz w:val="20"/>
              </w:rPr>
              <w:t>Type 1 diabetes mellitus with diabetic peripheral angiopathy without gangrene</w:t>
            </w:r>
            <w:r>
              <w:rPr>
                <w:sz w:val="20"/>
              </w:rPr>
              <w:t xml:space="preserve"> </w:t>
            </w:r>
          </w:p>
          <w:p w14:paraId="412F0764" w14:textId="77777777" w:rsidR="00425E2D" w:rsidRDefault="00425E2D" w:rsidP="00CB22B5">
            <w:pPr>
              <w:spacing w:line="259" w:lineRule="auto"/>
            </w:pPr>
            <w:r>
              <w:rPr>
                <w:sz w:val="20"/>
              </w:rPr>
              <w:t xml:space="preserve"> </w:t>
            </w:r>
          </w:p>
        </w:tc>
      </w:tr>
      <w:tr w:rsidR="00425E2D" w14:paraId="4020F20C" w14:textId="77777777" w:rsidTr="00425E2D">
        <w:trPr>
          <w:trHeight w:val="470"/>
        </w:trPr>
        <w:tc>
          <w:tcPr>
            <w:tcW w:w="841" w:type="dxa"/>
            <w:vMerge/>
            <w:tcBorders>
              <w:top w:val="nil"/>
              <w:left w:val="single" w:sz="4" w:space="0" w:color="000000"/>
              <w:bottom w:val="single" w:sz="4" w:space="0" w:color="000000"/>
              <w:right w:val="single" w:sz="4" w:space="0" w:color="000000"/>
            </w:tcBorders>
          </w:tcPr>
          <w:p w14:paraId="34CC432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B387D0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121D4FA" w14:textId="77777777" w:rsidR="00425E2D" w:rsidRDefault="00425E2D" w:rsidP="00CB22B5">
            <w:pPr>
              <w:spacing w:line="259" w:lineRule="auto"/>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69F46DAF" w14:textId="77777777" w:rsidR="00425E2D" w:rsidRDefault="00425E2D" w:rsidP="00CB22B5">
            <w:pPr>
              <w:spacing w:line="259" w:lineRule="auto"/>
            </w:pPr>
            <w:r>
              <w:rPr>
                <w:color w:val="2C3E50"/>
                <w:sz w:val="20"/>
              </w:rPr>
              <w:t>Type 1 diabetes mellitus with hyperglycemia</w:t>
            </w:r>
            <w:r>
              <w:rPr>
                <w:sz w:val="20"/>
              </w:rPr>
              <w:t xml:space="preserve"> </w:t>
            </w:r>
          </w:p>
          <w:p w14:paraId="6120BDDF" w14:textId="77777777" w:rsidR="00425E2D" w:rsidRDefault="00425E2D" w:rsidP="00CB22B5">
            <w:pPr>
              <w:spacing w:line="259" w:lineRule="auto"/>
            </w:pPr>
            <w:r>
              <w:rPr>
                <w:color w:val="2C3E50"/>
                <w:sz w:val="20"/>
              </w:rPr>
              <w:t xml:space="preserve"> </w:t>
            </w:r>
          </w:p>
        </w:tc>
      </w:tr>
      <w:tr w:rsidR="00425E2D" w14:paraId="0877C9FC" w14:textId="77777777" w:rsidTr="00425E2D">
        <w:trPr>
          <w:trHeight w:val="698"/>
        </w:trPr>
        <w:tc>
          <w:tcPr>
            <w:tcW w:w="841" w:type="dxa"/>
            <w:vMerge w:val="restart"/>
            <w:tcBorders>
              <w:top w:val="single" w:sz="4" w:space="0" w:color="000000"/>
              <w:left w:val="single" w:sz="4" w:space="0" w:color="000000"/>
              <w:bottom w:val="single" w:sz="4" w:space="0" w:color="000000"/>
              <w:right w:val="single" w:sz="4" w:space="0" w:color="000000"/>
            </w:tcBorders>
            <w:vAlign w:val="bottom"/>
          </w:tcPr>
          <w:p w14:paraId="4AF28EA0" w14:textId="77777777" w:rsidR="00425E2D" w:rsidRDefault="00425E2D" w:rsidP="00CB22B5">
            <w:pPr>
              <w:spacing w:line="259" w:lineRule="auto"/>
            </w:pPr>
            <w:r>
              <w:rPr>
                <w:sz w:val="20"/>
              </w:rPr>
              <w:t xml:space="preserve">25080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565668EA" w14:textId="77777777" w:rsidR="00425E2D" w:rsidRDefault="00425E2D" w:rsidP="00CB22B5">
            <w:pPr>
              <w:ind w:right="1"/>
            </w:pPr>
            <w:r>
              <w:rPr>
                <w:color w:val="2C3E50"/>
                <w:sz w:val="20"/>
              </w:rPr>
              <w:t>Diabetes with other specified manifestations, type II or unspecified type, not stated as uncontrolled</w:t>
            </w:r>
            <w:r>
              <w:rPr>
                <w:sz w:val="20"/>
              </w:rPr>
              <w:t xml:space="preserve"> </w:t>
            </w:r>
          </w:p>
          <w:p w14:paraId="4C03BC36" w14:textId="77777777" w:rsidR="00425E2D" w:rsidRDefault="00425E2D" w:rsidP="00CB22B5">
            <w:pPr>
              <w:spacing w:line="259" w:lineRule="auto"/>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46585057" w14:textId="77777777" w:rsidR="00425E2D" w:rsidRDefault="00425E2D" w:rsidP="00CB22B5">
            <w:pPr>
              <w:spacing w:line="259" w:lineRule="auto"/>
            </w:pPr>
            <w:r>
              <w:rPr>
                <w:sz w:val="20"/>
              </w:rPr>
              <w:t xml:space="preserve">E11618 </w:t>
            </w:r>
          </w:p>
        </w:tc>
        <w:tc>
          <w:tcPr>
            <w:tcW w:w="4320" w:type="dxa"/>
            <w:tcBorders>
              <w:top w:val="single" w:sz="4" w:space="0" w:color="000000"/>
              <w:left w:val="single" w:sz="4" w:space="0" w:color="000000"/>
              <w:bottom w:val="single" w:sz="4" w:space="0" w:color="000000"/>
              <w:right w:val="single" w:sz="4" w:space="0" w:color="000000"/>
            </w:tcBorders>
          </w:tcPr>
          <w:p w14:paraId="450EE296" w14:textId="77777777" w:rsidR="00425E2D" w:rsidRDefault="00425E2D" w:rsidP="00CB22B5">
            <w:pPr>
              <w:spacing w:after="2" w:line="238" w:lineRule="auto"/>
            </w:pPr>
            <w:r>
              <w:rPr>
                <w:color w:val="2C3E50"/>
                <w:sz w:val="20"/>
              </w:rPr>
              <w:t>Type 2 diabetes mellitus with other diabetic arthropathy</w:t>
            </w:r>
            <w:r>
              <w:rPr>
                <w:sz w:val="20"/>
              </w:rPr>
              <w:t xml:space="preserve"> </w:t>
            </w:r>
          </w:p>
          <w:p w14:paraId="67176B2F" w14:textId="77777777" w:rsidR="00425E2D" w:rsidRDefault="00425E2D" w:rsidP="00CB22B5">
            <w:pPr>
              <w:spacing w:line="259" w:lineRule="auto"/>
            </w:pPr>
            <w:r>
              <w:rPr>
                <w:sz w:val="20"/>
              </w:rPr>
              <w:t xml:space="preserve"> </w:t>
            </w:r>
          </w:p>
        </w:tc>
      </w:tr>
      <w:tr w:rsidR="00425E2D" w14:paraId="3D6FDB1D" w14:textId="77777777" w:rsidTr="00425E2D">
        <w:trPr>
          <w:trHeight w:val="701"/>
        </w:trPr>
        <w:tc>
          <w:tcPr>
            <w:tcW w:w="841" w:type="dxa"/>
            <w:vMerge/>
            <w:tcBorders>
              <w:top w:val="nil"/>
              <w:left w:val="single" w:sz="4" w:space="0" w:color="000000"/>
              <w:bottom w:val="nil"/>
              <w:right w:val="single" w:sz="4" w:space="0" w:color="000000"/>
            </w:tcBorders>
          </w:tcPr>
          <w:p w14:paraId="768C8F3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95EA2B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E963FBF" w14:textId="77777777" w:rsidR="00425E2D" w:rsidRDefault="00425E2D" w:rsidP="00CB22B5">
            <w:pPr>
              <w:spacing w:line="259" w:lineRule="auto"/>
            </w:pPr>
            <w:r>
              <w:rPr>
                <w:sz w:val="20"/>
              </w:rPr>
              <w:t xml:space="preserve">E11620 </w:t>
            </w:r>
          </w:p>
        </w:tc>
        <w:tc>
          <w:tcPr>
            <w:tcW w:w="4320" w:type="dxa"/>
            <w:tcBorders>
              <w:top w:val="single" w:sz="4" w:space="0" w:color="000000"/>
              <w:left w:val="single" w:sz="4" w:space="0" w:color="000000"/>
              <w:bottom w:val="single" w:sz="4" w:space="0" w:color="000000"/>
              <w:right w:val="single" w:sz="4" w:space="0" w:color="000000"/>
            </w:tcBorders>
          </w:tcPr>
          <w:p w14:paraId="35184B5E" w14:textId="77777777" w:rsidR="00425E2D" w:rsidRDefault="00425E2D" w:rsidP="00CB22B5">
            <w:pPr>
              <w:spacing w:line="259" w:lineRule="auto"/>
            </w:pPr>
            <w:r>
              <w:rPr>
                <w:color w:val="2C3E50"/>
                <w:sz w:val="20"/>
              </w:rPr>
              <w:t xml:space="preserve">Type 2 </w:t>
            </w:r>
          </w:p>
          <w:p w14:paraId="00102BD8" w14:textId="77777777" w:rsidR="00425E2D" w:rsidRDefault="00425E2D" w:rsidP="00CB22B5">
            <w:pPr>
              <w:spacing w:line="259" w:lineRule="auto"/>
            </w:pPr>
            <w:r>
              <w:rPr>
                <w:color w:val="2C3E50"/>
                <w:sz w:val="20"/>
              </w:rPr>
              <w:t xml:space="preserve"> diabetes mellitus with diabetic dermatitis</w:t>
            </w:r>
            <w:r>
              <w:rPr>
                <w:sz w:val="20"/>
              </w:rPr>
              <w:t xml:space="preserve"> </w:t>
            </w:r>
          </w:p>
          <w:p w14:paraId="076EB704" w14:textId="77777777" w:rsidR="00425E2D" w:rsidRDefault="00425E2D" w:rsidP="00CB22B5">
            <w:pPr>
              <w:spacing w:line="259" w:lineRule="auto"/>
            </w:pPr>
            <w:r>
              <w:rPr>
                <w:sz w:val="20"/>
              </w:rPr>
              <w:t xml:space="preserve"> </w:t>
            </w:r>
          </w:p>
        </w:tc>
      </w:tr>
      <w:tr w:rsidR="00425E2D" w14:paraId="22BA01E3" w14:textId="77777777" w:rsidTr="00425E2D">
        <w:trPr>
          <w:trHeight w:val="470"/>
        </w:trPr>
        <w:tc>
          <w:tcPr>
            <w:tcW w:w="841" w:type="dxa"/>
            <w:vMerge/>
            <w:tcBorders>
              <w:top w:val="nil"/>
              <w:left w:val="single" w:sz="4" w:space="0" w:color="000000"/>
              <w:bottom w:val="nil"/>
              <w:right w:val="single" w:sz="4" w:space="0" w:color="000000"/>
            </w:tcBorders>
          </w:tcPr>
          <w:p w14:paraId="0735B3A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23B012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CA871C4" w14:textId="77777777" w:rsidR="00425E2D" w:rsidRDefault="00425E2D" w:rsidP="00CB22B5">
            <w:pPr>
              <w:spacing w:line="259" w:lineRule="auto"/>
            </w:pPr>
            <w:r>
              <w:rPr>
                <w:sz w:val="20"/>
              </w:rPr>
              <w:t xml:space="preserve">E11621 </w:t>
            </w:r>
          </w:p>
        </w:tc>
        <w:tc>
          <w:tcPr>
            <w:tcW w:w="4320" w:type="dxa"/>
            <w:tcBorders>
              <w:top w:val="single" w:sz="4" w:space="0" w:color="000000"/>
              <w:left w:val="single" w:sz="4" w:space="0" w:color="000000"/>
              <w:bottom w:val="single" w:sz="4" w:space="0" w:color="000000"/>
              <w:right w:val="single" w:sz="4" w:space="0" w:color="000000"/>
            </w:tcBorders>
          </w:tcPr>
          <w:p w14:paraId="052126F3" w14:textId="77777777" w:rsidR="00425E2D" w:rsidRDefault="00425E2D" w:rsidP="00CB22B5">
            <w:pPr>
              <w:spacing w:line="259" w:lineRule="auto"/>
            </w:pPr>
            <w:r>
              <w:rPr>
                <w:color w:val="2C3E50"/>
                <w:sz w:val="20"/>
              </w:rPr>
              <w:t>Type 2 diabetes mellitus with foot ulcer</w:t>
            </w:r>
            <w:r>
              <w:rPr>
                <w:sz w:val="20"/>
              </w:rPr>
              <w:t xml:space="preserve"> </w:t>
            </w:r>
          </w:p>
          <w:p w14:paraId="63DFFB56" w14:textId="77777777" w:rsidR="00425E2D" w:rsidRDefault="00425E2D" w:rsidP="00CB22B5">
            <w:pPr>
              <w:spacing w:line="259" w:lineRule="auto"/>
            </w:pPr>
            <w:r>
              <w:rPr>
                <w:sz w:val="20"/>
              </w:rPr>
              <w:t xml:space="preserve"> </w:t>
            </w:r>
          </w:p>
        </w:tc>
      </w:tr>
      <w:tr w:rsidR="00425E2D" w14:paraId="6B4B933E" w14:textId="77777777" w:rsidTr="00425E2D">
        <w:trPr>
          <w:trHeight w:val="470"/>
        </w:trPr>
        <w:tc>
          <w:tcPr>
            <w:tcW w:w="841" w:type="dxa"/>
            <w:vMerge/>
            <w:tcBorders>
              <w:top w:val="nil"/>
              <w:left w:val="single" w:sz="4" w:space="0" w:color="000000"/>
              <w:bottom w:val="nil"/>
              <w:right w:val="single" w:sz="4" w:space="0" w:color="000000"/>
            </w:tcBorders>
          </w:tcPr>
          <w:p w14:paraId="54E72DA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3CFC88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54D6B05" w14:textId="77777777" w:rsidR="00425E2D" w:rsidRDefault="00425E2D" w:rsidP="00CB22B5">
            <w:pPr>
              <w:spacing w:line="259" w:lineRule="auto"/>
            </w:pPr>
            <w:r>
              <w:rPr>
                <w:sz w:val="20"/>
              </w:rPr>
              <w:t xml:space="preserve">E11622 </w:t>
            </w:r>
          </w:p>
        </w:tc>
        <w:tc>
          <w:tcPr>
            <w:tcW w:w="4320" w:type="dxa"/>
            <w:tcBorders>
              <w:top w:val="single" w:sz="4" w:space="0" w:color="000000"/>
              <w:left w:val="single" w:sz="4" w:space="0" w:color="000000"/>
              <w:bottom w:val="single" w:sz="4" w:space="0" w:color="000000"/>
              <w:right w:val="single" w:sz="4" w:space="0" w:color="000000"/>
            </w:tcBorders>
          </w:tcPr>
          <w:p w14:paraId="560F4F38" w14:textId="77777777" w:rsidR="00425E2D" w:rsidRDefault="00425E2D" w:rsidP="00CB22B5">
            <w:pPr>
              <w:spacing w:line="259" w:lineRule="auto"/>
            </w:pPr>
            <w:r>
              <w:rPr>
                <w:color w:val="2C3E50"/>
                <w:sz w:val="20"/>
              </w:rPr>
              <w:t>Type 2 diabetes mellitus with other skin ulcer</w:t>
            </w:r>
            <w:r>
              <w:rPr>
                <w:sz w:val="20"/>
              </w:rPr>
              <w:t xml:space="preserve"> </w:t>
            </w:r>
          </w:p>
          <w:p w14:paraId="245EFE39" w14:textId="77777777" w:rsidR="00425E2D" w:rsidRDefault="00425E2D" w:rsidP="00CB22B5">
            <w:pPr>
              <w:spacing w:line="259" w:lineRule="auto"/>
            </w:pPr>
            <w:r>
              <w:rPr>
                <w:sz w:val="20"/>
              </w:rPr>
              <w:t xml:space="preserve"> </w:t>
            </w:r>
          </w:p>
        </w:tc>
      </w:tr>
      <w:tr w:rsidR="00425E2D" w14:paraId="287CAB09" w14:textId="77777777" w:rsidTr="00425E2D">
        <w:trPr>
          <w:trHeight w:val="698"/>
        </w:trPr>
        <w:tc>
          <w:tcPr>
            <w:tcW w:w="841" w:type="dxa"/>
            <w:vMerge/>
            <w:tcBorders>
              <w:top w:val="nil"/>
              <w:left w:val="single" w:sz="4" w:space="0" w:color="000000"/>
              <w:bottom w:val="nil"/>
              <w:right w:val="single" w:sz="4" w:space="0" w:color="000000"/>
            </w:tcBorders>
          </w:tcPr>
          <w:p w14:paraId="4D5C96C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4102CD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B966125" w14:textId="77777777" w:rsidR="00425E2D" w:rsidRDefault="00425E2D" w:rsidP="00CB22B5">
            <w:pPr>
              <w:spacing w:line="259" w:lineRule="auto"/>
            </w:pPr>
            <w:r>
              <w:rPr>
                <w:sz w:val="20"/>
              </w:rPr>
              <w:t xml:space="preserve">E11628 </w:t>
            </w:r>
          </w:p>
        </w:tc>
        <w:tc>
          <w:tcPr>
            <w:tcW w:w="4320" w:type="dxa"/>
            <w:tcBorders>
              <w:top w:val="single" w:sz="4" w:space="0" w:color="000000"/>
              <w:left w:val="single" w:sz="4" w:space="0" w:color="000000"/>
              <w:bottom w:val="single" w:sz="4" w:space="0" w:color="000000"/>
              <w:right w:val="single" w:sz="4" w:space="0" w:color="000000"/>
            </w:tcBorders>
          </w:tcPr>
          <w:p w14:paraId="4319A547" w14:textId="77777777" w:rsidR="00425E2D" w:rsidRDefault="00425E2D" w:rsidP="00CB22B5">
            <w:pPr>
              <w:spacing w:after="2" w:line="238" w:lineRule="auto"/>
            </w:pPr>
            <w:r>
              <w:rPr>
                <w:color w:val="2C3E50"/>
                <w:sz w:val="20"/>
              </w:rPr>
              <w:t>Type 2 diabetes mellitus with other skin complications</w:t>
            </w:r>
            <w:r>
              <w:rPr>
                <w:sz w:val="20"/>
              </w:rPr>
              <w:t xml:space="preserve"> </w:t>
            </w:r>
          </w:p>
          <w:p w14:paraId="49E670A8" w14:textId="77777777" w:rsidR="00425E2D" w:rsidRDefault="00425E2D" w:rsidP="00CB22B5">
            <w:pPr>
              <w:spacing w:line="259" w:lineRule="auto"/>
            </w:pPr>
            <w:r>
              <w:rPr>
                <w:sz w:val="20"/>
              </w:rPr>
              <w:t xml:space="preserve"> </w:t>
            </w:r>
          </w:p>
        </w:tc>
      </w:tr>
      <w:tr w:rsidR="00425E2D" w14:paraId="102F4F8E" w14:textId="77777777" w:rsidTr="00425E2D">
        <w:trPr>
          <w:trHeight w:val="470"/>
        </w:trPr>
        <w:tc>
          <w:tcPr>
            <w:tcW w:w="841" w:type="dxa"/>
            <w:vMerge/>
            <w:tcBorders>
              <w:top w:val="nil"/>
              <w:left w:val="single" w:sz="4" w:space="0" w:color="000000"/>
              <w:bottom w:val="nil"/>
              <w:right w:val="single" w:sz="4" w:space="0" w:color="000000"/>
            </w:tcBorders>
          </w:tcPr>
          <w:p w14:paraId="51BA2F1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EAE6A3D"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42E85EB" w14:textId="77777777" w:rsidR="00425E2D" w:rsidRDefault="00425E2D" w:rsidP="00CB22B5">
            <w:pPr>
              <w:spacing w:line="259" w:lineRule="auto"/>
            </w:pPr>
            <w:r>
              <w:rPr>
                <w:sz w:val="20"/>
              </w:rPr>
              <w:t xml:space="preserve">E11630 </w:t>
            </w:r>
          </w:p>
        </w:tc>
        <w:tc>
          <w:tcPr>
            <w:tcW w:w="4320" w:type="dxa"/>
            <w:tcBorders>
              <w:top w:val="single" w:sz="4" w:space="0" w:color="000000"/>
              <w:left w:val="single" w:sz="4" w:space="0" w:color="000000"/>
              <w:bottom w:val="single" w:sz="4" w:space="0" w:color="000000"/>
              <w:right w:val="single" w:sz="4" w:space="0" w:color="000000"/>
            </w:tcBorders>
          </w:tcPr>
          <w:p w14:paraId="77D4679A" w14:textId="77777777" w:rsidR="00425E2D" w:rsidRDefault="00425E2D" w:rsidP="00CB22B5">
            <w:pPr>
              <w:spacing w:line="259" w:lineRule="auto"/>
            </w:pPr>
            <w:r>
              <w:rPr>
                <w:color w:val="2C3E50"/>
                <w:sz w:val="20"/>
              </w:rPr>
              <w:t>Type 2 diabetes mellitus with periodontal disease</w:t>
            </w:r>
            <w:r>
              <w:rPr>
                <w:sz w:val="20"/>
              </w:rPr>
              <w:t xml:space="preserve"> </w:t>
            </w:r>
          </w:p>
          <w:p w14:paraId="2A9779FB" w14:textId="77777777" w:rsidR="00425E2D" w:rsidRDefault="00425E2D" w:rsidP="00CB22B5">
            <w:pPr>
              <w:spacing w:line="259" w:lineRule="auto"/>
            </w:pPr>
            <w:r>
              <w:rPr>
                <w:sz w:val="20"/>
              </w:rPr>
              <w:t xml:space="preserve"> </w:t>
            </w:r>
          </w:p>
        </w:tc>
      </w:tr>
      <w:tr w:rsidR="00425E2D" w14:paraId="3AFB3692" w14:textId="77777777" w:rsidTr="00425E2D">
        <w:trPr>
          <w:trHeight w:val="701"/>
        </w:trPr>
        <w:tc>
          <w:tcPr>
            <w:tcW w:w="841" w:type="dxa"/>
            <w:vMerge/>
            <w:tcBorders>
              <w:top w:val="nil"/>
              <w:left w:val="single" w:sz="4" w:space="0" w:color="000000"/>
              <w:bottom w:val="nil"/>
              <w:right w:val="single" w:sz="4" w:space="0" w:color="000000"/>
            </w:tcBorders>
          </w:tcPr>
          <w:p w14:paraId="020BA50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3C59D23"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F29FAAC" w14:textId="77777777" w:rsidR="00425E2D" w:rsidRDefault="00425E2D" w:rsidP="00CB22B5">
            <w:pPr>
              <w:spacing w:line="259" w:lineRule="auto"/>
            </w:pPr>
            <w:r>
              <w:rPr>
                <w:sz w:val="20"/>
              </w:rPr>
              <w:t xml:space="preserve">E11638 </w:t>
            </w:r>
          </w:p>
        </w:tc>
        <w:tc>
          <w:tcPr>
            <w:tcW w:w="4320" w:type="dxa"/>
            <w:tcBorders>
              <w:top w:val="single" w:sz="4" w:space="0" w:color="000000"/>
              <w:left w:val="single" w:sz="4" w:space="0" w:color="000000"/>
              <w:bottom w:val="single" w:sz="4" w:space="0" w:color="000000"/>
              <w:right w:val="single" w:sz="4" w:space="0" w:color="000000"/>
            </w:tcBorders>
          </w:tcPr>
          <w:p w14:paraId="28825062" w14:textId="77777777" w:rsidR="00425E2D" w:rsidRDefault="00425E2D" w:rsidP="00CB22B5">
            <w:r>
              <w:rPr>
                <w:color w:val="2C3E50"/>
                <w:sz w:val="20"/>
              </w:rPr>
              <w:t>Type 2 diabetes mellitus with other oral complications</w:t>
            </w:r>
            <w:r>
              <w:rPr>
                <w:sz w:val="20"/>
              </w:rPr>
              <w:t xml:space="preserve"> </w:t>
            </w:r>
          </w:p>
          <w:p w14:paraId="2A528669" w14:textId="77777777" w:rsidR="00425E2D" w:rsidRDefault="00425E2D" w:rsidP="00CB22B5">
            <w:pPr>
              <w:spacing w:line="259" w:lineRule="auto"/>
            </w:pPr>
            <w:r>
              <w:rPr>
                <w:sz w:val="20"/>
              </w:rPr>
              <w:t xml:space="preserve"> </w:t>
            </w:r>
          </w:p>
        </w:tc>
      </w:tr>
      <w:tr w:rsidR="00425E2D" w14:paraId="28031035" w14:textId="77777777" w:rsidTr="00425E2D">
        <w:trPr>
          <w:trHeight w:val="698"/>
        </w:trPr>
        <w:tc>
          <w:tcPr>
            <w:tcW w:w="841" w:type="dxa"/>
            <w:vMerge/>
            <w:tcBorders>
              <w:top w:val="nil"/>
              <w:left w:val="single" w:sz="4" w:space="0" w:color="000000"/>
              <w:bottom w:val="nil"/>
              <w:right w:val="single" w:sz="4" w:space="0" w:color="000000"/>
            </w:tcBorders>
          </w:tcPr>
          <w:p w14:paraId="5269635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015EF4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48A5B3A" w14:textId="77777777" w:rsidR="00425E2D" w:rsidRDefault="00425E2D" w:rsidP="00CB22B5">
            <w:pPr>
              <w:spacing w:line="259" w:lineRule="auto"/>
            </w:pPr>
            <w:r>
              <w:rPr>
                <w:sz w:val="20"/>
              </w:rPr>
              <w:t xml:space="preserve">E11649 </w:t>
            </w:r>
          </w:p>
        </w:tc>
        <w:tc>
          <w:tcPr>
            <w:tcW w:w="4320" w:type="dxa"/>
            <w:tcBorders>
              <w:top w:val="single" w:sz="4" w:space="0" w:color="000000"/>
              <w:left w:val="single" w:sz="4" w:space="0" w:color="000000"/>
              <w:bottom w:val="single" w:sz="4" w:space="0" w:color="000000"/>
              <w:right w:val="single" w:sz="4" w:space="0" w:color="000000"/>
            </w:tcBorders>
          </w:tcPr>
          <w:p w14:paraId="5ADA9C61" w14:textId="77777777" w:rsidR="00425E2D" w:rsidRDefault="00425E2D" w:rsidP="00CB22B5">
            <w:pPr>
              <w:spacing w:after="2" w:line="238" w:lineRule="auto"/>
            </w:pPr>
            <w:r>
              <w:rPr>
                <w:color w:val="2C3E50"/>
                <w:sz w:val="20"/>
              </w:rPr>
              <w:t>Type 2 diabetes mellitus with hypoglycemia without coma</w:t>
            </w:r>
            <w:r>
              <w:rPr>
                <w:sz w:val="20"/>
              </w:rPr>
              <w:t xml:space="preserve"> </w:t>
            </w:r>
          </w:p>
          <w:p w14:paraId="0FAE2D0D" w14:textId="77777777" w:rsidR="00425E2D" w:rsidRDefault="00425E2D" w:rsidP="00CB22B5">
            <w:pPr>
              <w:spacing w:line="259" w:lineRule="auto"/>
            </w:pPr>
            <w:r>
              <w:rPr>
                <w:sz w:val="20"/>
              </w:rPr>
              <w:t xml:space="preserve"> </w:t>
            </w:r>
          </w:p>
        </w:tc>
      </w:tr>
      <w:tr w:rsidR="00425E2D" w14:paraId="605CC749" w14:textId="77777777" w:rsidTr="00425E2D">
        <w:trPr>
          <w:trHeight w:val="470"/>
        </w:trPr>
        <w:tc>
          <w:tcPr>
            <w:tcW w:w="841" w:type="dxa"/>
            <w:vMerge/>
            <w:tcBorders>
              <w:top w:val="nil"/>
              <w:left w:val="single" w:sz="4" w:space="0" w:color="000000"/>
              <w:bottom w:val="nil"/>
              <w:right w:val="single" w:sz="4" w:space="0" w:color="000000"/>
            </w:tcBorders>
          </w:tcPr>
          <w:p w14:paraId="18919BD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514781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D502DA0"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27F32519" w14:textId="77777777" w:rsidR="00425E2D" w:rsidRDefault="00425E2D" w:rsidP="00CB22B5">
            <w:pPr>
              <w:spacing w:line="259" w:lineRule="auto"/>
            </w:pPr>
            <w:r>
              <w:rPr>
                <w:color w:val="2C3E50"/>
                <w:sz w:val="20"/>
              </w:rPr>
              <w:t>Type 2 diabetes mellitus with hyperglycemia</w:t>
            </w:r>
            <w:r>
              <w:rPr>
                <w:sz w:val="20"/>
              </w:rPr>
              <w:t xml:space="preserve"> </w:t>
            </w:r>
          </w:p>
          <w:p w14:paraId="35E2FEFC" w14:textId="77777777" w:rsidR="00425E2D" w:rsidRDefault="00425E2D" w:rsidP="00CB22B5">
            <w:pPr>
              <w:spacing w:line="259" w:lineRule="auto"/>
            </w:pPr>
            <w:r>
              <w:rPr>
                <w:sz w:val="20"/>
              </w:rPr>
              <w:t xml:space="preserve"> </w:t>
            </w:r>
          </w:p>
        </w:tc>
      </w:tr>
      <w:tr w:rsidR="00425E2D" w14:paraId="48AF32FE" w14:textId="77777777" w:rsidTr="00425E2D">
        <w:trPr>
          <w:trHeight w:val="701"/>
        </w:trPr>
        <w:tc>
          <w:tcPr>
            <w:tcW w:w="841" w:type="dxa"/>
            <w:vMerge/>
            <w:tcBorders>
              <w:top w:val="nil"/>
              <w:left w:val="single" w:sz="4" w:space="0" w:color="000000"/>
              <w:bottom w:val="single" w:sz="4" w:space="0" w:color="000000"/>
              <w:right w:val="single" w:sz="4" w:space="0" w:color="000000"/>
            </w:tcBorders>
          </w:tcPr>
          <w:p w14:paraId="62562F22"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F5B0F9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3728880" w14:textId="77777777" w:rsidR="00425E2D" w:rsidRDefault="00425E2D" w:rsidP="00CB22B5">
            <w:pPr>
              <w:spacing w:line="259" w:lineRule="auto"/>
            </w:pPr>
            <w:r>
              <w:rPr>
                <w:sz w:val="20"/>
              </w:rPr>
              <w:t xml:space="preserve">E1169 </w:t>
            </w:r>
          </w:p>
        </w:tc>
        <w:tc>
          <w:tcPr>
            <w:tcW w:w="4320" w:type="dxa"/>
            <w:tcBorders>
              <w:top w:val="single" w:sz="4" w:space="0" w:color="000000"/>
              <w:left w:val="single" w:sz="4" w:space="0" w:color="000000"/>
              <w:bottom w:val="single" w:sz="4" w:space="0" w:color="000000"/>
              <w:right w:val="single" w:sz="4" w:space="0" w:color="000000"/>
            </w:tcBorders>
          </w:tcPr>
          <w:p w14:paraId="5BEB4C26" w14:textId="77777777" w:rsidR="00425E2D" w:rsidRDefault="00425E2D" w:rsidP="00CB22B5">
            <w:r>
              <w:rPr>
                <w:color w:val="2C3E50"/>
                <w:sz w:val="20"/>
              </w:rPr>
              <w:t>Type 2 diabetes mellitus with other specified complication</w:t>
            </w:r>
            <w:r>
              <w:rPr>
                <w:sz w:val="20"/>
              </w:rPr>
              <w:t xml:space="preserve"> </w:t>
            </w:r>
          </w:p>
          <w:p w14:paraId="6CD529BD" w14:textId="77777777" w:rsidR="00425E2D" w:rsidRDefault="00425E2D" w:rsidP="00CB22B5">
            <w:pPr>
              <w:spacing w:line="259" w:lineRule="auto"/>
            </w:pPr>
            <w:r>
              <w:rPr>
                <w:sz w:val="20"/>
              </w:rPr>
              <w:t xml:space="preserve"> </w:t>
            </w:r>
          </w:p>
        </w:tc>
      </w:tr>
      <w:tr w:rsidR="00425E2D" w14:paraId="7F03C949" w14:textId="77777777" w:rsidTr="00425E2D">
        <w:trPr>
          <w:trHeight w:val="698"/>
        </w:trPr>
        <w:tc>
          <w:tcPr>
            <w:tcW w:w="841" w:type="dxa"/>
            <w:vMerge w:val="restart"/>
            <w:tcBorders>
              <w:top w:val="single" w:sz="4" w:space="0" w:color="000000"/>
              <w:left w:val="single" w:sz="4" w:space="0" w:color="000000"/>
              <w:bottom w:val="single" w:sz="4" w:space="0" w:color="000000"/>
              <w:right w:val="single" w:sz="4" w:space="0" w:color="000000"/>
            </w:tcBorders>
            <w:vAlign w:val="bottom"/>
          </w:tcPr>
          <w:p w14:paraId="04441384" w14:textId="77777777" w:rsidR="00425E2D" w:rsidRDefault="00425E2D" w:rsidP="00CB22B5">
            <w:pPr>
              <w:spacing w:line="259" w:lineRule="auto"/>
            </w:pPr>
            <w:r>
              <w:rPr>
                <w:sz w:val="20"/>
              </w:rPr>
              <w:t xml:space="preserve">25081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42AD6F3E" w14:textId="77777777" w:rsidR="00425E2D" w:rsidRDefault="00425E2D" w:rsidP="00CB22B5">
            <w:pPr>
              <w:spacing w:line="259" w:lineRule="auto"/>
            </w:pPr>
            <w:r>
              <w:rPr>
                <w:color w:val="2C3E50"/>
                <w:sz w:val="20"/>
              </w:rPr>
              <w:t xml:space="preserve">Diabetes with other specified </w:t>
            </w:r>
          </w:p>
          <w:p w14:paraId="12917185" w14:textId="77777777" w:rsidR="00425E2D" w:rsidRDefault="00425E2D" w:rsidP="00CB22B5">
            <w:r>
              <w:rPr>
                <w:color w:val="2C3E50"/>
                <w:sz w:val="20"/>
              </w:rPr>
              <w:t>manifestations, type I [juvenile type], not stated as uncontrolled</w:t>
            </w:r>
            <w:r>
              <w:rPr>
                <w:sz w:val="20"/>
              </w:rPr>
              <w:t xml:space="preserve"> </w:t>
            </w:r>
          </w:p>
          <w:p w14:paraId="70BCC68B" w14:textId="77777777" w:rsidR="00425E2D" w:rsidRDefault="00425E2D" w:rsidP="00CB22B5">
            <w:pPr>
              <w:spacing w:line="259" w:lineRule="auto"/>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1519AA6D" w14:textId="77777777" w:rsidR="00425E2D" w:rsidRDefault="00425E2D" w:rsidP="00CB22B5">
            <w:pPr>
              <w:spacing w:line="259" w:lineRule="auto"/>
            </w:pPr>
            <w:r>
              <w:rPr>
                <w:sz w:val="20"/>
              </w:rPr>
              <w:t xml:space="preserve">E10618 </w:t>
            </w:r>
          </w:p>
        </w:tc>
        <w:tc>
          <w:tcPr>
            <w:tcW w:w="4320" w:type="dxa"/>
            <w:tcBorders>
              <w:top w:val="single" w:sz="4" w:space="0" w:color="000000"/>
              <w:left w:val="single" w:sz="4" w:space="0" w:color="000000"/>
              <w:bottom w:val="single" w:sz="4" w:space="0" w:color="000000"/>
              <w:right w:val="single" w:sz="4" w:space="0" w:color="000000"/>
            </w:tcBorders>
          </w:tcPr>
          <w:p w14:paraId="14ABC8AE" w14:textId="77777777" w:rsidR="00425E2D" w:rsidRDefault="00425E2D" w:rsidP="00CB22B5">
            <w:r>
              <w:rPr>
                <w:color w:val="2C3E50"/>
                <w:sz w:val="20"/>
              </w:rPr>
              <w:t>Type 1 diabetes mellitus with other diabetic arthropathy</w:t>
            </w:r>
            <w:r>
              <w:rPr>
                <w:sz w:val="20"/>
              </w:rPr>
              <w:t xml:space="preserve"> </w:t>
            </w:r>
          </w:p>
          <w:p w14:paraId="1D3E6DB7" w14:textId="77777777" w:rsidR="00425E2D" w:rsidRDefault="00425E2D" w:rsidP="00CB22B5">
            <w:pPr>
              <w:spacing w:line="259" w:lineRule="auto"/>
            </w:pPr>
            <w:r>
              <w:rPr>
                <w:sz w:val="20"/>
              </w:rPr>
              <w:t xml:space="preserve"> </w:t>
            </w:r>
          </w:p>
        </w:tc>
      </w:tr>
      <w:tr w:rsidR="00425E2D" w14:paraId="18FB7D7F" w14:textId="77777777" w:rsidTr="00425E2D">
        <w:trPr>
          <w:trHeight w:val="470"/>
        </w:trPr>
        <w:tc>
          <w:tcPr>
            <w:tcW w:w="841" w:type="dxa"/>
            <w:vMerge/>
            <w:tcBorders>
              <w:top w:val="nil"/>
              <w:left w:val="single" w:sz="4" w:space="0" w:color="000000"/>
              <w:bottom w:val="nil"/>
              <w:right w:val="single" w:sz="4" w:space="0" w:color="000000"/>
            </w:tcBorders>
          </w:tcPr>
          <w:p w14:paraId="4F4E047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F0ED26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6AA8C96" w14:textId="77777777" w:rsidR="00425E2D" w:rsidRDefault="00425E2D" w:rsidP="00CB22B5">
            <w:pPr>
              <w:spacing w:line="259" w:lineRule="auto"/>
            </w:pPr>
            <w:r>
              <w:rPr>
                <w:sz w:val="20"/>
              </w:rPr>
              <w:t xml:space="preserve">E10620 </w:t>
            </w:r>
          </w:p>
        </w:tc>
        <w:tc>
          <w:tcPr>
            <w:tcW w:w="4320" w:type="dxa"/>
            <w:tcBorders>
              <w:top w:val="single" w:sz="4" w:space="0" w:color="000000"/>
              <w:left w:val="single" w:sz="4" w:space="0" w:color="000000"/>
              <w:bottom w:val="single" w:sz="4" w:space="0" w:color="000000"/>
              <w:right w:val="single" w:sz="4" w:space="0" w:color="000000"/>
            </w:tcBorders>
          </w:tcPr>
          <w:p w14:paraId="07E04850" w14:textId="77777777" w:rsidR="00425E2D" w:rsidRDefault="00425E2D" w:rsidP="00CB22B5">
            <w:pPr>
              <w:spacing w:line="259" w:lineRule="auto"/>
            </w:pPr>
            <w:r>
              <w:rPr>
                <w:color w:val="2C3E50"/>
                <w:sz w:val="20"/>
              </w:rPr>
              <w:t>Type 1 diabetes mellitus with diabetic dermatitis</w:t>
            </w:r>
            <w:r>
              <w:rPr>
                <w:sz w:val="20"/>
              </w:rPr>
              <w:t xml:space="preserve"> </w:t>
            </w:r>
          </w:p>
          <w:p w14:paraId="4242D53E" w14:textId="77777777" w:rsidR="00425E2D" w:rsidRDefault="00425E2D" w:rsidP="00CB22B5">
            <w:pPr>
              <w:spacing w:line="259" w:lineRule="auto"/>
            </w:pPr>
            <w:r>
              <w:rPr>
                <w:sz w:val="20"/>
              </w:rPr>
              <w:t xml:space="preserve"> </w:t>
            </w:r>
          </w:p>
        </w:tc>
      </w:tr>
      <w:tr w:rsidR="00425E2D" w14:paraId="20FDCA8C" w14:textId="77777777" w:rsidTr="00425E2D">
        <w:trPr>
          <w:trHeight w:val="470"/>
        </w:trPr>
        <w:tc>
          <w:tcPr>
            <w:tcW w:w="841" w:type="dxa"/>
            <w:vMerge/>
            <w:tcBorders>
              <w:top w:val="nil"/>
              <w:left w:val="single" w:sz="4" w:space="0" w:color="000000"/>
              <w:bottom w:val="nil"/>
              <w:right w:val="single" w:sz="4" w:space="0" w:color="000000"/>
            </w:tcBorders>
          </w:tcPr>
          <w:p w14:paraId="030A400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B477D60"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0A19921" w14:textId="77777777" w:rsidR="00425E2D" w:rsidRDefault="00425E2D" w:rsidP="00CB22B5">
            <w:pPr>
              <w:spacing w:line="259" w:lineRule="auto"/>
            </w:pPr>
            <w:r>
              <w:rPr>
                <w:sz w:val="20"/>
              </w:rPr>
              <w:t xml:space="preserve">E10621 </w:t>
            </w:r>
          </w:p>
        </w:tc>
        <w:tc>
          <w:tcPr>
            <w:tcW w:w="4320" w:type="dxa"/>
            <w:tcBorders>
              <w:top w:val="single" w:sz="4" w:space="0" w:color="000000"/>
              <w:left w:val="single" w:sz="4" w:space="0" w:color="000000"/>
              <w:bottom w:val="single" w:sz="4" w:space="0" w:color="000000"/>
              <w:right w:val="single" w:sz="4" w:space="0" w:color="000000"/>
            </w:tcBorders>
          </w:tcPr>
          <w:p w14:paraId="127C5BE3" w14:textId="77777777" w:rsidR="00425E2D" w:rsidRDefault="00425E2D" w:rsidP="00CB22B5">
            <w:pPr>
              <w:spacing w:line="259" w:lineRule="auto"/>
            </w:pPr>
            <w:r>
              <w:rPr>
                <w:color w:val="2C3E50"/>
                <w:sz w:val="20"/>
              </w:rPr>
              <w:t>Type 1 diabetes mellitus with foot ulcer</w:t>
            </w:r>
            <w:r>
              <w:rPr>
                <w:sz w:val="20"/>
              </w:rPr>
              <w:t xml:space="preserve"> </w:t>
            </w:r>
          </w:p>
          <w:p w14:paraId="47DDBF39" w14:textId="77777777" w:rsidR="00425E2D" w:rsidRDefault="00425E2D" w:rsidP="00CB22B5">
            <w:pPr>
              <w:spacing w:line="259" w:lineRule="auto"/>
            </w:pPr>
            <w:r>
              <w:rPr>
                <w:sz w:val="20"/>
              </w:rPr>
              <w:t xml:space="preserve"> </w:t>
            </w:r>
          </w:p>
        </w:tc>
      </w:tr>
      <w:tr w:rsidR="00425E2D" w14:paraId="0DB74B19" w14:textId="77777777" w:rsidTr="00425E2D">
        <w:trPr>
          <w:trHeight w:val="470"/>
        </w:trPr>
        <w:tc>
          <w:tcPr>
            <w:tcW w:w="841" w:type="dxa"/>
            <w:vMerge/>
            <w:tcBorders>
              <w:top w:val="nil"/>
              <w:left w:val="single" w:sz="4" w:space="0" w:color="000000"/>
              <w:bottom w:val="nil"/>
              <w:right w:val="single" w:sz="4" w:space="0" w:color="000000"/>
            </w:tcBorders>
          </w:tcPr>
          <w:p w14:paraId="4350125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1DD216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B580972" w14:textId="77777777" w:rsidR="00425E2D" w:rsidRDefault="00425E2D" w:rsidP="00CB22B5">
            <w:pPr>
              <w:spacing w:line="259" w:lineRule="auto"/>
            </w:pPr>
            <w:r>
              <w:rPr>
                <w:sz w:val="20"/>
              </w:rPr>
              <w:t xml:space="preserve">E10622 </w:t>
            </w:r>
          </w:p>
        </w:tc>
        <w:tc>
          <w:tcPr>
            <w:tcW w:w="4320" w:type="dxa"/>
            <w:tcBorders>
              <w:top w:val="single" w:sz="4" w:space="0" w:color="000000"/>
              <w:left w:val="single" w:sz="4" w:space="0" w:color="000000"/>
              <w:bottom w:val="single" w:sz="4" w:space="0" w:color="000000"/>
              <w:right w:val="single" w:sz="4" w:space="0" w:color="000000"/>
            </w:tcBorders>
          </w:tcPr>
          <w:p w14:paraId="0B6F32C2" w14:textId="77777777" w:rsidR="00425E2D" w:rsidRDefault="00425E2D" w:rsidP="00CB22B5">
            <w:pPr>
              <w:spacing w:line="259" w:lineRule="auto"/>
            </w:pPr>
            <w:r>
              <w:rPr>
                <w:color w:val="2C3E50"/>
                <w:sz w:val="20"/>
              </w:rPr>
              <w:t>Type 1 diabetes mellitus with other skin ulcer</w:t>
            </w:r>
            <w:r>
              <w:rPr>
                <w:sz w:val="20"/>
              </w:rPr>
              <w:t xml:space="preserve"> </w:t>
            </w:r>
          </w:p>
          <w:p w14:paraId="43FAF5DF" w14:textId="77777777" w:rsidR="00425E2D" w:rsidRDefault="00425E2D" w:rsidP="00CB22B5">
            <w:pPr>
              <w:spacing w:line="259" w:lineRule="auto"/>
            </w:pPr>
            <w:r>
              <w:rPr>
                <w:sz w:val="20"/>
              </w:rPr>
              <w:t xml:space="preserve"> </w:t>
            </w:r>
          </w:p>
        </w:tc>
      </w:tr>
      <w:tr w:rsidR="00425E2D" w14:paraId="477BC318" w14:textId="77777777" w:rsidTr="00425E2D">
        <w:trPr>
          <w:trHeight w:val="470"/>
        </w:trPr>
        <w:tc>
          <w:tcPr>
            <w:tcW w:w="841" w:type="dxa"/>
            <w:vMerge/>
            <w:tcBorders>
              <w:top w:val="nil"/>
              <w:left w:val="single" w:sz="4" w:space="0" w:color="000000"/>
              <w:bottom w:val="single" w:sz="4" w:space="0" w:color="000000"/>
              <w:right w:val="single" w:sz="4" w:space="0" w:color="000000"/>
            </w:tcBorders>
          </w:tcPr>
          <w:p w14:paraId="4BC8C4D0"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0334B6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ADFD70C" w14:textId="77777777" w:rsidR="00425E2D" w:rsidRDefault="00425E2D" w:rsidP="00CB22B5">
            <w:pPr>
              <w:spacing w:line="259" w:lineRule="auto"/>
            </w:pPr>
            <w:r>
              <w:rPr>
                <w:sz w:val="20"/>
              </w:rPr>
              <w:t xml:space="preserve">E10628 </w:t>
            </w:r>
          </w:p>
        </w:tc>
        <w:tc>
          <w:tcPr>
            <w:tcW w:w="4320" w:type="dxa"/>
            <w:tcBorders>
              <w:top w:val="single" w:sz="4" w:space="0" w:color="000000"/>
              <w:left w:val="single" w:sz="4" w:space="0" w:color="000000"/>
              <w:bottom w:val="single" w:sz="4" w:space="0" w:color="000000"/>
              <w:right w:val="single" w:sz="4" w:space="0" w:color="000000"/>
            </w:tcBorders>
          </w:tcPr>
          <w:p w14:paraId="7849EFA7" w14:textId="77777777" w:rsidR="00425E2D" w:rsidRDefault="00425E2D" w:rsidP="00CB22B5">
            <w:pPr>
              <w:spacing w:line="259" w:lineRule="auto"/>
            </w:pPr>
            <w:r>
              <w:rPr>
                <w:color w:val="2C3E50"/>
                <w:sz w:val="20"/>
              </w:rPr>
              <w:t>Type 1 diabetes mellitus with other skin complications</w:t>
            </w:r>
            <w:r>
              <w:rPr>
                <w:sz w:val="20"/>
              </w:rPr>
              <w:t xml:space="preserve"> </w:t>
            </w:r>
          </w:p>
        </w:tc>
      </w:tr>
    </w:tbl>
    <w:p w14:paraId="71F83912" w14:textId="77777777" w:rsidR="00425E2D" w:rsidRDefault="00425E2D" w:rsidP="00425E2D">
      <w:pPr>
        <w:spacing w:line="259" w:lineRule="auto"/>
        <w:ind w:left="-1800" w:right="11335"/>
      </w:pPr>
    </w:p>
    <w:tbl>
      <w:tblPr>
        <w:tblStyle w:val="TableGrid0"/>
        <w:tblW w:w="9540" w:type="dxa"/>
        <w:tblInd w:w="0" w:type="dxa"/>
        <w:tblCellMar>
          <w:top w:w="54" w:type="dxa"/>
          <w:left w:w="107" w:type="dxa"/>
          <w:bottom w:w="5" w:type="dxa"/>
          <w:right w:w="61" w:type="dxa"/>
        </w:tblCellMar>
        <w:tblLook w:val="04A0" w:firstRow="1" w:lastRow="0" w:firstColumn="1" w:lastColumn="0" w:noHBand="0" w:noVBand="1"/>
      </w:tblPr>
      <w:tblGrid>
        <w:gridCol w:w="1436"/>
        <w:gridCol w:w="3049"/>
        <w:gridCol w:w="1534"/>
        <w:gridCol w:w="3521"/>
      </w:tblGrid>
      <w:tr w:rsidR="00425E2D" w14:paraId="53263361" w14:textId="77777777" w:rsidTr="00CB22B5">
        <w:trPr>
          <w:trHeight w:val="240"/>
        </w:trPr>
        <w:tc>
          <w:tcPr>
            <w:tcW w:w="787" w:type="dxa"/>
            <w:vMerge w:val="restart"/>
            <w:tcBorders>
              <w:top w:val="single" w:sz="4" w:space="0" w:color="000000"/>
              <w:left w:val="single" w:sz="4" w:space="0" w:color="000000"/>
              <w:bottom w:val="single" w:sz="4" w:space="0" w:color="000000"/>
              <w:right w:val="single" w:sz="4" w:space="0" w:color="000000"/>
            </w:tcBorders>
          </w:tcPr>
          <w:p w14:paraId="5AB26112" w14:textId="77777777" w:rsidR="00425E2D" w:rsidRDefault="00425E2D" w:rsidP="00CB22B5">
            <w:pPr>
              <w:spacing w:after="160" w:line="259" w:lineRule="auto"/>
            </w:pPr>
          </w:p>
        </w:tc>
        <w:tc>
          <w:tcPr>
            <w:tcW w:w="3593" w:type="dxa"/>
            <w:vMerge w:val="restart"/>
            <w:tcBorders>
              <w:top w:val="single" w:sz="4" w:space="0" w:color="000000"/>
              <w:left w:val="single" w:sz="4" w:space="0" w:color="000000"/>
              <w:bottom w:val="single" w:sz="4" w:space="0" w:color="000000"/>
              <w:right w:val="single" w:sz="4" w:space="0" w:color="000000"/>
            </w:tcBorders>
          </w:tcPr>
          <w:p w14:paraId="0842E15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08CC3688" w14:textId="77777777" w:rsidR="00425E2D" w:rsidRDefault="00425E2D" w:rsidP="00CB22B5">
            <w:pPr>
              <w:spacing w:after="160" w:line="259" w:lineRule="auto"/>
            </w:pPr>
          </w:p>
        </w:tc>
        <w:tc>
          <w:tcPr>
            <w:tcW w:w="4320" w:type="dxa"/>
            <w:tcBorders>
              <w:top w:val="single" w:sz="4" w:space="0" w:color="000000"/>
              <w:left w:val="single" w:sz="4" w:space="0" w:color="000000"/>
              <w:bottom w:val="single" w:sz="4" w:space="0" w:color="000000"/>
              <w:right w:val="single" w:sz="4" w:space="0" w:color="000000"/>
            </w:tcBorders>
          </w:tcPr>
          <w:p w14:paraId="1D54A40C" w14:textId="77777777" w:rsidR="00425E2D" w:rsidRDefault="00425E2D" w:rsidP="00CB22B5">
            <w:pPr>
              <w:spacing w:line="259" w:lineRule="auto"/>
              <w:ind w:left="1"/>
            </w:pPr>
            <w:r>
              <w:rPr>
                <w:sz w:val="20"/>
              </w:rPr>
              <w:t xml:space="preserve"> </w:t>
            </w:r>
          </w:p>
        </w:tc>
      </w:tr>
      <w:tr w:rsidR="00425E2D" w14:paraId="008F9095" w14:textId="77777777" w:rsidTr="00CB22B5">
        <w:trPr>
          <w:trHeight w:val="470"/>
        </w:trPr>
        <w:tc>
          <w:tcPr>
            <w:tcW w:w="0" w:type="auto"/>
            <w:vMerge/>
            <w:tcBorders>
              <w:top w:val="nil"/>
              <w:left w:val="single" w:sz="4" w:space="0" w:color="000000"/>
              <w:bottom w:val="nil"/>
              <w:right w:val="single" w:sz="4" w:space="0" w:color="000000"/>
            </w:tcBorders>
          </w:tcPr>
          <w:p w14:paraId="7B8DF3F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FD541D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34CB44C" w14:textId="77777777" w:rsidR="00425E2D" w:rsidRDefault="00425E2D" w:rsidP="00CB22B5">
            <w:pPr>
              <w:spacing w:line="259" w:lineRule="auto"/>
              <w:ind w:left="1"/>
            </w:pPr>
            <w:r>
              <w:rPr>
                <w:sz w:val="20"/>
              </w:rPr>
              <w:t xml:space="preserve">E10630 </w:t>
            </w:r>
          </w:p>
        </w:tc>
        <w:tc>
          <w:tcPr>
            <w:tcW w:w="4320" w:type="dxa"/>
            <w:tcBorders>
              <w:top w:val="single" w:sz="4" w:space="0" w:color="000000"/>
              <w:left w:val="single" w:sz="4" w:space="0" w:color="000000"/>
              <w:bottom w:val="single" w:sz="4" w:space="0" w:color="000000"/>
              <w:right w:val="single" w:sz="4" w:space="0" w:color="000000"/>
            </w:tcBorders>
          </w:tcPr>
          <w:p w14:paraId="30AD8880" w14:textId="77777777" w:rsidR="00425E2D" w:rsidRDefault="00425E2D" w:rsidP="00CB22B5">
            <w:pPr>
              <w:spacing w:line="259" w:lineRule="auto"/>
              <w:ind w:left="1"/>
            </w:pPr>
            <w:r>
              <w:rPr>
                <w:color w:val="2C3E50"/>
                <w:sz w:val="20"/>
              </w:rPr>
              <w:t>Type 1 diabetes mellitus with periodontal disease</w:t>
            </w:r>
            <w:r>
              <w:rPr>
                <w:sz w:val="20"/>
              </w:rPr>
              <w:t xml:space="preserve"> </w:t>
            </w:r>
          </w:p>
          <w:p w14:paraId="0C5A5585" w14:textId="77777777" w:rsidR="00425E2D" w:rsidRDefault="00425E2D" w:rsidP="00CB22B5">
            <w:pPr>
              <w:spacing w:line="259" w:lineRule="auto"/>
              <w:ind w:left="1"/>
            </w:pPr>
            <w:r>
              <w:rPr>
                <w:sz w:val="20"/>
              </w:rPr>
              <w:t xml:space="preserve"> </w:t>
            </w:r>
          </w:p>
        </w:tc>
      </w:tr>
      <w:tr w:rsidR="00425E2D" w14:paraId="3CBEF194" w14:textId="77777777" w:rsidTr="00CB22B5">
        <w:trPr>
          <w:trHeight w:val="701"/>
        </w:trPr>
        <w:tc>
          <w:tcPr>
            <w:tcW w:w="0" w:type="auto"/>
            <w:vMerge/>
            <w:tcBorders>
              <w:top w:val="nil"/>
              <w:left w:val="single" w:sz="4" w:space="0" w:color="000000"/>
              <w:bottom w:val="nil"/>
              <w:right w:val="single" w:sz="4" w:space="0" w:color="000000"/>
            </w:tcBorders>
          </w:tcPr>
          <w:p w14:paraId="1EAA5FA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923392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7541261" w14:textId="77777777" w:rsidR="00425E2D" w:rsidRDefault="00425E2D" w:rsidP="00CB22B5">
            <w:pPr>
              <w:spacing w:line="259" w:lineRule="auto"/>
              <w:ind w:left="1"/>
            </w:pPr>
            <w:r>
              <w:rPr>
                <w:sz w:val="20"/>
              </w:rPr>
              <w:t xml:space="preserve">E10638 </w:t>
            </w:r>
          </w:p>
        </w:tc>
        <w:tc>
          <w:tcPr>
            <w:tcW w:w="4320" w:type="dxa"/>
            <w:tcBorders>
              <w:top w:val="single" w:sz="4" w:space="0" w:color="000000"/>
              <w:left w:val="single" w:sz="4" w:space="0" w:color="000000"/>
              <w:bottom w:val="single" w:sz="4" w:space="0" w:color="000000"/>
              <w:right w:val="single" w:sz="4" w:space="0" w:color="000000"/>
            </w:tcBorders>
          </w:tcPr>
          <w:p w14:paraId="5F51CB78" w14:textId="77777777" w:rsidR="00425E2D" w:rsidRDefault="00425E2D" w:rsidP="00CB22B5">
            <w:pPr>
              <w:ind w:left="1"/>
            </w:pPr>
            <w:r>
              <w:rPr>
                <w:color w:val="2C3E50"/>
                <w:sz w:val="20"/>
              </w:rPr>
              <w:t>Type 1 diabetes mellitus with other oral complications</w:t>
            </w:r>
            <w:r>
              <w:rPr>
                <w:sz w:val="20"/>
              </w:rPr>
              <w:t xml:space="preserve"> </w:t>
            </w:r>
          </w:p>
          <w:p w14:paraId="5FF7B3F0" w14:textId="77777777" w:rsidR="00425E2D" w:rsidRDefault="00425E2D" w:rsidP="00CB22B5">
            <w:pPr>
              <w:spacing w:line="259" w:lineRule="auto"/>
              <w:ind w:left="1"/>
            </w:pPr>
            <w:r>
              <w:rPr>
                <w:sz w:val="20"/>
              </w:rPr>
              <w:t xml:space="preserve"> </w:t>
            </w:r>
          </w:p>
        </w:tc>
      </w:tr>
      <w:tr w:rsidR="00425E2D" w14:paraId="6C42C599" w14:textId="77777777" w:rsidTr="00CB22B5">
        <w:trPr>
          <w:trHeight w:val="698"/>
        </w:trPr>
        <w:tc>
          <w:tcPr>
            <w:tcW w:w="0" w:type="auto"/>
            <w:vMerge/>
            <w:tcBorders>
              <w:top w:val="nil"/>
              <w:left w:val="single" w:sz="4" w:space="0" w:color="000000"/>
              <w:bottom w:val="nil"/>
              <w:right w:val="single" w:sz="4" w:space="0" w:color="000000"/>
            </w:tcBorders>
          </w:tcPr>
          <w:p w14:paraId="04468A1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12D6217"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518C0E1" w14:textId="77777777" w:rsidR="00425E2D" w:rsidRDefault="00425E2D" w:rsidP="00CB22B5">
            <w:pPr>
              <w:spacing w:line="259" w:lineRule="auto"/>
              <w:ind w:left="1"/>
            </w:pPr>
            <w:r>
              <w:rPr>
                <w:sz w:val="20"/>
              </w:rPr>
              <w:t xml:space="preserve">E10649 </w:t>
            </w:r>
          </w:p>
        </w:tc>
        <w:tc>
          <w:tcPr>
            <w:tcW w:w="4320" w:type="dxa"/>
            <w:tcBorders>
              <w:top w:val="single" w:sz="4" w:space="0" w:color="000000"/>
              <w:left w:val="single" w:sz="4" w:space="0" w:color="000000"/>
              <w:bottom w:val="single" w:sz="4" w:space="0" w:color="000000"/>
              <w:right w:val="single" w:sz="4" w:space="0" w:color="000000"/>
            </w:tcBorders>
          </w:tcPr>
          <w:p w14:paraId="01AC5E3F" w14:textId="77777777" w:rsidR="00425E2D" w:rsidRDefault="00425E2D" w:rsidP="00CB22B5">
            <w:pPr>
              <w:ind w:left="1"/>
            </w:pPr>
            <w:r>
              <w:rPr>
                <w:color w:val="2C3E50"/>
                <w:sz w:val="20"/>
              </w:rPr>
              <w:t>Type 1 diabetes mellitus with hypoglycemia without coma</w:t>
            </w:r>
            <w:r>
              <w:rPr>
                <w:sz w:val="20"/>
              </w:rPr>
              <w:t xml:space="preserve"> </w:t>
            </w:r>
          </w:p>
          <w:p w14:paraId="4CA83695" w14:textId="77777777" w:rsidR="00425E2D" w:rsidRDefault="00425E2D" w:rsidP="00CB22B5">
            <w:pPr>
              <w:spacing w:line="259" w:lineRule="auto"/>
              <w:ind w:left="1"/>
            </w:pPr>
            <w:r>
              <w:rPr>
                <w:sz w:val="20"/>
              </w:rPr>
              <w:t xml:space="preserve"> </w:t>
            </w:r>
          </w:p>
        </w:tc>
      </w:tr>
      <w:tr w:rsidR="00425E2D" w14:paraId="10A8E29E" w14:textId="77777777" w:rsidTr="00CB22B5">
        <w:trPr>
          <w:trHeight w:val="470"/>
        </w:trPr>
        <w:tc>
          <w:tcPr>
            <w:tcW w:w="0" w:type="auto"/>
            <w:vMerge/>
            <w:tcBorders>
              <w:top w:val="nil"/>
              <w:left w:val="single" w:sz="4" w:space="0" w:color="000000"/>
              <w:bottom w:val="nil"/>
              <w:right w:val="single" w:sz="4" w:space="0" w:color="000000"/>
            </w:tcBorders>
          </w:tcPr>
          <w:p w14:paraId="58A37CC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2F61A30"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65752A5" w14:textId="77777777" w:rsidR="00425E2D" w:rsidRDefault="00425E2D" w:rsidP="00CB22B5">
            <w:pPr>
              <w:spacing w:line="259" w:lineRule="auto"/>
              <w:ind w:left="1"/>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5F0A480D" w14:textId="77777777" w:rsidR="00425E2D" w:rsidRDefault="00425E2D" w:rsidP="00CB22B5">
            <w:pPr>
              <w:spacing w:line="259" w:lineRule="auto"/>
              <w:ind w:left="1"/>
            </w:pPr>
            <w:r>
              <w:rPr>
                <w:color w:val="2C3E50"/>
                <w:sz w:val="20"/>
              </w:rPr>
              <w:t>Type 1 diabetes mellitus with hyperglycemia</w:t>
            </w:r>
            <w:r>
              <w:rPr>
                <w:sz w:val="20"/>
              </w:rPr>
              <w:t xml:space="preserve"> </w:t>
            </w:r>
          </w:p>
          <w:p w14:paraId="287AF8D6" w14:textId="77777777" w:rsidR="00425E2D" w:rsidRDefault="00425E2D" w:rsidP="00CB22B5">
            <w:pPr>
              <w:spacing w:line="259" w:lineRule="auto"/>
              <w:ind w:left="1"/>
            </w:pPr>
            <w:r>
              <w:rPr>
                <w:sz w:val="20"/>
              </w:rPr>
              <w:t xml:space="preserve"> </w:t>
            </w:r>
          </w:p>
        </w:tc>
      </w:tr>
      <w:tr w:rsidR="00425E2D" w14:paraId="2BFF0DB5" w14:textId="77777777" w:rsidTr="00CB22B5">
        <w:trPr>
          <w:trHeight w:val="701"/>
        </w:trPr>
        <w:tc>
          <w:tcPr>
            <w:tcW w:w="0" w:type="auto"/>
            <w:vMerge/>
            <w:tcBorders>
              <w:top w:val="nil"/>
              <w:left w:val="single" w:sz="4" w:space="0" w:color="000000"/>
              <w:bottom w:val="single" w:sz="4" w:space="0" w:color="000000"/>
              <w:right w:val="single" w:sz="4" w:space="0" w:color="000000"/>
            </w:tcBorders>
          </w:tcPr>
          <w:p w14:paraId="3A0A75B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E525DF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8EBDC4A" w14:textId="77777777" w:rsidR="00425E2D" w:rsidRDefault="00425E2D" w:rsidP="00CB22B5">
            <w:pPr>
              <w:spacing w:line="259" w:lineRule="auto"/>
              <w:ind w:left="1"/>
            </w:pPr>
            <w:r>
              <w:rPr>
                <w:sz w:val="20"/>
              </w:rPr>
              <w:t xml:space="preserve">E1069 </w:t>
            </w:r>
          </w:p>
        </w:tc>
        <w:tc>
          <w:tcPr>
            <w:tcW w:w="4320" w:type="dxa"/>
            <w:tcBorders>
              <w:top w:val="single" w:sz="4" w:space="0" w:color="000000"/>
              <w:left w:val="single" w:sz="4" w:space="0" w:color="000000"/>
              <w:bottom w:val="single" w:sz="4" w:space="0" w:color="000000"/>
              <w:right w:val="single" w:sz="4" w:space="0" w:color="000000"/>
            </w:tcBorders>
          </w:tcPr>
          <w:p w14:paraId="0B6F03FD" w14:textId="77777777" w:rsidR="00425E2D" w:rsidRDefault="00425E2D" w:rsidP="00CB22B5">
            <w:pPr>
              <w:ind w:left="1"/>
            </w:pPr>
            <w:r>
              <w:rPr>
                <w:color w:val="2C3E50"/>
                <w:sz w:val="20"/>
              </w:rPr>
              <w:t>Type 1 diabetes mellitus with other specified complication</w:t>
            </w:r>
            <w:r>
              <w:rPr>
                <w:sz w:val="20"/>
              </w:rPr>
              <w:t xml:space="preserve"> </w:t>
            </w:r>
          </w:p>
          <w:p w14:paraId="3CF8B330" w14:textId="77777777" w:rsidR="00425E2D" w:rsidRDefault="00425E2D" w:rsidP="00CB22B5">
            <w:pPr>
              <w:spacing w:line="259" w:lineRule="auto"/>
              <w:ind w:left="1"/>
            </w:pPr>
            <w:r>
              <w:rPr>
                <w:sz w:val="20"/>
              </w:rPr>
              <w:t xml:space="preserve"> </w:t>
            </w:r>
          </w:p>
        </w:tc>
      </w:tr>
      <w:tr w:rsidR="00425E2D" w14:paraId="4F90B21F" w14:textId="77777777" w:rsidTr="00CB22B5">
        <w:trPr>
          <w:trHeight w:val="470"/>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72BDA75A" w14:textId="77777777" w:rsidR="00425E2D" w:rsidRDefault="00425E2D" w:rsidP="00CB22B5">
            <w:pPr>
              <w:spacing w:line="259" w:lineRule="auto"/>
              <w:ind w:left="1"/>
            </w:pPr>
            <w:r>
              <w:rPr>
                <w:sz w:val="20"/>
              </w:rPr>
              <w:lastRenderedPageBreak/>
              <w:t xml:space="preserve">25082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70CA1649" w14:textId="77777777" w:rsidR="00425E2D" w:rsidRDefault="00425E2D" w:rsidP="00CB22B5">
            <w:pPr>
              <w:spacing w:after="1" w:line="239" w:lineRule="auto"/>
              <w:ind w:left="1" w:right="1"/>
            </w:pPr>
            <w:r>
              <w:rPr>
                <w:color w:val="2C3E50"/>
                <w:sz w:val="20"/>
              </w:rPr>
              <w:t>Diabetes with other specified manifestations, type II or unspecified type, uncontrolled</w:t>
            </w:r>
            <w:r>
              <w:rPr>
                <w:sz w:val="20"/>
              </w:rPr>
              <w:t xml:space="preserve"> </w:t>
            </w:r>
          </w:p>
          <w:p w14:paraId="13C5F29F" w14:textId="77777777" w:rsidR="00425E2D" w:rsidRDefault="00425E2D" w:rsidP="00CB22B5">
            <w:pPr>
              <w:spacing w:line="259" w:lineRule="auto"/>
              <w:ind w:left="1"/>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2BF97A3B" w14:textId="77777777" w:rsidR="00425E2D" w:rsidRDefault="00425E2D" w:rsidP="00CB22B5">
            <w:pPr>
              <w:spacing w:line="259" w:lineRule="auto"/>
              <w:ind w:left="1"/>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1CD2F351" w14:textId="77777777" w:rsidR="00425E2D" w:rsidRDefault="00425E2D" w:rsidP="00CB22B5">
            <w:pPr>
              <w:spacing w:line="259" w:lineRule="auto"/>
              <w:ind w:left="1"/>
            </w:pPr>
            <w:r>
              <w:rPr>
                <w:color w:val="2C3E50"/>
                <w:sz w:val="20"/>
              </w:rPr>
              <w:t>Type 2 diabetes mellitus with hyperglycemia</w:t>
            </w:r>
            <w:r>
              <w:rPr>
                <w:sz w:val="20"/>
              </w:rPr>
              <w:t xml:space="preserve"> </w:t>
            </w:r>
          </w:p>
          <w:p w14:paraId="63CD21A5" w14:textId="77777777" w:rsidR="00425E2D" w:rsidRDefault="00425E2D" w:rsidP="00CB22B5">
            <w:pPr>
              <w:spacing w:line="259" w:lineRule="auto"/>
              <w:ind w:left="1"/>
            </w:pPr>
            <w:r>
              <w:rPr>
                <w:sz w:val="20"/>
              </w:rPr>
              <w:t xml:space="preserve"> </w:t>
            </w:r>
          </w:p>
        </w:tc>
      </w:tr>
      <w:tr w:rsidR="00425E2D" w14:paraId="782650EA" w14:textId="77777777" w:rsidTr="00CB22B5">
        <w:trPr>
          <w:trHeight w:val="698"/>
        </w:trPr>
        <w:tc>
          <w:tcPr>
            <w:tcW w:w="0" w:type="auto"/>
            <w:vMerge/>
            <w:tcBorders>
              <w:top w:val="nil"/>
              <w:left w:val="single" w:sz="4" w:space="0" w:color="000000"/>
              <w:bottom w:val="single" w:sz="4" w:space="0" w:color="000000"/>
              <w:right w:val="single" w:sz="4" w:space="0" w:color="000000"/>
            </w:tcBorders>
          </w:tcPr>
          <w:p w14:paraId="7D0E40C6"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6D7F34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59BB9E3" w14:textId="77777777" w:rsidR="00425E2D" w:rsidRDefault="00425E2D" w:rsidP="00CB22B5">
            <w:pPr>
              <w:spacing w:line="259" w:lineRule="auto"/>
              <w:ind w:left="1"/>
            </w:pPr>
            <w:r>
              <w:rPr>
                <w:sz w:val="20"/>
              </w:rPr>
              <w:t xml:space="preserve">E1169 </w:t>
            </w:r>
          </w:p>
        </w:tc>
        <w:tc>
          <w:tcPr>
            <w:tcW w:w="4320" w:type="dxa"/>
            <w:tcBorders>
              <w:top w:val="single" w:sz="4" w:space="0" w:color="000000"/>
              <w:left w:val="single" w:sz="4" w:space="0" w:color="000000"/>
              <w:bottom w:val="single" w:sz="4" w:space="0" w:color="000000"/>
              <w:right w:val="single" w:sz="4" w:space="0" w:color="000000"/>
            </w:tcBorders>
          </w:tcPr>
          <w:p w14:paraId="023718ED" w14:textId="77777777" w:rsidR="00425E2D" w:rsidRDefault="00425E2D" w:rsidP="00CB22B5">
            <w:pPr>
              <w:spacing w:after="2" w:line="238" w:lineRule="auto"/>
              <w:ind w:left="1"/>
            </w:pPr>
            <w:r>
              <w:rPr>
                <w:color w:val="2C3E50"/>
                <w:sz w:val="20"/>
              </w:rPr>
              <w:t>Type 2 diabetes mellitus with other specified complication</w:t>
            </w:r>
            <w:r>
              <w:rPr>
                <w:sz w:val="20"/>
              </w:rPr>
              <w:t xml:space="preserve"> </w:t>
            </w:r>
          </w:p>
          <w:p w14:paraId="16C3FF50" w14:textId="77777777" w:rsidR="00425E2D" w:rsidRDefault="00425E2D" w:rsidP="00CB22B5">
            <w:pPr>
              <w:spacing w:line="259" w:lineRule="auto"/>
              <w:ind w:left="1"/>
            </w:pPr>
            <w:r>
              <w:rPr>
                <w:color w:val="2C3E50"/>
                <w:sz w:val="20"/>
              </w:rPr>
              <w:t xml:space="preserve"> </w:t>
            </w:r>
          </w:p>
        </w:tc>
      </w:tr>
      <w:tr w:rsidR="00425E2D" w14:paraId="59541638" w14:textId="77777777" w:rsidTr="00CB22B5">
        <w:trPr>
          <w:trHeight w:val="487"/>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70FB2255" w14:textId="77777777" w:rsidR="00425E2D" w:rsidRDefault="00425E2D" w:rsidP="00CB22B5">
            <w:pPr>
              <w:spacing w:line="259" w:lineRule="auto"/>
              <w:ind w:left="1"/>
            </w:pPr>
            <w:r>
              <w:rPr>
                <w:sz w:val="20"/>
              </w:rPr>
              <w:t xml:space="preserve">25083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6D61047F" w14:textId="77777777" w:rsidR="00425E2D" w:rsidRDefault="00425E2D" w:rsidP="00CB22B5">
            <w:pPr>
              <w:ind w:left="1"/>
            </w:pPr>
            <w:r>
              <w:rPr>
                <w:color w:val="2C3E50"/>
                <w:sz w:val="20"/>
              </w:rPr>
              <w:t>Diabetes with other specified manifestations, type I [juvenile type], uncontrolled</w:t>
            </w:r>
            <w:r>
              <w:rPr>
                <w:sz w:val="20"/>
              </w:rPr>
              <w:t xml:space="preserve"> </w:t>
            </w:r>
          </w:p>
          <w:p w14:paraId="3DF67273" w14:textId="77777777" w:rsidR="00425E2D" w:rsidRDefault="00425E2D" w:rsidP="00CB22B5">
            <w:pPr>
              <w:spacing w:line="259" w:lineRule="auto"/>
              <w:ind w:left="1"/>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3291786D" w14:textId="77777777" w:rsidR="00425E2D" w:rsidRDefault="00425E2D" w:rsidP="00CB22B5">
            <w:pPr>
              <w:spacing w:line="259" w:lineRule="auto"/>
              <w:ind w:left="1"/>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11C5AE7D" w14:textId="77777777" w:rsidR="00425E2D" w:rsidRDefault="00425E2D" w:rsidP="00CB22B5">
            <w:pPr>
              <w:spacing w:line="259" w:lineRule="auto"/>
              <w:ind w:left="1"/>
            </w:pPr>
            <w:r>
              <w:rPr>
                <w:color w:val="2C3E50"/>
                <w:sz w:val="20"/>
              </w:rPr>
              <w:t>Type 1 diabetes mellitus with hyperglycemia</w:t>
            </w:r>
            <w:r>
              <w:rPr>
                <w:sz w:val="20"/>
              </w:rPr>
              <w:t xml:space="preserve"> </w:t>
            </w:r>
          </w:p>
          <w:p w14:paraId="67C3B06C" w14:textId="77777777" w:rsidR="00425E2D" w:rsidRDefault="00425E2D" w:rsidP="00CB22B5">
            <w:pPr>
              <w:spacing w:line="259" w:lineRule="auto"/>
              <w:ind w:left="1"/>
            </w:pPr>
            <w:r>
              <w:rPr>
                <w:sz w:val="20"/>
              </w:rPr>
              <w:t xml:space="preserve"> </w:t>
            </w:r>
          </w:p>
        </w:tc>
      </w:tr>
      <w:tr w:rsidR="00425E2D" w14:paraId="30CCC730" w14:textId="77777777" w:rsidTr="00CB22B5">
        <w:trPr>
          <w:trHeight w:val="715"/>
        </w:trPr>
        <w:tc>
          <w:tcPr>
            <w:tcW w:w="0" w:type="auto"/>
            <w:vMerge/>
            <w:tcBorders>
              <w:top w:val="nil"/>
              <w:left w:val="single" w:sz="4" w:space="0" w:color="000000"/>
              <w:bottom w:val="single" w:sz="4" w:space="0" w:color="000000"/>
              <w:right w:val="single" w:sz="4" w:space="0" w:color="000000"/>
            </w:tcBorders>
          </w:tcPr>
          <w:p w14:paraId="09E54D45"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CD20B43"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106CFD8" w14:textId="77777777" w:rsidR="00425E2D" w:rsidRDefault="00425E2D" w:rsidP="00CB22B5">
            <w:pPr>
              <w:spacing w:line="259" w:lineRule="auto"/>
              <w:ind w:left="1"/>
            </w:pPr>
            <w:r>
              <w:rPr>
                <w:sz w:val="20"/>
              </w:rPr>
              <w:t xml:space="preserve">E1069 </w:t>
            </w:r>
          </w:p>
        </w:tc>
        <w:tc>
          <w:tcPr>
            <w:tcW w:w="4320" w:type="dxa"/>
            <w:tcBorders>
              <w:top w:val="single" w:sz="4" w:space="0" w:color="000000"/>
              <w:left w:val="single" w:sz="4" w:space="0" w:color="000000"/>
              <w:bottom w:val="single" w:sz="4" w:space="0" w:color="000000"/>
              <w:right w:val="single" w:sz="4" w:space="0" w:color="000000"/>
            </w:tcBorders>
          </w:tcPr>
          <w:p w14:paraId="5D608EBF" w14:textId="77777777" w:rsidR="00425E2D" w:rsidRDefault="00425E2D" w:rsidP="00CB22B5">
            <w:pPr>
              <w:ind w:left="1"/>
            </w:pPr>
            <w:r>
              <w:rPr>
                <w:color w:val="2C3E50"/>
                <w:sz w:val="20"/>
              </w:rPr>
              <w:t>Type 1 diabetes mellitus with other specified complication</w:t>
            </w:r>
            <w:r>
              <w:rPr>
                <w:sz w:val="20"/>
              </w:rPr>
              <w:t xml:space="preserve"> </w:t>
            </w:r>
          </w:p>
          <w:p w14:paraId="5C512A33" w14:textId="77777777" w:rsidR="00425E2D" w:rsidRDefault="00425E2D" w:rsidP="00CB22B5">
            <w:pPr>
              <w:spacing w:line="259" w:lineRule="auto"/>
              <w:ind w:left="1"/>
            </w:pPr>
            <w:r>
              <w:rPr>
                <w:sz w:val="20"/>
              </w:rPr>
              <w:t xml:space="preserve"> </w:t>
            </w:r>
          </w:p>
        </w:tc>
      </w:tr>
      <w:tr w:rsidR="00425E2D" w14:paraId="75AB6F1E" w14:textId="77777777" w:rsidTr="00CB22B5">
        <w:trPr>
          <w:trHeight w:val="931"/>
        </w:trPr>
        <w:tc>
          <w:tcPr>
            <w:tcW w:w="787" w:type="dxa"/>
            <w:tcBorders>
              <w:top w:val="single" w:sz="4" w:space="0" w:color="000000"/>
              <w:left w:val="single" w:sz="4" w:space="0" w:color="000000"/>
              <w:bottom w:val="single" w:sz="4" w:space="0" w:color="000000"/>
              <w:right w:val="single" w:sz="4" w:space="0" w:color="000000"/>
            </w:tcBorders>
            <w:vAlign w:val="bottom"/>
          </w:tcPr>
          <w:p w14:paraId="3B023C0D" w14:textId="77777777" w:rsidR="00425E2D" w:rsidRDefault="00425E2D" w:rsidP="00CB22B5">
            <w:pPr>
              <w:spacing w:line="259" w:lineRule="auto"/>
              <w:ind w:left="1"/>
            </w:pPr>
            <w:r>
              <w:rPr>
                <w:sz w:val="20"/>
              </w:rPr>
              <w:t xml:space="preserve">25090 </w:t>
            </w:r>
          </w:p>
        </w:tc>
        <w:tc>
          <w:tcPr>
            <w:tcW w:w="3593" w:type="dxa"/>
            <w:tcBorders>
              <w:top w:val="single" w:sz="4" w:space="0" w:color="000000"/>
              <w:left w:val="single" w:sz="4" w:space="0" w:color="000000"/>
              <w:bottom w:val="single" w:sz="4" w:space="0" w:color="000000"/>
              <w:right w:val="single" w:sz="4" w:space="0" w:color="000000"/>
            </w:tcBorders>
          </w:tcPr>
          <w:p w14:paraId="5FC6A0BA" w14:textId="77777777" w:rsidR="00425E2D" w:rsidRDefault="00425E2D" w:rsidP="00CB22B5">
            <w:pPr>
              <w:ind w:left="1"/>
            </w:pPr>
            <w:r>
              <w:rPr>
                <w:color w:val="2C3E50"/>
                <w:sz w:val="20"/>
              </w:rPr>
              <w:t>Diabetes with unspecified complication, type II or unspecified type, not stated as uncontrolled</w:t>
            </w:r>
            <w:r>
              <w:rPr>
                <w:sz w:val="20"/>
              </w:rPr>
              <w:t xml:space="preserve"> </w:t>
            </w:r>
          </w:p>
          <w:p w14:paraId="6210EFE3" w14:textId="77777777" w:rsidR="00425E2D" w:rsidRDefault="00425E2D" w:rsidP="00CB22B5">
            <w:pPr>
              <w:spacing w:line="259" w:lineRule="auto"/>
              <w:ind w:left="1"/>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3ECFBC05" w14:textId="77777777" w:rsidR="00425E2D" w:rsidRDefault="00425E2D" w:rsidP="00CB22B5">
            <w:pPr>
              <w:spacing w:line="259" w:lineRule="auto"/>
              <w:ind w:left="1"/>
            </w:pPr>
            <w:r>
              <w:rPr>
                <w:sz w:val="20"/>
              </w:rPr>
              <w:t xml:space="preserve">E118 </w:t>
            </w:r>
          </w:p>
        </w:tc>
        <w:tc>
          <w:tcPr>
            <w:tcW w:w="4320" w:type="dxa"/>
            <w:tcBorders>
              <w:top w:val="single" w:sz="4" w:space="0" w:color="000000"/>
              <w:left w:val="single" w:sz="4" w:space="0" w:color="000000"/>
              <w:bottom w:val="single" w:sz="4" w:space="0" w:color="000000"/>
              <w:right w:val="single" w:sz="4" w:space="0" w:color="000000"/>
            </w:tcBorders>
          </w:tcPr>
          <w:p w14:paraId="426CDC84" w14:textId="77777777" w:rsidR="00425E2D" w:rsidRDefault="00425E2D" w:rsidP="00CB22B5">
            <w:pPr>
              <w:ind w:left="1"/>
            </w:pPr>
            <w:r>
              <w:rPr>
                <w:color w:val="2C3E50"/>
                <w:sz w:val="20"/>
              </w:rPr>
              <w:t>Type 2 diabetes mellitus with unspecified complications</w:t>
            </w:r>
            <w:r>
              <w:rPr>
                <w:sz w:val="20"/>
              </w:rPr>
              <w:t xml:space="preserve"> </w:t>
            </w:r>
          </w:p>
          <w:p w14:paraId="65547F7B" w14:textId="77777777" w:rsidR="00425E2D" w:rsidRDefault="00425E2D" w:rsidP="00CB22B5">
            <w:pPr>
              <w:spacing w:line="259" w:lineRule="auto"/>
              <w:ind w:left="1"/>
            </w:pPr>
            <w:r>
              <w:rPr>
                <w:sz w:val="20"/>
              </w:rPr>
              <w:t xml:space="preserve"> </w:t>
            </w:r>
          </w:p>
        </w:tc>
      </w:tr>
      <w:tr w:rsidR="00425E2D" w14:paraId="534115C5" w14:textId="77777777" w:rsidTr="00CB22B5">
        <w:trPr>
          <w:trHeight w:val="929"/>
        </w:trPr>
        <w:tc>
          <w:tcPr>
            <w:tcW w:w="787" w:type="dxa"/>
            <w:tcBorders>
              <w:top w:val="single" w:sz="4" w:space="0" w:color="000000"/>
              <w:left w:val="single" w:sz="4" w:space="0" w:color="000000"/>
              <w:bottom w:val="single" w:sz="4" w:space="0" w:color="000000"/>
              <w:right w:val="single" w:sz="4" w:space="0" w:color="000000"/>
            </w:tcBorders>
            <w:vAlign w:val="bottom"/>
          </w:tcPr>
          <w:p w14:paraId="4CD2BF25" w14:textId="77777777" w:rsidR="00425E2D" w:rsidRDefault="00425E2D" w:rsidP="00CB22B5">
            <w:pPr>
              <w:spacing w:line="259" w:lineRule="auto"/>
              <w:ind w:left="1"/>
            </w:pPr>
            <w:r>
              <w:rPr>
                <w:sz w:val="20"/>
              </w:rPr>
              <w:t xml:space="preserve">25091 </w:t>
            </w:r>
          </w:p>
        </w:tc>
        <w:tc>
          <w:tcPr>
            <w:tcW w:w="3593" w:type="dxa"/>
            <w:tcBorders>
              <w:top w:val="single" w:sz="4" w:space="0" w:color="000000"/>
              <w:left w:val="single" w:sz="4" w:space="0" w:color="000000"/>
              <w:bottom w:val="single" w:sz="4" w:space="0" w:color="000000"/>
              <w:right w:val="single" w:sz="4" w:space="0" w:color="000000"/>
            </w:tcBorders>
          </w:tcPr>
          <w:p w14:paraId="4BFBC1FC" w14:textId="77777777" w:rsidR="00425E2D" w:rsidRDefault="00425E2D" w:rsidP="00CB22B5">
            <w:pPr>
              <w:ind w:left="1"/>
            </w:pPr>
            <w:r>
              <w:rPr>
                <w:color w:val="2C3E50"/>
                <w:sz w:val="20"/>
              </w:rPr>
              <w:t xml:space="preserve">Diabetes with unspecified complication, type I [juvenile type], not stated as </w:t>
            </w:r>
          </w:p>
          <w:p w14:paraId="144DCEB2" w14:textId="77777777" w:rsidR="00425E2D" w:rsidRDefault="00425E2D" w:rsidP="00CB22B5">
            <w:pPr>
              <w:spacing w:line="259" w:lineRule="auto"/>
              <w:ind w:left="1"/>
            </w:pPr>
            <w:r>
              <w:rPr>
                <w:color w:val="2C3E50"/>
                <w:sz w:val="20"/>
              </w:rPr>
              <w:t>uncontrolled</w:t>
            </w:r>
            <w:r>
              <w:rPr>
                <w:sz w:val="20"/>
              </w:rPr>
              <w:t xml:space="preserve"> </w:t>
            </w:r>
          </w:p>
          <w:p w14:paraId="07FF3698" w14:textId="77777777" w:rsidR="00425E2D" w:rsidRDefault="00425E2D" w:rsidP="00CB22B5">
            <w:pPr>
              <w:spacing w:line="259" w:lineRule="auto"/>
              <w:ind w:left="1"/>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64DE13F9" w14:textId="77777777" w:rsidR="00425E2D" w:rsidRDefault="00425E2D" w:rsidP="00CB22B5">
            <w:pPr>
              <w:spacing w:line="259" w:lineRule="auto"/>
              <w:ind w:left="1"/>
            </w:pPr>
            <w:r>
              <w:rPr>
                <w:sz w:val="20"/>
              </w:rPr>
              <w:t xml:space="preserve">E108 </w:t>
            </w:r>
          </w:p>
        </w:tc>
        <w:tc>
          <w:tcPr>
            <w:tcW w:w="4320" w:type="dxa"/>
            <w:tcBorders>
              <w:top w:val="single" w:sz="4" w:space="0" w:color="000000"/>
              <w:left w:val="single" w:sz="4" w:space="0" w:color="000000"/>
              <w:bottom w:val="single" w:sz="4" w:space="0" w:color="000000"/>
              <w:right w:val="single" w:sz="4" w:space="0" w:color="000000"/>
            </w:tcBorders>
          </w:tcPr>
          <w:p w14:paraId="36B11E7C" w14:textId="77777777" w:rsidR="00425E2D" w:rsidRDefault="00425E2D" w:rsidP="00CB22B5">
            <w:pPr>
              <w:ind w:left="1"/>
            </w:pPr>
            <w:r>
              <w:rPr>
                <w:color w:val="2C3E50"/>
                <w:sz w:val="20"/>
              </w:rPr>
              <w:t>Type 1 diabetes mellitus with unspecified complications</w:t>
            </w:r>
            <w:r>
              <w:rPr>
                <w:sz w:val="20"/>
              </w:rPr>
              <w:t xml:space="preserve"> </w:t>
            </w:r>
          </w:p>
          <w:p w14:paraId="43EB4B85" w14:textId="77777777" w:rsidR="00425E2D" w:rsidRDefault="00425E2D" w:rsidP="00CB22B5">
            <w:pPr>
              <w:spacing w:line="259" w:lineRule="auto"/>
              <w:ind w:left="1"/>
            </w:pPr>
            <w:r>
              <w:rPr>
                <w:sz w:val="20"/>
              </w:rPr>
              <w:t xml:space="preserve"> </w:t>
            </w:r>
          </w:p>
          <w:p w14:paraId="34BD0A4E" w14:textId="77777777" w:rsidR="00425E2D" w:rsidRDefault="00425E2D" w:rsidP="00CB22B5">
            <w:pPr>
              <w:spacing w:line="259" w:lineRule="auto"/>
              <w:ind w:left="3"/>
              <w:jc w:val="center"/>
            </w:pPr>
            <w:r>
              <w:rPr>
                <w:sz w:val="20"/>
              </w:rPr>
              <w:t xml:space="preserve"> </w:t>
            </w:r>
          </w:p>
        </w:tc>
      </w:tr>
      <w:tr w:rsidR="00425E2D" w14:paraId="5F9FE656" w14:textId="77777777" w:rsidTr="00CB22B5">
        <w:trPr>
          <w:trHeight w:val="545"/>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02ED12B1" w14:textId="77777777" w:rsidR="00425E2D" w:rsidRDefault="00425E2D" w:rsidP="00CB22B5">
            <w:pPr>
              <w:spacing w:line="259" w:lineRule="auto"/>
              <w:ind w:left="1"/>
            </w:pPr>
            <w:r>
              <w:rPr>
                <w:sz w:val="20"/>
              </w:rPr>
              <w:t xml:space="preserve">25092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5BF2C7E5" w14:textId="77777777" w:rsidR="00425E2D" w:rsidRDefault="00425E2D" w:rsidP="00CB22B5">
            <w:pPr>
              <w:ind w:left="1"/>
            </w:pPr>
            <w:r>
              <w:rPr>
                <w:color w:val="2C3E50"/>
                <w:sz w:val="20"/>
              </w:rPr>
              <w:t>Diabetes with unspecified complication, type II or unspecified type, uncontrolled</w:t>
            </w:r>
            <w:r>
              <w:rPr>
                <w:sz w:val="20"/>
              </w:rPr>
              <w:t xml:space="preserve"> </w:t>
            </w:r>
          </w:p>
          <w:p w14:paraId="0BEB93DC" w14:textId="77777777" w:rsidR="00425E2D" w:rsidRDefault="00425E2D" w:rsidP="00CB22B5">
            <w:pPr>
              <w:spacing w:line="259" w:lineRule="auto"/>
              <w:ind w:left="1"/>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6794061B" w14:textId="77777777" w:rsidR="00425E2D" w:rsidRDefault="00425E2D" w:rsidP="00CB22B5">
            <w:pPr>
              <w:spacing w:line="259" w:lineRule="auto"/>
              <w:ind w:left="1"/>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34BB39F0" w14:textId="77777777" w:rsidR="00425E2D" w:rsidRDefault="00425E2D" w:rsidP="00CB22B5">
            <w:pPr>
              <w:spacing w:line="259" w:lineRule="auto"/>
              <w:ind w:left="1"/>
            </w:pPr>
            <w:r>
              <w:rPr>
                <w:color w:val="2C3E50"/>
                <w:sz w:val="20"/>
              </w:rPr>
              <w:t>Type 2 diabetes mellitus with hyperglycemia</w:t>
            </w:r>
            <w:r>
              <w:rPr>
                <w:sz w:val="20"/>
              </w:rPr>
              <w:t xml:space="preserve"> </w:t>
            </w:r>
          </w:p>
          <w:p w14:paraId="0DAA76E5" w14:textId="77777777" w:rsidR="00425E2D" w:rsidRDefault="00425E2D" w:rsidP="00CB22B5">
            <w:pPr>
              <w:spacing w:line="259" w:lineRule="auto"/>
              <w:ind w:left="1"/>
            </w:pPr>
            <w:r>
              <w:rPr>
                <w:sz w:val="20"/>
              </w:rPr>
              <w:t xml:space="preserve"> </w:t>
            </w:r>
          </w:p>
        </w:tc>
      </w:tr>
      <w:tr w:rsidR="00425E2D" w14:paraId="006AE298" w14:textId="77777777" w:rsidTr="00CB22B5">
        <w:trPr>
          <w:trHeight w:val="701"/>
        </w:trPr>
        <w:tc>
          <w:tcPr>
            <w:tcW w:w="0" w:type="auto"/>
            <w:vMerge/>
            <w:tcBorders>
              <w:top w:val="nil"/>
              <w:left w:val="single" w:sz="4" w:space="0" w:color="000000"/>
              <w:bottom w:val="single" w:sz="4" w:space="0" w:color="000000"/>
              <w:right w:val="single" w:sz="4" w:space="0" w:color="000000"/>
            </w:tcBorders>
          </w:tcPr>
          <w:p w14:paraId="14546575"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4C508C8"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5EE9AE1" w14:textId="77777777" w:rsidR="00425E2D" w:rsidRDefault="00425E2D" w:rsidP="00CB22B5">
            <w:pPr>
              <w:spacing w:line="259" w:lineRule="auto"/>
              <w:ind w:left="1"/>
            </w:pPr>
            <w:r>
              <w:rPr>
                <w:sz w:val="20"/>
              </w:rPr>
              <w:t xml:space="preserve">E118 </w:t>
            </w:r>
          </w:p>
        </w:tc>
        <w:tc>
          <w:tcPr>
            <w:tcW w:w="4320" w:type="dxa"/>
            <w:tcBorders>
              <w:top w:val="single" w:sz="4" w:space="0" w:color="000000"/>
              <w:left w:val="single" w:sz="4" w:space="0" w:color="000000"/>
              <w:bottom w:val="single" w:sz="4" w:space="0" w:color="000000"/>
              <w:right w:val="single" w:sz="4" w:space="0" w:color="000000"/>
            </w:tcBorders>
          </w:tcPr>
          <w:p w14:paraId="7DB86261" w14:textId="77777777" w:rsidR="00425E2D" w:rsidRDefault="00425E2D" w:rsidP="00CB22B5">
            <w:pPr>
              <w:ind w:left="1"/>
            </w:pPr>
            <w:r>
              <w:rPr>
                <w:color w:val="2C3E50"/>
                <w:sz w:val="20"/>
              </w:rPr>
              <w:t>Type 2 diabetes mellitus with unspecified complications</w:t>
            </w:r>
            <w:r>
              <w:rPr>
                <w:sz w:val="20"/>
              </w:rPr>
              <w:t xml:space="preserve"> </w:t>
            </w:r>
          </w:p>
          <w:p w14:paraId="25A32FBB" w14:textId="77777777" w:rsidR="00425E2D" w:rsidRDefault="00425E2D" w:rsidP="00CB22B5">
            <w:pPr>
              <w:spacing w:line="259" w:lineRule="auto"/>
              <w:ind w:left="1"/>
            </w:pPr>
            <w:r>
              <w:rPr>
                <w:sz w:val="20"/>
              </w:rPr>
              <w:t xml:space="preserve"> </w:t>
            </w:r>
          </w:p>
        </w:tc>
      </w:tr>
      <w:tr w:rsidR="00425E2D" w14:paraId="46420C3C" w14:textId="77777777" w:rsidTr="00CB22B5">
        <w:trPr>
          <w:trHeight w:val="542"/>
        </w:trPr>
        <w:tc>
          <w:tcPr>
            <w:tcW w:w="787" w:type="dxa"/>
            <w:vMerge w:val="restart"/>
            <w:tcBorders>
              <w:top w:val="single" w:sz="4" w:space="0" w:color="000000"/>
              <w:left w:val="single" w:sz="4" w:space="0" w:color="000000"/>
              <w:bottom w:val="single" w:sz="4" w:space="0" w:color="000000"/>
              <w:right w:val="single" w:sz="4" w:space="0" w:color="000000"/>
            </w:tcBorders>
            <w:vAlign w:val="bottom"/>
          </w:tcPr>
          <w:p w14:paraId="1F83838A" w14:textId="77777777" w:rsidR="00425E2D" w:rsidRDefault="00425E2D" w:rsidP="00CB22B5">
            <w:pPr>
              <w:spacing w:line="259" w:lineRule="auto"/>
              <w:ind w:left="1"/>
            </w:pPr>
            <w:r>
              <w:rPr>
                <w:sz w:val="20"/>
              </w:rPr>
              <w:t xml:space="preserve">25093 </w:t>
            </w:r>
          </w:p>
        </w:tc>
        <w:tc>
          <w:tcPr>
            <w:tcW w:w="3593" w:type="dxa"/>
            <w:vMerge w:val="restart"/>
            <w:tcBorders>
              <w:top w:val="single" w:sz="4" w:space="0" w:color="000000"/>
              <w:left w:val="single" w:sz="4" w:space="0" w:color="000000"/>
              <w:bottom w:val="single" w:sz="4" w:space="0" w:color="000000"/>
              <w:right w:val="single" w:sz="4" w:space="0" w:color="000000"/>
            </w:tcBorders>
            <w:vAlign w:val="bottom"/>
          </w:tcPr>
          <w:p w14:paraId="1359FFF5" w14:textId="77777777" w:rsidR="00425E2D" w:rsidRDefault="00425E2D" w:rsidP="00CB22B5">
            <w:pPr>
              <w:ind w:left="1"/>
            </w:pPr>
            <w:r>
              <w:rPr>
                <w:color w:val="2C3E50"/>
                <w:sz w:val="20"/>
              </w:rPr>
              <w:t>Diabetes with unspecified complication, type I [juvenile type], uncontrolled</w:t>
            </w:r>
            <w:r>
              <w:rPr>
                <w:sz w:val="20"/>
              </w:rPr>
              <w:t xml:space="preserve"> </w:t>
            </w:r>
          </w:p>
          <w:p w14:paraId="7EBD092B" w14:textId="77777777" w:rsidR="00425E2D" w:rsidRDefault="00425E2D" w:rsidP="00CB22B5">
            <w:pPr>
              <w:spacing w:line="259" w:lineRule="auto"/>
              <w:ind w:left="1"/>
            </w:pPr>
            <w:r>
              <w:rPr>
                <w:sz w:val="20"/>
              </w:rPr>
              <w:t xml:space="preserve"> </w:t>
            </w:r>
          </w:p>
        </w:tc>
        <w:tc>
          <w:tcPr>
            <w:tcW w:w="840" w:type="dxa"/>
            <w:tcBorders>
              <w:top w:val="single" w:sz="4" w:space="0" w:color="000000"/>
              <w:left w:val="single" w:sz="4" w:space="0" w:color="000000"/>
              <w:bottom w:val="single" w:sz="4" w:space="0" w:color="000000"/>
              <w:right w:val="single" w:sz="4" w:space="0" w:color="000000"/>
            </w:tcBorders>
            <w:vAlign w:val="bottom"/>
          </w:tcPr>
          <w:p w14:paraId="3515B0CB" w14:textId="77777777" w:rsidR="00425E2D" w:rsidRDefault="00425E2D" w:rsidP="00CB22B5">
            <w:pPr>
              <w:spacing w:line="259" w:lineRule="auto"/>
              <w:ind w:left="1"/>
            </w:pPr>
            <w:r>
              <w:rPr>
                <w:sz w:val="20"/>
              </w:rPr>
              <w:t xml:space="preserve">E1065 </w:t>
            </w:r>
          </w:p>
        </w:tc>
        <w:tc>
          <w:tcPr>
            <w:tcW w:w="4320" w:type="dxa"/>
            <w:tcBorders>
              <w:top w:val="single" w:sz="4" w:space="0" w:color="000000"/>
              <w:left w:val="single" w:sz="4" w:space="0" w:color="000000"/>
              <w:bottom w:val="single" w:sz="4" w:space="0" w:color="000000"/>
              <w:right w:val="single" w:sz="4" w:space="0" w:color="000000"/>
            </w:tcBorders>
          </w:tcPr>
          <w:p w14:paraId="1C2C28DA" w14:textId="77777777" w:rsidR="00425E2D" w:rsidRDefault="00425E2D" w:rsidP="00CB22B5">
            <w:pPr>
              <w:spacing w:line="259" w:lineRule="auto"/>
              <w:ind w:left="1"/>
            </w:pPr>
            <w:r>
              <w:rPr>
                <w:color w:val="2C3E50"/>
                <w:sz w:val="20"/>
              </w:rPr>
              <w:t>Type 1 diabetes mellitus with hyperglycemia</w:t>
            </w:r>
            <w:r>
              <w:rPr>
                <w:sz w:val="20"/>
              </w:rPr>
              <w:t xml:space="preserve"> </w:t>
            </w:r>
          </w:p>
          <w:p w14:paraId="6527E326" w14:textId="77777777" w:rsidR="00425E2D" w:rsidRDefault="00425E2D" w:rsidP="00CB22B5">
            <w:pPr>
              <w:spacing w:line="259" w:lineRule="auto"/>
              <w:ind w:left="1"/>
            </w:pPr>
            <w:r>
              <w:rPr>
                <w:sz w:val="20"/>
              </w:rPr>
              <w:t xml:space="preserve"> </w:t>
            </w:r>
          </w:p>
        </w:tc>
      </w:tr>
      <w:tr w:rsidR="00425E2D" w14:paraId="13D0BE69" w14:textId="77777777" w:rsidTr="00CB22B5">
        <w:trPr>
          <w:trHeight w:val="701"/>
        </w:trPr>
        <w:tc>
          <w:tcPr>
            <w:tcW w:w="0" w:type="auto"/>
            <w:vMerge/>
            <w:tcBorders>
              <w:top w:val="nil"/>
              <w:left w:val="single" w:sz="4" w:space="0" w:color="000000"/>
              <w:bottom w:val="single" w:sz="4" w:space="0" w:color="000000"/>
              <w:right w:val="single" w:sz="4" w:space="0" w:color="000000"/>
            </w:tcBorders>
          </w:tcPr>
          <w:p w14:paraId="6EDC350F"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0EC636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7AF4ADA" w14:textId="77777777" w:rsidR="00425E2D" w:rsidRDefault="00425E2D" w:rsidP="00CB22B5">
            <w:pPr>
              <w:spacing w:line="259" w:lineRule="auto"/>
              <w:ind w:left="1"/>
            </w:pPr>
            <w:r>
              <w:rPr>
                <w:sz w:val="20"/>
              </w:rPr>
              <w:t xml:space="preserve">E108 </w:t>
            </w:r>
          </w:p>
        </w:tc>
        <w:tc>
          <w:tcPr>
            <w:tcW w:w="4320" w:type="dxa"/>
            <w:tcBorders>
              <w:top w:val="single" w:sz="4" w:space="0" w:color="000000"/>
              <w:left w:val="single" w:sz="4" w:space="0" w:color="000000"/>
              <w:bottom w:val="single" w:sz="4" w:space="0" w:color="000000"/>
              <w:right w:val="single" w:sz="4" w:space="0" w:color="000000"/>
            </w:tcBorders>
          </w:tcPr>
          <w:p w14:paraId="7AD76981" w14:textId="77777777" w:rsidR="00425E2D" w:rsidRDefault="00425E2D" w:rsidP="00CB22B5">
            <w:pPr>
              <w:ind w:left="1"/>
            </w:pPr>
            <w:r>
              <w:rPr>
                <w:color w:val="2C3E50"/>
                <w:sz w:val="20"/>
              </w:rPr>
              <w:t>Type 1 diabetes mellitus with unspecified complications</w:t>
            </w:r>
            <w:r>
              <w:rPr>
                <w:sz w:val="20"/>
              </w:rPr>
              <w:t xml:space="preserve"> </w:t>
            </w:r>
          </w:p>
          <w:p w14:paraId="34F771AD" w14:textId="77777777" w:rsidR="00425E2D" w:rsidRDefault="00425E2D" w:rsidP="00CB22B5">
            <w:pPr>
              <w:spacing w:line="259" w:lineRule="auto"/>
              <w:ind w:left="1"/>
            </w:pPr>
            <w:r>
              <w:rPr>
                <w:sz w:val="20"/>
              </w:rPr>
              <w:t xml:space="preserve"> </w:t>
            </w:r>
          </w:p>
        </w:tc>
      </w:tr>
      <w:tr w:rsidR="00425E2D" w14:paraId="76A4686F" w14:textId="77777777" w:rsidTr="00CB22B5">
        <w:trPr>
          <w:trHeight w:val="701"/>
        </w:trPr>
        <w:tc>
          <w:tcPr>
            <w:tcW w:w="787" w:type="dxa"/>
            <w:vMerge w:val="restart"/>
            <w:tcBorders>
              <w:top w:val="single" w:sz="4" w:space="0" w:color="000000"/>
              <w:left w:val="single" w:sz="4" w:space="0" w:color="000000"/>
              <w:bottom w:val="single" w:sz="4" w:space="0" w:color="000000"/>
              <w:right w:val="nil"/>
            </w:tcBorders>
          </w:tcPr>
          <w:p w14:paraId="4A257D56" w14:textId="77777777" w:rsidR="00425E2D" w:rsidRDefault="00425E2D" w:rsidP="00CB22B5">
            <w:pPr>
              <w:spacing w:line="259" w:lineRule="auto"/>
              <w:ind w:left="1"/>
            </w:pPr>
            <w:r>
              <w:rPr>
                <w:sz w:val="20"/>
              </w:rPr>
              <w:t xml:space="preserve"> </w:t>
            </w:r>
          </w:p>
        </w:tc>
        <w:tc>
          <w:tcPr>
            <w:tcW w:w="3593" w:type="dxa"/>
            <w:vMerge w:val="restart"/>
            <w:tcBorders>
              <w:top w:val="single" w:sz="4" w:space="0" w:color="000000"/>
              <w:left w:val="nil"/>
              <w:bottom w:val="single" w:sz="4" w:space="0" w:color="000000"/>
              <w:right w:val="single" w:sz="4" w:space="0" w:color="000000"/>
            </w:tcBorders>
          </w:tcPr>
          <w:p w14:paraId="1B46391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009E473" w14:textId="77777777" w:rsidR="00425E2D" w:rsidRDefault="00425E2D" w:rsidP="00CB22B5">
            <w:pPr>
              <w:spacing w:line="259" w:lineRule="auto"/>
              <w:ind w:left="1"/>
            </w:pPr>
            <w:r>
              <w:rPr>
                <w:sz w:val="20"/>
              </w:rPr>
              <w:t xml:space="preserve">E1100 </w:t>
            </w:r>
          </w:p>
        </w:tc>
        <w:tc>
          <w:tcPr>
            <w:tcW w:w="4320" w:type="dxa"/>
            <w:tcBorders>
              <w:top w:val="single" w:sz="4" w:space="0" w:color="000000"/>
              <w:left w:val="single" w:sz="4" w:space="0" w:color="000000"/>
              <w:bottom w:val="single" w:sz="4" w:space="0" w:color="000000"/>
              <w:right w:val="single" w:sz="4" w:space="0" w:color="000000"/>
            </w:tcBorders>
          </w:tcPr>
          <w:p w14:paraId="468E0497" w14:textId="77777777" w:rsidR="00425E2D" w:rsidRDefault="00425E2D" w:rsidP="00CB22B5">
            <w:pPr>
              <w:spacing w:line="259" w:lineRule="auto"/>
              <w:ind w:left="1"/>
            </w:pPr>
            <w:r>
              <w:rPr>
                <w:sz w:val="20"/>
              </w:rPr>
              <w:t xml:space="preserve">Type 2 diabetes mellitus with hyperosmolarity </w:t>
            </w:r>
          </w:p>
          <w:p w14:paraId="5152F596" w14:textId="77777777" w:rsidR="00425E2D" w:rsidRDefault="00425E2D" w:rsidP="00CB22B5">
            <w:pPr>
              <w:spacing w:line="259" w:lineRule="auto"/>
              <w:ind w:left="1"/>
              <w:jc w:val="both"/>
            </w:pPr>
            <w:r>
              <w:rPr>
                <w:sz w:val="20"/>
              </w:rPr>
              <w:t xml:space="preserve">without nonketotic hyperglycemic‐hyperosmolar coma (NKHHC) </w:t>
            </w:r>
          </w:p>
        </w:tc>
      </w:tr>
      <w:tr w:rsidR="00425E2D" w14:paraId="1818560B" w14:textId="77777777" w:rsidTr="00CB22B5">
        <w:trPr>
          <w:trHeight w:val="468"/>
        </w:trPr>
        <w:tc>
          <w:tcPr>
            <w:tcW w:w="0" w:type="auto"/>
            <w:vMerge/>
            <w:tcBorders>
              <w:top w:val="nil"/>
              <w:left w:val="single" w:sz="4" w:space="0" w:color="000000"/>
              <w:bottom w:val="nil"/>
              <w:right w:val="nil"/>
            </w:tcBorders>
          </w:tcPr>
          <w:p w14:paraId="1C476E93"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B69C7C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242311D7" w14:textId="77777777" w:rsidR="00425E2D" w:rsidRDefault="00425E2D" w:rsidP="00CB22B5">
            <w:pPr>
              <w:spacing w:line="259" w:lineRule="auto"/>
              <w:ind w:left="1"/>
            </w:pPr>
            <w:r>
              <w:rPr>
                <w:sz w:val="20"/>
              </w:rPr>
              <w:t xml:space="preserve">E1101 </w:t>
            </w:r>
          </w:p>
        </w:tc>
        <w:tc>
          <w:tcPr>
            <w:tcW w:w="4320" w:type="dxa"/>
            <w:tcBorders>
              <w:top w:val="single" w:sz="4" w:space="0" w:color="000000"/>
              <w:left w:val="single" w:sz="4" w:space="0" w:color="000000"/>
              <w:bottom w:val="single" w:sz="4" w:space="0" w:color="000000"/>
              <w:right w:val="single" w:sz="4" w:space="0" w:color="000000"/>
            </w:tcBorders>
          </w:tcPr>
          <w:p w14:paraId="70701D13" w14:textId="77777777" w:rsidR="00425E2D" w:rsidRDefault="00425E2D" w:rsidP="00CB22B5">
            <w:pPr>
              <w:spacing w:line="259" w:lineRule="auto"/>
              <w:ind w:left="1" w:right="26" w:hanging="1"/>
              <w:jc w:val="both"/>
            </w:pPr>
            <w:r>
              <w:rPr>
                <w:sz w:val="20"/>
              </w:rPr>
              <w:t xml:space="preserve">Type 2 diabetes mellitus with hyperosmolarity with coma </w:t>
            </w:r>
          </w:p>
        </w:tc>
      </w:tr>
      <w:tr w:rsidR="00425E2D" w14:paraId="7ED30A94" w14:textId="77777777" w:rsidTr="00CB22B5">
        <w:trPr>
          <w:trHeight w:val="240"/>
        </w:trPr>
        <w:tc>
          <w:tcPr>
            <w:tcW w:w="0" w:type="auto"/>
            <w:vMerge/>
            <w:tcBorders>
              <w:top w:val="nil"/>
              <w:left w:val="single" w:sz="4" w:space="0" w:color="000000"/>
              <w:bottom w:val="nil"/>
              <w:right w:val="nil"/>
            </w:tcBorders>
          </w:tcPr>
          <w:p w14:paraId="78A9AC73"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049AA6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451BA16A" w14:textId="77777777" w:rsidR="00425E2D" w:rsidRDefault="00425E2D" w:rsidP="00CB22B5">
            <w:pPr>
              <w:spacing w:line="259" w:lineRule="auto"/>
              <w:ind w:left="1"/>
            </w:pPr>
            <w:r>
              <w:rPr>
                <w:sz w:val="20"/>
              </w:rPr>
              <w:t xml:space="preserve">E1121 </w:t>
            </w:r>
          </w:p>
        </w:tc>
        <w:tc>
          <w:tcPr>
            <w:tcW w:w="4320" w:type="dxa"/>
            <w:tcBorders>
              <w:top w:val="single" w:sz="4" w:space="0" w:color="000000"/>
              <w:left w:val="single" w:sz="4" w:space="0" w:color="000000"/>
              <w:bottom w:val="single" w:sz="4" w:space="0" w:color="000000"/>
              <w:right w:val="single" w:sz="4" w:space="0" w:color="000000"/>
            </w:tcBorders>
          </w:tcPr>
          <w:p w14:paraId="500C317B" w14:textId="77777777" w:rsidR="00425E2D" w:rsidRDefault="00425E2D" w:rsidP="00CB22B5">
            <w:pPr>
              <w:spacing w:line="259" w:lineRule="auto"/>
              <w:ind w:left="1"/>
            </w:pPr>
            <w:r>
              <w:rPr>
                <w:sz w:val="20"/>
              </w:rPr>
              <w:t xml:space="preserve">Type 2 diabetes mellitus with diabetic nephropathy </w:t>
            </w:r>
          </w:p>
        </w:tc>
      </w:tr>
      <w:tr w:rsidR="00425E2D" w14:paraId="29105DE8" w14:textId="77777777" w:rsidTr="00CB22B5">
        <w:trPr>
          <w:trHeight w:val="470"/>
        </w:trPr>
        <w:tc>
          <w:tcPr>
            <w:tcW w:w="0" w:type="auto"/>
            <w:vMerge/>
            <w:tcBorders>
              <w:top w:val="nil"/>
              <w:left w:val="single" w:sz="4" w:space="0" w:color="000000"/>
              <w:bottom w:val="nil"/>
              <w:right w:val="nil"/>
            </w:tcBorders>
          </w:tcPr>
          <w:p w14:paraId="0149DA3D"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0945FD0D"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5D09999D" w14:textId="77777777" w:rsidR="00425E2D" w:rsidRDefault="00425E2D" w:rsidP="00CB22B5">
            <w:pPr>
              <w:spacing w:line="259" w:lineRule="auto"/>
              <w:ind w:left="1"/>
            </w:pPr>
            <w:r>
              <w:rPr>
                <w:sz w:val="20"/>
              </w:rPr>
              <w:t xml:space="preserve">E1122 </w:t>
            </w:r>
          </w:p>
        </w:tc>
        <w:tc>
          <w:tcPr>
            <w:tcW w:w="4320" w:type="dxa"/>
            <w:tcBorders>
              <w:top w:val="single" w:sz="4" w:space="0" w:color="000000"/>
              <w:left w:val="single" w:sz="4" w:space="0" w:color="000000"/>
              <w:bottom w:val="single" w:sz="4" w:space="0" w:color="000000"/>
              <w:right w:val="single" w:sz="4" w:space="0" w:color="000000"/>
            </w:tcBorders>
          </w:tcPr>
          <w:p w14:paraId="545702B9" w14:textId="77777777" w:rsidR="00425E2D" w:rsidRDefault="00425E2D" w:rsidP="00CB22B5">
            <w:pPr>
              <w:spacing w:line="259" w:lineRule="auto"/>
              <w:ind w:left="1" w:hanging="1"/>
              <w:jc w:val="both"/>
            </w:pPr>
            <w:r>
              <w:rPr>
                <w:sz w:val="20"/>
              </w:rPr>
              <w:t xml:space="preserve">Type 2 diabetes mellitus with diabetic chronic kidney disease </w:t>
            </w:r>
          </w:p>
        </w:tc>
      </w:tr>
      <w:tr w:rsidR="00425E2D" w14:paraId="429DBAD8" w14:textId="77777777" w:rsidTr="00CB22B5">
        <w:trPr>
          <w:trHeight w:val="504"/>
        </w:trPr>
        <w:tc>
          <w:tcPr>
            <w:tcW w:w="0" w:type="auto"/>
            <w:vMerge/>
            <w:tcBorders>
              <w:top w:val="nil"/>
              <w:left w:val="single" w:sz="4" w:space="0" w:color="000000"/>
              <w:bottom w:val="single" w:sz="4" w:space="0" w:color="000000"/>
              <w:right w:val="nil"/>
            </w:tcBorders>
          </w:tcPr>
          <w:p w14:paraId="73EF59EE"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4059F8B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56A69A9B" w14:textId="77777777" w:rsidR="00425E2D" w:rsidRDefault="00425E2D" w:rsidP="00CB22B5">
            <w:pPr>
              <w:spacing w:line="259" w:lineRule="auto"/>
              <w:ind w:left="1"/>
            </w:pPr>
            <w:r>
              <w:rPr>
                <w:sz w:val="20"/>
              </w:rPr>
              <w:t xml:space="preserve">E1129 </w:t>
            </w:r>
          </w:p>
        </w:tc>
        <w:tc>
          <w:tcPr>
            <w:tcW w:w="4320" w:type="dxa"/>
            <w:tcBorders>
              <w:top w:val="single" w:sz="4" w:space="0" w:color="000000"/>
              <w:left w:val="single" w:sz="4" w:space="0" w:color="000000"/>
              <w:bottom w:val="single" w:sz="4" w:space="0" w:color="000000"/>
              <w:right w:val="single" w:sz="4" w:space="0" w:color="000000"/>
            </w:tcBorders>
          </w:tcPr>
          <w:p w14:paraId="50861342" w14:textId="77777777" w:rsidR="00425E2D" w:rsidRDefault="00425E2D" w:rsidP="00CB22B5">
            <w:pPr>
              <w:spacing w:line="259" w:lineRule="auto"/>
              <w:ind w:left="1" w:right="643" w:hanging="1"/>
            </w:pPr>
            <w:r>
              <w:rPr>
                <w:sz w:val="20"/>
              </w:rPr>
              <w:t xml:space="preserve">Type 2 diabetes mellitus with </w:t>
            </w:r>
            <w:proofErr w:type="gramStart"/>
            <w:r>
              <w:rPr>
                <w:sz w:val="20"/>
              </w:rPr>
              <w:t>other</w:t>
            </w:r>
            <w:proofErr w:type="gramEnd"/>
            <w:r>
              <w:rPr>
                <w:sz w:val="20"/>
              </w:rPr>
              <w:t xml:space="preserve"> diabetic kidney complication </w:t>
            </w:r>
          </w:p>
        </w:tc>
      </w:tr>
    </w:tbl>
    <w:p w14:paraId="3815D194" w14:textId="77777777" w:rsidR="00425E2D" w:rsidRDefault="00425E2D" w:rsidP="00425E2D">
      <w:pPr>
        <w:spacing w:line="259" w:lineRule="auto"/>
        <w:ind w:left="-1800" w:right="11335"/>
      </w:pPr>
    </w:p>
    <w:tbl>
      <w:tblPr>
        <w:tblStyle w:val="TableGrid0"/>
        <w:tblW w:w="9540" w:type="dxa"/>
        <w:tblInd w:w="0" w:type="dxa"/>
        <w:tblCellMar>
          <w:top w:w="54" w:type="dxa"/>
          <w:left w:w="107" w:type="dxa"/>
          <w:bottom w:w="5" w:type="dxa"/>
          <w:right w:w="60" w:type="dxa"/>
        </w:tblCellMar>
        <w:tblLook w:val="04A0" w:firstRow="1" w:lastRow="0" w:firstColumn="1" w:lastColumn="0" w:noHBand="0" w:noVBand="1"/>
      </w:tblPr>
      <w:tblGrid>
        <w:gridCol w:w="3879"/>
        <w:gridCol w:w="1533"/>
        <w:gridCol w:w="4128"/>
      </w:tblGrid>
      <w:tr w:rsidR="00425E2D" w14:paraId="0AD5DCFD" w14:textId="77777777" w:rsidTr="00CB22B5">
        <w:trPr>
          <w:trHeight w:val="749"/>
        </w:trPr>
        <w:tc>
          <w:tcPr>
            <w:tcW w:w="4380" w:type="dxa"/>
            <w:vMerge w:val="restart"/>
            <w:tcBorders>
              <w:top w:val="single" w:sz="4" w:space="0" w:color="000000"/>
              <w:left w:val="single" w:sz="4" w:space="0" w:color="000000"/>
              <w:bottom w:val="single" w:sz="4" w:space="0" w:color="000000"/>
              <w:right w:val="single" w:sz="4" w:space="0" w:color="000000"/>
            </w:tcBorders>
          </w:tcPr>
          <w:p w14:paraId="3815DDD4"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39EBD74C" w14:textId="77777777" w:rsidR="00425E2D" w:rsidRDefault="00425E2D" w:rsidP="00CB22B5">
            <w:pPr>
              <w:spacing w:line="259" w:lineRule="auto"/>
              <w:ind w:left="1"/>
            </w:pPr>
            <w:r>
              <w:rPr>
                <w:sz w:val="20"/>
              </w:rPr>
              <w:t xml:space="preserve">E11311 </w:t>
            </w:r>
          </w:p>
        </w:tc>
        <w:tc>
          <w:tcPr>
            <w:tcW w:w="4320" w:type="dxa"/>
            <w:tcBorders>
              <w:top w:val="single" w:sz="4" w:space="0" w:color="000000"/>
              <w:left w:val="single" w:sz="4" w:space="0" w:color="000000"/>
              <w:bottom w:val="single" w:sz="4" w:space="0" w:color="000000"/>
              <w:right w:val="single" w:sz="4" w:space="0" w:color="000000"/>
            </w:tcBorders>
          </w:tcPr>
          <w:p w14:paraId="27AF4AD0" w14:textId="77777777" w:rsidR="00425E2D" w:rsidRDefault="00425E2D" w:rsidP="00CB22B5">
            <w:pPr>
              <w:spacing w:line="259" w:lineRule="auto"/>
              <w:ind w:left="1" w:right="1186" w:hanging="1"/>
            </w:pPr>
            <w:r>
              <w:rPr>
                <w:sz w:val="20"/>
              </w:rPr>
              <w:t xml:space="preserve">Type 2 diabetes mellitus with unspecified diabetic retinopathy with macular edema </w:t>
            </w:r>
          </w:p>
        </w:tc>
      </w:tr>
      <w:tr w:rsidR="00425E2D" w14:paraId="381BBA80" w14:textId="77777777" w:rsidTr="00CB22B5">
        <w:trPr>
          <w:trHeight w:val="749"/>
        </w:trPr>
        <w:tc>
          <w:tcPr>
            <w:tcW w:w="0" w:type="auto"/>
            <w:vMerge/>
            <w:tcBorders>
              <w:top w:val="nil"/>
              <w:left w:val="single" w:sz="4" w:space="0" w:color="000000"/>
              <w:bottom w:val="nil"/>
              <w:right w:val="single" w:sz="4" w:space="0" w:color="000000"/>
            </w:tcBorders>
          </w:tcPr>
          <w:p w14:paraId="498B9E1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0C3BC8F2" w14:textId="77777777" w:rsidR="00425E2D" w:rsidRDefault="00425E2D" w:rsidP="00CB22B5">
            <w:pPr>
              <w:spacing w:line="259" w:lineRule="auto"/>
              <w:ind w:left="1"/>
            </w:pPr>
            <w:r>
              <w:rPr>
                <w:sz w:val="20"/>
              </w:rPr>
              <w:t xml:space="preserve">E11319 </w:t>
            </w:r>
          </w:p>
        </w:tc>
        <w:tc>
          <w:tcPr>
            <w:tcW w:w="4320" w:type="dxa"/>
            <w:tcBorders>
              <w:top w:val="single" w:sz="4" w:space="0" w:color="000000"/>
              <w:left w:val="single" w:sz="4" w:space="0" w:color="000000"/>
              <w:bottom w:val="single" w:sz="4" w:space="0" w:color="000000"/>
              <w:right w:val="single" w:sz="4" w:space="0" w:color="000000"/>
            </w:tcBorders>
          </w:tcPr>
          <w:p w14:paraId="6C98AC6D" w14:textId="77777777" w:rsidR="00425E2D" w:rsidRDefault="00425E2D" w:rsidP="00CB22B5">
            <w:pPr>
              <w:spacing w:line="259" w:lineRule="auto"/>
              <w:ind w:left="1" w:right="931" w:hanging="1"/>
            </w:pPr>
            <w:r>
              <w:rPr>
                <w:sz w:val="20"/>
              </w:rPr>
              <w:t xml:space="preserve">Type 2 diabetes mellitus with unspecified diabetic retinopathy without macular edema </w:t>
            </w:r>
          </w:p>
        </w:tc>
      </w:tr>
      <w:tr w:rsidR="00425E2D" w14:paraId="6B2E6E60" w14:textId="77777777" w:rsidTr="00CB22B5">
        <w:trPr>
          <w:trHeight w:val="749"/>
        </w:trPr>
        <w:tc>
          <w:tcPr>
            <w:tcW w:w="0" w:type="auto"/>
            <w:vMerge/>
            <w:tcBorders>
              <w:top w:val="nil"/>
              <w:left w:val="single" w:sz="4" w:space="0" w:color="000000"/>
              <w:bottom w:val="nil"/>
              <w:right w:val="single" w:sz="4" w:space="0" w:color="000000"/>
            </w:tcBorders>
          </w:tcPr>
          <w:p w14:paraId="1ACE7F5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7EF8FBD5" w14:textId="77777777" w:rsidR="00425E2D" w:rsidRDefault="00425E2D" w:rsidP="00CB22B5">
            <w:pPr>
              <w:spacing w:line="259" w:lineRule="auto"/>
              <w:ind w:left="1"/>
            </w:pPr>
            <w:r>
              <w:rPr>
                <w:sz w:val="20"/>
              </w:rPr>
              <w:t xml:space="preserve">E11321 </w:t>
            </w:r>
          </w:p>
        </w:tc>
        <w:tc>
          <w:tcPr>
            <w:tcW w:w="4320" w:type="dxa"/>
            <w:tcBorders>
              <w:top w:val="single" w:sz="4" w:space="0" w:color="000000"/>
              <w:left w:val="single" w:sz="4" w:space="0" w:color="000000"/>
              <w:bottom w:val="single" w:sz="4" w:space="0" w:color="000000"/>
              <w:right w:val="single" w:sz="4" w:space="0" w:color="000000"/>
            </w:tcBorders>
          </w:tcPr>
          <w:p w14:paraId="30E20D8C" w14:textId="77777777" w:rsidR="00425E2D" w:rsidRDefault="00425E2D" w:rsidP="00CB22B5">
            <w:pPr>
              <w:spacing w:line="259" w:lineRule="auto"/>
              <w:ind w:left="1" w:right="1223" w:hanging="1"/>
            </w:pPr>
            <w:r>
              <w:rPr>
                <w:sz w:val="20"/>
              </w:rPr>
              <w:t xml:space="preserve">Type 2 diabetes mellitus with mild nonproliferative diabetic retinopathy with macular edema </w:t>
            </w:r>
          </w:p>
        </w:tc>
      </w:tr>
      <w:tr w:rsidR="00425E2D" w14:paraId="619C3A77" w14:textId="77777777" w:rsidTr="00CB22B5">
        <w:trPr>
          <w:trHeight w:val="749"/>
        </w:trPr>
        <w:tc>
          <w:tcPr>
            <w:tcW w:w="0" w:type="auto"/>
            <w:vMerge/>
            <w:tcBorders>
              <w:top w:val="nil"/>
              <w:left w:val="single" w:sz="4" w:space="0" w:color="000000"/>
              <w:bottom w:val="nil"/>
              <w:right w:val="single" w:sz="4" w:space="0" w:color="000000"/>
            </w:tcBorders>
          </w:tcPr>
          <w:p w14:paraId="6F4D53C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04930F20" w14:textId="77777777" w:rsidR="00425E2D" w:rsidRDefault="00425E2D" w:rsidP="00CB22B5">
            <w:pPr>
              <w:spacing w:line="259" w:lineRule="auto"/>
              <w:ind w:left="1"/>
            </w:pPr>
            <w:r>
              <w:rPr>
                <w:sz w:val="20"/>
              </w:rPr>
              <w:t xml:space="preserve">E11329 </w:t>
            </w:r>
          </w:p>
        </w:tc>
        <w:tc>
          <w:tcPr>
            <w:tcW w:w="4320" w:type="dxa"/>
            <w:tcBorders>
              <w:top w:val="single" w:sz="4" w:space="0" w:color="000000"/>
              <w:left w:val="single" w:sz="4" w:space="0" w:color="000000"/>
              <w:bottom w:val="single" w:sz="4" w:space="0" w:color="000000"/>
              <w:right w:val="single" w:sz="4" w:space="0" w:color="000000"/>
            </w:tcBorders>
          </w:tcPr>
          <w:p w14:paraId="18B7E36B" w14:textId="77777777" w:rsidR="00425E2D" w:rsidRDefault="00425E2D" w:rsidP="00CB22B5">
            <w:pPr>
              <w:spacing w:line="259" w:lineRule="auto"/>
              <w:ind w:left="1" w:right="1223" w:hanging="1"/>
            </w:pPr>
            <w:r>
              <w:rPr>
                <w:sz w:val="20"/>
              </w:rPr>
              <w:t xml:space="preserve">Type 2 diabetes mellitus with mild nonproliferative diabetic retinopathy without macular edema </w:t>
            </w:r>
          </w:p>
        </w:tc>
      </w:tr>
      <w:tr w:rsidR="00425E2D" w14:paraId="0ED2F56A" w14:textId="77777777" w:rsidTr="00CB22B5">
        <w:trPr>
          <w:trHeight w:val="773"/>
        </w:trPr>
        <w:tc>
          <w:tcPr>
            <w:tcW w:w="0" w:type="auto"/>
            <w:vMerge/>
            <w:tcBorders>
              <w:top w:val="nil"/>
              <w:left w:val="single" w:sz="4" w:space="0" w:color="000000"/>
              <w:bottom w:val="nil"/>
              <w:right w:val="single" w:sz="4" w:space="0" w:color="000000"/>
            </w:tcBorders>
          </w:tcPr>
          <w:p w14:paraId="417BC2B8"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43E9DE5E" w14:textId="77777777" w:rsidR="00425E2D" w:rsidRDefault="00425E2D" w:rsidP="00CB22B5">
            <w:pPr>
              <w:spacing w:line="259" w:lineRule="auto"/>
              <w:ind w:left="1"/>
            </w:pPr>
            <w:r>
              <w:rPr>
                <w:sz w:val="20"/>
              </w:rPr>
              <w:t xml:space="preserve">E11331 </w:t>
            </w:r>
          </w:p>
        </w:tc>
        <w:tc>
          <w:tcPr>
            <w:tcW w:w="4320" w:type="dxa"/>
            <w:tcBorders>
              <w:top w:val="single" w:sz="4" w:space="0" w:color="000000"/>
              <w:left w:val="single" w:sz="4" w:space="0" w:color="000000"/>
              <w:bottom w:val="single" w:sz="4" w:space="0" w:color="000000"/>
              <w:right w:val="single" w:sz="4" w:space="0" w:color="000000"/>
            </w:tcBorders>
          </w:tcPr>
          <w:p w14:paraId="7E048799" w14:textId="77777777" w:rsidR="00425E2D" w:rsidRDefault="00425E2D" w:rsidP="00CB22B5">
            <w:pPr>
              <w:spacing w:line="259" w:lineRule="auto"/>
              <w:ind w:left="1" w:right="126" w:hanging="1"/>
            </w:pPr>
            <w:r>
              <w:rPr>
                <w:sz w:val="20"/>
              </w:rPr>
              <w:t xml:space="preserve">Type 2 diabetes mellitus with moderate nonproliferative diabetic retinopathy with macular edema </w:t>
            </w:r>
          </w:p>
        </w:tc>
      </w:tr>
      <w:tr w:rsidR="00425E2D" w14:paraId="4E9D0E98" w14:textId="77777777" w:rsidTr="00CB22B5">
        <w:trPr>
          <w:trHeight w:val="701"/>
        </w:trPr>
        <w:tc>
          <w:tcPr>
            <w:tcW w:w="0" w:type="auto"/>
            <w:vMerge/>
            <w:tcBorders>
              <w:top w:val="nil"/>
              <w:left w:val="single" w:sz="4" w:space="0" w:color="000000"/>
              <w:bottom w:val="nil"/>
              <w:right w:val="single" w:sz="4" w:space="0" w:color="000000"/>
            </w:tcBorders>
          </w:tcPr>
          <w:p w14:paraId="4E1DAEA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3C26A5A" w14:textId="77777777" w:rsidR="00425E2D" w:rsidRDefault="00425E2D" w:rsidP="00CB22B5">
            <w:pPr>
              <w:spacing w:line="259" w:lineRule="auto"/>
              <w:ind w:left="1"/>
            </w:pPr>
            <w:r>
              <w:rPr>
                <w:sz w:val="20"/>
              </w:rPr>
              <w:t xml:space="preserve">E11339 </w:t>
            </w:r>
          </w:p>
        </w:tc>
        <w:tc>
          <w:tcPr>
            <w:tcW w:w="4320" w:type="dxa"/>
            <w:tcBorders>
              <w:top w:val="single" w:sz="4" w:space="0" w:color="000000"/>
              <w:left w:val="single" w:sz="4" w:space="0" w:color="000000"/>
              <w:bottom w:val="single" w:sz="4" w:space="0" w:color="000000"/>
              <w:right w:val="single" w:sz="4" w:space="0" w:color="000000"/>
            </w:tcBorders>
          </w:tcPr>
          <w:p w14:paraId="3476DA2F" w14:textId="77777777" w:rsidR="00425E2D" w:rsidRDefault="00425E2D" w:rsidP="00CB22B5">
            <w:pPr>
              <w:spacing w:line="259" w:lineRule="auto"/>
              <w:ind w:left="1"/>
            </w:pPr>
            <w:r>
              <w:rPr>
                <w:sz w:val="20"/>
              </w:rPr>
              <w:t xml:space="preserve">Type 2 diabetes mellitus with moderate nonproliferative diabetic retinopathy without macular edema </w:t>
            </w:r>
          </w:p>
        </w:tc>
      </w:tr>
      <w:tr w:rsidR="00425E2D" w14:paraId="76DFD4CD" w14:textId="77777777" w:rsidTr="00CB22B5">
        <w:trPr>
          <w:trHeight w:val="698"/>
        </w:trPr>
        <w:tc>
          <w:tcPr>
            <w:tcW w:w="0" w:type="auto"/>
            <w:vMerge/>
            <w:tcBorders>
              <w:top w:val="nil"/>
              <w:left w:val="single" w:sz="4" w:space="0" w:color="000000"/>
              <w:bottom w:val="nil"/>
              <w:right w:val="single" w:sz="4" w:space="0" w:color="000000"/>
            </w:tcBorders>
          </w:tcPr>
          <w:p w14:paraId="7A45CF08"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32462BC" w14:textId="77777777" w:rsidR="00425E2D" w:rsidRDefault="00425E2D" w:rsidP="00CB22B5">
            <w:pPr>
              <w:spacing w:line="259" w:lineRule="auto"/>
              <w:ind w:left="1"/>
            </w:pPr>
            <w:r>
              <w:rPr>
                <w:sz w:val="20"/>
              </w:rPr>
              <w:t xml:space="preserve">E11341 </w:t>
            </w:r>
          </w:p>
        </w:tc>
        <w:tc>
          <w:tcPr>
            <w:tcW w:w="4320" w:type="dxa"/>
            <w:tcBorders>
              <w:top w:val="single" w:sz="4" w:space="0" w:color="000000"/>
              <w:left w:val="single" w:sz="4" w:space="0" w:color="000000"/>
              <w:bottom w:val="single" w:sz="4" w:space="0" w:color="000000"/>
              <w:right w:val="single" w:sz="4" w:space="0" w:color="000000"/>
            </w:tcBorders>
          </w:tcPr>
          <w:p w14:paraId="05ECB7D1" w14:textId="77777777" w:rsidR="00425E2D" w:rsidRDefault="00425E2D" w:rsidP="00CB22B5">
            <w:pPr>
              <w:spacing w:line="259" w:lineRule="auto"/>
              <w:ind w:left="1"/>
            </w:pPr>
            <w:r>
              <w:rPr>
                <w:sz w:val="20"/>
              </w:rPr>
              <w:t xml:space="preserve">Type 2 diabetes mellitus with severe </w:t>
            </w:r>
          </w:p>
          <w:p w14:paraId="65548785" w14:textId="77777777" w:rsidR="00425E2D" w:rsidRDefault="00425E2D" w:rsidP="00CB22B5">
            <w:pPr>
              <w:spacing w:line="259" w:lineRule="auto"/>
              <w:ind w:left="1"/>
            </w:pPr>
            <w:r>
              <w:rPr>
                <w:sz w:val="20"/>
              </w:rPr>
              <w:t xml:space="preserve">nonproliferative diabetic retinopathy with macular edema </w:t>
            </w:r>
          </w:p>
        </w:tc>
      </w:tr>
      <w:tr w:rsidR="00425E2D" w14:paraId="2F9D90FB" w14:textId="77777777" w:rsidTr="00CB22B5">
        <w:trPr>
          <w:trHeight w:val="701"/>
        </w:trPr>
        <w:tc>
          <w:tcPr>
            <w:tcW w:w="0" w:type="auto"/>
            <w:vMerge/>
            <w:tcBorders>
              <w:top w:val="nil"/>
              <w:left w:val="single" w:sz="4" w:space="0" w:color="000000"/>
              <w:bottom w:val="nil"/>
              <w:right w:val="single" w:sz="4" w:space="0" w:color="000000"/>
            </w:tcBorders>
          </w:tcPr>
          <w:p w14:paraId="03F3B45D"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75AF8E0" w14:textId="77777777" w:rsidR="00425E2D" w:rsidRDefault="00425E2D" w:rsidP="00CB22B5">
            <w:pPr>
              <w:spacing w:line="259" w:lineRule="auto"/>
              <w:ind w:left="1"/>
            </w:pPr>
            <w:r>
              <w:rPr>
                <w:sz w:val="20"/>
              </w:rPr>
              <w:t xml:space="preserve">E11349 </w:t>
            </w:r>
          </w:p>
        </w:tc>
        <w:tc>
          <w:tcPr>
            <w:tcW w:w="4320" w:type="dxa"/>
            <w:tcBorders>
              <w:top w:val="single" w:sz="4" w:space="0" w:color="000000"/>
              <w:left w:val="single" w:sz="4" w:space="0" w:color="000000"/>
              <w:bottom w:val="single" w:sz="4" w:space="0" w:color="000000"/>
              <w:right w:val="single" w:sz="4" w:space="0" w:color="000000"/>
            </w:tcBorders>
          </w:tcPr>
          <w:p w14:paraId="380A7FD8" w14:textId="77777777" w:rsidR="00425E2D" w:rsidRDefault="00425E2D" w:rsidP="00CB22B5">
            <w:pPr>
              <w:ind w:left="1"/>
            </w:pPr>
            <w:r>
              <w:rPr>
                <w:sz w:val="20"/>
              </w:rPr>
              <w:t xml:space="preserve">Type 2 diabetes mellitus with severe nonproliferative </w:t>
            </w:r>
          </w:p>
          <w:p w14:paraId="05D74C7A" w14:textId="77777777" w:rsidR="00425E2D" w:rsidRDefault="00425E2D" w:rsidP="00CB22B5">
            <w:pPr>
              <w:spacing w:line="259" w:lineRule="auto"/>
              <w:ind w:left="1"/>
            </w:pPr>
            <w:r>
              <w:rPr>
                <w:sz w:val="20"/>
              </w:rPr>
              <w:t xml:space="preserve">diabetic retinopathy without macular edema </w:t>
            </w:r>
          </w:p>
        </w:tc>
      </w:tr>
      <w:tr w:rsidR="00425E2D" w14:paraId="6A098460" w14:textId="77777777" w:rsidTr="00CB22B5">
        <w:trPr>
          <w:trHeight w:val="698"/>
        </w:trPr>
        <w:tc>
          <w:tcPr>
            <w:tcW w:w="0" w:type="auto"/>
            <w:vMerge/>
            <w:tcBorders>
              <w:top w:val="nil"/>
              <w:left w:val="single" w:sz="4" w:space="0" w:color="000000"/>
              <w:bottom w:val="nil"/>
              <w:right w:val="single" w:sz="4" w:space="0" w:color="000000"/>
            </w:tcBorders>
          </w:tcPr>
          <w:p w14:paraId="4ACFAA8D"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BCEB3FF" w14:textId="77777777" w:rsidR="00425E2D" w:rsidRDefault="00425E2D" w:rsidP="00CB22B5">
            <w:pPr>
              <w:spacing w:line="259" w:lineRule="auto"/>
              <w:ind w:left="1"/>
            </w:pPr>
            <w:r>
              <w:rPr>
                <w:sz w:val="20"/>
              </w:rPr>
              <w:t xml:space="preserve">E11351 </w:t>
            </w:r>
          </w:p>
        </w:tc>
        <w:tc>
          <w:tcPr>
            <w:tcW w:w="4320" w:type="dxa"/>
            <w:tcBorders>
              <w:top w:val="single" w:sz="4" w:space="0" w:color="000000"/>
              <w:left w:val="single" w:sz="4" w:space="0" w:color="000000"/>
              <w:bottom w:val="single" w:sz="4" w:space="0" w:color="000000"/>
              <w:right w:val="single" w:sz="4" w:space="0" w:color="000000"/>
            </w:tcBorders>
          </w:tcPr>
          <w:p w14:paraId="63DC1022" w14:textId="77777777" w:rsidR="00425E2D" w:rsidRDefault="00425E2D" w:rsidP="00CB22B5">
            <w:pPr>
              <w:ind w:left="1"/>
            </w:pPr>
            <w:r>
              <w:rPr>
                <w:sz w:val="20"/>
              </w:rPr>
              <w:t xml:space="preserve">Type 2 diabetes mellitus with severe nonproliferative </w:t>
            </w:r>
          </w:p>
          <w:p w14:paraId="0C63C1AB" w14:textId="77777777" w:rsidR="00425E2D" w:rsidRDefault="00425E2D" w:rsidP="00CB22B5">
            <w:pPr>
              <w:spacing w:line="259" w:lineRule="auto"/>
              <w:ind w:left="1"/>
            </w:pPr>
            <w:r>
              <w:rPr>
                <w:sz w:val="20"/>
              </w:rPr>
              <w:t xml:space="preserve">diabetic retinopathy with macular edema </w:t>
            </w:r>
          </w:p>
        </w:tc>
      </w:tr>
      <w:tr w:rsidR="00425E2D" w14:paraId="0BD4E407" w14:textId="77777777" w:rsidTr="00CB22B5">
        <w:trPr>
          <w:trHeight w:val="470"/>
        </w:trPr>
        <w:tc>
          <w:tcPr>
            <w:tcW w:w="0" w:type="auto"/>
            <w:vMerge/>
            <w:tcBorders>
              <w:top w:val="nil"/>
              <w:left w:val="single" w:sz="4" w:space="0" w:color="000000"/>
              <w:bottom w:val="nil"/>
              <w:right w:val="single" w:sz="4" w:space="0" w:color="000000"/>
            </w:tcBorders>
          </w:tcPr>
          <w:p w14:paraId="0A284D1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7231D23" w14:textId="77777777" w:rsidR="00425E2D" w:rsidRDefault="00425E2D" w:rsidP="00CB22B5">
            <w:pPr>
              <w:spacing w:line="259" w:lineRule="auto"/>
              <w:ind w:left="1"/>
            </w:pPr>
            <w:r>
              <w:rPr>
                <w:sz w:val="20"/>
              </w:rPr>
              <w:t xml:space="preserve">E11359 </w:t>
            </w:r>
          </w:p>
        </w:tc>
        <w:tc>
          <w:tcPr>
            <w:tcW w:w="4320" w:type="dxa"/>
            <w:tcBorders>
              <w:top w:val="single" w:sz="4" w:space="0" w:color="000000"/>
              <w:left w:val="single" w:sz="4" w:space="0" w:color="000000"/>
              <w:bottom w:val="single" w:sz="4" w:space="0" w:color="000000"/>
              <w:right w:val="single" w:sz="4" w:space="0" w:color="000000"/>
            </w:tcBorders>
          </w:tcPr>
          <w:p w14:paraId="2921AC1F" w14:textId="77777777" w:rsidR="00425E2D" w:rsidRDefault="00425E2D" w:rsidP="00CB22B5">
            <w:pPr>
              <w:spacing w:line="259" w:lineRule="auto"/>
              <w:ind w:left="1"/>
            </w:pPr>
            <w:r>
              <w:rPr>
                <w:sz w:val="20"/>
              </w:rPr>
              <w:t xml:space="preserve">Type 2 diabetes mellitus with proliferative diabetic retinopathy without macular edema </w:t>
            </w:r>
          </w:p>
        </w:tc>
      </w:tr>
      <w:tr w:rsidR="00425E2D" w14:paraId="60F9B2C6" w14:textId="77777777" w:rsidTr="00CB22B5">
        <w:trPr>
          <w:trHeight w:val="240"/>
        </w:trPr>
        <w:tc>
          <w:tcPr>
            <w:tcW w:w="0" w:type="auto"/>
            <w:vMerge/>
            <w:tcBorders>
              <w:top w:val="nil"/>
              <w:left w:val="single" w:sz="4" w:space="0" w:color="000000"/>
              <w:bottom w:val="nil"/>
              <w:right w:val="single" w:sz="4" w:space="0" w:color="000000"/>
            </w:tcBorders>
          </w:tcPr>
          <w:p w14:paraId="013C8DF4"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0B1E7FF8" w14:textId="77777777" w:rsidR="00425E2D" w:rsidRDefault="00425E2D" w:rsidP="00CB22B5">
            <w:pPr>
              <w:spacing w:line="259" w:lineRule="auto"/>
              <w:ind w:left="1"/>
            </w:pPr>
            <w:r>
              <w:rPr>
                <w:sz w:val="20"/>
              </w:rPr>
              <w:t xml:space="preserve">E1136 </w:t>
            </w:r>
          </w:p>
        </w:tc>
        <w:tc>
          <w:tcPr>
            <w:tcW w:w="4320" w:type="dxa"/>
            <w:tcBorders>
              <w:top w:val="single" w:sz="4" w:space="0" w:color="000000"/>
              <w:left w:val="single" w:sz="4" w:space="0" w:color="000000"/>
              <w:bottom w:val="single" w:sz="4" w:space="0" w:color="000000"/>
              <w:right w:val="single" w:sz="4" w:space="0" w:color="000000"/>
            </w:tcBorders>
          </w:tcPr>
          <w:p w14:paraId="2C1FF4A9" w14:textId="77777777" w:rsidR="00425E2D" w:rsidRDefault="00425E2D" w:rsidP="00CB22B5">
            <w:pPr>
              <w:spacing w:line="259" w:lineRule="auto"/>
              <w:ind w:left="1"/>
            </w:pPr>
            <w:r>
              <w:rPr>
                <w:sz w:val="20"/>
              </w:rPr>
              <w:t xml:space="preserve">Type 2 diabetes mellitus with diabetic cataract </w:t>
            </w:r>
          </w:p>
        </w:tc>
      </w:tr>
      <w:tr w:rsidR="00425E2D" w14:paraId="776E143D" w14:textId="77777777" w:rsidTr="00CB22B5">
        <w:trPr>
          <w:trHeight w:val="470"/>
        </w:trPr>
        <w:tc>
          <w:tcPr>
            <w:tcW w:w="0" w:type="auto"/>
            <w:vMerge/>
            <w:tcBorders>
              <w:top w:val="nil"/>
              <w:left w:val="single" w:sz="4" w:space="0" w:color="000000"/>
              <w:bottom w:val="nil"/>
              <w:right w:val="single" w:sz="4" w:space="0" w:color="000000"/>
            </w:tcBorders>
          </w:tcPr>
          <w:p w14:paraId="664C410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667FC65" w14:textId="77777777" w:rsidR="00425E2D" w:rsidRDefault="00425E2D" w:rsidP="00CB22B5">
            <w:pPr>
              <w:spacing w:line="259" w:lineRule="auto"/>
              <w:ind w:left="1"/>
            </w:pPr>
            <w:r>
              <w:rPr>
                <w:sz w:val="20"/>
              </w:rPr>
              <w:t xml:space="preserve">E1139 </w:t>
            </w:r>
          </w:p>
        </w:tc>
        <w:tc>
          <w:tcPr>
            <w:tcW w:w="4320" w:type="dxa"/>
            <w:tcBorders>
              <w:top w:val="single" w:sz="4" w:space="0" w:color="000000"/>
              <w:left w:val="single" w:sz="4" w:space="0" w:color="000000"/>
              <w:bottom w:val="single" w:sz="4" w:space="0" w:color="000000"/>
              <w:right w:val="single" w:sz="4" w:space="0" w:color="000000"/>
            </w:tcBorders>
          </w:tcPr>
          <w:p w14:paraId="2E4A676A" w14:textId="77777777" w:rsidR="00425E2D" w:rsidRDefault="00425E2D" w:rsidP="00CB22B5">
            <w:pPr>
              <w:spacing w:line="259" w:lineRule="auto"/>
              <w:ind w:left="1"/>
            </w:pPr>
            <w:r>
              <w:rPr>
                <w:sz w:val="20"/>
              </w:rPr>
              <w:t xml:space="preserve">Type 2 diabetes mellitus with other diabetic ophthalmic complication </w:t>
            </w:r>
          </w:p>
        </w:tc>
      </w:tr>
      <w:tr w:rsidR="00425E2D" w14:paraId="36C72028" w14:textId="77777777" w:rsidTr="00CB22B5">
        <w:trPr>
          <w:trHeight w:val="470"/>
        </w:trPr>
        <w:tc>
          <w:tcPr>
            <w:tcW w:w="0" w:type="auto"/>
            <w:vMerge/>
            <w:tcBorders>
              <w:top w:val="nil"/>
              <w:left w:val="single" w:sz="4" w:space="0" w:color="000000"/>
              <w:bottom w:val="nil"/>
              <w:right w:val="single" w:sz="4" w:space="0" w:color="000000"/>
            </w:tcBorders>
          </w:tcPr>
          <w:p w14:paraId="550B53F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EA1ACB6" w14:textId="77777777" w:rsidR="00425E2D" w:rsidRDefault="00425E2D" w:rsidP="00CB22B5">
            <w:pPr>
              <w:spacing w:line="259" w:lineRule="auto"/>
              <w:ind w:left="1"/>
            </w:pPr>
            <w:r>
              <w:rPr>
                <w:sz w:val="20"/>
              </w:rPr>
              <w:t xml:space="preserve">E1140 </w:t>
            </w:r>
          </w:p>
        </w:tc>
        <w:tc>
          <w:tcPr>
            <w:tcW w:w="4320" w:type="dxa"/>
            <w:tcBorders>
              <w:top w:val="single" w:sz="4" w:space="0" w:color="000000"/>
              <w:left w:val="single" w:sz="4" w:space="0" w:color="000000"/>
              <w:bottom w:val="single" w:sz="4" w:space="0" w:color="000000"/>
              <w:right w:val="single" w:sz="4" w:space="0" w:color="000000"/>
            </w:tcBorders>
          </w:tcPr>
          <w:p w14:paraId="0B6B8482" w14:textId="77777777" w:rsidR="00425E2D" w:rsidRDefault="00425E2D" w:rsidP="00CB22B5">
            <w:pPr>
              <w:spacing w:line="259" w:lineRule="auto"/>
              <w:ind w:left="1"/>
            </w:pPr>
            <w:r>
              <w:rPr>
                <w:sz w:val="20"/>
              </w:rPr>
              <w:t xml:space="preserve">Type 2 diabetes mellitus with diabetic neuropathy, unspecified </w:t>
            </w:r>
          </w:p>
        </w:tc>
      </w:tr>
      <w:tr w:rsidR="00425E2D" w14:paraId="2701751B" w14:textId="77777777" w:rsidTr="00CB22B5">
        <w:trPr>
          <w:trHeight w:val="470"/>
        </w:trPr>
        <w:tc>
          <w:tcPr>
            <w:tcW w:w="0" w:type="auto"/>
            <w:vMerge/>
            <w:tcBorders>
              <w:top w:val="nil"/>
              <w:left w:val="single" w:sz="4" w:space="0" w:color="000000"/>
              <w:bottom w:val="nil"/>
              <w:right w:val="single" w:sz="4" w:space="0" w:color="000000"/>
            </w:tcBorders>
          </w:tcPr>
          <w:p w14:paraId="1029697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FBF9FEC" w14:textId="77777777" w:rsidR="00425E2D" w:rsidRDefault="00425E2D" w:rsidP="00CB22B5">
            <w:pPr>
              <w:spacing w:line="259" w:lineRule="auto"/>
              <w:ind w:left="1"/>
            </w:pPr>
            <w:r>
              <w:rPr>
                <w:sz w:val="20"/>
              </w:rPr>
              <w:t xml:space="preserve">E1141 </w:t>
            </w:r>
          </w:p>
        </w:tc>
        <w:tc>
          <w:tcPr>
            <w:tcW w:w="4320" w:type="dxa"/>
            <w:tcBorders>
              <w:top w:val="single" w:sz="4" w:space="0" w:color="000000"/>
              <w:left w:val="single" w:sz="4" w:space="0" w:color="000000"/>
              <w:bottom w:val="single" w:sz="4" w:space="0" w:color="000000"/>
              <w:right w:val="single" w:sz="4" w:space="0" w:color="000000"/>
            </w:tcBorders>
          </w:tcPr>
          <w:p w14:paraId="1566E23A" w14:textId="77777777" w:rsidR="00425E2D" w:rsidRDefault="00425E2D" w:rsidP="00CB22B5">
            <w:pPr>
              <w:spacing w:line="259" w:lineRule="auto"/>
              <w:ind w:left="1"/>
            </w:pPr>
            <w:r>
              <w:rPr>
                <w:sz w:val="20"/>
              </w:rPr>
              <w:t xml:space="preserve">Type 2 diabetes mellitus with diabetic mononeuropathy </w:t>
            </w:r>
          </w:p>
        </w:tc>
      </w:tr>
      <w:tr w:rsidR="00425E2D" w14:paraId="06CFD273" w14:textId="77777777" w:rsidTr="00CB22B5">
        <w:trPr>
          <w:trHeight w:val="470"/>
        </w:trPr>
        <w:tc>
          <w:tcPr>
            <w:tcW w:w="0" w:type="auto"/>
            <w:vMerge/>
            <w:tcBorders>
              <w:top w:val="nil"/>
              <w:left w:val="single" w:sz="4" w:space="0" w:color="000000"/>
              <w:bottom w:val="nil"/>
              <w:right w:val="single" w:sz="4" w:space="0" w:color="000000"/>
            </w:tcBorders>
          </w:tcPr>
          <w:p w14:paraId="7DF662D3"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03A2692" w14:textId="77777777" w:rsidR="00425E2D" w:rsidRDefault="00425E2D" w:rsidP="00CB22B5">
            <w:pPr>
              <w:spacing w:line="259" w:lineRule="auto"/>
              <w:ind w:left="1"/>
            </w:pPr>
            <w:r>
              <w:rPr>
                <w:sz w:val="20"/>
              </w:rPr>
              <w:t xml:space="preserve">E1142 </w:t>
            </w:r>
          </w:p>
        </w:tc>
        <w:tc>
          <w:tcPr>
            <w:tcW w:w="4320" w:type="dxa"/>
            <w:tcBorders>
              <w:top w:val="single" w:sz="4" w:space="0" w:color="000000"/>
              <w:left w:val="single" w:sz="4" w:space="0" w:color="000000"/>
              <w:bottom w:val="single" w:sz="4" w:space="0" w:color="000000"/>
              <w:right w:val="single" w:sz="4" w:space="0" w:color="000000"/>
            </w:tcBorders>
          </w:tcPr>
          <w:p w14:paraId="01E69ADD" w14:textId="77777777" w:rsidR="00425E2D" w:rsidRDefault="00425E2D" w:rsidP="00CB22B5">
            <w:pPr>
              <w:spacing w:line="259" w:lineRule="auto"/>
              <w:ind w:left="1"/>
            </w:pPr>
            <w:r>
              <w:rPr>
                <w:sz w:val="20"/>
              </w:rPr>
              <w:t xml:space="preserve">Type 2 diabetes mellitus with diabetic polyneuropathy </w:t>
            </w:r>
          </w:p>
        </w:tc>
      </w:tr>
      <w:tr w:rsidR="00425E2D" w14:paraId="2D685535" w14:textId="77777777" w:rsidTr="00CB22B5">
        <w:trPr>
          <w:trHeight w:val="468"/>
        </w:trPr>
        <w:tc>
          <w:tcPr>
            <w:tcW w:w="0" w:type="auto"/>
            <w:vMerge/>
            <w:tcBorders>
              <w:top w:val="nil"/>
              <w:left w:val="single" w:sz="4" w:space="0" w:color="000000"/>
              <w:bottom w:val="nil"/>
              <w:right w:val="single" w:sz="4" w:space="0" w:color="000000"/>
            </w:tcBorders>
          </w:tcPr>
          <w:p w14:paraId="6DC9482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DE2618B" w14:textId="77777777" w:rsidR="00425E2D" w:rsidRDefault="00425E2D" w:rsidP="00CB22B5">
            <w:pPr>
              <w:spacing w:line="259" w:lineRule="auto"/>
              <w:ind w:left="1"/>
            </w:pPr>
            <w:r>
              <w:rPr>
                <w:sz w:val="20"/>
              </w:rPr>
              <w:t xml:space="preserve">E1143 </w:t>
            </w:r>
          </w:p>
        </w:tc>
        <w:tc>
          <w:tcPr>
            <w:tcW w:w="4320" w:type="dxa"/>
            <w:tcBorders>
              <w:top w:val="single" w:sz="4" w:space="0" w:color="000000"/>
              <w:left w:val="single" w:sz="4" w:space="0" w:color="000000"/>
              <w:bottom w:val="single" w:sz="4" w:space="0" w:color="000000"/>
              <w:right w:val="single" w:sz="4" w:space="0" w:color="000000"/>
            </w:tcBorders>
          </w:tcPr>
          <w:p w14:paraId="50C4EA96" w14:textId="77777777" w:rsidR="00425E2D" w:rsidRDefault="00425E2D" w:rsidP="00CB22B5">
            <w:pPr>
              <w:spacing w:line="259" w:lineRule="auto"/>
              <w:ind w:left="1"/>
            </w:pPr>
            <w:r>
              <w:rPr>
                <w:sz w:val="20"/>
              </w:rPr>
              <w:t xml:space="preserve">Type 2 diabetes mellitus with diabetic autonomic (poly)neuropathy </w:t>
            </w:r>
          </w:p>
        </w:tc>
      </w:tr>
      <w:tr w:rsidR="00425E2D" w14:paraId="36F25E8F" w14:textId="77777777" w:rsidTr="00CB22B5">
        <w:trPr>
          <w:trHeight w:val="240"/>
        </w:trPr>
        <w:tc>
          <w:tcPr>
            <w:tcW w:w="0" w:type="auto"/>
            <w:vMerge/>
            <w:tcBorders>
              <w:top w:val="nil"/>
              <w:left w:val="single" w:sz="4" w:space="0" w:color="000000"/>
              <w:bottom w:val="nil"/>
              <w:right w:val="single" w:sz="4" w:space="0" w:color="000000"/>
            </w:tcBorders>
          </w:tcPr>
          <w:p w14:paraId="1699AE7E"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20C7E241" w14:textId="77777777" w:rsidR="00425E2D" w:rsidRDefault="00425E2D" w:rsidP="00CB22B5">
            <w:pPr>
              <w:spacing w:line="259" w:lineRule="auto"/>
              <w:ind w:left="1"/>
            </w:pPr>
            <w:r>
              <w:rPr>
                <w:sz w:val="20"/>
              </w:rPr>
              <w:t xml:space="preserve">E1144 </w:t>
            </w:r>
          </w:p>
        </w:tc>
        <w:tc>
          <w:tcPr>
            <w:tcW w:w="4320" w:type="dxa"/>
            <w:tcBorders>
              <w:top w:val="single" w:sz="4" w:space="0" w:color="000000"/>
              <w:left w:val="single" w:sz="4" w:space="0" w:color="000000"/>
              <w:bottom w:val="single" w:sz="4" w:space="0" w:color="000000"/>
              <w:right w:val="single" w:sz="4" w:space="0" w:color="000000"/>
            </w:tcBorders>
          </w:tcPr>
          <w:p w14:paraId="2F3FA038" w14:textId="77777777" w:rsidR="00425E2D" w:rsidRDefault="00425E2D" w:rsidP="00CB22B5">
            <w:pPr>
              <w:spacing w:line="259" w:lineRule="auto"/>
              <w:ind w:left="1"/>
            </w:pPr>
            <w:r>
              <w:rPr>
                <w:sz w:val="20"/>
              </w:rPr>
              <w:t xml:space="preserve">Type 2 diabetes mellitus with diabetic amyotrophy </w:t>
            </w:r>
          </w:p>
        </w:tc>
      </w:tr>
      <w:tr w:rsidR="00425E2D" w14:paraId="669C50E9" w14:textId="77777777" w:rsidTr="00CB22B5">
        <w:trPr>
          <w:trHeight w:val="470"/>
        </w:trPr>
        <w:tc>
          <w:tcPr>
            <w:tcW w:w="0" w:type="auto"/>
            <w:vMerge/>
            <w:tcBorders>
              <w:top w:val="nil"/>
              <w:left w:val="single" w:sz="4" w:space="0" w:color="000000"/>
              <w:bottom w:val="nil"/>
              <w:right w:val="single" w:sz="4" w:space="0" w:color="000000"/>
            </w:tcBorders>
          </w:tcPr>
          <w:p w14:paraId="0B22621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11A443B" w14:textId="77777777" w:rsidR="00425E2D" w:rsidRDefault="00425E2D" w:rsidP="00CB22B5">
            <w:pPr>
              <w:spacing w:line="259" w:lineRule="auto"/>
              <w:ind w:left="1"/>
            </w:pPr>
            <w:r>
              <w:rPr>
                <w:sz w:val="20"/>
              </w:rPr>
              <w:t xml:space="preserve">E1149 </w:t>
            </w:r>
          </w:p>
        </w:tc>
        <w:tc>
          <w:tcPr>
            <w:tcW w:w="4320" w:type="dxa"/>
            <w:tcBorders>
              <w:top w:val="single" w:sz="4" w:space="0" w:color="000000"/>
              <w:left w:val="single" w:sz="4" w:space="0" w:color="000000"/>
              <w:bottom w:val="single" w:sz="4" w:space="0" w:color="000000"/>
              <w:right w:val="single" w:sz="4" w:space="0" w:color="000000"/>
            </w:tcBorders>
          </w:tcPr>
          <w:p w14:paraId="27B85B89" w14:textId="77777777" w:rsidR="00425E2D" w:rsidRDefault="00425E2D" w:rsidP="00CB22B5">
            <w:pPr>
              <w:spacing w:line="259" w:lineRule="auto"/>
              <w:ind w:left="1"/>
            </w:pPr>
            <w:r>
              <w:rPr>
                <w:sz w:val="20"/>
              </w:rPr>
              <w:t xml:space="preserve">Type 2 diabetes mellitus with other diabetic neurological complication </w:t>
            </w:r>
          </w:p>
        </w:tc>
      </w:tr>
      <w:tr w:rsidR="00425E2D" w14:paraId="651724F8" w14:textId="77777777" w:rsidTr="00CB22B5">
        <w:trPr>
          <w:trHeight w:val="470"/>
        </w:trPr>
        <w:tc>
          <w:tcPr>
            <w:tcW w:w="0" w:type="auto"/>
            <w:vMerge/>
            <w:tcBorders>
              <w:top w:val="nil"/>
              <w:left w:val="single" w:sz="4" w:space="0" w:color="000000"/>
              <w:bottom w:val="nil"/>
              <w:right w:val="single" w:sz="4" w:space="0" w:color="000000"/>
            </w:tcBorders>
          </w:tcPr>
          <w:p w14:paraId="15D8F90D"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FD72B9C" w14:textId="77777777" w:rsidR="00425E2D" w:rsidRDefault="00425E2D" w:rsidP="00CB22B5">
            <w:pPr>
              <w:spacing w:line="259" w:lineRule="auto"/>
              <w:ind w:left="1"/>
            </w:pPr>
            <w:r>
              <w:rPr>
                <w:sz w:val="20"/>
              </w:rPr>
              <w:t xml:space="preserve">E1151 </w:t>
            </w:r>
          </w:p>
        </w:tc>
        <w:tc>
          <w:tcPr>
            <w:tcW w:w="4320" w:type="dxa"/>
            <w:tcBorders>
              <w:top w:val="single" w:sz="4" w:space="0" w:color="000000"/>
              <w:left w:val="single" w:sz="4" w:space="0" w:color="000000"/>
              <w:bottom w:val="single" w:sz="4" w:space="0" w:color="000000"/>
              <w:right w:val="single" w:sz="4" w:space="0" w:color="000000"/>
            </w:tcBorders>
          </w:tcPr>
          <w:p w14:paraId="3CB0C8E1" w14:textId="77777777" w:rsidR="00425E2D" w:rsidRDefault="00425E2D" w:rsidP="00CB22B5">
            <w:pPr>
              <w:spacing w:line="259" w:lineRule="auto"/>
              <w:ind w:left="1"/>
            </w:pPr>
            <w:r>
              <w:rPr>
                <w:sz w:val="20"/>
              </w:rPr>
              <w:t xml:space="preserve">Type 2 diabetes mellitus with diabetic peripheral angiopathy without gangrene </w:t>
            </w:r>
          </w:p>
        </w:tc>
      </w:tr>
      <w:tr w:rsidR="00425E2D" w14:paraId="3E2D820D" w14:textId="77777777" w:rsidTr="00CB22B5">
        <w:trPr>
          <w:trHeight w:val="470"/>
        </w:trPr>
        <w:tc>
          <w:tcPr>
            <w:tcW w:w="0" w:type="auto"/>
            <w:vMerge/>
            <w:tcBorders>
              <w:top w:val="nil"/>
              <w:left w:val="single" w:sz="4" w:space="0" w:color="000000"/>
              <w:bottom w:val="nil"/>
              <w:right w:val="single" w:sz="4" w:space="0" w:color="000000"/>
            </w:tcBorders>
          </w:tcPr>
          <w:p w14:paraId="43F2380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E5B4625" w14:textId="77777777" w:rsidR="00425E2D" w:rsidRDefault="00425E2D" w:rsidP="00CB22B5">
            <w:pPr>
              <w:spacing w:line="259" w:lineRule="auto"/>
              <w:ind w:left="1"/>
            </w:pPr>
            <w:r>
              <w:rPr>
                <w:sz w:val="20"/>
              </w:rPr>
              <w:t xml:space="preserve">E1152 </w:t>
            </w:r>
          </w:p>
        </w:tc>
        <w:tc>
          <w:tcPr>
            <w:tcW w:w="4320" w:type="dxa"/>
            <w:tcBorders>
              <w:top w:val="single" w:sz="4" w:space="0" w:color="000000"/>
              <w:left w:val="single" w:sz="4" w:space="0" w:color="000000"/>
              <w:bottom w:val="single" w:sz="4" w:space="0" w:color="000000"/>
              <w:right w:val="single" w:sz="4" w:space="0" w:color="000000"/>
            </w:tcBorders>
          </w:tcPr>
          <w:p w14:paraId="4E9ED3BB" w14:textId="77777777" w:rsidR="00425E2D" w:rsidRDefault="00425E2D" w:rsidP="00CB22B5">
            <w:pPr>
              <w:spacing w:line="259" w:lineRule="auto"/>
              <w:ind w:left="1"/>
            </w:pPr>
            <w:r>
              <w:rPr>
                <w:sz w:val="20"/>
              </w:rPr>
              <w:t xml:space="preserve">Type 2 diabetes mellitus with diabetic peripheral angiopathy with gangrene </w:t>
            </w:r>
          </w:p>
        </w:tc>
      </w:tr>
      <w:tr w:rsidR="00425E2D" w14:paraId="5EE9BFD7" w14:textId="77777777" w:rsidTr="00CB22B5">
        <w:trPr>
          <w:trHeight w:val="470"/>
        </w:trPr>
        <w:tc>
          <w:tcPr>
            <w:tcW w:w="0" w:type="auto"/>
            <w:vMerge/>
            <w:tcBorders>
              <w:top w:val="nil"/>
              <w:left w:val="single" w:sz="4" w:space="0" w:color="000000"/>
              <w:bottom w:val="nil"/>
              <w:right w:val="single" w:sz="4" w:space="0" w:color="000000"/>
            </w:tcBorders>
          </w:tcPr>
          <w:p w14:paraId="72E313B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C797D3A" w14:textId="77777777" w:rsidR="00425E2D" w:rsidRDefault="00425E2D" w:rsidP="00CB22B5">
            <w:pPr>
              <w:spacing w:line="259" w:lineRule="auto"/>
              <w:ind w:left="1"/>
            </w:pPr>
            <w:r>
              <w:rPr>
                <w:sz w:val="20"/>
              </w:rPr>
              <w:t xml:space="preserve">E1159 </w:t>
            </w:r>
          </w:p>
        </w:tc>
        <w:tc>
          <w:tcPr>
            <w:tcW w:w="4320" w:type="dxa"/>
            <w:tcBorders>
              <w:top w:val="single" w:sz="4" w:space="0" w:color="000000"/>
              <w:left w:val="single" w:sz="4" w:space="0" w:color="000000"/>
              <w:bottom w:val="single" w:sz="4" w:space="0" w:color="000000"/>
              <w:right w:val="single" w:sz="4" w:space="0" w:color="000000"/>
            </w:tcBorders>
          </w:tcPr>
          <w:p w14:paraId="2BC5D0D8" w14:textId="77777777" w:rsidR="00425E2D" w:rsidRDefault="00425E2D" w:rsidP="00CB22B5">
            <w:pPr>
              <w:spacing w:line="259" w:lineRule="auto"/>
              <w:ind w:left="1"/>
            </w:pPr>
            <w:r>
              <w:rPr>
                <w:sz w:val="20"/>
              </w:rPr>
              <w:t xml:space="preserve">Type 2 diabetes mellitus with other circulatory complications </w:t>
            </w:r>
          </w:p>
        </w:tc>
      </w:tr>
      <w:tr w:rsidR="00425E2D" w14:paraId="59298F7F" w14:textId="77777777" w:rsidTr="00CB22B5">
        <w:trPr>
          <w:trHeight w:val="468"/>
        </w:trPr>
        <w:tc>
          <w:tcPr>
            <w:tcW w:w="0" w:type="auto"/>
            <w:vMerge/>
            <w:tcBorders>
              <w:top w:val="nil"/>
              <w:left w:val="single" w:sz="4" w:space="0" w:color="000000"/>
              <w:bottom w:val="nil"/>
              <w:right w:val="single" w:sz="4" w:space="0" w:color="000000"/>
            </w:tcBorders>
          </w:tcPr>
          <w:p w14:paraId="48717EF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5216842" w14:textId="77777777" w:rsidR="00425E2D" w:rsidRDefault="00425E2D" w:rsidP="00CB22B5">
            <w:pPr>
              <w:spacing w:line="259" w:lineRule="auto"/>
              <w:ind w:left="1"/>
            </w:pPr>
            <w:r>
              <w:rPr>
                <w:sz w:val="20"/>
              </w:rPr>
              <w:t xml:space="preserve">E11610 </w:t>
            </w:r>
          </w:p>
        </w:tc>
        <w:tc>
          <w:tcPr>
            <w:tcW w:w="4320" w:type="dxa"/>
            <w:tcBorders>
              <w:top w:val="single" w:sz="4" w:space="0" w:color="000000"/>
              <w:left w:val="single" w:sz="4" w:space="0" w:color="000000"/>
              <w:bottom w:val="single" w:sz="4" w:space="0" w:color="000000"/>
              <w:right w:val="single" w:sz="4" w:space="0" w:color="000000"/>
            </w:tcBorders>
          </w:tcPr>
          <w:p w14:paraId="2DA9763B" w14:textId="77777777" w:rsidR="00425E2D" w:rsidRDefault="00425E2D" w:rsidP="00CB22B5">
            <w:pPr>
              <w:spacing w:line="259" w:lineRule="auto"/>
              <w:ind w:left="1"/>
            </w:pPr>
            <w:r>
              <w:rPr>
                <w:sz w:val="20"/>
              </w:rPr>
              <w:t xml:space="preserve">Type 2 diabetes mellitus with diabetic neuropathic arthropathy </w:t>
            </w:r>
          </w:p>
        </w:tc>
      </w:tr>
      <w:tr w:rsidR="00425E2D" w14:paraId="5389F6F4"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2A72E1B7"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449F682" w14:textId="77777777" w:rsidR="00425E2D" w:rsidRDefault="00425E2D" w:rsidP="00CB22B5">
            <w:pPr>
              <w:spacing w:line="259" w:lineRule="auto"/>
              <w:ind w:left="1"/>
            </w:pPr>
            <w:r>
              <w:rPr>
                <w:sz w:val="20"/>
              </w:rPr>
              <w:t xml:space="preserve">E11618 </w:t>
            </w:r>
          </w:p>
        </w:tc>
        <w:tc>
          <w:tcPr>
            <w:tcW w:w="4320" w:type="dxa"/>
            <w:tcBorders>
              <w:top w:val="single" w:sz="4" w:space="0" w:color="000000"/>
              <w:left w:val="single" w:sz="4" w:space="0" w:color="000000"/>
              <w:bottom w:val="single" w:sz="4" w:space="0" w:color="000000"/>
              <w:right w:val="single" w:sz="4" w:space="0" w:color="000000"/>
            </w:tcBorders>
          </w:tcPr>
          <w:p w14:paraId="7482A893" w14:textId="77777777" w:rsidR="00425E2D" w:rsidRDefault="00425E2D" w:rsidP="00CB22B5">
            <w:pPr>
              <w:spacing w:line="259" w:lineRule="auto"/>
              <w:ind w:left="1"/>
            </w:pPr>
            <w:r>
              <w:rPr>
                <w:sz w:val="20"/>
              </w:rPr>
              <w:t xml:space="preserve">Type 2 diabetes mellitus with other diabetic arthropathy </w:t>
            </w:r>
          </w:p>
        </w:tc>
      </w:tr>
    </w:tbl>
    <w:p w14:paraId="6ED3C9AD" w14:textId="77777777" w:rsidR="00425E2D" w:rsidRDefault="00425E2D" w:rsidP="00425E2D">
      <w:pPr>
        <w:spacing w:line="259" w:lineRule="auto"/>
        <w:ind w:left="-1800" w:right="11335"/>
      </w:pPr>
    </w:p>
    <w:tbl>
      <w:tblPr>
        <w:tblStyle w:val="TableGrid0"/>
        <w:tblW w:w="9540" w:type="dxa"/>
        <w:tblInd w:w="0" w:type="dxa"/>
        <w:tblCellMar>
          <w:top w:w="52" w:type="dxa"/>
          <w:left w:w="108" w:type="dxa"/>
          <w:bottom w:w="5" w:type="dxa"/>
          <w:right w:w="61" w:type="dxa"/>
        </w:tblCellMar>
        <w:tblLook w:val="04A0" w:firstRow="1" w:lastRow="0" w:firstColumn="1" w:lastColumn="0" w:noHBand="0" w:noVBand="1"/>
      </w:tblPr>
      <w:tblGrid>
        <w:gridCol w:w="3773"/>
        <w:gridCol w:w="1544"/>
        <w:gridCol w:w="4223"/>
      </w:tblGrid>
      <w:tr w:rsidR="00425E2D" w14:paraId="6C5EC1CC" w14:textId="77777777" w:rsidTr="00CB22B5">
        <w:trPr>
          <w:trHeight w:val="240"/>
        </w:trPr>
        <w:tc>
          <w:tcPr>
            <w:tcW w:w="4380" w:type="dxa"/>
            <w:vMerge w:val="restart"/>
            <w:tcBorders>
              <w:top w:val="single" w:sz="4" w:space="0" w:color="000000"/>
              <w:left w:val="single" w:sz="4" w:space="0" w:color="000000"/>
              <w:bottom w:val="single" w:sz="4" w:space="0" w:color="000000"/>
              <w:right w:val="single" w:sz="4" w:space="0" w:color="000000"/>
            </w:tcBorders>
          </w:tcPr>
          <w:p w14:paraId="4DECE64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144B62DA" w14:textId="77777777" w:rsidR="00425E2D" w:rsidRDefault="00425E2D" w:rsidP="00CB22B5">
            <w:pPr>
              <w:spacing w:line="259" w:lineRule="auto"/>
            </w:pPr>
            <w:r>
              <w:rPr>
                <w:sz w:val="20"/>
              </w:rPr>
              <w:t xml:space="preserve">E11620 </w:t>
            </w:r>
          </w:p>
        </w:tc>
        <w:tc>
          <w:tcPr>
            <w:tcW w:w="4320" w:type="dxa"/>
            <w:tcBorders>
              <w:top w:val="single" w:sz="4" w:space="0" w:color="000000"/>
              <w:left w:val="single" w:sz="4" w:space="0" w:color="000000"/>
              <w:bottom w:val="single" w:sz="4" w:space="0" w:color="000000"/>
              <w:right w:val="single" w:sz="4" w:space="0" w:color="000000"/>
            </w:tcBorders>
          </w:tcPr>
          <w:p w14:paraId="2B1C00FD" w14:textId="77777777" w:rsidR="00425E2D" w:rsidRDefault="00425E2D" w:rsidP="00CB22B5">
            <w:pPr>
              <w:spacing w:line="259" w:lineRule="auto"/>
            </w:pPr>
            <w:r>
              <w:rPr>
                <w:sz w:val="20"/>
              </w:rPr>
              <w:t xml:space="preserve">Type 2 diabetes mellitus with diabetic dermatitis </w:t>
            </w:r>
          </w:p>
        </w:tc>
      </w:tr>
      <w:tr w:rsidR="00425E2D" w14:paraId="661E7F00" w14:textId="77777777" w:rsidTr="00CB22B5">
        <w:trPr>
          <w:trHeight w:val="240"/>
        </w:trPr>
        <w:tc>
          <w:tcPr>
            <w:tcW w:w="0" w:type="auto"/>
            <w:vMerge/>
            <w:tcBorders>
              <w:top w:val="nil"/>
              <w:left w:val="single" w:sz="4" w:space="0" w:color="000000"/>
              <w:bottom w:val="nil"/>
              <w:right w:val="single" w:sz="4" w:space="0" w:color="000000"/>
            </w:tcBorders>
          </w:tcPr>
          <w:p w14:paraId="0A3DB1C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7BDA3D77" w14:textId="77777777" w:rsidR="00425E2D" w:rsidRDefault="00425E2D" w:rsidP="00CB22B5">
            <w:pPr>
              <w:spacing w:line="259" w:lineRule="auto"/>
            </w:pPr>
            <w:r>
              <w:rPr>
                <w:sz w:val="20"/>
              </w:rPr>
              <w:t xml:space="preserve">E11621 </w:t>
            </w:r>
          </w:p>
        </w:tc>
        <w:tc>
          <w:tcPr>
            <w:tcW w:w="4320" w:type="dxa"/>
            <w:tcBorders>
              <w:top w:val="single" w:sz="4" w:space="0" w:color="000000"/>
              <w:left w:val="single" w:sz="4" w:space="0" w:color="000000"/>
              <w:bottom w:val="single" w:sz="4" w:space="0" w:color="000000"/>
              <w:right w:val="single" w:sz="4" w:space="0" w:color="000000"/>
            </w:tcBorders>
          </w:tcPr>
          <w:p w14:paraId="7E74E913" w14:textId="77777777" w:rsidR="00425E2D" w:rsidRDefault="00425E2D" w:rsidP="00CB22B5">
            <w:pPr>
              <w:spacing w:line="259" w:lineRule="auto"/>
            </w:pPr>
            <w:r>
              <w:rPr>
                <w:sz w:val="20"/>
              </w:rPr>
              <w:t xml:space="preserve">Other specified diabetes mellitus with foot ulcer </w:t>
            </w:r>
          </w:p>
        </w:tc>
      </w:tr>
      <w:tr w:rsidR="00425E2D" w14:paraId="6FAC885E" w14:textId="77777777" w:rsidTr="00CB22B5">
        <w:trPr>
          <w:trHeight w:val="470"/>
        </w:trPr>
        <w:tc>
          <w:tcPr>
            <w:tcW w:w="0" w:type="auto"/>
            <w:vMerge/>
            <w:tcBorders>
              <w:top w:val="nil"/>
              <w:left w:val="single" w:sz="4" w:space="0" w:color="000000"/>
              <w:bottom w:val="nil"/>
              <w:right w:val="single" w:sz="4" w:space="0" w:color="000000"/>
            </w:tcBorders>
          </w:tcPr>
          <w:p w14:paraId="3AFB220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F5455A2" w14:textId="77777777" w:rsidR="00425E2D" w:rsidRDefault="00425E2D" w:rsidP="00CB22B5">
            <w:pPr>
              <w:spacing w:line="259" w:lineRule="auto"/>
            </w:pPr>
            <w:r>
              <w:rPr>
                <w:sz w:val="20"/>
              </w:rPr>
              <w:t xml:space="preserve">E11622 </w:t>
            </w:r>
          </w:p>
        </w:tc>
        <w:tc>
          <w:tcPr>
            <w:tcW w:w="4320" w:type="dxa"/>
            <w:tcBorders>
              <w:top w:val="single" w:sz="4" w:space="0" w:color="000000"/>
              <w:left w:val="single" w:sz="4" w:space="0" w:color="000000"/>
              <w:bottom w:val="single" w:sz="4" w:space="0" w:color="000000"/>
              <w:right w:val="single" w:sz="4" w:space="0" w:color="000000"/>
            </w:tcBorders>
          </w:tcPr>
          <w:p w14:paraId="7165F673" w14:textId="77777777" w:rsidR="00425E2D" w:rsidRDefault="00425E2D" w:rsidP="00CB22B5">
            <w:pPr>
              <w:spacing w:line="259" w:lineRule="auto"/>
            </w:pPr>
            <w:r>
              <w:rPr>
                <w:sz w:val="20"/>
              </w:rPr>
              <w:t xml:space="preserve">Other specified diabetes mellitus with other skin ulcer </w:t>
            </w:r>
          </w:p>
        </w:tc>
      </w:tr>
      <w:tr w:rsidR="00425E2D" w14:paraId="5BB2B7CB" w14:textId="77777777" w:rsidTr="00CB22B5">
        <w:trPr>
          <w:trHeight w:val="470"/>
        </w:trPr>
        <w:tc>
          <w:tcPr>
            <w:tcW w:w="0" w:type="auto"/>
            <w:vMerge/>
            <w:tcBorders>
              <w:top w:val="nil"/>
              <w:left w:val="single" w:sz="4" w:space="0" w:color="000000"/>
              <w:bottom w:val="nil"/>
              <w:right w:val="single" w:sz="4" w:space="0" w:color="000000"/>
            </w:tcBorders>
          </w:tcPr>
          <w:p w14:paraId="48F8823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0A98DB9" w14:textId="77777777" w:rsidR="00425E2D" w:rsidRDefault="00425E2D" w:rsidP="00CB22B5">
            <w:pPr>
              <w:spacing w:line="259" w:lineRule="auto"/>
            </w:pPr>
            <w:r>
              <w:rPr>
                <w:sz w:val="20"/>
              </w:rPr>
              <w:t xml:space="preserve">E11628 </w:t>
            </w:r>
          </w:p>
        </w:tc>
        <w:tc>
          <w:tcPr>
            <w:tcW w:w="4320" w:type="dxa"/>
            <w:tcBorders>
              <w:top w:val="single" w:sz="4" w:space="0" w:color="000000"/>
              <w:left w:val="single" w:sz="4" w:space="0" w:color="000000"/>
              <w:bottom w:val="single" w:sz="4" w:space="0" w:color="000000"/>
              <w:right w:val="single" w:sz="4" w:space="0" w:color="000000"/>
            </w:tcBorders>
          </w:tcPr>
          <w:p w14:paraId="03AE95BA" w14:textId="77777777" w:rsidR="00425E2D" w:rsidRDefault="00425E2D" w:rsidP="00CB22B5">
            <w:pPr>
              <w:spacing w:line="259" w:lineRule="auto"/>
            </w:pPr>
            <w:r>
              <w:rPr>
                <w:sz w:val="20"/>
              </w:rPr>
              <w:t xml:space="preserve">Other specified diabetes mellitus with other skin complications </w:t>
            </w:r>
          </w:p>
        </w:tc>
      </w:tr>
      <w:tr w:rsidR="00425E2D" w14:paraId="4B1A6405" w14:textId="77777777" w:rsidTr="00CB22B5">
        <w:trPr>
          <w:trHeight w:val="470"/>
        </w:trPr>
        <w:tc>
          <w:tcPr>
            <w:tcW w:w="0" w:type="auto"/>
            <w:vMerge/>
            <w:tcBorders>
              <w:top w:val="nil"/>
              <w:left w:val="single" w:sz="4" w:space="0" w:color="000000"/>
              <w:bottom w:val="nil"/>
              <w:right w:val="single" w:sz="4" w:space="0" w:color="000000"/>
            </w:tcBorders>
          </w:tcPr>
          <w:p w14:paraId="7241C70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07E8302" w14:textId="77777777" w:rsidR="00425E2D" w:rsidRDefault="00425E2D" w:rsidP="00CB22B5">
            <w:pPr>
              <w:spacing w:line="259" w:lineRule="auto"/>
            </w:pPr>
            <w:r>
              <w:rPr>
                <w:sz w:val="20"/>
              </w:rPr>
              <w:t xml:space="preserve">E11630 </w:t>
            </w:r>
          </w:p>
        </w:tc>
        <w:tc>
          <w:tcPr>
            <w:tcW w:w="4320" w:type="dxa"/>
            <w:tcBorders>
              <w:top w:val="single" w:sz="4" w:space="0" w:color="000000"/>
              <w:left w:val="single" w:sz="4" w:space="0" w:color="000000"/>
              <w:bottom w:val="single" w:sz="4" w:space="0" w:color="000000"/>
              <w:right w:val="single" w:sz="4" w:space="0" w:color="000000"/>
            </w:tcBorders>
          </w:tcPr>
          <w:p w14:paraId="7074C79A" w14:textId="77777777" w:rsidR="00425E2D" w:rsidRDefault="00425E2D" w:rsidP="00CB22B5">
            <w:pPr>
              <w:spacing w:line="259" w:lineRule="auto"/>
            </w:pPr>
            <w:r>
              <w:rPr>
                <w:sz w:val="20"/>
              </w:rPr>
              <w:t xml:space="preserve">Other specified diabetes mellitus with periodontal disease </w:t>
            </w:r>
          </w:p>
        </w:tc>
      </w:tr>
      <w:tr w:rsidR="00425E2D" w14:paraId="43BAF5B5" w14:textId="77777777" w:rsidTr="00CB22B5">
        <w:trPr>
          <w:trHeight w:val="470"/>
        </w:trPr>
        <w:tc>
          <w:tcPr>
            <w:tcW w:w="0" w:type="auto"/>
            <w:vMerge/>
            <w:tcBorders>
              <w:top w:val="nil"/>
              <w:left w:val="single" w:sz="4" w:space="0" w:color="000000"/>
              <w:bottom w:val="nil"/>
              <w:right w:val="single" w:sz="4" w:space="0" w:color="000000"/>
            </w:tcBorders>
          </w:tcPr>
          <w:p w14:paraId="4E7BDE1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103329B" w14:textId="77777777" w:rsidR="00425E2D" w:rsidRDefault="00425E2D" w:rsidP="00CB22B5">
            <w:pPr>
              <w:spacing w:line="259" w:lineRule="auto"/>
            </w:pPr>
            <w:r>
              <w:rPr>
                <w:sz w:val="20"/>
              </w:rPr>
              <w:t xml:space="preserve">E11638 </w:t>
            </w:r>
          </w:p>
        </w:tc>
        <w:tc>
          <w:tcPr>
            <w:tcW w:w="4320" w:type="dxa"/>
            <w:tcBorders>
              <w:top w:val="single" w:sz="4" w:space="0" w:color="000000"/>
              <w:left w:val="single" w:sz="4" w:space="0" w:color="000000"/>
              <w:bottom w:val="single" w:sz="4" w:space="0" w:color="000000"/>
              <w:right w:val="single" w:sz="4" w:space="0" w:color="000000"/>
            </w:tcBorders>
          </w:tcPr>
          <w:p w14:paraId="72B92485" w14:textId="77777777" w:rsidR="00425E2D" w:rsidRDefault="00425E2D" w:rsidP="00CB22B5">
            <w:pPr>
              <w:spacing w:line="259" w:lineRule="auto"/>
            </w:pPr>
            <w:r>
              <w:rPr>
                <w:sz w:val="20"/>
              </w:rPr>
              <w:t xml:space="preserve">Other specified diabetes mellitus with other oral complications </w:t>
            </w:r>
          </w:p>
        </w:tc>
      </w:tr>
      <w:tr w:rsidR="00425E2D" w14:paraId="439D4368" w14:textId="77777777" w:rsidTr="00CB22B5">
        <w:trPr>
          <w:trHeight w:val="468"/>
        </w:trPr>
        <w:tc>
          <w:tcPr>
            <w:tcW w:w="0" w:type="auto"/>
            <w:vMerge/>
            <w:tcBorders>
              <w:top w:val="nil"/>
              <w:left w:val="single" w:sz="4" w:space="0" w:color="000000"/>
              <w:bottom w:val="nil"/>
              <w:right w:val="single" w:sz="4" w:space="0" w:color="000000"/>
            </w:tcBorders>
          </w:tcPr>
          <w:p w14:paraId="7670FBA4"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772A914" w14:textId="77777777" w:rsidR="00425E2D" w:rsidRDefault="00425E2D" w:rsidP="00CB22B5">
            <w:pPr>
              <w:spacing w:line="259" w:lineRule="auto"/>
            </w:pPr>
            <w:r>
              <w:rPr>
                <w:sz w:val="20"/>
              </w:rPr>
              <w:t xml:space="preserve">E11641 </w:t>
            </w:r>
          </w:p>
        </w:tc>
        <w:tc>
          <w:tcPr>
            <w:tcW w:w="4320" w:type="dxa"/>
            <w:tcBorders>
              <w:top w:val="single" w:sz="4" w:space="0" w:color="000000"/>
              <w:left w:val="single" w:sz="4" w:space="0" w:color="000000"/>
              <w:bottom w:val="single" w:sz="4" w:space="0" w:color="000000"/>
              <w:right w:val="single" w:sz="4" w:space="0" w:color="000000"/>
            </w:tcBorders>
          </w:tcPr>
          <w:p w14:paraId="34CD50B0" w14:textId="77777777" w:rsidR="00425E2D" w:rsidRDefault="00425E2D" w:rsidP="00CB22B5">
            <w:pPr>
              <w:spacing w:line="259" w:lineRule="auto"/>
            </w:pPr>
            <w:r>
              <w:rPr>
                <w:sz w:val="20"/>
              </w:rPr>
              <w:t xml:space="preserve">Other specified diabetes mellitus with hypoglycemia with coma </w:t>
            </w:r>
          </w:p>
        </w:tc>
      </w:tr>
      <w:tr w:rsidR="00425E2D" w14:paraId="1DE7A77D" w14:textId="77777777" w:rsidTr="00CB22B5">
        <w:trPr>
          <w:trHeight w:val="701"/>
        </w:trPr>
        <w:tc>
          <w:tcPr>
            <w:tcW w:w="0" w:type="auto"/>
            <w:vMerge/>
            <w:tcBorders>
              <w:top w:val="nil"/>
              <w:left w:val="single" w:sz="4" w:space="0" w:color="000000"/>
              <w:bottom w:val="nil"/>
              <w:right w:val="single" w:sz="4" w:space="0" w:color="000000"/>
            </w:tcBorders>
          </w:tcPr>
          <w:p w14:paraId="032FD3F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CE33C6A" w14:textId="77777777" w:rsidR="00425E2D" w:rsidRDefault="00425E2D" w:rsidP="00CB22B5">
            <w:pPr>
              <w:spacing w:line="259" w:lineRule="auto"/>
            </w:pPr>
            <w:r>
              <w:rPr>
                <w:sz w:val="20"/>
              </w:rPr>
              <w:t xml:space="preserve">E11649 </w:t>
            </w:r>
          </w:p>
        </w:tc>
        <w:tc>
          <w:tcPr>
            <w:tcW w:w="4320" w:type="dxa"/>
            <w:tcBorders>
              <w:top w:val="single" w:sz="4" w:space="0" w:color="000000"/>
              <w:left w:val="single" w:sz="4" w:space="0" w:color="000000"/>
              <w:bottom w:val="single" w:sz="4" w:space="0" w:color="000000"/>
              <w:right w:val="single" w:sz="4" w:space="0" w:color="000000"/>
            </w:tcBorders>
          </w:tcPr>
          <w:p w14:paraId="14918342" w14:textId="77777777" w:rsidR="00425E2D" w:rsidRDefault="00425E2D" w:rsidP="00CB22B5">
            <w:pPr>
              <w:spacing w:line="259" w:lineRule="auto"/>
            </w:pPr>
            <w:r>
              <w:rPr>
                <w:sz w:val="20"/>
              </w:rPr>
              <w:t xml:space="preserve">Other specified diabetes mellitus with </w:t>
            </w:r>
          </w:p>
          <w:p w14:paraId="2D652FCD" w14:textId="77777777" w:rsidR="00425E2D" w:rsidRDefault="00425E2D" w:rsidP="00CB22B5">
            <w:pPr>
              <w:spacing w:line="259" w:lineRule="auto"/>
              <w:ind w:right="2359"/>
            </w:pPr>
            <w:r>
              <w:rPr>
                <w:sz w:val="20"/>
              </w:rPr>
              <w:t xml:space="preserve">hypoglycemia without coma </w:t>
            </w:r>
          </w:p>
        </w:tc>
      </w:tr>
      <w:tr w:rsidR="00425E2D" w14:paraId="502DDAB6" w14:textId="77777777" w:rsidTr="00CB22B5">
        <w:trPr>
          <w:trHeight w:val="470"/>
        </w:trPr>
        <w:tc>
          <w:tcPr>
            <w:tcW w:w="0" w:type="auto"/>
            <w:vMerge/>
            <w:tcBorders>
              <w:top w:val="nil"/>
              <w:left w:val="single" w:sz="4" w:space="0" w:color="000000"/>
              <w:bottom w:val="nil"/>
              <w:right w:val="single" w:sz="4" w:space="0" w:color="000000"/>
            </w:tcBorders>
          </w:tcPr>
          <w:p w14:paraId="5B111BF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A6B6784" w14:textId="77777777" w:rsidR="00425E2D" w:rsidRDefault="00425E2D" w:rsidP="00CB22B5">
            <w:pPr>
              <w:spacing w:line="259" w:lineRule="auto"/>
            </w:pPr>
            <w:r>
              <w:rPr>
                <w:sz w:val="20"/>
              </w:rPr>
              <w:t xml:space="preserve">E1165 </w:t>
            </w:r>
          </w:p>
        </w:tc>
        <w:tc>
          <w:tcPr>
            <w:tcW w:w="4320" w:type="dxa"/>
            <w:tcBorders>
              <w:top w:val="single" w:sz="4" w:space="0" w:color="000000"/>
              <w:left w:val="single" w:sz="4" w:space="0" w:color="000000"/>
              <w:bottom w:val="single" w:sz="4" w:space="0" w:color="000000"/>
              <w:right w:val="single" w:sz="4" w:space="0" w:color="000000"/>
            </w:tcBorders>
          </w:tcPr>
          <w:p w14:paraId="456F0C0B" w14:textId="77777777" w:rsidR="00425E2D" w:rsidRDefault="00425E2D" w:rsidP="00CB22B5">
            <w:pPr>
              <w:spacing w:line="259" w:lineRule="auto"/>
            </w:pPr>
            <w:r>
              <w:rPr>
                <w:sz w:val="20"/>
              </w:rPr>
              <w:t xml:space="preserve">Other specified diabetes mellitus with hyperglycemia </w:t>
            </w:r>
          </w:p>
        </w:tc>
      </w:tr>
      <w:tr w:rsidR="00425E2D" w14:paraId="1B8B43E0" w14:textId="77777777" w:rsidTr="00CB22B5">
        <w:trPr>
          <w:trHeight w:val="470"/>
        </w:trPr>
        <w:tc>
          <w:tcPr>
            <w:tcW w:w="0" w:type="auto"/>
            <w:vMerge/>
            <w:tcBorders>
              <w:top w:val="nil"/>
              <w:left w:val="single" w:sz="4" w:space="0" w:color="000000"/>
              <w:bottom w:val="nil"/>
              <w:right w:val="single" w:sz="4" w:space="0" w:color="000000"/>
            </w:tcBorders>
          </w:tcPr>
          <w:p w14:paraId="0A2C545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1ACF189" w14:textId="77777777" w:rsidR="00425E2D" w:rsidRDefault="00425E2D" w:rsidP="00CB22B5">
            <w:pPr>
              <w:spacing w:line="259" w:lineRule="auto"/>
            </w:pPr>
            <w:r>
              <w:rPr>
                <w:sz w:val="20"/>
              </w:rPr>
              <w:t xml:space="preserve">E1169 </w:t>
            </w:r>
          </w:p>
        </w:tc>
        <w:tc>
          <w:tcPr>
            <w:tcW w:w="4320" w:type="dxa"/>
            <w:tcBorders>
              <w:top w:val="single" w:sz="4" w:space="0" w:color="000000"/>
              <w:left w:val="single" w:sz="4" w:space="0" w:color="000000"/>
              <w:bottom w:val="single" w:sz="4" w:space="0" w:color="000000"/>
              <w:right w:val="single" w:sz="4" w:space="0" w:color="000000"/>
            </w:tcBorders>
          </w:tcPr>
          <w:p w14:paraId="42BB03BD" w14:textId="77777777" w:rsidR="00425E2D" w:rsidRDefault="00425E2D" w:rsidP="00CB22B5">
            <w:pPr>
              <w:spacing w:line="259" w:lineRule="auto"/>
            </w:pPr>
            <w:r>
              <w:rPr>
                <w:sz w:val="20"/>
              </w:rPr>
              <w:t xml:space="preserve">Type 2 diabetes mellitus with other specified complication </w:t>
            </w:r>
          </w:p>
        </w:tc>
      </w:tr>
      <w:tr w:rsidR="00425E2D" w14:paraId="76531F0A" w14:textId="77777777" w:rsidTr="00CB22B5">
        <w:trPr>
          <w:trHeight w:val="468"/>
        </w:trPr>
        <w:tc>
          <w:tcPr>
            <w:tcW w:w="0" w:type="auto"/>
            <w:vMerge/>
            <w:tcBorders>
              <w:top w:val="nil"/>
              <w:left w:val="single" w:sz="4" w:space="0" w:color="000000"/>
              <w:bottom w:val="nil"/>
              <w:right w:val="single" w:sz="4" w:space="0" w:color="000000"/>
            </w:tcBorders>
          </w:tcPr>
          <w:p w14:paraId="48B7B68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AE21DD4" w14:textId="77777777" w:rsidR="00425E2D" w:rsidRDefault="00425E2D" w:rsidP="00CB22B5">
            <w:pPr>
              <w:spacing w:line="259" w:lineRule="auto"/>
            </w:pPr>
            <w:r>
              <w:rPr>
                <w:sz w:val="20"/>
              </w:rPr>
              <w:t xml:space="preserve">E118 </w:t>
            </w:r>
          </w:p>
        </w:tc>
        <w:tc>
          <w:tcPr>
            <w:tcW w:w="4320" w:type="dxa"/>
            <w:tcBorders>
              <w:top w:val="single" w:sz="4" w:space="0" w:color="000000"/>
              <w:left w:val="single" w:sz="4" w:space="0" w:color="000000"/>
              <w:bottom w:val="single" w:sz="4" w:space="0" w:color="000000"/>
              <w:right w:val="single" w:sz="4" w:space="0" w:color="000000"/>
            </w:tcBorders>
          </w:tcPr>
          <w:p w14:paraId="5F9F1E1D" w14:textId="77777777" w:rsidR="00425E2D" w:rsidRDefault="00425E2D" w:rsidP="00CB22B5">
            <w:pPr>
              <w:spacing w:line="259" w:lineRule="auto"/>
            </w:pPr>
            <w:r>
              <w:rPr>
                <w:sz w:val="20"/>
              </w:rPr>
              <w:t xml:space="preserve">Type 2 diabetes mellitus with unspecified complications </w:t>
            </w:r>
          </w:p>
        </w:tc>
      </w:tr>
      <w:tr w:rsidR="00425E2D" w14:paraId="212DFEC0" w14:textId="77777777" w:rsidTr="00CB22B5">
        <w:trPr>
          <w:trHeight w:val="334"/>
        </w:trPr>
        <w:tc>
          <w:tcPr>
            <w:tcW w:w="0" w:type="auto"/>
            <w:vMerge/>
            <w:tcBorders>
              <w:top w:val="nil"/>
              <w:left w:val="single" w:sz="4" w:space="0" w:color="000000"/>
              <w:bottom w:val="nil"/>
              <w:right w:val="single" w:sz="4" w:space="0" w:color="000000"/>
            </w:tcBorders>
          </w:tcPr>
          <w:p w14:paraId="6DDAC10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C2C6097" w14:textId="77777777" w:rsidR="00425E2D" w:rsidRDefault="00425E2D" w:rsidP="00CB22B5">
            <w:pPr>
              <w:spacing w:line="259" w:lineRule="auto"/>
            </w:pPr>
            <w:r>
              <w:rPr>
                <w:sz w:val="20"/>
              </w:rPr>
              <w:t xml:space="preserve">E119 </w:t>
            </w:r>
          </w:p>
        </w:tc>
        <w:tc>
          <w:tcPr>
            <w:tcW w:w="4320" w:type="dxa"/>
            <w:tcBorders>
              <w:top w:val="single" w:sz="4" w:space="0" w:color="000000"/>
              <w:left w:val="single" w:sz="4" w:space="0" w:color="000000"/>
              <w:bottom w:val="single" w:sz="4" w:space="0" w:color="000000"/>
              <w:right w:val="single" w:sz="4" w:space="0" w:color="000000"/>
            </w:tcBorders>
          </w:tcPr>
          <w:p w14:paraId="4D827777" w14:textId="77777777" w:rsidR="00425E2D" w:rsidRDefault="00425E2D" w:rsidP="00CB22B5">
            <w:pPr>
              <w:spacing w:line="259" w:lineRule="auto"/>
            </w:pPr>
            <w:r>
              <w:rPr>
                <w:sz w:val="20"/>
              </w:rPr>
              <w:t xml:space="preserve">Type 2 diabetes mellitus without complications </w:t>
            </w:r>
          </w:p>
        </w:tc>
      </w:tr>
      <w:tr w:rsidR="00425E2D" w14:paraId="73856BBC" w14:textId="77777777" w:rsidTr="00CB22B5">
        <w:trPr>
          <w:trHeight w:val="931"/>
        </w:trPr>
        <w:tc>
          <w:tcPr>
            <w:tcW w:w="0" w:type="auto"/>
            <w:vMerge/>
            <w:tcBorders>
              <w:top w:val="nil"/>
              <w:left w:val="single" w:sz="4" w:space="0" w:color="000000"/>
              <w:bottom w:val="nil"/>
              <w:right w:val="single" w:sz="4" w:space="0" w:color="000000"/>
            </w:tcBorders>
          </w:tcPr>
          <w:p w14:paraId="7C92E283"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A08C8D5" w14:textId="77777777" w:rsidR="00425E2D" w:rsidRDefault="00425E2D" w:rsidP="00CB22B5">
            <w:pPr>
              <w:spacing w:line="259" w:lineRule="auto"/>
            </w:pPr>
            <w:r>
              <w:rPr>
                <w:sz w:val="20"/>
              </w:rPr>
              <w:t xml:space="preserve">E1300 </w:t>
            </w:r>
          </w:p>
        </w:tc>
        <w:tc>
          <w:tcPr>
            <w:tcW w:w="4320" w:type="dxa"/>
            <w:tcBorders>
              <w:top w:val="single" w:sz="4" w:space="0" w:color="000000"/>
              <w:left w:val="single" w:sz="4" w:space="0" w:color="000000"/>
              <w:bottom w:val="single" w:sz="4" w:space="0" w:color="000000"/>
              <w:right w:val="single" w:sz="4" w:space="0" w:color="000000"/>
            </w:tcBorders>
          </w:tcPr>
          <w:p w14:paraId="2E0D55FE" w14:textId="77777777" w:rsidR="00425E2D" w:rsidRDefault="00425E2D" w:rsidP="00CB22B5">
            <w:pPr>
              <w:spacing w:line="259" w:lineRule="auto"/>
            </w:pPr>
            <w:r>
              <w:rPr>
                <w:sz w:val="20"/>
              </w:rPr>
              <w:t xml:space="preserve">Other specified diabetes mellitus with </w:t>
            </w:r>
          </w:p>
          <w:p w14:paraId="50A8B71B" w14:textId="77777777" w:rsidR="00425E2D" w:rsidRDefault="00425E2D" w:rsidP="00CB22B5">
            <w:pPr>
              <w:spacing w:line="259" w:lineRule="auto"/>
              <w:ind w:right="247"/>
            </w:pPr>
            <w:r>
              <w:rPr>
                <w:sz w:val="20"/>
              </w:rPr>
              <w:t xml:space="preserve">hyperosmolarity without nonketotic hyperglycemic‐hyperosmolar coma (NKHHC) </w:t>
            </w:r>
          </w:p>
        </w:tc>
      </w:tr>
      <w:tr w:rsidR="00425E2D" w14:paraId="4364569D" w14:textId="77777777" w:rsidTr="00CB22B5">
        <w:trPr>
          <w:trHeight w:val="468"/>
        </w:trPr>
        <w:tc>
          <w:tcPr>
            <w:tcW w:w="0" w:type="auto"/>
            <w:vMerge/>
            <w:tcBorders>
              <w:top w:val="nil"/>
              <w:left w:val="single" w:sz="4" w:space="0" w:color="000000"/>
              <w:bottom w:val="nil"/>
              <w:right w:val="single" w:sz="4" w:space="0" w:color="000000"/>
            </w:tcBorders>
          </w:tcPr>
          <w:p w14:paraId="6082FED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C77352E" w14:textId="77777777" w:rsidR="00425E2D" w:rsidRDefault="00425E2D" w:rsidP="00CB22B5">
            <w:pPr>
              <w:spacing w:line="259" w:lineRule="auto"/>
            </w:pPr>
            <w:r>
              <w:rPr>
                <w:sz w:val="20"/>
              </w:rPr>
              <w:t xml:space="preserve">E1301 </w:t>
            </w:r>
          </w:p>
        </w:tc>
        <w:tc>
          <w:tcPr>
            <w:tcW w:w="4320" w:type="dxa"/>
            <w:tcBorders>
              <w:top w:val="single" w:sz="4" w:space="0" w:color="000000"/>
              <w:left w:val="single" w:sz="4" w:space="0" w:color="000000"/>
              <w:bottom w:val="single" w:sz="4" w:space="0" w:color="000000"/>
              <w:right w:val="single" w:sz="4" w:space="0" w:color="000000"/>
            </w:tcBorders>
          </w:tcPr>
          <w:p w14:paraId="243FEC98" w14:textId="77777777" w:rsidR="00425E2D" w:rsidRDefault="00425E2D" w:rsidP="00CB22B5">
            <w:pPr>
              <w:spacing w:line="259" w:lineRule="auto"/>
            </w:pPr>
            <w:r>
              <w:rPr>
                <w:sz w:val="20"/>
              </w:rPr>
              <w:t xml:space="preserve">Other specified diabetes mellitus with hyperosmolarity with coma </w:t>
            </w:r>
          </w:p>
        </w:tc>
      </w:tr>
      <w:tr w:rsidR="00425E2D" w14:paraId="5E0FD714" w14:textId="77777777" w:rsidTr="00CB22B5">
        <w:trPr>
          <w:trHeight w:val="470"/>
        </w:trPr>
        <w:tc>
          <w:tcPr>
            <w:tcW w:w="0" w:type="auto"/>
            <w:vMerge/>
            <w:tcBorders>
              <w:top w:val="nil"/>
              <w:left w:val="single" w:sz="4" w:space="0" w:color="000000"/>
              <w:bottom w:val="nil"/>
              <w:right w:val="single" w:sz="4" w:space="0" w:color="000000"/>
            </w:tcBorders>
          </w:tcPr>
          <w:p w14:paraId="7B5BA53D"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5DF1E0F" w14:textId="77777777" w:rsidR="00425E2D" w:rsidRDefault="00425E2D" w:rsidP="00CB22B5">
            <w:pPr>
              <w:spacing w:line="259" w:lineRule="auto"/>
            </w:pPr>
            <w:r>
              <w:rPr>
                <w:sz w:val="20"/>
              </w:rPr>
              <w:t xml:space="preserve">E1310 </w:t>
            </w:r>
          </w:p>
        </w:tc>
        <w:tc>
          <w:tcPr>
            <w:tcW w:w="4320" w:type="dxa"/>
            <w:tcBorders>
              <w:top w:val="single" w:sz="4" w:space="0" w:color="000000"/>
              <w:left w:val="single" w:sz="4" w:space="0" w:color="000000"/>
              <w:bottom w:val="single" w:sz="4" w:space="0" w:color="000000"/>
              <w:right w:val="single" w:sz="4" w:space="0" w:color="000000"/>
            </w:tcBorders>
          </w:tcPr>
          <w:p w14:paraId="5B90D387" w14:textId="77777777" w:rsidR="00425E2D" w:rsidRDefault="00425E2D" w:rsidP="00CB22B5">
            <w:pPr>
              <w:spacing w:line="259" w:lineRule="auto"/>
            </w:pPr>
            <w:r>
              <w:rPr>
                <w:sz w:val="20"/>
              </w:rPr>
              <w:t xml:space="preserve">Other specified diabetes mellitus with ketoacidosis without coma </w:t>
            </w:r>
          </w:p>
        </w:tc>
      </w:tr>
      <w:tr w:rsidR="00425E2D" w14:paraId="43160327" w14:textId="77777777" w:rsidTr="00CB22B5">
        <w:trPr>
          <w:trHeight w:val="470"/>
        </w:trPr>
        <w:tc>
          <w:tcPr>
            <w:tcW w:w="0" w:type="auto"/>
            <w:vMerge/>
            <w:tcBorders>
              <w:top w:val="nil"/>
              <w:left w:val="single" w:sz="4" w:space="0" w:color="000000"/>
              <w:bottom w:val="nil"/>
              <w:right w:val="single" w:sz="4" w:space="0" w:color="000000"/>
            </w:tcBorders>
          </w:tcPr>
          <w:p w14:paraId="20BB0FD5"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35B11A1" w14:textId="77777777" w:rsidR="00425E2D" w:rsidRDefault="00425E2D" w:rsidP="00CB22B5">
            <w:pPr>
              <w:spacing w:line="259" w:lineRule="auto"/>
            </w:pPr>
            <w:r>
              <w:rPr>
                <w:sz w:val="20"/>
              </w:rPr>
              <w:t xml:space="preserve">E1311 </w:t>
            </w:r>
          </w:p>
        </w:tc>
        <w:tc>
          <w:tcPr>
            <w:tcW w:w="4320" w:type="dxa"/>
            <w:tcBorders>
              <w:top w:val="single" w:sz="4" w:space="0" w:color="000000"/>
              <w:left w:val="single" w:sz="4" w:space="0" w:color="000000"/>
              <w:bottom w:val="single" w:sz="4" w:space="0" w:color="000000"/>
              <w:right w:val="single" w:sz="4" w:space="0" w:color="000000"/>
            </w:tcBorders>
          </w:tcPr>
          <w:p w14:paraId="17C0309F" w14:textId="77777777" w:rsidR="00425E2D" w:rsidRDefault="00425E2D" w:rsidP="00CB22B5">
            <w:pPr>
              <w:spacing w:line="259" w:lineRule="auto"/>
              <w:jc w:val="both"/>
            </w:pPr>
            <w:r>
              <w:rPr>
                <w:sz w:val="20"/>
              </w:rPr>
              <w:t xml:space="preserve">Other specified diabetes mellitus with ketoacidosis with coma </w:t>
            </w:r>
          </w:p>
        </w:tc>
      </w:tr>
      <w:tr w:rsidR="00425E2D" w14:paraId="17C2762C" w14:textId="77777777" w:rsidTr="00CB22B5">
        <w:trPr>
          <w:trHeight w:val="470"/>
        </w:trPr>
        <w:tc>
          <w:tcPr>
            <w:tcW w:w="0" w:type="auto"/>
            <w:vMerge/>
            <w:tcBorders>
              <w:top w:val="nil"/>
              <w:left w:val="single" w:sz="4" w:space="0" w:color="000000"/>
              <w:bottom w:val="nil"/>
              <w:right w:val="single" w:sz="4" w:space="0" w:color="000000"/>
            </w:tcBorders>
          </w:tcPr>
          <w:p w14:paraId="3E83BC45"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EDA7962" w14:textId="77777777" w:rsidR="00425E2D" w:rsidRDefault="00425E2D" w:rsidP="00CB22B5">
            <w:pPr>
              <w:spacing w:line="259" w:lineRule="auto"/>
            </w:pPr>
            <w:r>
              <w:rPr>
                <w:sz w:val="20"/>
              </w:rPr>
              <w:t xml:space="preserve">E1321 </w:t>
            </w:r>
          </w:p>
        </w:tc>
        <w:tc>
          <w:tcPr>
            <w:tcW w:w="4320" w:type="dxa"/>
            <w:tcBorders>
              <w:top w:val="single" w:sz="4" w:space="0" w:color="000000"/>
              <w:left w:val="single" w:sz="4" w:space="0" w:color="000000"/>
              <w:bottom w:val="single" w:sz="4" w:space="0" w:color="000000"/>
              <w:right w:val="single" w:sz="4" w:space="0" w:color="000000"/>
            </w:tcBorders>
          </w:tcPr>
          <w:p w14:paraId="7E6F8807" w14:textId="77777777" w:rsidR="00425E2D" w:rsidRDefault="00425E2D" w:rsidP="00CB22B5">
            <w:pPr>
              <w:spacing w:line="259" w:lineRule="auto"/>
            </w:pPr>
            <w:r>
              <w:rPr>
                <w:sz w:val="20"/>
              </w:rPr>
              <w:t xml:space="preserve">Other specified diabetes mellitus with diabetic nephropathy </w:t>
            </w:r>
          </w:p>
        </w:tc>
      </w:tr>
      <w:tr w:rsidR="00425E2D" w14:paraId="26F7140D" w14:textId="77777777" w:rsidTr="00CB22B5">
        <w:trPr>
          <w:trHeight w:val="470"/>
        </w:trPr>
        <w:tc>
          <w:tcPr>
            <w:tcW w:w="0" w:type="auto"/>
            <w:vMerge/>
            <w:tcBorders>
              <w:top w:val="nil"/>
              <w:left w:val="single" w:sz="4" w:space="0" w:color="000000"/>
              <w:bottom w:val="nil"/>
              <w:right w:val="single" w:sz="4" w:space="0" w:color="000000"/>
            </w:tcBorders>
          </w:tcPr>
          <w:p w14:paraId="1A3C32C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273D581" w14:textId="77777777" w:rsidR="00425E2D" w:rsidRDefault="00425E2D" w:rsidP="00CB22B5">
            <w:pPr>
              <w:spacing w:line="259" w:lineRule="auto"/>
            </w:pPr>
            <w:r>
              <w:rPr>
                <w:sz w:val="20"/>
              </w:rPr>
              <w:t xml:space="preserve">E1322 </w:t>
            </w:r>
          </w:p>
        </w:tc>
        <w:tc>
          <w:tcPr>
            <w:tcW w:w="4320" w:type="dxa"/>
            <w:tcBorders>
              <w:top w:val="single" w:sz="4" w:space="0" w:color="000000"/>
              <w:left w:val="single" w:sz="4" w:space="0" w:color="000000"/>
              <w:bottom w:val="single" w:sz="4" w:space="0" w:color="000000"/>
              <w:right w:val="single" w:sz="4" w:space="0" w:color="000000"/>
            </w:tcBorders>
          </w:tcPr>
          <w:p w14:paraId="00D282F8" w14:textId="77777777" w:rsidR="00425E2D" w:rsidRDefault="00425E2D" w:rsidP="00CB22B5">
            <w:pPr>
              <w:spacing w:line="259" w:lineRule="auto"/>
            </w:pPr>
            <w:r>
              <w:rPr>
                <w:sz w:val="20"/>
              </w:rPr>
              <w:t xml:space="preserve">Other specified diabetes mellitus with diabetic chronic kidney disease </w:t>
            </w:r>
          </w:p>
        </w:tc>
      </w:tr>
      <w:tr w:rsidR="00425E2D" w14:paraId="2D7CAEB4" w14:textId="77777777" w:rsidTr="00CB22B5">
        <w:trPr>
          <w:trHeight w:val="470"/>
        </w:trPr>
        <w:tc>
          <w:tcPr>
            <w:tcW w:w="0" w:type="auto"/>
            <w:vMerge/>
            <w:tcBorders>
              <w:top w:val="nil"/>
              <w:left w:val="single" w:sz="4" w:space="0" w:color="000000"/>
              <w:bottom w:val="nil"/>
              <w:right w:val="single" w:sz="4" w:space="0" w:color="000000"/>
            </w:tcBorders>
          </w:tcPr>
          <w:p w14:paraId="6FC8F3C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B3D7327" w14:textId="77777777" w:rsidR="00425E2D" w:rsidRDefault="00425E2D" w:rsidP="00CB22B5">
            <w:pPr>
              <w:spacing w:line="259" w:lineRule="auto"/>
            </w:pPr>
            <w:r>
              <w:rPr>
                <w:sz w:val="20"/>
              </w:rPr>
              <w:t xml:space="preserve">E1329 </w:t>
            </w:r>
          </w:p>
        </w:tc>
        <w:tc>
          <w:tcPr>
            <w:tcW w:w="4320" w:type="dxa"/>
            <w:tcBorders>
              <w:top w:val="single" w:sz="4" w:space="0" w:color="000000"/>
              <w:left w:val="single" w:sz="4" w:space="0" w:color="000000"/>
              <w:bottom w:val="single" w:sz="4" w:space="0" w:color="000000"/>
              <w:right w:val="single" w:sz="4" w:space="0" w:color="000000"/>
            </w:tcBorders>
          </w:tcPr>
          <w:p w14:paraId="4F77441B" w14:textId="77777777" w:rsidR="00425E2D" w:rsidRDefault="00425E2D" w:rsidP="00CB22B5">
            <w:pPr>
              <w:spacing w:line="259" w:lineRule="auto"/>
            </w:pPr>
            <w:r>
              <w:rPr>
                <w:sz w:val="20"/>
              </w:rPr>
              <w:t xml:space="preserve">Other specified diabetes mellitus with </w:t>
            </w:r>
            <w:proofErr w:type="gramStart"/>
            <w:r>
              <w:rPr>
                <w:sz w:val="20"/>
              </w:rPr>
              <w:t>other</w:t>
            </w:r>
            <w:proofErr w:type="gramEnd"/>
            <w:r>
              <w:rPr>
                <w:sz w:val="20"/>
              </w:rPr>
              <w:t xml:space="preserve"> diabetic kidney complication </w:t>
            </w:r>
          </w:p>
        </w:tc>
      </w:tr>
      <w:tr w:rsidR="00425E2D" w14:paraId="432BEFFC" w14:textId="77777777" w:rsidTr="00CB22B5">
        <w:trPr>
          <w:trHeight w:val="468"/>
        </w:trPr>
        <w:tc>
          <w:tcPr>
            <w:tcW w:w="0" w:type="auto"/>
            <w:vMerge/>
            <w:tcBorders>
              <w:top w:val="nil"/>
              <w:left w:val="single" w:sz="4" w:space="0" w:color="000000"/>
              <w:bottom w:val="nil"/>
              <w:right w:val="single" w:sz="4" w:space="0" w:color="000000"/>
            </w:tcBorders>
          </w:tcPr>
          <w:p w14:paraId="234702A3"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63CF97C" w14:textId="77777777" w:rsidR="00425E2D" w:rsidRDefault="00425E2D" w:rsidP="00CB22B5">
            <w:pPr>
              <w:spacing w:line="259" w:lineRule="auto"/>
            </w:pPr>
            <w:r>
              <w:rPr>
                <w:sz w:val="20"/>
              </w:rPr>
              <w:t xml:space="preserve">E13311 </w:t>
            </w:r>
          </w:p>
        </w:tc>
        <w:tc>
          <w:tcPr>
            <w:tcW w:w="4320" w:type="dxa"/>
            <w:tcBorders>
              <w:top w:val="single" w:sz="4" w:space="0" w:color="000000"/>
              <w:left w:val="single" w:sz="4" w:space="0" w:color="000000"/>
              <w:bottom w:val="single" w:sz="4" w:space="0" w:color="000000"/>
              <w:right w:val="single" w:sz="4" w:space="0" w:color="000000"/>
            </w:tcBorders>
          </w:tcPr>
          <w:p w14:paraId="1C3BF4D2" w14:textId="77777777" w:rsidR="00425E2D" w:rsidRDefault="00425E2D" w:rsidP="00CB22B5">
            <w:pPr>
              <w:spacing w:line="259" w:lineRule="auto"/>
            </w:pPr>
            <w:r>
              <w:rPr>
                <w:sz w:val="20"/>
              </w:rPr>
              <w:t xml:space="preserve">Other specified diabetes mellitus with unspecified diabetic retinopathy with macular edema </w:t>
            </w:r>
          </w:p>
        </w:tc>
      </w:tr>
      <w:tr w:rsidR="00425E2D" w14:paraId="745A8A87" w14:textId="77777777" w:rsidTr="00CB22B5">
        <w:trPr>
          <w:trHeight w:val="470"/>
        </w:trPr>
        <w:tc>
          <w:tcPr>
            <w:tcW w:w="0" w:type="auto"/>
            <w:vMerge/>
            <w:tcBorders>
              <w:top w:val="nil"/>
              <w:left w:val="single" w:sz="4" w:space="0" w:color="000000"/>
              <w:bottom w:val="nil"/>
              <w:right w:val="single" w:sz="4" w:space="0" w:color="000000"/>
            </w:tcBorders>
          </w:tcPr>
          <w:p w14:paraId="07A26C45"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D203EBF" w14:textId="77777777" w:rsidR="00425E2D" w:rsidRDefault="00425E2D" w:rsidP="00CB22B5">
            <w:pPr>
              <w:spacing w:line="259" w:lineRule="auto"/>
            </w:pPr>
            <w:r>
              <w:rPr>
                <w:sz w:val="20"/>
              </w:rPr>
              <w:t xml:space="preserve">E13319 </w:t>
            </w:r>
          </w:p>
        </w:tc>
        <w:tc>
          <w:tcPr>
            <w:tcW w:w="4320" w:type="dxa"/>
            <w:tcBorders>
              <w:top w:val="single" w:sz="4" w:space="0" w:color="000000"/>
              <w:left w:val="single" w:sz="4" w:space="0" w:color="000000"/>
              <w:bottom w:val="single" w:sz="4" w:space="0" w:color="000000"/>
              <w:right w:val="single" w:sz="4" w:space="0" w:color="000000"/>
            </w:tcBorders>
          </w:tcPr>
          <w:p w14:paraId="5914219E" w14:textId="77777777" w:rsidR="00425E2D" w:rsidRDefault="00425E2D" w:rsidP="00CB22B5">
            <w:pPr>
              <w:spacing w:line="259" w:lineRule="auto"/>
            </w:pPr>
            <w:r>
              <w:rPr>
                <w:sz w:val="20"/>
              </w:rPr>
              <w:t xml:space="preserve">Other specified diabetes mellitus with unspecified diabetic retinopathy without macular edema </w:t>
            </w:r>
          </w:p>
        </w:tc>
      </w:tr>
      <w:tr w:rsidR="00425E2D" w14:paraId="70E24E46" w14:textId="77777777" w:rsidTr="00CB22B5">
        <w:trPr>
          <w:trHeight w:val="701"/>
        </w:trPr>
        <w:tc>
          <w:tcPr>
            <w:tcW w:w="0" w:type="auto"/>
            <w:vMerge/>
            <w:tcBorders>
              <w:top w:val="nil"/>
              <w:left w:val="single" w:sz="4" w:space="0" w:color="000000"/>
              <w:bottom w:val="nil"/>
              <w:right w:val="single" w:sz="4" w:space="0" w:color="000000"/>
            </w:tcBorders>
          </w:tcPr>
          <w:p w14:paraId="50815EF8"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E2528BD" w14:textId="77777777" w:rsidR="00425E2D" w:rsidRDefault="00425E2D" w:rsidP="00CB22B5">
            <w:pPr>
              <w:spacing w:line="259" w:lineRule="auto"/>
            </w:pPr>
            <w:r>
              <w:rPr>
                <w:sz w:val="20"/>
              </w:rPr>
              <w:t xml:space="preserve">E13321 </w:t>
            </w:r>
          </w:p>
        </w:tc>
        <w:tc>
          <w:tcPr>
            <w:tcW w:w="4320" w:type="dxa"/>
            <w:tcBorders>
              <w:top w:val="single" w:sz="4" w:space="0" w:color="000000"/>
              <w:left w:val="single" w:sz="4" w:space="0" w:color="000000"/>
              <w:bottom w:val="single" w:sz="4" w:space="0" w:color="000000"/>
              <w:right w:val="single" w:sz="4" w:space="0" w:color="000000"/>
            </w:tcBorders>
          </w:tcPr>
          <w:p w14:paraId="42988991" w14:textId="77777777" w:rsidR="00425E2D" w:rsidRDefault="00425E2D" w:rsidP="00CB22B5">
            <w:pPr>
              <w:spacing w:line="259" w:lineRule="auto"/>
            </w:pPr>
            <w:r>
              <w:rPr>
                <w:sz w:val="20"/>
              </w:rPr>
              <w:t xml:space="preserve">Other specified diabetes mellitus with mild nonproliferative diabetic retinopathy with macular edema </w:t>
            </w:r>
          </w:p>
        </w:tc>
      </w:tr>
      <w:tr w:rsidR="00425E2D" w14:paraId="4B654E1D" w14:textId="77777777" w:rsidTr="00CB22B5">
        <w:trPr>
          <w:trHeight w:val="701"/>
        </w:trPr>
        <w:tc>
          <w:tcPr>
            <w:tcW w:w="0" w:type="auto"/>
            <w:vMerge/>
            <w:tcBorders>
              <w:top w:val="nil"/>
              <w:left w:val="single" w:sz="4" w:space="0" w:color="000000"/>
              <w:bottom w:val="nil"/>
              <w:right w:val="single" w:sz="4" w:space="0" w:color="000000"/>
            </w:tcBorders>
          </w:tcPr>
          <w:p w14:paraId="34E1C20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3DD3DEA" w14:textId="77777777" w:rsidR="00425E2D" w:rsidRDefault="00425E2D" w:rsidP="00CB22B5">
            <w:pPr>
              <w:spacing w:line="259" w:lineRule="auto"/>
            </w:pPr>
            <w:r>
              <w:rPr>
                <w:sz w:val="20"/>
              </w:rPr>
              <w:t xml:space="preserve">E13329 </w:t>
            </w:r>
          </w:p>
        </w:tc>
        <w:tc>
          <w:tcPr>
            <w:tcW w:w="4320" w:type="dxa"/>
            <w:tcBorders>
              <w:top w:val="single" w:sz="4" w:space="0" w:color="000000"/>
              <w:left w:val="single" w:sz="4" w:space="0" w:color="000000"/>
              <w:bottom w:val="single" w:sz="4" w:space="0" w:color="000000"/>
              <w:right w:val="single" w:sz="4" w:space="0" w:color="000000"/>
            </w:tcBorders>
          </w:tcPr>
          <w:p w14:paraId="699D1CC3" w14:textId="77777777" w:rsidR="00425E2D" w:rsidRDefault="00425E2D" w:rsidP="00CB22B5">
            <w:pPr>
              <w:spacing w:line="259" w:lineRule="auto"/>
            </w:pPr>
            <w:r>
              <w:rPr>
                <w:sz w:val="20"/>
              </w:rPr>
              <w:t xml:space="preserve">Other specified diabetes mellitus with mild nonproliferative diabetic retinopathy without macular edema </w:t>
            </w:r>
          </w:p>
        </w:tc>
      </w:tr>
      <w:tr w:rsidR="00425E2D" w14:paraId="3C61CAC4" w14:textId="77777777" w:rsidTr="00CB22B5">
        <w:trPr>
          <w:trHeight w:val="698"/>
        </w:trPr>
        <w:tc>
          <w:tcPr>
            <w:tcW w:w="0" w:type="auto"/>
            <w:vMerge/>
            <w:tcBorders>
              <w:top w:val="nil"/>
              <w:left w:val="single" w:sz="4" w:space="0" w:color="000000"/>
              <w:bottom w:val="nil"/>
              <w:right w:val="single" w:sz="4" w:space="0" w:color="000000"/>
            </w:tcBorders>
          </w:tcPr>
          <w:p w14:paraId="0872903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E146EF8" w14:textId="77777777" w:rsidR="00425E2D" w:rsidRDefault="00425E2D" w:rsidP="00CB22B5">
            <w:pPr>
              <w:spacing w:line="259" w:lineRule="auto"/>
            </w:pPr>
            <w:r>
              <w:rPr>
                <w:sz w:val="20"/>
              </w:rPr>
              <w:t xml:space="preserve">E13331 </w:t>
            </w:r>
          </w:p>
        </w:tc>
        <w:tc>
          <w:tcPr>
            <w:tcW w:w="4320" w:type="dxa"/>
            <w:tcBorders>
              <w:top w:val="single" w:sz="4" w:space="0" w:color="000000"/>
              <w:left w:val="single" w:sz="4" w:space="0" w:color="000000"/>
              <w:bottom w:val="single" w:sz="4" w:space="0" w:color="000000"/>
              <w:right w:val="single" w:sz="4" w:space="0" w:color="000000"/>
            </w:tcBorders>
          </w:tcPr>
          <w:p w14:paraId="60F1EEC4" w14:textId="77777777" w:rsidR="00425E2D" w:rsidRDefault="00425E2D" w:rsidP="00CB22B5">
            <w:pPr>
              <w:spacing w:line="259" w:lineRule="auto"/>
            </w:pPr>
            <w:r>
              <w:rPr>
                <w:sz w:val="20"/>
              </w:rPr>
              <w:t xml:space="preserve">Other specified diabetes mellitus with moderate nonproliferative diabetic retinopathy with macular edema </w:t>
            </w:r>
          </w:p>
        </w:tc>
      </w:tr>
      <w:tr w:rsidR="00425E2D" w14:paraId="3CD8EA35" w14:textId="77777777" w:rsidTr="00CB22B5">
        <w:trPr>
          <w:trHeight w:val="240"/>
        </w:trPr>
        <w:tc>
          <w:tcPr>
            <w:tcW w:w="0" w:type="auto"/>
            <w:vMerge/>
            <w:tcBorders>
              <w:top w:val="nil"/>
              <w:left w:val="single" w:sz="4" w:space="0" w:color="000000"/>
              <w:bottom w:val="single" w:sz="4" w:space="0" w:color="000000"/>
              <w:right w:val="single" w:sz="4" w:space="0" w:color="000000"/>
            </w:tcBorders>
          </w:tcPr>
          <w:p w14:paraId="0EAC9AD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0EBC270F" w14:textId="77777777" w:rsidR="00425E2D" w:rsidRDefault="00425E2D" w:rsidP="00CB22B5">
            <w:pPr>
              <w:spacing w:line="259" w:lineRule="auto"/>
            </w:pPr>
            <w:r>
              <w:rPr>
                <w:sz w:val="20"/>
              </w:rPr>
              <w:t xml:space="preserve">E13339 </w:t>
            </w:r>
          </w:p>
        </w:tc>
        <w:tc>
          <w:tcPr>
            <w:tcW w:w="4320" w:type="dxa"/>
            <w:tcBorders>
              <w:top w:val="single" w:sz="4" w:space="0" w:color="000000"/>
              <w:left w:val="single" w:sz="4" w:space="0" w:color="000000"/>
              <w:bottom w:val="single" w:sz="4" w:space="0" w:color="000000"/>
              <w:right w:val="single" w:sz="4" w:space="0" w:color="000000"/>
            </w:tcBorders>
          </w:tcPr>
          <w:p w14:paraId="633329D6" w14:textId="77777777" w:rsidR="00425E2D" w:rsidRDefault="00425E2D" w:rsidP="00CB22B5">
            <w:pPr>
              <w:spacing w:line="259" w:lineRule="auto"/>
            </w:pPr>
            <w:r>
              <w:rPr>
                <w:sz w:val="20"/>
              </w:rPr>
              <w:t xml:space="preserve">Other specified diabetes mellitus with moderate </w:t>
            </w:r>
          </w:p>
        </w:tc>
      </w:tr>
    </w:tbl>
    <w:p w14:paraId="689DC992" w14:textId="77777777" w:rsidR="00425E2D" w:rsidRDefault="00425E2D" w:rsidP="00425E2D">
      <w:pPr>
        <w:spacing w:line="259" w:lineRule="auto"/>
        <w:ind w:left="-1800" w:right="11335"/>
      </w:pPr>
    </w:p>
    <w:tbl>
      <w:tblPr>
        <w:tblStyle w:val="TableGrid0"/>
        <w:tblW w:w="9540" w:type="dxa"/>
        <w:tblInd w:w="0" w:type="dxa"/>
        <w:tblCellMar>
          <w:top w:w="54" w:type="dxa"/>
          <w:left w:w="107" w:type="dxa"/>
          <w:bottom w:w="5" w:type="dxa"/>
          <w:right w:w="61" w:type="dxa"/>
        </w:tblCellMar>
        <w:tblLook w:val="04A0" w:firstRow="1" w:lastRow="0" w:firstColumn="1" w:lastColumn="0" w:noHBand="0" w:noVBand="1"/>
      </w:tblPr>
      <w:tblGrid>
        <w:gridCol w:w="3899"/>
        <w:gridCol w:w="1543"/>
        <w:gridCol w:w="4098"/>
      </w:tblGrid>
      <w:tr w:rsidR="00425E2D" w14:paraId="3E25DCF3" w14:textId="77777777" w:rsidTr="00CB22B5">
        <w:trPr>
          <w:trHeight w:val="470"/>
        </w:trPr>
        <w:tc>
          <w:tcPr>
            <w:tcW w:w="4380" w:type="dxa"/>
            <w:vMerge w:val="restart"/>
            <w:tcBorders>
              <w:top w:val="single" w:sz="4" w:space="0" w:color="000000"/>
              <w:left w:val="single" w:sz="4" w:space="0" w:color="000000"/>
              <w:bottom w:val="single" w:sz="4" w:space="0" w:color="000000"/>
              <w:right w:val="single" w:sz="4" w:space="0" w:color="000000"/>
            </w:tcBorders>
          </w:tcPr>
          <w:p w14:paraId="084AC97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381FDBDB" w14:textId="77777777" w:rsidR="00425E2D" w:rsidRDefault="00425E2D" w:rsidP="00CB22B5">
            <w:pPr>
              <w:spacing w:after="160" w:line="259" w:lineRule="auto"/>
            </w:pPr>
          </w:p>
        </w:tc>
        <w:tc>
          <w:tcPr>
            <w:tcW w:w="4320" w:type="dxa"/>
            <w:tcBorders>
              <w:top w:val="single" w:sz="4" w:space="0" w:color="000000"/>
              <w:left w:val="single" w:sz="4" w:space="0" w:color="000000"/>
              <w:bottom w:val="single" w:sz="4" w:space="0" w:color="000000"/>
              <w:right w:val="single" w:sz="4" w:space="0" w:color="000000"/>
            </w:tcBorders>
          </w:tcPr>
          <w:p w14:paraId="3942438A" w14:textId="77777777" w:rsidR="00425E2D" w:rsidRDefault="00425E2D" w:rsidP="00CB22B5">
            <w:pPr>
              <w:spacing w:line="259" w:lineRule="auto"/>
            </w:pPr>
            <w:r>
              <w:rPr>
                <w:sz w:val="20"/>
              </w:rPr>
              <w:t xml:space="preserve">nonproliferative diabetic retinopathy without macular edema </w:t>
            </w:r>
          </w:p>
        </w:tc>
      </w:tr>
      <w:tr w:rsidR="00425E2D" w14:paraId="1A9ED006" w14:textId="77777777" w:rsidTr="00CB22B5">
        <w:trPr>
          <w:trHeight w:val="701"/>
        </w:trPr>
        <w:tc>
          <w:tcPr>
            <w:tcW w:w="0" w:type="auto"/>
            <w:vMerge/>
            <w:tcBorders>
              <w:top w:val="nil"/>
              <w:left w:val="single" w:sz="4" w:space="0" w:color="000000"/>
              <w:bottom w:val="nil"/>
              <w:right w:val="single" w:sz="4" w:space="0" w:color="000000"/>
            </w:tcBorders>
          </w:tcPr>
          <w:p w14:paraId="4D9A2B9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E884855" w14:textId="77777777" w:rsidR="00425E2D" w:rsidRDefault="00425E2D" w:rsidP="00CB22B5">
            <w:pPr>
              <w:spacing w:line="259" w:lineRule="auto"/>
            </w:pPr>
            <w:r>
              <w:rPr>
                <w:sz w:val="20"/>
              </w:rPr>
              <w:t xml:space="preserve">E13341 </w:t>
            </w:r>
          </w:p>
        </w:tc>
        <w:tc>
          <w:tcPr>
            <w:tcW w:w="4320" w:type="dxa"/>
            <w:tcBorders>
              <w:top w:val="single" w:sz="4" w:space="0" w:color="000000"/>
              <w:left w:val="single" w:sz="4" w:space="0" w:color="000000"/>
              <w:bottom w:val="single" w:sz="4" w:space="0" w:color="000000"/>
              <w:right w:val="single" w:sz="4" w:space="0" w:color="000000"/>
            </w:tcBorders>
          </w:tcPr>
          <w:p w14:paraId="3D4BA8FD" w14:textId="77777777" w:rsidR="00425E2D" w:rsidRDefault="00425E2D" w:rsidP="00CB22B5">
            <w:pPr>
              <w:spacing w:line="259" w:lineRule="auto"/>
            </w:pPr>
            <w:r>
              <w:rPr>
                <w:sz w:val="20"/>
              </w:rPr>
              <w:t xml:space="preserve">Other specified diabetes mellitus with severe nonproliferative diabetic retinopathy with macular edema </w:t>
            </w:r>
          </w:p>
        </w:tc>
      </w:tr>
      <w:tr w:rsidR="00425E2D" w14:paraId="11C2DA7C" w14:textId="77777777" w:rsidTr="00CB22B5">
        <w:trPr>
          <w:trHeight w:val="698"/>
        </w:trPr>
        <w:tc>
          <w:tcPr>
            <w:tcW w:w="0" w:type="auto"/>
            <w:vMerge/>
            <w:tcBorders>
              <w:top w:val="nil"/>
              <w:left w:val="single" w:sz="4" w:space="0" w:color="000000"/>
              <w:bottom w:val="nil"/>
              <w:right w:val="single" w:sz="4" w:space="0" w:color="000000"/>
            </w:tcBorders>
          </w:tcPr>
          <w:p w14:paraId="599F2F0D"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ADCDA64" w14:textId="77777777" w:rsidR="00425E2D" w:rsidRDefault="00425E2D" w:rsidP="00CB22B5">
            <w:pPr>
              <w:spacing w:line="259" w:lineRule="auto"/>
            </w:pPr>
            <w:r>
              <w:rPr>
                <w:sz w:val="20"/>
              </w:rPr>
              <w:t xml:space="preserve">E13349 </w:t>
            </w:r>
          </w:p>
        </w:tc>
        <w:tc>
          <w:tcPr>
            <w:tcW w:w="4320" w:type="dxa"/>
            <w:tcBorders>
              <w:top w:val="single" w:sz="4" w:space="0" w:color="000000"/>
              <w:left w:val="single" w:sz="4" w:space="0" w:color="000000"/>
              <w:bottom w:val="single" w:sz="4" w:space="0" w:color="000000"/>
              <w:right w:val="single" w:sz="4" w:space="0" w:color="000000"/>
            </w:tcBorders>
          </w:tcPr>
          <w:p w14:paraId="15B311E9" w14:textId="77777777" w:rsidR="00425E2D" w:rsidRDefault="00425E2D" w:rsidP="00CB22B5">
            <w:pPr>
              <w:spacing w:line="259" w:lineRule="auto"/>
            </w:pPr>
            <w:r>
              <w:rPr>
                <w:sz w:val="20"/>
              </w:rPr>
              <w:t xml:space="preserve">Other specified diabetes mellitus with severe nonproliferative diabetic retinopathy without macular edema </w:t>
            </w:r>
          </w:p>
        </w:tc>
      </w:tr>
      <w:tr w:rsidR="00425E2D" w14:paraId="2A47D265" w14:textId="77777777" w:rsidTr="00CB22B5">
        <w:trPr>
          <w:trHeight w:val="701"/>
        </w:trPr>
        <w:tc>
          <w:tcPr>
            <w:tcW w:w="0" w:type="auto"/>
            <w:vMerge/>
            <w:tcBorders>
              <w:top w:val="nil"/>
              <w:left w:val="single" w:sz="4" w:space="0" w:color="000000"/>
              <w:bottom w:val="nil"/>
              <w:right w:val="single" w:sz="4" w:space="0" w:color="000000"/>
            </w:tcBorders>
          </w:tcPr>
          <w:p w14:paraId="7B447B6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D3FB6CE" w14:textId="77777777" w:rsidR="00425E2D" w:rsidRDefault="00425E2D" w:rsidP="00CB22B5">
            <w:pPr>
              <w:spacing w:line="259" w:lineRule="auto"/>
            </w:pPr>
            <w:r>
              <w:rPr>
                <w:sz w:val="20"/>
              </w:rPr>
              <w:t xml:space="preserve">E13351 </w:t>
            </w:r>
          </w:p>
        </w:tc>
        <w:tc>
          <w:tcPr>
            <w:tcW w:w="4320" w:type="dxa"/>
            <w:tcBorders>
              <w:top w:val="single" w:sz="4" w:space="0" w:color="000000"/>
              <w:left w:val="single" w:sz="4" w:space="0" w:color="000000"/>
              <w:bottom w:val="single" w:sz="4" w:space="0" w:color="000000"/>
              <w:right w:val="single" w:sz="4" w:space="0" w:color="000000"/>
            </w:tcBorders>
          </w:tcPr>
          <w:p w14:paraId="6054A4EC" w14:textId="77777777" w:rsidR="00425E2D" w:rsidRDefault="00425E2D" w:rsidP="00CB22B5">
            <w:pPr>
              <w:spacing w:line="259" w:lineRule="auto"/>
            </w:pPr>
            <w:r>
              <w:rPr>
                <w:sz w:val="20"/>
              </w:rPr>
              <w:t xml:space="preserve">Other specified diabetes mellitus with severe nonproliferative diabetic retinopathy without macular edema </w:t>
            </w:r>
          </w:p>
        </w:tc>
      </w:tr>
      <w:tr w:rsidR="00425E2D" w14:paraId="66E6355C" w14:textId="77777777" w:rsidTr="00CB22B5">
        <w:trPr>
          <w:trHeight w:val="470"/>
        </w:trPr>
        <w:tc>
          <w:tcPr>
            <w:tcW w:w="0" w:type="auto"/>
            <w:vMerge/>
            <w:tcBorders>
              <w:top w:val="nil"/>
              <w:left w:val="single" w:sz="4" w:space="0" w:color="000000"/>
              <w:bottom w:val="nil"/>
              <w:right w:val="single" w:sz="4" w:space="0" w:color="000000"/>
            </w:tcBorders>
          </w:tcPr>
          <w:p w14:paraId="205F2C4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E338E57" w14:textId="77777777" w:rsidR="00425E2D" w:rsidRDefault="00425E2D" w:rsidP="00CB22B5">
            <w:pPr>
              <w:spacing w:line="259" w:lineRule="auto"/>
            </w:pPr>
            <w:r>
              <w:rPr>
                <w:sz w:val="20"/>
              </w:rPr>
              <w:t xml:space="preserve">E13359 </w:t>
            </w:r>
          </w:p>
        </w:tc>
        <w:tc>
          <w:tcPr>
            <w:tcW w:w="4320" w:type="dxa"/>
            <w:tcBorders>
              <w:top w:val="single" w:sz="4" w:space="0" w:color="000000"/>
              <w:left w:val="single" w:sz="4" w:space="0" w:color="000000"/>
              <w:bottom w:val="single" w:sz="4" w:space="0" w:color="000000"/>
              <w:right w:val="single" w:sz="4" w:space="0" w:color="000000"/>
            </w:tcBorders>
          </w:tcPr>
          <w:p w14:paraId="1AE88FED" w14:textId="77777777" w:rsidR="00425E2D" w:rsidRDefault="00425E2D" w:rsidP="00CB22B5">
            <w:pPr>
              <w:spacing w:line="259" w:lineRule="auto"/>
            </w:pPr>
            <w:r>
              <w:rPr>
                <w:sz w:val="20"/>
              </w:rPr>
              <w:t xml:space="preserve">Other specified diabetes mellitus with proliferative diabetic retinopathy without macular edema </w:t>
            </w:r>
          </w:p>
        </w:tc>
      </w:tr>
      <w:tr w:rsidR="00425E2D" w14:paraId="5BB75AD8" w14:textId="77777777" w:rsidTr="00CB22B5">
        <w:trPr>
          <w:trHeight w:val="470"/>
        </w:trPr>
        <w:tc>
          <w:tcPr>
            <w:tcW w:w="0" w:type="auto"/>
            <w:vMerge/>
            <w:tcBorders>
              <w:top w:val="nil"/>
              <w:left w:val="single" w:sz="4" w:space="0" w:color="000000"/>
              <w:bottom w:val="nil"/>
              <w:right w:val="single" w:sz="4" w:space="0" w:color="000000"/>
            </w:tcBorders>
          </w:tcPr>
          <w:p w14:paraId="289A0874"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843118C" w14:textId="77777777" w:rsidR="00425E2D" w:rsidRDefault="00425E2D" w:rsidP="00CB22B5">
            <w:pPr>
              <w:spacing w:line="259" w:lineRule="auto"/>
            </w:pPr>
            <w:r>
              <w:rPr>
                <w:sz w:val="20"/>
              </w:rPr>
              <w:t xml:space="preserve">E1336 </w:t>
            </w:r>
          </w:p>
        </w:tc>
        <w:tc>
          <w:tcPr>
            <w:tcW w:w="4320" w:type="dxa"/>
            <w:tcBorders>
              <w:top w:val="single" w:sz="4" w:space="0" w:color="000000"/>
              <w:left w:val="single" w:sz="4" w:space="0" w:color="000000"/>
              <w:bottom w:val="single" w:sz="4" w:space="0" w:color="000000"/>
              <w:right w:val="single" w:sz="4" w:space="0" w:color="000000"/>
            </w:tcBorders>
          </w:tcPr>
          <w:p w14:paraId="000505AC" w14:textId="77777777" w:rsidR="00425E2D" w:rsidRDefault="00425E2D" w:rsidP="00CB22B5">
            <w:pPr>
              <w:spacing w:line="259" w:lineRule="auto"/>
            </w:pPr>
            <w:r>
              <w:rPr>
                <w:sz w:val="20"/>
              </w:rPr>
              <w:t xml:space="preserve">Other specified diabetes mellitus with diabetic cataract </w:t>
            </w:r>
          </w:p>
        </w:tc>
      </w:tr>
      <w:tr w:rsidR="00425E2D" w14:paraId="57F65B88" w14:textId="77777777" w:rsidTr="00CB22B5">
        <w:trPr>
          <w:trHeight w:val="468"/>
        </w:trPr>
        <w:tc>
          <w:tcPr>
            <w:tcW w:w="0" w:type="auto"/>
            <w:vMerge/>
            <w:tcBorders>
              <w:top w:val="nil"/>
              <w:left w:val="single" w:sz="4" w:space="0" w:color="000000"/>
              <w:bottom w:val="nil"/>
              <w:right w:val="single" w:sz="4" w:space="0" w:color="000000"/>
            </w:tcBorders>
          </w:tcPr>
          <w:p w14:paraId="2424F5A0"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8EFC4B5" w14:textId="77777777" w:rsidR="00425E2D" w:rsidRDefault="00425E2D" w:rsidP="00CB22B5">
            <w:pPr>
              <w:spacing w:line="259" w:lineRule="auto"/>
            </w:pPr>
            <w:r>
              <w:rPr>
                <w:sz w:val="20"/>
              </w:rPr>
              <w:t xml:space="preserve">E1339 </w:t>
            </w:r>
          </w:p>
        </w:tc>
        <w:tc>
          <w:tcPr>
            <w:tcW w:w="4320" w:type="dxa"/>
            <w:tcBorders>
              <w:top w:val="single" w:sz="4" w:space="0" w:color="000000"/>
              <w:left w:val="single" w:sz="4" w:space="0" w:color="000000"/>
              <w:bottom w:val="single" w:sz="4" w:space="0" w:color="000000"/>
              <w:right w:val="single" w:sz="4" w:space="0" w:color="000000"/>
            </w:tcBorders>
          </w:tcPr>
          <w:p w14:paraId="615A1577" w14:textId="77777777" w:rsidR="00425E2D" w:rsidRDefault="00425E2D" w:rsidP="00CB22B5">
            <w:pPr>
              <w:spacing w:line="259" w:lineRule="auto"/>
            </w:pPr>
            <w:r>
              <w:rPr>
                <w:sz w:val="20"/>
              </w:rPr>
              <w:t xml:space="preserve">Other specified diabetes mellitus with other diabetic ophthalmic complication </w:t>
            </w:r>
          </w:p>
        </w:tc>
      </w:tr>
      <w:tr w:rsidR="00425E2D" w14:paraId="3C03A2DA" w14:textId="77777777" w:rsidTr="00CB22B5">
        <w:trPr>
          <w:trHeight w:val="470"/>
        </w:trPr>
        <w:tc>
          <w:tcPr>
            <w:tcW w:w="0" w:type="auto"/>
            <w:vMerge/>
            <w:tcBorders>
              <w:top w:val="nil"/>
              <w:left w:val="single" w:sz="4" w:space="0" w:color="000000"/>
              <w:bottom w:val="nil"/>
              <w:right w:val="single" w:sz="4" w:space="0" w:color="000000"/>
            </w:tcBorders>
          </w:tcPr>
          <w:p w14:paraId="2122606D"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ED9FE47" w14:textId="77777777" w:rsidR="00425E2D" w:rsidRDefault="00425E2D" w:rsidP="00CB22B5">
            <w:pPr>
              <w:spacing w:line="259" w:lineRule="auto"/>
            </w:pPr>
            <w:r>
              <w:rPr>
                <w:sz w:val="20"/>
              </w:rPr>
              <w:t xml:space="preserve">E1340 </w:t>
            </w:r>
          </w:p>
        </w:tc>
        <w:tc>
          <w:tcPr>
            <w:tcW w:w="4320" w:type="dxa"/>
            <w:tcBorders>
              <w:top w:val="single" w:sz="4" w:space="0" w:color="000000"/>
              <w:left w:val="single" w:sz="4" w:space="0" w:color="000000"/>
              <w:bottom w:val="single" w:sz="4" w:space="0" w:color="000000"/>
              <w:right w:val="single" w:sz="4" w:space="0" w:color="000000"/>
            </w:tcBorders>
          </w:tcPr>
          <w:p w14:paraId="4BFCCAF9" w14:textId="77777777" w:rsidR="00425E2D" w:rsidRDefault="00425E2D" w:rsidP="00CB22B5">
            <w:pPr>
              <w:spacing w:line="259" w:lineRule="auto"/>
            </w:pPr>
            <w:r>
              <w:rPr>
                <w:sz w:val="20"/>
              </w:rPr>
              <w:t xml:space="preserve">Other specified diabetes mellitus with diabetic neuropathy, unspecified </w:t>
            </w:r>
          </w:p>
        </w:tc>
      </w:tr>
      <w:tr w:rsidR="00425E2D" w14:paraId="274F668E" w14:textId="77777777" w:rsidTr="00CB22B5">
        <w:trPr>
          <w:trHeight w:val="470"/>
        </w:trPr>
        <w:tc>
          <w:tcPr>
            <w:tcW w:w="0" w:type="auto"/>
            <w:vMerge/>
            <w:tcBorders>
              <w:top w:val="nil"/>
              <w:left w:val="single" w:sz="4" w:space="0" w:color="000000"/>
              <w:bottom w:val="nil"/>
              <w:right w:val="single" w:sz="4" w:space="0" w:color="000000"/>
            </w:tcBorders>
          </w:tcPr>
          <w:p w14:paraId="728B4A5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64B051A2" w14:textId="77777777" w:rsidR="00425E2D" w:rsidRDefault="00425E2D" w:rsidP="00CB22B5">
            <w:pPr>
              <w:spacing w:line="259" w:lineRule="auto"/>
            </w:pPr>
            <w:r>
              <w:rPr>
                <w:sz w:val="20"/>
              </w:rPr>
              <w:t xml:space="preserve">E1341 </w:t>
            </w:r>
          </w:p>
        </w:tc>
        <w:tc>
          <w:tcPr>
            <w:tcW w:w="4320" w:type="dxa"/>
            <w:tcBorders>
              <w:top w:val="single" w:sz="4" w:space="0" w:color="000000"/>
              <w:left w:val="single" w:sz="4" w:space="0" w:color="000000"/>
              <w:bottom w:val="single" w:sz="4" w:space="0" w:color="000000"/>
              <w:right w:val="single" w:sz="4" w:space="0" w:color="000000"/>
            </w:tcBorders>
          </w:tcPr>
          <w:p w14:paraId="5B38A644" w14:textId="77777777" w:rsidR="00425E2D" w:rsidRDefault="00425E2D" w:rsidP="00CB22B5">
            <w:pPr>
              <w:spacing w:line="259" w:lineRule="auto"/>
            </w:pPr>
            <w:r>
              <w:rPr>
                <w:sz w:val="20"/>
              </w:rPr>
              <w:t xml:space="preserve">Other specified diabetes mellitus with diabetic mononeuropathy </w:t>
            </w:r>
          </w:p>
        </w:tc>
      </w:tr>
      <w:tr w:rsidR="00425E2D" w14:paraId="5B18D72E" w14:textId="77777777" w:rsidTr="00CB22B5">
        <w:trPr>
          <w:trHeight w:val="470"/>
        </w:trPr>
        <w:tc>
          <w:tcPr>
            <w:tcW w:w="0" w:type="auto"/>
            <w:vMerge/>
            <w:tcBorders>
              <w:top w:val="nil"/>
              <w:left w:val="single" w:sz="4" w:space="0" w:color="000000"/>
              <w:bottom w:val="nil"/>
              <w:right w:val="single" w:sz="4" w:space="0" w:color="000000"/>
            </w:tcBorders>
          </w:tcPr>
          <w:p w14:paraId="2C1E25F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BA40A91" w14:textId="77777777" w:rsidR="00425E2D" w:rsidRDefault="00425E2D" w:rsidP="00CB22B5">
            <w:pPr>
              <w:spacing w:line="259" w:lineRule="auto"/>
            </w:pPr>
            <w:r>
              <w:rPr>
                <w:sz w:val="20"/>
              </w:rPr>
              <w:t xml:space="preserve">E1342 </w:t>
            </w:r>
          </w:p>
        </w:tc>
        <w:tc>
          <w:tcPr>
            <w:tcW w:w="4320" w:type="dxa"/>
            <w:tcBorders>
              <w:top w:val="single" w:sz="4" w:space="0" w:color="000000"/>
              <w:left w:val="single" w:sz="4" w:space="0" w:color="000000"/>
              <w:bottom w:val="single" w:sz="4" w:space="0" w:color="000000"/>
              <w:right w:val="single" w:sz="4" w:space="0" w:color="000000"/>
            </w:tcBorders>
          </w:tcPr>
          <w:p w14:paraId="7F36243B" w14:textId="77777777" w:rsidR="00425E2D" w:rsidRDefault="00425E2D" w:rsidP="00CB22B5">
            <w:pPr>
              <w:spacing w:line="259" w:lineRule="auto"/>
            </w:pPr>
            <w:r>
              <w:rPr>
                <w:sz w:val="20"/>
              </w:rPr>
              <w:t xml:space="preserve">Other specified diabetes mellitus with diabetic polyneuropathy </w:t>
            </w:r>
          </w:p>
        </w:tc>
      </w:tr>
      <w:tr w:rsidR="00425E2D" w14:paraId="096E3872" w14:textId="77777777" w:rsidTr="00CB22B5">
        <w:trPr>
          <w:trHeight w:val="470"/>
        </w:trPr>
        <w:tc>
          <w:tcPr>
            <w:tcW w:w="0" w:type="auto"/>
            <w:vMerge/>
            <w:tcBorders>
              <w:top w:val="nil"/>
              <w:left w:val="single" w:sz="4" w:space="0" w:color="000000"/>
              <w:bottom w:val="nil"/>
              <w:right w:val="single" w:sz="4" w:space="0" w:color="000000"/>
            </w:tcBorders>
          </w:tcPr>
          <w:p w14:paraId="6303E157"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6E8BA72" w14:textId="77777777" w:rsidR="00425E2D" w:rsidRDefault="00425E2D" w:rsidP="00CB22B5">
            <w:pPr>
              <w:spacing w:line="259" w:lineRule="auto"/>
            </w:pPr>
            <w:r>
              <w:rPr>
                <w:sz w:val="20"/>
              </w:rPr>
              <w:t xml:space="preserve">E1343 </w:t>
            </w:r>
          </w:p>
        </w:tc>
        <w:tc>
          <w:tcPr>
            <w:tcW w:w="4320" w:type="dxa"/>
            <w:tcBorders>
              <w:top w:val="single" w:sz="4" w:space="0" w:color="000000"/>
              <w:left w:val="single" w:sz="4" w:space="0" w:color="000000"/>
              <w:bottom w:val="single" w:sz="4" w:space="0" w:color="000000"/>
              <w:right w:val="single" w:sz="4" w:space="0" w:color="000000"/>
            </w:tcBorders>
          </w:tcPr>
          <w:p w14:paraId="49457A36" w14:textId="77777777" w:rsidR="00425E2D" w:rsidRDefault="00425E2D" w:rsidP="00CB22B5">
            <w:pPr>
              <w:spacing w:line="259" w:lineRule="auto"/>
            </w:pPr>
            <w:r>
              <w:rPr>
                <w:sz w:val="20"/>
              </w:rPr>
              <w:t xml:space="preserve">Other specified diabetes mellitus with diabetic autonomic (poly)neuropathy </w:t>
            </w:r>
          </w:p>
        </w:tc>
      </w:tr>
      <w:tr w:rsidR="00425E2D" w14:paraId="0341C90E" w14:textId="77777777" w:rsidTr="00CB22B5">
        <w:trPr>
          <w:trHeight w:val="470"/>
        </w:trPr>
        <w:tc>
          <w:tcPr>
            <w:tcW w:w="0" w:type="auto"/>
            <w:vMerge/>
            <w:tcBorders>
              <w:top w:val="nil"/>
              <w:left w:val="single" w:sz="4" w:space="0" w:color="000000"/>
              <w:bottom w:val="nil"/>
              <w:right w:val="single" w:sz="4" w:space="0" w:color="000000"/>
            </w:tcBorders>
          </w:tcPr>
          <w:p w14:paraId="6478242F"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01116CF" w14:textId="77777777" w:rsidR="00425E2D" w:rsidRDefault="00425E2D" w:rsidP="00CB22B5">
            <w:pPr>
              <w:spacing w:line="259" w:lineRule="auto"/>
            </w:pPr>
            <w:r>
              <w:rPr>
                <w:sz w:val="20"/>
              </w:rPr>
              <w:t xml:space="preserve">E1344 </w:t>
            </w:r>
          </w:p>
        </w:tc>
        <w:tc>
          <w:tcPr>
            <w:tcW w:w="4320" w:type="dxa"/>
            <w:tcBorders>
              <w:top w:val="single" w:sz="4" w:space="0" w:color="000000"/>
              <w:left w:val="single" w:sz="4" w:space="0" w:color="000000"/>
              <w:bottom w:val="single" w:sz="4" w:space="0" w:color="000000"/>
              <w:right w:val="single" w:sz="4" w:space="0" w:color="000000"/>
            </w:tcBorders>
          </w:tcPr>
          <w:p w14:paraId="5AA4E714" w14:textId="77777777" w:rsidR="00425E2D" w:rsidRDefault="00425E2D" w:rsidP="00CB22B5">
            <w:pPr>
              <w:spacing w:line="259" w:lineRule="auto"/>
            </w:pPr>
            <w:r>
              <w:rPr>
                <w:sz w:val="20"/>
              </w:rPr>
              <w:t xml:space="preserve">Other specified diabetes mellitus with diabetic amyotrophy </w:t>
            </w:r>
          </w:p>
        </w:tc>
      </w:tr>
      <w:tr w:rsidR="00425E2D" w14:paraId="10B64465" w14:textId="77777777" w:rsidTr="00CB22B5">
        <w:trPr>
          <w:trHeight w:val="468"/>
        </w:trPr>
        <w:tc>
          <w:tcPr>
            <w:tcW w:w="0" w:type="auto"/>
            <w:vMerge/>
            <w:tcBorders>
              <w:top w:val="nil"/>
              <w:left w:val="single" w:sz="4" w:space="0" w:color="000000"/>
              <w:bottom w:val="nil"/>
              <w:right w:val="single" w:sz="4" w:space="0" w:color="000000"/>
            </w:tcBorders>
          </w:tcPr>
          <w:p w14:paraId="0DCAC8F3"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78BC1DC" w14:textId="77777777" w:rsidR="00425E2D" w:rsidRDefault="00425E2D" w:rsidP="00CB22B5">
            <w:pPr>
              <w:spacing w:line="259" w:lineRule="auto"/>
            </w:pPr>
            <w:r>
              <w:rPr>
                <w:sz w:val="20"/>
              </w:rPr>
              <w:t xml:space="preserve">E1349 </w:t>
            </w:r>
          </w:p>
        </w:tc>
        <w:tc>
          <w:tcPr>
            <w:tcW w:w="4320" w:type="dxa"/>
            <w:tcBorders>
              <w:top w:val="single" w:sz="4" w:space="0" w:color="000000"/>
              <w:left w:val="single" w:sz="4" w:space="0" w:color="000000"/>
              <w:bottom w:val="single" w:sz="4" w:space="0" w:color="000000"/>
              <w:right w:val="single" w:sz="4" w:space="0" w:color="000000"/>
            </w:tcBorders>
          </w:tcPr>
          <w:p w14:paraId="0798EC84" w14:textId="77777777" w:rsidR="00425E2D" w:rsidRDefault="00425E2D" w:rsidP="00CB22B5">
            <w:pPr>
              <w:spacing w:line="259" w:lineRule="auto"/>
            </w:pPr>
            <w:r>
              <w:rPr>
                <w:sz w:val="20"/>
              </w:rPr>
              <w:t xml:space="preserve">Other specified diabetes mellitus with other diabetic neurological complication </w:t>
            </w:r>
          </w:p>
        </w:tc>
      </w:tr>
      <w:tr w:rsidR="00425E2D" w14:paraId="04D65C58" w14:textId="77777777" w:rsidTr="00CB22B5">
        <w:trPr>
          <w:trHeight w:val="470"/>
        </w:trPr>
        <w:tc>
          <w:tcPr>
            <w:tcW w:w="0" w:type="auto"/>
            <w:vMerge/>
            <w:tcBorders>
              <w:top w:val="nil"/>
              <w:left w:val="single" w:sz="4" w:space="0" w:color="000000"/>
              <w:bottom w:val="nil"/>
              <w:right w:val="single" w:sz="4" w:space="0" w:color="000000"/>
            </w:tcBorders>
          </w:tcPr>
          <w:p w14:paraId="3B6A9243"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279D754" w14:textId="77777777" w:rsidR="00425E2D" w:rsidRDefault="00425E2D" w:rsidP="00CB22B5">
            <w:pPr>
              <w:spacing w:line="259" w:lineRule="auto"/>
            </w:pPr>
            <w:r>
              <w:rPr>
                <w:sz w:val="20"/>
              </w:rPr>
              <w:t xml:space="preserve">E1351 </w:t>
            </w:r>
          </w:p>
        </w:tc>
        <w:tc>
          <w:tcPr>
            <w:tcW w:w="4320" w:type="dxa"/>
            <w:tcBorders>
              <w:top w:val="single" w:sz="4" w:space="0" w:color="000000"/>
              <w:left w:val="single" w:sz="4" w:space="0" w:color="000000"/>
              <w:bottom w:val="single" w:sz="4" w:space="0" w:color="000000"/>
              <w:right w:val="single" w:sz="4" w:space="0" w:color="000000"/>
            </w:tcBorders>
          </w:tcPr>
          <w:p w14:paraId="174673D4" w14:textId="77777777" w:rsidR="00425E2D" w:rsidRDefault="00425E2D" w:rsidP="00CB22B5">
            <w:pPr>
              <w:spacing w:line="259" w:lineRule="auto"/>
            </w:pPr>
            <w:r>
              <w:rPr>
                <w:sz w:val="20"/>
              </w:rPr>
              <w:t xml:space="preserve">Other specified diabetes mellitus with diabetic peripheral angiopathy without gangrene </w:t>
            </w:r>
          </w:p>
        </w:tc>
      </w:tr>
      <w:tr w:rsidR="00425E2D" w14:paraId="31F1E9E1" w14:textId="77777777" w:rsidTr="00CB22B5">
        <w:trPr>
          <w:trHeight w:val="470"/>
        </w:trPr>
        <w:tc>
          <w:tcPr>
            <w:tcW w:w="0" w:type="auto"/>
            <w:vMerge/>
            <w:tcBorders>
              <w:top w:val="nil"/>
              <w:left w:val="single" w:sz="4" w:space="0" w:color="000000"/>
              <w:bottom w:val="nil"/>
              <w:right w:val="single" w:sz="4" w:space="0" w:color="000000"/>
            </w:tcBorders>
          </w:tcPr>
          <w:p w14:paraId="2EA15BA9"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F462501" w14:textId="77777777" w:rsidR="00425E2D" w:rsidRDefault="00425E2D" w:rsidP="00CB22B5">
            <w:pPr>
              <w:spacing w:line="259" w:lineRule="auto"/>
            </w:pPr>
            <w:r>
              <w:rPr>
                <w:sz w:val="20"/>
              </w:rPr>
              <w:t xml:space="preserve">E1352 </w:t>
            </w:r>
          </w:p>
        </w:tc>
        <w:tc>
          <w:tcPr>
            <w:tcW w:w="4320" w:type="dxa"/>
            <w:tcBorders>
              <w:top w:val="single" w:sz="4" w:space="0" w:color="000000"/>
              <w:left w:val="single" w:sz="4" w:space="0" w:color="000000"/>
              <w:bottom w:val="single" w:sz="4" w:space="0" w:color="000000"/>
              <w:right w:val="single" w:sz="4" w:space="0" w:color="000000"/>
            </w:tcBorders>
          </w:tcPr>
          <w:p w14:paraId="4106838F" w14:textId="77777777" w:rsidR="00425E2D" w:rsidRDefault="00425E2D" w:rsidP="00CB22B5">
            <w:pPr>
              <w:spacing w:line="259" w:lineRule="auto"/>
            </w:pPr>
            <w:r>
              <w:rPr>
                <w:sz w:val="20"/>
              </w:rPr>
              <w:t xml:space="preserve">Other specified diabetes mellitus with diabetic peripheral angiopathy with gangrene </w:t>
            </w:r>
          </w:p>
        </w:tc>
      </w:tr>
      <w:tr w:rsidR="00425E2D" w14:paraId="3AAAFA39" w14:textId="77777777" w:rsidTr="00CB22B5">
        <w:trPr>
          <w:trHeight w:val="470"/>
        </w:trPr>
        <w:tc>
          <w:tcPr>
            <w:tcW w:w="0" w:type="auto"/>
            <w:vMerge/>
            <w:tcBorders>
              <w:top w:val="nil"/>
              <w:left w:val="single" w:sz="4" w:space="0" w:color="000000"/>
              <w:bottom w:val="nil"/>
              <w:right w:val="single" w:sz="4" w:space="0" w:color="000000"/>
            </w:tcBorders>
          </w:tcPr>
          <w:p w14:paraId="28A629E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9A2D34C" w14:textId="77777777" w:rsidR="00425E2D" w:rsidRDefault="00425E2D" w:rsidP="00CB22B5">
            <w:pPr>
              <w:spacing w:line="259" w:lineRule="auto"/>
            </w:pPr>
            <w:r>
              <w:rPr>
                <w:sz w:val="20"/>
              </w:rPr>
              <w:t xml:space="preserve">E1359 </w:t>
            </w:r>
          </w:p>
        </w:tc>
        <w:tc>
          <w:tcPr>
            <w:tcW w:w="4320" w:type="dxa"/>
            <w:tcBorders>
              <w:top w:val="single" w:sz="4" w:space="0" w:color="000000"/>
              <w:left w:val="single" w:sz="4" w:space="0" w:color="000000"/>
              <w:bottom w:val="single" w:sz="4" w:space="0" w:color="000000"/>
              <w:right w:val="single" w:sz="4" w:space="0" w:color="000000"/>
            </w:tcBorders>
          </w:tcPr>
          <w:p w14:paraId="4690C38E" w14:textId="77777777" w:rsidR="00425E2D" w:rsidRDefault="00425E2D" w:rsidP="00CB22B5">
            <w:pPr>
              <w:spacing w:line="259" w:lineRule="auto"/>
              <w:jc w:val="both"/>
            </w:pPr>
            <w:r>
              <w:rPr>
                <w:sz w:val="20"/>
              </w:rPr>
              <w:t xml:space="preserve">Other specified diabetes mellitus with other circulatory complications </w:t>
            </w:r>
          </w:p>
        </w:tc>
      </w:tr>
      <w:tr w:rsidR="00425E2D" w14:paraId="6B112B8A" w14:textId="77777777" w:rsidTr="00CB22B5">
        <w:trPr>
          <w:trHeight w:val="470"/>
        </w:trPr>
        <w:tc>
          <w:tcPr>
            <w:tcW w:w="0" w:type="auto"/>
            <w:vMerge/>
            <w:tcBorders>
              <w:top w:val="nil"/>
              <w:left w:val="single" w:sz="4" w:space="0" w:color="000000"/>
              <w:bottom w:val="nil"/>
              <w:right w:val="single" w:sz="4" w:space="0" w:color="000000"/>
            </w:tcBorders>
          </w:tcPr>
          <w:p w14:paraId="4C4E3C2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706700D4" w14:textId="77777777" w:rsidR="00425E2D" w:rsidRDefault="00425E2D" w:rsidP="00CB22B5">
            <w:pPr>
              <w:spacing w:line="259" w:lineRule="auto"/>
            </w:pPr>
            <w:r>
              <w:rPr>
                <w:sz w:val="20"/>
              </w:rPr>
              <w:t xml:space="preserve">E13610 </w:t>
            </w:r>
          </w:p>
        </w:tc>
        <w:tc>
          <w:tcPr>
            <w:tcW w:w="4320" w:type="dxa"/>
            <w:tcBorders>
              <w:top w:val="single" w:sz="4" w:space="0" w:color="000000"/>
              <w:left w:val="single" w:sz="4" w:space="0" w:color="000000"/>
              <w:bottom w:val="single" w:sz="4" w:space="0" w:color="000000"/>
              <w:right w:val="single" w:sz="4" w:space="0" w:color="000000"/>
            </w:tcBorders>
          </w:tcPr>
          <w:p w14:paraId="3A97C299" w14:textId="77777777" w:rsidR="00425E2D" w:rsidRDefault="00425E2D" w:rsidP="00CB22B5">
            <w:pPr>
              <w:spacing w:line="259" w:lineRule="auto"/>
            </w:pPr>
            <w:r>
              <w:rPr>
                <w:sz w:val="20"/>
              </w:rPr>
              <w:t xml:space="preserve">Other specified diabetes mellitus with diabetic neuropathic arthropathy </w:t>
            </w:r>
          </w:p>
        </w:tc>
      </w:tr>
      <w:tr w:rsidR="00425E2D" w14:paraId="4B5457E7" w14:textId="77777777" w:rsidTr="00CB22B5">
        <w:trPr>
          <w:trHeight w:val="468"/>
        </w:trPr>
        <w:tc>
          <w:tcPr>
            <w:tcW w:w="0" w:type="auto"/>
            <w:vMerge/>
            <w:tcBorders>
              <w:top w:val="nil"/>
              <w:left w:val="single" w:sz="4" w:space="0" w:color="000000"/>
              <w:bottom w:val="nil"/>
              <w:right w:val="single" w:sz="4" w:space="0" w:color="000000"/>
            </w:tcBorders>
          </w:tcPr>
          <w:p w14:paraId="0CC043AC"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6F0DEBF" w14:textId="77777777" w:rsidR="00425E2D" w:rsidRDefault="00425E2D" w:rsidP="00CB22B5">
            <w:pPr>
              <w:spacing w:line="259" w:lineRule="auto"/>
            </w:pPr>
            <w:r>
              <w:rPr>
                <w:sz w:val="20"/>
              </w:rPr>
              <w:t xml:space="preserve">E13618 </w:t>
            </w:r>
          </w:p>
        </w:tc>
        <w:tc>
          <w:tcPr>
            <w:tcW w:w="4320" w:type="dxa"/>
            <w:tcBorders>
              <w:top w:val="single" w:sz="4" w:space="0" w:color="000000"/>
              <w:left w:val="single" w:sz="4" w:space="0" w:color="000000"/>
              <w:bottom w:val="single" w:sz="4" w:space="0" w:color="000000"/>
              <w:right w:val="single" w:sz="4" w:space="0" w:color="000000"/>
            </w:tcBorders>
          </w:tcPr>
          <w:p w14:paraId="219E273F" w14:textId="77777777" w:rsidR="00425E2D" w:rsidRDefault="00425E2D" w:rsidP="00CB22B5">
            <w:pPr>
              <w:spacing w:line="259" w:lineRule="auto"/>
            </w:pPr>
            <w:r>
              <w:rPr>
                <w:sz w:val="20"/>
              </w:rPr>
              <w:t xml:space="preserve">Other specified diabetes mellitus with other diabetic arthropathy </w:t>
            </w:r>
          </w:p>
        </w:tc>
      </w:tr>
      <w:tr w:rsidR="00425E2D" w14:paraId="51DA4C8F" w14:textId="77777777" w:rsidTr="00CB22B5">
        <w:trPr>
          <w:trHeight w:val="470"/>
        </w:trPr>
        <w:tc>
          <w:tcPr>
            <w:tcW w:w="0" w:type="auto"/>
            <w:vMerge/>
            <w:tcBorders>
              <w:top w:val="nil"/>
              <w:left w:val="single" w:sz="4" w:space="0" w:color="000000"/>
              <w:bottom w:val="nil"/>
              <w:right w:val="single" w:sz="4" w:space="0" w:color="000000"/>
            </w:tcBorders>
          </w:tcPr>
          <w:p w14:paraId="7DBD25B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C5CAD6D" w14:textId="77777777" w:rsidR="00425E2D" w:rsidRDefault="00425E2D" w:rsidP="00CB22B5">
            <w:pPr>
              <w:spacing w:line="259" w:lineRule="auto"/>
            </w:pPr>
            <w:r>
              <w:rPr>
                <w:sz w:val="20"/>
              </w:rPr>
              <w:t xml:space="preserve">E13620 </w:t>
            </w:r>
          </w:p>
        </w:tc>
        <w:tc>
          <w:tcPr>
            <w:tcW w:w="4320" w:type="dxa"/>
            <w:tcBorders>
              <w:top w:val="single" w:sz="4" w:space="0" w:color="000000"/>
              <w:left w:val="single" w:sz="4" w:space="0" w:color="000000"/>
              <w:bottom w:val="single" w:sz="4" w:space="0" w:color="000000"/>
              <w:right w:val="single" w:sz="4" w:space="0" w:color="000000"/>
            </w:tcBorders>
          </w:tcPr>
          <w:p w14:paraId="6A76279B" w14:textId="77777777" w:rsidR="00425E2D" w:rsidRDefault="00425E2D" w:rsidP="00CB22B5">
            <w:pPr>
              <w:spacing w:line="259" w:lineRule="auto"/>
            </w:pPr>
            <w:r>
              <w:rPr>
                <w:sz w:val="20"/>
              </w:rPr>
              <w:t xml:space="preserve">Other specified diabetes mellitus with other diabetic arthropathy </w:t>
            </w:r>
          </w:p>
        </w:tc>
      </w:tr>
      <w:tr w:rsidR="00425E2D" w14:paraId="6D20BDC5" w14:textId="77777777" w:rsidTr="00CB22B5">
        <w:trPr>
          <w:trHeight w:val="470"/>
        </w:trPr>
        <w:tc>
          <w:tcPr>
            <w:tcW w:w="0" w:type="auto"/>
            <w:vMerge/>
            <w:tcBorders>
              <w:top w:val="nil"/>
              <w:left w:val="single" w:sz="4" w:space="0" w:color="000000"/>
              <w:bottom w:val="nil"/>
              <w:right w:val="single" w:sz="4" w:space="0" w:color="000000"/>
            </w:tcBorders>
          </w:tcPr>
          <w:p w14:paraId="3EB7EF54"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1653A24" w14:textId="77777777" w:rsidR="00425E2D" w:rsidRDefault="00425E2D" w:rsidP="00CB22B5">
            <w:pPr>
              <w:spacing w:line="259" w:lineRule="auto"/>
            </w:pPr>
            <w:r>
              <w:rPr>
                <w:sz w:val="20"/>
              </w:rPr>
              <w:t xml:space="preserve">E13621 </w:t>
            </w:r>
          </w:p>
        </w:tc>
        <w:tc>
          <w:tcPr>
            <w:tcW w:w="4320" w:type="dxa"/>
            <w:tcBorders>
              <w:top w:val="single" w:sz="4" w:space="0" w:color="000000"/>
              <w:left w:val="single" w:sz="4" w:space="0" w:color="000000"/>
              <w:bottom w:val="single" w:sz="4" w:space="0" w:color="000000"/>
              <w:right w:val="single" w:sz="4" w:space="0" w:color="000000"/>
            </w:tcBorders>
          </w:tcPr>
          <w:p w14:paraId="13743BA4" w14:textId="77777777" w:rsidR="00425E2D" w:rsidRDefault="00425E2D" w:rsidP="00CB22B5">
            <w:pPr>
              <w:spacing w:line="259" w:lineRule="auto"/>
            </w:pPr>
            <w:r>
              <w:rPr>
                <w:sz w:val="20"/>
              </w:rPr>
              <w:t xml:space="preserve">Other specified diabetes mellitus with other diabetic </w:t>
            </w:r>
          </w:p>
        </w:tc>
      </w:tr>
      <w:tr w:rsidR="00425E2D" w14:paraId="1305A307" w14:textId="77777777" w:rsidTr="00CB22B5">
        <w:trPr>
          <w:trHeight w:val="470"/>
        </w:trPr>
        <w:tc>
          <w:tcPr>
            <w:tcW w:w="0" w:type="auto"/>
            <w:vMerge/>
            <w:tcBorders>
              <w:top w:val="nil"/>
              <w:left w:val="single" w:sz="4" w:space="0" w:color="000000"/>
              <w:bottom w:val="nil"/>
              <w:right w:val="single" w:sz="4" w:space="0" w:color="000000"/>
            </w:tcBorders>
          </w:tcPr>
          <w:p w14:paraId="1C1D1B71"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3B26EAE" w14:textId="77777777" w:rsidR="00425E2D" w:rsidRDefault="00425E2D" w:rsidP="00CB22B5">
            <w:pPr>
              <w:spacing w:line="259" w:lineRule="auto"/>
            </w:pPr>
            <w:r>
              <w:rPr>
                <w:sz w:val="20"/>
              </w:rPr>
              <w:t xml:space="preserve">E13622 </w:t>
            </w:r>
          </w:p>
        </w:tc>
        <w:tc>
          <w:tcPr>
            <w:tcW w:w="4320" w:type="dxa"/>
            <w:tcBorders>
              <w:top w:val="single" w:sz="4" w:space="0" w:color="000000"/>
              <w:left w:val="single" w:sz="4" w:space="0" w:color="000000"/>
              <w:bottom w:val="single" w:sz="4" w:space="0" w:color="000000"/>
              <w:right w:val="single" w:sz="4" w:space="0" w:color="000000"/>
            </w:tcBorders>
          </w:tcPr>
          <w:p w14:paraId="0F4CDEA2" w14:textId="77777777" w:rsidR="00425E2D" w:rsidRDefault="00425E2D" w:rsidP="00CB22B5">
            <w:pPr>
              <w:spacing w:line="259" w:lineRule="auto"/>
            </w:pPr>
            <w:r>
              <w:rPr>
                <w:sz w:val="20"/>
              </w:rPr>
              <w:t xml:space="preserve">Other specified diabetes mellitus with other skin ulcer </w:t>
            </w:r>
          </w:p>
        </w:tc>
      </w:tr>
      <w:tr w:rsidR="00425E2D" w14:paraId="6E8C488F" w14:textId="77777777" w:rsidTr="00CB22B5">
        <w:trPr>
          <w:trHeight w:val="470"/>
        </w:trPr>
        <w:tc>
          <w:tcPr>
            <w:tcW w:w="0" w:type="auto"/>
            <w:vMerge/>
            <w:tcBorders>
              <w:top w:val="nil"/>
              <w:left w:val="single" w:sz="4" w:space="0" w:color="000000"/>
              <w:bottom w:val="nil"/>
              <w:right w:val="single" w:sz="4" w:space="0" w:color="000000"/>
            </w:tcBorders>
          </w:tcPr>
          <w:p w14:paraId="5A4C0388"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313056E4" w14:textId="77777777" w:rsidR="00425E2D" w:rsidRDefault="00425E2D" w:rsidP="00CB22B5">
            <w:pPr>
              <w:spacing w:line="259" w:lineRule="auto"/>
            </w:pPr>
            <w:r>
              <w:rPr>
                <w:sz w:val="20"/>
              </w:rPr>
              <w:t xml:space="preserve">E13628 </w:t>
            </w:r>
          </w:p>
        </w:tc>
        <w:tc>
          <w:tcPr>
            <w:tcW w:w="4320" w:type="dxa"/>
            <w:tcBorders>
              <w:top w:val="single" w:sz="4" w:space="0" w:color="000000"/>
              <w:left w:val="single" w:sz="4" w:space="0" w:color="000000"/>
              <w:bottom w:val="single" w:sz="4" w:space="0" w:color="000000"/>
              <w:right w:val="single" w:sz="4" w:space="0" w:color="000000"/>
            </w:tcBorders>
          </w:tcPr>
          <w:p w14:paraId="2682448B" w14:textId="77777777" w:rsidR="00425E2D" w:rsidRDefault="00425E2D" w:rsidP="00CB22B5">
            <w:pPr>
              <w:spacing w:line="259" w:lineRule="auto"/>
            </w:pPr>
            <w:r>
              <w:rPr>
                <w:sz w:val="20"/>
              </w:rPr>
              <w:t xml:space="preserve">Other specified diabetes mellitus with other skin complications </w:t>
            </w:r>
          </w:p>
        </w:tc>
      </w:tr>
      <w:tr w:rsidR="00425E2D" w14:paraId="56AC9DC1" w14:textId="77777777" w:rsidTr="00CB22B5">
        <w:trPr>
          <w:trHeight w:val="470"/>
        </w:trPr>
        <w:tc>
          <w:tcPr>
            <w:tcW w:w="0" w:type="auto"/>
            <w:vMerge/>
            <w:tcBorders>
              <w:top w:val="nil"/>
              <w:left w:val="single" w:sz="4" w:space="0" w:color="000000"/>
              <w:bottom w:val="nil"/>
              <w:right w:val="single" w:sz="4" w:space="0" w:color="000000"/>
            </w:tcBorders>
          </w:tcPr>
          <w:p w14:paraId="16C87B68"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432F629" w14:textId="77777777" w:rsidR="00425E2D" w:rsidRDefault="00425E2D" w:rsidP="00CB22B5">
            <w:pPr>
              <w:spacing w:line="259" w:lineRule="auto"/>
            </w:pPr>
            <w:r>
              <w:rPr>
                <w:sz w:val="20"/>
              </w:rPr>
              <w:t xml:space="preserve">E13630 </w:t>
            </w:r>
          </w:p>
        </w:tc>
        <w:tc>
          <w:tcPr>
            <w:tcW w:w="4320" w:type="dxa"/>
            <w:tcBorders>
              <w:top w:val="single" w:sz="4" w:space="0" w:color="000000"/>
              <w:left w:val="single" w:sz="4" w:space="0" w:color="000000"/>
              <w:bottom w:val="single" w:sz="4" w:space="0" w:color="000000"/>
              <w:right w:val="single" w:sz="4" w:space="0" w:color="000000"/>
            </w:tcBorders>
          </w:tcPr>
          <w:p w14:paraId="521A5145" w14:textId="77777777" w:rsidR="00425E2D" w:rsidRDefault="00425E2D" w:rsidP="00CB22B5">
            <w:pPr>
              <w:spacing w:line="259" w:lineRule="auto"/>
            </w:pPr>
            <w:r>
              <w:rPr>
                <w:sz w:val="20"/>
              </w:rPr>
              <w:t xml:space="preserve">Other specified diabetes mellitus with periodontal disease </w:t>
            </w:r>
          </w:p>
        </w:tc>
      </w:tr>
      <w:tr w:rsidR="00425E2D" w14:paraId="3A87E25E" w14:textId="77777777" w:rsidTr="00CB22B5">
        <w:trPr>
          <w:trHeight w:val="468"/>
        </w:trPr>
        <w:tc>
          <w:tcPr>
            <w:tcW w:w="0" w:type="auto"/>
            <w:vMerge/>
            <w:tcBorders>
              <w:top w:val="nil"/>
              <w:left w:val="single" w:sz="4" w:space="0" w:color="000000"/>
              <w:bottom w:val="nil"/>
              <w:right w:val="single" w:sz="4" w:space="0" w:color="000000"/>
            </w:tcBorders>
          </w:tcPr>
          <w:p w14:paraId="372CDF36"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F7BFC40" w14:textId="77777777" w:rsidR="00425E2D" w:rsidRDefault="00425E2D" w:rsidP="00CB22B5">
            <w:pPr>
              <w:spacing w:line="259" w:lineRule="auto"/>
            </w:pPr>
            <w:r>
              <w:rPr>
                <w:sz w:val="20"/>
              </w:rPr>
              <w:t xml:space="preserve">E13638 </w:t>
            </w:r>
          </w:p>
        </w:tc>
        <w:tc>
          <w:tcPr>
            <w:tcW w:w="4320" w:type="dxa"/>
            <w:tcBorders>
              <w:top w:val="single" w:sz="4" w:space="0" w:color="000000"/>
              <w:left w:val="single" w:sz="4" w:space="0" w:color="000000"/>
              <w:bottom w:val="single" w:sz="4" w:space="0" w:color="000000"/>
              <w:right w:val="single" w:sz="4" w:space="0" w:color="000000"/>
            </w:tcBorders>
          </w:tcPr>
          <w:p w14:paraId="6288F0B9" w14:textId="77777777" w:rsidR="00425E2D" w:rsidRDefault="00425E2D" w:rsidP="00CB22B5">
            <w:pPr>
              <w:spacing w:line="259" w:lineRule="auto"/>
            </w:pPr>
            <w:r>
              <w:rPr>
                <w:sz w:val="20"/>
              </w:rPr>
              <w:t xml:space="preserve">Other specified diabetes mellitus with other oral complications </w:t>
            </w:r>
          </w:p>
        </w:tc>
      </w:tr>
      <w:tr w:rsidR="00425E2D" w14:paraId="62C407BC"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0A03FEFA"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56597398" w14:textId="77777777" w:rsidR="00425E2D" w:rsidRDefault="00425E2D" w:rsidP="00CB22B5">
            <w:pPr>
              <w:spacing w:line="259" w:lineRule="auto"/>
            </w:pPr>
            <w:r>
              <w:rPr>
                <w:sz w:val="20"/>
              </w:rPr>
              <w:t xml:space="preserve">E13641 </w:t>
            </w:r>
          </w:p>
        </w:tc>
        <w:tc>
          <w:tcPr>
            <w:tcW w:w="4320" w:type="dxa"/>
            <w:tcBorders>
              <w:top w:val="single" w:sz="4" w:space="0" w:color="000000"/>
              <w:left w:val="single" w:sz="4" w:space="0" w:color="000000"/>
              <w:bottom w:val="single" w:sz="4" w:space="0" w:color="000000"/>
              <w:right w:val="single" w:sz="4" w:space="0" w:color="000000"/>
            </w:tcBorders>
          </w:tcPr>
          <w:p w14:paraId="40B45F97" w14:textId="77777777" w:rsidR="00425E2D" w:rsidRDefault="00425E2D" w:rsidP="00CB22B5">
            <w:pPr>
              <w:spacing w:line="259" w:lineRule="auto"/>
            </w:pPr>
            <w:r>
              <w:rPr>
                <w:sz w:val="20"/>
              </w:rPr>
              <w:t xml:space="preserve">Other specified diabetes mellitus with hypoglycemia with coma </w:t>
            </w:r>
          </w:p>
        </w:tc>
      </w:tr>
      <w:tr w:rsidR="00425E2D" w14:paraId="54D9C676" w14:textId="77777777" w:rsidTr="00CB22B5">
        <w:trPr>
          <w:trHeight w:val="470"/>
        </w:trPr>
        <w:tc>
          <w:tcPr>
            <w:tcW w:w="4380" w:type="dxa"/>
            <w:vMerge w:val="restart"/>
            <w:tcBorders>
              <w:top w:val="single" w:sz="4" w:space="0" w:color="000000"/>
              <w:left w:val="single" w:sz="4" w:space="0" w:color="000000"/>
              <w:bottom w:val="single" w:sz="4" w:space="0" w:color="000000"/>
              <w:right w:val="single" w:sz="4" w:space="0" w:color="000000"/>
            </w:tcBorders>
          </w:tcPr>
          <w:p w14:paraId="1569960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0EAC94FC" w14:textId="77777777" w:rsidR="00425E2D" w:rsidRDefault="00425E2D" w:rsidP="00CB22B5">
            <w:pPr>
              <w:spacing w:line="259" w:lineRule="auto"/>
              <w:ind w:left="1"/>
            </w:pPr>
            <w:r>
              <w:rPr>
                <w:sz w:val="20"/>
              </w:rPr>
              <w:t xml:space="preserve">E13649 </w:t>
            </w:r>
          </w:p>
        </w:tc>
        <w:tc>
          <w:tcPr>
            <w:tcW w:w="4320" w:type="dxa"/>
            <w:tcBorders>
              <w:top w:val="single" w:sz="4" w:space="0" w:color="000000"/>
              <w:left w:val="single" w:sz="4" w:space="0" w:color="000000"/>
              <w:bottom w:val="single" w:sz="4" w:space="0" w:color="000000"/>
              <w:right w:val="single" w:sz="4" w:space="0" w:color="000000"/>
            </w:tcBorders>
          </w:tcPr>
          <w:p w14:paraId="0DDC3B40" w14:textId="77777777" w:rsidR="00425E2D" w:rsidRDefault="00425E2D" w:rsidP="00CB22B5">
            <w:pPr>
              <w:spacing w:line="259" w:lineRule="auto"/>
              <w:ind w:left="1"/>
            </w:pPr>
            <w:r>
              <w:rPr>
                <w:sz w:val="20"/>
              </w:rPr>
              <w:t xml:space="preserve">Other specified diabetes mellitus with hypoglycemia without coma </w:t>
            </w:r>
          </w:p>
        </w:tc>
      </w:tr>
      <w:tr w:rsidR="00425E2D" w14:paraId="6ADDCA47" w14:textId="77777777" w:rsidTr="00CB22B5">
        <w:trPr>
          <w:trHeight w:val="470"/>
        </w:trPr>
        <w:tc>
          <w:tcPr>
            <w:tcW w:w="0" w:type="auto"/>
            <w:vMerge/>
            <w:tcBorders>
              <w:top w:val="nil"/>
              <w:left w:val="single" w:sz="4" w:space="0" w:color="000000"/>
              <w:bottom w:val="nil"/>
              <w:right w:val="single" w:sz="4" w:space="0" w:color="000000"/>
            </w:tcBorders>
          </w:tcPr>
          <w:p w14:paraId="419F904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216E0354" w14:textId="77777777" w:rsidR="00425E2D" w:rsidRDefault="00425E2D" w:rsidP="00CB22B5">
            <w:pPr>
              <w:spacing w:line="259" w:lineRule="auto"/>
              <w:ind w:left="1"/>
            </w:pPr>
            <w:r>
              <w:rPr>
                <w:sz w:val="20"/>
              </w:rPr>
              <w:t xml:space="preserve">E1365 </w:t>
            </w:r>
          </w:p>
        </w:tc>
        <w:tc>
          <w:tcPr>
            <w:tcW w:w="4320" w:type="dxa"/>
            <w:tcBorders>
              <w:top w:val="single" w:sz="4" w:space="0" w:color="000000"/>
              <w:left w:val="single" w:sz="4" w:space="0" w:color="000000"/>
              <w:bottom w:val="single" w:sz="4" w:space="0" w:color="000000"/>
              <w:right w:val="single" w:sz="4" w:space="0" w:color="000000"/>
            </w:tcBorders>
          </w:tcPr>
          <w:p w14:paraId="14826EB5" w14:textId="77777777" w:rsidR="00425E2D" w:rsidRDefault="00425E2D" w:rsidP="00CB22B5">
            <w:pPr>
              <w:spacing w:line="259" w:lineRule="auto"/>
              <w:ind w:left="1"/>
            </w:pPr>
            <w:r>
              <w:rPr>
                <w:sz w:val="20"/>
              </w:rPr>
              <w:t xml:space="preserve">Other specified diabetes mellitus with hyperglycemia </w:t>
            </w:r>
          </w:p>
        </w:tc>
      </w:tr>
      <w:tr w:rsidR="00425E2D" w14:paraId="45081C08" w14:textId="77777777" w:rsidTr="00CB22B5">
        <w:trPr>
          <w:trHeight w:val="470"/>
        </w:trPr>
        <w:tc>
          <w:tcPr>
            <w:tcW w:w="0" w:type="auto"/>
            <w:vMerge/>
            <w:tcBorders>
              <w:top w:val="nil"/>
              <w:left w:val="single" w:sz="4" w:space="0" w:color="000000"/>
              <w:bottom w:val="nil"/>
              <w:right w:val="single" w:sz="4" w:space="0" w:color="000000"/>
            </w:tcBorders>
          </w:tcPr>
          <w:p w14:paraId="59A5EC4B"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tcPr>
          <w:p w14:paraId="4D66E5AB" w14:textId="77777777" w:rsidR="00425E2D" w:rsidRDefault="00425E2D" w:rsidP="00CB22B5">
            <w:pPr>
              <w:spacing w:line="259" w:lineRule="auto"/>
              <w:ind w:left="1"/>
            </w:pPr>
            <w:r>
              <w:rPr>
                <w:sz w:val="20"/>
              </w:rPr>
              <w:t xml:space="preserve">E1369 </w:t>
            </w:r>
          </w:p>
        </w:tc>
        <w:tc>
          <w:tcPr>
            <w:tcW w:w="4320" w:type="dxa"/>
            <w:tcBorders>
              <w:top w:val="single" w:sz="4" w:space="0" w:color="000000"/>
              <w:left w:val="single" w:sz="4" w:space="0" w:color="000000"/>
              <w:bottom w:val="single" w:sz="4" w:space="0" w:color="000000"/>
              <w:right w:val="single" w:sz="4" w:space="0" w:color="000000"/>
            </w:tcBorders>
          </w:tcPr>
          <w:p w14:paraId="7F85A496" w14:textId="77777777" w:rsidR="00425E2D" w:rsidRDefault="00425E2D" w:rsidP="00CB22B5">
            <w:pPr>
              <w:spacing w:line="259" w:lineRule="auto"/>
              <w:ind w:left="1" w:hanging="1"/>
            </w:pPr>
            <w:r>
              <w:rPr>
                <w:sz w:val="20"/>
              </w:rPr>
              <w:t xml:space="preserve">Other specified diabetes mellitus with other specified complication </w:t>
            </w:r>
          </w:p>
        </w:tc>
      </w:tr>
      <w:tr w:rsidR="00425E2D" w14:paraId="3833FBE7" w14:textId="77777777" w:rsidTr="00CB22B5">
        <w:trPr>
          <w:trHeight w:val="470"/>
        </w:trPr>
        <w:tc>
          <w:tcPr>
            <w:tcW w:w="0" w:type="auto"/>
            <w:vMerge/>
            <w:tcBorders>
              <w:top w:val="nil"/>
              <w:left w:val="single" w:sz="4" w:space="0" w:color="000000"/>
              <w:bottom w:val="nil"/>
              <w:right w:val="single" w:sz="4" w:space="0" w:color="000000"/>
            </w:tcBorders>
          </w:tcPr>
          <w:p w14:paraId="63283D64"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19C8010B" w14:textId="77777777" w:rsidR="00425E2D" w:rsidRDefault="00425E2D" w:rsidP="00CB22B5">
            <w:pPr>
              <w:spacing w:line="259" w:lineRule="auto"/>
              <w:ind w:left="1"/>
            </w:pPr>
            <w:r>
              <w:rPr>
                <w:sz w:val="20"/>
              </w:rPr>
              <w:t xml:space="preserve">E138 </w:t>
            </w:r>
          </w:p>
        </w:tc>
        <w:tc>
          <w:tcPr>
            <w:tcW w:w="4320" w:type="dxa"/>
            <w:tcBorders>
              <w:top w:val="single" w:sz="4" w:space="0" w:color="000000"/>
              <w:left w:val="single" w:sz="4" w:space="0" w:color="000000"/>
              <w:bottom w:val="single" w:sz="4" w:space="0" w:color="000000"/>
              <w:right w:val="single" w:sz="4" w:space="0" w:color="000000"/>
            </w:tcBorders>
          </w:tcPr>
          <w:p w14:paraId="28DCC310" w14:textId="77777777" w:rsidR="00425E2D" w:rsidRDefault="00425E2D" w:rsidP="00CB22B5">
            <w:pPr>
              <w:spacing w:line="259" w:lineRule="auto"/>
              <w:ind w:left="1"/>
            </w:pPr>
            <w:r>
              <w:rPr>
                <w:sz w:val="20"/>
              </w:rPr>
              <w:t xml:space="preserve">Other specified diabetes mellitus with unspecified complications </w:t>
            </w:r>
          </w:p>
        </w:tc>
      </w:tr>
      <w:tr w:rsidR="00425E2D" w14:paraId="0A0BA74F" w14:textId="77777777" w:rsidTr="00CB22B5">
        <w:trPr>
          <w:trHeight w:val="470"/>
        </w:trPr>
        <w:tc>
          <w:tcPr>
            <w:tcW w:w="0" w:type="auto"/>
            <w:vMerge/>
            <w:tcBorders>
              <w:top w:val="nil"/>
              <w:left w:val="single" w:sz="4" w:space="0" w:color="000000"/>
              <w:bottom w:val="single" w:sz="4" w:space="0" w:color="000000"/>
              <w:right w:val="single" w:sz="4" w:space="0" w:color="000000"/>
            </w:tcBorders>
          </w:tcPr>
          <w:p w14:paraId="3D53A482" w14:textId="77777777" w:rsidR="00425E2D" w:rsidRDefault="00425E2D" w:rsidP="00CB22B5">
            <w:pPr>
              <w:spacing w:after="160" w:line="259" w:lineRule="auto"/>
            </w:pPr>
          </w:p>
        </w:tc>
        <w:tc>
          <w:tcPr>
            <w:tcW w:w="840" w:type="dxa"/>
            <w:tcBorders>
              <w:top w:val="single" w:sz="4" w:space="0" w:color="000000"/>
              <w:left w:val="single" w:sz="4" w:space="0" w:color="000000"/>
              <w:bottom w:val="single" w:sz="4" w:space="0" w:color="000000"/>
              <w:right w:val="single" w:sz="4" w:space="0" w:color="000000"/>
            </w:tcBorders>
            <w:vAlign w:val="bottom"/>
          </w:tcPr>
          <w:p w14:paraId="4CDAF607" w14:textId="77777777" w:rsidR="00425E2D" w:rsidRDefault="00425E2D" w:rsidP="00CB22B5">
            <w:pPr>
              <w:spacing w:line="259" w:lineRule="auto"/>
              <w:ind w:left="1"/>
            </w:pPr>
            <w:r>
              <w:rPr>
                <w:sz w:val="20"/>
              </w:rPr>
              <w:t xml:space="preserve">E139 </w:t>
            </w:r>
          </w:p>
        </w:tc>
        <w:tc>
          <w:tcPr>
            <w:tcW w:w="4320" w:type="dxa"/>
            <w:tcBorders>
              <w:top w:val="single" w:sz="4" w:space="0" w:color="000000"/>
              <w:left w:val="single" w:sz="4" w:space="0" w:color="000000"/>
              <w:bottom w:val="single" w:sz="4" w:space="0" w:color="000000"/>
              <w:right w:val="single" w:sz="4" w:space="0" w:color="000000"/>
            </w:tcBorders>
          </w:tcPr>
          <w:p w14:paraId="071D4C7A" w14:textId="77777777" w:rsidR="00425E2D" w:rsidRDefault="00425E2D" w:rsidP="00CB22B5">
            <w:pPr>
              <w:spacing w:line="259" w:lineRule="auto"/>
              <w:ind w:left="1"/>
            </w:pPr>
            <w:r>
              <w:rPr>
                <w:sz w:val="20"/>
              </w:rPr>
              <w:t xml:space="preserve">Other specified diabetes mellitus without complications </w:t>
            </w:r>
          </w:p>
        </w:tc>
      </w:tr>
    </w:tbl>
    <w:p w14:paraId="015E124F" w14:textId="77777777" w:rsidR="0050186E" w:rsidRPr="00704B1A" w:rsidRDefault="0050186E" w:rsidP="0050186E">
      <w:pPr>
        <w:pStyle w:val="ListParagraph"/>
        <w:ind w:left="360" w:right="-720"/>
        <w:rPr>
          <w:b/>
          <w:color w:val="FF0000"/>
          <w:sz w:val="28"/>
          <w:szCs w:val="28"/>
          <w:u w:val="single"/>
          <w:lang w:val="en-GB"/>
        </w:rPr>
      </w:pPr>
    </w:p>
    <w:p w14:paraId="11E98487" w14:textId="36BC6F3C" w:rsidR="00277EB7" w:rsidRDefault="00425E2D" w:rsidP="00425E2D">
      <w:pPr>
        <w:tabs>
          <w:tab w:val="left" w:pos="210"/>
        </w:tabs>
        <w:rPr>
          <w:noProof/>
          <w:color w:val="0000FF"/>
        </w:rPr>
      </w:pPr>
      <w:bookmarkStart w:id="265" w:name="_Hlk24489405"/>
      <w:r>
        <w:rPr>
          <w:noProof/>
          <w:color w:val="0000FF"/>
        </w:rPr>
        <w:tab/>
      </w:r>
    </w:p>
    <w:p w14:paraId="3521353D" w14:textId="77777777" w:rsidR="00425E2D" w:rsidRPr="00425E2D" w:rsidRDefault="00425E2D" w:rsidP="00425E2D">
      <w:pPr>
        <w:spacing w:line="248" w:lineRule="auto"/>
        <w:ind w:left="-5" w:right="891"/>
        <w:rPr>
          <w:b/>
        </w:rPr>
      </w:pPr>
      <w:r w:rsidRPr="00425E2D">
        <w:rPr>
          <w:b/>
          <w:sz w:val="22"/>
        </w:rPr>
        <w:t xml:space="preserve">Appendix 2. ICD-9 and ICD-10 codes used for Diabetes Prevention Quality Indicators, as described by the Agency for Healthcare Research and Quality </w:t>
      </w:r>
      <w:r w:rsidRPr="00425E2D">
        <w:rPr>
          <w:b/>
          <w:sz w:val="22"/>
          <w:vertAlign w:val="superscript"/>
        </w:rPr>
        <w:t>22–25</w:t>
      </w:r>
      <w:r w:rsidRPr="00425E2D">
        <w:rPr>
          <w:b/>
          <w:sz w:val="22"/>
        </w:rPr>
        <w:t xml:space="preserve"> </w:t>
      </w:r>
    </w:p>
    <w:tbl>
      <w:tblPr>
        <w:tblStyle w:val="TableGrid0"/>
        <w:tblW w:w="9815" w:type="dxa"/>
        <w:tblInd w:w="85" w:type="dxa"/>
        <w:tblCellMar>
          <w:top w:w="54" w:type="dxa"/>
          <w:left w:w="103" w:type="dxa"/>
          <w:right w:w="66" w:type="dxa"/>
        </w:tblCellMar>
        <w:tblLook w:val="04A0" w:firstRow="1" w:lastRow="0" w:firstColumn="1" w:lastColumn="0" w:noHBand="0" w:noVBand="1"/>
      </w:tblPr>
      <w:tblGrid>
        <w:gridCol w:w="2328"/>
        <w:gridCol w:w="1439"/>
        <w:gridCol w:w="1992"/>
        <w:gridCol w:w="1539"/>
        <w:gridCol w:w="2517"/>
      </w:tblGrid>
      <w:tr w:rsidR="00425E2D" w:rsidRPr="00425E2D" w14:paraId="1AE6B43F" w14:textId="77777777" w:rsidTr="00425E2D">
        <w:trPr>
          <w:trHeight w:val="240"/>
        </w:trPr>
        <w:tc>
          <w:tcPr>
            <w:tcW w:w="1266" w:type="dxa"/>
            <w:tcBorders>
              <w:top w:val="single" w:sz="4" w:space="0" w:color="000000"/>
              <w:left w:val="single" w:sz="4" w:space="0" w:color="000000"/>
              <w:bottom w:val="single" w:sz="4" w:space="0" w:color="000000"/>
              <w:right w:val="single" w:sz="4" w:space="0" w:color="000000"/>
            </w:tcBorders>
          </w:tcPr>
          <w:p w14:paraId="56043E19" w14:textId="77777777" w:rsidR="00425E2D" w:rsidRPr="00425E2D" w:rsidRDefault="00425E2D" w:rsidP="00425E2D">
            <w:pPr>
              <w:spacing w:line="259" w:lineRule="auto"/>
              <w:ind w:left="5"/>
            </w:pPr>
            <w:r w:rsidRPr="00425E2D">
              <w:rPr>
                <w:sz w:val="20"/>
              </w:rPr>
              <w:t xml:space="preserve"> </w:t>
            </w:r>
          </w:p>
        </w:tc>
        <w:tc>
          <w:tcPr>
            <w:tcW w:w="3869" w:type="dxa"/>
            <w:gridSpan w:val="2"/>
            <w:tcBorders>
              <w:top w:val="single" w:sz="4" w:space="0" w:color="000000"/>
              <w:left w:val="single" w:sz="4" w:space="0" w:color="000000"/>
              <w:bottom w:val="single" w:sz="4" w:space="0" w:color="000000"/>
              <w:right w:val="single" w:sz="4" w:space="0" w:color="000000"/>
            </w:tcBorders>
          </w:tcPr>
          <w:p w14:paraId="7BCF3638" w14:textId="77777777" w:rsidR="00425E2D" w:rsidRPr="00425E2D" w:rsidRDefault="00425E2D" w:rsidP="00425E2D">
            <w:pPr>
              <w:spacing w:line="259" w:lineRule="auto"/>
              <w:ind w:left="3"/>
            </w:pPr>
            <w:r w:rsidRPr="00425E2D">
              <w:rPr>
                <w:sz w:val="20"/>
              </w:rPr>
              <w:t xml:space="preserve">ICD-9-CM: </w:t>
            </w:r>
          </w:p>
        </w:tc>
        <w:tc>
          <w:tcPr>
            <w:tcW w:w="4680" w:type="dxa"/>
            <w:gridSpan w:val="2"/>
            <w:tcBorders>
              <w:top w:val="single" w:sz="4" w:space="0" w:color="000000"/>
              <w:left w:val="single" w:sz="4" w:space="0" w:color="000000"/>
              <w:bottom w:val="single" w:sz="4" w:space="0" w:color="000000"/>
              <w:right w:val="single" w:sz="4" w:space="0" w:color="000000"/>
            </w:tcBorders>
          </w:tcPr>
          <w:p w14:paraId="57600D2F" w14:textId="77777777" w:rsidR="00425E2D" w:rsidRPr="00425E2D" w:rsidRDefault="00425E2D" w:rsidP="00425E2D">
            <w:pPr>
              <w:spacing w:line="259" w:lineRule="auto"/>
              <w:ind w:left="5"/>
            </w:pPr>
            <w:r w:rsidRPr="00425E2D">
              <w:rPr>
                <w:sz w:val="20"/>
              </w:rPr>
              <w:t xml:space="preserve">ICD-10-CM: </w:t>
            </w:r>
          </w:p>
        </w:tc>
      </w:tr>
      <w:tr w:rsidR="00425E2D" w:rsidRPr="00425E2D" w14:paraId="175D0349"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1F9D8525" w14:textId="77777777" w:rsidR="00425E2D" w:rsidRPr="00425E2D" w:rsidRDefault="00425E2D" w:rsidP="00425E2D">
            <w:pPr>
              <w:ind w:left="5"/>
            </w:pPr>
            <w:r w:rsidRPr="00425E2D">
              <w:rPr>
                <w:sz w:val="20"/>
              </w:rPr>
              <w:t xml:space="preserve">1) short-term diabetes complications (e.g., diabetic ketoacidosis, </w:t>
            </w:r>
            <w:proofErr w:type="spellStart"/>
            <w:r w:rsidRPr="00425E2D">
              <w:rPr>
                <w:sz w:val="20"/>
              </w:rPr>
              <w:t>hypersomolarity</w:t>
            </w:r>
            <w:proofErr w:type="spellEnd"/>
            <w:r w:rsidRPr="00425E2D">
              <w:rPr>
                <w:sz w:val="20"/>
              </w:rPr>
              <w:t xml:space="preserve">, or </w:t>
            </w:r>
          </w:p>
          <w:p w14:paraId="79098F04" w14:textId="77777777" w:rsidR="00425E2D" w:rsidRPr="00425E2D" w:rsidRDefault="00425E2D" w:rsidP="00425E2D">
            <w:pPr>
              <w:spacing w:line="259" w:lineRule="auto"/>
              <w:ind w:left="5"/>
            </w:pPr>
            <w:proofErr w:type="gramStart"/>
            <w:r w:rsidRPr="00425E2D">
              <w:rPr>
                <w:sz w:val="20"/>
              </w:rPr>
              <w:t>coma)*</w:t>
            </w:r>
            <w:proofErr w:type="gramEnd"/>
            <w:r w:rsidRPr="00425E2D">
              <w:rPr>
                <w:sz w:val="20"/>
              </w:rPr>
              <w:t xml:space="preserve"> </w:t>
            </w:r>
          </w:p>
          <w:p w14:paraId="7EC07D97" w14:textId="77777777" w:rsidR="00425E2D" w:rsidRPr="00425E2D" w:rsidRDefault="00425E2D" w:rsidP="00425E2D">
            <w:pPr>
              <w:spacing w:line="259" w:lineRule="auto"/>
              <w:ind w:left="5"/>
            </w:pPr>
            <w:r w:rsidRPr="00425E2D">
              <w:rPr>
                <w:sz w:val="20"/>
              </w:rPr>
              <w:t xml:space="preserve"> </w:t>
            </w:r>
          </w:p>
        </w:tc>
        <w:tc>
          <w:tcPr>
            <w:tcW w:w="720" w:type="dxa"/>
            <w:tcBorders>
              <w:top w:val="single" w:sz="4" w:space="0" w:color="000000"/>
              <w:left w:val="single" w:sz="4" w:space="0" w:color="000000"/>
              <w:bottom w:val="single" w:sz="4" w:space="0" w:color="000000"/>
              <w:right w:val="single" w:sz="4" w:space="0" w:color="000000"/>
            </w:tcBorders>
            <w:vAlign w:val="center"/>
          </w:tcPr>
          <w:p w14:paraId="399F14D9" w14:textId="77777777" w:rsidR="00425E2D" w:rsidRPr="00425E2D" w:rsidRDefault="00425E2D" w:rsidP="00425E2D">
            <w:pPr>
              <w:spacing w:line="259" w:lineRule="auto"/>
              <w:ind w:left="3"/>
            </w:pPr>
            <w:r w:rsidRPr="00425E2D">
              <w:rPr>
                <w:sz w:val="20"/>
              </w:rPr>
              <w:t xml:space="preserve">25010 </w:t>
            </w:r>
          </w:p>
        </w:tc>
        <w:tc>
          <w:tcPr>
            <w:tcW w:w="3149" w:type="dxa"/>
            <w:tcBorders>
              <w:top w:val="single" w:sz="4" w:space="0" w:color="000000"/>
              <w:left w:val="single" w:sz="4" w:space="0" w:color="000000"/>
              <w:bottom w:val="single" w:sz="4" w:space="0" w:color="000000"/>
              <w:right w:val="single" w:sz="4" w:space="0" w:color="000000"/>
            </w:tcBorders>
            <w:vAlign w:val="center"/>
          </w:tcPr>
          <w:p w14:paraId="26EFA093" w14:textId="77777777" w:rsidR="00425E2D" w:rsidRPr="00425E2D" w:rsidRDefault="00425E2D" w:rsidP="00425E2D">
            <w:pPr>
              <w:spacing w:line="259" w:lineRule="auto"/>
              <w:ind w:left="2"/>
            </w:pPr>
            <w:r w:rsidRPr="00425E2D">
              <w:rPr>
                <w:sz w:val="20"/>
              </w:rPr>
              <w:t xml:space="preserve">DM KETO T2, DM CONT </w:t>
            </w:r>
          </w:p>
        </w:tc>
        <w:tc>
          <w:tcPr>
            <w:tcW w:w="900" w:type="dxa"/>
            <w:tcBorders>
              <w:top w:val="single" w:sz="4" w:space="0" w:color="000000"/>
              <w:left w:val="single" w:sz="4" w:space="0" w:color="000000"/>
              <w:bottom w:val="single" w:sz="4" w:space="0" w:color="000000"/>
              <w:right w:val="single" w:sz="4" w:space="0" w:color="000000"/>
            </w:tcBorders>
            <w:vAlign w:val="center"/>
          </w:tcPr>
          <w:p w14:paraId="51EFF5C7" w14:textId="77777777" w:rsidR="00425E2D" w:rsidRPr="00425E2D" w:rsidRDefault="00425E2D" w:rsidP="00425E2D">
            <w:pPr>
              <w:spacing w:line="259" w:lineRule="auto"/>
              <w:ind w:left="1"/>
            </w:pPr>
            <w:r w:rsidRPr="00425E2D">
              <w:rPr>
                <w:sz w:val="20"/>
              </w:rPr>
              <w:t xml:space="preserve">E1010 </w:t>
            </w:r>
          </w:p>
        </w:tc>
        <w:tc>
          <w:tcPr>
            <w:tcW w:w="3780" w:type="dxa"/>
            <w:tcBorders>
              <w:top w:val="single" w:sz="4" w:space="0" w:color="000000"/>
              <w:left w:val="single" w:sz="4" w:space="0" w:color="000000"/>
              <w:bottom w:val="single" w:sz="4" w:space="0" w:color="000000"/>
              <w:right w:val="single" w:sz="4" w:space="0" w:color="000000"/>
            </w:tcBorders>
          </w:tcPr>
          <w:p w14:paraId="7DB4ACFB" w14:textId="77777777" w:rsidR="00425E2D" w:rsidRPr="00425E2D" w:rsidRDefault="00425E2D" w:rsidP="00425E2D">
            <w:pPr>
              <w:spacing w:line="259" w:lineRule="auto"/>
              <w:ind w:left="5"/>
            </w:pPr>
            <w:r w:rsidRPr="00425E2D">
              <w:rPr>
                <w:sz w:val="20"/>
              </w:rPr>
              <w:t xml:space="preserve">Type 1 diabetes mellitus with ketoacidosis without coma </w:t>
            </w:r>
          </w:p>
        </w:tc>
      </w:tr>
      <w:tr w:rsidR="00425E2D" w:rsidRPr="00425E2D" w14:paraId="58108559" w14:textId="77777777" w:rsidTr="00425E2D">
        <w:trPr>
          <w:trHeight w:val="470"/>
        </w:trPr>
        <w:tc>
          <w:tcPr>
            <w:tcW w:w="1266" w:type="dxa"/>
            <w:vMerge/>
            <w:tcBorders>
              <w:top w:val="nil"/>
              <w:left w:val="single" w:sz="4" w:space="0" w:color="000000"/>
              <w:bottom w:val="nil"/>
              <w:right w:val="single" w:sz="4" w:space="0" w:color="000000"/>
            </w:tcBorders>
          </w:tcPr>
          <w:p w14:paraId="6653C2C9"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36648CDC" w14:textId="77777777" w:rsidR="00425E2D" w:rsidRPr="00425E2D" w:rsidRDefault="00425E2D" w:rsidP="00425E2D">
            <w:pPr>
              <w:spacing w:line="259" w:lineRule="auto"/>
              <w:ind w:left="3"/>
            </w:pPr>
            <w:r w:rsidRPr="00425E2D">
              <w:rPr>
                <w:sz w:val="20"/>
              </w:rPr>
              <w:t xml:space="preserve">25011 </w:t>
            </w:r>
          </w:p>
        </w:tc>
        <w:tc>
          <w:tcPr>
            <w:tcW w:w="3149" w:type="dxa"/>
            <w:tcBorders>
              <w:top w:val="single" w:sz="4" w:space="0" w:color="000000"/>
              <w:left w:val="single" w:sz="4" w:space="0" w:color="000000"/>
              <w:bottom w:val="single" w:sz="4" w:space="0" w:color="000000"/>
              <w:right w:val="single" w:sz="4" w:space="0" w:color="000000"/>
            </w:tcBorders>
            <w:vAlign w:val="center"/>
          </w:tcPr>
          <w:p w14:paraId="4A7CA6B8" w14:textId="77777777" w:rsidR="00425E2D" w:rsidRPr="00425E2D" w:rsidRDefault="00425E2D" w:rsidP="00425E2D">
            <w:pPr>
              <w:spacing w:line="259" w:lineRule="auto"/>
              <w:ind w:left="2"/>
            </w:pPr>
            <w:r w:rsidRPr="00425E2D">
              <w:rPr>
                <w:sz w:val="20"/>
              </w:rPr>
              <w:t xml:space="preserve">DM KETO T1, DM CONT </w:t>
            </w:r>
          </w:p>
        </w:tc>
        <w:tc>
          <w:tcPr>
            <w:tcW w:w="900" w:type="dxa"/>
            <w:tcBorders>
              <w:top w:val="single" w:sz="4" w:space="0" w:color="000000"/>
              <w:left w:val="single" w:sz="4" w:space="0" w:color="000000"/>
              <w:bottom w:val="single" w:sz="4" w:space="0" w:color="000000"/>
              <w:right w:val="single" w:sz="4" w:space="0" w:color="000000"/>
            </w:tcBorders>
            <w:vAlign w:val="center"/>
          </w:tcPr>
          <w:p w14:paraId="2B14AFAB" w14:textId="77777777" w:rsidR="00425E2D" w:rsidRPr="00425E2D" w:rsidRDefault="00425E2D" w:rsidP="00425E2D">
            <w:pPr>
              <w:spacing w:line="259" w:lineRule="auto"/>
              <w:ind w:left="1"/>
            </w:pPr>
            <w:r w:rsidRPr="00425E2D">
              <w:rPr>
                <w:sz w:val="20"/>
              </w:rPr>
              <w:t xml:space="preserve">E1011 </w:t>
            </w:r>
          </w:p>
        </w:tc>
        <w:tc>
          <w:tcPr>
            <w:tcW w:w="3780" w:type="dxa"/>
            <w:tcBorders>
              <w:top w:val="single" w:sz="4" w:space="0" w:color="000000"/>
              <w:left w:val="single" w:sz="4" w:space="0" w:color="000000"/>
              <w:bottom w:val="single" w:sz="4" w:space="0" w:color="000000"/>
              <w:right w:val="single" w:sz="4" w:space="0" w:color="000000"/>
            </w:tcBorders>
          </w:tcPr>
          <w:p w14:paraId="53A41042" w14:textId="77777777" w:rsidR="00425E2D" w:rsidRPr="00425E2D" w:rsidRDefault="00425E2D" w:rsidP="00425E2D">
            <w:pPr>
              <w:spacing w:line="259" w:lineRule="auto"/>
              <w:ind w:left="5"/>
              <w:jc w:val="both"/>
            </w:pPr>
            <w:r w:rsidRPr="00425E2D">
              <w:rPr>
                <w:sz w:val="20"/>
              </w:rPr>
              <w:t xml:space="preserve">Type 1 diabetes mellitus with ketoacidosis with coma </w:t>
            </w:r>
          </w:p>
        </w:tc>
      </w:tr>
      <w:tr w:rsidR="00425E2D" w:rsidRPr="00425E2D" w14:paraId="1E16E048" w14:textId="77777777" w:rsidTr="00425E2D">
        <w:trPr>
          <w:trHeight w:val="470"/>
        </w:trPr>
        <w:tc>
          <w:tcPr>
            <w:tcW w:w="1266" w:type="dxa"/>
            <w:vMerge/>
            <w:tcBorders>
              <w:top w:val="nil"/>
              <w:left w:val="single" w:sz="4" w:space="0" w:color="000000"/>
              <w:bottom w:val="nil"/>
              <w:right w:val="single" w:sz="4" w:space="0" w:color="000000"/>
            </w:tcBorders>
          </w:tcPr>
          <w:p w14:paraId="0CD88B37"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6A617553" w14:textId="77777777" w:rsidR="00425E2D" w:rsidRPr="00425E2D" w:rsidRDefault="00425E2D" w:rsidP="00425E2D">
            <w:pPr>
              <w:spacing w:line="259" w:lineRule="auto"/>
              <w:ind w:left="3"/>
            </w:pPr>
            <w:r w:rsidRPr="00425E2D">
              <w:rPr>
                <w:sz w:val="20"/>
              </w:rPr>
              <w:t xml:space="preserve">25012 </w:t>
            </w:r>
          </w:p>
        </w:tc>
        <w:tc>
          <w:tcPr>
            <w:tcW w:w="3149" w:type="dxa"/>
            <w:tcBorders>
              <w:top w:val="single" w:sz="4" w:space="0" w:color="000000"/>
              <w:left w:val="single" w:sz="4" w:space="0" w:color="000000"/>
              <w:bottom w:val="single" w:sz="4" w:space="0" w:color="000000"/>
              <w:right w:val="single" w:sz="4" w:space="0" w:color="000000"/>
            </w:tcBorders>
            <w:vAlign w:val="center"/>
          </w:tcPr>
          <w:p w14:paraId="37DEE1C5" w14:textId="77777777" w:rsidR="00425E2D" w:rsidRPr="00425E2D" w:rsidRDefault="00425E2D" w:rsidP="00425E2D">
            <w:pPr>
              <w:spacing w:line="259" w:lineRule="auto"/>
              <w:ind w:left="2"/>
            </w:pPr>
            <w:r w:rsidRPr="00425E2D">
              <w:rPr>
                <w:sz w:val="20"/>
              </w:rPr>
              <w:t xml:space="preserve">DM KETO T2, DM UNCONT </w:t>
            </w:r>
          </w:p>
        </w:tc>
        <w:tc>
          <w:tcPr>
            <w:tcW w:w="900" w:type="dxa"/>
            <w:tcBorders>
              <w:top w:val="single" w:sz="4" w:space="0" w:color="000000"/>
              <w:left w:val="single" w:sz="4" w:space="0" w:color="000000"/>
              <w:bottom w:val="single" w:sz="4" w:space="0" w:color="000000"/>
              <w:right w:val="single" w:sz="4" w:space="0" w:color="000000"/>
            </w:tcBorders>
            <w:vAlign w:val="center"/>
          </w:tcPr>
          <w:p w14:paraId="7C881CA0" w14:textId="77777777" w:rsidR="00425E2D" w:rsidRPr="00425E2D" w:rsidRDefault="00425E2D" w:rsidP="00425E2D">
            <w:pPr>
              <w:spacing w:line="259" w:lineRule="auto"/>
              <w:ind w:left="1"/>
            </w:pPr>
            <w:r w:rsidRPr="00425E2D">
              <w:rPr>
                <w:sz w:val="20"/>
              </w:rPr>
              <w:t xml:space="preserve">E10641 </w:t>
            </w:r>
          </w:p>
        </w:tc>
        <w:tc>
          <w:tcPr>
            <w:tcW w:w="3780" w:type="dxa"/>
            <w:tcBorders>
              <w:top w:val="single" w:sz="4" w:space="0" w:color="000000"/>
              <w:left w:val="single" w:sz="4" w:space="0" w:color="000000"/>
              <w:bottom w:val="single" w:sz="4" w:space="0" w:color="000000"/>
              <w:right w:val="single" w:sz="4" w:space="0" w:color="000000"/>
            </w:tcBorders>
          </w:tcPr>
          <w:p w14:paraId="0CBF3312" w14:textId="77777777" w:rsidR="00425E2D" w:rsidRPr="00425E2D" w:rsidRDefault="00425E2D" w:rsidP="00425E2D">
            <w:pPr>
              <w:spacing w:line="259" w:lineRule="auto"/>
              <w:ind w:left="5"/>
              <w:jc w:val="both"/>
            </w:pPr>
            <w:r w:rsidRPr="00425E2D">
              <w:rPr>
                <w:sz w:val="20"/>
              </w:rPr>
              <w:t xml:space="preserve">Type 1 diabetes mellitus with hypoglycemia with coma </w:t>
            </w:r>
          </w:p>
        </w:tc>
      </w:tr>
      <w:tr w:rsidR="00425E2D" w:rsidRPr="00425E2D" w14:paraId="573C2395" w14:textId="77777777" w:rsidTr="00425E2D">
        <w:trPr>
          <w:trHeight w:val="468"/>
        </w:trPr>
        <w:tc>
          <w:tcPr>
            <w:tcW w:w="1266" w:type="dxa"/>
            <w:vMerge/>
            <w:tcBorders>
              <w:top w:val="nil"/>
              <w:left w:val="single" w:sz="4" w:space="0" w:color="000000"/>
              <w:bottom w:val="nil"/>
              <w:right w:val="single" w:sz="4" w:space="0" w:color="000000"/>
            </w:tcBorders>
          </w:tcPr>
          <w:p w14:paraId="6EA6DA1C"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120A479B" w14:textId="77777777" w:rsidR="00425E2D" w:rsidRPr="00425E2D" w:rsidRDefault="00425E2D" w:rsidP="00425E2D">
            <w:pPr>
              <w:spacing w:line="259" w:lineRule="auto"/>
              <w:ind w:left="3"/>
            </w:pPr>
            <w:r w:rsidRPr="00425E2D">
              <w:rPr>
                <w:sz w:val="20"/>
              </w:rPr>
              <w:t xml:space="preserve">25013 </w:t>
            </w:r>
          </w:p>
        </w:tc>
        <w:tc>
          <w:tcPr>
            <w:tcW w:w="3149" w:type="dxa"/>
            <w:tcBorders>
              <w:top w:val="single" w:sz="4" w:space="0" w:color="000000"/>
              <w:left w:val="single" w:sz="4" w:space="0" w:color="000000"/>
              <w:bottom w:val="single" w:sz="4" w:space="0" w:color="000000"/>
              <w:right w:val="single" w:sz="4" w:space="0" w:color="000000"/>
            </w:tcBorders>
            <w:vAlign w:val="center"/>
          </w:tcPr>
          <w:p w14:paraId="2F69BA49" w14:textId="77777777" w:rsidR="00425E2D" w:rsidRPr="00425E2D" w:rsidRDefault="00425E2D" w:rsidP="00425E2D">
            <w:pPr>
              <w:spacing w:line="259" w:lineRule="auto"/>
              <w:ind w:left="2"/>
            </w:pPr>
            <w:r w:rsidRPr="00425E2D">
              <w:rPr>
                <w:sz w:val="20"/>
              </w:rPr>
              <w:t xml:space="preserve">DM KETO T1, DM UNCONT </w:t>
            </w:r>
          </w:p>
        </w:tc>
        <w:tc>
          <w:tcPr>
            <w:tcW w:w="900" w:type="dxa"/>
            <w:tcBorders>
              <w:top w:val="single" w:sz="4" w:space="0" w:color="000000"/>
              <w:left w:val="single" w:sz="4" w:space="0" w:color="000000"/>
              <w:bottom w:val="single" w:sz="4" w:space="0" w:color="000000"/>
              <w:right w:val="single" w:sz="4" w:space="0" w:color="000000"/>
            </w:tcBorders>
            <w:vAlign w:val="center"/>
          </w:tcPr>
          <w:p w14:paraId="061C461C" w14:textId="77777777" w:rsidR="00425E2D" w:rsidRPr="00425E2D" w:rsidRDefault="00425E2D" w:rsidP="00425E2D">
            <w:pPr>
              <w:spacing w:line="259" w:lineRule="auto"/>
              <w:ind w:left="1"/>
            </w:pPr>
            <w:r w:rsidRPr="00425E2D">
              <w:rPr>
                <w:sz w:val="20"/>
              </w:rPr>
              <w:t xml:space="preserve">E1065 </w:t>
            </w:r>
          </w:p>
        </w:tc>
        <w:tc>
          <w:tcPr>
            <w:tcW w:w="3780" w:type="dxa"/>
            <w:tcBorders>
              <w:top w:val="single" w:sz="4" w:space="0" w:color="000000"/>
              <w:left w:val="single" w:sz="4" w:space="0" w:color="000000"/>
              <w:bottom w:val="single" w:sz="4" w:space="0" w:color="000000"/>
              <w:right w:val="single" w:sz="4" w:space="0" w:color="000000"/>
            </w:tcBorders>
          </w:tcPr>
          <w:p w14:paraId="05BA4D82" w14:textId="77777777" w:rsidR="00425E2D" w:rsidRPr="00425E2D" w:rsidRDefault="00425E2D" w:rsidP="00425E2D">
            <w:pPr>
              <w:spacing w:line="259" w:lineRule="auto"/>
              <w:ind w:left="5" w:right="10"/>
            </w:pPr>
            <w:r w:rsidRPr="00425E2D">
              <w:rPr>
                <w:sz w:val="20"/>
              </w:rPr>
              <w:t xml:space="preserve">Type 1 diabetes mellitus with hyperglycemia </w:t>
            </w:r>
          </w:p>
        </w:tc>
      </w:tr>
      <w:tr w:rsidR="00425E2D" w:rsidRPr="00425E2D" w14:paraId="1FC1D48E" w14:textId="77777777" w:rsidTr="00425E2D">
        <w:trPr>
          <w:trHeight w:val="931"/>
        </w:trPr>
        <w:tc>
          <w:tcPr>
            <w:tcW w:w="1266" w:type="dxa"/>
            <w:vMerge/>
            <w:tcBorders>
              <w:top w:val="nil"/>
              <w:left w:val="single" w:sz="4" w:space="0" w:color="000000"/>
              <w:bottom w:val="nil"/>
              <w:right w:val="single" w:sz="4" w:space="0" w:color="000000"/>
            </w:tcBorders>
          </w:tcPr>
          <w:p w14:paraId="392DDD2D"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2F8ADD38" w14:textId="77777777" w:rsidR="00425E2D" w:rsidRPr="00425E2D" w:rsidRDefault="00425E2D" w:rsidP="00425E2D">
            <w:pPr>
              <w:spacing w:line="259" w:lineRule="auto"/>
              <w:ind w:left="3"/>
            </w:pPr>
            <w:r w:rsidRPr="00425E2D">
              <w:rPr>
                <w:sz w:val="20"/>
              </w:rPr>
              <w:t xml:space="preserve">25020 </w:t>
            </w:r>
          </w:p>
        </w:tc>
        <w:tc>
          <w:tcPr>
            <w:tcW w:w="3149" w:type="dxa"/>
            <w:tcBorders>
              <w:top w:val="single" w:sz="4" w:space="0" w:color="000000"/>
              <w:left w:val="single" w:sz="4" w:space="0" w:color="000000"/>
              <w:bottom w:val="single" w:sz="4" w:space="0" w:color="000000"/>
              <w:right w:val="single" w:sz="4" w:space="0" w:color="000000"/>
            </w:tcBorders>
            <w:vAlign w:val="center"/>
          </w:tcPr>
          <w:p w14:paraId="7D5566F6" w14:textId="77777777" w:rsidR="00425E2D" w:rsidRPr="00425E2D" w:rsidRDefault="00425E2D" w:rsidP="00425E2D">
            <w:pPr>
              <w:spacing w:line="259" w:lineRule="auto"/>
              <w:ind w:left="2"/>
              <w:jc w:val="both"/>
            </w:pPr>
            <w:r w:rsidRPr="00425E2D">
              <w:rPr>
                <w:sz w:val="20"/>
              </w:rPr>
              <w:t xml:space="preserve">DM W/ HYPROSM T2, DM CONT </w:t>
            </w:r>
          </w:p>
        </w:tc>
        <w:tc>
          <w:tcPr>
            <w:tcW w:w="900" w:type="dxa"/>
            <w:tcBorders>
              <w:top w:val="single" w:sz="4" w:space="0" w:color="000000"/>
              <w:left w:val="single" w:sz="4" w:space="0" w:color="000000"/>
              <w:bottom w:val="single" w:sz="4" w:space="0" w:color="000000"/>
              <w:right w:val="single" w:sz="4" w:space="0" w:color="000000"/>
            </w:tcBorders>
            <w:vAlign w:val="center"/>
          </w:tcPr>
          <w:p w14:paraId="505BDF5B" w14:textId="77777777" w:rsidR="00425E2D" w:rsidRPr="00425E2D" w:rsidRDefault="00425E2D" w:rsidP="00425E2D">
            <w:pPr>
              <w:spacing w:line="259" w:lineRule="auto"/>
            </w:pPr>
            <w:r w:rsidRPr="00425E2D">
              <w:rPr>
                <w:sz w:val="20"/>
              </w:rPr>
              <w:t xml:space="preserve">E1100 </w:t>
            </w:r>
          </w:p>
        </w:tc>
        <w:tc>
          <w:tcPr>
            <w:tcW w:w="3780" w:type="dxa"/>
            <w:tcBorders>
              <w:top w:val="single" w:sz="4" w:space="0" w:color="000000"/>
              <w:left w:val="single" w:sz="4" w:space="0" w:color="000000"/>
              <w:bottom w:val="single" w:sz="4" w:space="0" w:color="000000"/>
              <w:right w:val="single" w:sz="4" w:space="0" w:color="000000"/>
            </w:tcBorders>
          </w:tcPr>
          <w:p w14:paraId="6F9486CA" w14:textId="77777777" w:rsidR="00425E2D" w:rsidRPr="00425E2D" w:rsidRDefault="00425E2D" w:rsidP="00425E2D">
            <w:pPr>
              <w:ind w:left="5"/>
            </w:pPr>
            <w:r w:rsidRPr="00425E2D">
              <w:rPr>
                <w:sz w:val="20"/>
              </w:rPr>
              <w:t xml:space="preserve">Type 2 diabetes mellitus with hyperosmolarity without nonketotic </w:t>
            </w:r>
          </w:p>
          <w:p w14:paraId="3003E054" w14:textId="77777777" w:rsidR="00425E2D" w:rsidRPr="00425E2D" w:rsidRDefault="00425E2D" w:rsidP="00425E2D">
            <w:pPr>
              <w:spacing w:line="259" w:lineRule="auto"/>
              <w:ind w:left="5"/>
            </w:pPr>
            <w:r w:rsidRPr="00425E2D">
              <w:rPr>
                <w:sz w:val="20"/>
              </w:rPr>
              <w:t xml:space="preserve">hyperglycemic‐hyperosmolar coma (NKHHC) </w:t>
            </w:r>
          </w:p>
        </w:tc>
      </w:tr>
      <w:tr w:rsidR="00425E2D" w:rsidRPr="00425E2D" w14:paraId="6EDB59C8" w14:textId="77777777" w:rsidTr="00425E2D">
        <w:trPr>
          <w:trHeight w:val="665"/>
        </w:trPr>
        <w:tc>
          <w:tcPr>
            <w:tcW w:w="1266" w:type="dxa"/>
            <w:vMerge/>
            <w:tcBorders>
              <w:top w:val="nil"/>
              <w:left w:val="single" w:sz="4" w:space="0" w:color="000000"/>
              <w:bottom w:val="nil"/>
              <w:right w:val="single" w:sz="4" w:space="0" w:color="000000"/>
            </w:tcBorders>
          </w:tcPr>
          <w:p w14:paraId="6A03FD7C"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36207D33" w14:textId="77777777" w:rsidR="00425E2D" w:rsidRPr="00425E2D" w:rsidRDefault="00425E2D" w:rsidP="00425E2D">
            <w:pPr>
              <w:spacing w:line="259" w:lineRule="auto"/>
              <w:ind w:left="3"/>
            </w:pPr>
            <w:r w:rsidRPr="00425E2D">
              <w:rPr>
                <w:sz w:val="20"/>
              </w:rPr>
              <w:t xml:space="preserve">25021 </w:t>
            </w:r>
          </w:p>
        </w:tc>
        <w:tc>
          <w:tcPr>
            <w:tcW w:w="3149" w:type="dxa"/>
            <w:tcBorders>
              <w:top w:val="single" w:sz="4" w:space="0" w:color="000000"/>
              <w:left w:val="single" w:sz="4" w:space="0" w:color="000000"/>
              <w:bottom w:val="single" w:sz="4" w:space="0" w:color="000000"/>
              <w:right w:val="single" w:sz="4" w:space="0" w:color="000000"/>
            </w:tcBorders>
            <w:vAlign w:val="center"/>
          </w:tcPr>
          <w:p w14:paraId="176FF0BC" w14:textId="77777777" w:rsidR="00425E2D" w:rsidRPr="00425E2D" w:rsidRDefault="00425E2D" w:rsidP="00425E2D">
            <w:pPr>
              <w:spacing w:line="259" w:lineRule="auto"/>
              <w:ind w:left="2"/>
              <w:jc w:val="both"/>
            </w:pPr>
            <w:r w:rsidRPr="00425E2D">
              <w:rPr>
                <w:sz w:val="20"/>
              </w:rPr>
              <w:t xml:space="preserve">DM W/ HYPROSM T1, DM CONT </w:t>
            </w:r>
          </w:p>
        </w:tc>
        <w:tc>
          <w:tcPr>
            <w:tcW w:w="900" w:type="dxa"/>
            <w:tcBorders>
              <w:top w:val="single" w:sz="4" w:space="0" w:color="000000"/>
              <w:left w:val="single" w:sz="4" w:space="0" w:color="000000"/>
              <w:bottom w:val="single" w:sz="4" w:space="0" w:color="000000"/>
              <w:right w:val="single" w:sz="4" w:space="0" w:color="000000"/>
            </w:tcBorders>
            <w:vAlign w:val="center"/>
          </w:tcPr>
          <w:p w14:paraId="3C7322A8" w14:textId="77777777" w:rsidR="00425E2D" w:rsidRPr="00425E2D" w:rsidRDefault="00425E2D" w:rsidP="00425E2D">
            <w:pPr>
              <w:spacing w:line="259" w:lineRule="auto"/>
            </w:pPr>
            <w:r w:rsidRPr="00425E2D">
              <w:rPr>
                <w:sz w:val="20"/>
              </w:rPr>
              <w:t xml:space="preserve">E1101 </w:t>
            </w:r>
          </w:p>
        </w:tc>
        <w:tc>
          <w:tcPr>
            <w:tcW w:w="3780" w:type="dxa"/>
            <w:tcBorders>
              <w:top w:val="single" w:sz="4" w:space="0" w:color="000000"/>
              <w:left w:val="single" w:sz="4" w:space="0" w:color="000000"/>
              <w:bottom w:val="single" w:sz="4" w:space="0" w:color="000000"/>
              <w:right w:val="single" w:sz="4" w:space="0" w:color="000000"/>
            </w:tcBorders>
            <w:vAlign w:val="center"/>
          </w:tcPr>
          <w:p w14:paraId="28055003" w14:textId="77777777" w:rsidR="00425E2D" w:rsidRPr="00425E2D" w:rsidRDefault="00425E2D" w:rsidP="00425E2D">
            <w:pPr>
              <w:spacing w:line="259" w:lineRule="auto"/>
              <w:ind w:left="5"/>
              <w:jc w:val="both"/>
            </w:pPr>
            <w:r w:rsidRPr="00425E2D">
              <w:rPr>
                <w:sz w:val="20"/>
              </w:rPr>
              <w:t xml:space="preserve">Type 2 diabetes mellitus with hyperosmolarity with coma </w:t>
            </w:r>
          </w:p>
        </w:tc>
      </w:tr>
      <w:tr w:rsidR="00425E2D" w:rsidRPr="00425E2D" w14:paraId="6EAAB787" w14:textId="77777777" w:rsidTr="00425E2D">
        <w:trPr>
          <w:trHeight w:val="684"/>
        </w:trPr>
        <w:tc>
          <w:tcPr>
            <w:tcW w:w="1266" w:type="dxa"/>
            <w:vMerge/>
            <w:tcBorders>
              <w:top w:val="nil"/>
              <w:left w:val="single" w:sz="4" w:space="0" w:color="000000"/>
              <w:bottom w:val="nil"/>
              <w:right w:val="single" w:sz="4" w:space="0" w:color="000000"/>
            </w:tcBorders>
          </w:tcPr>
          <w:p w14:paraId="70102D90"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37B0DA56" w14:textId="77777777" w:rsidR="00425E2D" w:rsidRPr="00425E2D" w:rsidRDefault="00425E2D" w:rsidP="00425E2D">
            <w:pPr>
              <w:spacing w:line="259" w:lineRule="auto"/>
              <w:ind w:left="3"/>
            </w:pPr>
            <w:r w:rsidRPr="00425E2D">
              <w:rPr>
                <w:sz w:val="20"/>
              </w:rPr>
              <w:t xml:space="preserve">25022 </w:t>
            </w:r>
          </w:p>
        </w:tc>
        <w:tc>
          <w:tcPr>
            <w:tcW w:w="3149" w:type="dxa"/>
            <w:tcBorders>
              <w:top w:val="single" w:sz="4" w:space="0" w:color="000000"/>
              <w:left w:val="single" w:sz="4" w:space="0" w:color="000000"/>
              <w:bottom w:val="single" w:sz="4" w:space="0" w:color="000000"/>
              <w:right w:val="single" w:sz="4" w:space="0" w:color="000000"/>
            </w:tcBorders>
            <w:vAlign w:val="center"/>
          </w:tcPr>
          <w:p w14:paraId="16B4D3CF" w14:textId="77777777" w:rsidR="00425E2D" w:rsidRPr="00425E2D" w:rsidRDefault="00425E2D" w:rsidP="00425E2D">
            <w:pPr>
              <w:spacing w:line="259" w:lineRule="auto"/>
              <w:ind w:left="3"/>
            </w:pPr>
            <w:r w:rsidRPr="00425E2D">
              <w:rPr>
                <w:sz w:val="20"/>
              </w:rPr>
              <w:t xml:space="preserve">DM W/ HYPROSM T2, DM </w:t>
            </w:r>
          </w:p>
          <w:p w14:paraId="322E7960" w14:textId="77777777" w:rsidR="00425E2D" w:rsidRPr="00425E2D" w:rsidRDefault="00425E2D" w:rsidP="00425E2D">
            <w:pPr>
              <w:spacing w:line="259" w:lineRule="auto"/>
              <w:ind w:left="3"/>
            </w:pPr>
            <w:r w:rsidRPr="00425E2D">
              <w:rPr>
                <w:sz w:val="20"/>
              </w:rPr>
              <w:t xml:space="preserve">UNCNT </w:t>
            </w:r>
          </w:p>
        </w:tc>
        <w:tc>
          <w:tcPr>
            <w:tcW w:w="900" w:type="dxa"/>
            <w:tcBorders>
              <w:top w:val="single" w:sz="4" w:space="0" w:color="000000"/>
              <w:left w:val="single" w:sz="4" w:space="0" w:color="000000"/>
              <w:bottom w:val="single" w:sz="4" w:space="0" w:color="000000"/>
              <w:right w:val="single" w:sz="4" w:space="0" w:color="000000"/>
            </w:tcBorders>
            <w:vAlign w:val="center"/>
          </w:tcPr>
          <w:p w14:paraId="3BF33529" w14:textId="77777777" w:rsidR="00425E2D" w:rsidRPr="00425E2D" w:rsidRDefault="00425E2D" w:rsidP="00425E2D">
            <w:pPr>
              <w:spacing w:line="259" w:lineRule="auto"/>
              <w:ind w:left="5"/>
            </w:pPr>
            <w:r w:rsidRPr="00425E2D">
              <w:rPr>
                <w:sz w:val="20"/>
              </w:rPr>
              <w:t xml:space="preserve">E11641 </w:t>
            </w:r>
          </w:p>
        </w:tc>
        <w:tc>
          <w:tcPr>
            <w:tcW w:w="3780" w:type="dxa"/>
            <w:tcBorders>
              <w:top w:val="single" w:sz="4" w:space="0" w:color="000000"/>
              <w:left w:val="single" w:sz="4" w:space="0" w:color="000000"/>
              <w:bottom w:val="single" w:sz="4" w:space="0" w:color="000000"/>
              <w:right w:val="single" w:sz="4" w:space="0" w:color="000000"/>
            </w:tcBorders>
            <w:vAlign w:val="center"/>
          </w:tcPr>
          <w:p w14:paraId="7C4B4533" w14:textId="77777777" w:rsidR="00425E2D" w:rsidRPr="00425E2D" w:rsidRDefault="00425E2D" w:rsidP="00425E2D">
            <w:pPr>
              <w:spacing w:line="259" w:lineRule="auto"/>
              <w:ind w:left="5"/>
              <w:jc w:val="both"/>
            </w:pPr>
            <w:r w:rsidRPr="00425E2D">
              <w:rPr>
                <w:sz w:val="20"/>
              </w:rPr>
              <w:t xml:space="preserve">Type 2 diabetes mellitus with hypoglycemia with coma </w:t>
            </w:r>
          </w:p>
        </w:tc>
      </w:tr>
      <w:tr w:rsidR="00425E2D" w:rsidRPr="00425E2D" w14:paraId="7546D57D" w14:textId="77777777" w:rsidTr="00425E2D">
        <w:trPr>
          <w:trHeight w:val="641"/>
        </w:trPr>
        <w:tc>
          <w:tcPr>
            <w:tcW w:w="1266" w:type="dxa"/>
            <w:vMerge/>
            <w:tcBorders>
              <w:top w:val="nil"/>
              <w:left w:val="single" w:sz="4" w:space="0" w:color="000000"/>
              <w:bottom w:val="nil"/>
              <w:right w:val="single" w:sz="4" w:space="0" w:color="000000"/>
            </w:tcBorders>
          </w:tcPr>
          <w:p w14:paraId="264F9594"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562A1905" w14:textId="77777777" w:rsidR="00425E2D" w:rsidRPr="00425E2D" w:rsidRDefault="00425E2D" w:rsidP="00425E2D">
            <w:pPr>
              <w:spacing w:line="259" w:lineRule="auto"/>
              <w:ind w:left="3"/>
            </w:pPr>
            <w:r w:rsidRPr="00425E2D">
              <w:rPr>
                <w:sz w:val="20"/>
              </w:rPr>
              <w:t xml:space="preserve">25023 </w:t>
            </w:r>
          </w:p>
        </w:tc>
        <w:tc>
          <w:tcPr>
            <w:tcW w:w="3149" w:type="dxa"/>
            <w:tcBorders>
              <w:top w:val="single" w:sz="4" w:space="0" w:color="000000"/>
              <w:left w:val="single" w:sz="4" w:space="0" w:color="000000"/>
              <w:bottom w:val="single" w:sz="4" w:space="0" w:color="000000"/>
              <w:right w:val="single" w:sz="4" w:space="0" w:color="000000"/>
            </w:tcBorders>
          </w:tcPr>
          <w:p w14:paraId="280EAEE2" w14:textId="77777777" w:rsidR="00425E2D" w:rsidRPr="00425E2D" w:rsidRDefault="00425E2D" w:rsidP="00425E2D">
            <w:pPr>
              <w:spacing w:line="259" w:lineRule="auto"/>
              <w:ind w:left="3"/>
            </w:pPr>
            <w:r w:rsidRPr="00425E2D">
              <w:rPr>
                <w:sz w:val="20"/>
              </w:rPr>
              <w:t xml:space="preserve">DM W/ HYPROSM T1, DM UNCNT </w:t>
            </w:r>
          </w:p>
        </w:tc>
        <w:tc>
          <w:tcPr>
            <w:tcW w:w="900" w:type="dxa"/>
            <w:tcBorders>
              <w:top w:val="single" w:sz="4" w:space="0" w:color="000000"/>
              <w:left w:val="single" w:sz="4" w:space="0" w:color="000000"/>
              <w:bottom w:val="single" w:sz="4" w:space="0" w:color="000000"/>
              <w:right w:val="single" w:sz="4" w:space="0" w:color="000000"/>
            </w:tcBorders>
            <w:vAlign w:val="center"/>
          </w:tcPr>
          <w:p w14:paraId="5657D450" w14:textId="77777777" w:rsidR="00425E2D" w:rsidRPr="00425E2D" w:rsidRDefault="00425E2D" w:rsidP="00425E2D">
            <w:pPr>
              <w:spacing w:line="259" w:lineRule="auto"/>
              <w:ind w:left="5"/>
            </w:pPr>
            <w:r w:rsidRPr="00425E2D">
              <w:rPr>
                <w:sz w:val="20"/>
              </w:rPr>
              <w:t xml:space="preserve">E1165 </w:t>
            </w:r>
          </w:p>
        </w:tc>
        <w:tc>
          <w:tcPr>
            <w:tcW w:w="3780" w:type="dxa"/>
            <w:tcBorders>
              <w:top w:val="single" w:sz="4" w:space="0" w:color="000000"/>
              <w:left w:val="single" w:sz="4" w:space="0" w:color="000000"/>
              <w:bottom w:val="single" w:sz="4" w:space="0" w:color="000000"/>
              <w:right w:val="single" w:sz="4" w:space="0" w:color="000000"/>
            </w:tcBorders>
          </w:tcPr>
          <w:p w14:paraId="0278F475" w14:textId="77777777" w:rsidR="00425E2D" w:rsidRPr="00425E2D" w:rsidRDefault="00425E2D" w:rsidP="00425E2D">
            <w:pPr>
              <w:spacing w:line="259" w:lineRule="auto"/>
              <w:ind w:left="5" w:right="10"/>
            </w:pPr>
            <w:r w:rsidRPr="00425E2D">
              <w:rPr>
                <w:sz w:val="20"/>
              </w:rPr>
              <w:t xml:space="preserve">Type 2 diabetes mellitus with hyperglycemia </w:t>
            </w:r>
          </w:p>
        </w:tc>
      </w:tr>
      <w:tr w:rsidR="00425E2D" w:rsidRPr="00425E2D" w14:paraId="53F38BED" w14:textId="77777777" w:rsidTr="00425E2D">
        <w:trPr>
          <w:trHeight w:val="386"/>
        </w:trPr>
        <w:tc>
          <w:tcPr>
            <w:tcW w:w="1266" w:type="dxa"/>
            <w:vMerge/>
            <w:tcBorders>
              <w:top w:val="nil"/>
              <w:left w:val="single" w:sz="4" w:space="0" w:color="000000"/>
              <w:bottom w:val="nil"/>
              <w:right w:val="single" w:sz="4" w:space="0" w:color="000000"/>
            </w:tcBorders>
          </w:tcPr>
          <w:p w14:paraId="397903F7"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7299E655" w14:textId="77777777" w:rsidR="00425E2D" w:rsidRPr="00425E2D" w:rsidRDefault="00425E2D" w:rsidP="00425E2D">
            <w:pPr>
              <w:spacing w:line="259" w:lineRule="auto"/>
              <w:ind w:left="3"/>
            </w:pPr>
            <w:r w:rsidRPr="00425E2D">
              <w:rPr>
                <w:sz w:val="20"/>
              </w:rPr>
              <w:t xml:space="preserve">25030 </w:t>
            </w:r>
          </w:p>
        </w:tc>
        <w:tc>
          <w:tcPr>
            <w:tcW w:w="3149" w:type="dxa"/>
            <w:tcBorders>
              <w:top w:val="single" w:sz="4" w:space="0" w:color="000000"/>
              <w:left w:val="single" w:sz="4" w:space="0" w:color="000000"/>
              <w:bottom w:val="single" w:sz="4" w:space="0" w:color="000000"/>
              <w:right w:val="single" w:sz="4" w:space="0" w:color="000000"/>
            </w:tcBorders>
          </w:tcPr>
          <w:p w14:paraId="15262F49" w14:textId="77777777" w:rsidR="00425E2D" w:rsidRPr="00425E2D" w:rsidRDefault="00425E2D" w:rsidP="00425E2D">
            <w:pPr>
              <w:spacing w:line="259" w:lineRule="auto"/>
              <w:ind w:left="2"/>
              <w:jc w:val="both"/>
            </w:pPr>
            <w:r w:rsidRPr="00425E2D">
              <w:rPr>
                <w:sz w:val="20"/>
              </w:rPr>
              <w:t xml:space="preserve">DM COMA NEC TYP II, DM CNT </w:t>
            </w:r>
          </w:p>
        </w:tc>
        <w:tc>
          <w:tcPr>
            <w:tcW w:w="4680" w:type="dxa"/>
            <w:gridSpan w:val="2"/>
            <w:vMerge w:val="restart"/>
            <w:tcBorders>
              <w:top w:val="single" w:sz="4" w:space="0" w:color="000000"/>
              <w:left w:val="single" w:sz="4" w:space="0" w:color="000000"/>
              <w:bottom w:val="single" w:sz="4" w:space="0" w:color="000000"/>
              <w:right w:val="single" w:sz="4" w:space="0" w:color="000000"/>
            </w:tcBorders>
          </w:tcPr>
          <w:p w14:paraId="74F0C647" w14:textId="77777777" w:rsidR="00425E2D" w:rsidRPr="00425E2D" w:rsidRDefault="00425E2D" w:rsidP="00425E2D">
            <w:pPr>
              <w:spacing w:line="259" w:lineRule="auto"/>
              <w:ind w:left="5"/>
            </w:pPr>
            <w:r w:rsidRPr="00425E2D">
              <w:rPr>
                <w:sz w:val="20"/>
              </w:rPr>
              <w:t xml:space="preserve"> </w:t>
            </w:r>
          </w:p>
        </w:tc>
      </w:tr>
      <w:tr w:rsidR="00425E2D" w:rsidRPr="00425E2D" w14:paraId="1449E566" w14:textId="77777777" w:rsidTr="00425E2D">
        <w:trPr>
          <w:trHeight w:val="350"/>
        </w:trPr>
        <w:tc>
          <w:tcPr>
            <w:tcW w:w="1266" w:type="dxa"/>
            <w:vMerge/>
            <w:tcBorders>
              <w:top w:val="nil"/>
              <w:left w:val="single" w:sz="4" w:space="0" w:color="000000"/>
              <w:bottom w:val="nil"/>
              <w:right w:val="single" w:sz="4" w:space="0" w:color="000000"/>
            </w:tcBorders>
          </w:tcPr>
          <w:p w14:paraId="414BDFEF"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16DAAFB0" w14:textId="77777777" w:rsidR="00425E2D" w:rsidRPr="00425E2D" w:rsidRDefault="00425E2D" w:rsidP="00425E2D">
            <w:pPr>
              <w:spacing w:line="259" w:lineRule="auto"/>
              <w:ind w:left="3"/>
            </w:pPr>
            <w:r w:rsidRPr="00425E2D">
              <w:rPr>
                <w:sz w:val="20"/>
              </w:rPr>
              <w:t xml:space="preserve">25031 </w:t>
            </w:r>
          </w:p>
        </w:tc>
        <w:tc>
          <w:tcPr>
            <w:tcW w:w="3149" w:type="dxa"/>
            <w:tcBorders>
              <w:top w:val="single" w:sz="4" w:space="0" w:color="000000"/>
              <w:left w:val="single" w:sz="4" w:space="0" w:color="000000"/>
              <w:bottom w:val="single" w:sz="4" w:space="0" w:color="000000"/>
              <w:right w:val="single" w:sz="4" w:space="0" w:color="000000"/>
            </w:tcBorders>
          </w:tcPr>
          <w:p w14:paraId="5E92C0F0" w14:textId="77777777" w:rsidR="00425E2D" w:rsidRPr="00425E2D" w:rsidRDefault="00425E2D" w:rsidP="00425E2D">
            <w:pPr>
              <w:spacing w:line="259" w:lineRule="auto"/>
              <w:ind w:left="2"/>
            </w:pPr>
            <w:r w:rsidRPr="00425E2D">
              <w:rPr>
                <w:sz w:val="20"/>
              </w:rPr>
              <w:t xml:space="preserve">DM COMA NEC T1, DM CONT </w:t>
            </w:r>
          </w:p>
        </w:tc>
        <w:tc>
          <w:tcPr>
            <w:tcW w:w="0" w:type="auto"/>
            <w:gridSpan w:val="2"/>
            <w:vMerge/>
            <w:tcBorders>
              <w:top w:val="nil"/>
              <w:left w:val="single" w:sz="4" w:space="0" w:color="000000"/>
              <w:bottom w:val="nil"/>
              <w:right w:val="single" w:sz="4" w:space="0" w:color="000000"/>
            </w:tcBorders>
          </w:tcPr>
          <w:p w14:paraId="3F009466" w14:textId="77777777" w:rsidR="00425E2D" w:rsidRPr="00425E2D" w:rsidRDefault="00425E2D" w:rsidP="00425E2D">
            <w:pPr>
              <w:spacing w:after="160" w:line="259" w:lineRule="auto"/>
            </w:pPr>
          </w:p>
        </w:tc>
      </w:tr>
      <w:tr w:rsidR="00425E2D" w:rsidRPr="00425E2D" w14:paraId="77915B9C" w14:textId="77777777" w:rsidTr="00425E2D">
        <w:trPr>
          <w:trHeight w:val="720"/>
        </w:trPr>
        <w:tc>
          <w:tcPr>
            <w:tcW w:w="1266" w:type="dxa"/>
            <w:vMerge/>
            <w:tcBorders>
              <w:top w:val="nil"/>
              <w:left w:val="single" w:sz="4" w:space="0" w:color="000000"/>
              <w:bottom w:val="nil"/>
              <w:right w:val="single" w:sz="4" w:space="0" w:color="000000"/>
            </w:tcBorders>
          </w:tcPr>
          <w:p w14:paraId="71F23372"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73ACA1DC" w14:textId="77777777" w:rsidR="00425E2D" w:rsidRPr="00425E2D" w:rsidRDefault="00425E2D" w:rsidP="00425E2D">
            <w:pPr>
              <w:spacing w:line="259" w:lineRule="auto"/>
              <w:ind w:left="3"/>
            </w:pPr>
            <w:r w:rsidRPr="00425E2D">
              <w:rPr>
                <w:sz w:val="20"/>
              </w:rPr>
              <w:t xml:space="preserve">25032 </w:t>
            </w:r>
          </w:p>
        </w:tc>
        <w:tc>
          <w:tcPr>
            <w:tcW w:w="3149" w:type="dxa"/>
            <w:tcBorders>
              <w:top w:val="single" w:sz="4" w:space="0" w:color="000000"/>
              <w:left w:val="single" w:sz="4" w:space="0" w:color="000000"/>
              <w:bottom w:val="single" w:sz="4" w:space="0" w:color="000000"/>
              <w:right w:val="single" w:sz="4" w:space="0" w:color="000000"/>
            </w:tcBorders>
            <w:vAlign w:val="center"/>
          </w:tcPr>
          <w:p w14:paraId="40CA6218" w14:textId="77777777" w:rsidR="00425E2D" w:rsidRPr="00425E2D" w:rsidRDefault="00425E2D" w:rsidP="00425E2D">
            <w:pPr>
              <w:spacing w:line="259" w:lineRule="auto"/>
              <w:ind w:left="3"/>
            </w:pPr>
            <w:r w:rsidRPr="00425E2D">
              <w:rPr>
                <w:sz w:val="20"/>
              </w:rPr>
              <w:t xml:space="preserve">DM COMA NEC T2, DM </w:t>
            </w:r>
          </w:p>
          <w:p w14:paraId="2F21FF39" w14:textId="77777777" w:rsidR="00425E2D" w:rsidRPr="00425E2D" w:rsidRDefault="00425E2D" w:rsidP="00425E2D">
            <w:pPr>
              <w:spacing w:line="259" w:lineRule="auto"/>
              <w:ind w:left="3"/>
            </w:pPr>
            <w:r w:rsidRPr="00425E2D">
              <w:rPr>
                <w:sz w:val="20"/>
              </w:rPr>
              <w:t xml:space="preserve">UNCONT </w:t>
            </w:r>
          </w:p>
        </w:tc>
        <w:tc>
          <w:tcPr>
            <w:tcW w:w="0" w:type="auto"/>
            <w:gridSpan w:val="2"/>
            <w:vMerge/>
            <w:tcBorders>
              <w:top w:val="nil"/>
              <w:left w:val="single" w:sz="4" w:space="0" w:color="000000"/>
              <w:bottom w:val="nil"/>
              <w:right w:val="single" w:sz="4" w:space="0" w:color="000000"/>
            </w:tcBorders>
          </w:tcPr>
          <w:p w14:paraId="4648F2A4" w14:textId="77777777" w:rsidR="00425E2D" w:rsidRPr="00425E2D" w:rsidRDefault="00425E2D" w:rsidP="00425E2D">
            <w:pPr>
              <w:spacing w:after="160" w:line="259" w:lineRule="auto"/>
            </w:pPr>
          </w:p>
        </w:tc>
      </w:tr>
      <w:tr w:rsidR="00425E2D" w:rsidRPr="00425E2D" w14:paraId="74FB23DD" w14:textId="77777777" w:rsidTr="00425E2D">
        <w:trPr>
          <w:trHeight w:val="720"/>
        </w:trPr>
        <w:tc>
          <w:tcPr>
            <w:tcW w:w="1266" w:type="dxa"/>
            <w:vMerge/>
            <w:tcBorders>
              <w:top w:val="nil"/>
              <w:left w:val="single" w:sz="4" w:space="0" w:color="000000"/>
              <w:bottom w:val="single" w:sz="4" w:space="0" w:color="000000"/>
              <w:right w:val="single" w:sz="4" w:space="0" w:color="000000"/>
            </w:tcBorders>
          </w:tcPr>
          <w:p w14:paraId="1E746E4E"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73B858E9" w14:textId="77777777" w:rsidR="00425E2D" w:rsidRPr="00425E2D" w:rsidRDefault="00425E2D" w:rsidP="00425E2D">
            <w:pPr>
              <w:spacing w:line="259" w:lineRule="auto"/>
              <w:ind w:left="3"/>
            </w:pPr>
            <w:r w:rsidRPr="00425E2D">
              <w:rPr>
                <w:sz w:val="20"/>
              </w:rPr>
              <w:t xml:space="preserve">25033 </w:t>
            </w:r>
          </w:p>
        </w:tc>
        <w:tc>
          <w:tcPr>
            <w:tcW w:w="3149" w:type="dxa"/>
            <w:tcBorders>
              <w:top w:val="single" w:sz="4" w:space="0" w:color="000000"/>
              <w:left w:val="single" w:sz="4" w:space="0" w:color="000000"/>
              <w:bottom w:val="single" w:sz="4" w:space="0" w:color="000000"/>
              <w:right w:val="single" w:sz="4" w:space="0" w:color="000000"/>
            </w:tcBorders>
            <w:vAlign w:val="center"/>
          </w:tcPr>
          <w:p w14:paraId="0237D3CA" w14:textId="77777777" w:rsidR="00425E2D" w:rsidRPr="00425E2D" w:rsidRDefault="00425E2D" w:rsidP="00425E2D">
            <w:pPr>
              <w:spacing w:line="259" w:lineRule="auto"/>
              <w:ind w:left="3"/>
            </w:pPr>
            <w:r w:rsidRPr="00425E2D">
              <w:rPr>
                <w:sz w:val="20"/>
              </w:rPr>
              <w:t xml:space="preserve">DM COMA NEC T1, DM </w:t>
            </w:r>
          </w:p>
          <w:p w14:paraId="32C4AAA6" w14:textId="77777777" w:rsidR="00425E2D" w:rsidRPr="00425E2D" w:rsidRDefault="00425E2D" w:rsidP="00425E2D">
            <w:pPr>
              <w:spacing w:line="259" w:lineRule="auto"/>
              <w:ind w:left="3"/>
            </w:pPr>
            <w:r w:rsidRPr="00425E2D">
              <w:rPr>
                <w:sz w:val="20"/>
              </w:rPr>
              <w:t xml:space="preserve">UNCONT </w:t>
            </w:r>
          </w:p>
        </w:tc>
        <w:tc>
          <w:tcPr>
            <w:tcW w:w="0" w:type="auto"/>
            <w:gridSpan w:val="2"/>
            <w:vMerge/>
            <w:tcBorders>
              <w:top w:val="nil"/>
              <w:left w:val="single" w:sz="4" w:space="0" w:color="000000"/>
              <w:bottom w:val="single" w:sz="4" w:space="0" w:color="000000"/>
              <w:right w:val="single" w:sz="4" w:space="0" w:color="000000"/>
            </w:tcBorders>
          </w:tcPr>
          <w:p w14:paraId="3DD379F9" w14:textId="77777777" w:rsidR="00425E2D" w:rsidRPr="00425E2D" w:rsidRDefault="00425E2D" w:rsidP="00425E2D">
            <w:pPr>
              <w:spacing w:after="160" w:line="259" w:lineRule="auto"/>
            </w:pPr>
          </w:p>
        </w:tc>
      </w:tr>
      <w:tr w:rsidR="00425E2D" w:rsidRPr="00425E2D" w14:paraId="5D0A2B25" w14:textId="77777777" w:rsidTr="00425E2D">
        <w:trPr>
          <w:trHeight w:val="271"/>
        </w:trPr>
        <w:tc>
          <w:tcPr>
            <w:tcW w:w="1266" w:type="dxa"/>
            <w:vMerge w:val="restart"/>
            <w:tcBorders>
              <w:top w:val="single" w:sz="4" w:space="0" w:color="000000"/>
              <w:left w:val="single" w:sz="4" w:space="0" w:color="000000"/>
              <w:bottom w:val="single" w:sz="4" w:space="0" w:color="000000"/>
              <w:right w:val="single" w:sz="4" w:space="0" w:color="000000"/>
            </w:tcBorders>
          </w:tcPr>
          <w:p w14:paraId="619BD064" w14:textId="77777777" w:rsidR="00425E2D" w:rsidRPr="00425E2D" w:rsidRDefault="00425E2D" w:rsidP="00425E2D">
            <w:pPr>
              <w:spacing w:line="259" w:lineRule="auto"/>
              <w:ind w:left="5"/>
            </w:pPr>
            <w:r w:rsidRPr="00425E2D">
              <w:rPr>
                <w:sz w:val="20"/>
              </w:rPr>
              <w:t xml:space="preserve">2) long-term diabetes complications (e.g., renal, ophthalmic, or neurological manifestations and peripheral </w:t>
            </w:r>
            <w:r w:rsidRPr="00425E2D">
              <w:rPr>
                <w:sz w:val="20"/>
              </w:rPr>
              <w:lastRenderedPageBreak/>
              <w:t xml:space="preserve">circulatory disorders) </w:t>
            </w:r>
          </w:p>
        </w:tc>
        <w:tc>
          <w:tcPr>
            <w:tcW w:w="3869" w:type="dxa"/>
            <w:gridSpan w:val="2"/>
            <w:tcBorders>
              <w:top w:val="single" w:sz="4" w:space="0" w:color="000000"/>
              <w:left w:val="single" w:sz="4" w:space="0" w:color="000000"/>
              <w:bottom w:val="single" w:sz="4" w:space="0" w:color="000000"/>
              <w:right w:val="single" w:sz="4" w:space="0" w:color="000000"/>
            </w:tcBorders>
          </w:tcPr>
          <w:p w14:paraId="319676F4" w14:textId="77777777" w:rsidR="00425E2D" w:rsidRPr="00425E2D" w:rsidRDefault="00425E2D" w:rsidP="00425E2D">
            <w:pPr>
              <w:spacing w:line="259" w:lineRule="auto"/>
              <w:ind w:left="3"/>
            </w:pPr>
            <w:r w:rsidRPr="00425E2D">
              <w:rPr>
                <w:sz w:val="20"/>
              </w:rPr>
              <w:lastRenderedPageBreak/>
              <w:t xml:space="preserve">ICD-9-CM </w:t>
            </w:r>
          </w:p>
        </w:tc>
        <w:tc>
          <w:tcPr>
            <w:tcW w:w="4680" w:type="dxa"/>
            <w:gridSpan w:val="2"/>
            <w:tcBorders>
              <w:top w:val="single" w:sz="4" w:space="0" w:color="000000"/>
              <w:left w:val="single" w:sz="4" w:space="0" w:color="000000"/>
              <w:bottom w:val="single" w:sz="4" w:space="0" w:color="000000"/>
              <w:right w:val="single" w:sz="4" w:space="0" w:color="000000"/>
            </w:tcBorders>
          </w:tcPr>
          <w:p w14:paraId="745E3452" w14:textId="77777777" w:rsidR="00425E2D" w:rsidRPr="00425E2D" w:rsidRDefault="00425E2D" w:rsidP="00425E2D">
            <w:pPr>
              <w:spacing w:line="259" w:lineRule="auto"/>
              <w:ind w:left="6"/>
            </w:pPr>
            <w:r w:rsidRPr="00425E2D">
              <w:rPr>
                <w:sz w:val="20"/>
              </w:rPr>
              <w:t xml:space="preserve">ICD-10-CM </w:t>
            </w:r>
          </w:p>
        </w:tc>
      </w:tr>
      <w:tr w:rsidR="00425E2D" w:rsidRPr="00425E2D" w14:paraId="5777A316" w14:textId="77777777" w:rsidTr="00425E2D">
        <w:trPr>
          <w:trHeight w:val="629"/>
        </w:trPr>
        <w:tc>
          <w:tcPr>
            <w:tcW w:w="1266" w:type="dxa"/>
            <w:vMerge/>
            <w:tcBorders>
              <w:top w:val="nil"/>
              <w:left w:val="single" w:sz="4" w:space="0" w:color="000000"/>
              <w:bottom w:val="nil"/>
              <w:right w:val="single" w:sz="4" w:space="0" w:color="000000"/>
            </w:tcBorders>
          </w:tcPr>
          <w:p w14:paraId="6A25FFEF"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4ED85754" w14:textId="77777777" w:rsidR="00425E2D" w:rsidRPr="00425E2D" w:rsidRDefault="00425E2D" w:rsidP="00425E2D">
            <w:pPr>
              <w:spacing w:line="259" w:lineRule="auto"/>
              <w:ind w:left="3"/>
            </w:pPr>
            <w:r w:rsidRPr="00425E2D">
              <w:rPr>
                <w:sz w:val="20"/>
              </w:rPr>
              <w:t xml:space="preserve">25040 </w:t>
            </w:r>
          </w:p>
        </w:tc>
        <w:tc>
          <w:tcPr>
            <w:tcW w:w="3149" w:type="dxa"/>
            <w:tcBorders>
              <w:top w:val="single" w:sz="4" w:space="0" w:color="000000"/>
              <w:left w:val="single" w:sz="4" w:space="0" w:color="000000"/>
              <w:bottom w:val="single" w:sz="4" w:space="0" w:color="000000"/>
              <w:right w:val="single" w:sz="4" w:space="0" w:color="000000"/>
            </w:tcBorders>
          </w:tcPr>
          <w:p w14:paraId="5C9B13BF" w14:textId="77777777" w:rsidR="00425E2D" w:rsidRPr="00425E2D" w:rsidRDefault="00425E2D" w:rsidP="00425E2D">
            <w:pPr>
              <w:spacing w:line="259" w:lineRule="auto"/>
              <w:ind w:left="2"/>
            </w:pPr>
            <w:r w:rsidRPr="00425E2D">
              <w:rPr>
                <w:sz w:val="20"/>
              </w:rPr>
              <w:t xml:space="preserve">DM RENAL COMP T2 CONT </w:t>
            </w:r>
          </w:p>
        </w:tc>
        <w:tc>
          <w:tcPr>
            <w:tcW w:w="900" w:type="dxa"/>
            <w:tcBorders>
              <w:top w:val="single" w:sz="4" w:space="0" w:color="000000"/>
              <w:left w:val="single" w:sz="4" w:space="0" w:color="000000"/>
              <w:bottom w:val="single" w:sz="4" w:space="0" w:color="000000"/>
              <w:right w:val="single" w:sz="4" w:space="0" w:color="000000"/>
            </w:tcBorders>
          </w:tcPr>
          <w:p w14:paraId="4451653F" w14:textId="77777777" w:rsidR="00425E2D" w:rsidRPr="00425E2D" w:rsidRDefault="00425E2D" w:rsidP="00425E2D">
            <w:pPr>
              <w:spacing w:line="259" w:lineRule="auto"/>
              <w:ind w:left="2"/>
            </w:pPr>
            <w:r w:rsidRPr="00425E2D">
              <w:rPr>
                <w:sz w:val="20"/>
              </w:rPr>
              <w:t xml:space="preserve">E1021 </w:t>
            </w:r>
          </w:p>
        </w:tc>
        <w:tc>
          <w:tcPr>
            <w:tcW w:w="3780" w:type="dxa"/>
            <w:tcBorders>
              <w:top w:val="single" w:sz="4" w:space="0" w:color="000000"/>
              <w:left w:val="single" w:sz="4" w:space="0" w:color="000000"/>
              <w:bottom w:val="single" w:sz="4" w:space="0" w:color="000000"/>
              <w:right w:val="single" w:sz="4" w:space="0" w:color="000000"/>
            </w:tcBorders>
          </w:tcPr>
          <w:p w14:paraId="01A5FA15" w14:textId="77777777" w:rsidR="00425E2D" w:rsidRPr="00425E2D" w:rsidRDefault="00425E2D" w:rsidP="00425E2D">
            <w:pPr>
              <w:spacing w:line="259" w:lineRule="auto"/>
              <w:ind w:left="5" w:hanging="2"/>
            </w:pPr>
            <w:r w:rsidRPr="00425E2D">
              <w:rPr>
                <w:sz w:val="20"/>
              </w:rPr>
              <w:t xml:space="preserve">Type 1 diabetes mellitus with diabetic nephropathy </w:t>
            </w:r>
          </w:p>
        </w:tc>
      </w:tr>
      <w:tr w:rsidR="00425E2D" w:rsidRPr="00425E2D" w14:paraId="3B93C877" w14:textId="77777777" w:rsidTr="00425E2D">
        <w:trPr>
          <w:trHeight w:val="526"/>
        </w:trPr>
        <w:tc>
          <w:tcPr>
            <w:tcW w:w="1266" w:type="dxa"/>
            <w:vMerge/>
            <w:tcBorders>
              <w:top w:val="nil"/>
              <w:left w:val="single" w:sz="4" w:space="0" w:color="000000"/>
              <w:bottom w:val="nil"/>
              <w:right w:val="single" w:sz="4" w:space="0" w:color="000000"/>
            </w:tcBorders>
          </w:tcPr>
          <w:p w14:paraId="23B86A52"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74D39D3C" w14:textId="77777777" w:rsidR="00425E2D" w:rsidRPr="00425E2D" w:rsidRDefault="00425E2D" w:rsidP="00425E2D">
            <w:pPr>
              <w:spacing w:line="259" w:lineRule="auto"/>
              <w:ind w:left="3"/>
            </w:pPr>
            <w:r w:rsidRPr="00425E2D">
              <w:rPr>
                <w:sz w:val="20"/>
              </w:rPr>
              <w:t xml:space="preserve">25041 </w:t>
            </w:r>
          </w:p>
        </w:tc>
        <w:tc>
          <w:tcPr>
            <w:tcW w:w="3149" w:type="dxa"/>
            <w:tcBorders>
              <w:top w:val="single" w:sz="4" w:space="0" w:color="000000"/>
              <w:left w:val="single" w:sz="4" w:space="0" w:color="000000"/>
              <w:bottom w:val="single" w:sz="4" w:space="0" w:color="000000"/>
              <w:right w:val="single" w:sz="4" w:space="0" w:color="000000"/>
            </w:tcBorders>
          </w:tcPr>
          <w:p w14:paraId="7543F1A4" w14:textId="77777777" w:rsidR="00425E2D" w:rsidRPr="00425E2D" w:rsidRDefault="00425E2D" w:rsidP="00425E2D">
            <w:pPr>
              <w:spacing w:line="259" w:lineRule="auto"/>
              <w:ind w:left="2"/>
            </w:pPr>
            <w:r w:rsidRPr="00425E2D">
              <w:rPr>
                <w:sz w:val="20"/>
              </w:rPr>
              <w:t xml:space="preserve">DM RENAL COMP T1 CONT </w:t>
            </w:r>
          </w:p>
        </w:tc>
        <w:tc>
          <w:tcPr>
            <w:tcW w:w="900" w:type="dxa"/>
            <w:tcBorders>
              <w:top w:val="single" w:sz="4" w:space="0" w:color="000000"/>
              <w:left w:val="single" w:sz="4" w:space="0" w:color="000000"/>
              <w:bottom w:val="single" w:sz="4" w:space="0" w:color="000000"/>
              <w:right w:val="single" w:sz="4" w:space="0" w:color="000000"/>
            </w:tcBorders>
          </w:tcPr>
          <w:p w14:paraId="4A9A21AE" w14:textId="77777777" w:rsidR="00425E2D" w:rsidRPr="00425E2D" w:rsidRDefault="00425E2D" w:rsidP="00425E2D">
            <w:pPr>
              <w:spacing w:line="259" w:lineRule="auto"/>
              <w:ind w:left="2"/>
            </w:pPr>
            <w:r w:rsidRPr="00425E2D">
              <w:rPr>
                <w:sz w:val="20"/>
              </w:rPr>
              <w:t xml:space="preserve">E1022 </w:t>
            </w:r>
          </w:p>
        </w:tc>
        <w:tc>
          <w:tcPr>
            <w:tcW w:w="3780" w:type="dxa"/>
            <w:tcBorders>
              <w:top w:val="single" w:sz="4" w:space="0" w:color="000000"/>
              <w:left w:val="single" w:sz="4" w:space="0" w:color="000000"/>
              <w:bottom w:val="single" w:sz="4" w:space="0" w:color="000000"/>
              <w:right w:val="single" w:sz="4" w:space="0" w:color="000000"/>
            </w:tcBorders>
          </w:tcPr>
          <w:p w14:paraId="160AE8DB" w14:textId="77777777" w:rsidR="00425E2D" w:rsidRPr="00425E2D" w:rsidRDefault="00425E2D" w:rsidP="00425E2D">
            <w:pPr>
              <w:spacing w:line="259" w:lineRule="auto"/>
              <w:ind w:left="5"/>
            </w:pPr>
            <w:r w:rsidRPr="00425E2D">
              <w:rPr>
                <w:sz w:val="20"/>
              </w:rPr>
              <w:t xml:space="preserve">Type 1 diabetes mellitus with diabetic chronic kidney disease </w:t>
            </w:r>
          </w:p>
        </w:tc>
      </w:tr>
      <w:tr w:rsidR="00425E2D" w:rsidRPr="00425E2D" w14:paraId="719494B3" w14:textId="77777777" w:rsidTr="00425E2D">
        <w:trPr>
          <w:trHeight w:val="470"/>
        </w:trPr>
        <w:tc>
          <w:tcPr>
            <w:tcW w:w="1266" w:type="dxa"/>
            <w:vMerge/>
            <w:tcBorders>
              <w:top w:val="nil"/>
              <w:left w:val="single" w:sz="4" w:space="0" w:color="000000"/>
              <w:bottom w:val="nil"/>
              <w:right w:val="single" w:sz="4" w:space="0" w:color="000000"/>
            </w:tcBorders>
          </w:tcPr>
          <w:p w14:paraId="2F7E4BD5"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1B2FF29D" w14:textId="77777777" w:rsidR="00425E2D" w:rsidRPr="00425E2D" w:rsidRDefault="00425E2D" w:rsidP="00425E2D">
            <w:pPr>
              <w:spacing w:line="259" w:lineRule="auto"/>
              <w:ind w:left="3"/>
            </w:pPr>
            <w:r w:rsidRPr="00425E2D">
              <w:rPr>
                <w:sz w:val="20"/>
              </w:rPr>
              <w:t xml:space="preserve">25042 </w:t>
            </w:r>
          </w:p>
        </w:tc>
        <w:tc>
          <w:tcPr>
            <w:tcW w:w="3149" w:type="dxa"/>
            <w:tcBorders>
              <w:top w:val="single" w:sz="4" w:space="0" w:color="000000"/>
              <w:left w:val="single" w:sz="4" w:space="0" w:color="000000"/>
              <w:bottom w:val="single" w:sz="4" w:space="0" w:color="000000"/>
              <w:right w:val="single" w:sz="4" w:space="0" w:color="000000"/>
            </w:tcBorders>
          </w:tcPr>
          <w:p w14:paraId="197B2869" w14:textId="77777777" w:rsidR="00425E2D" w:rsidRPr="00425E2D" w:rsidRDefault="00425E2D" w:rsidP="00425E2D">
            <w:pPr>
              <w:spacing w:line="259" w:lineRule="auto"/>
              <w:ind w:left="2"/>
            </w:pPr>
            <w:r w:rsidRPr="00425E2D">
              <w:rPr>
                <w:sz w:val="20"/>
              </w:rPr>
              <w:t xml:space="preserve">DM RENAL COMP T2 UNCNT </w:t>
            </w:r>
          </w:p>
        </w:tc>
        <w:tc>
          <w:tcPr>
            <w:tcW w:w="900" w:type="dxa"/>
            <w:tcBorders>
              <w:top w:val="single" w:sz="4" w:space="0" w:color="000000"/>
              <w:left w:val="single" w:sz="4" w:space="0" w:color="000000"/>
              <w:bottom w:val="single" w:sz="4" w:space="0" w:color="000000"/>
              <w:right w:val="single" w:sz="4" w:space="0" w:color="000000"/>
            </w:tcBorders>
          </w:tcPr>
          <w:p w14:paraId="24CA008A" w14:textId="77777777" w:rsidR="00425E2D" w:rsidRPr="00425E2D" w:rsidRDefault="00425E2D" w:rsidP="00425E2D">
            <w:pPr>
              <w:spacing w:line="259" w:lineRule="auto"/>
              <w:ind w:left="2"/>
            </w:pPr>
            <w:r w:rsidRPr="00425E2D">
              <w:rPr>
                <w:sz w:val="20"/>
              </w:rPr>
              <w:t xml:space="preserve">E1029 </w:t>
            </w:r>
          </w:p>
        </w:tc>
        <w:tc>
          <w:tcPr>
            <w:tcW w:w="3780" w:type="dxa"/>
            <w:tcBorders>
              <w:top w:val="single" w:sz="4" w:space="0" w:color="000000"/>
              <w:left w:val="single" w:sz="4" w:space="0" w:color="000000"/>
              <w:bottom w:val="single" w:sz="4" w:space="0" w:color="000000"/>
              <w:right w:val="single" w:sz="4" w:space="0" w:color="000000"/>
            </w:tcBorders>
          </w:tcPr>
          <w:p w14:paraId="7483710A" w14:textId="77777777" w:rsidR="00425E2D" w:rsidRPr="00425E2D" w:rsidRDefault="00425E2D" w:rsidP="00425E2D">
            <w:pPr>
              <w:spacing w:line="259" w:lineRule="auto"/>
              <w:ind w:left="5" w:hanging="4"/>
            </w:pPr>
            <w:r w:rsidRPr="00425E2D">
              <w:rPr>
                <w:sz w:val="20"/>
              </w:rPr>
              <w:t xml:space="preserve">Type 1 diabetes mellitus with </w:t>
            </w:r>
            <w:proofErr w:type="gramStart"/>
            <w:r w:rsidRPr="00425E2D">
              <w:rPr>
                <w:sz w:val="20"/>
              </w:rPr>
              <w:t>other</w:t>
            </w:r>
            <w:proofErr w:type="gramEnd"/>
            <w:r w:rsidRPr="00425E2D">
              <w:rPr>
                <w:sz w:val="20"/>
              </w:rPr>
              <w:t xml:space="preserve"> diabetic kidney </w:t>
            </w:r>
          </w:p>
        </w:tc>
      </w:tr>
      <w:tr w:rsidR="00425E2D" w:rsidRPr="00425E2D" w14:paraId="2E60A0EF" w14:textId="77777777" w:rsidTr="00425E2D">
        <w:trPr>
          <w:trHeight w:val="526"/>
        </w:trPr>
        <w:tc>
          <w:tcPr>
            <w:tcW w:w="1266" w:type="dxa"/>
            <w:vMerge/>
            <w:tcBorders>
              <w:top w:val="nil"/>
              <w:left w:val="single" w:sz="4" w:space="0" w:color="000000"/>
              <w:bottom w:val="nil"/>
              <w:right w:val="single" w:sz="4" w:space="0" w:color="000000"/>
            </w:tcBorders>
          </w:tcPr>
          <w:p w14:paraId="6C1991D5"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2BFC8D7E" w14:textId="77777777" w:rsidR="00425E2D" w:rsidRPr="00425E2D" w:rsidRDefault="00425E2D" w:rsidP="00425E2D">
            <w:pPr>
              <w:spacing w:line="259" w:lineRule="auto"/>
              <w:ind w:left="3"/>
            </w:pPr>
            <w:r w:rsidRPr="00425E2D">
              <w:rPr>
                <w:sz w:val="20"/>
              </w:rPr>
              <w:t xml:space="preserve">25043 </w:t>
            </w:r>
          </w:p>
        </w:tc>
        <w:tc>
          <w:tcPr>
            <w:tcW w:w="3149" w:type="dxa"/>
            <w:tcBorders>
              <w:top w:val="single" w:sz="4" w:space="0" w:color="000000"/>
              <w:left w:val="single" w:sz="4" w:space="0" w:color="000000"/>
              <w:bottom w:val="single" w:sz="4" w:space="0" w:color="000000"/>
              <w:right w:val="single" w:sz="4" w:space="0" w:color="000000"/>
            </w:tcBorders>
          </w:tcPr>
          <w:p w14:paraId="12CCF105" w14:textId="77777777" w:rsidR="00425E2D" w:rsidRPr="00425E2D" w:rsidRDefault="00425E2D" w:rsidP="00425E2D">
            <w:pPr>
              <w:spacing w:line="259" w:lineRule="auto"/>
              <w:ind w:left="2"/>
            </w:pPr>
            <w:r w:rsidRPr="00425E2D">
              <w:rPr>
                <w:sz w:val="20"/>
              </w:rPr>
              <w:t xml:space="preserve">DM RENAL COMP T1 UNCNT </w:t>
            </w:r>
          </w:p>
        </w:tc>
        <w:tc>
          <w:tcPr>
            <w:tcW w:w="900" w:type="dxa"/>
            <w:tcBorders>
              <w:top w:val="single" w:sz="4" w:space="0" w:color="000000"/>
              <w:left w:val="single" w:sz="4" w:space="0" w:color="000000"/>
              <w:bottom w:val="single" w:sz="4" w:space="0" w:color="000000"/>
              <w:right w:val="single" w:sz="4" w:space="0" w:color="000000"/>
            </w:tcBorders>
          </w:tcPr>
          <w:p w14:paraId="5B4702EA" w14:textId="77777777" w:rsidR="00425E2D" w:rsidRPr="00425E2D" w:rsidRDefault="00425E2D" w:rsidP="00425E2D">
            <w:pPr>
              <w:spacing w:line="259" w:lineRule="auto"/>
              <w:ind w:left="2"/>
            </w:pPr>
            <w:r w:rsidRPr="00425E2D">
              <w:rPr>
                <w:sz w:val="20"/>
              </w:rPr>
              <w:t xml:space="preserve">E10311 </w:t>
            </w:r>
          </w:p>
        </w:tc>
        <w:tc>
          <w:tcPr>
            <w:tcW w:w="3780" w:type="dxa"/>
            <w:tcBorders>
              <w:top w:val="single" w:sz="4" w:space="0" w:color="000000"/>
              <w:left w:val="single" w:sz="4" w:space="0" w:color="000000"/>
              <w:bottom w:val="single" w:sz="4" w:space="0" w:color="000000"/>
              <w:right w:val="single" w:sz="4" w:space="0" w:color="000000"/>
            </w:tcBorders>
          </w:tcPr>
          <w:p w14:paraId="4E47AA64" w14:textId="77777777" w:rsidR="00425E2D" w:rsidRPr="00425E2D" w:rsidRDefault="00425E2D" w:rsidP="00425E2D">
            <w:pPr>
              <w:spacing w:line="259" w:lineRule="auto"/>
              <w:ind w:left="5"/>
            </w:pPr>
            <w:r w:rsidRPr="00425E2D">
              <w:rPr>
                <w:sz w:val="20"/>
              </w:rPr>
              <w:t xml:space="preserve">Type 1 diabetes mellitus with unspecified diabetic retinopathy with macular edema </w:t>
            </w:r>
          </w:p>
        </w:tc>
      </w:tr>
      <w:tr w:rsidR="00425E2D" w:rsidRPr="00425E2D" w14:paraId="41B7A684" w14:textId="77777777" w:rsidTr="00425E2D">
        <w:trPr>
          <w:trHeight w:val="470"/>
        </w:trPr>
        <w:tc>
          <w:tcPr>
            <w:tcW w:w="1266" w:type="dxa"/>
            <w:vMerge/>
            <w:tcBorders>
              <w:top w:val="nil"/>
              <w:left w:val="single" w:sz="4" w:space="0" w:color="000000"/>
              <w:bottom w:val="nil"/>
              <w:right w:val="single" w:sz="4" w:space="0" w:color="000000"/>
            </w:tcBorders>
          </w:tcPr>
          <w:p w14:paraId="4C0ACC29"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55472AD8" w14:textId="77777777" w:rsidR="00425E2D" w:rsidRPr="00425E2D" w:rsidRDefault="00425E2D" w:rsidP="00425E2D">
            <w:pPr>
              <w:spacing w:line="259" w:lineRule="auto"/>
              <w:ind w:left="3"/>
            </w:pPr>
            <w:r w:rsidRPr="00425E2D">
              <w:rPr>
                <w:sz w:val="20"/>
              </w:rPr>
              <w:t xml:space="preserve">25050 </w:t>
            </w:r>
          </w:p>
        </w:tc>
        <w:tc>
          <w:tcPr>
            <w:tcW w:w="3149" w:type="dxa"/>
            <w:tcBorders>
              <w:top w:val="single" w:sz="4" w:space="0" w:color="000000"/>
              <w:left w:val="single" w:sz="4" w:space="0" w:color="000000"/>
              <w:bottom w:val="single" w:sz="4" w:space="0" w:color="000000"/>
              <w:right w:val="single" w:sz="4" w:space="0" w:color="000000"/>
            </w:tcBorders>
          </w:tcPr>
          <w:p w14:paraId="2643742A" w14:textId="77777777" w:rsidR="00425E2D" w:rsidRPr="00425E2D" w:rsidRDefault="00425E2D" w:rsidP="00425E2D">
            <w:pPr>
              <w:spacing w:line="259" w:lineRule="auto"/>
              <w:ind w:left="2"/>
            </w:pPr>
            <w:r w:rsidRPr="00425E2D">
              <w:rPr>
                <w:sz w:val="20"/>
              </w:rPr>
              <w:t xml:space="preserve">DM EYE COMP T2 CONT </w:t>
            </w:r>
          </w:p>
        </w:tc>
        <w:tc>
          <w:tcPr>
            <w:tcW w:w="900" w:type="dxa"/>
            <w:tcBorders>
              <w:top w:val="single" w:sz="4" w:space="0" w:color="000000"/>
              <w:left w:val="single" w:sz="4" w:space="0" w:color="000000"/>
              <w:bottom w:val="single" w:sz="4" w:space="0" w:color="000000"/>
              <w:right w:val="single" w:sz="4" w:space="0" w:color="000000"/>
            </w:tcBorders>
          </w:tcPr>
          <w:p w14:paraId="04CC44FB" w14:textId="77777777" w:rsidR="00425E2D" w:rsidRPr="00425E2D" w:rsidRDefault="00425E2D" w:rsidP="00425E2D">
            <w:pPr>
              <w:spacing w:line="259" w:lineRule="auto"/>
              <w:ind w:left="2"/>
            </w:pPr>
            <w:r w:rsidRPr="00425E2D">
              <w:rPr>
                <w:sz w:val="20"/>
              </w:rPr>
              <w:t xml:space="preserve">E10319 </w:t>
            </w:r>
          </w:p>
        </w:tc>
        <w:tc>
          <w:tcPr>
            <w:tcW w:w="3780" w:type="dxa"/>
            <w:tcBorders>
              <w:top w:val="single" w:sz="4" w:space="0" w:color="000000"/>
              <w:left w:val="single" w:sz="4" w:space="0" w:color="000000"/>
              <w:bottom w:val="single" w:sz="4" w:space="0" w:color="000000"/>
              <w:right w:val="single" w:sz="4" w:space="0" w:color="000000"/>
            </w:tcBorders>
          </w:tcPr>
          <w:p w14:paraId="2B7EFCDE" w14:textId="77777777" w:rsidR="00425E2D" w:rsidRPr="00425E2D" w:rsidRDefault="00425E2D" w:rsidP="00425E2D">
            <w:pPr>
              <w:spacing w:line="259" w:lineRule="auto"/>
              <w:ind w:left="5" w:hanging="4"/>
            </w:pPr>
            <w:r w:rsidRPr="00425E2D">
              <w:rPr>
                <w:sz w:val="20"/>
              </w:rPr>
              <w:t xml:space="preserve">Type 1 diabetes mellitus with unspecified diabetic retinopathy without macular edema </w:t>
            </w:r>
          </w:p>
        </w:tc>
      </w:tr>
      <w:tr w:rsidR="00425E2D" w:rsidRPr="00425E2D" w14:paraId="04ED7645" w14:textId="77777777" w:rsidTr="00425E2D">
        <w:trPr>
          <w:trHeight w:val="701"/>
        </w:trPr>
        <w:tc>
          <w:tcPr>
            <w:tcW w:w="1266" w:type="dxa"/>
            <w:vMerge/>
            <w:tcBorders>
              <w:top w:val="nil"/>
              <w:left w:val="single" w:sz="4" w:space="0" w:color="000000"/>
              <w:bottom w:val="single" w:sz="4" w:space="0" w:color="000000"/>
              <w:right w:val="single" w:sz="4" w:space="0" w:color="000000"/>
            </w:tcBorders>
          </w:tcPr>
          <w:p w14:paraId="3D7BF5F0"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5796C5D0" w14:textId="77777777" w:rsidR="00425E2D" w:rsidRPr="00425E2D" w:rsidRDefault="00425E2D" w:rsidP="00425E2D">
            <w:pPr>
              <w:spacing w:line="259" w:lineRule="auto"/>
              <w:ind w:left="3"/>
            </w:pPr>
            <w:r w:rsidRPr="00425E2D">
              <w:rPr>
                <w:sz w:val="20"/>
              </w:rPr>
              <w:t xml:space="preserve">25051 </w:t>
            </w:r>
          </w:p>
        </w:tc>
        <w:tc>
          <w:tcPr>
            <w:tcW w:w="3149" w:type="dxa"/>
            <w:tcBorders>
              <w:top w:val="single" w:sz="4" w:space="0" w:color="000000"/>
              <w:left w:val="single" w:sz="4" w:space="0" w:color="000000"/>
              <w:bottom w:val="single" w:sz="4" w:space="0" w:color="000000"/>
              <w:right w:val="single" w:sz="4" w:space="0" w:color="000000"/>
            </w:tcBorders>
          </w:tcPr>
          <w:p w14:paraId="4E2F9D4B" w14:textId="77777777" w:rsidR="00425E2D" w:rsidRPr="00425E2D" w:rsidRDefault="00425E2D" w:rsidP="00425E2D">
            <w:pPr>
              <w:spacing w:line="259" w:lineRule="auto"/>
              <w:ind w:left="2"/>
            </w:pPr>
            <w:r w:rsidRPr="00425E2D">
              <w:rPr>
                <w:sz w:val="20"/>
              </w:rPr>
              <w:t xml:space="preserve">DM EYE COMP T1 CONT </w:t>
            </w:r>
          </w:p>
        </w:tc>
        <w:tc>
          <w:tcPr>
            <w:tcW w:w="900" w:type="dxa"/>
            <w:tcBorders>
              <w:top w:val="single" w:sz="4" w:space="0" w:color="000000"/>
              <w:left w:val="single" w:sz="4" w:space="0" w:color="000000"/>
              <w:bottom w:val="single" w:sz="4" w:space="0" w:color="000000"/>
              <w:right w:val="single" w:sz="4" w:space="0" w:color="000000"/>
            </w:tcBorders>
          </w:tcPr>
          <w:p w14:paraId="13B23332" w14:textId="77777777" w:rsidR="00425E2D" w:rsidRPr="00425E2D" w:rsidRDefault="00425E2D" w:rsidP="00425E2D">
            <w:pPr>
              <w:spacing w:line="259" w:lineRule="auto"/>
              <w:ind w:left="2"/>
            </w:pPr>
            <w:r w:rsidRPr="00425E2D">
              <w:rPr>
                <w:sz w:val="20"/>
              </w:rPr>
              <w:t xml:space="preserve">E10321 </w:t>
            </w:r>
          </w:p>
        </w:tc>
        <w:tc>
          <w:tcPr>
            <w:tcW w:w="3780" w:type="dxa"/>
            <w:tcBorders>
              <w:top w:val="single" w:sz="4" w:space="0" w:color="000000"/>
              <w:left w:val="single" w:sz="4" w:space="0" w:color="000000"/>
              <w:bottom w:val="single" w:sz="4" w:space="0" w:color="000000"/>
              <w:right w:val="single" w:sz="4" w:space="0" w:color="000000"/>
            </w:tcBorders>
          </w:tcPr>
          <w:p w14:paraId="3662BCB0" w14:textId="77777777" w:rsidR="00425E2D" w:rsidRPr="00425E2D" w:rsidRDefault="00425E2D" w:rsidP="00425E2D">
            <w:pPr>
              <w:spacing w:line="259" w:lineRule="auto"/>
              <w:ind w:left="5" w:hanging="4"/>
            </w:pPr>
            <w:r w:rsidRPr="00425E2D">
              <w:rPr>
                <w:sz w:val="20"/>
              </w:rPr>
              <w:t xml:space="preserve">Type 1 diabetes mellitus with mild nonproliferative diabetic retinopathy with macular edema </w:t>
            </w:r>
          </w:p>
        </w:tc>
      </w:tr>
    </w:tbl>
    <w:p w14:paraId="24DEEFBD" w14:textId="77777777" w:rsidR="00425E2D" w:rsidRPr="00425E2D" w:rsidRDefault="00425E2D" w:rsidP="00425E2D">
      <w:pPr>
        <w:spacing w:line="259" w:lineRule="auto"/>
        <w:ind w:left="-1800" w:right="11335"/>
      </w:pPr>
    </w:p>
    <w:tbl>
      <w:tblPr>
        <w:tblStyle w:val="TableGrid0"/>
        <w:tblW w:w="9815" w:type="dxa"/>
        <w:tblInd w:w="85" w:type="dxa"/>
        <w:tblCellMar>
          <w:top w:w="54" w:type="dxa"/>
          <w:left w:w="103" w:type="dxa"/>
          <w:right w:w="66" w:type="dxa"/>
        </w:tblCellMar>
        <w:tblLook w:val="04A0" w:firstRow="1" w:lastRow="0" w:firstColumn="1" w:lastColumn="0" w:noHBand="0" w:noVBand="1"/>
      </w:tblPr>
      <w:tblGrid>
        <w:gridCol w:w="904"/>
        <w:gridCol w:w="1438"/>
        <w:gridCol w:w="2616"/>
        <w:gridCol w:w="1544"/>
        <w:gridCol w:w="3313"/>
      </w:tblGrid>
      <w:tr w:rsidR="00425E2D" w:rsidRPr="00425E2D" w14:paraId="1E87BCA6"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179FE1C1"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6BA47683" w14:textId="77777777" w:rsidR="00425E2D" w:rsidRPr="00425E2D" w:rsidRDefault="00425E2D" w:rsidP="00425E2D">
            <w:pPr>
              <w:spacing w:line="259" w:lineRule="auto"/>
              <w:ind w:left="2"/>
            </w:pPr>
            <w:r w:rsidRPr="00425E2D">
              <w:rPr>
                <w:sz w:val="20"/>
              </w:rPr>
              <w:t xml:space="preserve">25052 </w:t>
            </w:r>
          </w:p>
        </w:tc>
        <w:tc>
          <w:tcPr>
            <w:tcW w:w="3149" w:type="dxa"/>
            <w:tcBorders>
              <w:top w:val="single" w:sz="4" w:space="0" w:color="000000"/>
              <w:left w:val="single" w:sz="4" w:space="0" w:color="000000"/>
              <w:bottom w:val="single" w:sz="4" w:space="0" w:color="000000"/>
              <w:right w:val="single" w:sz="4" w:space="0" w:color="000000"/>
            </w:tcBorders>
          </w:tcPr>
          <w:p w14:paraId="1F6371C8" w14:textId="77777777" w:rsidR="00425E2D" w:rsidRPr="00425E2D" w:rsidRDefault="00425E2D" w:rsidP="00425E2D">
            <w:pPr>
              <w:spacing w:line="259" w:lineRule="auto"/>
              <w:ind w:left="2"/>
            </w:pPr>
            <w:r w:rsidRPr="00425E2D">
              <w:rPr>
                <w:sz w:val="20"/>
              </w:rPr>
              <w:t xml:space="preserve">DM EYE COMP T2 UNCNT </w:t>
            </w:r>
          </w:p>
        </w:tc>
        <w:tc>
          <w:tcPr>
            <w:tcW w:w="900" w:type="dxa"/>
            <w:tcBorders>
              <w:top w:val="single" w:sz="4" w:space="0" w:color="000000"/>
              <w:left w:val="single" w:sz="4" w:space="0" w:color="000000"/>
              <w:bottom w:val="single" w:sz="4" w:space="0" w:color="000000"/>
              <w:right w:val="single" w:sz="4" w:space="0" w:color="000000"/>
            </w:tcBorders>
          </w:tcPr>
          <w:p w14:paraId="4510D89A" w14:textId="77777777" w:rsidR="00425E2D" w:rsidRPr="00425E2D" w:rsidRDefault="00425E2D" w:rsidP="00425E2D">
            <w:pPr>
              <w:spacing w:line="259" w:lineRule="auto"/>
              <w:ind w:left="2"/>
            </w:pPr>
            <w:r w:rsidRPr="00425E2D">
              <w:rPr>
                <w:sz w:val="20"/>
              </w:rPr>
              <w:t xml:space="preserve">E10329 </w:t>
            </w:r>
          </w:p>
        </w:tc>
        <w:tc>
          <w:tcPr>
            <w:tcW w:w="3780" w:type="dxa"/>
            <w:tcBorders>
              <w:top w:val="single" w:sz="4" w:space="0" w:color="000000"/>
              <w:left w:val="single" w:sz="4" w:space="0" w:color="000000"/>
              <w:bottom w:val="single" w:sz="4" w:space="0" w:color="000000"/>
              <w:right w:val="single" w:sz="4" w:space="0" w:color="000000"/>
            </w:tcBorders>
          </w:tcPr>
          <w:p w14:paraId="325268B5" w14:textId="77777777" w:rsidR="00425E2D" w:rsidRPr="00425E2D" w:rsidRDefault="00425E2D" w:rsidP="00425E2D">
            <w:pPr>
              <w:spacing w:line="259" w:lineRule="auto"/>
              <w:ind w:left="5" w:hanging="4"/>
            </w:pPr>
            <w:r w:rsidRPr="00425E2D">
              <w:rPr>
                <w:sz w:val="20"/>
              </w:rPr>
              <w:t xml:space="preserve">Type 1 diabetes mellitus with mild nonproliferative </w:t>
            </w:r>
          </w:p>
        </w:tc>
      </w:tr>
      <w:tr w:rsidR="00425E2D" w:rsidRPr="00425E2D" w14:paraId="70715E31" w14:textId="77777777" w:rsidTr="00425E2D">
        <w:trPr>
          <w:trHeight w:val="838"/>
        </w:trPr>
        <w:tc>
          <w:tcPr>
            <w:tcW w:w="1266" w:type="dxa"/>
            <w:vMerge/>
            <w:tcBorders>
              <w:top w:val="nil"/>
              <w:left w:val="single" w:sz="4" w:space="0" w:color="000000"/>
              <w:bottom w:val="nil"/>
              <w:right w:val="single" w:sz="4" w:space="0" w:color="000000"/>
            </w:tcBorders>
          </w:tcPr>
          <w:p w14:paraId="585CFE6D"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02997870" w14:textId="77777777" w:rsidR="00425E2D" w:rsidRPr="00425E2D" w:rsidRDefault="00425E2D" w:rsidP="00425E2D">
            <w:pPr>
              <w:spacing w:line="259" w:lineRule="auto"/>
              <w:ind w:left="2"/>
            </w:pPr>
            <w:r w:rsidRPr="00425E2D">
              <w:rPr>
                <w:sz w:val="20"/>
              </w:rPr>
              <w:t xml:space="preserve">25053 </w:t>
            </w:r>
          </w:p>
        </w:tc>
        <w:tc>
          <w:tcPr>
            <w:tcW w:w="3149" w:type="dxa"/>
            <w:tcBorders>
              <w:top w:val="single" w:sz="4" w:space="0" w:color="000000"/>
              <w:left w:val="single" w:sz="4" w:space="0" w:color="000000"/>
              <w:bottom w:val="single" w:sz="4" w:space="0" w:color="000000"/>
              <w:right w:val="single" w:sz="4" w:space="0" w:color="000000"/>
            </w:tcBorders>
          </w:tcPr>
          <w:p w14:paraId="54AE162F" w14:textId="77777777" w:rsidR="00425E2D" w:rsidRPr="00425E2D" w:rsidRDefault="00425E2D" w:rsidP="00425E2D">
            <w:pPr>
              <w:spacing w:line="259" w:lineRule="auto"/>
              <w:ind w:left="2"/>
            </w:pPr>
            <w:r w:rsidRPr="00425E2D">
              <w:rPr>
                <w:sz w:val="20"/>
              </w:rPr>
              <w:t xml:space="preserve">DM EYE COMP T1 UNCNT </w:t>
            </w:r>
          </w:p>
        </w:tc>
        <w:tc>
          <w:tcPr>
            <w:tcW w:w="900" w:type="dxa"/>
            <w:tcBorders>
              <w:top w:val="single" w:sz="4" w:space="0" w:color="000000"/>
              <w:left w:val="single" w:sz="4" w:space="0" w:color="000000"/>
              <w:bottom w:val="single" w:sz="4" w:space="0" w:color="000000"/>
              <w:right w:val="single" w:sz="4" w:space="0" w:color="000000"/>
            </w:tcBorders>
          </w:tcPr>
          <w:p w14:paraId="3595FD71" w14:textId="77777777" w:rsidR="00425E2D" w:rsidRPr="00425E2D" w:rsidRDefault="00425E2D" w:rsidP="00425E2D">
            <w:pPr>
              <w:spacing w:line="259" w:lineRule="auto"/>
              <w:ind w:left="2"/>
            </w:pPr>
            <w:r w:rsidRPr="00425E2D">
              <w:rPr>
                <w:sz w:val="20"/>
              </w:rPr>
              <w:t xml:space="preserve">E10331 </w:t>
            </w:r>
          </w:p>
        </w:tc>
        <w:tc>
          <w:tcPr>
            <w:tcW w:w="3780" w:type="dxa"/>
            <w:tcBorders>
              <w:top w:val="single" w:sz="4" w:space="0" w:color="000000"/>
              <w:left w:val="single" w:sz="4" w:space="0" w:color="000000"/>
              <w:bottom w:val="single" w:sz="4" w:space="0" w:color="000000"/>
              <w:right w:val="single" w:sz="4" w:space="0" w:color="000000"/>
            </w:tcBorders>
          </w:tcPr>
          <w:p w14:paraId="5628A5E6" w14:textId="77777777" w:rsidR="00425E2D" w:rsidRPr="00425E2D" w:rsidRDefault="00425E2D" w:rsidP="00425E2D">
            <w:pPr>
              <w:spacing w:line="259" w:lineRule="auto"/>
              <w:ind w:left="5" w:hanging="4"/>
            </w:pPr>
            <w:r w:rsidRPr="00425E2D">
              <w:rPr>
                <w:sz w:val="20"/>
              </w:rPr>
              <w:t xml:space="preserve">Type 1 diabetes mellitus with moderate nonproliferative diabetic retinopathy with macular edema </w:t>
            </w:r>
          </w:p>
        </w:tc>
      </w:tr>
      <w:tr w:rsidR="00425E2D" w:rsidRPr="00425E2D" w14:paraId="0D00E4EF" w14:textId="77777777" w:rsidTr="00425E2D">
        <w:trPr>
          <w:trHeight w:val="701"/>
        </w:trPr>
        <w:tc>
          <w:tcPr>
            <w:tcW w:w="1266" w:type="dxa"/>
            <w:vMerge/>
            <w:tcBorders>
              <w:top w:val="nil"/>
              <w:left w:val="single" w:sz="4" w:space="0" w:color="000000"/>
              <w:bottom w:val="nil"/>
              <w:right w:val="single" w:sz="4" w:space="0" w:color="000000"/>
            </w:tcBorders>
          </w:tcPr>
          <w:p w14:paraId="48375E62"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0F2CB4B0" w14:textId="77777777" w:rsidR="00425E2D" w:rsidRPr="00425E2D" w:rsidRDefault="00425E2D" w:rsidP="00425E2D">
            <w:pPr>
              <w:spacing w:line="259" w:lineRule="auto"/>
              <w:ind w:left="2"/>
            </w:pPr>
            <w:r w:rsidRPr="00425E2D">
              <w:rPr>
                <w:sz w:val="20"/>
              </w:rPr>
              <w:t xml:space="preserve">25060 </w:t>
            </w:r>
          </w:p>
        </w:tc>
        <w:tc>
          <w:tcPr>
            <w:tcW w:w="3149" w:type="dxa"/>
            <w:tcBorders>
              <w:top w:val="single" w:sz="4" w:space="0" w:color="000000"/>
              <w:left w:val="single" w:sz="4" w:space="0" w:color="000000"/>
              <w:bottom w:val="single" w:sz="4" w:space="0" w:color="000000"/>
              <w:right w:val="single" w:sz="4" w:space="0" w:color="000000"/>
            </w:tcBorders>
          </w:tcPr>
          <w:p w14:paraId="411C8AAC" w14:textId="77777777" w:rsidR="00425E2D" w:rsidRPr="00425E2D" w:rsidRDefault="00425E2D" w:rsidP="00425E2D">
            <w:pPr>
              <w:spacing w:line="259" w:lineRule="auto"/>
              <w:ind w:left="2"/>
            </w:pPr>
            <w:r w:rsidRPr="00425E2D">
              <w:rPr>
                <w:sz w:val="20"/>
              </w:rPr>
              <w:t xml:space="preserve">DM NEURO COMP T2 CONT </w:t>
            </w:r>
          </w:p>
        </w:tc>
        <w:tc>
          <w:tcPr>
            <w:tcW w:w="900" w:type="dxa"/>
            <w:tcBorders>
              <w:top w:val="single" w:sz="4" w:space="0" w:color="000000"/>
              <w:left w:val="single" w:sz="4" w:space="0" w:color="000000"/>
              <w:bottom w:val="single" w:sz="4" w:space="0" w:color="000000"/>
              <w:right w:val="single" w:sz="4" w:space="0" w:color="000000"/>
            </w:tcBorders>
          </w:tcPr>
          <w:p w14:paraId="7F00ADF0" w14:textId="77777777" w:rsidR="00425E2D" w:rsidRPr="00425E2D" w:rsidRDefault="00425E2D" w:rsidP="00425E2D">
            <w:pPr>
              <w:spacing w:line="259" w:lineRule="auto"/>
            </w:pPr>
            <w:r w:rsidRPr="00425E2D">
              <w:rPr>
                <w:sz w:val="20"/>
              </w:rPr>
              <w:t xml:space="preserve">E10339 </w:t>
            </w:r>
          </w:p>
        </w:tc>
        <w:tc>
          <w:tcPr>
            <w:tcW w:w="3780" w:type="dxa"/>
            <w:tcBorders>
              <w:top w:val="single" w:sz="4" w:space="0" w:color="000000"/>
              <w:left w:val="single" w:sz="4" w:space="0" w:color="000000"/>
              <w:bottom w:val="single" w:sz="4" w:space="0" w:color="000000"/>
              <w:right w:val="single" w:sz="4" w:space="0" w:color="000000"/>
            </w:tcBorders>
          </w:tcPr>
          <w:p w14:paraId="581DDF00" w14:textId="77777777" w:rsidR="00425E2D" w:rsidRPr="00425E2D" w:rsidRDefault="00425E2D" w:rsidP="00425E2D">
            <w:pPr>
              <w:spacing w:line="259" w:lineRule="auto"/>
              <w:ind w:left="5" w:right="19" w:hanging="4"/>
            </w:pPr>
            <w:r w:rsidRPr="00425E2D">
              <w:rPr>
                <w:sz w:val="20"/>
              </w:rPr>
              <w:t xml:space="preserve">Type 1 diabetes mellitus with moderate nonproliferative diabetic retinopathy without macular edema </w:t>
            </w:r>
          </w:p>
        </w:tc>
      </w:tr>
      <w:tr w:rsidR="00425E2D" w:rsidRPr="00425E2D" w14:paraId="2417AA21" w14:textId="77777777" w:rsidTr="00425E2D">
        <w:trPr>
          <w:trHeight w:val="468"/>
        </w:trPr>
        <w:tc>
          <w:tcPr>
            <w:tcW w:w="1266" w:type="dxa"/>
            <w:vMerge/>
            <w:tcBorders>
              <w:top w:val="nil"/>
              <w:left w:val="single" w:sz="4" w:space="0" w:color="000000"/>
              <w:bottom w:val="nil"/>
              <w:right w:val="single" w:sz="4" w:space="0" w:color="000000"/>
            </w:tcBorders>
          </w:tcPr>
          <w:p w14:paraId="765B67CF"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2BAA58E0" w14:textId="77777777" w:rsidR="00425E2D" w:rsidRPr="00425E2D" w:rsidRDefault="00425E2D" w:rsidP="00425E2D">
            <w:pPr>
              <w:spacing w:line="259" w:lineRule="auto"/>
              <w:ind w:left="2"/>
            </w:pPr>
            <w:r w:rsidRPr="00425E2D">
              <w:rPr>
                <w:sz w:val="20"/>
              </w:rPr>
              <w:t xml:space="preserve">25061 </w:t>
            </w:r>
          </w:p>
        </w:tc>
        <w:tc>
          <w:tcPr>
            <w:tcW w:w="3149" w:type="dxa"/>
            <w:tcBorders>
              <w:top w:val="single" w:sz="4" w:space="0" w:color="000000"/>
              <w:left w:val="single" w:sz="4" w:space="0" w:color="000000"/>
              <w:bottom w:val="single" w:sz="4" w:space="0" w:color="000000"/>
              <w:right w:val="single" w:sz="4" w:space="0" w:color="000000"/>
            </w:tcBorders>
          </w:tcPr>
          <w:p w14:paraId="412059C6" w14:textId="77777777" w:rsidR="00425E2D" w:rsidRPr="00425E2D" w:rsidRDefault="00425E2D" w:rsidP="00425E2D">
            <w:pPr>
              <w:spacing w:line="259" w:lineRule="auto"/>
              <w:ind w:left="2"/>
            </w:pPr>
            <w:r w:rsidRPr="00425E2D">
              <w:rPr>
                <w:sz w:val="20"/>
              </w:rPr>
              <w:t xml:space="preserve">DM NEURO COMP T1 CONT </w:t>
            </w:r>
          </w:p>
        </w:tc>
        <w:tc>
          <w:tcPr>
            <w:tcW w:w="900" w:type="dxa"/>
            <w:tcBorders>
              <w:top w:val="single" w:sz="4" w:space="0" w:color="000000"/>
              <w:left w:val="single" w:sz="4" w:space="0" w:color="000000"/>
              <w:bottom w:val="single" w:sz="4" w:space="0" w:color="000000"/>
              <w:right w:val="single" w:sz="4" w:space="0" w:color="000000"/>
            </w:tcBorders>
          </w:tcPr>
          <w:p w14:paraId="1120D6F3" w14:textId="77777777" w:rsidR="00425E2D" w:rsidRPr="00425E2D" w:rsidRDefault="00425E2D" w:rsidP="00425E2D">
            <w:pPr>
              <w:spacing w:line="259" w:lineRule="auto"/>
            </w:pPr>
            <w:r w:rsidRPr="00425E2D">
              <w:rPr>
                <w:sz w:val="20"/>
              </w:rPr>
              <w:t xml:space="preserve">E10341 </w:t>
            </w:r>
          </w:p>
        </w:tc>
        <w:tc>
          <w:tcPr>
            <w:tcW w:w="3780" w:type="dxa"/>
            <w:tcBorders>
              <w:top w:val="single" w:sz="4" w:space="0" w:color="000000"/>
              <w:left w:val="single" w:sz="4" w:space="0" w:color="000000"/>
              <w:bottom w:val="single" w:sz="4" w:space="0" w:color="000000"/>
              <w:right w:val="single" w:sz="4" w:space="0" w:color="000000"/>
            </w:tcBorders>
          </w:tcPr>
          <w:p w14:paraId="33E2EFD6" w14:textId="77777777" w:rsidR="00425E2D" w:rsidRPr="00425E2D" w:rsidRDefault="00425E2D" w:rsidP="00425E2D">
            <w:pPr>
              <w:spacing w:line="259" w:lineRule="auto"/>
              <w:ind w:left="5" w:hanging="4"/>
            </w:pPr>
            <w:r w:rsidRPr="00425E2D">
              <w:rPr>
                <w:sz w:val="20"/>
              </w:rPr>
              <w:t xml:space="preserve">Type 1 diabetes mellitus with severe nonproliferative </w:t>
            </w:r>
          </w:p>
        </w:tc>
      </w:tr>
      <w:tr w:rsidR="00425E2D" w:rsidRPr="00425E2D" w14:paraId="7B45CAA0" w14:textId="77777777" w:rsidTr="00425E2D">
        <w:trPr>
          <w:trHeight w:val="470"/>
        </w:trPr>
        <w:tc>
          <w:tcPr>
            <w:tcW w:w="1266" w:type="dxa"/>
            <w:vMerge/>
            <w:tcBorders>
              <w:top w:val="nil"/>
              <w:left w:val="single" w:sz="4" w:space="0" w:color="000000"/>
              <w:bottom w:val="nil"/>
              <w:right w:val="single" w:sz="4" w:space="0" w:color="000000"/>
            </w:tcBorders>
          </w:tcPr>
          <w:p w14:paraId="3AE66F1B"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354144B6" w14:textId="77777777" w:rsidR="00425E2D" w:rsidRPr="00425E2D" w:rsidRDefault="00425E2D" w:rsidP="00425E2D">
            <w:pPr>
              <w:spacing w:line="259" w:lineRule="auto"/>
              <w:ind w:left="2"/>
            </w:pPr>
            <w:r w:rsidRPr="00425E2D">
              <w:rPr>
                <w:sz w:val="20"/>
              </w:rPr>
              <w:t xml:space="preserve">25062 </w:t>
            </w:r>
          </w:p>
        </w:tc>
        <w:tc>
          <w:tcPr>
            <w:tcW w:w="3149" w:type="dxa"/>
            <w:tcBorders>
              <w:top w:val="single" w:sz="4" w:space="0" w:color="000000"/>
              <w:left w:val="single" w:sz="4" w:space="0" w:color="000000"/>
              <w:bottom w:val="single" w:sz="4" w:space="0" w:color="000000"/>
              <w:right w:val="single" w:sz="4" w:space="0" w:color="000000"/>
            </w:tcBorders>
          </w:tcPr>
          <w:p w14:paraId="23F5D528" w14:textId="77777777" w:rsidR="00425E2D" w:rsidRPr="00425E2D" w:rsidRDefault="00425E2D" w:rsidP="00425E2D">
            <w:pPr>
              <w:spacing w:line="259" w:lineRule="auto"/>
              <w:ind w:left="2"/>
            </w:pPr>
            <w:r w:rsidRPr="00425E2D">
              <w:rPr>
                <w:sz w:val="20"/>
              </w:rPr>
              <w:t xml:space="preserve">DM NEURO COMP T2 UNCNT </w:t>
            </w:r>
          </w:p>
        </w:tc>
        <w:tc>
          <w:tcPr>
            <w:tcW w:w="900" w:type="dxa"/>
            <w:tcBorders>
              <w:top w:val="single" w:sz="4" w:space="0" w:color="000000"/>
              <w:left w:val="single" w:sz="4" w:space="0" w:color="000000"/>
              <w:bottom w:val="single" w:sz="4" w:space="0" w:color="000000"/>
              <w:right w:val="single" w:sz="4" w:space="0" w:color="000000"/>
            </w:tcBorders>
          </w:tcPr>
          <w:p w14:paraId="28FF2D9C" w14:textId="77777777" w:rsidR="00425E2D" w:rsidRPr="00425E2D" w:rsidRDefault="00425E2D" w:rsidP="00425E2D">
            <w:pPr>
              <w:spacing w:line="259" w:lineRule="auto"/>
            </w:pPr>
            <w:r w:rsidRPr="00425E2D">
              <w:rPr>
                <w:sz w:val="20"/>
              </w:rPr>
              <w:t xml:space="preserve">E10349 </w:t>
            </w:r>
          </w:p>
        </w:tc>
        <w:tc>
          <w:tcPr>
            <w:tcW w:w="3780" w:type="dxa"/>
            <w:tcBorders>
              <w:top w:val="single" w:sz="4" w:space="0" w:color="000000"/>
              <w:left w:val="single" w:sz="4" w:space="0" w:color="000000"/>
              <w:bottom w:val="single" w:sz="4" w:space="0" w:color="000000"/>
              <w:right w:val="single" w:sz="4" w:space="0" w:color="000000"/>
            </w:tcBorders>
          </w:tcPr>
          <w:p w14:paraId="6085777C" w14:textId="77777777" w:rsidR="00425E2D" w:rsidRPr="00425E2D" w:rsidRDefault="00425E2D" w:rsidP="00425E2D">
            <w:pPr>
              <w:spacing w:line="259" w:lineRule="auto"/>
              <w:ind w:left="5" w:hanging="4"/>
            </w:pPr>
            <w:r w:rsidRPr="00425E2D">
              <w:rPr>
                <w:sz w:val="20"/>
              </w:rPr>
              <w:t xml:space="preserve">Type 1 diabetes mellitus with severe nonproliferative </w:t>
            </w:r>
          </w:p>
        </w:tc>
      </w:tr>
      <w:tr w:rsidR="00425E2D" w:rsidRPr="00425E2D" w14:paraId="74349DEE" w14:textId="77777777" w:rsidTr="00425E2D">
        <w:trPr>
          <w:trHeight w:val="470"/>
        </w:trPr>
        <w:tc>
          <w:tcPr>
            <w:tcW w:w="1266" w:type="dxa"/>
            <w:vMerge/>
            <w:tcBorders>
              <w:top w:val="nil"/>
              <w:left w:val="single" w:sz="4" w:space="0" w:color="000000"/>
              <w:bottom w:val="nil"/>
              <w:right w:val="single" w:sz="4" w:space="0" w:color="000000"/>
            </w:tcBorders>
          </w:tcPr>
          <w:p w14:paraId="3F7B629F"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7B834965" w14:textId="77777777" w:rsidR="00425E2D" w:rsidRPr="00425E2D" w:rsidRDefault="00425E2D" w:rsidP="00425E2D">
            <w:pPr>
              <w:spacing w:line="259" w:lineRule="auto"/>
              <w:ind w:left="2"/>
            </w:pPr>
            <w:r w:rsidRPr="00425E2D">
              <w:rPr>
                <w:sz w:val="20"/>
              </w:rPr>
              <w:t xml:space="preserve">25063 </w:t>
            </w:r>
          </w:p>
        </w:tc>
        <w:tc>
          <w:tcPr>
            <w:tcW w:w="3149" w:type="dxa"/>
            <w:tcBorders>
              <w:top w:val="single" w:sz="4" w:space="0" w:color="000000"/>
              <w:left w:val="single" w:sz="4" w:space="0" w:color="000000"/>
              <w:bottom w:val="single" w:sz="4" w:space="0" w:color="000000"/>
              <w:right w:val="single" w:sz="4" w:space="0" w:color="000000"/>
            </w:tcBorders>
          </w:tcPr>
          <w:p w14:paraId="76A3AD83" w14:textId="77777777" w:rsidR="00425E2D" w:rsidRPr="00425E2D" w:rsidRDefault="00425E2D" w:rsidP="00425E2D">
            <w:pPr>
              <w:spacing w:line="259" w:lineRule="auto"/>
              <w:ind w:left="2"/>
            </w:pPr>
            <w:r w:rsidRPr="00425E2D">
              <w:rPr>
                <w:sz w:val="20"/>
              </w:rPr>
              <w:t xml:space="preserve">DM NEURO COMP T1 UNCNT </w:t>
            </w:r>
          </w:p>
        </w:tc>
        <w:tc>
          <w:tcPr>
            <w:tcW w:w="900" w:type="dxa"/>
            <w:tcBorders>
              <w:top w:val="single" w:sz="4" w:space="0" w:color="000000"/>
              <w:left w:val="single" w:sz="4" w:space="0" w:color="000000"/>
              <w:bottom w:val="single" w:sz="4" w:space="0" w:color="000000"/>
              <w:right w:val="single" w:sz="4" w:space="0" w:color="000000"/>
            </w:tcBorders>
          </w:tcPr>
          <w:p w14:paraId="00446451" w14:textId="77777777" w:rsidR="00425E2D" w:rsidRPr="00425E2D" w:rsidRDefault="00425E2D" w:rsidP="00425E2D">
            <w:pPr>
              <w:spacing w:line="259" w:lineRule="auto"/>
            </w:pPr>
            <w:r w:rsidRPr="00425E2D">
              <w:rPr>
                <w:sz w:val="20"/>
              </w:rPr>
              <w:t xml:space="preserve">E10351 </w:t>
            </w:r>
          </w:p>
        </w:tc>
        <w:tc>
          <w:tcPr>
            <w:tcW w:w="3780" w:type="dxa"/>
            <w:tcBorders>
              <w:top w:val="single" w:sz="4" w:space="0" w:color="000000"/>
              <w:left w:val="single" w:sz="4" w:space="0" w:color="000000"/>
              <w:bottom w:val="single" w:sz="4" w:space="0" w:color="000000"/>
              <w:right w:val="single" w:sz="4" w:space="0" w:color="000000"/>
            </w:tcBorders>
          </w:tcPr>
          <w:p w14:paraId="5AC9364A" w14:textId="77777777" w:rsidR="00425E2D" w:rsidRPr="00425E2D" w:rsidRDefault="00425E2D" w:rsidP="00425E2D">
            <w:pPr>
              <w:spacing w:line="259" w:lineRule="auto"/>
              <w:ind w:left="5" w:hanging="4"/>
            </w:pPr>
            <w:r w:rsidRPr="00425E2D">
              <w:rPr>
                <w:sz w:val="20"/>
              </w:rPr>
              <w:t xml:space="preserve">Type 1 diabetes mellitus with proliferative diabetic retinopathy with macular edema </w:t>
            </w:r>
          </w:p>
        </w:tc>
      </w:tr>
      <w:tr w:rsidR="00425E2D" w:rsidRPr="00425E2D" w14:paraId="37CFAD13" w14:textId="77777777" w:rsidTr="00425E2D">
        <w:trPr>
          <w:trHeight w:val="470"/>
        </w:trPr>
        <w:tc>
          <w:tcPr>
            <w:tcW w:w="1266" w:type="dxa"/>
            <w:vMerge/>
            <w:tcBorders>
              <w:top w:val="nil"/>
              <w:left w:val="single" w:sz="4" w:space="0" w:color="000000"/>
              <w:bottom w:val="nil"/>
              <w:right w:val="single" w:sz="4" w:space="0" w:color="000000"/>
            </w:tcBorders>
          </w:tcPr>
          <w:p w14:paraId="219BB504"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6D7C102D" w14:textId="77777777" w:rsidR="00425E2D" w:rsidRPr="00425E2D" w:rsidRDefault="00425E2D" w:rsidP="00425E2D">
            <w:pPr>
              <w:spacing w:line="259" w:lineRule="auto"/>
              <w:ind w:left="2"/>
            </w:pPr>
            <w:r w:rsidRPr="00425E2D">
              <w:rPr>
                <w:sz w:val="20"/>
              </w:rPr>
              <w:t xml:space="preserve">25070 </w:t>
            </w:r>
          </w:p>
        </w:tc>
        <w:tc>
          <w:tcPr>
            <w:tcW w:w="3149" w:type="dxa"/>
            <w:tcBorders>
              <w:top w:val="single" w:sz="4" w:space="0" w:color="000000"/>
              <w:left w:val="single" w:sz="4" w:space="0" w:color="000000"/>
              <w:bottom w:val="single" w:sz="4" w:space="0" w:color="000000"/>
              <w:right w:val="single" w:sz="4" w:space="0" w:color="000000"/>
            </w:tcBorders>
          </w:tcPr>
          <w:p w14:paraId="4B857141" w14:textId="77777777" w:rsidR="00425E2D" w:rsidRPr="00425E2D" w:rsidRDefault="00425E2D" w:rsidP="00425E2D">
            <w:pPr>
              <w:spacing w:line="259" w:lineRule="auto"/>
              <w:ind w:left="2"/>
            </w:pPr>
            <w:r w:rsidRPr="00425E2D">
              <w:rPr>
                <w:sz w:val="20"/>
              </w:rPr>
              <w:t xml:space="preserve">DM CIRCU DIS T2 CONT </w:t>
            </w:r>
          </w:p>
        </w:tc>
        <w:tc>
          <w:tcPr>
            <w:tcW w:w="900" w:type="dxa"/>
            <w:tcBorders>
              <w:top w:val="single" w:sz="4" w:space="0" w:color="000000"/>
              <w:left w:val="single" w:sz="4" w:space="0" w:color="000000"/>
              <w:bottom w:val="single" w:sz="4" w:space="0" w:color="000000"/>
              <w:right w:val="single" w:sz="4" w:space="0" w:color="000000"/>
            </w:tcBorders>
          </w:tcPr>
          <w:p w14:paraId="59569B76" w14:textId="77777777" w:rsidR="00425E2D" w:rsidRPr="00425E2D" w:rsidRDefault="00425E2D" w:rsidP="00425E2D">
            <w:pPr>
              <w:spacing w:line="259" w:lineRule="auto"/>
              <w:ind w:left="2"/>
            </w:pPr>
            <w:r w:rsidRPr="00425E2D">
              <w:rPr>
                <w:sz w:val="20"/>
              </w:rPr>
              <w:t xml:space="preserve">E10359 </w:t>
            </w:r>
          </w:p>
        </w:tc>
        <w:tc>
          <w:tcPr>
            <w:tcW w:w="3780" w:type="dxa"/>
            <w:tcBorders>
              <w:top w:val="single" w:sz="4" w:space="0" w:color="000000"/>
              <w:left w:val="single" w:sz="4" w:space="0" w:color="000000"/>
              <w:bottom w:val="single" w:sz="4" w:space="0" w:color="000000"/>
              <w:right w:val="single" w:sz="4" w:space="0" w:color="000000"/>
            </w:tcBorders>
          </w:tcPr>
          <w:p w14:paraId="6A96D754" w14:textId="77777777" w:rsidR="00425E2D" w:rsidRPr="00425E2D" w:rsidRDefault="00425E2D" w:rsidP="00425E2D">
            <w:pPr>
              <w:spacing w:line="259" w:lineRule="auto"/>
              <w:ind w:left="5" w:hanging="4"/>
            </w:pPr>
            <w:r w:rsidRPr="00425E2D">
              <w:rPr>
                <w:sz w:val="20"/>
              </w:rPr>
              <w:t xml:space="preserve">Type 1 diabetes mellitus with proliferative diabetic retinopathy without macular edema </w:t>
            </w:r>
          </w:p>
        </w:tc>
      </w:tr>
      <w:tr w:rsidR="00425E2D" w:rsidRPr="00425E2D" w14:paraId="61A20D5D" w14:textId="77777777" w:rsidTr="00425E2D">
        <w:trPr>
          <w:trHeight w:val="470"/>
        </w:trPr>
        <w:tc>
          <w:tcPr>
            <w:tcW w:w="1266" w:type="dxa"/>
            <w:vMerge/>
            <w:tcBorders>
              <w:top w:val="nil"/>
              <w:left w:val="single" w:sz="4" w:space="0" w:color="000000"/>
              <w:bottom w:val="nil"/>
              <w:right w:val="single" w:sz="4" w:space="0" w:color="000000"/>
            </w:tcBorders>
          </w:tcPr>
          <w:p w14:paraId="352F7989"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7956491E" w14:textId="77777777" w:rsidR="00425E2D" w:rsidRPr="00425E2D" w:rsidRDefault="00425E2D" w:rsidP="00425E2D">
            <w:pPr>
              <w:spacing w:line="259" w:lineRule="auto"/>
              <w:ind w:left="2"/>
            </w:pPr>
            <w:r w:rsidRPr="00425E2D">
              <w:rPr>
                <w:sz w:val="20"/>
              </w:rPr>
              <w:t xml:space="preserve">25071 </w:t>
            </w:r>
          </w:p>
        </w:tc>
        <w:tc>
          <w:tcPr>
            <w:tcW w:w="3149" w:type="dxa"/>
            <w:tcBorders>
              <w:top w:val="single" w:sz="4" w:space="0" w:color="000000"/>
              <w:left w:val="single" w:sz="4" w:space="0" w:color="000000"/>
              <w:bottom w:val="single" w:sz="4" w:space="0" w:color="000000"/>
              <w:right w:val="single" w:sz="4" w:space="0" w:color="000000"/>
            </w:tcBorders>
          </w:tcPr>
          <w:p w14:paraId="7E40079E" w14:textId="77777777" w:rsidR="00425E2D" w:rsidRPr="00425E2D" w:rsidRDefault="00425E2D" w:rsidP="00425E2D">
            <w:pPr>
              <w:spacing w:line="259" w:lineRule="auto"/>
              <w:ind w:left="2"/>
            </w:pPr>
            <w:r w:rsidRPr="00425E2D">
              <w:rPr>
                <w:sz w:val="20"/>
              </w:rPr>
              <w:t xml:space="preserve">DM CIRCU DIS T1 CONT </w:t>
            </w:r>
          </w:p>
        </w:tc>
        <w:tc>
          <w:tcPr>
            <w:tcW w:w="900" w:type="dxa"/>
            <w:tcBorders>
              <w:top w:val="single" w:sz="4" w:space="0" w:color="000000"/>
              <w:left w:val="single" w:sz="4" w:space="0" w:color="000000"/>
              <w:bottom w:val="single" w:sz="4" w:space="0" w:color="000000"/>
              <w:right w:val="single" w:sz="4" w:space="0" w:color="000000"/>
            </w:tcBorders>
          </w:tcPr>
          <w:p w14:paraId="7971452F" w14:textId="77777777" w:rsidR="00425E2D" w:rsidRPr="00425E2D" w:rsidRDefault="00425E2D" w:rsidP="00425E2D">
            <w:pPr>
              <w:spacing w:line="259" w:lineRule="auto"/>
              <w:ind w:left="2"/>
            </w:pPr>
            <w:r w:rsidRPr="00425E2D">
              <w:rPr>
                <w:sz w:val="20"/>
              </w:rPr>
              <w:t xml:space="preserve">E1036 </w:t>
            </w:r>
          </w:p>
        </w:tc>
        <w:tc>
          <w:tcPr>
            <w:tcW w:w="3780" w:type="dxa"/>
            <w:tcBorders>
              <w:top w:val="single" w:sz="4" w:space="0" w:color="000000"/>
              <w:left w:val="single" w:sz="4" w:space="0" w:color="000000"/>
              <w:bottom w:val="single" w:sz="4" w:space="0" w:color="000000"/>
              <w:right w:val="single" w:sz="4" w:space="0" w:color="000000"/>
            </w:tcBorders>
          </w:tcPr>
          <w:p w14:paraId="097827F8" w14:textId="77777777" w:rsidR="00425E2D" w:rsidRPr="00425E2D" w:rsidRDefault="00425E2D" w:rsidP="00425E2D">
            <w:pPr>
              <w:spacing w:line="259" w:lineRule="auto"/>
              <w:ind w:left="5" w:hanging="4"/>
            </w:pPr>
            <w:r w:rsidRPr="00425E2D">
              <w:rPr>
                <w:sz w:val="20"/>
              </w:rPr>
              <w:t xml:space="preserve">Type 1 diabetes mellitus with diabetic cataract </w:t>
            </w:r>
          </w:p>
        </w:tc>
      </w:tr>
      <w:tr w:rsidR="00425E2D" w:rsidRPr="00425E2D" w14:paraId="6CA68863" w14:textId="77777777" w:rsidTr="00425E2D">
        <w:trPr>
          <w:trHeight w:val="468"/>
        </w:trPr>
        <w:tc>
          <w:tcPr>
            <w:tcW w:w="1266" w:type="dxa"/>
            <w:vMerge/>
            <w:tcBorders>
              <w:top w:val="nil"/>
              <w:left w:val="single" w:sz="4" w:space="0" w:color="000000"/>
              <w:bottom w:val="nil"/>
              <w:right w:val="single" w:sz="4" w:space="0" w:color="000000"/>
            </w:tcBorders>
          </w:tcPr>
          <w:p w14:paraId="20E79270"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6EE98A82" w14:textId="77777777" w:rsidR="00425E2D" w:rsidRPr="00425E2D" w:rsidRDefault="00425E2D" w:rsidP="00425E2D">
            <w:pPr>
              <w:spacing w:line="259" w:lineRule="auto"/>
              <w:ind w:left="2"/>
            </w:pPr>
            <w:r w:rsidRPr="00425E2D">
              <w:rPr>
                <w:sz w:val="20"/>
              </w:rPr>
              <w:t xml:space="preserve">25072 </w:t>
            </w:r>
          </w:p>
        </w:tc>
        <w:tc>
          <w:tcPr>
            <w:tcW w:w="3149" w:type="dxa"/>
            <w:tcBorders>
              <w:top w:val="single" w:sz="4" w:space="0" w:color="000000"/>
              <w:left w:val="single" w:sz="4" w:space="0" w:color="000000"/>
              <w:bottom w:val="single" w:sz="4" w:space="0" w:color="000000"/>
              <w:right w:val="single" w:sz="4" w:space="0" w:color="000000"/>
            </w:tcBorders>
          </w:tcPr>
          <w:p w14:paraId="1073836F" w14:textId="77777777" w:rsidR="00425E2D" w:rsidRPr="00425E2D" w:rsidRDefault="00425E2D" w:rsidP="00425E2D">
            <w:pPr>
              <w:spacing w:line="259" w:lineRule="auto"/>
              <w:ind w:left="2"/>
            </w:pPr>
            <w:r w:rsidRPr="00425E2D">
              <w:rPr>
                <w:sz w:val="20"/>
              </w:rPr>
              <w:t xml:space="preserve">DM CIRCU DIS T2 UNCNT </w:t>
            </w:r>
          </w:p>
        </w:tc>
        <w:tc>
          <w:tcPr>
            <w:tcW w:w="900" w:type="dxa"/>
            <w:tcBorders>
              <w:top w:val="single" w:sz="4" w:space="0" w:color="000000"/>
              <w:left w:val="single" w:sz="4" w:space="0" w:color="000000"/>
              <w:bottom w:val="single" w:sz="4" w:space="0" w:color="000000"/>
              <w:right w:val="single" w:sz="4" w:space="0" w:color="000000"/>
            </w:tcBorders>
          </w:tcPr>
          <w:p w14:paraId="3A85E382" w14:textId="77777777" w:rsidR="00425E2D" w:rsidRPr="00425E2D" w:rsidRDefault="00425E2D" w:rsidP="00425E2D">
            <w:pPr>
              <w:spacing w:line="259" w:lineRule="auto"/>
              <w:ind w:left="3"/>
            </w:pPr>
            <w:r w:rsidRPr="00425E2D">
              <w:rPr>
                <w:sz w:val="20"/>
              </w:rPr>
              <w:t xml:space="preserve">E1039 </w:t>
            </w:r>
          </w:p>
        </w:tc>
        <w:tc>
          <w:tcPr>
            <w:tcW w:w="3780" w:type="dxa"/>
            <w:tcBorders>
              <w:top w:val="single" w:sz="4" w:space="0" w:color="000000"/>
              <w:left w:val="single" w:sz="4" w:space="0" w:color="000000"/>
              <w:bottom w:val="single" w:sz="4" w:space="0" w:color="000000"/>
              <w:right w:val="single" w:sz="4" w:space="0" w:color="000000"/>
            </w:tcBorders>
          </w:tcPr>
          <w:p w14:paraId="3D75D62E" w14:textId="77777777" w:rsidR="00425E2D" w:rsidRPr="00425E2D" w:rsidRDefault="00425E2D" w:rsidP="00425E2D">
            <w:pPr>
              <w:spacing w:line="259" w:lineRule="auto"/>
              <w:ind w:left="5" w:hanging="3"/>
            </w:pPr>
            <w:r w:rsidRPr="00425E2D">
              <w:rPr>
                <w:sz w:val="20"/>
              </w:rPr>
              <w:t xml:space="preserve">Type 1 diabetes mellitus with other diabetic ophthalmic complication </w:t>
            </w:r>
          </w:p>
        </w:tc>
      </w:tr>
      <w:tr w:rsidR="00425E2D" w:rsidRPr="00425E2D" w14:paraId="15575A6C" w14:textId="77777777" w:rsidTr="00425E2D">
        <w:trPr>
          <w:trHeight w:val="470"/>
        </w:trPr>
        <w:tc>
          <w:tcPr>
            <w:tcW w:w="1266" w:type="dxa"/>
            <w:vMerge/>
            <w:tcBorders>
              <w:top w:val="nil"/>
              <w:left w:val="single" w:sz="4" w:space="0" w:color="000000"/>
              <w:bottom w:val="nil"/>
              <w:right w:val="single" w:sz="4" w:space="0" w:color="000000"/>
            </w:tcBorders>
          </w:tcPr>
          <w:p w14:paraId="4BCB2A76"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4C28CB4E" w14:textId="77777777" w:rsidR="00425E2D" w:rsidRPr="00425E2D" w:rsidRDefault="00425E2D" w:rsidP="00425E2D">
            <w:pPr>
              <w:spacing w:line="259" w:lineRule="auto"/>
              <w:ind w:left="2"/>
            </w:pPr>
            <w:r w:rsidRPr="00425E2D">
              <w:rPr>
                <w:sz w:val="20"/>
              </w:rPr>
              <w:t xml:space="preserve">25073 </w:t>
            </w:r>
          </w:p>
        </w:tc>
        <w:tc>
          <w:tcPr>
            <w:tcW w:w="3149" w:type="dxa"/>
            <w:tcBorders>
              <w:top w:val="single" w:sz="4" w:space="0" w:color="000000"/>
              <w:left w:val="single" w:sz="4" w:space="0" w:color="000000"/>
              <w:bottom w:val="single" w:sz="4" w:space="0" w:color="000000"/>
              <w:right w:val="single" w:sz="4" w:space="0" w:color="000000"/>
            </w:tcBorders>
          </w:tcPr>
          <w:p w14:paraId="540C5264" w14:textId="77777777" w:rsidR="00425E2D" w:rsidRPr="00425E2D" w:rsidRDefault="00425E2D" w:rsidP="00425E2D">
            <w:pPr>
              <w:spacing w:line="259" w:lineRule="auto"/>
              <w:ind w:left="2"/>
            </w:pPr>
            <w:r w:rsidRPr="00425E2D">
              <w:rPr>
                <w:sz w:val="20"/>
              </w:rPr>
              <w:t xml:space="preserve">DM CIRCU DIS T1 UNCNT </w:t>
            </w:r>
          </w:p>
        </w:tc>
        <w:tc>
          <w:tcPr>
            <w:tcW w:w="900" w:type="dxa"/>
            <w:tcBorders>
              <w:top w:val="single" w:sz="4" w:space="0" w:color="000000"/>
              <w:left w:val="single" w:sz="4" w:space="0" w:color="000000"/>
              <w:bottom w:val="single" w:sz="4" w:space="0" w:color="000000"/>
              <w:right w:val="single" w:sz="4" w:space="0" w:color="000000"/>
            </w:tcBorders>
          </w:tcPr>
          <w:p w14:paraId="77C1A51C" w14:textId="77777777" w:rsidR="00425E2D" w:rsidRPr="00425E2D" w:rsidRDefault="00425E2D" w:rsidP="00425E2D">
            <w:pPr>
              <w:spacing w:line="259" w:lineRule="auto"/>
              <w:ind w:left="3"/>
            </w:pPr>
            <w:r w:rsidRPr="00425E2D">
              <w:rPr>
                <w:sz w:val="20"/>
              </w:rPr>
              <w:t xml:space="preserve">E1040 </w:t>
            </w:r>
          </w:p>
        </w:tc>
        <w:tc>
          <w:tcPr>
            <w:tcW w:w="3780" w:type="dxa"/>
            <w:tcBorders>
              <w:top w:val="single" w:sz="4" w:space="0" w:color="000000"/>
              <w:left w:val="single" w:sz="4" w:space="0" w:color="000000"/>
              <w:bottom w:val="single" w:sz="4" w:space="0" w:color="000000"/>
              <w:right w:val="single" w:sz="4" w:space="0" w:color="000000"/>
            </w:tcBorders>
          </w:tcPr>
          <w:p w14:paraId="5AE81AC2" w14:textId="77777777" w:rsidR="00425E2D" w:rsidRPr="00425E2D" w:rsidRDefault="00425E2D" w:rsidP="00425E2D">
            <w:pPr>
              <w:spacing w:line="259" w:lineRule="auto"/>
              <w:ind w:left="5" w:hanging="3"/>
            </w:pPr>
            <w:r w:rsidRPr="00425E2D">
              <w:rPr>
                <w:sz w:val="20"/>
              </w:rPr>
              <w:t xml:space="preserve">Type 1 diabetes mellitus with diabetic neuropathy, unspecified </w:t>
            </w:r>
          </w:p>
        </w:tc>
      </w:tr>
      <w:tr w:rsidR="00425E2D" w:rsidRPr="00425E2D" w14:paraId="49DB0620" w14:textId="77777777" w:rsidTr="00425E2D">
        <w:trPr>
          <w:trHeight w:val="470"/>
        </w:trPr>
        <w:tc>
          <w:tcPr>
            <w:tcW w:w="1266" w:type="dxa"/>
            <w:vMerge/>
            <w:tcBorders>
              <w:top w:val="nil"/>
              <w:left w:val="single" w:sz="4" w:space="0" w:color="000000"/>
              <w:bottom w:val="nil"/>
              <w:right w:val="single" w:sz="4" w:space="0" w:color="000000"/>
            </w:tcBorders>
          </w:tcPr>
          <w:p w14:paraId="5334A1D2"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2530E529" w14:textId="77777777" w:rsidR="00425E2D" w:rsidRPr="00425E2D" w:rsidRDefault="00425E2D" w:rsidP="00425E2D">
            <w:pPr>
              <w:spacing w:line="259" w:lineRule="auto"/>
              <w:ind w:left="2"/>
            </w:pPr>
            <w:r w:rsidRPr="00425E2D">
              <w:rPr>
                <w:sz w:val="20"/>
              </w:rPr>
              <w:t xml:space="preserve">25080 </w:t>
            </w:r>
          </w:p>
        </w:tc>
        <w:tc>
          <w:tcPr>
            <w:tcW w:w="3149" w:type="dxa"/>
            <w:tcBorders>
              <w:top w:val="single" w:sz="4" w:space="0" w:color="000000"/>
              <w:left w:val="single" w:sz="4" w:space="0" w:color="000000"/>
              <w:bottom w:val="single" w:sz="4" w:space="0" w:color="000000"/>
              <w:right w:val="single" w:sz="4" w:space="0" w:color="000000"/>
            </w:tcBorders>
          </w:tcPr>
          <w:p w14:paraId="5FD410A3" w14:textId="77777777" w:rsidR="00425E2D" w:rsidRPr="00425E2D" w:rsidRDefault="00425E2D" w:rsidP="00425E2D">
            <w:pPr>
              <w:spacing w:line="259" w:lineRule="auto"/>
              <w:ind w:left="2"/>
            </w:pPr>
            <w:r w:rsidRPr="00425E2D">
              <w:rPr>
                <w:sz w:val="20"/>
              </w:rPr>
              <w:t xml:space="preserve">DM W COMP NEC T2 CONT </w:t>
            </w:r>
          </w:p>
        </w:tc>
        <w:tc>
          <w:tcPr>
            <w:tcW w:w="900" w:type="dxa"/>
            <w:tcBorders>
              <w:top w:val="single" w:sz="4" w:space="0" w:color="000000"/>
              <w:left w:val="single" w:sz="4" w:space="0" w:color="000000"/>
              <w:bottom w:val="single" w:sz="4" w:space="0" w:color="000000"/>
              <w:right w:val="single" w:sz="4" w:space="0" w:color="000000"/>
            </w:tcBorders>
          </w:tcPr>
          <w:p w14:paraId="658F26A3" w14:textId="77777777" w:rsidR="00425E2D" w:rsidRPr="00425E2D" w:rsidRDefault="00425E2D" w:rsidP="00425E2D">
            <w:pPr>
              <w:spacing w:line="259" w:lineRule="auto"/>
              <w:ind w:left="2"/>
            </w:pPr>
            <w:r w:rsidRPr="00425E2D">
              <w:rPr>
                <w:sz w:val="20"/>
              </w:rPr>
              <w:t xml:space="preserve">E1041 </w:t>
            </w:r>
          </w:p>
        </w:tc>
        <w:tc>
          <w:tcPr>
            <w:tcW w:w="3780" w:type="dxa"/>
            <w:tcBorders>
              <w:top w:val="single" w:sz="4" w:space="0" w:color="000000"/>
              <w:left w:val="single" w:sz="4" w:space="0" w:color="000000"/>
              <w:bottom w:val="single" w:sz="4" w:space="0" w:color="000000"/>
              <w:right w:val="single" w:sz="4" w:space="0" w:color="000000"/>
            </w:tcBorders>
          </w:tcPr>
          <w:p w14:paraId="3FCA2ADC" w14:textId="77777777" w:rsidR="00425E2D" w:rsidRPr="00425E2D" w:rsidRDefault="00425E2D" w:rsidP="00425E2D">
            <w:pPr>
              <w:spacing w:line="259" w:lineRule="auto"/>
              <w:ind w:left="5" w:hanging="4"/>
            </w:pPr>
            <w:r w:rsidRPr="00425E2D">
              <w:rPr>
                <w:sz w:val="20"/>
              </w:rPr>
              <w:t xml:space="preserve">Type 1 diabetes mellitus with diabetic mononeuropathy </w:t>
            </w:r>
          </w:p>
        </w:tc>
      </w:tr>
      <w:tr w:rsidR="00425E2D" w:rsidRPr="00425E2D" w14:paraId="0D211A75" w14:textId="77777777" w:rsidTr="00425E2D">
        <w:trPr>
          <w:trHeight w:val="470"/>
        </w:trPr>
        <w:tc>
          <w:tcPr>
            <w:tcW w:w="1266" w:type="dxa"/>
            <w:vMerge/>
            <w:tcBorders>
              <w:top w:val="nil"/>
              <w:left w:val="single" w:sz="4" w:space="0" w:color="000000"/>
              <w:bottom w:val="nil"/>
              <w:right w:val="single" w:sz="4" w:space="0" w:color="000000"/>
            </w:tcBorders>
          </w:tcPr>
          <w:p w14:paraId="7286C90C"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37DBBFE1" w14:textId="77777777" w:rsidR="00425E2D" w:rsidRPr="00425E2D" w:rsidRDefault="00425E2D" w:rsidP="00425E2D">
            <w:pPr>
              <w:spacing w:line="259" w:lineRule="auto"/>
              <w:ind w:left="2"/>
            </w:pPr>
            <w:r w:rsidRPr="00425E2D">
              <w:rPr>
                <w:sz w:val="20"/>
              </w:rPr>
              <w:t xml:space="preserve">25081 </w:t>
            </w:r>
          </w:p>
        </w:tc>
        <w:tc>
          <w:tcPr>
            <w:tcW w:w="3149" w:type="dxa"/>
            <w:tcBorders>
              <w:top w:val="single" w:sz="4" w:space="0" w:color="000000"/>
              <w:left w:val="single" w:sz="4" w:space="0" w:color="000000"/>
              <w:bottom w:val="single" w:sz="4" w:space="0" w:color="000000"/>
              <w:right w:val="single" w:sz="4" w:space="0" w:color="000000"/>
            </w:tcBorders>
          </w:tcPr>
          <w:p w14:paraId="045CF196" w14:textId="77777777" w:rsidR="00425E2D" w:rsidRPr="00425E2D" w:rsidRDefault="00425E2D" w:rsidP="00425E2D">
            <w:pPr>
              <w:spacing w:line="259" w:lineRule="auto"/>
              <w:ind w:left="2"/>
            </w:pPr>
            <w:r w:rsidRPr="00425E2D">
              <w:rPr>
                <w:sz w:val="20"/>
              </w:rPr>
              <w:t xml:space="preserve">DM W COMP NEC T1 CONT </w:t>
            </w:r>
          </w:p>
        </w:tc>
        <w:tc>
          <w:tcPr>
            <w:tcW w:w="900" w:type="dxa"/>
            <w:tcBorders>
              <w:top w:val="single" w:sz="4" w:space="0" w:color="000000"/>
              <w:left w:val="single" w:sz="4" w:space="0" w:color="000000"/>
              <w:bottom w:val="single" w:sz="4" w:space="0" w:color="000000"/>
              <w:right w:val="single" w:sz="4" w:space="0" w:color="000000"/>
            </w:tcBorders>
          </w:tcPr>
          <w:p w14:paraId="7CACA89B" w14:textId="77777777" w:rsidR="00425E2D" w:rsidRPr="00425E2D" w:rsidRDefault="00425E2D" w:rsidP="00425E2D">
            <w:pPr>
              <w:spacing w:line="259" w:lineRule="auto"/>
              <w:ind w:left="3"/>
            </w:pPr>
            <w:r w:rsidRPr="00425E2D">
              <w:rPr>
                <w:sz w:val="20"/>
              </w:rPr>
              <w:t xml:space="preserve">E1042 </w:t>
            </w:r>
          </w:p>
        </w:tc>
        <w:tc>
          <w:tcPr>
            <w:tcW w:w="3780" w:type="dxa"/>
            <w:tcBorders>
              <w:top w:val="single" w:sz="4" w:space="0" w:color="000000"/>
              <w:left w:val="single" w:sz="4" w:space="0" w:color="000000"/>
              <w:bottom w:val="single" w:sz="4" w:space="0" w:color="000000"/>
              <w:right w:val="single" w:sz="4" w:space="0" w:color="000000"/>
            </w:tcBorders>
          </w:tcPr>
          <w:p w14:paraId="06CD4D74" w14:textId="77777777" w:rsidR="00425E2D" w:rsidRPr="00425E2D" w:rsidRDefault="00425E2D" w:rsidP="00425E2D">
            <w:pPr>
              <w:spacing w:line="259" w:lineRule="auto"/>
              <w:ind w:left="5" w:hanging="3"/>
            </w:pPr>
            <w:r w:rsidRPr="00425E2D">
              <w:rPr>
                <w:sz w:val="20"/>
              </w:rPr>
              <w:t xml:space="preserve">Type 1 diabetes mellitus with diabetic polyneuropathy </w:t>
            </w:r>
          </w:p>
        </w:tc>
      </w:tr>
      <w:tr w:rsidR="00425E2D" w:rsidRPr="00425E2D" w14:paraId="46D26E14" w14:textId="77777777" w:rsidTr="00425E2D">
        <w:trPr>
          <w:trHeight w:val="470"/>
        </w:trPr>
        <w:tc>
          <w:tcPr>
            <w:tcW w:w="1266" w:type="dxa"/>
            <w:vMerge/>
            <w:tcBorders>
              <w:top w:val="nil"/>
              <w:left w:val="single" w:sz="4" w:space="0" w:color="000000"/>
              <w:bottom w:val="nil"/>
              <w:right w:val="single" w:sz="4" w:space="0" w:color="000000"/>
            </w:tcBorders>
          </w:tcPr>
          <w:p w14:paraId="4A00C0A3"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19EB07A8" w14:textId="77777777" w:rsidR="00425E2D" w:rsidRPr="00425E2D" w:rsidRDefault="00425E2D" w:rsidP="00425E2D">
            <w:pPr>
              <w:spacing w:line="259" w:lineRule="auto"/>
              <w:ind w:left="2"/>
            </w:pPr>
            <w:r w:rsidRPr="00425E2D">
              <w:rPr>
                <w:sz w:val="20"/>
              </w:rPr>
              <w:t xml:space="preserve">25082 </w:t>
            </w:r>
          </w:p>
        </w:tc>
        <w:tc>
          <w:tcPr>
            <w:tcW w:w="3149" w:type="dxa"/>
            <w:tcBorders>
              <w:top w:val="single" w:sz="4" w:space="0" w:color="000000"/>
              <w:left w:val="single" w:sz="4" w:space="0" w:color="000000"/>
              <w:bottom w:val="single" w:sz="4" w:space="0" w:color="000000"/>
              <w:right w:val="single" w:sz="4" w:space="0" w:color="000000"/>
            </w:tcBorders>
          </w:tcPr>
          <w:p w14:paraId="689174B9" w14:textId="77777777" w:rsidR="00425E2D" w:rsidRPr="00425E2D" w:rsidRDefault="00425E2D" w:rsidP="00425E2D">
            <w:pPr>
              <w:spacing w:line="259" w:lineRule="auto"/>
              <w:ind w:left="2"/>
            </w:pPr>
            <w:r w:rsidRPr="00425E2D">
              <w:rPr>
                <w:sz w:val="20"/>
              </w:rPr>
              <w:t xml:space="preserve">DM W COMP NEC T2 UNCNT </w:t>
            </w:r>
          </w:p>
        </w:tc>
        <w:tc>
          <w:tcPr>
            <w:tcW w:w="900" w:type="dxa"/>
            <w:tcBorders>
              <w:top w:val="single" w:sz="4" w:space="0" w:color="000000"/>
              <w:left w:val="single" w:sz="4" w:space="0" w:color="000000"/>
              <w:bottom w:val="single" w:sz="4" w:space="0" w:color="000000"/>
              <w:right w:val="single" w:sz="4" w:space="0" w:color="000000"/>
            </w:tcBorders>
          </w:tcPr>
          <w:p w14:paraId="2F37BBFE" w14:textId="77777777" w:rsidR="00425E2D" w:rsidRPr="00425E2D" w:rsidRDefault="00425E2D" w:rsidP="00425E2D">
            <w:pPr>
              <w:spacing w:line="259" w:lineRule="auto"/>
              <w:ind w:left="1"/>
            </w:pPr>
            <w:r w:rsidRPr="00425E2D">
              <w:rPr>
                <w:sz w:val="20"/>
              </w:rPr>
              <w:t xml:space="preserve">E1043 </w:t>
            </w:r>
          </w:p>
        </w:tc>
        <w:tc>
          <w:tcPr>
            <w:tcW w:w="3780" w:type="dxa"/>
            <w:tcBorders>
              <w:top w:val="single" w:sz="4" w:space="0" w:color="000000"/>
              <w:left w:val="single" w:sz="4" w:space="0" w:color="000000"/>
              <w:bottom w:val="single" w:sz="4" w:space="0" w:color="000000"/>
              <w:right w:val="single" w:sz="4" w:space="0" w:color="000000"/>
            </w:tcBorders>
          </w:tcPr>
          <w:p w14:paraId="0833D080" w14:textId="77777777" w:rsidR="00425E2D" w:rsidRPr="00425E2D" w:rsidRDefault="00425E2D" w:rsidP="00425E2D">
            <w:pPr>
              <w:spacing w:line="259" w:lineRule="auto"/>
              <w:ind w:left="5" w:hanging="3"/>
            </w:pPr>
            <w:r w:rsidRPr="00425E2D">
              <w:rPr>
                <w:sz w:val="20"/>
              </w:rPr>
              <w:t xml:space="preserve">Type 1 diabetes mellitus with diabetic autonomic (poly)neuropathy </w:t>
            </w:r>
          </w:p>
        </w:tc>
      </w:tr>
      <w:tr w:rsidR="00425E2D" w:rsidRPr="00425E2D" w14:paraId="01A641C8" w14:textId="77777777" w:rsidTr="00425E2D">
        <w:trPr>
          <w:trHeight w:val="468"/>
        </w:trPr>
        <w:tc>
          <w:tcPr>
            <w:tcW w:w="1266" w:type="dxa"/>
            <w:vMerge/>
            <w:tcBorders>
              <w:top w:val="nil"/>
              <w:left w:val="single" w:sz="4" w:space="0" w:color="000000"/>
              <w:bottom w:val="nil"/>
              <w:right w:val="single" w:sz="4" w:space="0" w:color="000000"/>
            </w:tcBorders>
          </w:tcPr>
          <w:p w14:paraId="11D5DC38"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546E19D9" w14:textId="77777777" w:rsidR="00425E2D" w:rsidRPr="00425E2D" w:rsidRDefault="00425E2D" w:rsidP="00425E2D">
            <w:pPr>
              <w:spacing w:line="259" w:lineRule="auto"/>
              <w:ind w:left="2"/>
            </w:pPr>
            <w:r w:rsidRPr="00425E2D">
              <w:rPr>
                <w:sz w:val="20"/>
              </w:rPr>
              <w:t xml:space="preserve">25083 </w:t>
            </w:r>
          </w:p>
        </w:tc>
        <w:tc>
          <w:tcPr>
            <w:tcW w:w="3149" w:type="dxa"/>
            <w:tcBorders>
              <w:top w:val="single" w:sz="4" w:space="0" w:color="000000"/>
              <w:left w:val="single" w:sz="4" w:space="0" w:color="000000"/>
              <w:bottom w:val="single" w:sz="4" w:space="0" w:color="000000"/>
              <w:right w:val="single" w:sz="4" w:space="0" w:color="000000"/>
            </w:tcBorders>
          </w:tcPr>
          <w:p w14:paraId="1EE27AF1" w14:textId="77777777" w:rsidR="00425E2D" w:rsidRPr="00425E2D" w:rsidRDefault="00425E2D" w:rsidP="00425E2D">
            <w:pPr>
              <w:spacing w:line="259" w:lineRule="auto"/>
              <w:ind w:left="2"/>
            </w:pPr>
            <w:r w:rsidRPr="00425E2D">
              <w:rPr>
                <w:sz w:val="20"/>
              </w:rPr>
              <w:t xml:space="preserve">DM W COMP NEC T1 UNCNT </w:t>
            </w:r>
          </w:p>
        </w:tc>
        <w:tc>
          <w:tcPr>
            <w:tcW w:w="900" w:type="dxa"/>
            <w:tcBorders>
              <w:top w:val="single" w:sz="4" w:space="0" w:color="000000"/>
              <w:left w:val="single" w:sz="4" w:space="0" w:color="000000"/>
              <w:bottom w:val="single" w:sz="4" w:space="0" w:color="000000"/>
              <w:right w:val="single" w:sz="4" w:space="0" w:color="000000"/>
            </w:tcBorders>
          </w:tcPr>
          <w:p w14:paraId="7193329C" w14:textId="77777777" w:rsidR="00425E2D" w:rsidRPr="00425E2D" w:rsidRDefault="00425E2D" w:rsidP="00425E2D">
            <w:pPr>
              <w:spacing w:line="259" w:lineRule="auto"/>
              <w:ind w:left="1"/>
            </w:pPr>
            <w:r w:rsidRPr="00425E2D">
              <w:rPr>
                <w:sz w:val="20"/>
              </w:rPr>
              <w:t xml:space="preserve">E1044 </w:t>
            </w:r>
          </w:p>
        </w:tc>
        <w:tc>
          <w:tcPr>
            <w:tcW w:w="3780" w:type="dxa"/>
            <w:tcBorders>
              <w:top w:val="single" w:sz="4" w:space="0" w:color="000000"/>
              <w:left w:val="single" w:sz="4" w:space="0" w:color="000000"/>
              <w:bottom w:val="single" w:sz="4" w:space="0" w:color="000000"/>
              <w:right w:val="single" w:sz="4" w:space="0" w:color="000000"/>
            </w:tcBorders>
          </w:tcPr>
          <w:p w14:paraId="37097A51" w14:textId="77777777" w:rsidR="00425E2D" w:rsidRPr="00425E2D" w:rsidRDefault="00425E2D" w:rsidP="00425E2D">
            <w:pPr>
              <w:spacing w:line="259" w:lineRule="auto"/>
              <w:ind w:left="5" w:hanging="3"/>
            </w:pPr>
            <w:r w:rsidRPr="00425E2D">
              <w:rPr>
                <w:sz w:val="20"/>
              </w:rPr>
              <w:t xml:space="preserve">Type 1 diabetes mellitus with diabetic amyotrophy </w:t>
            </w:r>
          </w:p>
        </w:tc>
      </w:tr>
      <w:tr w:rsidR="00425E2D" w:rsidRPr="00425E2D" w14:paraId="41D0D91B" w14:textId="77777777" w:rsidTr="00425E2D">
        <w:trPr>
          <w:trHeight w:val="514"/>
        </w:trPr>
        <w:tc>
          <w:tcPr>
            <w:tcW w:w="1266" w:type="dxa"/>
            <w:vMerge/>
            <w:tcBorders>
              <w:top w:val="nil"/>
              <w:left w:val="single" w:sz="4" w:space="0" w:color="000000"/>
              <w:bottom w:val="nil"/>
              <w:right w:val="single" w:sz="4" w:space="0" w:color="000000"/>
            </w:tcBorders>
          </w:tcPr>
          <w:p w14:paraId="62364CA7"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582788F2" w14:textId="77777777" w:rsidR="00425E2D" w:rsidRPr="00425E2D" w:rsidRDefault="00425E2D" w:rsidP="00425E2D">
            <w:pPr>
              <w:spacing w:line="259" w:lineRule="auto"/>
              <w:ind w:left="2"/>
            </w:pPr>
            <w:r w:rsidRPr="00425E2D">
              <w:rPr>
                <w:sz w:val="20"/>
              </w:rPr>
              <w:t xml:space="preserve">25090 </w:t>
            </w:r>
          </w:p>
        </w:tc>
        <w:tc>
          <w:tcPr>
            <w:tcW w:w="3149" w:type="dxa"/>
            <w:tcBorders>
              <w:top w:val="single" w:sz="4" w:space="0" w:color="000000"/>
              <w:left w:val="single" w:sz="4" w:space="0" w:color="000000"/>
              <w:bottom w:val="single" w:sz="4" w:space="0" w:color="000000"/>
              <w:right w:val="single" w:sz="4" w:space="0" w:color="000000"/>
            </w:tcBorders>
          </w:tcPr>
          <w:p w14:paraId="7FBD8EE4" w14:textId="77777777" w:rsidR="00425E2D" w:rsidRPr="00425E2D" w:rsidRDefault="00425E2D" w:rsidP="00425E2D">
            <w:pPr>
              <w:spacing w:line="259" w:lineRule="auto"/>
              <w:ind w:left="2"/>
            </w:pPr>
            <w:r w:rsidRPr="00425E2D">
              <w:rPr>
                <w:sz w:val="20"/>
              </w:rPr>
              <w:t xml:space="preserve">DM W COMPL NOS T2 CONT </w:t>
            </w:r>
          </w:p>
        </w:tc>
        <w:tc>
          <w:tcPr>
            <w:tcW w:w="900" w:type="dxa"/>
            <w:tcBorders>
              <w:top w:val="single" w:sz="4" w:space="0" w:color="000000"/>
              <w:left w:val="single" w:sz="4" w:space="0" w:color="000000"/>
              <w:bottom w:val="single" w:sz="4" w:space="0" w:color="000000"/>
              <w:right w:val="single" w:sz="4" w:space="0" w:color="000000"/>
            </w:tcBorders>
          </w:tcPr>
          <w:p w14:paraId="261FBF02" w14:textId="77777777" w:rsidR="00425E2D" w:rsidRPr="00425E2D" w:rsidRDefault="00425E2D" w:rsidP="00425E2D">
            <w:pPr>
              <w:spacing w:line="259" w:lineRule="auto"/>
              <w:ind w:left="2"/>
            </w:pPr>
            <w:r w:rsidRPr="00425E2D">
              <w:rPr>
                <w:sz w:val="20"/>
              </w:rPr>
              <w:t xml:space="preserve">E1049 </w:t>
            </w:r>
          </w:p>
        </w:tc>
        <w:tc>
          <w:tcPr>
            <w:tcW w:w="3780" w:type="dxa"/>
            <w:tcBorders>
              <w:top w:val="single" w:sz="4" w:space="0" w:color="000000"/>
              <w:left w:val="single" w:sz="4" w:space="0" w:color="000000"/>
              <w:bottom w:val="single" w:sz="4" w:space="0" w:color="000000"/>
              <w:right w:val="single" w:sz="4" w:space="0" w:color="000000"/>
            </w:tcBorders>
          </w:tcPr>
          <w:p w14:paraId="2AEF8512" w14:textId="77777777" w:rsidR="00425E2D" w:rsidRPr="00425E2D" w:rsidRDefault="00425E2D" w:rsidP="00425E2D">
            <w:pPr>
              <w:spacing w:line="259" w:lineRule="auto"/>
              <w:ind w:left="4" w:hanging="3"/>
            </w:pPr>
            <w:r w:rsidRPr="00425E2D">
              <w:rPr>
                <w:sz w:val="20"/>
              </w:rPr>
              <w:t xml:space="preserve">Type 1 diabetes mellitus with other diabetic neurological complication </w:t>
            </w:r>
          </w:p>
        </w:tc>
      </w:tr>
      <w:tr w:rsidR="00425E2D" w:rsidRPr="00425E2D" w14:paraId="34DDADEA" w14:textId="77777777" w:rsidTr="00425E2D">
        <w:trPr>
          <w:trHeight w:val="470"/>
        </w:trPr>
        <w:tc>
          <w:tcPr>
            <w:tcW w:w="1266" w:type="dxa"/>
            <w:vMerge/>
            <w:tcBorders>
              <w:top w:val="nil"/>
              <w:left w:val="single" w:sz="4" w:space="0" w:color="000000"/>
              <w:bottom w:val="nil"/>
              <w:right w:val="single" w:sz="4" w:space="0" w:color="000000"/>
            </w:tcBorders>
          </w:tcPr>
          <w:p w14:paraId="0425CB49"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38F46744" w14:textId="77777777" w:rsidR="00425E2D" w:rsidRPr="00425E2D" w:rsidRDefault="00425E2D" w:rsidP="00425E2D">
            <w:pPr>
              <w:spacing w:line="259" w:lineRule="auto"/>
              <w:ind w:left="2"/>
            </w:pPr>
            <w:r w:rsidRPr="00425E2D">
              <w:rPr>
                <w:sz w:val="20"/>
              </w:rPr>
              <w:t xml:space="preserve">25091 </w:t>
            </w:r>
          </w:p>
        </w:tc>
        <w:tc>
          <w:tcPr>
            <w:tcW w:w="3149" w:type="dxa"/>
            <w:tcBorders>
              <w:top w:val="single" w:sz="4" w:space="0" w:color="000000"/>
              <w:left w:val="single" w:sz="4" w:space="0" w:color="000000"/>
              <w:bottom w:val="single" w:sz="4" w:space="0" w:color="000000"/>
              <w:right w:val="single" w:sz="4" w:space="0" w:color="000000"/>
            </w:tcBorders>
          </w:tcPr>
          <w:p w14:paraId="132A7AF1" w14:textId="77777777" w:rsidR="00425E2D" w:rsidRPr="00425E2D" w:rsidRDefault="00425E2D" w:rsidP="00425E2D">
            <w:pPr>
              <w:spacing w:line="259" w:lineRule="auto"/>
              <w:ind w:left="2"/>
            </w:pPr>
            <w:r w:rsidRPr="00425E2D">
              <w:rPr>
                <w:sz w:val="20"/>
              </w:rPr>
              <w:t xml:space="preserve">DM W COMPL NOS T1 CONT </w:t>
            </w:r>
          </w:p>
        </w:tc>
        <w:tc>
          <w:tcPr>
            <w:tcW w:w="900" w:type="dxa"/>
            <w:tcBorders>
              <w:top w:val="single" w:sz="4" w:space="0" w:color="000000"/>
              <w:left w:val="single" w:sz="4" w:space="0" w:color="000000"/>
              <w:bottom w:val="single" w:sz="4" w:space="0" w:color="000000"/>
              <w:right w:val="single" w:sz="4" w:space="0" w:color="000000"/>
            </w:tcBorders>
          </w:tcPr>
          <w:p w14:paraId="5FBB1DDB" w14:textId="77777777" w:rsidR="00425E2D" w:rsidRPr="00425E2D" w:rsidRDefault="00425E2D" w:rsidP="00425E2D">
            <w:pPr>
              <w:spacing w:line="259" w:lineRule="auto"/>
              <w:ind w:left="2"/>
            </w:pPr>
            <w:r w:rsidRPr="00425E2D">
              <w:rPr>
                <w:sz w:val="20"/>
              </w:rPr>
              <w:t xml:space="preserve">E1051 </w:t>
            </w:r>
          </w:p>
        </w:tc>
        <w:tc>
          <w:tcPr>
            <w:tcW w:w="3780" w:type="dxa"/>
            <w:tcBorders>
              <w:top w:val="single" w:sz="4" w:space="0" w:color="000000"/>
              <w:left w:val="single" w:sz="4" w:space="0" w:color="000000"/>
              <w:bottom w:val="single" w:sz="4" w:space="0" w:color="000000"/>
              <w:right w:val="single" w:sz="4" w:space="0" w:color="000000"/>
            </w:tcBorders>
          </w:tcPr>
          <w:p w14:paraId="28753E24" w14:textId="77777777" w:rsidR="00425E2D" w:rsidRPr="00425E2D" w:rsidRDefault="00425E2D" w:rsidP="00425E2D">
            <w:pPr>
              <w:spacing w:line="259" w:lineRule="auto"/>
              <w:ind w:left="4" w:hanging="3"/>
            </w:pPr>
            <w:r w:rsidRPr="00425E2D">
              <w:rPr>
                <w:sz w:val="20"/>
              </w:rPr>
              <w:t xml:space="preserve">Type 1 diabetes mellitus with diabetic peripheral angiopathy without gangrene </w:t>
            </w:r>
          </w:p>
        </w:tc>
      </w:tr>
      <w:tr w:rsidR="00425E2D" w:rsidRPr="00425E2D" w14:paraId="7DAEC3C6" w14:textId="77777777" w:rsidTr="00425E2D">
        <w:trPr>
          <w:trHeight w:val="470"/>
        </w:trPr>
        <w:tc>
          <w:tcPr>
            <w:tcW w:w="1266" w:type="dxa"/>
            <w:vMerge/>
            <w:tcBorders>
              <w:top w:val="nil"/>
              <w:left w:val="single" w:sz="4" w:space="0" w:color="000000"/>
              <w:bottom w:val="nil"/>
              <w:right w:val="single" w:sz="4" w:space="0" w:color="000000"/>
            </w:tcBorders>
          </w:tcPr>
          <w:p w14:paraId="3765C4BF"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5639ABF3" w14:textId="77777777" w:rsidR="00425E2D" w:rsidRPr="00425E2D" w:rsidRDefault="00425E2D" w:rsidP="00425E2D">
            <w:pPr>
              <w:spacing w:line="259" w:lineRule="auto"/>
              <w:ind w:left="2"/>
            </w:pPr>
            <w:r w:rsidRPr="00425E2D">
              <w:rPr>
                <w:sz w:val="20"/>
              </w:rPr>
              <w:t xml:space="preserve">25092 </w:t>
            </w:r>
          </w:p>
        </w:tc>
        <w:tc>
          <w:tcPr>
            <w:tcW w:w="3149" w:type="dxa"/>
            <w:tcBorders>
              <w:top w:val="single" w:sz="4" w:space="0" w:color="000000"/>
              <w:left w:val="single" w:sz="4" w:space="0" w:color="000000"/>
              <w:bottom w:val="single" w:sz="4" w:space="0" w:color="000000"/>
              <w:right w:val="single" w:sz="4" w:space="0" w:color="000000"/>
            </w:tcBorders>
          </w:tcPr>
          <w:p w14:paraId="7D867DF0" w14:textId="77777777" w:rsidR="00425E2D" w:rsidRPr="00425E2D" w:rsidRDefault="00425E2D" w:rsidP="00425E2D">
            <w:pPr>
              <w:spacing w:line="259" w:lineRule="auto"/>
              <w:ind w:left="2"/>
            </w:pPr>
            <w:r w:rsidRPr="00425E2D">
              <w:rPr>
                <w:sz w:val="20"/>
              </w:rPr>
              <w:t xml:space="preserve">DM W COMPL NOS T2 UNCNT </w:t>
            </w:r>
          </w:p>
        </w:tc>
        <w:tc>
          <w:tcPr>
            <w:tcW w:w="900" w:type="dxa"/>
            <w:tcBorders>
              <w:top w:val="single" w:sz="4" w:space="0" w:color="000000"/>
              <w:left w:val="single" w:sz="4" w:space="0" w:color="000000"/>
              <w:bottom w:val="single" w:sz="4" w:space="0" w:color="000000"/>
              <w:right w:val="single" w:sz="4" w:space="0" w:color="000000"/>
            </w:tcBorders>
          </w:tcPr>
          <w:p w14:paraId="2B9A5946" w14:textId="77777777" w:rsidR="00425E2D" w:rsidRPr="00425E2D" w:rsidRDefault="00425E2D" w:rsidP="00425E2D">
            <w:pPr>
              <w:spacing w:line="259" w:lineRule="auto"/>
              <w:ind w:left="3"/>
            </w:pPr>
            <w:r w:rsidRPr="00425E2D">
              <w:rPr>
                <w:sz w:val="20"/>
              </w:rPr>
              <w:t xml:space="preserve">E1052 </w:t>
            </w:r>
          </w:p>
        </w:tc>
        <w:tc>
          <w:tcPr>
            <w:tcW w:w="3780" w:type="dxa"/>
            <w:tcBorders>
              <w:top w:val="single" w:sz="4" w:space="0" w:color="000000"/>
              <w:left w:val="single" w:sz="4" w:space="0" w:color="000000"/>
              <w:bottom w:val="single" w:sz="4" w:space="0" w:color="000000"/>
              <w:right w:val="single" w:sz="4" w:space="0" w:color="000000"/>
            </w:tcBorders>
          </w:tcPr>
          <w:p w14:paraId="5B5F9A49" w14:textId="77777777" w:rsidR="00425E2D" w:rsidRPr="00425E2D" w:rsidRDefault="00425E2D" w:rsidP="00425E2D">
            <w:pPr>
              <w:spacing w:line="259" w:lineRule="auto"/>
              <w:ind w:left="4" w:hanging="1"/>
            </w:pPr>
            <w:r w:rsidRPr="00425E2D">
              <w:rPr>
                <w:sz w:val="20"/>
              </w:rPr>
              <w:t xml:space="preserve">Type 1 diabetes mellitus with diabetic peripheral with gangrene </w:t>
            </w:r>
          </w:p>
        </w:tc>
      </w:tr>
      <w:tr w:rsidR="00425E2D" w:rsidRPr="00425E2D" w14:paraId="366153E4" w14:textId="77777777" w:rsidTr="00425E2D">
        <w:trPr>
          <w:trHeight w:val="470"/>
        </w:trPr>
        <w:tc>
          <w:tcPr>
            <w:tcW w:w="1266" w:type="dxa"/>
            <w:vMerge/>
            <w:tcBorders>
              <w:top w:val="nil"/>
              <w:left w:val="single" w:sz="4" w:space="0" w:color="000000"/>
              <w:bottom w:val="nil"/>
              <w:right w:val="single" w:sz="4" w:space="0" w:color="000000"/>
            </w:tcBorders>
          </w:tcPr>
          <w:p w14:paraId="34997A4B"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7EF5505B" w14:textId="77777777" w:rsidR="00425E2D" w:rsidRPr="00425E2D" w:rsidRDefault="00425E2D" w:rsidP="00425E2D">
            <w:pPr>
              <w:spacing w:line="259" w:lineRule="auto"/>
              <w:ind w:left="2"/>
            </w:pPr>
            <w:r w:rsidRPr="00425E2D">
              <w:rPr>
                <w:sz w:val="20"/>
              </w:rPr>
              <w:t xml:space="preserve">25093 </w:t>
            </w:r>
          </w:p>
        </w:tc>
        <w:tc>
          <w:tcPr>
            <w:tcW w:w="3149" w:type="dxa"/>
            <w:tcBorders>
              <w:top w:val="single" w:sz="4" w:space="0" w:color="000000"/>
              <w:left w:val="single" w:sz="4" w:space="0" w:color="000000"/>
              <w:bottom w:val="single" w:sz="4" w:space="0" w:color="000000"/>
              <w:right w:val="single" w:sz="4" w:space="0" w:color="000000"/>
            </w:tcBorders>
          </w:tcPr>
          <w:p w14:paraId="2418AD58" w14:textId="77777777" w:rsidR="00425E2D" w:rsidRPr="00425E2D" w:rsidRDefault="00425E2D" w:rsidP="00425E2D">
            <w:pPr>
              <w:spacing w:line="259" w:lineRule="auto"/>
              <w:ind w:left="2"/>
            </w:pPr>
            <w:r w:rsidRPr="00425E2D">
              <w:rPr>
                <w:sz w:val="20"/>
              </w:rPr>
              <w:t xml:space="preserve">DM W COMPL NOS T1 UNCNT </w:t>
            </w:r>
          </w:p>
        </w:tc>
        <w:tc>
          <w:tcPr>
            <w:tcW w:w="900" w:type="dxa"/>
            <w:tcBorders>
              <w:top w:val="single" w:sz="4" w:space="0" w:color="000000"/>
              <w:left w:val="single" w:sz="4" w:space="0" w:color="000000"/>
              <w:bottom w:val="single" w:sz="4" w:space="0" w:color="000000"/>
              <w:right w:val="single" w:sz="4" w:space="0" w:color="000000"/>
            </w:tcBorders>
          </w:tcPr>
          <w:p w14:paraId="61BECD3A" w14:textId="77777777" w:rsidR="00425E2D" w:rsidRPr="00425E2D" w:rsidRDefault="00425E2D" w:rsidP="00425E2D">
            <w:pPr>
              <w:spacing w:line="259" w:lineRule="auto"/>
              <w:ind w:left="3"/>
            </w:pPr>
            <w:r w:rsidRPr="00425E2D">
              <w:rPr>
                <w:sz w:val="20"/>
              </w:rPr>
              <w:t xml:space="preserve">E1059 </w:t>
            </w:r>
          </w:p>
        </w:tc>
        <w:tc>
          <w:tcPr>
            <w:tcW w:w="3780" w:type="dxa"/>
            <w:tcBorders>
              <w:top w:val="single" w:sz="4" w:space="0" w:color="000000"/>
              <w:left w:val="single" w:sz="4" w:space="0" w:color="000000"/>
              <w:bottom w:val="single" w:sz="4" w:space="0" w:color="000000"/>
              <w:right w:val="single" w:sz="4" w:space="0" w:color="000000"/>
            </w:tcBorders>
          </w:tcPr>
          <w:p w14:paraId="6FD4161D" w14:textId="77777777" w:rsidR="00425E2D" w:rsidRPr="00425E2D" w:rsidRDefault="00425E2D" w:rsidP="00425E2D">
            <w:pPr>
              <w:spacing w:line="259" w:lineRule="auto"/>
              <w:ind w:left="4" w:hanging="1"/>
              <w:jc w:val="both"/>
            </w:pPr>
            <w:r w:rsidRPr="00425E2D">
              <w:rPr>
                <w:sz w:val="20"/>
              </w:rPr>
              <w:t xml:space="preserve">Type 1 diabetes mellitus with other circulatory complications </w:t>
            </w:r>
          </w:p>
        </w:tc>
      </w:tr>
      <w:tr w:rsidR="00425E2D" w:rsidRPr="00425E2D" w14:paraId="2F9737A2" w14:textId="77777777" w:rsidTr="00425E2D">
        <w:trPr>
          <w:trHeight w:val="470"/>
        </w:trPr>
        <w:tc>
          <w:tcPr>
            <w:tcW w:w="1266" w:type="dxa"/>
            <w:vMerge/>
            <w:tcBorders>
              <w:top w:val="nil"/>
              <w:left w:val="single" w:sz="4" w:space="0" w:color="000000"/>
              <w:bottom w:val="nil"/>
              <w:right w:val="single" w:sz="4" w:space="0" w:color="000000"/>
            </w:tcBorders>
          </w:tcPr>
          <w:p w14:paraId="4EDC2752" w14:textId="77777777" w:rsidR="00425E2D" w:rsidRPr="00425E2D" w:rsidRDefault="00425E2D" w:rsidP="00425E2D">
            <w:pPr>
              <w:spacing w:after="160" w:line="259" w:lineRule="auto"/>
            </w:pPr>
          </w:p>
        </w:tc>
        <w:tc>
          <w:tcPr>
            <w:tcW w:w="720" w:type="dxa"/>
            <w:vMerge w:val="restart"/>
            <w:tcBorders>
              <w:top w:val="single" w:sz="4" w:space="0" w:color="000000"/>
              <w:left w:val="single" w:sz="4" w:space="0" w:color="000000"/>
              <w:bottom w:val="single" w:sz="4" w:space="0" w:color="000000"/>
              <w:right w:val="nil"/>
            </w:tcBorders>
          </w:tcPr>
          <w:p w14:paraId="6EDD584B" w14:textId="77777777" w:rsidR="00425E2D" w:rsidRPr="00425E2D" w:rsidRDefault="00425E2D" w:rsidP="00425E2D">
            <w:pPr>
              <w:spacing w:line="259" w:lineRule="auto"/>
              <w:ind w:left="2"/>
            </w:pPr>
            <w:r w:rsidRPr="00425E2D">
              <w:rPr>
                <w:sz w:val="20"/>
              </w:rPr>
              <w:t xml:space="preserve"> </w:t>
            </w:r>
          </w:p>
        </w:tc>
        <w:tc>
          <w:tcPr>
            <w:tcW w:w="3149" w:type="dxa"/>
            <w:vMerge w:val="restart"/>
            <w:tcBorders>
              <w:top w:val="single" w:sz="4" w:space="0" w:color="000000"/>
              <w:left w:val="nil"/>
              <w:bottom w:val="single" w:sz="4" w:space="0" w:color="000000"/>
              <w:right w:val="single" w:sz="4" w:space="0" w:color="000000"/>
            </w:tcBorders>
          </w:tcPr>
          <w:p w14:paraId="3C91177A"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53E8242" w14:textId="77777777" w:rsidR="00425E2D" w:rsidRPr="00425E2D" w:rsidRDefault="00425E2D" w:rsidP="00425E2D">
            <w:pPr>
              <w:spacing w:line="259" w:lineRule="auto"/>
              <w:ind w:left="5"/>
            </w:pPr>
            <w:r w:rsidRPr="00425E2D">
              <w:rPr>
                <w:sz w:val="20"/>
              </w:rPr>
              <w:t xml:space="preserve">E10610 </w:t>
            </w:r>
          </w:p>
        </w:tc>
        <w:tc>
          <w:tcPr>
            <w:tcW w:w="3780" w:type="dxa"/>
            <w:tcBorders>
              <w:top w:val="single" w:sz="4" w:space="0" w:color="000000"/>
              <w:left w:val="single" w:sz="4" w:space="0" w:color="000000"/>
              <w:bottom w:val="single" w:sz="4" w:space="0" w:color="000000"/>
              <w:right w:val="single" w:sz="4" w:space="0" w:color="000000"/>
            </w:tcBorders>
          </w:tcPr>
          <w:p w14:paraId="6A17D6C5" w14:textId="77777777" w:rsidR="00425E2D" w:rsidRPr="00425E2D" w:rsidRDefault="00425E2D" w:rsidP="00425E2D">
            <w:pPr>
              <w:spacing w:line="259" w:lineRule="auto"/>
              <w:ind w:left="5" w:firstLine="1"/>
            </w:pPr>
            <w:r w:rsidRPr="00425E2D">
              <w:rPr>
                <w:sz w:val="20"/>
              </w:rPr>
              <w:t xml:space="preserve">Type 1 diabetes mellitus with diabetic neuropathic arthropathy </w:t>
            </w:r>
          </w:p>
        </w:tc>
      </w:tr>
      <w:tr w:rsidR="00425E2D" w:rsidRPr="00425E2D" w14:paraId="089DA97F" w14:textId="77777777" w:rsidTr="00425E2D">
        <w:trPr>
          <w:trHeight w:val="468"/>
        </w:trPr>
        <w:tc>
          <w:tcPr>
            <w:tcW w:w="1266" w:type="dxa"/>
            <w:vMerge/>
            <w:tcBorders>
              <w:top w:val="nil"/>
              <w:left w:val="single" w:sz="4" w:space="0" w:color="000000"/>
              <w:bottom w:val="nil"/>
              <w:right w:val="single" w:sz="4" w:space="0" w:color="000000"/>
            </w:tcBorders>
          </w:tcPr>
          <w:p w14:paraId="573E0330"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010D3144"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7227B59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86E9BC0" w14:textId="77777777" w:rsidR="00425E2D" w:rsidRPr="00425E2D" w:rsidRDefault="00425E2D" w:rsidP="00425E2D">
            <w:pPr>
              <w:spacing w:line="259" w:lineRule="auto"/>
              <w:ind w:left="5"/>
            </w:pPr>
            <w:r w:rsidRPr="00425E2D">
              <w:rPr>
                <w:sz w:val="20"/>
              </w:rPr>
              <w:t xml:space="preserve">E10618 </w:t>
            </w:r>
          </w:p>
        </w:tc>
        <w:tc>
          <w:tcPr>
            <w:tcW w:w="3780" w:type="dxa"/>
            <w:tcBorders>
              <w:top w:val="single" w:sz="4" w:space="0" w:color="000000"/>
              <w:left w:val="single" w:sz="4" w:space="0" w:color="000000"/>
              <w:bottom w:val="single" w:sz="4" w:space="0" w:color="000000"/>
              <w:right w:val="single" w:sz="4" w:space="0" w:color="000000"/>
            </w:tcBorders>
          </w:tcPr>
          <w:p w14:paraId="465A1327" w14:textId="77777777" w:rsidR="00425E2D" w:rsidRPr="00425E2D" w:rsidRDefault="00425E2D" w:rsidP="00425E2D">
            <w:pPr>
              <w:spacing w:line="259" w:lineRule="auto"/>
              <w:ind w:left="4" w:hanging="1"/>
            </w:pPr>
            <w:r w:rsidRPr="00425E2D">
              <w:rPr>
                <w:sz w:val="20"/>
              </w:rPr>
              <w:t xml:space="preserve">Type 1 diabetes mellitus with other diabetic arthropathy </w:t>
            </w:r>
          </w:p>
        </w:tc>
      </w:tr>
      <w:tr w:rsidR="00425E2D" w:rsidRPr="00425E2D" w14:paraId="6B67BB6B" w14:textId="77777777" w:rsidTr="00425E2D">
        <w:trPr>
          <w:trHeight w:val="470"/>
        </w:trPr>
        <w:tc>
          <w:tcPr>
            <w:tcW w:w="1266" w:type="dxa"/>
            <w:vMerge/>
            <w:tcBorders>
              <w:top w:val="nil"/>
              <w:left w:val="single" w:sz="4" w:space="0" w:color="000000"/>
              <w:bottom w:val="nil"/>
              <w:right w:val="single" w:sz="4" w:space="0" w:color="000000"/>
            </w:tcBorders>
          </w:tcPr>
          <w:p w14:paraId="237C16F3"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6A892963"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2B05B54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5071C83" w14:textId="77777777" w:rsidR="00425E2D" w:rsidRPr="00425E2D" w:rsidRDefault="00425E2D" w:rsidP="00425E2D">
            <w:pPr>
              <w:spacing w:line="259" w:lineRule="auto"/>
              <w:ind w:left="5"/>
            </w:pPr>
            <w:r w:rsidRPr="00425E2D">
              <w:rPr>
                <w:sz w:val="20"/>
              </w:rPr>
              <w:t xml:space="preserve">E10620 </w:t>
            </w:r>
          </w:p>
        </w:tc>
        <w:tc>
          <w:tcPr>
            <w:tcW w:w="3780" w:type="dxa"/>
            <w:tcBorders>
              <w:top w:val="single" w:sz="4" w:space="0" w:color="000000"/>
              <w:left w:val="single" w:sz="4" w:space="0" w:color="000000"/>
              <w:bottom w:val="single" w:sz="4" w:space="0" w:color="000000"/>
              <w:right w:val="single" w:sz="4" w:space="0" w:color="000000"/>
            </w:tcBorders>
          </w:tcPr>
          <w:p w14:paraId="4CDD9346" w14:textId="77777777" w:rsidR="00425E2D" w:rsidRPr="00425E2D" w:rsidRDefault="00425E2D" w:rsidP="00425E2D">
            <w:pPr>
              <w:spacing w:line="259" w:lineRule="auto"/>
              <w:ind w:left="4" w:hanging="1"/>
            </w:pPr>
            <w:r w:rsidRPr="00425E2D">
              <w:rPr>
                <w:sz w:val="20"/>
              </w:rPr>
              <w:t xml:space="preserve">Type 1 diabetes mellitus with diabetic dermatitis </w:t>
            </w:r>
          </w:p>
        </w:tc>
      </w:tr>
      <w:tr w:rsidR="00425E2D" w:rsidRPr="00425E2D" w14:paraId="0451271E" w14:textId="77777777" w:rsidTr="00425E2D">
        <w:trPr>
          <w:trHeight w:val="360"/>
        </w:trPr>
        <w:tc>
          <w:tcPr>
            <w:tcW w:w="1266" w:type="dxa"/>
            <w:vMerge/>
            <w:tcBorders>
              <w:top w:val="nil"/>
              <w:left w:val="single" w:sz="4" w:space="0" w:color="000000"/>
              <w:bottom w:val="nil"/>
              <w:right w:val="single" w:sz="4" w:space="0" w:color="000000"/>
            </w:tcBorders>
          </w:tcPr>
          <w:p w14:paraId="058DF3A8"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31C92A35"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0D64F33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4D47001" w14:textId="77777777" w:rsidR="00425E2D" w:rsidRPr="00425E2D" w:rsidRDefault="00425E2D" w:rsidP="00425E2D">
            <w:pPr>
              <w:spacing w:line="259" w:lineRule="auto"/>
              <w:ind w:left="5"/>
            </w:pPr>
            <w:r w:rsidRPr="00425E2D">
              <w:rPr>
                <w:sz w:val="20"/>
              </w:rPr>
              <w:t xml:space="preserve">E10621  </w:t>
            </w:r>
          </w:p>
        </w:tc>
        <w:tc>
          <w:tcPr>
            <w:tcW w:w="3780" w:type="dxa"/>
            <w:tcBorders>
              <w:top w:val="single" w:sz="4" w:space="0" w:color="000000"/>
              <w:left w:val="single" w:sz="4" w:space="0" w:color="000000"/>
              <w:bottom w:val="single" w:sz="4" w:space="0" w:color="000000"/>
              <w:right w:val="single" w:sz="4" w:space="0" w:color="000000"/>
            </w:tcBorders>
          </w:tcPr>
          <w:p w14:paraId="14D9D871" w14:textId="77777777" w:rsidR="00425E2D" w:rsidRPr="00425E2D" w:rsidRDefault="00425E2D" w:rsidP="00425E2D">
            <w:pPr>
              <w:spacing w:line="259" w:lineRule="auto"/>
              <w:ind w:left="5"/>
            </w:pPr>
            <w:r w:rsidRPr="00425E2D">
              <w:rPr>
                <w:sz w:val="20"/>
              </w:rPr>
              <w:t xml:space="preserve">Type 1 diabetes mellitus with foot ulcer </w:t>
            </w:r>
          </w:p>
        </w:tc>
      </w:tr>
      <w:tr w:rsidR="00425E2D" w:rsidRPr="00425E2D" w14:paraId="1F0D6961" w14:textId="77777777" w:rsidTr="00425E2D">
        <w:trPr>
          <w:trHeight w:val="470"/>
        </w:trPr>
        <w:tc>
          <w:tcPr>
            <w:tcW w:w="1266" w:type="dxa"/>
            <w:vMerge/>
            <w:tcBorders>
              <w:top w:val="nil"/>
              <w:left w:val="single" w:sz="4" w:space="0" w:color="000000"/>
              <w:bottom w:val="nil"/>
              <w:right w:val="single" w:sz="4" w:space="0" w:color="000000"/>
            </w:tcBorders>
          </w:tcPr>
          <w:p w14:paraId="385668FD"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66068980"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23D5DA4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E249DE7" w14:textId="77777777" w:rsidR="00425E2D" w:rsidRPr="00425E2D" w:rsidRDefault="00425E2D" w:rsidP="00425E2D">
            <w:pPr>
              <w:spacing w:line="259" w:lineRule="auto"/>
              <w:ind w:left="5"/>
            </w:pPr>
            <w:r w:rsidRPr="00425E2D">
              <w:rPr>
                <w:sz w:val="20"/>
              </w:rPr>
              <w:t xml:space="preserve">E10622 </w:t>
            </w:r>
          </w:p>
        </w:tc>
        <w:tc>
          <w:tcPr>
            <w:tcW w:w="3780" w:type="dxa"/>
            <w:tcBorders>
              <w:top w:val="single" w:sz="4" w:space="0" w:color="000000"/>
              <w:left w:val="single" w:sz="4" w:space="0" w:color="000000"/>
              <w:bottom w:val="single" w:sz="4" w:space="0" w:color="000000"/>
              <w:right w:val="single" w:sz="4" w:space="0" w:color="000000"/>
            </w:tcBorders>
          </w:tcPr>
          <w:p w14:paraId="3DCA9045" w14:textId="77777777" w:rsidR="00425E2D" w:rsidRPr="00425E2D" w:rsidRDefault="00425E2D" w:rsidP="00425E2D">
            <w:pPr>
              <w:spacing w:line="259" w:lineRule="auto"/>
              <w:ind w:left="4" w:hanging="1"/>
            </w:pPr>
            <w:r w:rsidRPr="00425E2D">
              <w:rPr>
                <w:sz w:val="20"/>
              </w:rPr>
              <w:t xml:space="preserve">Type 1 diabetes mellitus with other skin ulcer </w:t>
            </w:r>
          </w:p>
        </w:tc>
      </w:tr>
      <w:tr w:rsidR="00425E2D" w:rsidRPr="00425E2D" w14:paraId="0DF56E68" w14:textId="77777777" w:rsidTr="00425E2D">
        <w:trPr>
          <w:trHeight w:val="470"/>
        </w:trPr>
        <w:tc>
          <w:tcPr>
            <w:tcW w:w="1266" w:type="dxa"/>
            <w:vMerge/>
            <w:tcBorders>
              <w:top w:val="nil"/>
              <w:left w:val="single" w:sz="4" w:space="0" w:color="000000"/>
              <w:bottom w:val="nil"/>
              <w:right w:val="single" w:sz="4" w:space="0" w:color="000000"/>
            </w:tcBorders>
          </w:tcPr>
          <w:p w14:paraId="60907E8F"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2254295D"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11C3A07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8EFBA3E" w14:textId="77777777" w:rsidR="00425E2D" w:rsidRPr="00425E2D" w:rsidRDefault="00425E2D" w:rsidP="00425E2D">
            <w:pPr>
              <w:spacing w:line="259" w:lineRule="auto"/>
              <w:ind w:left="5"/>
            </w:pPr>
            <w:r w:rsidRPr="00425E2D">
              <w:rPr>
                <w:sz w:val="20"/>
              </w:rPr>
              <w:t xml:space="preserve">E10628 </w:t>
            </w:r>
          </w:p>
        </w:tc>
        <w:tc>
          <w:tcPr>
            <w:tcW w:w="3780" w:type="dxa"/>
            <w:tcBorders>
              <w:top w:val="single" w:sz="4" w:space="0" w:color="000000"/>
              <w:left w:val="single" w:sz="4" w:space="0" w:color="000000"/>
              <w:bottom w:val="single" w:sz="4" w:space="0" w:color="000000"/>
              <w:right w:val="single" w:sz="4" w:space="0" w:color="000000"/>
            </w:tcBorders>
          </w:tcPr>
          <w:p w14:paraId="3FC89B2A" w14:textId="77777777" w:rsidR="00425E2D" w:rsidRPr="00425E2D" w:rsidRDefault="00425E2D" w:rsidP="00425E2D">
            <w:pPr>
              <w:spacing w:line="259" w:lineRule="auto"/>
              <w:ind w:left="4" w:hanging="1"/>
            </w:pPr>
            <w:r w:rsidRPr="00425E2D">
              <w:rPr>
                <w:sz w:val="20"/>
              </w:rPr>
              <w:t xml:space="preserve">Type 1 diabetes mellitus with other skin complications </w:t>
            </w:r>
          </w:p>
        </w:tc>
      </w:tr>
      <w:tr w:rsidR="00425E2D" w:rsidRPr="00425E2D" w14:paraId="29F3A2F3" w14:textId="77777777" w:rsidTr="00425E2D">
        <w:trPr>
          <w:trHeight w:val="470"/>
        </w:trPr>
        <w:tc>
          <w:tcPr>
            <w:tcW w:w="1266" w:type="dxa"/>
            <w:vMerge/>
            <w:tcBorders>
              <w:top w:val="nil"/>
              <w:left w:val="single" w:sz="4" w:space="0" w:color="000000"/>
              <w:bottom w:val="nil"/>
              <w:right w:val="single" w:sz="4" w:space="0" w:color="000000"/>
            </w:tcBorders>
          </w:tcPr>
          <w:p w14:paraId="1B993E96"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6102B9D0"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409F38A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74E3611" w14:textId="77777777" w:rsidR="00425E2D" w:rsidRPr="00425E2D" w:rsidRDefault="00425E2D" w:rsidP="00425E2D">
            <w:pPr>
              <w:spacing w:line="259" w:lineRule="auto"/>
              <w:ind w:left="5"/>
            </w:pPr>
            <w:r w:rsidRPr="00425E2D">
              <w:rPr>
                <w:sz w:val="20"/>
              </w:rPr>
              <w:t xml:space="preserve">E10630 </w:t>
            </w:r>
          </w:p>
        </w:tc>
        <w:tc>
          <w:tcPr>
            <w:tcW w:w="3780" w:type="dxa"/>
            <w:tcBorders>
              <w:top w:val="single" w:sz="4" w:space="0" w:color="000000"/>
              <w:left w:val="single" w:sz="4" w:space="0" w:color="000000"/>
              <w:bottom w:val="single" w:sz="4" w:space="0" w:color="000000"/>
              <w:right w:val="single" w:sz="4" w:space="0" w:color="000000"/>
            </w:tcBorders>
          </w:tcPr>
          <w:p w14:paraId="4E7CEF42" w14:textId="77777777" w:rsidR="00425E2D" w:rsidRPr="00425E2D" w:rsidRDefault="00425E2D" w:rsidP="00425E2D">
            <w:pPr>
              <w:spacing w:line="259" w:lineRule="auto"/>
              <w:ind w:left="4" w:hanging="1"/>
            </w:pPr>
            <w:r w:rsidRPr="00425E2D">
              <w:rPr>
                <w:sz w:val="20"/>
              </w:rPr>
              <w:t xml:space="preserve">Type 1 diabetes mellitus with periodontal disease </w:t>
            </w:r>
          </w:p>
        </w:tc>
      </w:tr>
      <w:tr w:rsidR="00425E2D" w:rsidRPr="00425E2D" w14:paraId="7930085B"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02BF144E"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nil"/>
            </w:tcBorders>
          </w:tcPr>
          <w:p w14:paraId="777AA782" w14:textId="77777777" w:rsidR="00425E2D" w:rsidRPr="00425E2D" w:rsidRDefault="00425E2D" w:rsidP="00425E2D">
            <w:pPr>
              <w:spacing w:after="160" w:line="259" w:lineRule="auto"/>
            </w:pPr>
          </w:p>
        </w:tc>
        <w:tc>
          <w:tcPr>
            <w:tcW w:w="0" w:type="auto"/>
            <w:vMerge/>
            <w:tcBorders>
              <w:top w:val="nil"/>
              <w:left w:val="nil"/>
              <w:bottom w:val="single" w:sz="4" w:space="0" w:color="000000"/>
              <w:right w:val="single" w:sz="4" w:space="0" w:color="000000"/>
            </w:tcBorders>
          </w:tcPr>
          <w:p w14:paraId="377928C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E1D4EB4" w14:textId="77777777" w:rsidR="00425E2D" w:rsidRPr="00425E2D" w:rsidRDefault="00425E2D" w:rsidP="00425E2D">
            <w:pPr>
              <w:spacing w:line="259" w:lineRule="auto"/>
              <w:ind w:left="5"/>
            </w:pPr>
            <w:r w:rsidRPr="00425E2D">
              <w:rPr>
                <w:sz w:val="20"/>
              </w:rPr>
              <w:t xml:space="preserve">E10638 </w:t>
            </w:r>
          </w:p>
        </w:tc>
        <w:tc>
          <w:tcPr>
            <w:tcW w:w="3780" w:type="dxa"/>
            <w:tcBorders>
              <w:top w:val="single" w:sz="4" w:space="0" w:color="000000"/>
              <w:left w:val="single" w:sz="4" w:space="0" w:color="000000"/>
              <w:bottom w:val="single" w:sz="4" w:space="0" w:color="000000"/>
              <w:right w:val="single" w:sz="4" w:space="0" w:color="000000"/>
            </w:tcBorders>
          </w:tcPr>
          <w:p w14:paraId="05611A06" w14:textId="77777777" w:rsidR="00425E2D" w:rsidRPr="00425E2D" w:rsidRDefault="00425E2D" w:rsidP="00425E2D">
            <w:pPr>
              <w:spacing w:line="259" w:lineRule="auto"/>
              <w:ind w:left="4" w:hanging="1"/>
            </w:pPr>
            <w:r w:rsidRPr="00425E2D">
              <w:rPr>
                <w:sz w:val="20"/>
              </w:rPr>
              <w:t xml:space="preserve">Type 1 diabetes mellitus with other oral complications </w:t>
            </w:r>
          </w:p>
        </w:tc>
      </w:tr>
    </w:tbl>
    <w:p w14:paraId="42BD8365" w14:textId="77777777" w:rsidR="00425E2D" w:rsidRPr="00425E2D" w:rsidRDefault="00425E2D" w:rsidP="00425E2D">
      <w:pPr>
        <w:spacing w:line="259" w:lineRule="auto"/>
        <w:ind w:left="-1800" w:right="11335"/>
      </w:pPr>
    </w:p>
    <w:tbl>
      <w:tblPr>
        <w:tblStyle w:val="TableGrid0"/>
        <w:tblW w:w="9815" w:type="dxa"/>
        <w:tblInd w:w="85" w:type="dxa"/>
        <w:tblCellMar>
          <w:top w:w="52" w:type="dxa"/>
          <w:left w:w="107" w:type="dxa"/>
          <w:right w:w="101" w:type="dxa"/>
        </w:tblCellMar>
        <w:tblLook w:val="04A0" w:firstRow="1" w:lastRow="0" w:firstColumn="1" w:lastColumn="0" w:noHBand="0" w:noVBand="1"/>
      </w:tblPr>
      <w:tblGrid>
        <w:gridCol w:w="1149"/>
        <w:gridCol w:w="3464"/>
        <w:gridCol w:w="1574"/>
        <w:gridCol w:w="3628"/>
      </w:tblGrid>
      <w:tr w:rsidR="00425E2D" w:rsidRPr="00425E2D" w14:paraId="3B822760"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7B6688BD" w14:textId="77777777" w:rsidR="00425E2D" w:rsidRPr="00425E2D" w:rsidRDefault="00425E2D" w:rsidP="00425E2D">
            <w:pPr>
              <w:spacing w:after="160" w:line="259" w:lineRule="auto"/>
            </w:pPr>
          </w:p>
        </w:tc>
        <w:tc>
          <w:tcPr>
            <w:tcW w:w="3869" w:type="dxa"/>
            <w:vMerge w:val="restart"/>
            <w:tcBorders>
              <w:top w:val="single" w:sz="4" w:space="0" w:color="000000"/>
              <w:left w:val="single" w:sz="4" w:space="0" w:color="000000"/>
              <w:bottom w:val="single" w:sz="4" w:space="0" w:color="000000"/>
              <w:right w:val="single" w:sz="4" w:space="0" w:color="000000"/>
            </w:tcBorders>
          </w:tcPr>
          <w:p w14:paraId="2798ACB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7263A8D" w14:textId="77777777" w:rsidR="00425E2D" w:rsidRPr="00425E2D" w:rsidRDefault="00425E2D" w:rsidP="00425E2D">
            <w:pPr>
              <w:spacing w:line="259" w:lineRule="auto"/>
              <w:ind w:left="1"/>
            </w:pPr>
            <w:r w:rsidRPr="00425E2D">
              <w:rPr>
                <w:sz w:val="20"/>
              </w:rPr>
              <w:t xml:space="preserve">E1069 </w:t>
            </w:r>
          </w:p>
        </w:tc>
        <w:tc>
          <w:tcPr>
            <w:tcW w:w="3780" w:type="dxa"/>
            <w:tcBorders>
              <w:top w:val="single" w:sz="4" w:space="0" w:color="000000"/>
              <w:left w:val="single" w:sz="4" w:space="0" w:color="000000"/>
              <w:bottom w:val="single" w:sz="4" w:space="0" w:color="000000"/>
              <w:right w:val="single" w:sz="4" w:space="0" w:color="000000"/>
            </w:tcBorders>
          </w:tcPr>
          <w:p w14:paraId="00A0FFCE" w14:textId="77777777" w:rsidR="00425E2D" w:rsidRPr="00425E2D" w:rsidRDefault="00425E2D" w:rsidP="00425E2D">
            <w:pPr>
              <w:spacing w:line="259" w:lineRule="auto"/>
              <w:ind w:left="1" w:firstLine="1"/>
            </w:pPr>
            <w:r w:rsidRPr="00425E2D">
              <w:rPr>
                <w:sz w:val="20"/>
              </w:rPr>
              <w:t xml:space="preserve">Type 1 diabetes mellitus with other specified complication  </w:t>
            </w:r>
          </w:p>
        </w:tc>
      </w:tr>
      <w:tr w:rsidR="00425E2D" w:rsidRPr="00425E2D" w14:paraId="7EBD627D" w14:textId="77777777" w:rsidTr="00425E2D">
        <w:trPr>
          <w:trHeight w:val="470"/>
        </w:trPr>
        <w:tc>
          <w:tcPr>
            <w:tcW w:w="1266" w:type="dxa"/>
            <w:vMerge/>
            <w:tcBorders>
              <w:top w:val="nil"/>
              <w:left w:val="single" w:sz="4" w:space="0" w:color="000000"/>
              <w:bottom w:val="nil"/>
              <w:right w:val="single" w:sz="4" w:space="0" w:color="000000"/>
            </w:tcBorders>
          </w:tcPr>
          <w:p w14:paraId="0B2D67CB"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7F3947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6944CAA" w14:textId="77777777" w:rsidR="00425E2D" w:rsidRPr="00425E2D" w:rsidRDefault="00425E2D" w:rsidP="00425E2D">
            <w:pPr>
              <w:spacing w:line="259" w:lineRule="auto"/>
              <w:ind w:left="1"/>
            </w:pPr>
            <w:r w:rsidRPr="00425E2D">
              <w:rPr>
                <w:sz w:val="20"/>
              </w:rPr>
              <w:t xml:space="preserve">E108 </w:t>
            </w:r>
          </w:p>
        </w:tc>
        <w:tc>
          <w:tcPr>
            <w:tcW w:w="3780" w:type="dxa"/>
            <w:tcBorders>
              <w:top w:val="single" w:sz="4" w:space="0" w:color="000000"/>
              <w:left w:val="single" w:sz="4" w:space="0" w:color="000000"/>
              <w:bottom w:val="single" w:sz="4" w:space="0" w:color="000000"/>
              <w:right w:val="single" w:sz="4" w:space="0" w:color="000000"/>
            </w:tcBorders>
          </w:tcPr>
          <w:p w14:paraId="024DD3A7" w14:textId="77777777" w:rsidR="00425E2D" w:rsidRPr="00425E2D" w:rsidRDefault="00425E2D" w:rsidP="00425E2D">
            <w:pPr>
              <w:spacing w:line="259" w:lineRule="auto"/>
              <w:ind w:left="1" w:firstLine="1"/>
            </w:pPr>
            <w:r w:rsidRPr="00425E2D">
              <w:rPr>
                <w:sz w:val="20"/>
              </w:rPr>
              <w:t xml:space="preserve">Type 1 diabetes mellitus with unspecified complications  </w:t>
            </w:r>
          </w:p>
        </w:tc>
      </w:tr>
      <w:tr w:rsidR="00425E2D" w:rsidRPr="00425E2D" w14:paraId="412D4307" w14:textId="77777777" w:rsidTr="00425E2D">
        <w:trPr>
          <w:trHeight w:val="470"/>
        </w:trPr>
        <w:tc>
          <w:tcPr>
            <w:tcW w:w="1266" w:type="dxa"/>
            <w:vMerge/>
            <w:tcBorders>
              <w:top w:val="nil"/>
              <w:left w:val="single" w:sz="4" w:space="0" w:color="000000"/>
              <w:bottom w:val="nil"/>
              <w:right w:val="single" w:sz="4" w:space="0" w:color="000000"/>
            </w:tcBorders>
          </w:tcPr>
          <w:p w14:paraId="427857CA"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DCCAD0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0170524" w14:textId="77777777" w:rsidR="00425E2D" w:rsidRPr="00425E2D" w:rsidRDefault="00425E2D" w:rsidP="00425E2D">
            <w:pPr>
              <w:spacing w:line="259" w:lineRule="auto"/>
              <w:ind w:left="1"/>
            </w:pPr>
            <w:r w:rsidRPr="00425E2D">
              <w:rPr>
                <w:sz w:val="20"/>
              </w:rPr>
              <w:t xml:space="preserve">E1121 </w:t>
            </w:r>
          </w:p>
        </w:tc>
        <w:tc>
          <w:tcPr>
            <w:tcW w:w="3780" w:type="dxa"/>
            <w:tcBorders>
              <w:top w:val="single" w:sz="4" w:space="0" w:color="000000"/>
              <w:left w:val="single" w:sz="4" w:space="0" w:color="000000"/>
              <w:bottom w:val="single" w:sz="4" w:space="0" w:color="000000"/>
              <w:right w:val="single" w:sz="4" w:space="0" w:color="000000"/>
            </w:tcBorders>
          </w:tcPr>
          <w:p w14:paraId="1E2D0BE0" w14:textId="77777777" w:rsidR="00425E2D" w:rsidRPr="00425E2D" w:rsidRDefault="00425E2D" w:rsidP="00425E2D">
            <w:pPr>
              <w:spacing w:line="259" w:lineRule="auto"/>
              <w:ind w:left="1" w:firstLine="1"/>
            </w:pPr>
            <w:r w:rsidRPr="00425E2D">
              <w:rPr>
                <w:sz w:val="20"/>
              </w:rPr>
              <w:t xml:space="preserve">Type 2 diabetes mellitus with diabetic nephropathy  </w:t>
            </w:r>
          </w:p>
        </w:tc>
      </w:tr>
      <w:tr w:rsidR="00425E2D" w:rsidRPr="00425E2D" w14:paraId="4F983A0A" w14:textId="77777777" w:rsidTr="00425E2D">
        <w:trPr>
          <w:trHeight w:val="470"/>
        </w:trPr>
        <w:tc>
          <w:tcPr>
            <w:tcW w:w="1266" w:type="dxa"/>
            <w:vMerge/>
            <w:tcBorders>
              <w:top w:val="nil"/>
              <w:left w:val="single" w:sz="4" w:space="0" w:color="000000"/>
              <w:bottom w:val="nil"/>
              <w:right w:val="single" w:sz="4" w:space="0" w:color="000000"/>
            </w:tcBorders>
          </w:tcPr>
          <w:p w14:paraId="0071354B"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216383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9786CA0" w14:textId="77777777" w:rsidR="00425E2D" w:rsidRPr="00425E2D" w:rsidRDefault="00425E2D" w:rsidP="00425E2D">
            <w:pPr>
              <w:spacing w:line="259" w:lineRule="auto"/>
              <w:ind w:left="1"/>
            </w:pPr>
            <w:r w:rsidRPr="00425E2D">
              <w:rPr>
                <w:sz w:val="20"/>
              </w:rPr>
              <w:t xml:space="preserve">E1122 </w:t>
            </w:r>
          </w:p>
        </w:tc>
        <w:tc>
          <w:tcPr>
            <w:tcW w:w="3780" w:type="dxa"/>
            <w:tcBorders>
              <w:top w:val="single" w:sz="4" w:space="0" w:color="000000"/>
              <w:left w:val="single" w:sz="4" w:space="0" w:color="000000"/>
              <w:bottom w:val="single" w:sz="4" w:space="0" w:color="000000"/>
              <w:right w:val="single" w:sz="4" w:space="0" w:color="000000"/>
            </w:tcBorders>
          </w:tcPr>
          <w:p w14:paraId="1BEC341F" w14:textId="77777777" w:rsidR="00425E2D" w:rsidRPr="00425E2D" w:rsidRDefault="00425E2D" w:rsidP="00425E2D">
            <w:pPr>
              <w:spacing w:line="259" w:lineRule="auto"/>
              <w:ind w:left="1" w:firstLine="1"/>
            </w:pPr>
            <w:r w:rsidRPr="00425E2D">
              <w:rPr>
                <w:sz w:val="20"/>
              </w:rPr>
              <w:t xml:space="preserve">Type 2 diabetes mellitus with diabetic chronic kidney </w:t>
            </w:r>
          </w:p>
        </w:tc>
      </w:tr>
      <w:tr w:rsidR="00425E2D" w:rsidRPr="00425E2D" w14:paraId="70FB9358" w14:textId="77777777" w:rsidTr="00425E2D">
        <w:trPr>
          <w:trHeight w:val="468"/>
        </w:trPr>
        <w:tc>
          <w:tcPr>
            <w:tcW w:w="1266" w:type="dxa"/>
            <w:vMerge/>
            <w:tcBorders>
              <w:top w:val="nil"/>
              <w:left w:val="single" w:sz="4" w:space="0" w:color="000000"/>
              <w:bottom w:val="nil"/>
              <w:right w:val="single" w:sz="4" w:space="0" w:color="000000"/>
            </w:tcBorders>
          </w:tcPr>
          <w:p w14:paraId="1DF774FD"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94FE23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8A5CBFE" w14:textId="77777777" w:rsidR="00425E2D" w:rsidRPr="00425E2D" w:rsidRDefault="00425E2D" w:rsidP="00425E2D">
            <w:pPr>
              <w:spacing w:line="259" w:lineRule="auto"/>
              <w:ind w:left="1"/>
            </w:pPr>
            <w:r w:rsidRPr="00425E2D">
              <w:rPr>
                <w:sz w:val="20"/>
              </w:rPr>
              <w:t xml:space="preserve">E1129 </w:t>
            </w:r>
          </w:p>
        </w:tc>
        <w:tc>
          <w:tcPr>
            <w:tcW w:w="3780" w:type="dxa"/>
            <w:tcBorders>
              <w:top w:val="single" w:sz="4" w:space="0" w:color="000000"/>
              <w:left w:val="single" w:sz="4" w:space="0" w:color="000000"/>
              <w:bottom w:val="single" w:sz="4" w:space="0" w:color="000000"/>
              <w:right w:val="single" w:sz="4" w:space="0" w:color="000000"/>
            </w:tcBorders>
          </w:tcPr>
          <w:p w14:paraId="1B8FA6B8" w14:textId="77777777" w:rsidR="00425E2D" w:rsidRPr="00425E2D" w:rsidRDefault="00425E2D" w:rsidP="00425E2D">
            <w:pPr>
              <w:spacing w:line="259" w:lineRule="auto"/>
              <w:ind w:left="1" w:firstLine="1"/>
              <w:jc w:val="both"/>
            </w:pPr>
            <w:r w:rsidRPr="00425E2D">
              <w:rPr>
                <w:sz w:val="20"/>
              </w:rPr>
              <w:t xml:space="preserve">Type 2 diabetes mellitus with </w:t>
            </w:r>
            <w:proofErr w:type="gramStart"/>
            <w:r w:rsidRPr="00425E2D">
              <w:rPr>
                <w:sz w:val="20"/>
              </w:rPr>
              <w:t>other</w:t>
            </w:r>
            <w:proofErr w:type="gramEnd"/>
            <w:r w:rsidRPr="00425E2D">
              <w:rPr>
                <w:sz w:val="20"/>
              </w:rPr>
              <w:t xml:space="preserve"> diabetic kidney complication </w:t>
            </w:r>
          </w:p>
        </w:tc>
      </w:tr>
      <w:tr w:rsidR="00425E2D" w:rsidRPr="00425E2D" w14:paraId="1D50B11A" w14:textId="77777777" w:rsidTr="00425E2D">
        <w:trPr>
          <w:trHeight w:val="470"/>
        </w:trPr>
        <w:tc>
          <w:tcPr>
            <w:tcW w:w="1266" w:type="dxa"/>
            <w:vMerge/>
            <w:tcBorders>
              <w:top w:val="nil"/>
              <w:left w:val="single" w:sz="4" w:space="0" w:color="000000"/>
              <w:bottom w:val="nil"/>
              <w:right w:val="single" w:sz="4" w:space="0" w:color="000000"/>
            </w:tcBorders>
          </w:tcPr>
          <w:p w14:paraId="7E50812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1772AC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3AFFE84" w14:textId="77777777" w:rsidR="00425E2D" w:rsidRPr="00425E2D" w:rsidRDefault="00425E2D" w:rsidP="00425E2D">
            <w:pPr>
              <w:spacing w:line="259" w:lineRule="auto"/>
              <w:ind w:left="1"/>
            </w:pPr>
            <w:r w:rsidRPr="00425E2D">
              <w:rPr>
                <w:sz w:val="20"/>
              </w:rPr>
              <w:t xml:space="preserve">E11311 </w:t>
            </w:r>
          </w:p>
        </w:tc>
        <w:tc>
          <w:tcPr>
            <w:tcW w:w="3780" w:type="dxa"/>
            <w:tcBorders>
              <w:top w:val="single" w:sz="4" w:space="0" w:color="000000"/>
              <w:left w:val="single" w:sz="4" w:space="0" w:color="000000"/>
              <w:bottom w:val="single" w:sz="4" w:space="0" w:color="000000"/>
              <w:right w:val="single" w:sz="4" w:space="0" w:color="000000"/>
            </w:tcBorders>
          </w:tcPr>
          <w:p w14:paraId="11C3BDB0" w14:textId="77777777" w:rsidR="00425E2D" w:rsidRPr="00425E2D" w:rsidRDefault="00425E2D" w:rsidP="00425E2D">
            <w:pPr>
              <w:spacing w:line="259" w:lineRule="auto"/>
              <w:ind w:left="1" w:hanging="1"/>
            </w:pPr>
            <w:r w:rsidRPr="00425E2D">
              <w:rPr>
                <w:sz w:val="20"/>
              </w:rPr>
              <w:t xml:space="preserve">Type 2 diabetes mellitus with unspecified diabetic retinopathy with macular edema </w:t>
            </w:r>
          </w:p>
        </w:tc>
      </w:tr>
      <w:tr w:rsidR="00425E2D" w:rsidRPr="00425E2D" w14:paraId="1132C445" w14:textId="77777777" w:rsidTr="00425E2D">
        <w:trPr>
          <w:trHeight w:val="470"/>
        </w:trPr>
        <w:tc>
          <w:tcPr>
            <w:tcW w:w="1266" w:type="dxa"/>
            <w:vMerge/>
            <w:tcBorders>
              <w:top w:val="nil"/>
              <w:left w:val="single" w:sz="4" w:space="0" w:color="000000"/>
              <w:bottom w:val="nil"/>
              <w:right w:val="single" w:sz="4" w:space="0" w:color="000000"/>
            </w:tcBorders>
          </w:tcPr>
          <w:p w14:paraId="3BA6F3B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EE0489D"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D4E6B0D" w14:textId="77777777" w:rsidR="00425E2D" w:rsidRPr="00425E2D" w:rsidRDefault="00425E2D" w:rsidP="00425E2D">
            <w:pPr>
              <w:spacing w:line="259" w:lineRule="auto"/>
              <w:ind w:left="1"/>
            </w:pPr>
            <w:r w:rsidRPr="00425E2D">
              <w:rPr>
                <w:sz w:val="20"/>
              </w:rPr>
              <w:t xml:space="preserve">E11319 </w:t>
            </w:r>
          </w:p>
        </w:tc>
        <w:tc>
          <w:tcPr>
            <w:tcW w:w="3780" w:type="dxa"/>
            <w:tcBorders>
              <w:top w:val="single" w:sz="4" w:space="0" w:color="000000"/>
              <w:left w:val="single" w:sz="4" w:space="0" w:color="000000"/>
              <w:bottom w:val="single" w:sz="4" w:space="0" w:color="000000"/>
              <w:right w:val="single" w:sz="4" w:space="0" w:color="000000"/>
            </w:tcBorders>
          </w:tcPr>
          <w:p w14:paraId="546DBE85" w14:textId="77777777" w:rsidR="00425E2D" w:rsidRPr="00425E2D" w:rsidRDefault="00425E2D" w:rsidP="00425E2D">
            <w:pPr>
              <w:spacing w:line="259" w:lineRule="auto"/>
              <w:ind w:left="1" w:hanging="1"/>
            </w:pPr>
            <w:r w:rsidRPr="00425E2D">
              <w:rPr>
                <w:sz w:val="20"/>
              </w:rPr>
              <w:t xml:space="preserve">Type 2 diabetes mellitus with unspecified diabetic retinopathy without macular edema </w:t>
            </w:r>
          </w:p>
        </w:tc>
      </w:tr>
      <w:tr w:rsidR="00425E2D" w:rsidRPr="00425E2D" w14:paraId="0B3FB077" w14:textId="77777777" w:rsidTr="00425E2D">
        <w:trPr>
          <w:trHeight w:val="701"/>
        </w:trPr>
        <w:tc>
          <w:tcPr>
            <w:tcW w:w="1266" w:type="dxa"/>
            <w:vMerge/>
            <w:tcBorders>
              <w:top w:val="nil"/>
              <w:left w:val="single" w:sz="4" w:space="0" w:color="000000"/>
              <w:bottom w:val="nil"/>
              <w:right w:val="single" w:sz="4" w:space="0" w:color="000000"/>
            </w:tcBorders>
          </w:tcPr>
          <w:p w14:paraId="63A03746"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47558B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4D9279D" w14:textId="77777777" w:rsidR="00425E2D" w:rsidRPr="00425E2D" w:rsidRDefault="00425E2D" w:rsidP="00425E2D">
            <w:pPr>
              <w:spacing w:line="259" w:lineRule="auto"/>
              <w:ind w:left="1"/>
            </w:pPr>
            <w:r w:rsidRPr="00425E2D">
              <w:rPr>
                <w:sz w:val="20"/>
              </w:rPr>
              <w:t xml:space="preserve">E11321 </w:t>
            </w:r>
          </w:p>
        </w:tc>
        <w:tc>
          <w:tcPr>
            <w:tcW w:w="3780" w:type="dxa"/>
            <w:tcBorders>
              <w:top w:val="single" w:sz="4" w:space="0" w:color="000000"/>
              <w:left w:val="single" w:sz="4" w:space="0" w:color="000000"/>
              <w:bottom w:val="single" w:sz="4" w:space="0" w:color="000000"/>
              <w:right w:val="single" w:sz="4" w:space="0" w:color="000000"/>
            </w:tcBorders>
          </w:tcPr>
          <w:p w14:paraId="49D1A8A5" w14:textId="77777777" w:rsidR="00425E2D" w:rsidRPr="00425E2D" w:rsidRDefault="00425E2D" w:rsidP="00425E2D">
            <w:pPr>
              <w:spacing w:line="259" w:lineRule="auto"/>
              <w:ind w:left="1" w:hanging="1"/>
            </w:pPr>
            <w:r w:rsidRPr="00425E2D">
              <w:rPr>
                <w:sz w:val="20"/>
              </w:rPr>
              <w:t xml:space="preserve">Type 2 diabetes mellitus with mild nonproliferative diabetic retinopathy with macular edema </w:t>
            </w:r>
          </w:p>
        </w:tc>
      </w:tr>
      <w:tr w:rsidR="00425E2D" w:rsidRPr="00425E2D" w14:paraId="35D62F57" w14:textId="77777777" w:rsidTr="00425E2D">
        <w:trPr>
          <w:trHeight w:val="698"/>
        </w:trPr>
        <w:tc>
          <w:tcPr>
            <w:tcW w:w="1266" w:type="dxa"/>
            <w:vMerge/>
            <w:tcBorders>
              <w:top w:val="nil"/>
              <w:left w:val="single" w:sz="4" w:space="0" w:color="000000"/>
              <w:bottom w:val="nil"/>
              <w:right w:val="single" w:sz="4" w:space="0" w:color="000000"/>
            </w:tcBorders>
          </w:tcPr>
          <w:p w14:paraId="256175A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6EAAEB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43DFE79" w14:textId="77777777" w:rsidR="00425E2D" w:rsidRPr="00425E2D" w:rsidRDefault="00425E2D" w:rsidP="00425E2D">
            <w:pPr>
              <w:spacing w:line="259" w:lineRule="auto"/>
              <w:ind w:left="1"/>
            </w:pPr>
            <w:r w:rsidRPr="00425E2D">
              <w:rPr>
                <w:sz w:val="20"/>
              </w:rPr>
              <w:t xml:space="preserve">E11329 </w:t>
            </w:r>
          </w:p>
        </w:tc>
        <w:tc>
          <w:tcPr>
            <w:tcW w:w="3780" w:type="dxa"/>
            <w:tcBorders>
              <w:top w:val="single" w:sz="4" w:space="0" w:color="000000"/>
              <w:left w:val="single" w:sz="4" w:space="0" w:color="000000"/>
              <w:bottom w:val="single" w:sz="4" w:space="0" w:color="000000"/>
              <w:right w:val="single" w:sz="4" w:space="0" w:color="000000"/>
            </w:tcBorders>
          </w:tcPr>
          <w:p w14:paraId="295826D3" w14:textId="77777777" w:rsidR="00425E2D" w:rsidRPr="00425E2D" w:rsidRDefault="00425E2D" w:rsidP="00425E2D">
            <w:pPr>
              <w:spacing w:line="259" w:lineRule="auto"/>
              <w:ind w:left="1" w:hanging="1"/>
            </w:pPr>
            <w:r w:rsidRPr="00425E2D">
              <w:rPr>
                <w:sz w:val="20"/>
              </w:rPr>
              <w:t xml:space="preserve">Type 2 diabetes mellitus with mild nonproliferative diabetic retinopathy without macular edema </w:t>
            </w:r>
          </w:p>
        </w:tc>
      </w:tr>
      <w:tr w:rsidR="00425E2D" w:rsidRPr="00425E2D" w14:paraId="14B4FD91" w14:textId="77777777" w:rsidTr="00425E2D">
        <w:trPr>
          <w:trHeight w:val="701"/>
        </w:trPr>
        <w:tc>
          <w:tcPr>
            <w:tcW w:w="1266" w:type="dxa"/>
            <w:vMerge/>
            <w:tcBorders>
              <w:top w:val="nil"/>
              <w:left w:val="single" w:sz="4" w:space="0" w:color="000000"/>
              <w:bottom w:val="nil"/>
              <w:right w:val="single" w:sz="4" w:space="0" w:color="000000"/>
            </w:tcBorders>
          </w:tcPr>
          <w:p w14:paraId="74E2E96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0211B9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12C3D68" w14:textId="77777777" w:rsidR="00425E2D" w:rsidRPr="00425E2D" w:rsidRDefault="00425E2D" w:rsidP="00425E2D">
            <w:pPr>
              <w:spacing w:line="259" w:lineRule="auto"/>
              <w:ind w:left="1"/>
            </w:pPr>
            <w:r w:rsidRPr="00425E2D">
              <w:rPr>
                <w:sz w:val="20"/>
              </w:rPr>
              <w:t xml:space="preserve">E11331 </w:t>
            </w:r>
          </w:p>
        </w:tc>
        <w:tc>
          <w:tcPr>
            <w:tcW w:w="3780" w:type="dxa"/>
            <w:tcBorders>
              <w:top w:val="single" w:sz="4" w:space="0" w:color="000000"/>
              <w:left w:val="single" w:sz="4" w:space="0" w:color="000000"/>
              <w:bottom w:val="single" w:sz="4" w:space="0" w:color="000000"/>
              <w:right w:val="single" w:sz="4" w:space="0" w:color="000000"/>
            </w:tcBorders>
          </w:tcPr>
          <w:p w14:paraId="293C988C" w14:textId="77777777" w:rsidR="00425E2D" w:rsidRPr="00425E2D" w:rsidRDefault="00425E2D" w:rsidP="00425E2D">
            <w:pPr>
              <w:spacing w:line="259" w:lineRule="auto"/>
              <w:ind w:left="1" w:hanging="1"/>
            </w:pPr>
            <w:r w:rsidRPr="00425E2D">
              <w:rPr>
                <w:sz w:val="20"/>
              </w:rPr>
              <w:t xml:space="preserve">Type 2 diabetes mellitus with moderate nonproliferative diabetic retinopathy with macular edema </w:t>
            </w:r>
          </w:p>
        </w:tc>
      </w:tr>
      <w:tr w:rsidR="00425E2D" w:rsidRPr="00425E2D" w14:paraId="608BC9A8" w14:textId="77777777" w:rsidTr="00425E2D">
        <w:trPr>
          <w:trHeight w:val="701"/>
        </w:trPr>
        <w:tc>
          <w:tcPr>
            <w:tcW w:w="1266" w:type="dxa"/>
            <w:vMerge/>
            <w:tcBorders>
              <w:top w:val="nil"/>
              <w:left w:val="single" w:sz="4" w:space="0" w:color="000000"/>
              <w:bottom w:val="nil"/>
              <w:right w:val="single" w:sz="4" w:space="0" w:color="000000"/>
            </w:tcBorders>
          </w:tcPr>
          <w:p w14:paraId="7E705AD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7591E8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0F40A36" w14:textId="77777777" w:rsidR="00425E2D" w:rsidRPr="00425E2D" w:rsidRDefault="00425E2D" w:rsidP="00425E2D">
            <w:pPr>
              <w:spacing w:line="259" w:lineRule="auto"/>
              <w:ind w:left="1"/>
            </w:pPr>
            <w:r w:rsidRPr="00425E2D">
              <w:rPr>
                <w:sz w:val="20"/>
              </w:rPr>
              <w:t xml:space="preserve">E11339 </w:t>
            </w:r>
          </w:p>
        </w:tc>
        <w:tc>
          <w:tcPr>
            <w:tcW w:w="3780" w:type="dxa"/>
            <w:tcBorders>
              <w:top w:val="single" w:sz="4" w:space="0" w:color="000000"/>
              <w:left w:val="single" w:sz="4" w:space="0" w:color="000000"/>
              <w:bottom w:val="single" w:sz="4" w:space="0" w:color="000000"/>
              <w:right w:val="single" w:sz="4" w:space="0" w:color="000000"/>
            </w:tcBorders>
          </w:tcPr>
          <w:p w14:paraId="5D38A12B" w14:textId="77777777" w:rsidR="00425E2D" w:rsidRPr="00425E2D" w:rsidRDefault="00425E2D" w:rsidP="00425E2D">
            <w:pPr>
              <w:spacing w:line="259" w:lineRule="auto"/>
              <w:ind w:left="1" w:hanging="1"/>
            </w:pPr>
            <w:r w:rsidRPr="00425E2D">
              <w:rPr>
                <w:sz w:val="20"/>
              </w:rPr>
              <w:t xml:space="preserve">Type 2 diabetes mellitus with moderate nonproliferative diabetic retinopathy without macular edema </w:t>
            </w:r>
          </w:p>
        </w:tc>
      </w:tr>
      <w:tr w:rsidR="00425E2D" w:rsidRPr="00425E2D" w14:paraId="10D9CAA5" w14:textId="77777777" w:rsidTr="00425E2D">
        <w:trPr>
          <w:trHeight w:val="698"/>
        </w:trPr>
        <w:tc>
          <w:tcPr>
            <w:tcW w:w="1266" w:type="dxa"/>
            <w:vMerge/>
            <w:tcBorders>
              <w:top w:val="nil"/>
              <w:left w:val="single" w:sz="4" w:space="0" w:color="000000"/>
              <w:bottom w:val="nil"/>
              <w:right w:val="single" w:sz="4" w:space="0" w:color="000000"/>
            </w:tcBorders>
          </w:tcPr>
          <w:p w14:paraId="6DC4267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904ADC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38B5939" w14:textId="77777777" w:rsidR="00425E2D" w:rsidRPr="00425E2D" w:rsidRDefault="00425E2D" w:rsidP="00425E2D">
            <w:pPr>
              <w:spacing w:line="259" w:lineRule="auto"/>
              <w:ind w:left="1"/>
            </w:pPr>
            <w:r w:rsidRPr="00425E2D">
              <w:rPr>
                <w:sz w:val="20"/>
              </w:rPr>
              <w:t xml:space="preserve">E11341 </w:t>
            </w:r>
          </w:p>
        </w:tc>
        <w:tc>
          <w:tcPr>
            <w:tcW w:w="3780" w:type="dxa"/>
            <w:tcBorders>
              <w:top w:val="single" w:sz="4" w:space="0" w:color="000000"/>
              <w:left w:val="single" w:sz="4" w:space="0" w:color="000000"/>
              <w:bottom w:val="single" w:sz="4" w:space="0" w:color="000000"/>
              <w:right w:val="single" w:sz="4" w:space="0" w:color="000000"/>
            </w:tcBorders>
          </w:tcPr>
          <w:p w14:paraId="73EAC6CE" w14:textId="77777777" w:rsidR="00425E2D" w:rsidRPr="00425E2D" w:rsidRDefault="00425E2D" w:rsidP="00425E2D">
            <w:pPr>
              <w:spacing w:line="259" w:lineRule="auto"/>
              <w:ind w:left="1" w:hanging="1"/>
            </w:pPr>
            <w:r w:rsidRPr="00425E2D">
              <w:rPr>
                <w:sz w:val="20"/>
              </w:rPr>
              <w:t xml:space="preserve">Type 2 diabetes mellitus with severe nonproliferative diabetic </w:t>
            </w:r>
            <w:r w:rsidRPr="00425E2D">
              <w:rPr>
                <w:sz w:val="20"/>
              </w:rPr>
              <w:lastRenderedPageBreak/>
              <w:t xml:space="preserve">retinopathy with macular edema </w:t>
            </w:r>
          </w:p>
        </w:tc>
      </w:tr>
      <w:tr w:rsidR="00425E2D" w:rsidRPr="00425E2D" w14:paraId="4A3699A0" w14:textId="77777777" w:rsidTr="00425E2D">
        <w:trPr>
          <w:trHeight w:val="701"/>
        </w:trPr>
        <w:tc>
          <w:tcPr>
            <w:tcW w:w="1266" w:type="dxa"/>
            <w:vMerge/>
            <w:tcBorders>
              <w:top w:val="nil"/>
              <w:left w:val="single" w:sz="4" w:space="0" w:color="000000"/>
              <w:bottom w:val="nil"/>
              <w:right w:val="single" w:sz="4" w:space="0" w:color="000000"/>
            </w:tcBorders>
          </w:tcPr>
          <w:p w14:paraId="0E3FCE8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0E28F1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E987032" w14:textId="77777777" w:rsidR="00425E2D" w:rsidRPr="00425E2D" w:rsidRDefault="00425E2D" w:rsidP="00425E2D">
            <w:pPr>
              <w:spacing w:line="259" w:lineRule="auto"/>
              <w:ind w:left="1"/>
            </w:pPr>
            <w:r w:rsidRPr="00425E2D">
              <w:rPr>
                <w:sz w:val="20"/>
              </w:rPr>
              <w:t xml:space="preserve">E11349 </w:t>
            </w:r>
          </w:p>
        </w:tc>
        <w:tc>
          <w:tcPr>
            <w:tcW w:w="3780" w:type="dxa"/>
            <w:tcBorders>
              <w:top w:val="single" w:sz="4" w:space="0" w:color="000000"/>
              <w:left w:val="single" w:sz="4" w:space="0" w:color="000000"/>
              <w:bottom w:val="single" w:sz="4" w:space="0" w:color="000000"/>
              <w:right w:val="single" w:sz="4" w:space="0" w:color="000000"/>
            </w:tcBorders>
          </w:tcPr>
          <w:p w14:paraId="49151E42" w14:textId="77777777" w:rsidR="00425E2D" w:rsidRPr="00425E2D" w:rsidRDefault="00425E2D" w:rsidP="00425E2D">
            <w:pPr>
              <w:spacing w:line="259" w:lineRule="auto"/>
              <w:ind w:left="1" w:hanging="1"/>
            </w:pPr>
            <w:r w:rsidRPr="00425E2D">
              <w:rPr>
                <w:sz w:val="20"/>
              </w:rPr>
              <w:t xml:space="preserve">Type 2 diabetes mellitus with severe nonproliferative diabetic retinopathy without macular edema </w:t>
            </w:r>
          </w:p>
        </w:tc>
      </w:tr>
      <w:tr w:rsidR="00425E2D" w:rsidRPr="00425E2D" w14:paraId="24F98E38" w14:textId="77777777" w:rsidTr="00425E2D">
        <w:trPr>
          <w:trHeight w:val="470"/>
        </w:trPr>
        <w:tc>
          <w:tcPr>
            <w:tcW w:w="1266" w:type="dxa"/>
            <w:vMerge/>
            <w:tcBorders>
              <w:top w:val="nil"/>
              <w:left w:val="single" w:sz="4" w:space="0" w:color="000000"/>
              <w:bottom w:val="nil"/>
              <w:right w:val="single" w:sz="4" w:space="0" w:color="000000"/>
            </w:tcBorders>
          </w:tcPr>
          <w:p w14:paraId="2BB06C3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A3337D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9F21B1C" w14:textId="77777777" w:rsidR="00425E2D" w:rsidRPr="00425E2D" w:rsidRDefault="00425E2D" w:rsidP="00425E2D">
            <w:pPr>
              <w:spacing w:line="259" w:lineRule="auto"/>
              <w:ind w:left="1"/>
            </w:pPr>
            <w:r w:rsidRPr="00425E2D">
              <w:rPr>
                <w:sz w:val="20"/>
              </w:rPr>
              <w:t xml:space="preserve">E11351 </w:t>
            </w:r>
          </w:p>
        </w:tc>
        <w:tc>
          <w:tcPr>
            <w:tcW w:w="3780" w:type="dxa"/>
            <w:tcBorders>
              <w:top w:val="single" w:sz="4" w:space="0" w:color="000000"/>
              <w:left w:val="single" w:sz="4" w:space="0" w:color="000000"/>
              <w:bottom w:val="single" w:sz="4" w:space="0" w:color="000000"/>
              <w:right w:val="single" w:sz="4" w:space="0" w:color="000000"/>
            </w:tcBorders>
          </w:tcPr>
          <w:p w14:paraId="2806B925" w14:textId="77777777" w:rsidR="00425E2D" w:rsidRPr="00425E2D" w:rsidRDefault="00425E2D" w:rsidP="00425E2D">
            <w:pPr>
              <w:spacing w:line="259" w:lineRule="auto"/>
              <w:ind w:left="1" w:hanging="1"/>
            </w:pPr>
            <w:r w:rsidRPr="00425E2D">
              <w:rPr>
                <w:sz w:val="20"/>
              </w:rPr>
              <w:t xml:space="preserve">Type 2 diabetes mellitus with proliferative diabetic retinopathy with macular edema </w:t>
            </w:r>
          </w:p>
        </w:tc>
      </w:tr>
      <w:tr w:rsidR="00425E2D" w:rsidRPr="00425E2D" w14:paraId="025C95BA" w14:textId="77777777" w:rsidTr="00425E2D">
        <w:trPr>
          <w:trHeight w:val="470"/>
        </w:trPr>
        <w:tc>
          <w:tcPr>
            <w:tcW w:w="1266" w:type="dxa"/>
            <w:vMerge/>
            <w:tcBorders>
              <w:top w:val="nil"/>
              <w:left w:val="single" w:sz="4" w:space="0" w:color="000000"/>
              <w:bottom w:val="nil"/>
              <w:right w:val="single" w:sz="4" w:space="0" w:color="000000"/>
            </w:tcBorders>
          </w:tcPr>
          <w:p w14:paraId="14D1C2A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E253F02"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5EF0E5D" w14:textId="77777777" w:rsidR="00425E2D" w:rsidRPr="00425E2D" w:rsidRDefault="00425E2D" w:rsidP="00425E2D">
            <w:pPr>
              <w:spacing w:line="259" w:lineRule="auto"/>
              <w:ind w:left="1"/>
            </w:pPr>
            <w:r w:rsidRPr="00425E2D">
              <w:rPr>
                <w:sz w:val="20"/>
              </w:rPr>
              <w:t xml:space="preserve">E11359 </w:t>
            </w:r>
          </w:p>
        </w:tc>
        <w:tc>
          <w:tcPr>
            <w:tcW w:w="3780" w:type="dxa"/>
            <w:tcBorders>
              <w:top w:val="single" w:sz="4" w:space="0" w:color="000000"/>
              <w:left w:val="single" w:sz="4" w:space="0" w:color="000000"/>
              <w:bottom w:val="single" w:sz="4" w:space="0" w:color="000000"/>
              <w:right w:val="single" w:sz="4" w:space="0" w:color="000000"/>
            </w:tcBorders>
          </w:tcPr>
          <w:p w14:paraId="3F06C912" w14:textId="77777777" w:rsidR="00425E2D" w:rsidRPr="00425E2D" w:rsidRDefault="00425E2D" w:rsidP="00425E2D">
            <w:pPr>
              <w:spacing w:line="259" w:lineRule="auto"/>
              <w:ind w:left="1" w:hanging="1"/>
            </w:pPr>
            <w:r w:rsidRPr="00425E2D">
              <w:rPr>
                <w:sz w:val="20"/>
              </w:rPr>
              <w:t xml:space="preserve">Type 2 diabetes mellitus with proliferative diabetic retinopathy without macular edema </w:t>
            </w:r>
          </w:p>
        </w:tc>
      </w:tr>
      <w:tr w:rsidR="00425E2D" w:rsidRPr="00425E2D" w14:paraId="1E5BECD1" w14:textId="77777777" w:rsidTr="00425E2D">
        <w:trPr>
          <w:trHeight w:val="468"/>
        </w:trPr>
        <w:tc>
          <w:tcPr>
            <w:tcW w:w="1266" w:type="dxa"/>
            <w:vMerge/>
            <w:tcBorders>
              <w:top w:val="nil"/>
              <w:left w:val="single" w:sz="4" w:space="0" w:color="000000"/>
              <w:bottom w:val="nil"/>
              <w:right w:val="single" w:sz="4" w:space="0" w:color="000000"/>
            </w:tcBorders>
          </w:tcPr>
          <w:p w14:paraId="34E8C069"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02A4CB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1CD1D42" w14:textId="77777777" w:rsidR="00425E2D" w:rsidRPr="00425E2D" w:rsidRDefault="00425E2D" w:rsidP="00425E2D">
            <w:pPr>
              <w:spacing w:line="259" w:lineRule="auto"/>
              <w:ind w:left="1"/>
            </w:pPr>
            <w:r w:rsidRPr="00425E2D">
              <w:rPr>
                <w:sz w:val="20"/>
              </w:rPr>
              <w:t xml:space="preserve">E1136 </w:t>
            </w:r>
          </w:p>
        </w:tc>
        <w:tc>
          <w:tcPr>
            <w:tcW w:w="3780" w:type="dxa"/>
            <w:tcBorders>
              <w:top w:val="single" w:sz="4" w:space="0" w:color="000000"/>
              <w:left w:val="single" w:sz="4" w:space="0" w:color="000000"/>
              <w:bottom w:val="single" w:sz="4" w:space="0" w:color="000000"/>
              <w:right w:val="single" w:sz="4" w:space="0" w:color="000000"/>
            </w:tcBorders>
          </w:tcPr>
          <w:p w14:paraId="44E84997" w14:textId="77777777" w:rsidR="00425E2D" w:rsidRPr="00425E2D" w:rsidRDefault="00425E2D" w:rsidP="00425E2D">
            <w:pPr>
              <w:spacing w:line="259" w:lineRule="auto"/>
              <w:ind w:left="1" w:firstLine="1"/>
            </w:pPr>
            <w:r w:rsidRPr="00425E2D">
              <w:rPr>
                <w:sz w:val="20"/>
              </w:rPr>
              <w:t xml:space="preserve">Type 2 diabetes mellitus with diabetic cataract </w:t>
            </w:r>
          </w:p>
        </w:tc>
      </w:tr>
      <w:tr w:rsidR="00425E2D" w:rsidRPr="00425E2D" w14:paraId="40A0885F" w14:textId="77777777" w:rsidTr="00425E2D">
        <w:trPr>
          <w:trHeight w:val="470"/>
        </w:trPr>
        <w:tc>
          <w:tcPr>
            <w:tcW w:w="1266" w:type="dxa"/>
            <w:vMerge/>
            <w:tcBorders>
              <w:top w:val="nil"/>
              <w:left w:val="single" w:sz="4" w:space="0" w:color="000000"/>
              <w:bottom w:val="nil"/>
              <w:right w:val="single" w:sz="4" w:space="0" w:color="000000"/>
            </w:tcBorders>
          </w:tcPr>
          <w:p w14:paraId="4798C1ED"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A547D2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65356FB" w14:textId="77777777" w:rsidR="00425E2D" w:rsidRPr="00425E2D" w:rsidRDefault="00425E2D" w:rsidP="00425E2D">
            <w:pPr>
              <w:spacing w:line="259" w:lineRule="auto"/>
              <w:ind w:left="1"/>
            </w:pPr>
            <w:r w:rsidRPr="00425E2D">
              <w:rPr>
                <w:sz w:val="20"/>
              </w:rPr>
              <w:t xml:space="preserve">E1139 </w:t>
            </w:r>
          </w:p>
        </w:tc>
        <w:tc>
          <w:tcPr>
            <w:tcW w:w="3780" w:type="dxa"/>
            <w:tcBorders>
              <w:top w:val="single" w:sz="4" w:space="0" w:color="000000"/>
              <w:left w:val="single" w:sz="4" w:space="0" w:color="000000"/>
              <w:bottom w:val="single" w:sz="4" w:space="0" w:color="000000"/>
              <w:right w:val="single" w:sz="4" w:space="0" w:color="000000"/>
            </w:tcBorders>
          </w:tcPr>
          <w:p w14:paraId="663CAC07" w14:textId="77777777" w:rsidR="00425E2D" w:rsidRPr="00425E2D" w:rsidRDefault="00425E2D" w:rsidP="00425E2D">
            <w:pPr>
              <w:spacing w:line="259" w:lineRule="auto"/>
              <w:ind w:left="1" w:firstLine="1"/>
            </w:pPr>
            <w:r w:rsidRPr="00425E2D">
              <w:rPr>
                <w:sz w:val="20"/>
              </w:rPr>
              <w:t xml:space="preserve">Type 2 diabetes mellitus with other diabetic ophthalmic complication </w:t>
            </w:r>
          </w:p>
        </w:tc>
      </w:tr>
      <w:tr w:rsidR="00425E2D" w:rsidRPr="00425E2D" w14:paraId="1D39834D" w14:textId="77777777" w:rsidTr="00425E2D">
        <w:trPr>
          <w:trHeight w:val="470"/>
        </w:trPr>
        <w:tc>
          <w:tcPr>
            <w:tcW w:w="1266" w:type="dxa"/>
            <w:vMerge/>
            <w:tcBorders>
              <w:top w:val="nil"/>
              <w:left w:val="single" w:sz="4" w:space="0" w:color="000000"/>
              <w:bottom w:val="nil"/>
              <w:right w:val="single" w:sz="4" w:space="0" w:color="000000"/>
            </w:tcBorders>
          </w:tcPr>
          <w:p w14:paraId="699C79B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2F5DC6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D148E52" w14:textId="77777777" w:rsidR="00425E2D" w:rsidRPr="00425E2D" w:rsidRDefault="00425E2D" w:rsidP="00425E2D">
            <w:pPr>
              <w:spacing w:line="259" w:lineRule="auto"/>
              <w:ind w:left="1"/>
            </w:pPr>
            <w:r w:rsidRPr="00425E2D">
              <w:rPr>
                <w:sz w:val="20"/>
              </w:rPr>
              <w:t xml:space="preserve">E1140 </w:t>
            </w:r>
          </w:p>
        </w:tc>
        <w:tc>
          <w:tcPr>
            <w:tcW w:w="3780" w:type="dxa"/>
            <w:tcBorders>
              <w:top w:val="single" w:sz="4" w:space="0" w:color="000000"/>
              <w:left w:val="single" w:sz="4" w:space="0" w:color="000000"/>
              <w:bottom w:val="single" w:sz="4" w:space="0" w:color="000000"/>
              <w:right w:val="single" w:sz="4" w:space="0" w:color="000000"/>
            </w:tcBorders>
          </w:tcPr>
          <w:p w14:paraId="38A496CA" w14:textId="77777777" w:rsidR="00425E2D" w:rsidRPr="00425E2D" w:rsidRDefault="00425E2D" w:rsidP="00425E2D">
            <w:pPr>
              <w:spacing w:line="259" w:lineRule="auto"/>
              <w:ind w:left="1" w:firstLine="1"/>
            </w:pPr>
            <w:r w:rsidRPr="00425E2D">
              <w:rPr>
                <w:sz w:val="20"/>
              </w:rPr>
              <w:t xml:space="preserve">Type 2 diabetes mellitus with diabetic neuropathy, unspecified </w:t>
            </w:r>
          </w:p>
        </w:tc>
      </w:tr>
      <w:tr w:rsidR="00425E2D" w:rsidRPr="00425E2D" w14:paraId="36AFF126" w14:textId="77777777" w:rsidTr="00425E2D">
        <w:trPr>
          <w:trHeight w:val="470"/>
        </w:trPr>
        <w:tc>
          <w:tcPr>
            <w:tcW w:w="1266" w:type="dxa"/>
            <w:vMerge/>
            <w:tcBorders>
              <w:top w:val="nil"/>
              <w:left w:val="single" w:sz="4" w:space="0" w:color="000000"/>
              <w:bottom w:val="nil"/>
              <w:right w:val="single" w:sz="4" w:space="0" w:color="000000"/>
            </w:tcBorders>
          </w:tcPr>
          <w:p w14:paraId="426ED22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07FF57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7F86F8F" w14:textId="77777777" w:rsidR="00425E2D" w:rsidRPr="00425E2D" w:rsidRDefault="00425E2D" w:rsidP="00425E2D">
            <w:pPr>
              <w:spacing w:line="259" w:lineRule="auto"/>
              <w:ind w:left="1"/>
            </w:pPr>
            <w:r w:rsidRPr="00425E2D">
              <w:rPr>
                <w:sz w:val="20"/>
              </w:rPr>
              <w:t xml:space="preserve">E1141 </w:t>
            </w:r>
          </w:p>
        </w:tc>
        <w:tc>
          <w:tcPr>
            <w:tcW w:w="3780" w:type="dxa"/>
            <w:tcBorders>
              <w:top w:val="single" w:sz="4" w:space="0" w:color="000000"/>
              <w:left w:val="single" w:sz="4" w:space="0" w:color="000000"/>
              <w:bottom w:val="single" w:sz="4" w:space="0" w:color="000000"/>
              <w:right w:val="single" w:sz="4" w:space="0" w:color="000000"/>
            </w:tcBorders>
          </w:tcPr>
          <w:p w14:paraId="50DC838F" w14:textId="77777777" w:rsidR="00425E2D" w:rsidRPr="00425E2D" w:rsidRDefault="00425E2D" w:rsidP="00425E2D">
            <w:pPr>
              <w:spacing w:line="259" w:lineRule="auto"/>
              <w:ind w:left="1" w:firstLine="1"/>
            </w:pPr>
            <w:r w:rsidRPr="00425E2D">
              <w:rPr>
                <w:sz w:val="20"/>
              </w:rPr>
              <w:t xml:space="preserve">Type 2 diabetes mellitus with diabetic mononeuropathy  </w:t>
            </w:r>
          </w:p>
        </w:tc>
      </w:tr>
      <w:tr w:rsidR="00425E2D" w:rsidRPr="00425E2D" w14:paraId="26F39618" w14:textId="77777777" w:rsidTr="00425E2D">
        <w:trPr>
          <w:trHeight w:val="470"/>
        </w:trPr>
        <w:tc>
          <w:tcPr>
            <w:tcW w:w="1266" w:type="dxa"/>
            <w:vMerge/>
            <w:tcBorders>
              <w:top w:val="nil"/>
              <w:left w:val="single" w:sz="4" w:space="0" w:color="000000"/>
              <w:bottom w:val="nil"/>
              <w:right w:val="single" w:sz="4" w:space="0" w:color="000000"/>
            </w:tcBorders>
          </w:tcPr>
          <w:p w14:paraId="16C2FD5F"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17EF2B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E31273A" w14:textId="77777777" w:rsidR="00425E2D" w:rsidRPr="00425E2D" w:rsidRDefault="00425E2D" w:rsidP="00425E2D">
            <w:pPr>
              <w:spacing w:line="259" w:lineRule="auto"/>
              <w:ind w:left="1"/>
            </w:pPr>
            <w:r w:rsidRPr="00425E2D">
              <w:rPr>
                <w:sz w:val="20"/>
              </w:rPr>
              <w:t xml:space="preserve">E1142 </w:t>
            </w:r>
          </w:p>
        </w:tc>
        <w:tc>
          <w:tcPr>
            <w:tcW w:w="3780" w:type="dxa"/>
            <w:tcBorders>
              <w:top w:val="single" w:sz="4" w:space="0" w:color="000000"/>
              <w:left w:val="single" w:sz="4" w:space="0" w:color="000000"/>
              <w:bottom w:val="single" w:sz="4" w:space="0" w:color="000000"/>
              <w:right w:val="single" w:sz="4" w:space="0" w:color="000000"/>
            </w:tcBorders>
          </w:tcPr>
          <w:p w14:paraId="0EBA9505" w14:textId="77777777" w:rsidR="00425E2D" w:rsidRPr="00425E2D" w:rsidRDefault="00425E2D" w:rsidP="00425E2D">
            <w:pPr>
              <w:spacing w:line="259" w:lineRule="auto"/>
              <w:ind w:left="1" w:firstLine="1"/>
            </w:pPr>
            <w:r w:rsidRPr="00425E2D">
              <w:rPr>
                <w:sz w:val="20"/>
              </w:rPr>
              <w:t xml:space="preserve">Type 2 diabetes mellitus with diabetic polyneuropathy </w:t>
            </w:r>
          </w:p>
        </w:tc>
      </w:tr>
      <w:tr w:rsidR="00425E2D" w:rsidRPr="00425E2D" w14:paraId="6D539844" w14:textId="77777777" w:rsidTr="00425E2D">
        <w:trPr>
          <w:trHeight w:val="468"/>
        </w:trPr>
        <w:tc>
          <w:tcPr>
            <w:tcW w:w="1266" w:type="dxa"/>
            <w:vMerge/>
            <w:tcBorders>
              <w:top w:val="nil"/>
              <w:left w:val="single" w:sz="4" w:space="0" w:color="000000"/>
              <w:bottom w:val="nil"/>
              <w:right w:val="single" w:sz="4" w:space="0" w:color="000000"/>
            </w:tcBorders>
          </w:tcPr>
          <w:p w14:paraId="69D1CFD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11E482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1C23DEE" w14:textId="77777777" w:rsidR="00425E2D" w:rsidRPr="00425E2D" w:rsidRDefault="00425E2D" w:rsidP="00425E2D">
            <w:pPr>
              <w:spacing w:line="259" w:lineRule="auto"/>
              <w:ind w:left="1"/>
            </w:pPr>
            <w:r w:rsidRPr="00425E2D">
              <w:rPr>
                <w:sz w:val="20"/>
              </w:rPr>
              <w:t xml:space="preserve">E1143 </w:t>
            </w:r>
          </w:p>
        </w:tc>
        <w:tc>
          <w:tcPr>
            <w:tcW w:w="3780" w:type="dxa"/>
            <w:tcBorders>
              <w:top w:val="single" w:sz="4" w:space="0" w:color="000000"/>
              <w:left w:val="single" w:sz="4" w:space="0" w:color="000000"/>
              <w:bottom w:val="single" w:sz="4" w:space="0" w:color="000000"/>
              <w:right w:val="single" w:sz="4" w:space="0" w:color="000000"/>
            </w:tcBorders>
          </w:tcPr>
          <w:p w14:paraId="43CEBDC9" w14:textId="77777777" w:rsidR="00425E2D" w:rsidRPr="00425E2D" w:rsidRDefault="00425E2D" w:rsidP="00425E2D">
            <w:pPr>
              <w:spacing w:line="259" w:lineRule="auto"/>
              <w:ind w:left="1" w:firstLine="1"/>
            </w:pPr>
            <w:r w:rsidRPr="00425E2D">
              <w:rPr>
                <w:sz w:val="20"/>
              </w:rPr>
              <w:t xml:space="preserve">Type 2 diabetes mellitus with diabetic autonomic (poly)neuropathy </w:t>
            </w:r>
          </w:p>
        </w:tc>
      </w:tr>
      <w:tr w:rsidR="00425E2D" w:rsidRPr="00425E2D" w14:paraId="31A58A0F" w14:textId="77777777" w:rsidTr="00425E2D">
        <w:trPr>
          <w:trHeight w:val="470"/>
        </w:trPr>
        <w:tc>
          <w:tcPr>
            <w:tcW w:w="1266" w:type="dxa"/>
            <w:vMerge/>
            <w:tcBorders>
              <w:top w:val="nil"/>
              <w:left w:val="single" w:sz="4" w:space="0" w:color="000000"/>
              <w:bottom w:val="nil"/>
              <w:right w:val="single" w:sz="4" w:space="0" w:color="000000"/>
            </w:tcBorders>
          </w:tcPr>
          <w:p w14:paraId="3B055726"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6ED1CC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174EAAF" w14:textId="77777777" w:rsidR="00425E2D" w:rsidRPr="00425E2D" w:rsidRDefault="00425E2D" w:rsidP="00425E2D">
            <w:pPr>
              <w:spacing w:line="259" w:lineRule="auto"/>
              <w:ind w:left="1"/>
            </w:pPr>
            <w:r w:rsidRPr="00425E2D">
              <w:rPr>
                <w:sz w:val="20"/>
              </w:rPr>
              <w:t xml:space="preserve">E1144 </w:t>
            </w:r>
          </w:p>
        </w:tc>
        <w:tc>
          <w:tcPr>
            <w:tcW w:w="3780" w:type="dxa"/>
            <w:tcBorders>
              <w:top w:val="single" w:sz="4" w:space="0" w:color="000000"/>
              <w:left w:val="single" w:sz="4" w:space="0" w:color="000000"/>
              <w:bottom w:val="single" w:sz="4" w:space="0" w:color="000000"/>
              <w:right w:val="single" w:sz="4" w:space="0" w:color="000000"/>
            </w:tcBorders>
          </w:tcPr>
          <w:p w14:paraId="5D5C1BDB" w14:textId="77777777" w:rsidR="00425E2D" w:rsidRPr="00425E2D" w:rsidRDefault="00425E2D" w:rsidP="00425E2D">
            <w:pPr>
              <w:spacing w:line="259" w:lineRule="auto"/>
              <w:ind w:left="1" w:firstLine="1"/>
            </w:pPr>
            <w:r w:rsidRPr="00425E2D">
              <w:rPr>
                <w:sz w:val="20"/>
              </w:rPr>
              <w:t xml:space="preserve">Type 2 diabetes mellitus with diabetic amyotrophy </w:t>
            </w:r>
          </w:p>
        </w:tc>
      </w:tr>
      <w:tr w:rsidR="00425E2D" w:rsidRPr="00425E2D" w14:paraId="0C41CCE2" w14:textId="77777777" w:rsidTr="00425E2D">
        <w:trPr>
          <w:trHeight w:val="470"/>
        </w:trPr>
        <w:tc>
          <w:tcPr>
            <w:tcW w:w="1266" w:type="dxa"/>
            <w:vMerge/>
            <w:tcBorders>
              <w:top w:val="nil"/>
              <w:left w:val="single" w:sz="4" w:space="0" w:color="000000"/>
              <w:bottom w:val="nil"/>
              <w:right w:val="single" w:sz="4" w:space="0" w:color="000000"/>
            </w:tcBorders>
          </w:tcPr>
          <w:p w14:paraId="36AE31B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3B5681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167C9F8" w14:textId="77777777" w:rsidR="00425E2D" w:rsidRPr="00425E2D" w:rsidRDefault="00425E2D" w:rsidP="00425E2D">
            <w:pPr>
              <w:spacing w:line="259" w:lineRule="auto"/>
              <w:ind w:left="1"/>
            </w:pPr>
            <w:r w:rsidRPr="00425E2D">
              <w:rPr>
                <w:sz w:val="20"/>
              </w:rPr>
              <w:t xml:space="preserve">E1149 </w:t>
            </w:r>
          </w:p>
        </w:tc>
        <w:tc>
          <w:tcPr>
            <w:tcW w:w="3780" w:type="dxa"/>
            <w:tcBorders>
              <w:top w:val="single" w:sz="4" w:space="0" w:color="000000"/>
              <w:left w:val="single" w:sz="4" w:space="0" w:color="000000"/>
              <w:bottom w:val="single" w:sz="4" w:space="0" w:color="000000"/>
              <w:right w:val="single" w:sz="4" w:space="0" w:color="000000"/>
            </w:tcBorders>
          </w:tcPr>
          <w:p w14:paraId="35BC1A18" w14:textId="77777777" w:rsidR="00425E2D" w:rsidRPr="00425E2D" w:rsidRDefault="00425E2D" w:rsidP="00425E2D">
            <w:pPr>
              <w:spacing w:line="259" w:lineRule="auto"/>
              <w:ind w:left="1" w:firstLine="1"/>
            </w:pPr>
            <w:r w:rsidRPr="00425E2D">
              <w:rPr>
                <w:sz w:val="20"/>
              </w:rPr>
              <w:t xml:space="preserve">Type 2 diabetes mellitus with other diabetic neurological complication </w:t>
            </w:r>
          </w:p>
        </w:tc>
      </w:tr>
      <w:tr w:rsidR="00425E2D" w:rsidRPr="00425E2D" w14:paraId="642CFAF4"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535DBC7D"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E14DEB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1B06A52" w14:textId="77777777" w:rsidR="00425E2D" w:rsidRPr="00425E2D" w:rsidRDefault="00425E2D" w:rsidP="00425E2D">
            <w:pPr>
              <w:spacing w:line="259" w:lineRule="auto"/>
              <w:ind w:left="1"/>
            </w:pPr>
            <w:r w:rsidRPr="00425E2D">
              <w:rPr>
                <w:sz w:val="20"/>
              </w:rPr>
              <w:t xml:space="preserve">E1151 </w:t>
            </w:r>
          </w:p>
        </w:tc>
        <w:tc>
          <w:tcPr>
            <w:tcW w:w="3780" w:type="dxa"/>
            <w:tcBorders>
              <w:top w:val="single" w:sz="4" w:space="0" w:color="000000"/>
              <w:left w:val="single" w:sz="4" w:space="0" w:color="000000"/>
              <w:bottom w:val="single" w:sz="4" w:space="0" w:color="000000"/>
              <w:right w:val="single" w:sz="4" w:space="0" w:color="000000"/>
            </w:tcBorders>
          </w:tcPr>
          <w:p w14:paraId="37EB97D8" w14:textId="77777777" w:rsidR="00425E2D" w:rsidRPr="00425E2D" w:rsidRDefault="00425E2D" w:rsidP="00425E2D">
            <w:pPr>
              <w:spacing w:line="259" w:lineRule="auto"/>
              <w:ind w:left="1" w:firstLine="1"/>
            </w:pPr>
            <w:r w:rsidRPr="00425E2D">
              <w:rPr>
                <w:sz w:val="20"/>
              </w:rPr>
              <w:t xml:space="preserve">Type 2 diabetes mellitus with diabetic peripheral angiopathy without gangrene </w:t>
            </w:r>
          </w:p>
        </w:tc>
      </w:tr>
    </w:tbl>
    <w:p w14:paraId="2CA45967" w14:textId="77777777" w:rsidR="00425E2D" w:rsidRPr="00425E2D" w:rsidRDefault="00425E2D" w:rsidP="00425E2D">
      <w:pPr>
        <w:spacing w:line="259" w:lineRule="auto"/>
        <w:ind w:left="-1800" w:right="11335"/>
      </w:pPr>
    </w:p>
    <w:tbl>
      <w:tblPr>
        <w:tblStyle w:val="TableGrid0"/>
        <w:tblW w:w="9815" w:type="dxa"/>
        <w:tblInd w:w="85" w:type="dxa"/>
        <w:tblCellMar>
          <w:top w:w="54" w:type="dxa"/>
          <w:left w:w="104" w:type="dxa"/>
          <w:right w:w="66" w:type="dxa"/>
        </w:tblCellMar>
        <w:tblLook w:val="04A0" w:firstRow="1" w:lastRow="0" w:firstColumn="1" w:lastColumn="0" w:noHBand="0" w:noVBand="1"/>
      </w:tblPr>
      <w:tblGrid>
        <w:gridCol w:w="2224"/>
        <w:gridCol w:w="1438"/>
        <w:gridCol w:w="2452"/>
        <w:gridCol w:w="1539"/>
        <w:gridCol w:w="2162"/>
      </w:tblGrid>
      <w:tr w:rsidR="00425E2D" w:rsidRPr="00425E2D" w14:paraId="4EA2E881"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38069A70" w14:textId="77777777" w:rsidR="00425E2D" w:rsidRPr="00425E2D" w:rsidRDefault="00425E2D" w:rsidP="00425E2D">
            <w:pPr>
              <w:spacing w:after="160" w:line="259" w:lineRule="auto"/>
            </w:pPr>
          </w:p>
        </w:tc>
        <w:tc>
          <w:tcPr>
            <w:tcW w:w="3869" w:type="dxa"/>
            <w:gridSpan w:val="2"/>
            <w:vMerge w:val="restart"/>
            <w:tcBorders>
              <w:top w:val="single" w:sz="4" w:space="0" w:color="000000"/>
              <w:left w:val="single" w:sz="4" w:space="0" w:color="000000"/>
              <w:bottom w:val="single" w:sz="4" w:space="0" w:color="000000"/>
              <w:right w:val="single" w:sz="4" w:space="0" w:color="000000"/>
            </w:tcBorders>
          </w:tcPr>
          <w:p w14:paraId="705F823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B147046" w14:textId="77777777" w:rsidR="00425E2D" w:rsidRPr="00425E2D" w:rsidRDefault="00425E2D" w:rsidP="00425E2D">
            <w:pPr>
              <w:spacing w:line="259" w:lineRule="auto"/>
              <w:ind w:left="4"/>
            </w:pPr>
            <w:r w:rsidRPr="00425E2D">
              <w:rPr>
                <w:sz w:val="20"/>
              </w:rPr>
              <w:t xml:space="preserve">E1152 </w:t>
            </w:r>
          </w:p>
        </w:tc>
        <w:tc>
          <w:tcPr>
            <w:tcW w:w="3780" w:type="dxa"/>
            <w:tcBorders>
              <w:top w:val="single" w:sz="4" w:space="0" w:color="000000"/>
              <w:left w:val="single" w:sz="4" w:space="0" w:color="000000"/>
              <w:bottom w:val="single" w:sz="4" w:space="0" w:color="000000"/>
              <w:right w:val="single" w:sz="4" w:space="0" w:color="000000"/>
            </w:tcBorders>
          </w:tcPr>
          <w:p w14:paraId="7A23E8B2" w14:textId="77777777" w:rsidR="00425E2D" w:rsidRPr="00425E2D" w:rsidRDefault="00425E2D" w:rsidP="00425E2D">
            <w:pPr>
              <w:spacing w:line="259" w:lineRule="auto"/>
              <w:ind w:left="4" w:firstLine="1"/>
            </w:pPr>
            <w:r w:rsidRPr="00425E2D">
              <w:rPr>
                <w:sz w:val="20"/>
              </w:rPr>
              <w:t xml:space="preserve">Type 2 diabetes mellitus with diabetic peripheral </w:t>
            </w:r>
            <w:r w:rsidRPr="00425E2D">
              <w:rPr>
                <w:sz w:val="20"/>
              </w:rPr>
              <w:lastRenderedPageBreak/>
              <w:t xml:space="preserve">angiopathy with gangrene </w:t>
            </w:r>
          </w:p>
        </w:tc>
      </w:tr>
      <w:tr w:rsidR="00425E2D" w:rsidRPr="00425E2D" w14:paraId="06483DB5" w14:textId="77777777" w:rsidTr="00425E2D">
        <w:trPr>
          <w:trHeight w:val="470"/>
        </w:trPr>
        <w:tc>
          <w:tcPr>
            <w:tcW w:w="1266" w:type="dxa"/>
            <w:vMerge/>
            <w:tcBorders>
              <w:top w:val="nil"/>
              <w:left w:val="single" w:sz="4" w:space="0" w:color="000000"/>
              <w:bottom w:val="nil"/>
              <w:right w:val="single" w:sz="4" w:space="0" w:color="000000"/>
            </w:tcBorders>
          </w:tcPr>
          <w:p w14:paraId="5ABE6FCF"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56D434F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6009643" w14:textId="77777777" w:rsidR="00425E2D" w:rsidRPr="00425E2D" w:rsidRDefault="00425E2D" w:rsidP="00425E2D">
            <w:pPr>
              <w:spacing w:line="259" w:lineRule="auto"/>
              <w:ind w:left="4"/>
            </w:pPr>
            <w:r w:rsidRPr="00425E2D">
              <w:rPr>
                <w:sz w:val="20"/>
              </w:rPr>
              <w:t xml:space="preserve">E1159 </w:t>
            </w:r>
          </w:p>
        </w:tc>
        <w:tc>
          <w:tcPr>
            <w:tcW w:w="3780" w:type="dxa"/>
            <w:tcBorders>
              <w:top w:val="single" w:sz="4" w:space="0" w:color="000000"/>
              <w:left w:val="single" w:sz="4" w:space="0" w:color="000000"/>
              <w:bottom w:val="single" w:sz="4" w:space="0" w:color="000000"/>
              <w:right w:val="single" w:sz="4" w:space="0" w:color="000000"/>
            </w:tcBorders>
          </w:tcPr>
          <w:p w14:paraId="7F915A75" w14:textId="77777777" w:rsidR="00425E2D" w:rsidRPr="00425E2D" w:rsidRDefault="00425E2D" w:rsidP="00425E2D">
            <w:pPr>
              <w:spacing w:line="259" w:lineRule="auto"/>
              <w:ind w:left="4" w:firstLine="1"/>
              <w:jc w:val="both"/>
            </w:pPr>
            <w:r w:rsidRPr="00425E2D">
              <w:rPr>
                <w:sz w:val="20"/>
              </w:rPr>
              <w:t xml:space="preserve">Type 2 diabetes mellitus with other circulatory complications </w:t>
            </w:r>
          </w:p>
        </w:tc>
      </w:tr>
      <w:tr w:rsidR="00425E2D" w:rsidRPr="00425E2D" w14:paraId="6BF88632" w14:textId="77777777" w:rsidTr="00425E2D">
        <w:trPr>
          <w:trHeight w:val="470"/>
        </w:trPr>
        <w:tc>
          <w:tcPr>
            <w:tcW w:w="1266" w:type="dxa"/>
            <w:vMerge/>
            <w:tcBorders>
              <w:top w:val="nil"/>
              <w:left w:val="single" w:sz="4" w:space="0" w:color="000000"/>
              <w:bottom w:val="nil"/>
              <w:right w:val="single" w:sz="4" w:space="0" w:color="000000"/>
            </w:tcBorders>
          </w:tcPr>
          <w:p w14:paraId="1C73FE55"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28F0B17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4D5BB23" w14:textId="77777777" w:rsidR="00425E2D" w:rsidRPr="00425E2D" w:rsidRDefault="00425E2D" w:rsidP="00425E2D">
            <w:pPr>
              <w:spacing w:line="259" w:lineRule="auto"/>
              <w:ind w:left="4"/>
            </w:pPr>
            <w:r w:rsidRPr="00425E2D">
              <w:rPr>
                <w:sz w:val="20"/>
              </w:rPr>
              <w:t xml:space="preserve">E11610 </w:t>
            </w:r>
          </w:p>
        </w:tc>
        <w:tc>
          <w:tcPr>
            <w:tcW w:w="3780" w:type="dxa"/>
            <w:tcBorders>
              <w:top w:val="single" w:sz="4" w:space="0" w:color="000000"/>
              <w:left w:val="single" w:sz="4" w:space="0" w:color="000000"/>
              <w:bottom w:val="single" w:sz="4" w:space="0" w:color="000000"/>
              <w:right w:val="single" w:sz="4" w:space="0" w:color="000000"/>
            </w:tcBorders>
          </w:tcPr>
          <w:p w14:paraId="0679066F" w14:textId="77777777" w:rsidR="00425E2D" w:rsidRPr="00425E2D" w:rsidRDefault="00425E2D" w:rsidP="00425E2D">
            <w:pPr>
              <w:spacing w:line="259" w:lineRule="auto"/>
              <w:ind w:left="3" w:hanging="1"/>
            </w:pPr>
            <w:r w:rsidRPr="00425E2D">
              <w:rPr>
                <w:sz w:val="20"/>
              </w:rPr>
              <w:t xml:space="preserve">Type 2 diabetes mellitus with diabetic neuropathic arthropathy </w:t>
            </w:r>
          </w:p>
        </w:tc>
      </w:tr>
      <w:tr w:rsidR="00425E2D" w:rsidRPr="00425E2D" w14:paraId="08EF8335" w14:textId="77777777" w:rsidTr="00425E2D">
        <w:trPr>
          <w:trHeight w:val="470"/>
        </w:trPr>
        <w:tc>
          <w:tcPr>
            <w:tcW w:w="1266" w:type="dxa"/>
            <w:vMerge/>
            <w:tcBorders>
              <w:top w:val="nil"/>
              <w:left w:val="single" w:sz="4" w:space="0" w:color="000000"/>
              <w:bottom w:val="nil"/>
              <w:right w:val="single" w:sz="4" w:space="0" w:color="000000"/>
            </w:tcBorders>
          </w:tcPr>
          <w:p w14:paraId="38411D02"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35029E7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086BCD6" w14:textId="77777777" w:rsidR="00425E2D" w:rsidRPr="00425E2D" w:rsidRDefault="00425E2D" w:rsidP="00425E2D">
            <w:pPr>
              <w:spacing w:line="259" w:lineRule="auto"/>
              <w:ind w:left="4"/>
            </w:pPr>
            <w:r w:rsidRPr="00425E2D">
              <w:rPr>
                <w:sz w:val="20"/>
              </w:rPr>
              <w:t xml:space="preserve">E11618 </w:t>
            </w:r>
          </w:p>
        </w:tc>
        <w:tc>
          <w:tcPr>
            <w:tcW w:w="3780" w:type="dxa"/>
            <w:tcBorders>
              <w:top w:val="single" w:sz="4" w:space="0" w:color="000000"/>
              <w:left w:val="single" w:sz="4" w:space="0" w:color="000000"/>
              <w:bottom w:val="single" w:sz="4" w:space="0" w:color="000000"/>
              <w:right w:val="single" w:sz="4" w:space="0" w:color="000000"/>
            </w:tcBorders>
          </w:tcPr>
          <w:p w14:paraId="0C0723A7" w14:textId="77777777" w:rsidR="00425E2D" w:rsidRPr="00425E2D" w:rsidRDefault="00425E2D" w:rsidP="00425E2D">
            <w:pPr>
              <w:spacing w:line="259" w:lineRule="auto"/>
              <w:ind w:left="3" w:hanging="1"/>
            </w:pPr>
            <w:r w:rsidRPr="00425E2D">
              <w:rPr>
                <w:sz w:val="20"/>
              </w:rPr>
              <w:t xml:space="preserve">Type 2 diabetes mellitus with other diabetic arthropathy  </w:t>
            </w:r>
          </w:p>
        </w:tc>
      </w:tr>
      <w:tr w:rsidR="00425E2D" w:rsidRPr="00425E2D" w14:paraId="6E89DCB5" w14:textId="77777777" w:rsidTr="00425E2D">
        <w:trPr>
          <w:trHeight w:val="468"/>
        </w:trPr>
        <w:tc>
          <w:tcPr>
            <w:tcW w:w="1266" w:type="dxa"/>
            <w:vMerge/>
            <w:tcBorders>
              <w:top w:val="nil"/>
              <w:left w:val="single" w:sz="4" w:space="0" w:color="000000"/>
              <w:bottom w:val="nil"/>
              <w:right w:val="single" w:sz="4" w:space="0" w:color="000000"/>
            </w:tcBorders>
          </w:tcPr>
          <w:p w14:paraId="67892AF2"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1441639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B95DA31" w14:textId="77777777" w:rsidR="00425E2D" w:rsidRPr="00425E2D" w:rsidRDefault="00425E2D" w:rsidP="00425E2D">
            <w:pPr>
              <w:spacing w:line="259" w:lineRule="auto"/>
              <w:ind w:left="4"/>
            </w:pPr>
            <w:r w:rsidRPr="00425E2D">
              <w:rPr>
                <w:sz w:val="20"/>
              </w:rPr>
              <w:t xml:space="preserve">E11620 </w:t>
            </w:r>
          </w:p>
        </w:tc>
        <w:tc>
          <w:tcPr>
            <w:tcW w:w="3780" w:type="dxa"/>
            <w:tcBorders>
              <w:top w:val="single" w:sz="4" w:space="0" w:color="000000"/>
              <w:left w:val="single" w:sz="4" w:space="0" w:color="000000"/>
              <w:bottom w:val="single" w:sz="4" w:space="0" w:color="000000"/>
              <w:right w:val="single" w:sz="4" w:space="0" w:color="000000"/>
            </w:tcBorders>
          </w:tcPr>
          <w:p w14:paraId="2EE050D6" w14:textId="77777777" w:rsidR="00425E2D" w:rsidRPr="00425E2D" w:rsidRDefault="00425E2D" w:rsidP="00425E2D">
            <w:pPr>
              <w:spacing w:line="259" w:lineRule="auto"/>
              <w:ind w:left="3" w:hanging="1"/>
            </w:pPr>
            <w:r w:rsidRPr="00425E2D">
              <w:rPr>
                <w:sz w:val="20"/>
              </w:rPr>
              <w:t xml:space="preserve">Type 2 diabetes mellitus with diabetic dermatitis </w:t>
            </w:r>
          </w:p>
        </w:tc>
      </w:tr>
      <w:tr w:rsidR="00425E2D" w:rsidRPr="00425E2D" w14:paraId="5E263CE5" w14:textId="77777777" w:rsidTr="00425E2D">
        <w:trPr>
          <w:trHeight w:val="470"/>
        </w:trPr>
        <w:tc>
          <w:tcPr>
            <w:tcW w:w="1266" w:type="dxa"/>
            <w:vMerge/>
            <w:tcBorders>
              <w:top w:val="nil"/>
              <w:left w:val="single" w:sz="4" w:space="0" w:color="000000"/>
              <w:bottom w:val="nil"/>
              <w:right w:val="single" w:sz="4" w:space="0" w:color="000000"/>
            </w:tcBorders>
          </w:tcPr>
          <w:p w14:paraId="39E50A15"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22C0AB1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46F39B6" w14:textId="77777777" w:rsidR="00425E2D" w:rsidRPr="00425E2D" w:rsidRDefault="00425E2D" w:rsidP="00425E2D">
            <w:pPr>
              <w:spacing w:line="259" w:lineRule="auto"/>
              <w:ind w:left="4"/>
            </w:pPr>
            <w:r w:rsidRPr="00425E2D">
              <w:rPr>
                <w:sz w:val="20"/>
              </w:rPr>
              <w:t xml:space="preserve">E11622 </w:t>
            </w:r>
          </w:p>
        </w:tc>
        <w:tc>
          <w:tcPr>
            <w:tcW w:w="3780" w:type="dxa"/>
            <w:tcBorders>
              <w:top w:val="single" w:sz="4" w:space="0" w:color="000000"/>
              <w:left w:val="single" w:sz="4" w:space="0" w:color="000000"/>
              <w:bottom w:val="single" w:sz="4" w:space="0" w:color="000000"/>
              <w:right w:val="single" w:sz="4" w:space="0" w:color="000000"/>
            </w:tcBorders>
          </w:tcPr>
          <w:p w14:paraId="4A05DE19" w14:textId="77777777" w:rsidR="00425E2D" w:rsidRPr="00425E2D" w:rsidRDefault="00425E2D" w:rsidP="00425E2D">
            <w:pPr>
              <w:spacing w:line="259" w:lineRule="auto"/>
              <w:ind w:left="3" w:hanging="1"/>
              <w:jc w:val="both"/>
            </w:pPr>
            <w:r w:rsidRPr="00425E2D">
              <w:rPr>
                <w:sz w:val="20"/>
              </w:rPr>
              <w:t xml:space="preserve">Type 2 diabetes mellitus with other skin </w:t>
            </w:r>
            <w:proofErr w:type="gramStart"/>
            <w:r w:rsidRPr="00425E2D">
              <w:rPr>
                <w:sz w:val="20"/>
              </w:rPr>
              <w:t>ulcer  E</w:t>
            </w:r>
            <w:proofErr w:type="gramEnd"/>
            <w:r w:rsidRPr="00425E2D">
              <w:rPr>
                <w:sz w:val="20"/>
              </w:rPr>
              <w:t xml:space="preserve">11628 </w:t>
            </w:r>
          </w:p>
        </w:tc>
      </w:tr>
      <w:tr w:rsidR="00425E2D" w:rsidRPr="00425E2D" w14:paraId="07282AAC" w14:textId="77777777" w:rsidTr="00425E2D">
        <w:trPr>
          <w:trHeight w:val="470"/>
        </w:trPr>
        <w:tc>
          <w:tcPr>
            <w:tcW w:w="1266" w:type="dxa"/>
            <w:vMerge/>
            <w:tcBorders>
              <w:top w:val="nil"/>
              <w:left w:val="single" w:sz="4" w:space="0" w:color="000000"/>
              <w:bottom w:val="nil"/>
              <w:right w:val="single" w:sz="4" w:space="0" w:color="000000"/>
            </w:tcBorders>
          </w:tcPr>
          <w:p w14:paraId="7BFB18E5"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6AF7051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18C60E3" w14:textId="77777777" w:rsidR="00425E2D" w:rsidRPr="00425E2D" w:rsidRDefault="00425E2D" w:rsidP="00425E2D">
            <w:pPr>
              <w:spacing w:line="259" w:lineRule="auto"/>
              <w:ind w:left="4"/>
            </w:pPr>
            <w:r w:rsidRPr="00425E2D">
              <w:rPr>
                <w:sz w:val="20"/>
              </w:rPr>
              <w:t xml:space="preserve">E11628 </w:t>
            </w:r>
          </w:p>
        </w:tc>
        <w:tc>
          <w:tcPr>
            <w:tcW w:w="3780" w:type="dxa"/>
            <w:tcBorders>
              <w:top w:val="single" w:sz="4" w:space="0" w:color="000000"/>
              <w:left w:val="single" w:sz="4" w:space="0" w:color="000000"/>
              <w:bottom w:val="single" w:sz="4" w:space="0" w:color="000000"/>
              <w:right w:val="single" w:sz="4" w:space="0" w:color="000000"/>
            </w:tcBorders>
          </w:tcPr>
          <w:p w14:paraId="216DAA3A" w14:textId="77777777" w:rsidR="00425E2D" w:rsidRPr="00425E2D" w:rsidRDefault="00425E2D" w:rsidP="00425E2D">
            <w:pPr>
              <w:spacing w:line="259" w:lineRule="auto"/>
              <w:ind w:left="3" w:hanging="1"/>
            </w:pPr>
            <w:r w:rsidRPr="00425E2D">
              <w:rPr>
                <w:sz w:val="20"/>
              </w:rPr>
              <w:t xml:space="preserve">Type 2 diabetes mellitus with other skin complications  </w:t>
            </w:r>
          </w:p>
        </w:tc>
      </w:tr>
      <w:tr w:rsidR="00425E2D" w:rsidRPr="00425E2D" w14:paraId="46F6D478" w14:textId="77777777" w:rsidTr="00425E2D">
        <w:trPr>
          <w:trHeight w:val="470"/>
        </w:trPr>
        <w:tc>
          <w:tcPr>
            <w:tcW w:w="1266" w:type="dxa"/>
            <w:vMerge/>
            <w:tcBorders>
              <w:top w:val="nil"/>
              <w:left w:val="single" w:sz="4" w:space="0" w:color="000000"/>
              <w:bottom w:val="nil"/>
              <w:right w:val="single" w:sz="4" w:space="0" w:color="000000"/>
            </w:tcBorders>
          </w:tcPr>
          <w:p w14:paraId="2AF9B36B"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4864ECC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2DC977C" w14:textId="77777777" w:rsidR="00425E2D" w:rsidRPr="00425E2D" w:rsidRDefault="00425E2D" w:rsidP="00425E2D">
            <w:pPr>
              <w:spacing w:line="259" w:lineRule="auto"/>
              <w:ind w:left="4"/>
            </w:pPr>
            <w:r w:rsidRPr="00425E2D">
              <w:rPr>
                <w:sz w:val="20"/>
              </w:rPr>
              <w:t xml:space="preserve">E11630 </w:t>
            </w:r>
          </w:p>
        </w:tc>
        <w:tc>
          <w:tcPr>
            <w:tcW w:w="3780" w:type="dxa"/>
            <w:tcBorders>
              <w:top w:val="single" w:sz="4" w:space="0" w:color="000000"/>
              <w:left w:val="single" w:sz="4" w:space="0" w:color="000000"/>
              <w:bottom w:val="single" w:sz="4" w:space="0" w:color="000000"/>
              <w:right w:val="single" w:sz="4" w:space="0" w:color="000000"/>
            </w:tcBorders>
          </w:tcPr>
          <w:p w14:paraId="43AC604A" w14:textId="77777777" w:rsidR="00425E2D" w:rsidRPr="00425E2D" w:rsidRDefault="00425E2D" w:rsidP="00425E2D">
            <w:pPr>
              <w:spacing w:line="259" w:lineRule="auto"/>
              <w:ind w:left="3" w:hanging="1"/>
            </w:pPr>
            <w:r w:rsidRPr="00425E2D">
              <w:rPr>
                <w:sz w:val="20"/>
              </w:rPr>
              <w:t xml:space="preserve">Type 2 diabetes mellitus with periodontal disease  </w:t>
            </w:r>
          </w:p>
        </w:tc>
      </w:tr>
      <w:tr w:rsidR="00425E2D" w:rsidRPr="00425E2D" w14:paraId="4BDA1D99" w14:textId="77777777" w:rsidTr="00425E2D">
        <w:trPr>
          <w:trHeight w:val="470"/>
        </w:trPr>
        <w:tc>
          <w:tcPr>
            <w:tcW w:w="1266" w:type="dxa"/>
            <w:vMerge/>
            <w:tcBorders>
              <w:top w:val="nil"/>
              <w:left w:val="single" w:sz="4" w:space="0" w:color="000000"/>
              <w:bottom w:val="nil"/>
              <w:right w:val="single" w:sz="4" w:space="0" w:color="000000"/>
            </w:tcBorders>
          </w:tcPr>
          <w:p w14:paraId="0641D46B"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267EB1AA"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572815A" w14:textId="77777777" w:rsidR="00425E2D" w:rsidRPr="00425E2D" w:rsidRDefault="00425E2D" w:rsidP="00425E2D">
            <w:pPr>
              <w:spacing w:line="259" w:lineRule="auto"/>
              <w:ind w:left="4"/>
            </w:pPr>
            <w:r w:rsidRPr="00425E2D">
              <w:rPr>
                <w:sz w:val="20"/>
              </w:rPr>
              <w:t xml:space="preserve">E11638 </w:t>
            </w:r>
          </w:p>
        </w:tc>
        <w:tc>
          <w:tcPr>
            <w:tcW w:w="3780" w:type="dxa"/>
            <w:tcBorders>
              <w:top w:val="single" w:sz="4" w:space="0" w:color="000000"/>
              <w:left w:val="single" w:sz="4" w:space="0" w:color="000000"/>
              <w:bottom w:val="single" w:sz="4" w:space="0" w:color="000000"/>
              <w:right w:val="single" w:sz="4" w:space="0" w:color="000000"/>
            </w:tcBorders>
          </w:tcPr>
          <w:p w14:paraId="74D9352E" w14:textId="77777777" w:rsidR="00425E2D" w:rsidRPr="00425E2D" w:rsidRDefault="00425E2D" w:rsidP="00425E2D">
            <w:pPr>
              <w:spacing w:line="259" w:lineRule="auto"/>
              <w:ind w:left="3" w:hanging="1"/>
            </w:pPr>
            <w:r w:rsidRPr="00425E2D">
              <w:rPr>
                <w:sz w:val="20"/>
              </w:rPr>
              <w:t xml:space="preserve">Type 2 diabetes mellitus with other oral complications  </w:t>
            </w:r>
          </w:p>
        </w:tc>
      </w:tr>
      <w:tr w:rsidR="00425E2D" w:rsidRPr="00425E2D" w14:paraId="14E0C3E5" w14:textId="77777777" w:rsidTr="00425E2D">
        <w:trPr>
          <w:trHeight w:val="468"/>
        </w:trPr>
        <w:tc>
          <w:tcPr>
            <w:tcW w:w="1266" w:type="dxa"/>
            <w:vMerge/>
            <w:tcBorders>
              <w:top w:val="nil"/>
              <w:left w:val="single" w:sz="4" w:space="0" w:color="000000"/>
              <w:bottom w:val="nil"/>
              <w:right w:val="single" w:sz="4" w:space="0" w:color="000000"/>
            </w:tcBorders>
          </w:tcPr>
          <w:p w14:paraId="09AE420A"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7D2829B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8D602AB" w14:textId="77777777" w:rsidR="00425E2D" w:rsidRPr="00425E2D" w:rsidRDefault="00425E2D" w:rsidP="00425E2D">
            <w:pPr>
              <w:spacing w:line="259" w:lineRule="auto"/>
              <w:ind w:left="4"/>
            </w:pPr>
            <w:r w:rsidRPr="00425E2D">
              <w:rPr>
                <w:sz w:val="20"/>
              </w:rPr>
              <w:t xml:space="preserve">E1169 </w:t>
            </w:r>
          </w:p>
        </w:tc>
        <w:tc>
          <w:tcPr>
            <w:tcW w:w="3780" w:type="dxa"/>
            <w:tcBorders>
              <w:top w:val="single" w:sz="4" w:space="0" w:color="000000"/>
              <w:left w:val="single" w:sz="4" w:space="0" w:color="000000"/>
              <w:bottom w:val="single" w:sz="4" w:space="0" w:color="000000"/>
              <w:right w:val="single" w:sz="4" w:space="0" w:color="000000"/>
            </w:tcBorders>
          </w:tcPr>
          <w:p w14:paraId="153106DB" w14:textId="77777777" w:rsidR="00425E2D" w:rsidRPr="00425E2D" w:rsidRDefault="00425E2D" w:rsidP="00425E2D">
            <w:pPr>
              <w:spacing w:line="259" w:lineRule="auto"/>
              <w:ind w:left="4" w:right="13" w:firstLine="1"/>
            </w:pPr>
            <w:r w:rsidRPr="00425E2D">
              <w:rPr>
                <w:sz w:val="20"/>
              </w:rPr>
              <w:t xml:space="preserve">Type 2 diabetes mellitus with other specified </w:t>
            </w:r>
          </w:p>
        </w:tc>
      </w:tr>
      <w:tr w:rsidR="00425E2D" w:rsidRPr="00425E2D" w14:paraId="4FDB1E49"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0DC7F4D9" w14:textId="77777777" w:rsidR="00425E2D" w:rsidRPr="00425E2D" w:rsidRDefault="00425E2D" w:rsidP="00425E2D">
            <w:pPr>
              <w:spacing w:after="160" w:line="259" w:lineRule="auto"/>
            </w:pPr>
          </w:p>
        </w:tc>
        <w:tc>
          <w:tcPr>
            <w:tcW w:w="0" w:type="auto"/>
            <w:gridSpan w:val="2"/>
            <w:vMerge/>
            <w:tcBorders>
              <w:top w:val="nil"/>
              <w:left w:val="single" w:sz="4" w:space="0" w:color="000000"/>
              <w:bottom w:val="single" w:sz="4" w:space="0" w:color="000000"/>
              <w:right w:val="single" w:sz="4" w:space="0" w:color="000000"/>
            </w:tcBorders>
          </w:tcPr>
          <w:p w14:paraId="4B08D55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CED4066" w14:textId="77777777" w:rsidR="00425E2D" w:rsidRPr="00425E2D" w:rsidRDefault="00425E2D" w:rsidP="00425E2D">
            <w:pPr>
              <w:spacing w:line="259" w:lineRule="auto"/>
              <w:ind w:left="4"/>
            </w:pPr>
            <w:r w:rsidRPr="00425E2D">
              <w:rPr>
                <w:sz w:val="20"/>
              </w:rPr>
              <w:t xml:space="preserve">E118 </w:t>
            </w:r>
          </w:p>
        </w:tc>
        <w:tc>
          <w:tcPr>
            <w:tcW w:w="3780" w:type="dxa"/>
            <w:tcBorders>
              <w:top w:val="single" w:sz="4" w:space="0" w:color="000000"/>
              <w:left w:val="single" w:sz="4" w:space="0" w:color="000000"/>
              <w:bottom w:val="single" w:sz="4" w:space="0" w:color="000000"/>
              <w:right w:val="single" w:sz="4" w:space="0" w:color="000000"/>
            </w:tcBorders>
          </w:tcPr>
          <w:p w14:paraId="24CC6212" w14:textId="77777777" w:rsidR="00425E2D" w:rsidRPr="00425E2D" w:rsidRDefault="00425E2D" w:rsidP="00425E2D">
            <w:pPr>
              <w:spacing w:line="259" w:lineRule="auto"/>
              <w:ind w:left="4" w:firstLine="1"/>
            </w:pPr>
            <w:r w:rsidRPr="00425E2D">
              <w:rPr>
                <w:sz w:val="20"/>
              </w:rPr>
              <w:t xml:space="preserve">Type 2 diabetes mellitus with unspecified complications </w:t>
            </w:r>
          </w:p>
        </w:tc>
      </w:tr>
      <w:tr w:rsidR="00425E2D" w:rsidRPr="00425E2D" w14:paraId="4774CF0A" w14:textId="77777777" w:rsidTr="00425E2D">
        <w:trPr>
          <w:trHeight w:val="240"/>
        </w:trPr>
        <w:tc>
          <w:tcPr>
            <w:tcW w:w="1266" w:type="dxa"/>
            <w:vMerge w:val="restart"/>
            <w:tcBorders>
              <w:top w:val="single" w:sz="4" w:space="0" w:color="000000"/>
              <w:left w:val="single" w:sz="4" w:space="0" w:color="000000"/>
              <w:bottom w:val="single" w:sz="4" w:space="0" w:color="000000"/>
              <w:right w:val="single" w:sz="4" w:space="0" w:color="000000"/>
            </w:tcBorders>
          </w:tcPr>
          <w:p w14:paraId="2425B6E1" w14:textId="77777777" w:rsidR="00425E2D" w:rsidRPr="00425E2D" w:rsidRDefault="00425E2D" w:rsidP="00425E2D">
            <w:pPr>
              <w:spacing w:line="259" w:lineRule="auto"/>
              <w:ind w:left="4"/>
            </w:pPr>
            <w:r w:rsidRPr="00425E2D">
              <w:rPr>
                <w:sz w:val="20"/>
              </w:rPr>
              <w:t xml:space="preserve">3) uncontrolled diabetes without complications (e.g., high glucose concentrations) </w:t>
            </w:r>
          </w:p>
        </w:tc>
        <w:tc>
          <w:tcPr>
            <w:tcW w:w="3869" w:type="dxa"/>
            <w:gridSpan w:val="2"/>
            <w:tcBorders>
              <w:top w:val="single" w:sz="4" w:space="0" w:color="000000"/>
              <w:left w:val="single" w:sz="4" w:space="0" w:color="000000"/>
              <w:bottom w:val="single" w:sz="4" w:space="0" w:color="000000"/>
              <w:right w:val="single" w:sz="4" w:space="0" w:color="000000"/>
            </w:tcBorders>
          </w:tcPr>
          <w:p w14:paraId="55E59FD7" w14:textId="77777777" w:rsidR="00425E2D" w:rsidRPr="00425E2D" w:rsidRDefault="00425E2D" w:rsidP="00425E2D">
            <w:pPr>
              <w:spacing w:line="259" w:lineRule="auto"/>
              <w:ind w:left="1"/>
            </w:pPr>
            <w:r w:rsidRPr="00425E2D">
              <w:rPr>
                <w:sz w:val="20"/>
              </w:rPr>
              <w:t xml:space="preserve">ICD-9-CM </w:t>
            </w:r>
          </w:p>
        </w:tc>
        <w:tc>
          <w:tcPr>
            <w:tcW w:w="4680" w:type="dxa"/>
            <w:gridSpan w:val="2"/>
            <w:tcBorders>
              <w:top w:val="single" w:sz="4" w:space="0" w:color="000000"/>
              <w:left w:val="single" w:sz="4" w:space="0" w:color="000000"/>
              <w:bottom w:val="single" w:sz="4" w:space="0" w:color="000000"/>
              <w:right w:val="single" w:sz="4" w:space="0" w:color="000000"/>
            </w:tcBorders>
          </w:tcPr>
          <w:p w14:paraId="6531ED98" w14:textId="77777777" w:rsidR="00425E2D" w:rsidRPr="00425E2D" w:rsidRDefault="00425E2D" w:rsidP="00425E2D">
            <w:pPr>
              <w:spacing w:line="259" w:lineRule="auto"/>
              <w:ind w:left="4"/>
            </w:pPr>
            <w:r w:rsidRPr="00425E2D">
              <w:rPr>
                <w:sz w:val="20"/>
              </w:rPr>
              <w:t xml:space="preserve">ICD-10-CM </w:t>
            </w:r>
          </w:p>
        </w:tc>
      </w:tr>
      <w:tr w:rsidR="00425E2D" w:rsidRPr="00425E2D" w14:paraId="39E28EF6" w14:textId="77777777" w:rsidTr="00425E2D">
        <w:trPr>
          <w:trHeight w:val="470"/>
        </w:trPr>
        <w:tc>
          <w:tcPr>
            <w:tcW w:w="1266" w:type="dxa"/>
            <w:vMerge/>
            <w:tcBorders>
              <w:top w:val="nil"/>
              <w:left w:val="single" w:sz="4" w:space="0" w:color="000000"/>
              <w:bottom w:val="nil"/>
              <w:right w:val="single" w:sz="4" w:space="0" w:color="000000"/>
            </w:tcBorders>
          </w:tcPr>
          <w:p w14:paraId="67377EE8"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570C8709" w14:textId="77777777" w:rsidR="00425E2D" w:rsidRPr="00425E2D" w:rsidRDefault="00425E2D" w:rsidP="00425E2D">
            <w:pPr>
              <w:spacing w:line="259" w:lineRule="auto"/>
              <w:ind w:left="1"/>
            </w:pPr>
            <w:r w:rsidRPr="00425E2D">
              <w:rPr>
                <w:sz w:val="20"/>
              </w:rPr>
              <w:t xml:space="preserve">25002 </w:t>
            </w:r>
          </w:p>
        </w:tc>
        <w:tc>
          <w:tcPr>
            <w:tcW w:w="3149" w:type="dxa"/>
            <w:tcBorders>
              <w:top w:val="single" w:sz="4" w:space="0" w:color="000000"/>
              <w:left w:val="single" w:sz="4" w:space="0" w:color="000000"/>
              <w:bottom w:val="single" w:sz="4" w:space="0" w:color="000000"/>
              <w:right w:val="single" w:sz="4" w:space="0" w:color="000000"/>
            </w:tcBorders>
          </w:tcPr>
          <w:p w14:paraId="16A54EAC" w14:textId="77777777" w:rsidR="00425E2D" w:rsidRPr="00425E2D" w:rsidRDefault="00425E2D" w:rsidP="00425E2D">
            <w:pPr>
              <w:spacing w:line="259" w:lineRule="auto"/>
              <w:ind w:left="1"/>
            </w:pPr>
            <w:r w:rsidRPr="00425E2D">
              <w:rPr>
                <w:sz w:val="20"/>
              </w:rPr>
              <w:t xml:space="preserve">DMII WO CMP UNCTRLD </w:t>
            </w:r>
          </w:p>
        </w:tc>
        <w:tc>
          <w:tcPr>
            <w:tcW w:w="900" w:type="dxa"/>
            <w:tcBorders>
              <w:top w:val="single" w:sz="4" w:space="0" w:color="000000"/>
              <w:left w:val="single" w:sz="4" w:space="0" w:color="000000"/>
              <w:bottom w:val="single" w:sz="4" w:space="0" w:color="000000"/>
              <w:right w:val="single" w:sz="4" w:space="0" w:color="000000"/>
            </w:tcBorders>
          </w:tcPr>
          <w:p w14:paraId="5EC7CD43" w14:textId="77777777" w:rsidR="00425E2D" w:rsidRPr="00425E2D" w:rsidRDefault="00425E2D" w:rsidP="00425E2D">
            <w:pPr>
              <w:spacing w:line="259" w:lineRule="auto"/>
              <w:ind w:left="1"/>
            </w:pPr>
            <w:r w:rsidRPr="00425E2D">
              <w:rPr>
                <w:sz w:val="20"/>
              </w:rPr>
              <w:t xml:space="preserve">E1065 </w:t>
            </w:r>
          </w:p>
        </w:tc>
        <w:tc>
          <w:tcPr>
            <w:tcW w:w="3780" w:type="dxa"/>
            <w:tcBorders>
              <w:top w:val="single" w:sz="4" w:space="0" w:color="000000"/>
              <w:left w:val="single" w:sz="4" w:space="0" w:color="000000"/>
              <w:bottom w:val="single" w:sz="4" w:space="0" w:color="000000"/>
              <w:right w:val="single" w:sz="4" w:space="0" w:color="000000"/>
            </w:tcBorders>
          </w:tcPr>
          <w:p w14:paraId="321A66B2" w14:textId="77777777" w:rsidR="00425E2D" w:rsidRPr="00425E2D" w:rsidRDefault="00425E2D" w:rsidP="00425E2D">
            <w:pPr>
              <w:spacing w:line="259" w:lineRule="auto"/>
              <w:ind w:left="4" w:right="13" w:hanging="4"/>
            </w:pPr>
            <w:r w:rsidRPr="00425E2D">
              <w:rPr>
                <w:sz w:val="20"/>
              </w:rPr>
              <w:t xml:space="preserve">Type 1 diabetes mellitus with hyperglycemia </w:t>
            </w:r>
            <w:r w:rsidRPr="00425E2D">
              <w:rPr>
                <w:sz w:val="20"/>
              </w:rPr>
              <w:tab/>
              <w:t xml:space="preserve"> </w:t>
            </w:r>
          </w:p>
        </w:tc>
      </w:tr>
      <w:tr w:rsidR="00425E2D" w:rsidRPr="00425E2D" w14:paraId="4C5F595E" w14:textId="77777777" w:rsidTr="00425E2D">
        <w:trPr>
          <w:trHeight w:val="470"/>
        </w:trPr>
        <w:tc>
          <w:tcPr>
            <w:tcW w:w="1266" w:type="dxa"/>
            <w:vMerge/>
            <w:tcBorders>
              <w:top w:val="nil"/>
              <w:left w:val="single" w:sz="4" w:space="0" w:color="000000"/>
              <w:bottom w:val="nil"/>
              <w:right w:val="single" w:sz="4" w:space="0" w:color="000000"/>
            </w:tcBorders>
          </w:tcPr>
          <w:p w14:paraId="4393341B"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tcPr>
          <w:p w14:paraId="0142C741" w14:textId="77777777" w:rsidR="00425E2D" w:rsidRPr="00425E2D" w:rsidRDefault="00425E2D" w:rsidP="00425E2D">
            <w:pPr>
              <w:spacing w:line="259" w:lineRule="auto"/>
              <w:ind w:left="1"/>
            </w:pPr>
            <w:r w:rsidRPr="00425E2D">
              <w:rPr>
                <w:sz w:val="20"/>
              </w:rPr>
              <w:t xml:space="preserve">25003 </w:t>
            </w:r>
          </w:p>
        </w:tc>
        <w:tc>
          <w:tcPr>
            <w:tcW w:w="3149" w:type="dxa"/>
            <w:tcBorders>
              <w:top w:val="single" w:sz="4" w:space="0" w:color="000000"/>
              <w:left w:val="single" w:sz="4" w:space="0" w:color="000000"/>
              <w:bottom w:val="single" w:sz="4" w:space="0" w:color="000000"/>
              <w:right w:val="single" w:sz="4" w:space="0" w:color="000000"/>
            </w:tcBorders>
          </w:tcPr>
          <w:p w14:paraId="79E2BB1D" w14:textId="77777777" w:rsidR="00425E2D" w:rsidRPr="00425E2D" w:rsidRDefault="00425E2D" w:rsidP="00425E2D">
            <w:pPr>
              <w:spacing w:line="259" w:lineRule="auto"/>
              <w:ind w:left="1"/>
            </w:pPr>
            <w:r w:rsidRPr="00425E2D">
              <w:rPr>
                <w:sz w:val="20"/>
              </w:rPr>
              <w:t xml:space="preserve">DMI WO CMP UNCNTRLD </w:t>
            </w:r>
          </w:p>
        </w:tc>
        <w:tc>
          <w:tcPr>
            <w:tcW w:w="900" w:type="dxa"/>
            <w:tcBorders>
              <w:top w:val="single" w:sz="4" w:space="0" w:color="000000"/>
              <w:left w:val="single" w:sz="4" w:space="0" w:color="000000"/>
              <w:bottom w:val="single" w:sz="4" w:space="0" w:color="000000"/>
              <w:right w:val="single" w:sz="4" w:space="0" w:color="000000"/>
            </w:tcBorders>
          </w:tcPr>
          <w:p w14:paraId="0A3131B7" w14:textId="77777777" w:rsidR="00425E2D" w:rsidRPr="00425E2D" w:rsidRDefault="00425E2D" w:rsidP="00425E2D">
            <w:pPr>
              <w:spacing w:line="259" w:lineRule="auto"/>
              <w:ind w:left="1"/>
            </w:pPr>
            <w:r w:rsidRPr="00425E2D">
              <w:rPr>
                <w:sz w:val="20"/>
              </w:rPr>
              <w:t xml:space="preserve">E1165 </w:t>
            </w:r>
          </w:p>
        </w:tc>
        <w:tc>
          <w:tcPr>
            <w:tcW w:w="3780" w:type="dxa"/>
            <w:tcBorders>
              <w:top w:val="single" w:sz="4" w:space="0" w:color="000000"/>
              <w:left w:val="single" w:sz="4" w:space="0" w:color="000000"/>
              <w:bottom w:val="single" w:sz="4" w:space="0" w:color="000000"/>
              <w:right w:val="single" w:sz="4" w:space="0" w:color="000000"/>
            </w:tcBorders>
          </w:tcPr>
          <w:p w14:paraId="1C4CE0F8" w14:textId="77777777" w:rsidR="00425E2D" w:rsidRPr="00425E2D" w:rsidRDefault="00425E2D" w:rsidP="00425E2D">
            <w:pPr>
              <w:spacing w:line="259" w:lineRule="auto"/>
              <w:ind w:left="4" w:right="13" w:hanging="2"/>
            </w:pPr>
            <w:r w:rsidRPr="00425E2D">
              <w:rPr>
                <w:sz w:val="20"/>
              </w:rPr>
              <w:t xml:space="preserve">Type 2 diabetes mellitus with hyperglycemia </w:t>
            </w:r>
          </w:p>
        </w:tc>
      </w:tr>
      <w:tr w:rsidR="00425E2D" w:rsidRPr="00425E2D" w14:paraId="5BE5EFAC" w14:textId="77777777" w:rsidTr="00425E2D">
        <w:trPr>
          <w:trHeight w:val="470"/>
        </w:trPr>
        <w:tc>
          <w:tcPr>
            <w:tcW w:w="1266" w:type="dxa"/>
            <w:vMerge/>
            <w:tcBorders>
              <w:top w:val="nil"/>
              <w:left w:val="single" w:sz="4" w:space="0" w:color="000000"/>
              <w:bottom w:val="nil"/>
              <w:right w:val="single" w:sz="4" w:space="0" w:color="000000"/>
            </w:tcBorders>
          </w:tcPr>
          <w:p w14:paraId="00F44BBC" w14:textId="77777777" w:rsidR="00425E2D" w:rsidRPr="00425E2D" w:rsidRDefault="00425E2D" w:rsidP="00425E2D">
            <w:pPr>
              <w:spacing w:after="160" w:line="259" w:lineRule="auto"/>
            </w:pPr>
          </w:p>
        </w:tc>
        <w:tc>
          <w:tcPr>
            <w:tcW w:w="3869" w:type="dxa"/>
            <w:gridSpan w:val="2"/>
            <w:vMerge w:val="restart"/>
            <w:tcBorders>
              <w:top w:val="single" w:sz="4" w:space="0" w:color="000000"/>
              <w:left w:val="single" w:sz="4" w:space="0" w:color="000000"/>
              <w:bottom w:val="single" w:sz="4" w:space="0" w:color="000000"/>
              <w:right w:val="single" w:sz="4" w:space="0" w:color="000000"/>
            </w:tcBorders>
          </w:tcPr>
          <w:p w14:paraId="370A23F2"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B11BAAF" w14:textId="77777777" w:rsidR="00425E2D" w:rsidRPr="00425E2D" w:rsidRDefault="00425E2D" w:rsidP="00425E2D">
            <w:pPr>
              <w:spacing w:line="259" w:lineRule="auto"/>
              <w:ind w:left="4"/>
            </w:pPr>
            <w:r w:rsidRPr="00425E2D">
              <w:rPr>
                <w:sz w:val="20"/>
              </w:rPr>
              <w:t xml:space="preserve">E10649 </w:t>
            </w:r>
          </w:p>
        </w:tc>
        <w:tc>
          <w:tcPr>
            <w:tcW w:w="3780" w:type="dxa"/>
            <w:tcBorders>
              <w:top w:val="single" w:sz="4" w:space="0" w:color="000000"/>
              <w:left w:val="single" w:sz="4" w:space="0" w:color="000000"/>
              <w:bottom w:val="single" w:sz="4" w:space="0" w:color="000000"/>
              <w:right w:val="single" w:sz="4" w:space="0" w:color="000000"/>
            </w:tcBorders>
          </w:tcPr>
          <w:p w14:paraId="12337A42" w14:textId="77777777" w:rsidR="00425E2D" w:rsidRPr="00425E2D" w:rsidRDefault="00425E2D" w:rsidP="00425E2D">
            <w:pPr>
              <w:spacing w:line="259" w:lineRule="auto"/>
              <w:ind w:left="4" w:firstLine="1"/>
            </w:pPr>
            <w:r w:rsidRPr="00425E2D">
              <w:rPr>
                <w:sz w:val="20"/>
              </w:rPr>
              <w:t xml:space="preserve">Type 1 diabetes mellitus with hypoglycemia without coma </w:t>
            </w:r>
          </w:p>
        </w:tc>
      </w:tr>
      <w:tr w:rsidR="00425E2D" w:rsidRPr="00425E2D" w14:paraId="62A8D680"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1F286E15" w14:textId="77777777" w:rsidR="00425E2D" w:rsidRPr="00425E2D" w:rsidRDefault="00425E2D" w:rsidP="00425E2D">
            <w:pPr>
              <w:spacing w:after="160" w:line="259" w:lineRule="auto"/>
            </w:pPr>
          </w:p>
        </w:tc>
        <w:tc>
          <w:tcPr>
            <w:tcW w:w="0" w:type="auto"/>
            <w:gridSpan w:val="2"/>
            <w:vMerge/>
            <w:tcBorders>
              <w:top w:val="nil"/>
              <w:left w:val="single" w:sz="4" w:space="0" w:color="000000"/>
              <w:bottom w:val="single" w:sz="4" w:space="0" w:color="000000"/>
              <w:right w:val="single" w:sz="4" w:space="0" w:color="000000"/>
            </w:tcBorders>
          </w:tcPr>
          <w:p w14:paraId="6D13D1E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C676BB2" w14:textId="77777777" w:rsidR="00425E2D" w:rsidRPr="00425E2D" w:rsidRDefault="00425E2D" w:rsidP="00425E2D">
            <w:pPr>
              <w:spacing w:line="259" w:lineRule="auto"/>
              <w:ind w:left="4"/>
            </w:pPr>
            <w:r w:rsidRPr="00425E2D">
              <w:rPr>
                <w:sz w:val="20"/>
              </w:rPr>
              <w:t xml:space="preserve">E11649 </w:t>
            </w:r>
          </w:p>
        </w:tc>
        <w:tc>
          <w:tcPr>
            <w:tcW w:w="3780" w:type="dxa"/>
            <w:tcBorders>
              <w:top w:val="single" w:sz="4" w:space="0" w:color="000000"/>
              <w:left w:val="single" w:sz="4" w:space="0" w:color="000000"/>
              <w:bottom w:val="single" w:sz="4" w:space="0" w:color="000000"/>
              <w:right w:val="single" w:sz="4" w:space="0" w:color="000000"/>
            </w:tcBorders>
          </w:tcPr>
          <w:p w14:paraId="169B661B" w14:textId="77777777" w:rsidR="00425E2D" w:rsidRPr="00425E2D" w:rsidRDefault="00425E2D" w:rsidP="00425E2D">
            <w:pPr>
              <w:spacing w:line="259" w:lineRule="auto"/>
              <w:ind w:left="3" w:hanging="1"/>
            </w:pPr>
            <w:r w:rsidRPr="00425E2D">
              <w:rPr>
                <w:sz w:val="20"/>
              </w:rPr>
              <w:t xml:space="preserve">Type 2 diabetes mellitus with hypoglycemia without coma </w:t>
            </w:r>
          </w:p>
        </w:tc>
      </w:tr>
      <w:tr w:rsidR="00425E2D" w:rsidRPr="00425E2D" w14:paraId="2970B3CF" w14:textId="77777777" w:rsidTr="00425E2D">
        <w:trPr>
          <w:trHeight w:val="240"/>
        </w:trPr>
        <w:tc>
          <w:tcPr>
            <w:tcW w:w="1266" w:type="dxa"/>
            <w:vMerge w:val="restart"/>
            <w:tcBorders>
              <w:top w:val="single" w:sz="4" w:space="0" w:color="000000"/>
              <w:left w:val="single" w:sz="4" w:space="0" w:color="000000"/>
              <w:bottom w:val="single" w:sz="4" w:space="0" w:color="000000"/>
              <w:right w:val="single" w:sz="4" w:space="0" w:color="000000"/>
            </w:tcBorders>
          </w:tcPr>
          <w:p w14:paraId="0239CB4A" w14:textId="77777777" w:rsidR="00425E2D" w:rsidRPr="00425E2D" w:rsidRDefault="00425E2D" w:rsidP="00425E2D">
            <w:pPr>
              <w:spacing w:after="2" w:line="238" w:lineRule="auto"/>
              <w:ind w:left="4"/>
            </w:pPr>
            <w:r w:rsidRPr="00425E2D">
              <w:rPr>
                <w:sz w:val="20"/>
              </w:rPr>
              <w:t xml:space="preserve">4) diabetes-related lower-extremity </w:t>
            </w:r>
          </w:p>
          <w:p w14:paraId="7E3880BD" w14:textId="77777777" w:rsidR="00425E2D" w:rsidRPr="00425E2D" w:rsidRDefault="00425E2D" w:rsidP="00425E2D">
            <w:pPr>
              <w:spacing w:line="259" w:lineRule="auto"/>
              <w:ind w:left="4"/>
            </w:pPr>
            <w:r w:rsidRPr="00425E2D">
              <w:rPr>
                <w:sz w:val="20"/>
              </w:rPr>
              <w:t xml:space="preserve">amputations  </w:t>
            </w:r>
          </w:p>
          <w:p w14:paraId="58AFCEF8" w14:textId="77777777" w:rsidR="00425E2D" w:rsidRPr="00425E2D" w:rsidRDefault="00425E2D" w:rsidP="00425E2D">
            <w:pPr>
              <w:spacing w:line="259" w:lineRule="auto"/>
              <w:ind w:left="4"/>
            </w:pPr>
            <w:r w:rsidRPr="00425E2D">
              <w:rPr>
                <w:sz w:val="20"/>
              </w:rPr>
              <w:t xml:space="preserve">  </w:t>
            </w:r>
          </w:p>
        </w:tc>
        <w:tc>
          <w:tcPr>
            <w:tcW w:w="3869" w:type="dxa"/>
            <w:gridSpan w:val="2"/>
            <w:tcBorders>
              <w:top w:val="single" w:sz="4" w:space="0" w:color="000000"/>
              <w:left w:val="single" w:sz="4" w:space="0" w:color="000000"/>
              <w:bottom w:val="single" w:sz="4" w:space="0" w:color="000000"/>
              <w:right w:val="single" w:sz="4" w:space="0" w:color="000000"/>
            </w:tcBorders>
          </w:tcPr>
          <w:p w14:paraId="6BA3D7AF" w14:textId="77777777" w:rsidR="00425E2D" w:rsidRPr="00425E2D" w:rsidRDefault="00425E2D" w:rsidP="00425E2D">
            <w:pPr>
              <w:spacing w:line="259" w:lineRule="auto"/>
              <w:ind w:left="1"/>
            </w:pPr>
            <w:r w:rsidRPr="00425E2D">
              <w:rPr>
                <w:sz w:val="20"/>
              </w:rPr>
              <w:t xml:space="preserve">ICD-9-PC </w:t>
            </w:r>
          </w:p>
        </w:tc>
        <w:tc>
          <w:tcPr>
            <w:tcW w:w="4680" w:type="dxa"/>
            <w:gridSpan w:val="2"/>
            <w:tcBorders>
              <w:top w:val="single" w:sz="4" w:space="0" w:color="000000"/>
              <w:left w:val="single" w:sz="4" w:space="0" w:color="000000"/>
              <w:bottom w:val="single" w:sz="4" w:space="0" w:color="000000"/>
              <w:right w:val="single" w:sz="4" w:space="0" w:color="000000"/>
            </w:tcBorders>
          </w:tcPr>
          <w:p w14:paraId="07963B61" w14:textId="77777777" w:rsidR="00425E2D" w:rsidRPr="00425E2D" w:rsidRDefault="00425E2D" w:rsidP="00425E2D">
            <w:pPr>
              <w:spacing w:line="259" w:lineRule="auto"/>
              <w:ind w:left="4"/>
            </w:pPr>
            <w:r w:rsidRPr="00425E2D">
              <w:rPr>
                <w:sz w:val="20"/>
              </w:rPr>
              <w:t xml:space="preserve">ICD-10-PC </w:t>
            </w:r>
          </w:p>
        </w:tc>
      </w:tr>
      <w:tr w:rsidR="00425E2D" w:rsidRPr="00425E2D" w14:paraId="5A48B01D" w14:textId="77777777" w:rsidTr="00425E2D">
        <w:trPr>
          <w:trHeight w:val="468"/>
        </w:trPr>
        <w:tc>
          <w:tcPr>
            <w:tcW w:w="1266" w:type="dxa"/>
            <w:vMerge/>
            <w:tcBorders>
              <w:top w:val="nil"/>
              <w:left w:val="single" w:sz="4" w:space="0" w:color="000000"/>
              <w:bottom w:val="nil"/>
              <w:right w:val="single" w:sz="4" w:space="0" w:color="000000"/>
            </w:tcBorders>
          </w:tcPr>
          <w:p w14:paraId="63AECF2F"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444F26C0" w14:textId="77777777" w:rsidR="00425E2D" w:rsidRPr="00425E2D" w:rsidRDefault="00425E2D" w:rsidP="00425E2D">
            <w:pPr>
              <w:spacing w:line="259" w:lineRule="auto"/>
              <w:ind w:left="1"/>
            </w:pPr>
            <w:r w:rsidRPr="00425E2D">
              <w:rPr>
                <w:sz w:val="20"/>
              </w:rPr>
              <w:t xml:space="preserve">8410 </w:t>
            </w:r>
          </w:p>
        </w:tc>
        <w:tc>
          <w:tcPr>
            <w:tcW w:w="3149" w:type="dxa"/>
            <w:tcBorders>
              <w:top w:val="single" w:sz="4" w:space="0" w:color="000000"/>
              <w:left w:val="single" w:sz="4" w:space="0" w:color="000000"/>
              <w:bottom w:val="single" w:sz="4" w:space="0" w:color="000000"/>
              <w:right w:val="single" w:sz="4" w:space="0" w:color="000000"/>
            </w:tcBorders>
            <w:vAlign w:val="center"/>
          </w:tcPr>
          <w:p w14:paraId="2B8E6413" w14:textId="77777777" w:rsidR="00425E2D" w:rsidRPr="00425E2D" w:rsidRDefault="00425E2D" w:rsidP="00425E2D">
            <w:pPr>
              <w:spacing w:line="259" w:lineRule="auto"/>
              <w:ind w:left="1"/>
              <w:jc w:val="both"/>
            </w:pPr>
            <w:r w:rsidRPr="00425E2D">
              <w:rPr>
                <w:sz w:val="20"/>
              </w:rPr>
              <w:t xml:space="preserve">LOWER LIMB AMPUTATIONOS </w:t>
            </w:r>
          </w:p>
        </w:tc>
        <w:tc>
          <w:tcPr>
            <w:tcW w:w="900" w:type="dxa"/>
            <w:tcBorders>
              <w:top w:val="single" w:sz="4" w:space="0" w:color="000000"/>
              <w:left w:val="single" w:sz="4" w:space="0" w:color="000000"/>
              <w:bottom w:val="single" w:sz="4" w:space="0" w:color="000000"/>
              <w:right w:val="single" w:sz="4" w:space="0" w:color="000000"/>
            </w:tcBorders>
          </w:tcPr>
          <w:p w14:paraId="10A1FBF4" w14:textId="77777777" w:rsidR="00425E2D" w:rsidRPr="00425E2D" w:rsidRDefault="00425E2D" w:rsidP="00425E2D">
            <w:pPr>
              <w:spacing w:line="259" w:lineRule="auto"/>
              <w:ind w:left="4"/>
            </w:pPr>
            <w:r w:rsidRPr="00425E2D">
              <w:rPr>
                <w:sz w:val="20"/>
              </w:rPr>
              <w:t>0Y620Z</w:t>
            </w:r>
          </w:p>
          <w:p w14:paraId="314B8B52" w14:textId="77777777" w:rsidR="00425E2D" w:rsidRPr="00425E2D" w:rsidRDefault="00425E2D" w:rsidP="00425E2D">
            <w:pPr>
              <w:spacing w:line="259" w:lineRule="auto"/>
              <w:ind w:left="4"/>
            </w:pPr>
            <w:r w:rsidRPr="00425E2D">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3A2C8DCC" w14:textId="77777777" w:rsidR="00425E2D" w:rsidRPr="00425E2D" w:rsidRDefault="00425E2D" w:rsidP="00425E2D">
            <w:pPr>
              <w:spacing w:line="259" w:lineRule="auto"/>
              <w:ind w:left="4"/>
            </w:pPr>
            <w:r w:rsidRPr="00425E2D">
              <w:rPr>
                <w:sz w:val="20"/>
              </w:rPr>
              <w:t xml:space="preserve">Detachment at Right Hindquarter, Open Approach </w:t>
            </w:r>
          </w:p>
        </w:tc>
      </w:tr>
      <w:tr w:rsidR="00425E2D" w:rsidRPr="00425E2D" w14:paraId="74744932" w14:textId="77777777" w:rsidTr="00425E2D">
        <w:trPr>
          <w:trHeight w:val="470"/>
        </w:trPr>
        <w:tc>
          <w:tcPr>
            <w:tcW w:w="1266" w:type="dxa"/>
            <w:vMerge/>
            <w:tcBorders>
              <w:top w:val="nil"/>
              <w:left w:val="single" w:sz="4" w:space="0" w:color="000000"/>
              <w:bottom w:val="nil"/>
              <w:right w:val="single" w:sz="4" w:space="0" w:color="000000"/>
            </w:tcBorders>
          </w:tcPr>
          <w:p w14:paraId="31991CAE"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59EE1860" w14:textId="77777777" w:rsidR="00425E2D" w:rsidRPr="00425E2D" w:rsidRDefault="00425E2D" w:rsidP="00425E2D">
            <w:pPr>
              <w:spacing w:line="259" w:lineRule="auto"/>
              <w:ind w:left="1"/>
            </w:pPr>
            <w:r w:rsidRPr="00425E2D">
              <w:rPr>
                <w:sz w:val="20"/>
              </w:rPr>
              <w:t xml:space="preserve">8412 </w:t>
            </w:r>
          </w:p>
        </w:tc>
        <w:tc>
          <w:tcPr>
            <w:tcW w:w="3149" w:type="dxa"/>
            <w:tcBorders>
              <w:top w:val="single" w:sz="4" w:space="0" w:color="000000"/>
              <w:left w:val="single" w:sz="4" w:space="0" w:color="000000"/>
              <w:bottom w:val="single" w:sz="4" w:space="0" w:color="000000"/>
              <w:right w:val="single" w:sz="4" w:space="0" w:color="000000"/>
            </w:tcBorders>
            <w:vAlign w:val="center"/>
          </w:tcPr>
          <w:p w14:paraId="1E29FA90" w14:textId="77777777" w:rsidR="00425E2D" w:rsidRPr="00425E2D" w:rsidRDefault="00425E2D" w:rsidP="00425E2D">
            <w:pPr>
              <w:spacing w:line="259" w:lineRule="auto"/>
              <w:ind w:left="1"/>
              <w:jc w:val="both"/>
            </w:pPr>
            <w:r w:rsidRPr="00425E2D">
              <w:rPr>
                <w:sz w:val="20"/>
              </w:rPr>
              <w:t xml:space="preserve">AMPUTATION THROUGH FOOT </w:t>
            </w:r>
          </w:p>
        </w:tc>
        <w:tc>
          <w:tcPr>
            <w:tcW w:w="900" w:type="dxa"/>
            <w:tcBorders>
              <w:top w:val="single" w:sz="4" w:space="0" w:color="000000"/>
              <w:left w:val="single" w:sz="4" w:space="0" w:color="000000"/>
              <w:bottom w:val="single" w:sz="4" w:space="0" w:color="000000"/>
              <w:right w:val="single" w:sz="4" w:space="0" w:color="000000"/>
            </w:tcBorders>
          </w:tcPr>
          <w:p w14:paraId="4B7E1811" w14:textId="77777777" w:rsidR="00425E2D" w:rsidRPr="00425E2D" w:rsidRDefault="00425E2D" w:rsidP="00425E2D">
            <w:pPr>
              <w:spacing w:line="259" w:lineRule="auto"/>
              <w:ind w:left="4"/>
            </w:pPr>
            <w:r w:rsidRPr="00425E2D">
              <w:rPr>
                <w:sz w:val="20"/>
              </w:rPr>
              <w:t>0Y630Z</w:t>
            </w:r>
          </w:p>
          <w:p w14:paraId="3F6E0F08" w14:textId="77777777" w:rsidR="00425E2D" w:rsidRPr="00425E2D" w:rsidRDefault="00425E2D" w:rsidP="00425E2D">
            <w:pPr>
              <w:spacing w:line="259" w:lineRule="auto"/>
              <w:ind w:left="4"/>
            </w:pPr>
            <w:r w:rsidRPr="00425E2D">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7C436AFD" w14:textId="77777777" w:rsidR="00425E2D" w:rsidRPr="00425E2D" w:rsidRDefault="00425E2D" w:rsidP="00425E2D">
            <w:pPr>
              <w:spacing w:line="259" w:lineRule="auto"/>
              <w:ind w:left="4"/>
            </w:pPr>
            <w:r w:rsidRPr="00425E2D">
              <w:rPr>
                <w:sz w:val="20"/>
              </w:rPr>
              <w:t xml:space="preserve">Detachment at Left Hindquarter, Open </w:t>
            </w:r>
          </w:p>
          <w:p w14:paraId="416C57E2" w14:textId="77777777" w:rsidR="00425E2D" w:rsidRPr="00425E2D" w:rsidRDefault="00425E2D" w:rsidP="00425E2D">
            <w:pPr>
              <w:spacing w:line="259" w:lineRule="auto"/>
              <w:ind w:left="4"/>
            </w:pPr>
            <w:r w:rsidRPr="00425E2D">
              <w:rPr>
                <w:sz w:val="20"/>
              </w:rPr>
              <w:t xml:space="preserve">Approach </w:t>
            </w:r>
          </w:p>
        </w:tc>
      </w:tr>
      <w:tr w:rsidR="00425E2D" w:rsidRPr="00425E2D" w14:paraId="7A16E479" w14:textId="77777777" w:rsidTr="00425E2D">
        <w:trPr>
          <w:trHeight w:val="470"/>
        </w:trPr>
        <w:tc>
          <w:tcPr>
            <w:tcW w:w="1266" w:type="dxa"/>
            <w:vMerge/>
            <w:tcBorders>
              <w:top w:val="nil"/>
              <w:left w:val="single" w:sz="4" w:space="0" w:color="000000"/>
              <w:bottom w:val="nil"/>
              <w:right w:val="single" w:sz="4" w:space="0" w:color="000000"/>
            </w:tcBorders>
          </w:tcPr>
          <w:p w14:paraId="2C290A09"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3D72D350" w14:textId="77777777" w:rsidR="00425E2D" w:rsidRPr="00425E2D" w:rsidRDefault="00425E2D" w:rsidP="00425E2D">
            <w:pPr>
              <w:spacing w:line="259" w:lineRule="auto"/>
              <w:ind w:left="1"/>
            </w:pPr>
            <w:r w:rsidRPr="00425E2D">
              <w:rPr>
                <w:sz w:val="20"/>
              </w:rPr>
              <w:t xml:space="preserve">8413 </w:t>
            </w:r>
          </w:p>
        </w:tc>
        <w:tc>
          <w:tcPr>
            <w:tcW w:w="3149" w:type="dxa"/>
            <w:tcBorders>
              <w:top w:val="single" w:sz="4" w:space="0" w:color="000000"/>
              <w:left w:val="single" w:sz="4" w:space="0" w:color="000000"/>
              <w:bottom w:val="single" w:sz="4" w:space="0" w:color="000000"/>
              <w:right w:val="single" w:sz="4" w:space="0" w:color="000000"/>
            </w:tcBorders>
            <w:vAlign w:val="center"/>
          </w:tcPr>
          <w:p w14:paraId="792167F2" w14:textId="77777777" w:rsidR="00425E2D" w:rsidRPr="00425E2D" w:rsidRDefault="00425E2D" w:rsidP="00425E2D">
            <w:pPr>
              <w:spacing w:line="259" w:lineRule="auto"/>
              <w:ind w:left="1"/>
            </w:pPr>
            <w:r w:rsidRPr="00425E2D">
              <w:rPr>
                <w:sz w:val="20"/>
              </w:rPr>
              <w:t xml:space="preserve">DISARTICULATION OF ANKLE </w:t>
            </w:r>
          </w:p>
        </w:tc>
        <w:tc>
          <w:tcPr>
            <w:tcW w:w="900" w:type="dxa"/>
            <w:tcBorders>
              <w:top w:val="single" w:sz="4" w:space="0" w:color="000000"/>
              <w:left w:val="single" w:sz="4" w:space="0" w:color="000000"/>
              <w:bottom w:val="single" w:sz="4" w:space="0" w:color="000000"/>
              <w:right w:val="single" w:sz="4" w:space="0" w:color="000000"/>
            </w:tcBorders>
          </w:tcPr>
          <w:p w14:paraId="119D9E7C" w14:textId="77777777" w:rsidR="00425E2D" w:rsidRPr="00425E2D" w:rsidRDefault="00425E2D" w:rsidP="00425E2D">
            <w:pPr>
              <w:spacing w:line="259" w:lineRule="auto"/>
              <w:ind w:left="4"/>
            </w:pPr>
            <w:r w:rsidRPr="00425E2D">
              <w:rPr>
                <w:sz w:val="20"/>
              </w:rPr>
              <w:t>0Y640Z</w:t>
            </w:r>
          </w:p>
          <w:p w14:paraId="66D5C05A" w14:textId="77777777" w:rsidR="00425E2D" w:rsidRPr="00425E2D" w:rsidRDefault="00425E2D" w:rsidP="00425E2D">
            <w:pPr>
              <w:spacing w:line="259" w:lineRule="auto"/>
              <w:ind w:left="4"/>
            </w:pPr>
            <w:r w:rsidRPr="00425E2D">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31413D93" w14:textId="77777777" w:rsidR="00425E2D" w:rsidRPr="00425E2D" w:rsidRDefault="00425E2D" w:rsidP="00425E2D">
            <w:pPr>
              <w:spacing w:line="259" w:lineRule="auto"/>
              <w:ind w:left="4"/>
            </w:pPr>
            <w:r w:rsidRPr="00425E2D">
              <w:rPr>
                <w:sz w:val="20"/>
              </w:rPr>
              <w:t xml:space="preserve">Detachment at Bilateral Hindquarter, Open </w:t>
            </w:r>
          </w:p>
          <w:p w14:paraId="2EE3F410" w14:textId="77777777" w:rsidR="00425E2D" w:rsidRPr="00425E2D" w:rsidRDefault="00425E2D" w:rsidP="00425E2D">
            <w:pPr>
              <w:spacing w:line="259" w:lineRule="auto"/>
              <w:ind w:left="4"/>
            </w:pPr>
            <w:r w:rsidRPr="00425E2D">
              <w:rPr>
                <w:sz w:val="20"/>
              </w:rPr>
              <w:t xml:space="preserve">Approach </w:t>
            </w:r>
          </w:p>
        </w:tc>
      </w:tr>
      <w:tr w:rsidR="00425E2D" w:rsidRPr="00425E2D" w14:paraId="5AAB8543" w14:textId="77777777" w:rsidTr="00425E2D">
        <w:trPr>
          <w:trHeight w:val="470"/>
        </w:trPr>
        <w:tc>
          <w:tcPr>
            <w:tcW w:w="1266" w:type="dxa"/>
            <w:vMerge/>
            <w:tcBorders>
              <w:top w:val="nil"/>
              <w:left w:val="single" w:sz="4" w:space="0" w:color="000000"/>
              <w:bottom w:val="nil"/>
              <w:right w:val="single" w:sz="4" w:space="0" w:color="000000"/>
            </w:tcBorders>
          </w:tcPr>
          <w:p w14:paraId="5B47EDEA"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717F22DD" w14:textId="77777777" w:rsidR="00425E2D" w:rsidRPr="00425E2D" w:rsidRDefault="00425E2D" w:rsidP="00425E2D">
            <w:pPr>
              <w:spacing w:line="259" w:lineRule="auto"/>
              <w:ind w:left="1"/>
            </w:pPr>
            <w:r w:rsidRPr="00425E2D">
              <w:rPr>
                <w:sz w:val="20"/>
              </w:rPr>
              <w:t xml:space="preserve">8414 </w:t>
            </w:r>
          </w:p>
        </w:tc>
        <w:tc>
          <w:tcPr>
            <w:tcW w:w="3149" w:type="dxa"/>
            <w:tcBorders>
              <w:top w:val="single" w:sz="4" w:space="0" w:color="000000"/>
              <w:left w:val="single" w:sz="4" w:space="0" w:color="000000"/>
              <w:bottom w:val="single" w:sz="4" w:space="0" w:color="000000"/>
              <w:right w:val="single" w:sz="4" w:space="0" w:color="000000"/>
            </w:tcBorders>
          </w:tcPr>
          <w:p w14:paraId="356977F7" w14:textId="77777777" w:rsidR="00425E2D" w:rsidRPr="00425E2D" w:rsidRDefault="00425E2D" w:rsidP="00425E2D">
            <w:pPr>
              <w:spacing w:line="259" w:lineRule="auto"/>
              <w:ind w:left="1"/>
            </w:pPr>
            <w:r w:rsidRPr="00425E2D">
              <w:rPr>
                <w:sz w:val="20"/>
              </w:rPr>
              <w:t xml:space="preserve">AMPUTAT THROUGH </w:t>
            </w:r>
          </w:p>
          <w:p w14:paraId="2A2C05FD" w14:textId="77777777" w:rsidR="00425E2D" w:rsidRPr="00425E2D" w:rsidRDefault="00425E2D" w:rsidP="00425E2D">
            <w:pPr>
              <w:spacing w:line="259" w:lineRule="auto"/>
              <w:ind w:left="1"/>
            </w:pPr>
            <w:r w:rsidRPr="00425E2D">
              <w:rPr>
                <w:sz w:val="20"/>
              </w:rPr>
              <w:t xml:space="preserve">MALLEOLI </w:t>
            </w:r>
          </w:p>
        </w:tc>
        <w:tc>
          <w:tcPr>
            <w:tcW w:w="900" w:type="dxa"/>
            <w:tcBorders>
              <w:top w:val="single" w:sz="4" w:space="0" w:color="000000"/>
              <w:left w:val="single" w:sz="4" w:space="0" w:color="000000"/>
              <w:bottom w:val="single" w:sz="4" w:space="0" w:color="000000"/>
              <w:right w:val="single" w:sz="4" w:space="0" w:color="000000"/>
            </w:tcBorders>
          </w:tcPr>
          <w:p w14:paraId="75EE8AC8" w14:textId="77777777" w:rsidR="00425E2D" w:rsidRPr="00425E2D" w:rsidRDefault="00425E2D" w:rsidP="00425E2D">
            <w:pPr>
              <w:spacing w:line="259" w:lineRule="auto"/>
              <w:ind w:left="4"/>
            </w:pPr>
            <w:r w:rsidRPr="00425E2D">
              <w:rPr>
                <w:sz w:val="20"/>
              </w:rPr>
              <w:t>0Y670Z</w:t>
            </w:r>
          </w:p>
          <w:p w14:paraId="5B4F0C9F" w14:textId="77777777" w:rsidR="00425E2D" w:rsidRPr="00425E2D" w:rsidRDefault="00425E2D" w:rsidP="00425E2D">
            <w:pPr>
              <w:spacing w:line="259" w:lineRule="auto"/>
              <w:ind w:left="4"/>
            </w:pPr>
            <w:r w:rsidRPr="00425E2D">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02A4143F" w14:textId="77777777" w:rsidR="00425E2D" w:rsidRPr="00425E2D" w:rsidRDefault="00425E2D" w:rsidP="00425E2D">
            <w:pPr>
              <w:spacing w:line="259" w:lineRule="auto"/>
              <w:ind w:left="4"/>
            </w:pPr>
            <w:r w:rsidRPr="00425E2D">
              <w:rPr>
                <w:sz w:val="20"/>
              </w:rPr>
              <w:t xml:space="preserve">Detachment at Right Femoral Region, Open </w:t>
            </w:r>
          </w:p>
          <w:p w14:paraId="6BA95840" w14:textId="77777777" w:rsidR="00425E2D" w:rsidRPr="00425E2D" w:rsidRDefault="00425E2D" w:rsidP="00425E2D">
            <w:pPr>
              <w:spacing w:line="259" w:lineRule="auto"/>
              <w:ind w:left="4"/>
            </w:pPr>
            <w:r w:rsidRPr="00425E2D">
              <w:rPr>
                <w:sz w:val="20"/>
              </w:rPr>
              <w:t xml:space="preserve">Approach </w:t>
            </w:r>
          </w:p>
        </w:tc>
      </w:tr>
      <w:tr w:rsidR="00425E2D" w:rsidRPr="00425E2D" w14:paraId="28E0DEB9" w14:textId="77777777" w:rsidTr="00425E2D">
        <w:trPr>
          <w:trHeight w:val="470"/>
        </w:trPr>
        <w:tc>
          <w:tcPr>
            <w:tcW w:w="1266" w:type="dxa"/>
            <w:vMerge/>
            <w:tcBorders>
              <w:top w:val="nil"/>
              <w:left w:val="single" w:sz="4" w:space="0" w:color="000000"/>
              <w:bottom w:val="nil"/>
              <w:right w:val="single" w:sz="4" w:space="0" w:color="000000"/>
            </w:tcBorders>
          </w:tcPr>
          <w:p w14:paraId="01244F68"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69070A1E" w14:textId="77777777" w:rsidR="00425E2D" w:rsidRPr="00425E2D" w:rsidRDefault="00425E2D" w:rsidP="00425E2D">
            <w:pPr>
              <w:spacing w:line="259" w:lineRule="auto"/>
              <w:ind w:left="1"/>
            </w:pPr>
            <w:r w:rsidRPr="00425E2D">
              <w:rPr>
                <w:sz w:val="20"/>
              </w:rPr>
              <w:t xml:space="preserve">8415 </w:t>
            </w:r>
          </w:p>
        </w:tc>
        <w:tc>
          <w:tcPr>
            <w:tcW w:w="3149" w:type="dxa"/>
            <w:tcBorders>
              <w:top w:val="single" w:sz="4" w:space="0" w:color="000000"/>
              <w:left w:val="single" w:sz="4" w:space="0" w:color="000000"/>
              <w:bottom w:val="single" w:sz="4" w:space="0" w:color="000000"/>
              <w:right w:val="single" w:sz="4" w:space="0" w:color="000000"/>
            </w:tcBorders>
            <w:vAlign w:val="center"/>
          </w:tcPr>
          <w:p w14:paraId="4E1C09B9" w14:textId="77777777" w:rsidR="00425E2D" w:rsidRPr="00425E2D" w:rsidRDefault="00425E2D" w:rsidP="00425E2D">
            <w:pPr>
              <w:spacing w:line="259" w:lineRule="auto"/>
              <w:ind w:left="1"/>
            </w:pPr>
            <w:r w:rsidRPr="00425E2D">
              <w:rPr>
                <w:sz w:val="20"/>
              </w:rPr>
              <w:t xml:space="preserve">BELOW KNEE AMPUTAT NEC </w:t>
            </w:r>
          </w:p>
        </w:tc>
        <w:tc>
          <w:tcPr>
            <w:tcW w:w="900" w:type="dxa"/>
            <w:tcBorders>
              <w:top w:val="single" w:sz="4" w:space="0" w:color="000000"/>
              <w:left w:val="single" w:sz="4" w:space="0" w:color="000000"/>
              <w:bottom w:val="single" w:sz="4" w:space="0" w:color="000000"/>
              <w:right w:val="single" w:sz="4" w:space="0" w:color="000000"/>
            </w:tcBorders>
          </w:tcPr>
          <w:p w14:paraId="24ADE7EF" w14:textId="77777777" w:rsidR="00425E2D" w:rsidRPr="00425E2D" w:rsidRDefault="00425E2D" w:rsidP="00425E2D">
            <w:pPr>
              <w:spacing w:line="259" w:lineRule="auto"/>
              <w:ind w:left="4"/>
            </w:pPr>
            <w:r w:rsidRPr="00425E2D">
              <w:rPr>
                <w:sz w:val="20"/>
              </w:rPr>
              <w:t>0Y680Z</w:t>
            </w:r>
          </w:p>
          <w:p w14:paraId="3EA77A9D" w14:textId="77777777" w:rsidR="00425E2D" w:rsidRPr="00425E2D" w:rsidRDefault="00425E2D" w:rsidP="00425E2D">
            <w:pPr>
              <w:spacing w:line="259" w:lineRule="auto"/>
              <w:ind w:left="4"/>
            </w:pPr>
            <w:r w:rsidRPr="00425E2D">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3A17BB1E" w14:textId="77777777" w:rsidR="00425E2D" w:rsidRPr="00425E2D" w:rsidRDefault="00425E2D" w:rsidP="00425E2D">
            <w:pPr>
              <w:spacing w:line="259" w:lineRule="auto"/>
              <w:ind w:left="4"/>
            </w:pPr>
            <w:r w:rsidRPr="00425E2D">
              <w:rPr>
                <w:sz w:val="20"/>
              </w:rPr>
              <w:t xml:space="preserve">Detachment at Left Femoral Region, Open </w:t>
            </w:r>
          </w:p>
          <w:p w14:paraId="3B723ED2" w14:textId="77777777" w:rsidR="00425E2D" w:rsidRPr="00425E2D" w:rsidRDefault="00425E2D" w:rsidP="00425E2D">
            <w:pPr>
              <w:spacing w:line="259" w:lineRule="auto"/>
              <w:ind w:left="4"/>
            </w:pPr>
            <w:r w:rsidRPr="00425E2D">
              <w:rPr>
                <w:sz w:val="20"/>
              </w:rPr>
              <w:t xml:space="preserve">Approach </w:t>
            </w:r>
          </w:p>
        </w:tc>
      </w:tr>
      <w:tr w:rsidR="00425E2D" w:rsidRPr="00425E2D" w14:paraId="3DF7886C" w14:textId="77777777" w:rsidTr="00425E2D">
        <w:trPr>
          <w:trHeight w:val="468"/>
        </w:trPr>
        <w:tc>
          <w:tcPr>
            <w:tcW w:w="1266" w:type="dxa"/>
            <w:vMerge/>
            <w:tcBorders>
              <w:top w:val="nil"/>
              <w:left w:val="single" w:sz="4" w:space="0" w:color="000000"/>
              <w:bottom w:val="nil"/>
              <w:right w:val="single" w:sz="4" w:space="0" w:color="000000"/>
            </w:tcBorders>
          </w:tcPr>
          <w:p w14:paraId="55CD3047"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3BC2022A" w14:textId="77777777" w:rsidR="00425E2D" w:rsidRPr="00425E2D" w:rsidRDefault="00425E2D" w:rsidP="00425E2D">
            <w:pPr>
              <w:spacing w:line="259" w:lineRule="auto"/>
              <w:ind w:left="1"/>
            </w:pPr>
            <w:r w:rsidRPr="00425E2D">
              <w:rPr>
                <w:sz w:val="20"/>
              </w:rPr>
              <w:t xml:space="preserve">8416 </w:t>
            </w:r>
          </w:p>
        </w:tc>
        <w:tc>
          <w:tcPr>
            <w:tcW w:w="3149" w:type="dxa"/>
            <w:tcBorders>
              <w:top w:val="single" w:sz="4" w:space="0" w:color="000000"/>
              <w:left w:val="single" w:sz="4" w:space="0" w:color="000000"/>
              <w:bottom w:val="single" w:sz="4" w:space="0" w:color="000000"/>
              <w:right w:val="single" w:sz="4" w:space="0" w:color="000000"/>
            </w:tcBorders>
            <w:vAlign w:val="center"/>
          </w:tcPr>
          <w:p w14:paraId="1CD9CE17" w14:textId="77777777" w:rsidR="00425E2D" w:rsidRPr="00425E2D" w:rsidRDefault="00425E2D" w:rsidP="00425E2D">
            <w:pPr>
              <w:spacing w:line="259" w:lineRule="auto"/>
              <w:ind w:left="1"/>
            </w:pPr>
            <w:r w:rsidRPr="00425E2D">
              <w:rPr>
                <w:sz w:val="20"/>
              </w:rPr>
              <w:t xml:space="preserve">DISARTICULATION OF KNEE </w:t>
            </w:r>
          </w:p>
        </w:tc>
        <w:tc>
          <w:tcPr>
            <w:tcW w:w="900" w:type="dxa"/>
            <w:tcBorders>
              <w:top w:val="single" w:sz="4" w:space="0" w:color="000000"/>
              <w:left w:val="single" w:sz="4" w:space="0" w:color="000000"/>
              <w:bottom w:val="single" w:sz="4" w:space="0" w:color="000000"/>
              <w:right w:val="single" w:sz="4" w:space="0" w:color="000000"/>
            </w:tcBorders>
          </w:tcPr>
          <w:p w14:paraId="6AC4111C" w14:textId="77777777" w:rsidR="00425E2D" w:rsidRPr="00425E2D" w:rsidRDefault="00425E2D" w:rsidP="00425E2D">
            <w:pPr>
              <w:spacing w:line="259" w:lineRule="auto"/>
              <w:ind w:left="4"/>
            </w:pPr>
            <w:r w:rsidRPr="00425E2D">
              <w:rPr>
                <w:sz w:val="20"/>
              </w:rPr>
              <w:t>0Y6C0</w:t>
            </w:r>
          </w:p>
          <w:p w14:paraId="7ED14752" w14:textId="77777777" w:rsidR="00425E2D" w:rsidRPr="00425E2D" w:rsidRDefault="00425E2D" w:rsidP="00425E2D">
            <w:pPr>
              <w:spacing w:line="259" w:lineRule="auto"/>
              <w:ind w:left="4"/>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3DAA0110" w14:textId="77777777" w:rsidR="00425E2D" w:rsidRPr="00425E2D" w:rsidRDefault="00425E2D" w:rsidP="00425E2D">
            <w:pPr>
              <w:spacing w:line="259" w:lineRule="auto"/>
              <w:ind w:left="4" w:right="11"/>
            </w:pPr>
            <w:r w:rsidRPr="00425E2D">
              <w:rPr>
                <w:sz w:val="20"/>
              </w:rPr>
              <w:t xml:space="preserve">Detachment at Right Upper Leg, High, Open Approach </w:t>
            </w:r>
          </w:p>
        </w:tc>
      </w:tr>
      <w:tr w:rsidR="00425E2D" w:rsidRPr="00425E2D" w14:paraId="5352243D" w14:textId="77777777" w:rsidTr="00425E2D">
        <w:trPr>
          <w:trHeight w:val="470"/>
        </w:trPr>
        <w:tc>
          <w:tcPr>
            <w:tcW w:w="1266" w:type="dxa"/>
            <w:vMerge/>
            <w:tcBorders>
              <w:top w:val="nil"/>
              <w:left w:val="single" w:sz="4" w:space="0" w:color="000000"/>
              <w:bottom w:val="nil"/>
              <w:right w:val="single" w:sz="4" w:space="0" w:color="000000"/>
            </w:tcBorders>
          </w:tcPr>
          <w:p w14:paraId="5C396742"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213B2885" w14:textId="77777777" w:rsidR="00425E2D" w:rsidRPr="00425E2D" w:rsidRDefault="00425E2D" w:rsidP="00425E2D">
            <w:pPr>
              <w:spacing w:line="259" w:lineRule="auto"/>
              <w:ind w:left="1"/>
            </w:pPr>
            <w:r w:rsidRPr="00425E2D">
              <w:rPr>
                <w:sz w:val="20"/>
              </w:rPr>
              <w:t xml:space="preserve">8417 </w:t>
            </w:r>
          </w:p>
        </w:tc>
        <w:tc>
          <w:tcPr>
            <w:tcW w:w="3149" w:type="dxa"/>
            <w:tcBorders>
              <w:top w:val="single" w:sz="4" w:space="0" w:color="000000"/>
              <w:left w:val="single" w:sz="4" w:space="0" w:color="000000"/>
              <w:bottom w:val="single" w:sz="4" w:space="0" w:color="000000"/>
              <w:right w:val="single" w:sz="4" w:space="0" w:color="000000"/>
            </w:tcBorders>
            <w:vAlign w:val="center"/>
          </w:tcPr>
          <w:p w14:paraId="758E2C1D" w14:textId="77777777" w:rsidR="00425E2D" w:rsidRPr="00425E2D" w:rsidRDefault="00425E2D" w:rsidP="00425E2D">
            <w:pPr>
              <w:spacing w:line="259" w:lineRule="auto"/>
              <w:ind w:left="1"/>
            </w:pPr>
            <w:r w:rsidRPr="00425E2D">
              <w:rPr>
                <w:sz w:val="20"/>
              </w:rPr>
              <w:t xml:space="preserve">ABOVE KNEE AMPUTATION </w:t>
            </w:r>
          </w:p>
        </w:tc>
        <w:tc>
          <w:tcPr>
            <w:tcW w:w="900" w:type="dxa"/>
            <w:tcBorders>
              <w:top w:val="single" w:sz="4" w:space="0" w:color="000000"/>
              <w:left w:val="single" w:sz="4" w:space="0" w:color="000000"/>
              <w:bottom w:val="single" w:sz="4" w:space="0" w:color="000000"/>
              <w:right w:val="single" w:sz="4" w:space="0" w:color="000000"/>
            </w:tcBorders>
          </w:tcPr>
          <w:p w14:paraId="6A3F3E68" w14:textId="77777777" w:rsidR="00425E2D" w:rsidRPr="00425E2D" w:rsidRDefault="00425E2D" w:rsidP="00425E2D">
            <w:pPr>
              <w:spacing w:line="259" w:lineRule="auto"/>
              <w:ind w:left="4"/>
            </w:pPr>
            <w:r w:rsidRPr="00425E2D">
              <w:rPr>
                <w:sz w:val="20"/>
              </w:rPr>
              <w:t>0Y6C0</w:t>
            </w:r>
          </w:p>
          <w:p w14:paraId="174A0EF3" w14:textId="77777777" w:rsidR="00425E2D" w:rsidRPr="00425E2D" w:rsidRDefault="00425E2D" w:rsidP="00425E2D">
            <w:pPr>
              <w:spacing w:line="259" w:lineRule="auto"/>
              <w:ind w:left="4"/>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0F2C3ABA" w14:textId="77777777" w:rsidR="00425E2D" w:rsidRPr="00425E2D" w:rsidRDefault="00425E2D" w:rsidP="00425E2D">
            <w:pPr>
              <w:spacing w:line="259" w:lineRule="auto"/>
              <w:ind w:left="4"/>
            </w:pPr>
            <w:r w:rsidRPr="00425E2D">
              <w:rPr>
                <w:sz w:val="20"/>
              </w:rPr>
              <w:t xml:space="preserve">Detachment at Right Upper Leg, Mid, Open </w:t>
            </w:r>
          </w:p>
          <w:p w14:paraId="2ED598C2" w14:textId="77777777" w:rsidR="00425E2D" w:rsidRPr="00425E2D" w:rsidRDefault="00425E2D" w:rsidP="00425E2D">
            <w:pPr>
              <w:spacing w:line="259" w:lineRule="auto"/>
              <w:ind w:left="4"/>
            </w:pPr>
            <w:r w:rsidRPr="00425E2D">
              <w:rPr>
                <w:sz w:val="20"/>
              </w:rPr>
              <w:t xml:space="preserve">Approach </w:t>
            </w:r>
          </w:p>
        </w:tc>
      </w:tr>
      <w:tr w:rsidR="00425E2D" w:rsidRPr="00425E2D" w14:paraId="686A7775" w14:textId="77777777" w:rsidTr="00425E2D">
        <w:trPr>
          <w:trHeight w:val="470"/>
        </w:trPr>
        <w:tc>
          <w:tcPr>
            <w:tcW w:w="1266" w:type="dxa"/>
            <w:vMerge/>
            <w:tcBorders>
              <w:top w:val="nil"/>
              <w:left w:val="single" w:sz="4" w:space="0" w:color="000000"/>
              <w:bottom w:val="nil"/>
              <w:right w:val="single" w:sz="4" w:space="0" w:color="000000"/>
            </w:tcBorders>
          </w:tcPr>
          <w:p w14:paraId="1145293B"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254B7395" w14:textId="77777777" w:rsidR="00425E2D" w:rsidRPr="00425E2D" w:rsidRDefault="00425E2D" w:rsidP="00425E2D">
            <w:pPr>
              <w:spacing w:line="259" w:lineRule="auto"/>
              <w:ind w:left="1"/>
            </w:pPr>
            <w:r w:rsidRPr="00425E2D">
              <w:rPr>
                <w:sz w:val="20"/>
              </w:rPr>
              <w:t xml:space="preserve">8418 </w:t>
            </w:r>
          </w:p>
        </w:tc>
        <w:tc>
          <w:tcPr>
            <w:tcW w:w="3149" w:type="dxa"/>
            <w:tcBorders>
              <w:top w:val="single" w:sz="4" w:space="0" w:color="000000"/>
              <w:left w:val="single" w:sz="4" w:space="0" w:color="000000"/>
              <w:bottom w:val="single" w:sz="4" w:space="0" w:color="000000"/>
              <w:right w:val="single" w:sz="4" w:space="0" w:color="000000"/>
            </w:tcBorders>
            <w:vAlign w:val="center"/>
          </w:tcPr>
          <w:p w14:paraId="5A9DE8FA" w14:textId="77777777" w:rsidR="00425E2D" w:rsidRPr="00425E2D" w:rsidRDefault="00425E2D" w:rsidP="00425E2D">
            <w:pPr>
              <w:spacing w:line="259" w:lineRule="auto"/>
              <w:ind w:left="1"/>
            </w:pPr>
            <w:r w:rsidRPr="00425E2D">
              <w:rPr>
                <w:sz w:val="20"/>
              </w:rPr>
              <w:t xml:space="preserve">DISARTICULATION OF HIP </w:t>
            </w:r>
          </w:p>
        </w:tc>
        <w:tc>
          <w:tcPr>
            <w:tcW w:w="900" w:type="dxa"/>
            <w:tcBorders>
              <w:top w:val="single" w:sz="4" w:space="0" w:color="000000"/>
              <w:left w:val="single" w:sz="4" w:space="0" w:color="000000"/>
              <w:bottom w:val="single" w:sz="4" w:space="0" w:color="000000"/>
              <w:right w:val="single" w:sz="4" w:space="0" w:color="000000"/>
            </w:tcBorders>
          </w:tcPr>
          <w:p w14:paraId="76FFB474" w14:textId="77777777" w:rsidR="00425E2D" w:rsidRPr="00425E2D" w:rsidRDefault="00425E2D" w:rsidP="00425E2D">
            <w:pPr>
              <w:spacing w:line="259" w:lineRule="auto"/>
              <w:ind w:left="4"/>
            </w:pPr>
            <w:r w:rsidRPr="00425E2D">
              <w:rPr>
                <w:sz w:val="20"/>
              </w:rPr>
              <w:t>0Y6C0</w:t>
            </w:r>
          </w:p>
          <w:p w14:paraId="4ABACD16" w14:textId="77777777" w:rsidR="00425E2D" w:rsidRPr="00425E2D" w:rsidRDefault="00425E2D" w:rsidP="00425E2D">
            <w:pPr>
              <w:spacing w:line="259" w:lineRule="auto"/>
              <w:ind w:left="4"/>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7B5AA413" w14:textId="77777777" w:rsidR="00425E2D" w:rsidRPr="00425E2D" w:rsidRDefault="00425E2D" w:rsidP="00425E2D">
            <w:pPr>
              <w:spacing w:line="259" w:lineRule="auto"/>
              <w:ind w:left="4"/>
            </w:pPr>
            <w:r w:rsidRPr="00425E2D">
              <w:rPr>
                <w:sz w:val="20"/>
              </w:rPr>
              <w:t xml:space="preserve">Detachment at Right Upper Leg, Low, </w:t>
            </w:r>
          </w:p>
          <w:p w14:paraId="5F5559FF" w14:textId="77777777" w:rsidR="00425E2D" w:rsidRPr="00425E2D" w:rsidRDefault="00425E2D" w:rsidP="00425E2D">
            <w:pPr>
              <w:spacing w:line="259" w:lineRule="auto"/>
              <w:ind w:left="4"/>
            </w:pPr>
            <w:r w:rsidRPr="00425E2D">
              <w:rPr>
                <w:sz w:val="20"/>
              </w:rPr>
              <w:t xml:space="preserve">Open Approach </w:t>
            </w:r>
          </w:p>
        </w:tc>
      </w:tr>
      <w:tr w:rsidR="00425E2D" w:rsidRPr="00425E2D" w14:paraId="46670593" w14:textId="77777777" w:rsidTr="00425E2D">
        <w:trPr>
          <w:trHeight w:val="470"/>
        </w:trPr>
        <w:tc>
          <w:tcPr>
            <w:tcW w:w="1266" w:type="dxa"/>
            <w:vMerge/>
            <w:tcBorders>
              <w:top w:val="nil"/>
              <w:left w:val="single" w:sz="4" w:space="0" w:color="000000"/>
              <w:bottom w:val="nil"/>
              <w:right w:val="single" w:sz="4" w:space="0" w:color="000000"/>
            </w:tcBorders>
          </w:tcPr>
          <w:p w14:paraId="5775ABF4" w14:textId="77777777" w:rsidR="00425E2D" w:rsidRPr="00425E2D" w:rsidRDefault="00425E2D" w:rsidP="00425E2D">
            <w:pPr>
              <w:spacing w:after="160" w:line="259" w:lineRule="auto"/>
            </w:pPr>
          </w:p>
        </w:tc>
        <w:tc>
          <w:tcPr>
            <w:tcW w:w="720" w:type="dxa"/>
            <w:tcBorders>
              <w:top w:val="single" w:sz="4" w:space="0" w:color="000000"/>
              <w:left w:val="single" w:sz="4" w:space="0" w:color="000000"/>
              <w:bottom w:val="single" w:sz="4" w:space="0" w:color="000000"/>
              <w:right w:val="single" w:sz="4" w:space="0" w:color="000000"/>
            </w:tcBorders>
            <w:vAlign w:val="center"/>
          </w:tcPr>
          <w:p w14:paraId="5852916C" w14:textId="77777777" w:rsidR="00425E2D" w:rsidRPr="00425E2D" w:rsidRDefault="00425E2D" w:rsidP="00425E2D">
            <w:pPr>
              <w:spacing w:line="259" w:lineRule="auto"/>
              <w:ind w:left="1"/>
            </w:pPr>
            <w:r w:rsidRPr="00425E2D">
              <w:rPr>
                <w:sz w:val="20"/>
              </w:rPr>
              <w:t xml:space="preserve">8419 </w:t>
            </w:r>
          </w:p>
        </w:tc>
        <w:tc>
          <w:tcPr>
            <w:tcW w:w="3149" w:type="dxa"/>
            <w:tcBorders>
              <w:top w:val="single" w:sz="4" w:space="0" w:color="000000"/>
              <w:left w:val="single" w:sz="4" w:space="0" w:color="000000"/>
              <w:bottom w:val="single" w:sz="4" w:space="0" w:color="000000"/>
              <w:right w:val="single" w:sz="4" w:space="0" w:color="000000"/>
            </w:tcBorders>
            <w:vAlign w:val="center"/>
          </w:tcPr>
          <w:p w14:paraId="72A1B7A5" w14:textId="77777777" w:rsidR="00425E2D" w:rsidRPr="00425E2D" w:rsidRDefault="00425E2D" w:rsidP="00425E2D">
            <w:pPr>
              <w:spacing w:line="259" w:lineRule="auto"/>
              <w:ind w:left="1"/>
            </w:pPr>
            <w:r w:rsidRPr="00425E2D">
              <w:rPr>
                <w:sz w:val="20"/>
              </w:rPr>
              <w:t xml:space="preserve">HINDQUARTER AMPUTATION </w:t>
            </w:r>
          </w:p>
        </w:tc>
        <w:tc>
          <w:tcPr>
            <w:tcW w:w="900" w:type="dxa"/>
            <w:tcBorders>
              <w:top w:val="single" w:sz="4" w:space="0" w:color="000000"/>
              <w:left w:val="single" w:sz="4" w:space="0" w:color="000000"/>
              <w:bottom w:val="single" w:sz="4" w:space="0" w:color="000000"/>
              <w:right w:val="single" w:sz="4" w:space="0" w:color="000000"/>
            </w:tcBorders>
          </w:tcPr>
          <w:p w14:paraId="410F25DC" w14:textId="77777777" w:rsidR="00425E2D" w:rsidRPr="00425E2D" w:rsidRDefault="00425E2D" w:rsidP="00425E2D">
            <w:pPr>
              <w:spacing w:line="259" w:lineRule="auto"/>
              <w:ind w:left="4"/>
            </w:pPr>
            <w:r w:rsidRPr="00425E2D">
              <w:rPr>
                <w:sz w:val="20"/>
              </w:rPr>
              <w:t>0Y6D0</w:t>
            </w:r>
          </w:p>
          <w:p w14:paraId="7D2C3891" w14:textId="77777777" w:rsidR="00425E2D" w:rsidRPr="00425E2D" w:rsidRDefault="00425E2D" w:rsidP="00425E2D">
            <w:pPr>
              <w:spacing w:line="259" w:lineRule="auto"/>
              <w:ind w:left="4"/>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2483161A" w14:textId="77777777" w:rsidR="00425E2D" w:rsidRPr="00425E2D" w:rsidRDefault="00425E2D" w:rsidP="00425E2D">
            <w:pPr>
              <w:spacing w:line="259" w:lineRule="auto"/>
              <w:ind w:left="4"/>
            </w:pPr>
            <w:r w:rsidRPr="00425E2D">
              <w:rPr>
                <w:sz w:val="20"/>
              </w:rPr>
              <w:t xml:space="preserve">Detachment at Left Upper Leg, High, Open </w:t>
            </w:r>
          </w:p>
          <w:p w14:paraId="53F3AE00" w14:textId="77777777" w:rsidR="00425E2D" w:rsidRPr="00425E2D" w:rsidRDefault="00425E2D" w:rsidP="00425E2D">
            <w:pPr>
              <w:spacing w:line="259" w:lineRule="auto"/>
              <w:ind w:left="4"/>
            </w:pPr>
            <w:r w:rsidRPr="00425E2D">
              <w:rPr>
                <w:sz w:val="20"/>
              </w:rPr>
              <w:t xml:space="preserve">Approach </w:t>
            </w:r>
          </w:p>
        </w:tc>
      </w:tr>
      <w:tr w:rsidR="00425E2D" w:rsidRPr="00425E2D" w14:paraId="1D644894" w14:textId="77777777" w:rsidTr="00425E2D">
        <w:trPr>
          <w:trHeight w:val="470"/>
        </w:trPr>
        <w:tc>
          <w:tcPr>
            <w:tcW w:w="1266" w:type="dxa"/>
            <w:vMerge/>
            <w:tcBorders>
              <w:top w:val="nil"/>
              <w:left w:val="single" w:sz="4" w:space="0" w:color="000000"/>
              <w:bottom w:val="nil"/>
              <w:right w:val="single" w:sz="4" w:space="0" w:color="000000"/>
            </w:tcBorders>
          </w:tcPr>
          <w:p w14:paraId="794DAE7E" w14:textId="77777777" w:rsidR="00425E2D" w:rsidRPr="00425E2D" w:rsidRDefault="00425E2D" w:rsidP="00425E2D">
            <w:pPr>
              <w:spacing w:after="160" w:line="259" w:lineRule="auto"/>
            </w:pPr>
          </w:p>
        </w:tc>
        <w:tc>
          <w:tcPr>
            <w:tcW w:w="3869" w:type="dxa"/>
            <w:gridSpan w:val="2"/>
            <w:vMerge w:val="restart"/>
            <w:tcBorders>
              <w:top w:val="single" w:sz="4" w:space="0" w:color="000000"/>
              <w:left w:val="single" w:sz="4" w:space="0" w:color="000000"/>
              <w:bottom w:val="single" w:sz="4" w:space="0" w:color="000000"/>
              <w:right w:val="single" w:sz="4" w:space="0" w:color="000000"/>
            </w:tcBorders>
            <w:vAlign w:val="center"/>
          </w:tcPr>
          <w:p w14:paraId="342C0CAA"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8EE9706" w14:textId="77777777" w:rsidR="00425E2D" w:rsidRPr="00425E2D" w:rsidRDefault="00425E2D" w:rsidP="00425E2D">
            <w:pPr>
              <w:spacing w:line="259" w:lineRule="auto"/>
              <w:ind w:left="4"/>
            </w:pPr>
            <w:r w:rsidRPr="00425E2D">
              <w:rPr>
                <w:sz w:val="20"/>
              </w:rPr>
              <w:t>0Y6D0</w:t>
            </w:r>
          </w:p>
          <w:p w14:paraId="14247CAD" w14:textId="77777777" w:rsidR="00425E2D" w:rsidRPr="00425E2D" w:rsidRDefault="00425E2D" w:rsidP="00425E2D">
            <w:pPr>
              <w:spacing w:line="259" w:lineRule="auto"/>
              <w:ind w:left="4"/>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56CFB4DD" w14:textId="77777777" w:rsidR="00425E2D" w:rsidRPr="00425E2D" w:rsidRDefault="00425E2D" w:rsidP="00425E2D">
            <w:pPr>
              <w:spacing w:line="259" w:lineRule="auto"/>
              <w:ind w:left="4"/>
            </w:pPr>
            <w:r w:rsidRPr="00425E2D">
              <w:rPr>
                <w:sz w:val="20"/>
              </w:rPr>
              <w:t xml:space="preserve">Detachment at Left Upper Leg, Mid, Open </w:t>
            </w:r>
          </w:p>
          <w:p w14:paraId="795A6F14" w14:textId="77777777" w:rsidR="00425E2D" w:rsidRPr="00425E2D" w:rsidRDefault="00425E2D" w:rsidP="00425E2D">
            <w:pPr>
              <w:spacing w:line="259" w:lineRule="auto"/>
              <w:ind w:left="4"/>
            </w:pPr>
            <w:r w:rsidRPr="00425E2D">
              <w:rPr>
                <w:sz w:val="20"/>
              </w:rPr>
              <w:t xml:space="preserve">Approach </w:t>
            </w:r>
          </w:p>
        </w:tc>
      </w:tr>
      <w:tr w:rsidR="00425E2D" w:rsidRPr="00425E2D" w14:paraId="76E9DFD4"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2B41286A" w14:textId="77777777" w:rsidR="00425E2D" w:rsidRPr="00425E2D" w:rsidRDefault="00425E2D" w:rsidP="00425E2D">
            <w:pPr>
              <w:spacing w:after="160" w:line="259" w:lineRule="auto"/>
            </w:pPr>
          </w:p>
        </w:tc>
        <w:tc>
          <w:tcPr>
            <w:tcW w:w="0" w:type="auto"/>
            <w:gridSpan w:val="2"/>
            <w:vMerge/>
            <w:tcBorders>
              <w:top w:val="nil"/>
              <w:left w:val="single" w:sz="4" w:space="0" w:color="000000"/>
              <w:bottom w:val="single" w:sz="4" w:space="0" w:color="000000"/>
              <w:right w:val="single" w:sz="4" w:space="0" w:color="000000"/>
            </w:tcBorders>
          </w:tcPr>
          <w:p w14:paraId="7DB82B6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D65A712" w14:textId="77777777" w:rsidR="00425E2D" w:rsidRPr="00425E2D" w:rsidRDefault="00425E2D" w:rsidP="00425E2D">
            <w:pPr>
              <w:spacing w:line="259" w:lineRule="auto"/>
              <w:ind w:left="4"/>
            </w:pPr>
            <w:r w:rsidRPr="00425E2D">
              <w:rPr>
                <w:sz w:val="20"/>
              </w:rPr>
              <w:t>0Y6D0</w:t>
            </w:r>
          </w:p>
          <w:p w14:paraId="5FC72E3C" w14:textId="77777777" w:rsidR="00425E2D" w:rsidRPr="00425E2D" w:rsidRDefault="00425E2D" w:rsidP="00425E2D">
            <w:pPr>
              <w:spacing w:line="259" w:lineRule="auto"/>
              <w:ind w:left="4"/>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7745A5AF" w14:textId="77777777" w:rsidR="00425E2D" w:rsidRPr="00425E2D" w:rsidRDefault="00425E2D" w:rsidP="00425E2D">
            <w:pPr>
              <w:spacing w:line="259" w:lineRule="auto"/>
              <w:ind w:left="4"/>
            </w:pPr>
            <w:r w:rsidRPr="00425E2D">
              <w:rPr>
                <w:sz w:val="20"/>
              </w:rPr>
              <w:t xml:space="preserve">Detachment at Left Upper Leg, Low, Open </w:t>
            </w:r>
          </w:p>
          <w:p w14:paraId="45F22E60" w14:textId="77777777" w:rsidR="00425E2D" w:rsidRPr="00425E2D" w:rsidRDefault="00425E2D" w:rsidP="00425E2D">
            <w:pPr>
              <w:spacing w:line="259" w:lineRule="auto"/>
              <w:ind w:left="4"/>
            </w:pPr>
            <w:r w:rsidRPr="00425E2D">
              <w:rPr>
                <w:sz w:val="20"/>
              </w:rPr>
              <w:t xml:space="preserve">Approach </w:t>
            </w:r>
          </w:p>
        </w:tc>
      </w:tr>
    </w:tbl>
    <w:p w14:paraId="053CC8BF" w14:textId="77777777" w:rsidR="00425E2D" w:rsidRPr="00425E2D" w:rsidRDefault="00425E2D" w:rsidP="00425E2D">
      <w:pPr>
        <w:spacing w:line="259" w:lineRule="auto"/>
        <w:ind w:left="-1800" w:right="11335"/>
      </w:pPr>
    </w:p>
    <w:tbl>
      <w:tblPr>
        <w:tblStyle w:val="TableGrid0"/>
        <w:tblW w:w="9815" w:type="dxa"/>
        <w:tblInd w:w="85" w:type="dxa"/>
        <w:tblCellMar>
          <w:top w:w="54" w:type="dxa"/>
          <w:left w:w="108" w:type="dxa"/>
          <w:right w:w="71" w:type="dxa"/>
        </w:tblCellMar>
        <w:tblLook w:val="04A0" w:firstRow="1" w:lastRow="0" w:firstColumn="1" w:lastColumn="0" w:noHBand="0" w:noVBand="1"/>
      </w:tblPr>
      <w:tblGrid>
        <w:gridCol w:w="1161"/>
        <w:gridCol w:w="3513"/>
        <w:gridCol w:w="1537"/>
        <w:gridCol w:w="3604"/>
      </w:tblGrid>
      <w:tr w:rsidR="00425E2D" w:rsidRPr="00425E2D" w14:paraId="214FFCA5"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07EDFD44" w14:textId="77777777" w:rsidR="00425E2D" w:rsidRPr="00425E2D" w:rsidRDefault="00425E2D" w:rsidP="00425E2D">
            <w:pPr>
              <w:spacing w:after="160" w:line="259" w:lineRule="auto"/>
            </w:pPr>
          </w:p>
        </w:tc>
        <w:tc>
          <w:tcPr>
            <w:tcW w:w="3869" w:type="dxa"/>
            <w:vMerge w:val="restart"/>
            <w:tcBorders>
              <w:top w:val="single" w:sz="4" w:space="0" w:color="000000"/>
              <w:left w:val="single" w:sz="4" w:space="0" w:color="000000"/>
              <w:bottom w:val="single" w:sz="4" w:space="0" w:color="000000"/>
              <w:right w:val="single" w:sz="4" w:space="0" w:color="000000"/>
            </w:tcBorders>
          </w:tcPr>
          <w:p w14:paraId="5019BDD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693E9E6" w14:textId="77777777" w:rsidR="00425E2D" w:rsidRPr="00425E2D" w:rsidRDefault="00425E2D" w:rsidP="00425E2D">
            <w:pPr>
              <w:spacing w:line="259" w:lineRule="auto"/>
            </w:pPr>
            <w:r w:rsidRPr="00425E2D">
              <w:rPr>
                <w:sz w:val="20"/>
              </w:rPr>
              <w:t>0Y6F0Z</w:t>
            </w:r>
          </w:p>
          <w:p w14:paraId="7380D067" w14:textId="77777777" w:rsidR="00425E2D" w:rsidRPr="00425E2D" w:rsidRDefault="00425E2D" w:rsidP="00425E2D">
            <w:pPr>
              <w:spacing w:line="259" w:lineRule="auto"/>
            </w:pPr>
            <w:r w:rsidRPr="00425E2D">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2FC7F3EF" w14:textId="77777777" w:rsidR="00425E2D" w:rsidRPr="00425E2D" w:rsidRDefault="00425E2D" w:rsidP="00425E2D">
            <w:pPr>
              <w:spacing w:line="259" w:lineRule="auto"/>
            </w:pPr>
            <w:r w:rsidRPr="00425E2D">
              <w:rPr>
                <w:sz w:val="20"/>
              </w:rPr>
              <w:t xml:space="preserve">Detachment at Right Knee Region, Open </w:t>
            </w:r>
          </w:p>
          <w:p w14:paraId="24E5DCAF" w14:textId="77777777" w:rsidR="00425E2D" w:rsidRPr="00425E2D" w:rsidRDefault="00425E2D" w:rsidP="00425E2D">
            <w:pPr>
              <w:spacing w:line="259" w:lineRule="auto"/>
            </w:pPr>
            <w:r w:rsidRPr="00425E2D">
              <w:rPr>
                <w:sz w:val="20"/>
              </w:rPr>
              <w:t xml:space="preserve">Approach </w:t>
            </w:r>
          </w:p>
        </w:tc>
      </w:tr>
      <w:tr w:rsidR="00425E2D" w:rsidRPr="00425E2D" w14:paraId="779AACBA" w14:textId="77777777" w:rsidTr="00425E2D">
        <w:trPr>
          <w:trHeight w:val="470"/>
        </w:trPr>
        <w:tc>
          <w:tcPr>
            <w:tcW w:w="1266" w:type="dxa"/>
            <w:vMerge/>
            <w:tcBorders>
              <w:top w:val="nil"/>
              <w:left w:val="single" w:sz="4" w:space="0" w:color="000000"/>
              <w:bottom w:val="nil"/>
              <w:right w:val="single" w:sz="4" w:space="0" w:color="000000"/>
            </w:tcBorders>
          </w:tcPr>
          <w:p w14:paraId="149BFBF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F1E0B2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E9E712A" w14:textId="77777777" w:rsidR="00425E2D" w:rsidRPr="00425E2D" w:rsidRDefault="00425E2D" w:rsidP="00425E2D">
            <w:pPr>
              <w:spacing w:line="259" w:lineRule="auto"/>
            </w:pPr>
            <w:r w:rsidRPr="00425E2D">
              <w:rPr>
                <w:sz w:val="20"/>
              </w:rPr>
              <w:t>0Y6G0</w:t>
            </w:r>
          </w:p>
          <w:p w14:paraId="1F685996" w14:textId="77777777" w:rsidR="00425E2D" w:rsidRPr="00425E2D" w:rsidRDefault="00425E2D" w:rsidP="00425E2D">
            <w:pPr>
              <w:spacing w:line="259" w:lineRule="auto"/>
            </w:pPr>
            <w:r w:rsidRPr="00425E2D">
              <w:rPr>
                <w:sz w:val="20"/>
              </w:rPr>
              <w:t xml:space="preserve">ZZ </w:t>
            </w:r>
          </w:p>
        </w:tc>
        <w:tc>
          <w:tcPr>
            <w:tcW w:w="3780" w:type="dxa"/>
            <w:tcBorders>
              <w:top w:val="single" w:sz="4" w:space="0" w:color="000000"/>
              <w:left w:val="single" w:sz="4" w:space="0" w:color="000000"/>
              <w:bottom w:val="single" w:sz="4" w:space="0" w:color="000000"/>
              <w:right w:val="single" w:sz="4" w:space="0" w:color="000000"/>
            </w:tcBorders>
          </w:tcPr>
          <w:p w14:paraId="014196C1" w14:textId="77777777" w:rsidR="00425E2D" w:rsidRPr="00425E2D" w:rsidRDefault="00425E2D" w:rsidP="00425E2D">
            <w:pPr>
              <w:spacing w:line="259" w:lineRule="auto"/>
            </w:pPr>
            <w:r w:rsidRPr="00425E2D">
              <w:rPr>
                <w:sz w:val="20"/>
              </w:rPr>
              <w:t xml:space="preserve">Detachment at Left Knee Region, Open </w:t>
            </w:r>
          </w:p>
          <w:p w14:paraId="4C4113A0" w14:textId="77777777" w:rsidR="00425E2D" w:rsidRPr="00425E2D" w:rsidRDefault="00425E2D" w:rsidP="00425E2D">
            <w:pPr>
              <w:spacing w:line="259" w:lineRule="auto"/>
            </w:pPr>
            <w:r w:rsidRPr="00425E2D">
              <w:rPr>
                <w:sz w:val="20"/>
              </w:rPr>
              <w:t xml:space="preserve">Approach </w:t>
            </w:r>
          </w:p>
        </w:tc>
      </w:tr>
      <w:tr w:rsidR="00425E2D" w:rsidRPr="00425E2D" w14:paraId="15FE7FD2" w14:textId="77777777" w:rsidTr="00425E2D">
        <w:trPr>
          <w:trHeight w:val="470"/>
        </w:trPr>
        <w:tc>
          <w:tcPr>
            <w:tcW w:w="1266" w:type="dxa"/>
            <w:vMerge/>
            <w:tcBorders>
              <w:top w:val="nil"/>
              <w:left w:val="single" w:sz="4" w:space="0" w:color="000000"/>
              <w:bottom w:val="nil"/>
              <w:right w:val="single" w:sz="4" w:space="0" w:color="000000"/>
            </w:tcBorders>
          </w:tcPr>
          <w:p w14:paraId="03E14B7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517E8D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14D7D0B" w14:textId="77777777" w:rsidR="00425E2D" w:rsidRPr="00425E2D" w:rsidRDefault="00425E2D" w:rsidP="00425E2D">
            <w:pPr>
              <w:spacing w:line="259" w:lineRule="auto"/>
            </w:pPr>
            <w:r w:rsidRPr="00425E2D">
              <w:rPr>
                <w:sz w:val="20"/>
              </w:rPr>
              <w:t>0Y6H0</w:t>
            </w:r>
          </w:p>
          <w:p w14:paraId="04C2D429"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4151CF1C" w14:textId="77777777" w:rsidR="00425E2D" w:rsidRPr="00425E2D" w:rsidRDefault="00425E2D" w:rsidP="00425E2D">
            <w:pPr>
              <w:spacing w:line="259" w:lineRule="auto"/>
            </w:pPr>
            <w:r w:rsidRPr="00425E2D">
              <w:rPr>
                <w:sz w:val="20"/>
              </w:rPr>
              <w:t xml:space="preserve">Detachment at Right Lower Leg, High, </w:t>
            </w:r>
          </w:p>
          <w:p w14:paraId="7A833112" w14:textId="77777777" w:rsidR="00425E2D" w:rsidRPr="00425E2D" w:rsidRDefault="00425E2D" w:rsidP="00425E2D">
            <w:pPr>
              <w:spacing w:line="259" w:lineRule="auto"/>
            </w:pPr>
            <w:r w:rsidRPr="00425E2D">
              <w:rPr>
                <w:sz w:val="20"/>
              </w:rPr>
              <w:t xml:space="preserve">Open Approach </w:t>
            </w:r>
          </w:p>
        </w:tc>
      </w:tr>
      <w:tr w:rsidR="00425E2D" w:rsidRPr="00425E2D" w14:paraId="4C984731" w14:textId="77777777" w:rsidTr="00425E2D">
        <w:trPr>
          <w:trHeight w:val="470"/>
        </w:trPr>
        <w:tc>
          <w:tcPr>
            <w:tcW w:w="1266" w:type="dxa"/>
            <w:vMerge/>
            <w:tcBorders>
              <w:top w:val="nil"/>
              <w:left w:val="single" w:sz="4" w:space="0" w:color="000000"/>
              <w:bottom w:val="nil"/>
              <w:right w:val="single" w:sz="4" w:space="0" w:color="000000"/>
            </w:tcBorders>
          </w:tcPr>
          <w:p w14:paraId="5F7A4D9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1FE88F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CD87A83" w14:textId="77777777" w:rsidR="00425E2D" w:rsidRPr="00425E2D" w:rsidRDefault="00425E2D" w:rsidP="00425E2D">
            <w:pPr>
              <w:spacing w:line="259" w:lineRule="auto"/>
            </w:pPr>
            <w:r w:rsidRPr="00425E2D">
              <w:rPr>
                <w:sz w:val="20"/>
              </w:rPr>
              <w:t>0Y6H0</w:t>
            </w:r>
          </w:p>
          <w:p w14:paraId="27E0E243"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7954E2AD" w14:textId="77777777" w:rsidR="00425E2D" w:rsidRPr="00425E2D" w:rsidRDefault="00425E2D" w:rsidP="00425E2D">
            <w:pPr>
              <w:spacing w:line="259" w:lineRule="auto"/>
            </w:pPr>
            <w:r w:rsidRPr="00425E2D">
              <w:rPr>
                <w:sz w:val="20"/>
              </w:rPr>
              <w:t xml:space="preserve">Detachment at Right Lower Leg, Mid, Open </w:t>
            </w:r>
          </w:p>
          <w:p w14:paraId="48890BD8" w14:textId="77777777" w:rsidR="00425E2D" w:rsidRPr="00425E2D" w:rsidRDefault="00425E2D" w:rsidP="00425E2D">
            <w:pPr>
              <w:spacing w:line="259" w:lineRule="auto"/>
            </w:pPr>
            <w:r w:rsidRPr="00425E2D">
              <w:rPr>
                <w:sz w:val="20"/>
              </w:rPr>
              <w:t xml:space="preserve">Approach </w:t>
            </w:r>
          </w:p>
        </w:tc>
      </w:tr>
      <w:tr w:rsidR="00425E2D" w:rsidRPr="00425E2D" w14:paraId="70DABFB4" w14:textId="77777777" w:rsidTr="00425E2D">
        <w:trPr>
          <w:trHeight w:val="468"/>
        </w:trPr>
        <w:tc>
          <w:tcPr>
            <w:tcW w:w="1266" w:type="dxa"/>
            <w:vMerge/>
            <w:tcBorders>
              <w:top w:val="nil"/>
              <w:left w:val="single" w:sz="4" w:space="0" w:color="000000"/>
              <w:bottom w:val="nil"/>
              <w:right w:val="single" w:sz="4" w:space="0" w:color="000000"/>
            </w:tcBorders>
          </w:tcPr>
          <w:p w14:paraId="08F007F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B6DFDB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5AB7321" w14:textId="77777777" w:rsidR="00425E2D" w:rsidRPr="00425E2D" w:rsidRDefault="00425E2D" w:rsidP="00425E2D">
            <w:pPr>
              <w:spacing w:line="259" w:lineRule="auto"/>
            </w:pPr>
            <w:r w:rsidRPr="00425E2D">
              <w:rPr>
                <w:sz w:val="20"/>
              </w:rPr>
              <w:t>0Y6H0</w:t>
            </w:r>
          </w:p>
          <w:p w14:paraId="5D6C996B"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2A46954F" w14:textId="77777777" w:rsidR="00425E2D" w:rsidRPr="00425E2D" w:rsidRDefault="00425E2D" w:rsidP="00425E2D">
            <w:pPr>
              <w:spacing w:line="259" w:lineRule="auto"/>
              <w:ind w:right="16"/>
            </w:pPr>
            <w:r w:rsidRPr="00425E2D">
              <w:rPr>
                <w:sz w:val="20"/>
              </w:rPr>
              <w:t xml:space="preserve">Detachment at Right Lower Leg, Low, Open Approach </w:t>
            </w:r>
          </w:p>
        </w:tc>
      </w:tr>
      <w:tr w:rsidR="00425E2D" w:rsidRPr="00425E2D" w14:paraId="5832AE3E" w14:textId="77777777" w:rsidTr="00425E2D">
        <w:trPr>
          <w:trHeight w:val="470"/>
        </w:trPr>
        <w:tc>
          <w:tcPr>
            <w:tcW w:w="1266" w:type="dxa"/>
            <w:vMerge/>
            <w:tcBorders>
              <w:top w:val="nil"/>
              <w:left w:val="single" w:sz="4" w:space="0" w:color="000000"/>
              <w:bottom w:val="nil"/>
              <w:right w:val="single" w:sz="4" w:space="0" w:color="000000"/>
            </w:tcBorders>
          </w:tcPr>
          <w:p w14:paraId="12F94B96"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0D5824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9F2930A" w14:textId="77777777" w:rsidR="00425E2D" w:rsidRPr="00425E2D" w:rsidRDefault="00425E2D" w:rsidP="00425E2D">
            <w:pPr>
              <w:spacing w:line="259" w:lineRule="auto"/>
            </w:pPr>
            <w:r w:rsidRPr="00425E2D">
              <w:rPr>
                <w:sz w:val="20"/>
              </w:rPr>
              <w:t>0Y6J0Z</w:t>
            </w:r>
          </w:p>
          <w:p w14:paraId="09FFAC8C" w14:textId="77777777" w:rsidR="00425E2D" w:rsidRPr="00425E2D" w:rsidRDefault="00425E2D" w:rsidP="00425E2D">
            <w:pPr>
              <w:spacing w:line="259" w:lineRule="auto"/>
            </w:pPr>
            <w:r w:rsidRPr="00425E2D">
              <w:rPr>
                <w:sz w:val="20"/>
              </w:rPr>
              <w:t xml:space="preserve">1 </w:t>
            </w:r>
          </w:p>
        </w:tc>
        <w:tc>
          <w:tcPr>
            <w:tcW w:w="3780" w:type="dxa"/>
            <w:tcBorders>
              <w:top w:val="single" w:sz="4" w:space="0" w:color="000000"/>
              <w:left w:val="single" w:sz="4" w:space="0" w:color="000000"/>
              <w:bottom w:val="single" w:sz="4" w:space="0" w:color="000000"/>
              <w:right w:val="single" w:sz="4" w:space="0" w:color="000000"/>
            </w:tcBorders>
          </w:tcPr>
          <w:p w14:paraId="308B2188" w14:textId="77777777" w:rsidR="00425E2D" w:rsidRPr="00425E2D" w:rsidRDefault="00425E2D" w:rsidP="00425E2D">
            <w:pPr>
              <w:spacing w:line="259" w:lineRule="auto"/>
            </w:pPr>
            <w:r w:rsidRPr="00425E2D">
              <w:rPr>
                <w:sz w:val="20"/>
              </w:rPr>
              <w:t xml:space="preserve">Detachment at Left Lower Leg, High, Open </w:t>
            </w:r>
          </w:p>
          <w:p w14:paraId="6492361C" w14:textId="77777777" w:rsidR="00425E2D" w:rsidRPr="00425E2D" w:rsidRDefault="00425E2D" w:rsidP="00425E2D">
            <w:pPr>
              <w:spacing w:line="259" w:lineRule="auto"/>
            </w:pPr>
            <w:r w:rsidRPr="00425E2D">
              <w:rPr>
                <w:sz w:val="20"/>
              </w:rPr>
              <w:lastRenderedPageBreak/>
              <w:t xml:space="preserve">Approach </w:t>
            </w:r>
          </w:p>
        </w:tc>
      </w:tr>
      <w:tr w:rsidR="00425E2D" w:rsidRPr="00425E2D" w14:paraId="487A56BB" w14:textId="77777777" w:rsidTr="00425E2D">
        <w:trPr>
          <w:trHeight w:val="470"/>
        </w:trPr>
        <w:tc>
          <w:tcPr>
            <w:tcW w:w="1266" w:type="dxa"/>
            <w:vMerge/>
            <w:tcBorders>
              <w:top w:val="nil"/>
              <w:left w:val="single" w:sz="4" w:space="0" w:color="000000"/>
              <w:bottom w:val="nil"/>
              <w:right w:val="single" w:sz="4" w:space="0" w:color="000000"/>
            </w:tcBorders>
          </w:tcPr>
          <w:p w14:paraId="2B536F6B"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AE62F1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BAA642C" w14:textId="77777777" w:rsidR="00425E2D" w:rsidRPr="00425E2D" w:rsidRDefault="00425E2D" w:rsidP="00425E2D">
            <w:pPr>
              <w:spacing w:line="259" w:lineRule="auto"/>
            </w:pPr>
            <w:r w:rsidRPr="00425E2D">
              <w:rPr>
                <w:sz w:val="20"/>
              </w:rPr>
              <w:t>0Y6J0Z</w:t>
            </w:r>
          </w:p>
          <w:p w14:paraId="42D1B065" w14:textId="77777777" w:rsidR="00425E2D" w:rsidRPr="00425E2D" w:rsidRDefault="00425E2D" w:rsidP="00425E2D">
            <w:pPr>
              <w:spacing w:line="259" w:lineRule="auto"/>
            </w:pPr>
            <w:r w:rsidRPr="00425E2D">
              <w:rPr>
                <w:sz w:val="20"/>
              </w:rPr>
              <w:t xml:space="preserve">2 </w:t>
            </w:r>
          </w:p>
        </w:tc>
        <w:tc>
          <w:tcPr>
            <w:tcW w:w="3780" w:type="dxa"/>
            <w:tcBorders>
              <w:top w:val="single" w:sz="4" w:space="0" w:color="000000"/>
              <w:left w:val="single" w:sz="4" w:space="0" w:color="000000"/>
              <w:bottom w:val="single" w:sz="4" w:space="0" w:color="000000"/>
              <w:right w:val="single" w:sz="4" w:space="0" w:color="000000"/>
            </w:tcBorders>
          </w:tcPr>
          <w:p w14:paraId="0168E651" w14:textId="77777777" w:rsidR="00425E2D" w:rsidRPr="00425E2D" w:rsidRDefault="00425E2D" w:rsidP="00425E2D">
            <w:pPr>
              <w:spacing w:line="259" w:lineRule="auto"/>
            </w:pPr>
            <w:r w:rsidRPr="00425E2D">
              <w:rPr>
                <w:sz w:val="20"/>
              </w:rPr>
              <w:t xml:space="preserve">Detachment at Left Lower Leg, Mid, Open </w:t>
            </w:r>
          </w:p>
          <w:p w14:paraId="305859D0" w14:textId="77777777" w:rsidR="00425E2D" w:rsidRPr="00425E2D" w:rsidRDefault="00425E2D" w:rsidP="00425E2D">
            <w:pPr>
              <w:spacing w:line="259" w:lineRule="auto"/>
            </w:pPr>
            <w:r w:rsidRPr="00425E2D">
              <w:rPr>
                <w:sz w:val="20"/>
              </w:rPr>
              <w:t xml:space="preserve">Approach </w:t>
            </w:r>
          </w:p>
        </w:tc>
      </w:tr>
      <w:tr w:rsidR="00425E2D" w:rsidRPr="00425E2D" w14:paraId="56CFF0FD" w14:textId="77777777" w:rsidTr="00425E2D">
        <w:trPr>
          <w:trHeight w:val="470"/>
        </w:trPr>
        <w:tc>
          <w:tcPr>
            <w:tcW w:w="1266" w:type="dxa"/>
            <w:vMerge/>
            <w:tcBorders>
              <w:top w:val="nil"/>
              <w:left w:val="single" w:sz="4" w:space="0" w:color="000000"/>
              <w:bottom w:val="nil"/>
              <w:right w:val="single" w:sz="4" w:space="0" w:color="000000"/>
            </w:tcBorders>
          </w:tcPr>
          <w:p w14:paraId="185E24E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EBB8A4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BB50BD4" w14:textId="77777777" w:rsidR="00425E2D" w:rsidRPr="00425E2D" w:rsidRDefault="00425E2D" w:rsidP="00425E2D">
            <w:pPr>
              <w:spacing w:line="259" w:lineRule="auto"/>
            </w:pPr>
            <w:r w:rsidRPr="00425E2D">
              <w:rPr>
                <w:sz w:val="20"/>
              </w:rPr>
              <w:t>0Y6J0Z</w:t>
            </w:r>
          </w:p>
          <w:p w14:paraId="5B93A0DA" w14:textId="77777777" w:rsidR="00425E2D" w:rsidRPr="00425E2D" w:rsidRDefault="00425E2D" w:rsidP="00425E2D">
            <w:pPr>
              <w:spacing w:line="259" w:lineRule="auto"/>
            </w:pPr>
            <w:r w:rsidRPr="00425E2D">
              <w:rPr>
                <w:sz w:val="20"/>
              </w:rPr>
              <w:t xml:space="preserve">3 </w:t>
            </w:r>
          </w:p>
        </w:tc>
        <w:tc>
          <w:tcPr>
            <w:tcW w:w="3780" w:type="dxa"/>
            <w:tcBorders>
              <w:top w:val="single" w:sz="4" w:space="0" w:color="000000"/>
              <w:left w:val="single" w:sz="4" w:space="0" w:color="000000"/>
              <w:bottom w:val="single" w:sz="4" w:space="0" w:color="000000"/>
              <w:right w:val="single" w:sz="4" w:space="0" w:color="000000"/>
            </w:tcBorders>
          </w:tcPr>
          <w:p w14:paraId="498EA70F" w14:textId="77777777" w:rsidR="00425E2D" w:rsidRPr="00425E2D" w:rsidRDefault="00425E2D" w:rsidP="00425E2D">
            <w:pPr>
              <w:spacing w:line="259" w:lineRule="auto"/>
            </w:pPr>
            <w:r w:rsidRPr="00425E2D">
              <w:rPr>
                <w:sz w:val="20"/>
              </w:rPr>
              <w:t xml:space="preserve">Detachment at Left Lower Leg, Low, Open </w:t>
            </w:r>
          </w:p>
          <w:p w14:paraId="00ABB874" w14:textId="77777777" w:rsidR="00425E2D" w:rsidRPr="00425E2D" w:rsidRDefault="00425E2D" w:rsidP="00425E2D">
            <w:pPr>
              <w:spacing w:line="259" w:lineRule="auto"/>
            </w:pPr>
            <w:r w:rsidRPr="00425E2D">
              <w:rPr>
                <w:sz w:val="20"/>
              </w:rPr>
              <w:t xml:space="preserve">Approach </w:t>
            </w:r>
          </w:p>
        </w:tc>
      </w:tr>
      <w:tr w:rsidR="00425E2D" w:rsidRPr="00425E2D" w14:paraId="2BB5FDD8" w14:textId="77777777" w:rsidTr="00425E2D">
        <w:trPr>
          <w:trHeight w:val="470"/>
        </w:trPr>
        <w:tc>
          <w:tcPr>
            <w:tcW w:w="1266" w:type="dxa"/>
            <w:vMerge/>
            <w:tcBorders>
              <w:top w:val="nil"/>
              <w:left w:val="single" w:sz="4" w:space="0" w:color="000000"/>
              <w:bottom w:val="nil"/>
              <w:right w:val="single" w:sz="4" w:space="0" w:color="000000"/>
            </w:tcBorders>
          </w:tcPr>
          <w:p w14:paraId="025CF24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2C66C7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13C3506" w14:textId="77777777" w:rsidR="00425E2D" w:rsidRPr="00425E2D" w:rsidRDefault="00425E2D" w:rsidP="00425E2D">
            <w:pPr>
              <w:spacing w:line="259" w:lineRule="auto"/>
            </w:pPr>
            <w:r w:rsidRPr="00425E2D">
              <w:rPr>
                <w:sz w:val="20"/>
              </w:rPr>
              <w:t>0Y6M0</w:t>
            </w:r>
          </w:p>
          <w:p w14:paraId="0DCB1A93"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43C72263" w14:textId="77777777" w:rsidR="00425E2D" w:rsidRPr="00425E2D" w:rsidRDefault="00425E2D" w:rsidP="00425E2D">
            <w:pPr>
              <w:spacing w:line="259" w:lineRule="auto"/>
            </w:pPr>
            <w:r w:rsidRPr="00425E2D">
              <w:rPr>
                <w:sz w:val="20"/>
              </w:rPr>
              <w:t xml:space="preserve">Detachment at Right Foot, Complete, Open </w:t>
            </w:r>
          </w:p>
          <w:p w14:paraId="497F1784" w14:textId="77777777" w:rsidR="00425E2D" w:rsidRPr="00425E2D" w:rsidRDefault="00425E2D" w:rsidP="00425E2D">
            <w:pPr>
              <w:spacing w:line="259" w:lineRule="auto"/>
            </w:pPr>
            <w:r w:rsidRPr="00425E2D">
              <w:rPr>
                <w:sz w:val="20"/>
              </w:rPr>
              <w:t xml:space="preserve">Approach </w:t>
            </w:r>
          </w:p>
        </w:tc>
      </w:tr>
      <w:tr w:rsidR="00425E2D" w:rsidRPr="00425E2D" w14:paraId="25E93A41" w14:textId="77777777" w:rsidTr="00425E2D">
        <w:trPr>
          <w:trHeight w:val="468"/>
        </w:trPr>
        <w:tc>
          <w:tcPr>
            <w:tcW w:w="1266" w:type="dxa"/>
            <w:vMerge/>
            <w:tcBorders>
              <w:top w:val="nil"/>
              <w:left w:val="single" w:sz="4" w:space="0" w:color="000000"/>
              <w:bottom w:val="nil"/>
              <w:right w:val="single" w:sz="4" w:space="0" w:color="000000"/>
            </w:tcBorders>
          </w:tcPr>
          <w:p w14:paraId="7FD8079B"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DA8B1B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BB7267A" w14:textId="77777777" w:rsidR="00425E2D" w:rsidRPr="00425E2D" w:rsidRDefault="00425E2D" w:rsidP="00425E2D">
            <w:pPr>
              <w:spacing w:line="259" w:lineRule="auto"/>
            </w:pPr>
            <w:r w:rsidRPr="00425E2D">
              <w:rPr>
                <w:sz w:val="20"/>
              </w:rPr>
              <w:t>0Y6M0</w:t>
            </w:r>
          </w:p>
          <w:p w14:paraId="6C4C0476" w14:textId="77777777" w:rsidR="00425E2D" w:rsidRPr="00425E2D" w:rsidRDefault="00425E2D" w:rsidP="00425E2D">
            <w:pPr>
              <w:spacing w:line="259" w:lineRule="auto"/>
            </w:pPr>
            <w:r w:rsidRPr="00425E2D">
              <w:rPr>
                <w:sz w:val="20"/>
              </w:rPr>
              <w:t xml:space="preserve">Z4 </w:t>
            </w:r>
          </w:p>
        </w:tc>
        <w:tc>
          <w:tcPr>
            <w:tcW w:w="3780" w:type="dxa"/>
            <w:tcBorders>
              <w:top w:val="single" w:sz="4" w:space="0" w:color="000000"/>
              <w:left w:val="single" w:sz="4" w:space="0" w:color="000000"/>
              <w:bottom w:val="single" w:sz="4" w:space="0" w:color="000000"/>
              <w:right w:val="single" w:sz="4" w:space="0" w:color="000000"/>
            </w:tcBorders>
          </w:tcPr>
          <w:p w14:paraId="3B5423AB" w14:textId="77777777" w:rsidR="00425E2D" w:rsidRPr="00425E2D" w:rsidRDefault="00425E2D" w:rsidP="00425E2D">
            <w:pPr>
              <w:spacing w:line="259" w:lineRule="auto"/>
            </w:pPr>
            <w:r w:rsidRPr="00425E2D">
              <w:rPr>
                <w:sz w:val="20"/>
              </w:rPr>
              <w:t xml:space="preserve">Detachment at Right Foot, Complete, Open Approach </w:t>
            </w:r>
          </w:p>
        </w:tc>
      </w:tr>
      <w:tr w:rsidR="00425E2D" w:rsidRPr="00425E2D" w14:paraId="6DD6B1ED" w14:textId="77777777" w:rsidTr="00425E2D">
        <w:trPr>
          <w:trHeight w:val="470"/>
        </w:trPr>
        <w:tc>
          <w:tcPr>
            <w:tcW w:w="1266" w:type="dxa"/>
            <w:vMerge/>
            <w:tcBorders>
              <w:top w:val="nil"/>
              <w:left w:val="single" w:sz="4" w:space="0" w:color="000000"/>
              <w:bottom w:val="nil"/>
              <w:right w:val="single" w:sz="4" w:space="0" w:color="000000"/>
            </w:tcBorders>
          </w:tcPr>
          <w:p w14:paraId="7F6C8F0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2B6E67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DB439A0" w14:textId="77777777" w:rsidR="00425E2D" w:rsidRPr="00425E2D" w:rsidRDefault="00425E2D" w:rsidP="00425E2D">
            <w:pPr>
              <w:spacing w:line="259" w:lineRule="auto"/>
            </w:pPr>
            <w:r w:rsidRPr="00425E2D">
              <w:rPr>
                <w:sz w:val="20"/>
              </w:rPr>
              <w:t>0Y6M0</w:t>
            </w:r>
          </w:p>
          <w:p w14:paraId="4613732A" w14:textId="77777777" w:rsidR="00425E2D" w:rsidRPr="00425E2D" w:rsidRDefault="00425E2D" w:rsidP="00425E2D">
            <w:pPr>
              <w:spacing w:line="259" w:lineRule="auto"/>
            </w:pPr>
            <w:r w:rsidRPr="00425E2D">
              <w:rPr>
                <w:sz w:val="20"/>
              </w:rPr>
              <w:t xml:space="preserve">Z5 </w:t>
            </w:r>
          </w:p>
        </w:tc>
        <w:tc>
          <w:tcPr>
            <w:tcW w:w="3780" w:type="dxa"/>
            <w:tcBorders>
              <w:top w:val="single" w:sz="4" w:space="0" w:color="000000"/>
              <w:left w:val="single" w:sz="4" w:space="0" w:color="000000"/>
              <w:bottom w:val="single" w:sz="4" w:space="0" w:color="000000"/>
              <w:right w:val="single" w:sz="4" w:space="0" w:color="000000"/>
            </w:tcBorders>
          </w:tcPr>
          <w:p w14:paraId="7335DA09" w14:textId="77777777" w:rsidR="00425E2D" w:rsidRPr="00425E2D" w:rsidRDefault="00425E2D" w:rsidP="00425E2D">
            <w:pPr>
              <w:spacing w:line="259" w:lineRule="auto"/>
            </w:pPr>
            <w:r w:rsidRPr="00425E2D">
              <w:rPr>
                <w:sz w:val="20"/>
              </w:rPr>
              <w:t xml:space="preserve">Detachment at Right Foot, Complete 1st </w:t>
            </w:r>
          </w:p>
          <w:p w14:paraId="73FA8BEB" w14:textId="77777777" w:rsidR="00425E2D" w:rsidRPr="00425E2D" w:rsidRDefault="00425E2D" w:rsidP="00425E2D">
            <w:pPr>
              <w:spacing w:line="259" w:lineRule="auto"/>
            </w:pPr>
            <w:r w:rsidRPr="00425E2D">
              <w:rPr>
                <w:sz w:val="20"/>
              </w:rPr>
              <w:t xml:space="preserve">Ray, Open </w:t>
            </w:r>
          </w:p>
        </w:tc>
      </w:tr>
      <w:tr w:rsidR="00425E2D" w:rsidRPr="00425E2D" w14:paraId="0913A64C" w14:textId="77777777" w:rsidTr="00425E2D">
        <w:trPr>
          <w:trHeight w:val="470"/>
        </w:trPr>
        <w:tc>
          <w:tcPr>
            <w:tcW w:w="1266" w:type="dxa"/>
            <w:vMerge/>
            <w:tcBorders>
              <w:top w:val="nil"/>
              <w:left w:val="single" w:sz="4" w:space="0" w:color="000000"/>
              <w:bottom w:val="nil"/>
              <w:right w:val="single" w:sz="4" w:space="0" w:color="000000"/>
            </w:tcBorders>
          </w:tcPr>
          <w:p w14:paraId="6074BF2A"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9D6A80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AF881A9" w14:textId="77777777" w:rsidR="00425E2D" w:rsidRPr="00425E2D" w:rsidRDefault="00425E2D" w:rsidP="00425E2D">
            <w:pPr>
              <w:spacing w:line="259" w:lineRule="auto"/>
            </w:pPr>
            <w:r w:rsidRPr="00425E2D">
              <w:rPr>
                <w:sz w:val="20"/>
              </w:rPr>
              <w:t>0Y6M0</w:t>
            </w:r>
          </w:p>
          <w:p w14:paraId="6A9312EC" w14:textId="77777777" w:rsidR="00425E2D" w:rsidRPr="00425E2D" w:rsidRDefault="00425E2D" w:rsidP="00425E2D">
            <w:pPr>
              <w:spacing w:line="259" w:lineRule="auto"/>
            </w:pPr>
            <w:r w:rsidRPr="00425E2D">
              <w:rPr>
                <w:sz w:val="20"/>
              </w:rPr>
              <w:t xml:space="preserve">Z6 </w:t>
            </w:r>
          </w:p>
        </w:tc>
        <w:tc>
          <w:tcPr>
            <w:tcW w:w="3780" w:type="dxa"/>
            <w:tcBorders>
              <w:top w:val="single" w:sz="4" w:space="0" w:color="000000"/>
              <w:left w:val="single" w:sz="4" w:space="0" w:color="000000"/>
              <w:bottom w:val="single" w:sz="4" w:space="0" w:color="000000"/>
              <w:right w:val="single" w:sz="4" w:space="0" w:color="000000"/>
            </w:tcBorders>
          </w:tcPr>
          <w:p w14:paraId="2749E278" w14:textId="77777777" w:rsidR="00425E2D" w:rsidRPr="00425E2D" w:rsidRDefault="00425E2D" w:rsidP="00425E2D">
            <w:pPr>
              <w:spacing w:line="259" w:lineRule="auto"/>
            </w:pPr>
            <w:r w:rsidRPr="00425E2D">
              <w:rPr>
                <w:sz w:val="20"/>
              </w:rPr>
              <w:t xml:space="preserve">Detachment at Right Foot, Complete 2nd </w:t>
            </w:r>
          </w:p>
          <w:p w14:paraId="5881DD4D" w14:textId="77777777" w:rsidR="00425E2D" w:rsidRPr="00425E2D" w:rsidRDefault="00425E2D" w:rsidP="00425E2D">
            <w:pPr>
              <w:spacing w:line="259" w:lineRule="auto"/>
            </w:pPr>
            <w:r w:rsidRPr="00425E2D">
              <w:rPr>
                <w:sz w:val="20"/>
              </w:rPr>
              <w:t xml:space="preserve">Ray, Open </w:t>
            </w:r>
          </w:p>
        </w:tc>
      </w:tr>
      <w:tr w:rsidR="00425E2D" w:rsidRPr="00425E2D" w14:paraId="0D452C7C" w14:textId="77777777" w:rsidTr="00425E2D">
        <w:trPr>
          <w:trHeight w:val="470"/>
        </w:trPr>
        <w:tc>
          <w:tcPr>
            <w:tcW w:w="1266" w:type="dxa"/>
            <w:vMerge/>
            <w:tcBorders>
              <w:top w:val="nil"/>
              <w:left w:val="single" w:sz="4" w:space="0" w:color="000000"/>
              <w:bottom w:val="nil"/>
              <w:right w:val="single" w:sz="4" w:space="0" w:color="000000"/>
            </w:tcBorders>
          </w:tcPr>
          <w:p w14:paraId="51DF647C"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21ECFB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312DA05" w14:textId="77777777" w:rsidR="00425E2D" w:rsidRPr="00425E2D" w:rsidRDefault="00425E2D" w:rsidP="00425E2D">
            <w:pPr>
              <w:spacing w:line="259" w:lineRule="auto"/>
            </w:pPr>
            <w:r w:rsidRPr="00425E2D">
              <w:rPr>
                <w:sz w:val="20"/>
              </w:rPr>
              <w:t>0Y6M0</w:t>
            </w:r>
          </w:p>
          <w:p w14:paraId="3542E369" w14:textId="77777777" w:rsidR="00425E2D" w:rsidRPr="00425E2D" w:rsidRDefault="00425E2D" w:rsidP="00425E2D">
            <w:pPr>
              <w:spacing w:line="259" w:lineRule="auto"/>
            </w:pPr>
            <w:r w:rsidRPr="00425E2D">
              <w:rPr>
                <w:sz w:val="20"/>
              </w:rPr>
              <w:t xml:space="preserve">Z7 </w:t>
            </w:r>
          </w:p>
        </w:tc>
        <w:tc>
          <w:tcPr>
            <w:tcW w:w="3780" w:type="dxa"/>
            <w:tcBorders>
              <w:top w:val="single" w:sz="4" w:space="0" w:color="000000"/>
              <w:left w:val="single" w:sz="4" w:space="0" w:color="000000"/>
              <w:bottom w:val="single" w:sz="4" w:space="0" w:color="000000"/>
              <w:right w:val="single" w:sz="4" w:space="0" w:color="000000"/>
            </w:tcBorders>
          </w:tcPr>
          <w:p w14:paraId="621B0BC8" w14:textId="77777777" w:rsidR="00425E2D" w:rsidRPr="00425E2D" w:rsidRDefault="00425E2D" w:rsidP="00425E2D">
            <w:pPr>
              <w:spacing w:line="259" w:lineRule="auto"/>
            </w:pPr>
            <w:r w:rsidRPr="00425E2D">
              <w:rPr>
                <w:sz w:val="20"/>
              </w:rPr>
              <w:t xml:space="preserve">Detachment at Right Foot, Complete 3rd </w:t>
            </w:r>
          </w:p>
          <w:p w14:paraId="429FF34A" w14:textId="77777777" w:rsidR="00425E2D" w:rsidRPr="00425E2D" w:rsidRDefault="00425E2D" w:rsidP="00425E2D">
            <w:pPr>
              <w:spacing w:line="259" w:lineRule="auto"/>
            </w:pPr>
            <w:r w:rsidRPr="00425E2D">
              <w:rPr>
                <w:sz w:val="20"/>
              </w:rPr>
              <w:t xml:space="preserve">Ray, Open </w:t>
            </w:r>
          </w:p>
        </w:tc>
      </w:tr>
      <w:tr w:rsidR="00425E2D" w:rsidRPr="00425E2D" w14:paraId="55B92485" w14:textId="77777777" w:rsidTr="00425E2D">
        <w:trPr>
          <w:trHeight w:val="470"/>
        </w:trPr>
        <w:tc>
          <w:tcPr>
            <w:tcW w:w="1266" w:type="dxa"/>
            <w:vMerge/>
            <w:tcBorders>
              <w:top w:val="nil"/>
              <w:left w:val="single" w:sz="4" w:space="0" w:color="000000"/>
              <w:bottom w:val="nil"/>
              <w:right w:val="single" w:sz="4" w:space="0" w:color="000000"/>
            </w:tcBorders>
          </w:tcPr>
          <w:p w14:paraId="31C8594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E15D68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6D3DBCC" w14:textId="77777777" w:rsidR="00425E2D" w:rsidRPr="00425E2D" w:rsidRDefault="00425E2D" w:rsidP="00425E2D">
            <w:pPr>
              <w:spacing w:line="259" w:lineRule="auto"/>
            </w:pPr>
            <w:r w:rsidRPr="00425E2D">
              <w:rPr>
                <w:sz w:val="20"/>
              </w:rPr>
              <w:t>0Y6M0</w:t>
            </w:r>
          </w:p>
          <w:p w14:paraId="18A40A89" w14:textId="77777777" w:rsidR="00425E2D" w:rsidRPr="00425E2D" w:rsidRDefault="00425E2D" w:rsidP="00425E2D">
            <w:pPr>
              <w:spacing w:line="259" w:lineRule="auto"/>
            </w:pPr>
            <w:r w:rsidRPr="00425E2D">
              <w:rPr>
                <w:sz w:val="20"/>
              </w:rPr>
              <w:t xml:space="preserve">Z8 </w:t>
            </w:r>
          </w:p>
        </w:tc>
        <w:tc>
          <w:tcPr>
            <w:tcW w:w="3780" w:type="dxa"/>
            <w:tcBorders>
              <w:top w:val="single" w:sz="4" w:space="0" w:color="000000"/>
              <w:left w:val="single" w:sz="4" w:space="0" w:color="000000"/>
              <w:bottom w:val="single" w:sz="4" w:space="0" w:color="000000"/>
              <w:right w:val="single" w:sz="4" w:space="0" w:color="000000"/>
            </w:tcBorders>
          </w:tcPr>
          <w:p w14:paraId="6834F30C" w14:textId="77777777" w:rsidR="00425E2D" w:rsidRPr="00425E2D" w:rsidRDefault="00425E2D" w:rsidP="00425E2D">
            <w:pPr>
              <w:spacing w:line="259" w:lineRule="auto"/>
            </w:pPr>
            <w:r w:rsidRPr="00425E2D">
              <w:rPr>
                <w:sz w:val="20"/>
              </w:rPr>
              <w:t xml:space="preserve">Detachment at Right Foot, Complete 4th </w:t>
            </w:r>
          </w:p>
          <w:p w14:paraId="525D05ED" w14:textId="77777777" w:rsidR="00425E2D" w:rsidRPr="00425E2D" w:rsidRDefault="00425E2D" w:rsidP="00425E2D">
            <w:pPr>
              <w:spacing w:line="259" w:lineRule="auto"/>
            </w:pPr>
            <w:r w:rsidRPr="00425E2D">
              <w:rPr>
                <w:sz w:val="20"/>
              </w:rPr>
              <w:t xml:space="preserve">Ray, Open </w:t>
            </w:r>
          </w:p>
        </w:tc>
      </w:tr>
      <w:tr w:rsidR="00425E2D" w:rsidRPr="00425E2D" w14:paraId="2E1A32C9" w14:textId="77777777" w:rsidTr="00425E2D">
        <w:trPr>
          <w:trHeight w:val="470"/>
        </w:trPr>
        <w:tc>
          <w:tcPr>
            <w:tcW w:w="1266" w:type="dxa"/>
            <w:vMerge/>
            <w:tcBorders>
              <w:top w:val="nil"/>
              <w:left w:val="single" w:sz="4" w:space="0" w:color="000000"/>
              <w:bottom w:val="nil"/>
              <w:right w:val="single" w:sz="4" w:space="0" w:color="000000"/>
            </w:tcBorders>
          </w:tcPr>
          <w:p w14:paraId="3ABAF0D6"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0B6188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4D71A1A" w14:textId="77777777" w:rsidR="00425E2D" w:rsidRPr="00425E2D" w:rsidRDefault="00425E2D" w:rsidP="00425E2D">
            <w:pPr>
              <w:spacing w:line="259" w:lineRule="auto"/>
            </w:pPr>
            <w:r w:rsidRPr="00425E2D">
              <w:rPr>
                <w:sz w:val="20"/>
              </w:rPr>
              <w:t>0Y6M0</w:t>
            </w:r>
          </w:p>
          <w:p w14:paraId="5B114058" w14:textId="77777777" w:rsidR="00425E2D" w:rsidRPr="00425E2D" w:rsidRDefault="00425E2D" w:rsidP="00425E2D">
            <w:pPr>
              <w:spacing w:line="259" w:lineRule="auto"/>
            </w:pPr>
            <w:r w:rsidRPr="00425E2D">
              <w:rPr>
                <w:sz w:val="20"/>
              </w:rPr>
              <w:t xml:space="preserve">Z9 </w:t>
            </w:r>
          </w:p>
        </w:tc>
        <w:tc>
          <w:tcPr>
            <w:tcW w:w="3780" w:type="dxa"/>
            <w:tcBorders>
              <w:top w:val="single" w:sz="4" w:space="0" w:color="000000"/>
              <w:left w:val="single" w:sz="4" w:space="0" w:color="000000"/>
              <w:bottom w:val="single" w:sz="4" w:space="0" w:color="000000"/>
              <w:right w:val="single" w:sz="4" w:space="0" w:color="000000"/>
            </w:tcBorders>
          </w:tcPr>
          <w:p w14:paraId="3FDE5532" w14:textId="77777777" w:rsidR="00425E2D" w:rsidRPr="00425E2D" w:rsidRDefault="00425E2D" w:rsidP="00425E2D">
            <w:pPr>
              <w:spacing w:line="259" w:lineRule="auto"/>
            </w:pPr>
            <w:r w:rsidRPr="00425E2D">
              <w:rPr>
                <w:sz w:val="20"/>
              </w:rPr>
              <w:t xml:space="preserve">Detachment at Right Foot, Complete 5th </w:t>
            </w:r>
          </w:p>
          <w:p w14:paraId="4F774837" w14:textId="77777777" w:rsidR="00425E2D" w:rsidRPr="00425E2D" w:rsidRDefault="00425E2D" w:rsidP="00425E2D">
            <w:pPr>
              <w:spacing w:line="259" w:lineRule="auto"/>
            </w:pPr>
            <w:r w:rsidRPr="00425E2D">
              <w:rPr>
                <w:sz w:val="20"/>
              </w:rPr>
              <w:t xml:space="preserve">Ray, Open </w:t>
            </w:r>
          </w:p>
        </w:tc>
      </w:tr>
      <w:tr w:rsidR="00425E2D" w:rsidRPr="00425E2D" w14:paraId="306818E8" w14:textId="77777777" w:rsidTr="00425E2D">
        <w:trPr>
          <w:trHeight w:val="468"/>
        </w:trPr>
        <w:tc>
          <w:tcPr>
            <w:tcW w:w="1266" w:type="dxa"/>
            <w:vMerge/>
            <w:tcBorders>
              <w:top w:val="nil"/>
              <w:left w:val="single" w:sz="4" w:space="0" w:color="000000"/>
              <w:bottom w:val="nil"/>
              <w:right w:val="single" w:sz="4" w:space="0" w:color="000000"/>
            </w:tcBorders>
          </w:tcPr>
          <w:p w14:paraId="3E1B037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D60B9C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2C4076B" w14:textId="77777777" w:rsidR="00425E2D" w:rsidRPr="00425E2D" w:rsidRDefault="00425E2D" w:rsidP="00425E2D">
            <w:pPr>
              <w:spacing w:line="259" w:lineRule="auto"/>
            </w:pPr>
            <w:r w:rsidRPr="00425E2D">
              <w:rPr>
                <w:sz w:val="20"/>
              </w:rPr>
              <w:t>0Y6M0</w:t>
            </w:r>
          </w:p>
          <w:p w14:paraId="655D84F0" w14:textId="77777777" w:rsidR="00425E2D" w:rsidRPr="00425E2D" w:rsidRDefault="00425E2D" w:rsidP="00425E2D">
            <w:pPr>
              <w:spacing w:line="259" w:lineRule="auto"/>
            </w:pPr>
            <w:r w:rsidRPr="00425E2D">
              <w:rPr>
                <w:sz w:val="20"/>
              </w:rPr>
              <w:t xml:space="preserve">ZB </w:t>
            </w:r>
          </w:p>
        </w:tc>
        <w:tc>
          <w:tcPr>
            <w:tcW w:w="3780" w:type="dxa"/>
            <w:tcBorders>
              <w:top w:val="single" w:sz="4" w:space="0" w:color="000000"/>
              <w:left w:val="single" w:sz="4" w:space="0" w:color="000000"/>
              <w:bottom w:val="single" w:sz="4" w:space="0" w:color="000000"/>
              <w:right w:val="single" w:sz="4" w:space="0" w:color="000000"/>
            </w:tcBorders>
          </w:tcPr>
          <w:p w14:paraId="4FC1C8C6" w14:textId="77777777" w:rsidR="00425E2D" w:rsidRPr="00425E2D" w:rsidRDefault="00425E2D" w:rsidP="00425E2D">
            <w:pPr>
              <w:spacing w:line="259" w:lineRule="auto"/>
            </w:pPr>
            <w:r w:rsidRPr="00425E2D">
              <w:rPr>
                <w:sz w:val="20"/>
              </w:rPr>
              <w:t xml:space="preserve">Detachment at Right Foot, Partial 1st Ray, </w:t>
            </w:r>
          </w:p>
          <w:p w14:paraId="584028BF" w14:textId="77777777" w:rsidR="00425E2D" w:rsidRPr="00425E2D" w:rsidRDefault="00425E2D" w:rsidP="00425E2D">
            <w:pPr>
              <w:spacing w:line="259" w:lineRule="auto"/>
            </w:pPr>
            <w:r w:rsidRPr="00425E2D">
              <w:rPr>
                <w:sz w:val="20"/>
              </w:rPr>
              <w:t xml:space="preserve">Open </w:t>
            </w:r>
          </w:p>
        </w:tc>
      </w:tr>
      <w:tr w:rsidR="00425E2D" w:rsidRPr="00425E2D" w14:paraId="7932A0F0" w14:textId="77777777" w:rsidTr="00425E2D">
        <w:trPr>
          <w:trHeight w:val="470"/>
        </w:trPr>
        <w:tc>
          <w:tcPr>
            <w:tcW w:w="1266" w:type="dxa"/>
            <w:vMerge/>
            <w:tcBorders>
              <w:top w:val="nil"/>
              <w:left w:val="single" w:sz="4" w:space="0" w:color="000000"/>
              <w:bottom w:val="nil"/>
              <w:right w:val="single" w:sz="4" w:space="0" w:color="000000"/>
            </w:tcBorders>
          </w:tcPr>
          <w:p w14:paraId="249036E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B960ADD"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62B91CE" w14:textId="77777777" w:rsidR="00425E2D" w:rsidRPr="00425E2D" w:rsidRDefault="00425E2D" w:rsidP="00425E2D">
            <w:pPr>
              <w:spacing w:line="259" w:lineRule="auto"/>
            </w:pPr>
            <w:r w:rsidRPr="00425E2D">
              <w:rPr>
                <w:sz w:val="20"/>
              </w:rPr>
              <w:t>0Y6M0</w:t>
            </w:r>
          </w:p>
          <w:p w14:paraId="60857DA6" w14:textId="77777777" w:rsidR="00425E2D" w:rsidRPr="00425E2D" w:rsidRDefault="00425E2D" w:rsidP="00425E2D">
            <w:pPr>
              <w:spacing w:line="259" w:lineRule="auto"/>
            </w:pPr>
            <w:r w:rsidRPr="00425E2D">
              <w:rPr>
                <w:sz w:val="20"/>
              </w:rPr>
              <w:t xml:space="preserve">ZC </w:t>
            </w:r>
          </w:p>
        </w:tc>
        <w:tc>
          <w:tcPr>
            <w:tcW w:w="3780" w:type="dxa"/>
            <w:tcBorders>
              <w:top w:val="single" w:sz="4" w:space="0" w:color="000000"/>
              <w:left w:val="single" w:sz="4" w:space="0" w:color="000000"/>
              <w:bottom w:val="single" w:sz="4" w:space="0" w:color="000000"/>
              <w:right w:val="single" w:sz="4" w:space="0" w:color="000000"/>
            </w:tcBorders>
          </w:tcPr>
          <w:p w14:paraId="7C324622" w14:textId="77777777" w:rsidR="00425E2D" w:rsidRPr="00425E2D" w:rsidRDefault="00425E2D" w:rsidP="00425E2D">
            <w:pPr>
              <w:spacing w:line="259" w:lineRule="auto"/>
            </w:pPr>
            <w:r w:rsidRPr="00425E2D">
              <w:rPr>
                <w:sz w:val="20"/>
              </w:rPr>
              <w:t xml:space="preserve">Detachment at Right Foot, Partial 2nd Ray, </w:t>
            </w:r>
          </w:p>
          <w:p w14:paraId="2FB977B8" w14:textId="77777777" w:rsidR="00425E2D" w:rsidRPr="00425E2D" w:rsidRDefault="00425E2D" w:rsidP="00425E2D">
            <w:pPr>
              <w:spacing w:line="259" w:lineRule="auto"/>
            </w:pPr>
            <w:r w:rsidRPr="00425E2D">
              <w:rPr>
                <w:sz w:val="20"/>
              </w:rPr>
              <w:t xml:space="preserve">Open </w:t>
            </w:r>
          </w:p>
        </w:tc>
      </w:tr>
      <w:tr w:rsidR="00425E2D" w:rsidRPr="00425E2D" w14:paraId="67D424AE" w14:textId="77777777" w:rsidTr="00425E2D">
        <w:trPr>
          <w:trHeight w:val="470"/>
        </w:trPr>
        <w:tc>
          <w:tcPr>
            <w:tcW w:w="1266" w:type="dxa"/>
            <w:vMerge/>
            <w:tcBorders>
              <w:top w:val="nil"/>
              <w:left w:val="single" w:sz="4" w:space="0" w:color="000000"/>
              <w:bottom w:val="nil"/>
              <w:right w:val="single" w:sz="4" w:space="0" w:color="000000"/>
            </w:tcBorders>
          </w:tcPr>
          <w:p w14:paraId="265501E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6362E1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79407C6" w14:textId="77777777" w:rsidR="00425E2D" w:rsidRPr="00425E2D" w:rsidRDefault="00425E2D" w:rsidP="00425E2D">
            <w:pPr>
              <w:spacing w:line="259" w:lineRule="auto"/>
            </w:pPr>
            <w:r w:rsidRPr="00425E2D">
              <w:rPr>
                <w:sz w:val="20"/>
              </w:rPr>
              <w:t>0Y6M0</w:t>
            </w:r>
          </w:p>
          <w:p w14:paraId="54FAE65C" w14:textId="77777777" w:rsidR="00425E2D" w:rsidRPr="00425E2D" w:rsidRDefault="00425E2D" w:rsidP="00425E2D">
            <w:pPr>
              <w:spacing w:line="259" w:lineRule="auto"/>
            </w:pPr>
            <w:r w:rsidRPr="00425E2D">
              <w:rPr>
                <w:sz w:val="20"/>
              </w:rPr>
              <w:t xml:space="preserve">ZD </w:t>
            </w:r>
          </w:p>
        </w:tc>
        <w:tc>
          <w:tcPr>
            <w:tcW w:w="3780" w:type="dxa"/>
            <w:tcBorders>
              <w:top w:val="single" w:sz="4" w:space="0" w:color="000000"/>
              <w:left w:val="single" w:sz="4" w:space="0" w:color="000000"/>
              <w:bottom w:val="single" w:sz="4" w:space="0" w:color="000000"/>
              <w:right w:val="single" w:sz="4" w:space="0" w:color="000000"/>
            </w:tcBorders>
          </w:tcPr>
          <w:p w14:paraId="38643070" w14:textId="77777777" w:rsidR="00425E2D" w:rsidRPr="00425E2D" w:rsidRDefault="00425E2D" w:rsidP="00425E2D">
            <w:pPr>
              <w:spacing w:line="259" w:lineRule="auto"/>
            </w:pPr>
            <w:r w:rsidRPr="00425E2D">
              <w:rPr>
                <w:sz w:val="20"/>
              </w:rPr>
              <w:t xml:space="preserve">Detachment at Right Foot, Partial 3rd Ray, </w:t>
            </w:r>
          </w:p>
          <w:p w14:paraId="76A30A6E" w14:textId="77777777" w:rsidR="00425E2D" w:rsidRPr="00425E2D" w:rsidRDefault="00425E2D" w:rsidP="00425E2D">
            <w:pPr>
              <w:spacing w:line="259" w:lineRule="auto"/>
            </w:pPr>
            <w:r w:rsidRPr="00425E2D">
              <w:rPr>
                <w:sz w:val="20"/>
              </w:rPr>
              <w:t xml:space="preserve">Open </w:t>
            </w:r>
          </w:p>
        </w:tc>
      </w:tr>
      <w:tr w:rsidR="00425E2D" w:rsidRPr="00425E2D" w14:paraId="1B22E179" w14:textId="77777777" w:rsidTr="00425E2D">
        <w:trPr>
          <w:trHeight w:val="470"/>
        </w:trPr>
        <w:tc>
          <w:tcPr>
            <w:tcW w:w="1266" w:type="dxa"/>
            <w:vMerge/>
            <w:tcBorders>
              <w:top w:val="nil"/>
              <w:left w:val="single" w:sz="4" w:space="0" w:color="000000"/>
              <w:bottom w:val="nil"/>
              <w:right w:val="single" w:sz="4" w:space="0" w:color="000000"/>
            </w:tcBorders>
          </w:tcPr>
          <w:p w14:paraId="509017D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2EEFA1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4FCB7D7" w14:textId="77777777" w:rsidR="00425E2D" w:rsidRPr="00425E2D" w:rsidRDefault="00425E2D" w:rsidP="00425E2D">
            <w:pPr>
              <w:spacing w:line="259" w:lineRule="auto"/>
            </w:pPr>
            <w:r w:rsidRPr="00425E2D">
              <w:rPr>
                <w:sz w:val="20"/>
              </w:rPr>
              <w:t>0Y6M0</w:t>
            </w:r>
          </w:p>
          <w:p w14:paraId="4E25A67F" w14:textId="77777777" w:rsidR="00425E2D" w:rsidRPr="00425E2D" w:rsidRDefault="00425E2D" w:rsidP="00425E2D">
            <w:pPr>
              <w:spacing w:line="259" w:lineRule="auto"/>
            </w:pPr>
            <w:r w:rsidRPr="00425E2D">
              <w:rPr>
                <w:sz w:val="20"/>
              </w:rPr>
              <w:t xml:space="preserve">ZF </w:t>
            </w:r>
          </w:p>
        </w:tc>
        <w:tc>
          <w:tcPr>
            <w:tcW w:w="3780" w:type="dxa"/>
            <w:tcBorders>
              <w:top w:val="single" w:sz="4" w:space="0" w:color="000000"/>
              <w:left w:val="single" w:sz="4" w:space="0" w:color="000000"/>
              <w:bottom w:val="single" w:sz="4" w:space="0" w:color="000000"/>
              <w:right w:val="single" w:sz="4" w:space="0" w:color="000000"/>
            </w:tcBorders>
          </w:tcPr>
          <w:p w14:paraId="1571257D" w14:textId="77777777" w:rsidR="00425E2D" w:rsidRPr="00425E2D" w:rsidRDefault="00425E2D" w:rsidP="00425E2D">
            <w:pPr>
              <w:spacing w:line="259" w:lineRule="auto"/>
            </w:pPr>
            <w:r w:rsidRPr="00425E2D">
              <w:rPr>
                <w:sz w:val="20"/>
              </w:rPr>
              <w:t xml:space="preserve">Detachment at Right Foot, Partial 4th Ray, </w:t>
            </w:r>
          </w:p>
          <w:p w14:paraId="30B7ED99" w14:textId="77777777" w:rsidR="00425E2D" w:rsidRPr="00425E2D" w:rsidRDefault="00425E2D" w:rsidP="00425E2D">
            <w:pPr>
              <w:spacing w:line="259" w:lineRule="auto"/>
            </w:pPr>
            <w:r w:rsidRPr="00425E2D">
              <w:rPr>
                <w:sz w:val="20"/>
              </w:rPr>
              <w:t xml:space="preserve">Open </w:t>
            </w:r>
          </w:p>
        </w:tc>
      </w:tr>
      <w:tr w:rsidR="00425E2D" w:rsidRPr="00425E2D" w14:paraId="7A81FF97" w14:textId="77777777" w:rsidTr="00425E2D">
        <w:trPr>
          <w:trHeight w:val="470"/>
        </w:trPr>
        <w:tc>
          <w:tcPr>
            <w:tcW w:w="1266" w:type="dxa"/>
            <w:vMerge/>
            <w:tcBorders>
              <w:top w:val="nil"/>
              <w:left w:val="single" w:sz="4" w:space="0" w:color="000000"/>
              <w:bottom w:val="nil"/>
              <w:right w:val="single" w:sz="4" w:space="0" w:color="000000"/>
            </w:tcBorders>
          </w:tcPr>
          <w:p w14:paraId="24309F19"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854482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460608C" w14:textId="77777777" w:rsidR="00425E2D" w:rsidRPr="00425E2D" w:rsidRDefault="00425E2D" w:rsidP="00425E2D">
            <w:pPr>
              <w:spacing w:line="259" w:lineRule="auto"/>
            </w:pPr>
            <w:r w:rsidRPr="00425E2D">
              <w:rPr>
                <w:sz w:val="20"/>
              </w:rPr>
              <w:t>0Y6N0</w:t>
            </w:r>
          </w:p>
          <w:p w14:paraId="1064C230"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047A716D" w14:textId="77777777" w:rsidR="00425E2D" w:rsidRPr="00425E2D" w:rsidRDefault="00425E2D" w:rsidP="00425E2D">
            <w:pPr>
              <w:spacing w:line="259" w:lineRule="auto"/>
            </w:pPr>
            <w:r w:rsidRPr="00425E2D">
              <w:rPr>
                <w:sz w:val="20"/>
              </w:rPr>
              <w:t xml:space="preserve">Detachment at Right Foot, Partial 5th Ray, </w:t>
            </w:r>
          </w:p>
          <w:p w14:paraId="685E08BC" w14:textId="77777777" w:rsidR="00425E2D" w:rsidRPr="00425E2D" w:rsidRDefault="00425E2D" w:rsidP="00425E2D">
            <w:pPr>
              <w:spacing w:line="259" w:lineRule="auto"/>
            </w:pPr>
            <w:r w:rsidRPr="00425E2D">
              <w:rPr>
                <w:sz w:val="20"/>
              </w:rPr>
              <w:t xml:space="preserve">Open </w:t>
            </w:r>
          </w:p>
        </w:tc>
      </w:tr>
      <w:tr w:rsidR="00425E2D" w:rsidRPr="00425E2D" w14:paraId="5CB27505" w14:textId="77777777" w:rsidTr="00425E2D">
        <w:trPr>
          <w:trHeight w:val="468"/>
        </w:trPr>
        <w:tc>
          <w:tcPr>
            <w:tcW w:w="1266" w:type="dxa"/>
            <w:vMerge/>
            <w:tcBorders>
              <w:top w:val="nil"/>
              <w:left w:val="single" w:sz="4" w:space="0" w:color="000000"/>
              <w:bottom w:val="nil"/>
              <w:right w:val="single" w:sz="4" w:space="0" w:color="000000"/>
            </w:tcBorders>
          </w:tcPr>
          <w:p w14:paraId="6837484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BDBBDF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8131967" w14:textId="77777777" w:rsidR="00425E2D" w:rsidRPr="00425E2D" w:rsidRDefault="00425E2D" w:rsidP="00425E2D">
            <w:pPr>
              <w:spacing w:line="259" w:lineRule="auto"/>
            </w:pPr>
            <w:r w:rsidRPr="00425E2D">
              <w:rPr>
                <w:sz w:val="20"/>
              </w:rPr>
              <w:t>0Y6N0</w:t>
            </w:r>
          </w:p>
          <w:p w14:paraId="7FC23D23" w14:textId="77777777" w:rsidR="00425E2D" w:rsidRPr="00425E2D" w:rsidRDefault="00425E2D" w:rsidP="00425E2D">
            <w:pPr>
              <w:spacing w:line="259" w:lineRule="auto"/>
            </w:pPr>
            <w:r w:rsidRPr="00425E2D">
              <w:rPr>
                <w:sz w:val="20"/>
              </w:rPr>
              <w:t xml:space="preserve">Z4 </w:t>
            </w:r>
          </w:p>
        </w:tc>
        <w:tc>
          <w:tcPr>
            <w:tcW w:w="3780" w:type="dxa"/>
            <w:tcBorders>
              <w:top w:val="single" w:sz="4" w:space="0" w:color="000000"/>
              <w:left w:val="single" w:sz="4" w:space="0" w:color="000000"/>
              <w:bottom w:val="single" w:sz="4" w:space="0" w:color="000000"/>
              <w:right w:val="single" w:sz="4" w:space="0" w:color="000000"/>
            </w:tcBorders>
          </w:tcPr>
          <w:p w14:paraId="59B054CF" w14:textId="77777777" w:rsidR="00425E2D" w:rsidRPr="00425E2D" w:rsidRDefault="00425E2D" w:rsidP="00425E2D">
            <w:pPr>
              <w:spacing w:line="259" w:lineRule="auto"/>
            </w:pPr>
            <w:r w:rsidRPr="00425E2D">
              <w:rPr>
                <w:sz w:val="20"/>
              </w:rPr>
              <w:t xml:space="preserve">Detachment at Left Foot, Complete, Open Approach </w:t>
            </w:r>
          </w:p>
        </w:tc>
      </w:tr>
      <w:tr w:rsidR="00425E2D" w:rsidRPr="00425E2D" w14:paraId="7ED480C4" w14:textId="77777777" w:rsidTr="00425E2D">
        <w:trPr>
          <w:trHeight w:val="470"/>
        </w:trPr>
        <w:tc>
          <w:tcPr>
            <w:tcW w:w="1266" w:type="dxa"/>
            <w:vMerge/>
            <w:tcBorders>
              <w:top w:val="nil"/>
              <w:left w:val="single" w:sz="4" w:space="0" w:color="000000"/>
              <w:bottom w:val="nil"/>
              <w:right w:val="single" w:sz="4" w:space="0" w:color="000000"/>
            </w:tcBorders>
          </w:tcPr>
          <w:p w14:paraId="4540294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97BF77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3D22B76" w14:textId="77777777" w:rsidR="00425E2D" w:rsidRPr="00425E2D" w:rsidRDefault="00425E2D" w:rsidP="00425E2D">
            <w:pPr>
              <w:spacing w:line="259" w:lineRule="auto"/>
            </w:pPr>
            <w:r w:rsidRPr="00425E2D">
              <w:rPr>
                <w:sz w:val="20"/>
              </w:rPr>
              <w:t>0Y6N0</w:t>
            </w:r>
          </w:p>
          <w:p w14:paraId="20DA186C" w14:textId="77777777" w:rsidR="00425E2D" w:rsidRPr="00425E2D" w:rsidRDefault="00425E2D" w:rsidP="00425E2D">
            <w:pPr>
              <w:spacing w:line="259" w:lineRule="auto"/>
            </w:pPr>
            <w:r w:rsidRPr="00425E2D">
              <w:rPr>
                <w:sz w:val="20"/>
              </w:rPr>
              <w:t xml:space="preserve">Z5 </w:t>
            </w:r>
          </w:p>
        </w:tc>
        <w:tc>
          <w:tcPr>
            <w:tcW w:w="3780" w:type="dxa"/>
            <w:tcBorders>
              <w:top w:val="single" w:sz="4" w:space="0" w:color="000000"/>
              <w:left w:val="single" w:sz="4" w:space="0" w:color="000000"/>
              <w:bottom w:val="single" w:sz="4" w:space="0" w:color="000000"/>
              <w:right w:val="single" w:sz="4" w:space="0" w:color="000000"/>
            </w:tcBorders>
          </w:tcPr>
          <w:p w14:paraId="69E7B6CE" w14:textId="77777777" w:rsidR="00425E2D" w:rsidRPr="00425E2D" w:rsidRDefault="00425E2D" w:rsidP="00425E2D">
            <w:pPr>
              <w:spacing w:line="259" w:lineRule="auto"/>
            </w:pPr>
            <w:r w:rsidRPr="00425E2D">
              <w:rPr>
                <w:sz w:val="20"/>
              </w:rPr>
              <w:t xml:space="preserve">Detachment at Left Foot, Complete 1st Ray, </w:t>
            </w:r>
          </w:p>
          <w:p w14:paraId="795CF94A" w14:textId="77777777" w:rsidR="00425E2D" w:rsidRPr="00425E2D" w:rsidRDefault="00425E2D" w:rsidP="00425E2D">
            <w:pPr>
              <w:spacing w:line="259" w:lineRule="auto"/>
            </w:pPr>
            <w:r w:rsidRPr="00425E2D">
              <w:rPr>
                <w:sz w:val="20"/>
              </w:rPr>
              <w:t xml:space="preserve">Open </w:t>
            </w:r>
          </w:p>
        </w:tc>
      </w:tr>
      <w:tr w:rsidR="00425E2D" w:rsidRPr="00425E2D" w14:paraId="6BC1B8CD" w14:textId="77777777" w:rsidTr="00425E2D">
        <w:trPr>
          <w:trHeight w:val="470"/>
        </w:trPr>
        <w:tc>
          <w:tcPr>
            <w:tcW w:w="1266" w:type="dxa"/>
            <w:vMerge/>
            <w:tcBorders>
              <w:top w:val="nil"/>
              <w:left w:val="single" w:sz="4" w:space="0" w:color="000000"/>
              <w:bottom w:val="nil"/>
              <w:right w:val="single" w:sz="4" w:space="0" w:color="000000"/>
            </w:tcBorders>
          </w:tcPr>
          <w:p w14:paraId="395CED3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D0452B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9E6B948" w14:textId="77777777" w:rsidR="00425E2D" w:rsidRPr="00425E2D" w:rsidRDefault="00425E2D" w:rsidP="00425E2D">
            <w:pPr>
              <w:spacing w:line="259" w:lineRule="auto"/>
            </w:pPr>
            <w:r w:rsidRPr="00425E2D">
              <w:rPr>
                <w:sz w:val="20"/>
              </w:rPr>
              <w:t>0Y6N0</w:t>
            </w:r>
          </w:p>
          <w:p w14:paraId="535EE7D5" w14:textId="77777777" w:rsidR="00425E2D" w:rsidRPr="00425E2D" w:rsidRDefault="00425E2D" w:rsidP="00425E2D">
            <w:pPr>
              <w:spacing w:line="259" w:lineRule="auto"/>
            </w:pPr>
            <w:r w:rsidRPr="00425E2D">
              <w:rPr>
                <w:sz w:val="20"/>
              </w:rPr>
              <w:t xml:space="preserve">Z6 </w:t>
            </w:r>
          </w:p>
        </w:tc>
        <w:tc>
          <w:tcPr>
            <w:tcW w:w="3780" w:type="dxa"/>
            <w:tcBorders>
              <w:top w:val="single" w:sz="4" w:space="0" w:color="000000"/>
              <w:left w:val="single" w:sz="4" w:space="0" w:color="000000"/>
              <w:bottom w:val="single" w:sz="4" w:space="0" w:color="000000"/>
              <w:right w:val="single" w:sz="4" w:space="0" w:color="000000"/>
            </w:tcBorders>
          </w:tcPr>
          <w:p w14:paraId="7AF0A6B3" w14:textId="77777777" w:rsidR="00425E2D" w:rsidRPr="00425E2D" w:rsidRDefault="00425E2D" w:rsidP="00425E2D">
            <w:pPr>
              <w:spacing w:line="259" w:lineRule="auto"/>
            </w:pPr>
            <w:r w:rsidRPr="00425E2D">
              <w:rPr>
                <w:sz w:val="20"/>
              </w:rPr>
              <w:t xml:space="preserve">Detachment at Left Foot, Complete 2nd </w:t>
            </w:r>
          </w:p>
          <w:p w14:paraId="7D381670" w14:textId="77777777" w:rsidR="00425E2D" w:rsidRPr="00425E2D" w:rsidRDefault="00425E2D" w:rsidP="00425E2D">
            <w:pPr>
              <w:spacing w:line="259" w:lineRule="auto"/>
            </w:pPr>
            <w:r w:rsidRPr="00425E2D">
              <w:rPr>
                <w:sz w:val="20"/>
              </w:rPr>
              <w:t xml:space="preserve">Ray, Open </w:t>
            </w:r>
          </w:p>
        </w:tc>
      </w:tr>
      <w:tr w:rsidR="00425E2D" w:rsidRPr="00425E2D" w14:paraId="0BB20DE1" w14:textId="77777777" w:rsidTr="00425E2D">
        <w:trPr>
          <w:trHeight w:val="470"/>
        </w:trPr>
        <w:tc>
          <w:tcPr>
            <w:tcW w:w="1266" w:type="dxa"/>
            <w:vMerge/>
            <w:tcBorders>
              <w:top w:val="nil"/>
              <w:left w:val="single" w:sz="4" w:space="0" w:color="000000"/>
              <w:bottom w:val="nil"/>
              <w:right w:val="single" w:sz="4" w:space="0" w:color="000000"/>
            </w:tcBorders>
          </w:tcPr>
          <w:p w14:paraId="01DB82E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D39266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482A1B2" w14:textId="77777777" w:rsidR="00425E2D" w:rsidRPr="00425E2D" w:rsidRDefault="00425E2D" w:rsidP="00425E2D">
            <w:pPr>
              <w:spacing w:line="259" w:lineRule="auto"/>
            </w:pPr>
            <w:r w:rsidRPr="00425E2D">
              <w:rPr>
                <w:sz w:val="20"/>
              </w:rPr>
              <w:t>0Y6N0</w:t>
            </w:r>
          </w:p>
          <w:p w14:paraId="52821290" w14:textId="77777777" w:rsidR="00425E2D" w:rsidRPr="00425E2D" w:rsidRDefault="00425E2D" w:rsidP="00425E2D">
            <w:pPr>
              <w:spacing w:line="259" w:lineRule="auto"/>
            </w:pPr>
            <w:r w:rsidRPr="00425E2D">
              <w:rPr>
                <w:sz w:val="20"/>
              </w:rPr>
              <w:t xml:space="preserve">Z7 </w:t>
            </w:r>
          </w:p>
        </w:tc>
        <w:tc>
          <w:tcPr>
            <w:tcW w:w="3780" w:type="dxa"/>
            <w:tcBorders>
              <w:top w:val="single" w:sz="4" w:space="0" w:color="000000"/>
              <w:left w:val="single" w:sz="4" w:space="0" w:color="000000"/>
              <w:bottom w:val="single" w:sz="4" w:space="0" w:color="000000"/>
              <w:right w:val="single" w:sz="4" w:space="0" w:color="000000"/>
            </w:tcBorders>
          </w:tcPr>
          <w:p w14:paraId="630F038A" w14:textId="77777777" w:rsidR="00425E2D" w:rsidRPr="00425E2D" w:rsidRDefault="00425E2D" w:rsidP="00425E2D">
            <w:pPr>
              <w:spacing w:line="259" w:lineRule="auto"/>
            </w:pPr>
            <w:r w:rsidRPr="00425E2D">
              <w:rPr>
                <w:sz w:val="20"/>
              </w:rPr>
              <w:t xml:space="preserve">Detachment at Left Foot, Complete 3rd </w:t>
            </w:r>
          </w:p>
          <w:p w14:paraId="5207AE2E" w14:textId="77777777" w:rsidR="00425E2D" w:rsidRPr="00425E2D" w:rsidRDefault="00425E2D" w:rsidP="00425E2D">
            <w:pPr>
              <w:spacing w:line="259" w:lineRule="auto"/>
            </w:pPr>
            <w:r w:rsidRPr="00425E2D">
              <w:rPr>
                <w:sz w:val="20"/>
              </w:rPr>
              <w:t xml:space="preserve">Ray, Open </w:t>
            </w:r>
          </w:p>
        </w:tc>
      </w:tr>
      <w:tr w:rsidR="00425E2D" w:rsidRPr="00425E2D" w14:paraId="3033100F" w14:textId="77777777" w:rsidTr="00425E2D">
        <w:trPr>
          <w:trHeight w:val="470"/>
        </w:trPr>
        <w:tc>
          <w:tcPr>
            <w:tcW w:w="1266" w:type="dxa"/>
            <w:vMerge/>
            <w:tcBorders>
              <w:top w:val="nil"/>
              <w:left w:val="single" w:sz="4" w:space="0" w:color="000000"/>
              <w:bottom w:val="nil"/>
              <w:right w:val="single" w:sz="4" w:space="0" w:color="000000"/>
            </w:tcBorders>
          </w:tcPr>
          <w:p w14:paraId="48CB2B2F"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54477A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EAE0EE4" w14:textId="77777777" w:rsidR="00425E2D" w:rsidRPr="00425E2D" w:rsidRDefault="00425E2D" w:rsidP="00425E2D">
            <w:pPr>
              <w:spacing w:line="259" w:lineRule="auto"/>
            </w:pPr>
            <w:r w:rsidRPr="00425E2D">
              <w:rPr>
                <w:sz w:val="20"/>
              </w:rPr>
              <w:t>0Y6N0</w:t>
            </w:r>
          </w:p>
          <w:p w14:paraId="167E0B89" w14:textId="77777777" w:rsidR="00425E2D" w:rsidRPr="00425E2D" w:rsidRDefault="00425E2D" w:rsidP="00425E2D">
            <w:pPr>
              <w:spacing w:line="259" w:lineRule="auto"/>
            </w:pPr>
            <w:r w:rsidRPr="00425E2D">
              <w:rPr>
                <w:sz w:val="20"/>
              </w:rPr>
              <w:t xml:space="preserve">Z8 </w:t>
            </w:r>
          </w:p>
        </w:tc>
        <w:tc>
          <w:tcPr>
            <w:tcW w:w="3780" w:type="dxa"/>
            <w:tcBorders>
              <w:top w:val="single" w:sz="4" w:space="0" w:color="000000"/>
              <w:left w:val="single" w:sz="4" w:space="0" w:color="000000"/>
              <w:bottom w:val="single" w:sz="4" w:space="0" w:color="000000"/>
              <w:right w:val="single" w:sz="4" w:space="0" w:color="000000"/>
            </w:tcBorders>
          </w:tcPr>
          <w:p w14:paraId="7C8D3DEA" w14:textId="77777777" w:rsidR="00425E2D" w:rsidRPr="00425E2D" w:rsidRDefault="00425E2D" w:rsidP="00425E2D">
            <w:pPr>
              <w:spacing w:line="259" w:lineRule="auto"/>
            </w:pPr>
            <w:r w:rsidRPr="00425E2D">
              <w:rPr>
                <w:sz w:val="20"/>
              </w:rPr>
              <w:t xml:space="preserve">Detachment at Left Foot, Complete 4th </w:t>
            </w:r>
          </w:p>
          <w:p w14:paraId="518D2E39" w14:textId="77777777" w:rsidR="00425E2D" w:rsidRPr="00425E2D" w:rsidRDefault="00425E2D" w:rsidP="00425E2D">
            <w:pPr>
              <w:spacing w:line="259" w:lineRule="auto"/>
            </w:pPr>
            <w:r w:rsidRPr="00425E2D">
              <w:rPr>
                <w:sz w:val="20"/>
              </w:rPr>
              <w:t xml:space="preserve">Ray, Open </w:t>
            </w:r>
          </w:p>
        </w:tc>
      </w:tr>
      <w:tr w:rsidR="00425E2D" w:rsidRPr="00425E2D" w14:paraId="38BFFDA8" w14:textId="77777777" w:rsidTr="00425E2D">
        <w:trPr>
          <w:trHeight w:val="470"/>
        </w:trPr>
        <w:tc>
          <w:tcPr>
            <w:tcW w:w="1266" w:type="dxa"/>
            <w:vMerge/>
            <w:tcBorders>
              <w:top w:val="nil"/>
              <w:left w:val="single" w:sz="4" w:space="0" w:color="000000"/>
              <w:bottom w:val="nil"/>
              <w:right w:val="single" w:sz="4" w:space="0" w:color="000000"/>
            </w:tcBorders>
          </w:tcPr>
          <w:p w14:paraId="31FBD0A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47FD81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79243F2" w14:textId="77777777" w:rsidR="00425E2D" w:rsidRPr="00425E2D" w:rsidRDefault="00425E2D" w:rsidP="00425E2D">
            <w:pPr>
              <w:spacing w:line="259" w:lineRule="auto"/>
            </w:pPr>
            <w:r w:rsidRPr="00425E2D">
              <w:rPr>
                <w:sz w:val="20"/>
              </w:rPr>
              <w:t>0Y6N0</w:t>
            </w:r>
          </w:p>
          <w:p w14:paraId="21458756" w14:textId="77777777" w:rsidR="00425E2D" w:rsidRPr="00425E2D" w:rsidRDefault="00425E2D" w:rsidP="00425E2D">
            <w:pPr>
              <w:spacing w:line="259" w:lineRule="auto"/>
            </w:pPr>
            <w:r w:rsidRPr="00425E2D">
              <w:rPr>
                <w:sz w:val="20"/>
              </w:rPr>
              <w:t xml:space="preserve">Z9 </w:t>
            </w:r>
          </w:p>
        </w:tc>
        <w:tc>
          <w:tcPr>
            <w:tcW w:w="3780" w:type="dxa"/>
            <w:tcBorders>
              <w:top w:val="single" w:sz="4" w:space="0" w:color="000000"/>
              <w:left w:val="single" w:sz="4" w:space="0" w:color="000000"/>
              <w:bottom w:val="single" w:sz="4" w:space="0" w:color="000000"/>
              <w:right w:val="single" w:sz="4" w:space="0" w:color="000000"/>
            </w:tcBorders>
          </w:tcPr>
          <w:p w14:paraId="0365C1B7" w14:textId="77777777" w:rsidR="00425E2D" w:rsidRPr="00425E2D" w:rsidRDefault="00425E2D" w:rsidP="00425E2D">
            <w:pPr>
              <w:spacing w:line="259" w:lineRule="auto"/>
            </w:pPr>
            <w:r w:rsidRPr="00425E2D">
              <w:rPr>
                <w:sz w:val="20"/>
              </w:rPr>
              <w:t xml:space="preserve">Detachment at Left Foot, Complete 5th </w:t>
            </w:r>
          </w:p>
          <w:p w14:paraId="71C54A4A" w14:textId="77777777" w:rsidR="00425E2D" w:rsidRPr="00425E2D" w:rsidRDefault="00425E2D" w:rsidP="00425E2D">
            <w:pPr>
              <w:spacing w:line="259" w:lineRule="auto"/>
            </w:pPr>
            <w:r w:rsidRPr="00425E2D">
              <w:rPr>
                <w:sz w:val="20"/>
              </w:rPr>
              <w:t xml:space="preserve">Ray, Open </w:t>
            </w:r>
          </w:p>
        </w:tc>
      </w:tr>
      <w:tr w:rsidR="00425E2D" w:rsidRPr="00425E2D" w14:paraId="33499A85"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3872EAC7"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BA5987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AD76567" w14:textId="77777777" w:rsidR="00425E2D" w:rsidRPr="00425E2D" w:rsidRDefault="00425E2D" w:rsidP="00425E2D">
            <w:pPr>
              <w:spacing w:line="259" w:lineRule="auto"/>
            </w:pPr>
            <w:r w:rsidRPr="00425E2D">
              <w:rPr>
                <w:sz w:val="20"/>
              </w:rPr>
              <w:t>0Y6N0</w:t>
            </w:r>
          </w:p>
          <w:p w14:paraId="0459D52C" w14:textId="77777777" w:rsidR="00425E2D" w:rsidRPr="00425E2D" w:rsidRDefault="00425E2D" w:rsidP="00425E2D">
            <w:pPr>
              <w:spacing w:line="259" w:lineRule="auto"/>
            </w:pPr>
            <w:r w:rsidRPr="00425E2D">
              <w:rPr>
                <w:sz w:val="20"/>
              </w:rPr>
              <w:t xml:space="preserve">ZB  </w:t>
            </w:r>
          </w:p>
        </w:tc>
        <w:tc>
          <w:tcPr>
            <w:tcW w:w="3780" w:type="dxa"/>
            <w:tcBorders>
              <w:top w:val="single" w:sz="4" w:space="0" w:color="000000"/>
              <w:left w:val="single" w:sz="4" w:space="0" w:color="000000"/>
              <w:bottom w:val="single" w:sz="4" w:space="0" w:color="000000"/>
              <w:right w:val="single" w:sz="4" w:space="0" w:color="000000"/>
            </w:tcBorders>
          </w:tcPr>
          <w:p w14:paraId="0553A7AB" w14:textId="77777777" w:rsidR="00425E2D" w:rsidRPr="00425E2D" w:rsidRDefault="00425E2D" w:rsidP="00425E2D">
            <w:pPr>
              <w:spacing w:line="259" w:lineRule="auto"/>
            </w:pPr>
            <w:r w:rsidRPr="00425E2D">
              <w:rPr>
                <w:sz w:val="20"/>
              </w:rPr>
              <w:t xml:space="preserve">Detachment at Left Foot, Partial 1st Ray, </w:t>
            </w:r>
          </w:p>
          <w:p w14:paraId="755404D0" w14:textId="77777777" w:rsidR="00425E2D" w:rsidRPr="00425E2D" w:rsidRDefault="00425E2D" w:rsidP="00425E2D">
            <w:pPr>
              <w:spacing w:line="259" w:lineRule="auto"/>
            </w:pPr>
            <w:r w:rsidRPr="00425E2D">
              <w:rPr>
                <w:sz w:val="20"/>
              </w:rPr>
              <w:t xml:space="preserve">Open </w:t>
            </w:r>
          </w:p>
        </w:tc>
      </w:tr>
    </w:tbl>
    <w:p w14:paraId="29B9BD01" w14:textId="77777777" w:rsidR="00425E2D" w:rsidRPr="00425E2D" w:rsidRDefault="00425E2D" w:rsidP="00425E2D">
      <w:pPr>
        <w:spacing w:line="259" w:lineRule="auto"/>
        <w:ind w:left="-1800" w:right="11335"/>
      </w:pPr>
    </w:p>
    <w:tbl>
      <w:tblPr>
        <w:tblStyle w:val="TableGrid0"/>
        <w:tblW w:w="9815" w:type="dxa"/>
        <w:tblInd w:w="85" w:type="dxa"/>
        <w:tblCellMar>
          <w:top w:w="54" w:type="dxa"/>
          <w:left w:w="108" w:type="dxa"/>
          <w:right w:w="112" w:type="dxa"/>
        </w:tblCellMar>
        <w:tblLook w:val="04A0" w:firstRow="1" w:lastRow="0" w:firstColumn="1" w:lastColumn="0" w:noHBand="0" w:noVBand="1"/>
      </w:tblPr>
      <w:tblGrid>
        <w:gridCol w:w="1155"/>
        <w:gridCol w:w="3481"/>
        <w:gridCol w:w="1589"/>
        <w:gridCol w:w="3590"/>
      </w:tblGrid>
      <w:tr w:rsidR="00425E2D" w:rsidRPr="00425E2D" w14:paraId="36F275C4"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55949D4A" w14:textId="77777777" w:rsidR="00425E2D" w:rsidRPr="00425E2D" w:rsidRDefault="00425E2D" w:rsidP="00425E2D">
            <w:pPr>
              <w:spacing w:after="160" w:line="259" w:lineRule="auto"/>
            </w:pPr>
          </w:p>
        </w:tc>
        <w:tc>
          <w:tcPr>
            <w:tcW w:w="3869" w:type="dxa"/>
            <w:vMerge w:val="restart"/>
            <w:tcBorders>
              <w:top w:val="single" w:sz="4" w:space="0" w:color="000000"/>
              <w:left w:val="single" w:sz="4" w:space="0" w:color="000000"/>
              <w:bottom w:val="single" w:sz="4" w:space="0" w:color="000000"/>
              <w:right w:val="single" w:sz="4" w:space="0" w:color="000000"/>
            </w:tcBorders>
          </w:tcPr>
          <w:p w14:paraId="4162F62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C890617" w14:textId="77777777" w:rsidR="00425E2D" w:rsidRPr="00425E2D" w:rsidRDefault="00425E2D" w:rsidP="00425E2D">
            <w:pPr>
              <w:spacing w:line="259" w:lineRule="auto"/>
            </w:pPr>
            <w:r w:rsidRPr="00425E2D">
              <w:rPr>
                <w:sz w:val="20"/>
              </w:rPr>
              <w:t>0Y6N0</w:t>
            </w:r>
          </w:p>
          <w:p w14:paraId="7FBB595F" w14:textId="77777777" w:rsidR="00425E2D" w:rsidRPr="00425E2D" w:rsidRDefault="00425E2D" w:rsidP="00425E2D">
            <w:pPr>
              <w:spacing w:line="259" w:lineRule="auto"/>
            </w:pPr>
            <w:r w:rsidRPr="00425E2D">
              <w:rPr>
                <w:sz w:val="20"/>
              </w:rPr>
              <w:t xml:space="preserve">ZC </w:t>
            </w:r>
          </w:p>
        </w:tc>
        <w:tc>
          <w:tcPr>
            <w:tcW w:w="3780" w:type="dxa"/>
            <w:tcBorders>
              <w:top w:val="single" w:sz="4" w:space="0" w:color="000000"/>
              <w:left w:val="single" w:sz="4" w:space="0" w:color="000000"/>
              <w:bottom w:val="single" w:sz="4" w:space="0" w:color="000000"/>
              <w:right w:val="single" w:sz="4" w:space="0" w:color="000000"/>
            </w:tcBorders>
          </w:tcPr>
          <w:p w14:paraId="51609A7B" w14:textId="77777777" w:rsidR="00425E2D" w:rsidRPr="00425E2D" w:rsidRDefault="00425E2D" w:rsidP="00425E2D">
            <w:pPr>
              <w:spacing w:line="259" w:lineRule="auto"/>
            </w:pPr>
            <w:r w:rsidRPr="00425E2D">
              <w:rPr>
                <w:sz w:val="20"/>
              </w:rPr>
              <w:t xml:space="preserve">Detachment at Left Foot, Partial 2nd Ray, </w:t>
            </w:r>
          </w:p>
          <w:p w14:paraId="02133C06" w14:textId="77777777" w:rsidR="00425E2D" w:rsidRPr="00425E2D" w:rsidRDefault="00425E2D" w:rsidP="00425E2D">
            <w:pPr>
              <w:spacing w:line="259" w:lineRule="auto"/>
            </w:pPr>
            <w:r w:rsidRPr="00425E2D">
              <w:rPr>
                <w:sz w:val="20"/>
              </w:rPr>
              <w:t xml:space="preserve">Open </w:t>
            </w:r>
          </w:p>
        </w:tc>
      </w:tr>
      <w:tr w:rsidR="00425E2D" w:rsidRPr="00425E2D" w14:paraId="41FDD2EF" w14:textId="77777777" w:rsidTr="00425E2D">
        <w:trPr>
          <w:trHeight w:val="470"/>
        </w:trPr>
        <w:tc>
          <w:tcPr>
            <w:tcW w:w="1266" w:type="dxa"/>
            <w:vMerge/>
            <w:tcBorders>
              <w:top w:val="nil"/>
              <w:left w:val="single" w:sz="4" w:space="0" w:color="000000"/>
              <w:bottom w:val="nil"/>
              <w:right w:val="single" w:sz="4" w:space="0" w:color="000000"/>
            </w:tcBorders>
          </w:tcPr>
          <w:p w14:paraId="0E9CB3E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CAE6B4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A564BC6" w14:textId="77777777" w:rsidR="00425E2D" w:rsidRPr="00425E2D" w:rsidRDefault="00425E2D" w:rsidP="00425E2D">
            <w:pPr>
              <w:spacing w:line="259" w:lineRule="auto"/>
            </w:pPr>
            <w:r w:rsidRPr="00425E2D">
              <w:rPr>
                <w:sz w:val="20"/>
              </w:rPr>
              <w:t>0Y6N0</w:t>
            </w:r>
          </w:p>
          <w:p w14:paraId="1BA5C1A0" w14:textId="77777777" w:rsidR="00425E2D" w:rsidRPr="00425E2D" w:rsidRDefault="00425E2D" w:rsidP="00425E2D">
            <w:pPr>
              <w:spacing w:line="259" w:lineRule="auto"/>
            </w:pPr>
            <w:r w:rsidRPr="00425E2D">
              <w:rPr>
                <w:sz w:val="20"/>
              </w:rPr>
              <w:t xml:space="preserve">ZD </w:t>
            </w:r>
          </w:p>
        </w:tc>
        <w:tc>
          <w:tcPr>
            <w:tcW w:w="3780" w:type="dxa"/>
            <w:tcBorders>
              <w:top w:val="single" w:sz="4" w:space="0" w:color="000000"/>
              <w:left w:val="single" w:sz="4" w:space="0" w:color="000000"/>
              <w:bottom w:val="single" w:sz="4" w:space="0" w:color="000000"/>
              <w:right w:val="single" w:sz="4" w:space="0" w:color="000000"/>
            </w:tcBorders>
          </w:tcPr>
          <w:p w14:paraId="4101D0AC" w14:textId="77777777" w:rsidR="00425E2D" w:rsidRPr="00425E2D" w:rsidRDefault="00425E2D" w:rsidP="00425E2D">
            <w:pPr>
              <w:spacing w:line="259" w:lineRule="auto"/>
            </w:pPr>
            <w:r w:rsidRPr="00425E2D">
              <w:rPr>
                <w:sz w:val="20"/>
              </w:rPr>
              <w:t xml:space="preserve">Detachment at Left Foot, Partial 3rd Ray, </w:t>
            </w:r>
          </w:p>
          <w:p w14:paraId="7DAF1D23" w14:textId="77777777" w:rsidR="00425E2D" w:rsidRPr="00425E2D" w:rsidRDefault="00425E2D" w:rsidP="00425E2D">
            <w:pPr>
              <w:spacing w:line="259" w:lineRule="auto"/>
            </w:pPr>
            <w:r w:rsidRPr="00425E2D">
              <w:rPr>
                <w:sz w:val="20"/>
              </w:rPr>
              <w:t xml:space="preserve">Open </w:t>
            </w:r>
          </w:p>
        </w:tc>
      </w:tr>
      <w:tr w:rsidR="00425E2D" w:rsidRPr="00425E2D" w14:paraId="3D1FC490" w14:textId="77777777" w:rsidTr="00425E2D">
        <w:trPr>
          <w:trHeight w:val="470"/>
        </w:trPr>
        <w:tc>
          <w:tcPr>
            <w:tcW w:w="1266" w:type="dxa"/>
            <w:vMerge/>
            <w:tcBorders>
              <w:top w:val="nil"/>
              <w:left w:val="single" w:sz="4" w:space="0" w:color="000000"/>
              <w:bottom w:val="nil"/>
              <w:right w:val="single" w:sz="4" w:space="0" w:color="000000"/>
            </w:tcBorders>
          </w:tcPr>
          <w:p w14:paraId="4191E12F"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478910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0619CC6" w14:textId="77777777" w:rsidR="00425E2D" w:rsidRPr="00425E2D" w:rsidRDefault="00425E2D" w:rsidP="00425E2D">
            <w:pPr>
              <w:spacing w:line="259" w:lineRule="auto"/>
            </w:pPr>
            <w:r w:rsidRPr="00425E2D">
              <w:rPr>
                <w:sz w:val="20"/>
              </w:rPr>
              <w:t>0Y6N0</w:t>
            </w:r>
          </w:p>
          <w:p w14:paraId="6BC85E33" w14:textId="77777777" w:rsidR="00425E2D" w:rsidRPr="00425E2D" w:rsidRDefault="00425E2D" w:rsidP="00425E2D">
            <w:pPr>
              <w:spacing w:line="259" w:lineRule="auto"/>
            </w:pPr>
            <w:r w:rsidRPr="00425E2D">
              <w:rPr>
                <w:sz w:val="20"/>
              </w:rPr>
              <w:t xml:space="preserve">ZF </w:t>
            </w:r>
          </w:p>
        </w:tc>
        <w:tc>
          <w:tcPr>
            <w:tcW w:w="3780" w:type="dxa"/>
            <w:tcBorders>
              <w:top w:val="single" w:sz="4" w:space="0" w:color="000000"/>
              <w:left w:val="single" w:sz="4" w:space="0" w:color="000000"/>
              <w:bottom w:val="single" w:sz="4" w:space="0" w:color="000000"/>
              <w:right w:val="single" w:sz="4" w:space="0" w:color="000000"/>
            </w:tcBorders>
          </w:tcPr>
          <w:p w14:paraId="00D2B78D" w14:textId="77777777" w:rsidR="00425E2D" w:rsidRPr="00425E2D" w:rsidRDefault="00425E2D" w:rsidP="00425E2D">
            <w:pPr>
              <w:spacing w:line="259" w:lineRule="auto"/>
            </w:pPr>
            <w:r w:rsidRPr="00425E2D">
              <w:rPr>
                <w:sz w:val="20"/>
              </w:rPr>
              <w:t xml:space="preserve">Detachment at Left Foot, Partial 4th Ray, </w:t>
            </w:r>
          </w:p>
          <w:p w14:paraId="2ED85ACA" w14:textId="77777777" w:rsidR="00425E2D" w:rsidRPr="00425E2D" w:rsidRDefault="00425E2D" w:rsidP="00425E2D">
            <w:pPr>
              <w:spacing w:line="259" w:lineRule="auto"/>
            </w:pPr>
            <w:r w:rsidRPr="00425E2D">
              <w:rPr>
                <w:sz w:val="20"/>
              </w:rPr>
              <w:t xml:space="preserve">Open </w:t>
            </w:r>
          </w:p>
        </w:tc>
      </w:tr>
      <w:tr w:rsidR="00425E2D" w:rsidRPr="00425E2D" w14:paraId="2CF4FE90" w14:textId="77777777" w:rsidTr="00425E2D">
        <w:trPr>
          <w:trHeight w:val="470"/>
        </w:trPr>
        <w:tc>
          <w:tcPr>
            <w:tcW w:w="1266" w:type="dxa"/>
            <w:vMerge/>
            <w:tcBorders>
              <w:top w:val="nil"/>
              <w:left w:val="single" w:sz="4" w:space="0" w:color="000000"/>
              <w:bottom w:val="nil"/>
              <w:right w:val="single" w:sz="4" w:space="0" w:color="000000"/>
            </w:tcBorders>
          </w:tcPr>
          <w:p w14:paraId="06C48AB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D0B3C4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314D598" w14:textId="77777777" w:rsidR="00425E2D" w:rsidRPr="00425E2D" w:rsidRDefault="00425E2D" w:rsidP="00425E2D">
            <w:pPr>
              <w:spacing w:line="259" w:lineRule="auto"/>
              <w:jc w:val="both"/>
            </w:pPr>
            <w:r w:rsidRPr="00425E2D">
              <w:rPr>
                <w:sz w:val="20"/>
              </w:rPr>
              <w:t>0Y6P0Z</w:t>
            </w:r>
          </w:p>
          <w:p w14:paraId="01532BF2" w14:textId="77777777" w:rsidR="00425E2D" w:rsidRPr="00425E2D" w:rsidRDefault="00425E2D" w:rsidP="00425E2D">
            <w:pPr>
              <w:spacing w:line="259" w:lineRule="auto"/>
            </w:pPr>
            <w:r w:rsidRPr="00425E2D">
              <w:rPr>
                <w:sz w:val="20"/>
              </w:rPr>
              <w:t xml:space="preserve">0 </w:t>
            </w:r>
          </w:p>
        </w:tc>
        <w:tc>
          <w:tcPr>
            <w:tcW w:w="3780" w:type="dxa"/>
            <w:tcBorders>
              <w:top w:val="single" w:sz="4" w:space="0" w:color="000000"/>
              <w:left w:val="single" w:sz="4" w:space="0" w:color="000000"/>
              <w:bottom w:val="single" w:sz="4" w:space="0" w:color="000000"/>
              <w:right w:val="single" w:sz="4" w:space="0" w:color="000000"/>
            </w:tcBorders>
          </w:tcPr>
          <w:p w14:paraId="6EC9A2FA" w14:textId="77777777" w:rsidR="00425E2D" w:rsidRPr="00425E2D" w:rsidRDefault="00425E2D" w:rsidP="00425E2D">
            <w:pPr>
              <w:spacing w:line="259" w:lineRule="auto"/>
            </w:pPr>
            <w:r w:rsidRPr="00425E2D">
              <w:rPr>
                <w:sz w:val="20"/>
              </w:rPr>
              <w:t xml:space="preserve">Detachment at Left Foot, Partial 5th Ray, </w:t>
            </w:r>
          </w:p>
          <w:p w14:paraId="487E3646" w14:textId="77777777" w:rsidR="00425E2D" w:rsidRPr="00425E2D" w:rsidRDefault="00425E2D" w:rsidP="00425E2D">
            <w:pPr>
              <w:spacing w:line="259" w:lineRule="auto"/>
            </w:pPr>
            <w:r w:rsidRPr="00425E2D">
              <w:rPr>
                <w:sz w:val="20"/>
              </w:rPr>
              <w:t xml:space="preserve">Open </w:t>
            </w:r>
          </w:p>
        </w:tc>
      </w:tr>
      <w:tr w:rsidR="00425E2D" w:rsidRPr="00425E2D" w14:paraId="1DED1F24" w14:textId="77777777" w:rsidTr="00425E2D">
        <w:trPr>
          <w:trHeight w:val="468"/>
        </w:trPr>
        <w:tc>
          <w:tcPr>
            <w:tcW w:w="1266" w:type="dxa"/>
            <w:vMerge/>
            <w:tcBorders>
              <w:top w:val="nil"/>
              <w:left w:val="single" w:sz="4" w:space="0" w:color="000000"/>
              <w:bottom w:val="nil"/>
              <w:right w:val="single" w:sz="4" w:space="0" w:color="000000"/>
            </w:tcBorders>
          </w:tcPr>
          <w:p w14:paraId="4DD699B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CD35B7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369C718" w14:textId="77777777" w:rsidR="00425E2D" w:rsidRPr="00425E2D" w:rsidRDefault="00425E2D" w:rsidP="00425E2D">
            <w:pPr>
              <w:spacing w:line="259" w:lineRule="auto"/>
              <w:jc w:val="both"/>
            </w:pPr>
            <w:r w:rsidRPr="00425E2D">
              <w:rPr>
                <w:sz w:val="20"/>
              </w:rPr>
              <w:t>0Y6P0Z</w:t>
            </w:r>
          </w:p>
          <w:p w14:paraId="5C07A0C9" w14:textId="77777777" w:rsidR="00425E2D" w:rsidRPr="00425E2D" w:rsidRDefault="00425E2D" w:rsidP="00425E2D">
            <w:pPr>
              <w:spacing w:line="259" w:lineRule="auto"/>
            </w:pPr>
            <w:r w:rsidRPr="00425E2D">
              <w:rPr>
                <w:sz w:val="20"/>
              </w:rPr>
              <w:t xml:space="preserve">1 </w:t>
            </w:r>
          </w:p>
        </w:tc>
        <w:tc>
          <w:tcPr>
            <w:tcW w:w="3780" w:type="dxa"/>
            <w:tcBorders>
              <w:top w:val="single" w:sz="4" w:space="0" w:color="000000"/>
              <w:left w:val="single" w:sz="4" w:space="0" w:color="000000"/>
              <w:bottom w:val="single" w:sz="4" w:space="0" w:color="000000"/>
              <w:right w:val="single" w:sz="4" w:space="0" w:color="000000"/>
            </w:tcBorders>
          </w:tcPr>
          <w:p w14:paraId="2BB01A49" w14:textId="77777777" w:rsidR="00425E2D" w:rsidRPr="00425E2D" w:rsidRDefault="00425E2D" w:rsidP="00425E2D">
            <w:pPr>
              <w:spacing w:line="259" w:lineRule="auto"/>
            </w:pPr>
            <w:r w:rsidRPr="00425E2D">
              <w:rPr>
                <w:sz w:val="20"/>
              </w:rPr>
              <w:t xml:space="preserve">Detachment at Right 1st Toe, Complete, Open </w:t>
            </w:r>
          </w:p>
        </w:tc>
      </w:tr>
      <w:tr w:rsidR="00425E2D" w:rsidRPr="00425E2D" w14:paraId="142514F2" w14:textId="77777777" w:rsidTr="00425E2D">
        <w:trPr>
          <w:trHeight w:val="470"/>
        </w:trPr>
        <w:tc>
          <w:tcPr>
            <w:tcW w:w="1266" w:type="dxa"/>
            <w:vMerge/>
            <w:tcBorders>
              <w:top w:val="nil"/>
              <w:left w:val="single" w:sz="4" w:space="0" w:color="000000"/>
              <w:bottom w:val="nil"/>
              <w:right w:val="single" w:sz="4" w:space="0" w:color="000000"/>
            </w:tcBorders>
          </w:tcPr>
          <w:p w14:paraId="2CD0598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0078BC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C891A51" w14:textId="77777777" w:rsidR="00425E2D" w:rsidRPr="00425E2D" w:rsidRDefault="00425E2D" w:rsidP="00425E2D">
            <w:pPr>
              <w:spacing w:line="259" w:lineRule="auto"/>
              <w:jc w:val="both"/>
            </w:pPr>
            <w:r w:rsidRPr="00425E2D">
              <w:rPr>
                <w:sz w:val="20"/>
              </w:rPr>
              <w:t>0Y6P0Z</w:t>
            </w:r>
          </w:p>
          <w:p w14:paraId="42C37FE6" w14:textId="77777777" w:rsidR="00425E2D" w:rsidRPr="00425E2D" w:rsidRDefault="00425E2D" w:rsidP="00425E2D">
            <w:pPr>
              <w:spacing w:line="259" w:lineRule="auto"/>
            </w:pPr>
            <w:r w:rsidRPr="00425E2D">
              <w:rPr>
                <w:sz w:val="20"/>
              </w:rPr>
              <w:t xml:space="preserve">2 </w:t>
            </w:r>
          </w:p>
        </w:tc>
        <w:tc>
          <w:tcPr>
            <w:tcW w:w="3780" w:type="dxa"/>
            <w:tcBorders>
              <w:top w:val="single" w:sz="4" w:space="0" w:color="000000"/>
              <w:left w:val="single" w:sz="4" w:space="0" w:color="000000"/>
              <w:bottom w:val="single" w:sz="4" w:space="0" w:color="000000"/>
              <w:right w:val="single" w:sz="4" w:space="0" w:color="000000"/>
            </w:tcBorders>
          </w:tcPr>
          <w:p w14:paraId="610E78AA" w14:textId="77777777" w:rsidR="00425E2D" w:rsidRPr="00425E2D" w:rsidRDefault="00425E2D" w:rsidP="00425E2D">
            <w:pPr>
              <w:spacing w:line="259" w:lineRule="auto"/>
            </w:pPr>
            <w:r w:rsidRPr="00425E2D">
              <w:rPr>
                <w:sz w:val="20"/>
              </w:rPr>
              <w:t xml:space="preserve">Detachment at Right 1st Toe, High, Open </w:t>
            </w:r>
          </w:p>
          <w:p w14:paraId="0337F0FF" w14:textId="77777777" w:rsidR="00425E2D" w:rsidRPr="00425E2D" w:rsidRDefault="00425E2D" w:rsidP="00425E2D">
            <w:pPr>
              <w:spacing w:line="259" w:lineRule="auto"/>
            </w:pPr>
            <w:r w:rsidRPr="00425E2D">
              <w:rPr>
                <w:sz w:val="20"/>
              </w:rPr>
              <w:t xml:space="preserve">Approach </w:t>
            </w:r>
          </w:p>
        </w:tc>
      </w:tr>
      <w:tr w:rsidR="00425E2D" w:rsidRPr="00425E2D" w14:paraId="45969C9C" w14:textId="77777777" w:rsidTr="00425E2D">
        <w:trPr>
          <w:trHeight w:val="470"/>
        </w:trPr>
        <w:tc>
          <w:tcPr>
            <w:tcW w:w="1266" w:type="dxa"/>
            <w:vMerge/>
            <w:tcBorders>
              <w:top w:val="nil"/>
              <w:left w:val="single" w:sz="4" w:space="0" w:color="000000"/>
              <w:bottom w:val="nil"/>
              <w:right w:val="single" w:sz="4" w:space="0" w:color="000000"/>
            </w:tcBorders>
          </w:tcPr>
          <w:p w14:paraId="6DA1452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EE6033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915408C" w14:textId="77777777" w:rsidR="00425E2D" w:rsidRPr="00425E2D" w:rsidRDefault="00425E2D" w:rsidP="00425E2D">
            <w:pPr>
              <w:spacing w:line="259" w:lineRule="auto"/>
              <w:jc w:val="both"/>
            </w:pPr>
            <w:r w:rsidRPr="00425E2D">
              <w:rPr>
                <w:sz w:val="20"/>
              </w:rPr>
              <w:t>0Y6P0Z</w:t>
            </w:r>
          </w:p>
          <w:p w14:paraId="7F5A1B37" w14:textId="77777777" w:rsidR="00425E2D" w:rsidRPr="00425E2D" w:rsidRDefault="00425E2D" w:rsidP="00425E2D">
            <w:pPr>
              <w:spacing w:line="259" w:lineRule="auto"/>
            </w:pPr>
            <w:r w:rsidRPr="00425E2D">
              <w:rPr>
                <w:sz w:val="20"/>
              </w:rPr>
              <w:t xml:space="preserve">3 </w:t>
            </w:r>
          </w:p>
        </w:tc>
        <w:tc>
          <w:tcPr>
            <w:tcW w:w="3780" w:type="dxa"/>
            <w:tcBorders>
              <w:top w:val="single" w:sz="4" w:space="0" w:color="000000"/>
              <w:left w:val="single" w:sz="4" w:space="0" w:color="000000"/>
              <w:bottom w:val="single" w:sz="4" w:space="0" w:color="000000"/>
              <w:right w:val="single" w:sz="4" w:space="0" w:color="000000"/>
            </w:tcBorders>
          </w:tcPr>
          <w:p w14:paraId="3ED2FD73" w14:textId="77777777" w:rsidR="00425E2D" w:rsidRPr="00425E2D" w:rsidRDefault="00425E2D" w:rsidP="00425E2D">
            <w:pPr>
              <w:spacing w:line="259" w:lineRule="auto"/>
            </w:pPr>
            <w:r w:rsidRPr="00425E2D">
              <w:rPr>
                <w:sz w:val="20"/>
              </w:rPr>
              <w:t xml:space="preserve">Detachment at Right 1st Toe, Mid, Open </w:t>
            </w:r>
          </w:p>
          <w:p w14:paraId="3F51F0FB" w14:textId="77777777" w:rsidR="00425E2D" w:rsidRPr="00425E2D" w:rsidRDefault="00425E2D" w:rsidP="00425E2D">
            <w:pPr>
              <w:spacing w:line="259" w:lineRule="auto"/>
            </w:pPr>
            <w:r w:rsidRPr="00425E2D">
              <w:rPr>
                <w:sz w:val="20"/>
              </w:rPr>
              <w:t xml:space="preserve">Approach </w:t>
            </w:r>
          </w:p>
        </w:tc>
      </w:tr>
      <w:tr w:rsidR="00425E2D" w:rsidRPr="00425E2D" w14:paraId="4453D696" w14:textId="77777777" w:rsidTr="00425E2D">
        <w:trPr>
          <w:trHeight w:val="470"/>
        </w:trPr>
        <w:tc>
          <w:tcPr>
            <w:tcW w:w="1266" w:type="dxa"/>
            <w:vMerge/>
            <w:tcBorders>
              <w:top w:val="nil"/>
              <w:left w:val="single" w:sz="4" w:space="0" w:color="000000"/>
              <w:bottom w:val="nil"/>
              <w:right w:val="single" w:sz="4" w:space="0" w:color="000000"/>
            </w:tcBorders>
          </w:tcPr>
          <w:p w14:paraId="3E02D4D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DAB9FC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C1DA289" w14:textId="77777777" w:rsidR="00425E2D" w:rsidRPr="00425E2D" w:rsidRDefault="00425E2D" w:rsidP="00425E2D">
            <w:pPr>
              <w:spacing w:line="259" w:lineRule="auto"/>
            </w:pPr>
            <w:r w:rsidRPr="00425E2D">
              <w:rPr>
                <w:sz w:val="20"/>
              </w:rPr>
              <w:t>0Y6Q0</w:t>
            </w:r>
          </w:p>
          <w:p w14:paraId="67F1244E"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290AA991" w14:textId="77777777" w:rsidR="00425E2D" w:rsidRPr="00425E2D" w:rsidRDefault="00425E2D" w:rsidP="00425E2D">
            <w:pPr>
              <w:spacing w:line="259" w:lineRule="auto"/>
            </w:pPr>
            <w:r w:rsidRPr="00425E2D">
              <w:rPr>
                <w:sz w:val="20"/>
              </w:rPr>
              <w:t xml:space="preserve">Detachment at Right 1st Toe, Low, Open </w:t>
            </w:r>
          </w:p>
          <w:p w14:paraId="1917E25D" w14:textId="77777777" w:rsidR="00425E2D" w:rsidRPr="00425E2D" w:rsidRDefault="00425E2D" w:rsidP="00425E2D">
            <w:pPr>
              <w:spacing w:line="259" w:lineRule="auto"/>
            </w:pPr>
            <w:r w:rsidRPr="00425E2D">
              <w:rPr>
                <w:sz w:val="20"/>
              </w:rPr>
              <w:t xml:space="preserve">Approach </w:t>
            </w:r>
          </w:p>
        </w:tc>
      </w:tr>
      <w:tr w:rsidR="00425E2D" w:rsidRPr="00425E2D" w14:paraId="4A07110F" w14:textId="77777777" w:rsidTr="00425E2D">
        <w:trPr>
          <w:trHeight w:val="470"/>
        </w:trPr>
        <w:tc>
          <w:tcPr>
            <w:tcW w:w="1266" w:type="dxa"/>
            <w:vMerge/>
            <w:tcBorders>
              <w:top w:val="nil"/>
              <w:left w:val="single" w:sz="4" w:space="0" w:color="000000"/>
              <w:bottom w:val="nil"/>
              <w:right w:val="single" w:sz="4" w:space="0" w:color="000000"/>
            </w:tcBorders>
          </w:tcPr>
          <w:p w14:paraId="5F5C194C"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B436C8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4A72A72" w14:textId="77777777" w:rsidR="00425E2D" w:rsidRPr="00425E2D" w:rsidRDefault="00425E2D" w:rsidP="00425E2D">
            <w:pPr>
              <w:spacing w:line="259" w:lineRule="auto"/>
            </w:pPr>
            <w:r w:rsidRPr="00425E2D">
              <w:rPr>
                <w:sz w:val="20"/>
              </w:rPr>
              <w:t>0Y6Q0</w:t>
            </w:r>
          </w:p>
          <w:p w14:paraId="6C142244"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5B737626" w14:textId="77777777" w:rsidR="00425E2D" w:rsidRPr="00425E2D" w:rsidRDefault="00425E2D" w:rsidP="00425E2D">
            <w:pPr>
              <w:spacing w:line="259" w:lineRule="auto"/>
            </w:pPr>
            <w:r w:rsidRPr="00425E2D">
              <w:rPr>
                <w:sz w:val="20"/>
              </w:rPr>
              <w:t xml:space="preserve">Detachment at Left 1st Toe, Complete, </w:t>
            </w:r>
          </w:p>
          <w:p w14:paraId="77887BEC" w14:textId="77777777" w:rsidR="00425E2D" w:rsidRPr="00425E2D" w:rsidRDefault="00425E2D" w:rsidP="00425E2D">
            <w:pPr>
              <w:spacing w:line="259" w:lineRule="auto"/>
            </w:pPr>
            <w:r w:rsidRPr="00425E2D">
              <w:rPr>
                <w:sz w:val="20"/>
              </w:rPr>
              <w:t xml:space="preserve">Open Approach </w:t>
            </w:r>
          </w:p>
        </w:tc>
      </w:tr>
      <w:tr w:rsidR="00425E2D" w:rsidRPr="00425E2D" w14:paraId="1BF81A12" w14:textId="77777777" w:rsidTr="00425E2D">
        <w:trPr>
          <w:trHeight w:val="468"/>
        </w:trPr>
        <w:tc>
          <w:tcPr>
            <w:tcW w:w="1266" w:type="dxa"/>
            <w:vMerge/>
            <w:tcBorders>
              <w:top w:val="nil"/>
              <w:left w:val="single" w:sz="4" w:space="0" w:color="000000"/>
              <w:bottom w:val="nil"/>
              <w:right w:val="single" w:sz="4" w:space="0" w:color="000000"/>
            </w:tcBorders>
          </w:tcPr>
          <w:p w14:paraId="0C263DE6"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221650A"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62E0B39" w14:textId="77777777" w:rsidR="00425E2D" w:rsidRPr="00425E2D" w:rsidRDefault="00425E2D" w:rsidP="00425E2D">
            <w:pPr>
              <w:spacing w:line="259" w:lineRule="auto"/>
            </w:pPr>
            <w:r w:rsidRPr="00425E2D">
              <w:rPr>
                <w:sz w:val="20"/>
              </w:rPr>
              <w:t>0Y6Q0</w:t>
            </w:r>
          </w:p>
          <w:p w14:paraId="6F715455"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69BD3DC8" w14:textId="77777777" w:rsidR="00425E2D" w:rsidRPr="00425E2D" w:rsidRDefault="00425E2D" w:rsidP="00425E2D">
            <w:pPr>
              <w:spacing w:line="259" w:lineRule="auto"/>
            </w:pPr>
            <w:r w:rsidRPr="00425E2D">
              <w:rPr>
                <w:sz w:val="20"/>
              </w:rPr>
              <w:t xml:space="preserve">Detachment at Left 1st Toe, High, Open Approach </w:t>
            </w:r>
          </w:p>
        </w:tc>
      </w:tr>
      <w:tr w:rsidR="00425E2D" w:rsidRPr="00425E2D" w14:paraId="635F9886" w14:textId="77777777" w:rsidTr="00425E2D">
        <w:trPr>
          <w:trHeight w:val="470"/>
        </w:trPr>
        <w:tc>
          <w:tcPr>
            <w:tcW w:w="1266" w:type="dxa"/>
            <w:vMerge/>
            <w:tcBorders>
              <w:top w:val="nil"/>
              <w:left w:val="single" w:sz="4" w:space="0" w:color="000000"/>
              <w:bottom w:val="nil"/>
              <w:right w:val="single" w:sz="4" w:space="0" w:color="000000"/>
            </w:tcBorders>
          </w:tcPr>
          <w:p w14:paraId="180CD40C"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F2F89F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DCD2FD0" w14:textId="77777777" w:rsidR="00425E2D" w:rsidRPr="00425E2D" w:rsidRDefault="00425E2D" w:rsidP="00425E2D">
            <w:pPr>
              <w:spacing w:line="259" w:lineRule="auto"/>
            </w:pPr>
            <w:r w:rsidRPr="00425E2D">
              <w:rPr>
                <w:sz w:val="20"/>
              </w:rPr>
              <w:t>0Y6Q0</w:t>
            </w:r>
          </w:p>
          <w:p w14:paraId="63AFF8EE"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70EDAF67" w14:textId="77777777" w:rsidR="00425E2D" w:rsidRPr="00425E2D" w:rsidRDefault="00425E2D" w:rsidP="00425E2D">
            <w:pPr>
              <w:spacing w:line="259" w:lineRule="auto"/>
            </w:pPr>
            <w:r w:rsidRPr="00425E2D">
              <w:rPr>
                <w:sz w:val="20"/>
              </w:rPr>
              <w:t xml:space="preserve">Detachment at Left 1st Toe, Mid, Open </w:t>
            </w:r>
          </w:p>
          <w:p w14:paraId="696F06AA" w14:textId="77777777" w:rsidR="00425E2D" w:rsidRPr="00425E2D" w:rsidRDefault="00425E2D" w:rsidP="00425E2D">
            <w:pPr>
              <w:spacing w:line="259" w:lineRule="auto"/>
            </w:pPr>
            <w:r w:rsidRPr="00425E2D">
              <w:rPr>
                <w:sz w:val="20"/>
              </w:rPr>
              <w:t xml:space="preserve">Approach </w:t>
            </w:r>
          </w:p>
        </w:tc>
      </w:tr>
      <w:tr w:rsidR="00425E2D" w:rsidRPr="00425E2D" w14:paraId="0000B881" w14:textId="77777777" w:rsidTr="00425E2D">
        <w:trPr>
          <w:trHeight w:val="470"/>
        </w:trPr>
        <w:tc>
          <w:tcPr>
            <w:tcW w:w="1266" w:type="dxa"/>
            <w:vMerge/>
            <w:tcBorders>
              <w:top w:val="nil"/>
              <w:left w:val="single" w:sz="4" w:space="0" w:color="000000"/>
              <w:bottom w:val="nil"/>
              <w:right w:val="single" w:sz="4" w:space="0" w:color="000000"/>
            </w:tcBorders>
          </w:tcPr>
          <w:p w14:paraId="656B34A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CD0D58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29D29A2" w14:textId="77777777" w:rsidR="00425E2D" w:rsidRPr="00425E2D" w:rsidRDefault="00425E2D" w:rsidP="00425E2D">
            <w:pPr>
              <w:spacing w:line="259" w:lineRule="auto"/>
            </w:pPr>
            <w:r w:rsidRPr="00425E2D">
              <w:rPr>
                <w:sz w:val="20"/>
              </w:rPr>
              <w:t>0Y6R0</w:t>
            </w:r>
          </w:p>
          <w:p w14:paraId="72531A85"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792D4504" w14:textId="77777777" w:rsidR="00425E2D" w:rsidRPr="00425E2D" w:rsidRDefault="00425E2D" w:rsidP="00425E2D">
            <w:pPr>
              <w:spacing w:line="259" w:lineRule="auto"/>
            </w:pPr>
            <w:r w:rsidRPr="00425E2D">
              <w:rPr>
                <w:sz w:val="20"/>
              </w:rPr>
              <w:t xml:space="preserve">Detachment at Left 1st Toe, Low, Open </w:t>
            </w:r>
          </w:p>
          <w:p w14:paraId="58BDAF73" w14:textId="77777777" w:rsidR="00425E2D" w:rsidRPr="00425E2D" w:rsidRDefault="00425E2D" w:rsidP="00425E2D">
            <w:pPr>
              <w:spacing w:line="259" w:lineRule="auto"/>
            </w:pPr>
            <w:r w:rsidRPr="00425E2D">
              <w:rPr>
                <w:sz w:val="20"/>
              </w:rPr>
              <w:t xml:space="preserve">Approach </w:t>
            </w:r>
          </w:p>
        </w:tc>
      </w:tr>
      <w:tr w:rsidR="00425E2D" w:rsidRPr="00425E2D" w14:paraId="05E32DDB" w14:textId="77777777" w:rsidTr="00425E2D">
        <w:trPr>
          <w:trHeight w:val="470"/>
        </w:trPr>
        <w:tc>
          <w:tcPr>
            <w:tcW w:w="1266" w:type="dxa"/>
            <w:vMerge/>
            <w:tcBorders>
              <w:top w:val="nil"/>
              <w:left w:val="single" w:sz="4" w:space="0" w:color="000000"/>
              <w:bottom w:val="nil"/>
              <w:right w:val="single" w:sz="4" w:space="0" w:color="000000"/>
            </w:tcBorders>
          </w:tcPr>
          <w:p w14:paraId="36B2EBA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90747C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7586F75" w14:textId="77777777" w:rsidR="00425E2D" w:rsidRPr="00425E2D" w:rsidRDefault="00425E2D" w:rsidP="00425E2D">
            <w:pPr>
              <w:spacing w:line="259" w:lineRule="auto"/>
            </w:pPr>
            <w:r w:rsidRPr="00425E2D">
              <w:rPr>
                <w:sz w:val="20"/>
              </w:rPr>
              <w:t>0Y6R0</w:t>
            </w:r>
          </w:p>
          <w:p w14:paraId="16B8CC20"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4A7B9B66" w14:textId="77777777" w:rsidR="00425E2D" w:rsidRPr="00425E2D" w:rsidRDefault="00425E2D" w:rsidP="00425E2D">
            <w:pPr>
              <w:spacing w:line="259" w:lineRule="auto"/>
            </w:pPr>
            <w:r w:rsidRPr="00425E2D">
              <w:rPr>
                <w:sz w:val="20"/>
              </w:rPr>
              <w:t xml:space="preserve">Detachment at Right 2nd Toe, Complete, </w:t>
            </w:r>
          </w:p>
          <w:p w14:paraId="0305859B" w14:textId="77777777" w:rsidR="00425E2D" w:rsidRPr="00425E2D" w:rsidRDefault="00425E2D" w:rsidP="00425E2D">
            <w:pPr>
              <w:spacing w:line="259" w:lineRule="auto"/>
            </w:pPr>
            <w:r w:rsidRPr="00425E2D">
              <w:rPr>
                <w:sz w:val="20"/>
              </w:rPr>
              <w:t xml:space="preserve">Open </w:t>
            </w:r>
          </w:p>
        </w:tc>
      </w:tr>
      <w:tr w:rsidR="00425E2D" w:rsidRPr="00425E2D" w14:paraId="5BF88429" w14:textId="77777777" w:rsidTr="00425E2D">
        <w:trPr>
          <w:trHeight w:val="470"/>
        </w:trPr>
        <w:tc>
          <w:tcPr>
            <w:tcW w:w="1266" w:type="dxa"/>
            <w:vMerge/>
            <w:tcBorders>
              <w:top w:val="nil"/>
              <w:left w:val="single" w:sz="4" w:space="0" w:color="000000"/>
              <w:bottom w:val="nil"/>
              <w:right w:val="single" w:sz="4" w:space="0" w:color="000000"/>
            </w:tcBorders>
          </w:tcPr>
          <w:p w14:paraId="7762D3EB"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568D96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268CC23" w14:textId="77777777" w:rsidR="00425E2D" w:rsidRPr="00425E2D" w:rsidRDefault="00425E2D" w:rsidP="00425E2D">
            <w:pPr>
              <w:spacing w:line="259" w:lineRule="auto"/>
            </w:pPr>
            <w:r w:rsidRPr="00425E2D">
              <w:rPr>
                <w:sz w:val="20"/>
              </w:rPr>
              <w:t>0Y6R0</w:t>
            </w:r>
          </w:p>
          <w:p w14:paraId="496C2964"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557CB087" w14:textId="77777777" w:rsidR="00425E2D" w:rsidRPr="00425E2D" w:rsidRDefault="00425E2D" w:rsidP="00425E2D">
            <w:pPr>
              <w:spacing w:line="259" w:lineRule="auto"/>
            </w:pPr>
            <w:r w:rsidRPr="00425E2D">
              <w:rPr>
                <w:sz w:val="20"/>
              </w:rPr>
              <w:t xml:space="preserve">Detachment at Right 2nd Toe, High, Open </w:t>
            </w:r>
          </w:p>
          <w:p w14:paraId="2B8D04A9" w14:textId="77777777" w:rsidR="00425E2D" w:rsidRPr="00425E2D" w:rsidRDefault="00425E2D" w:rsidP="00425E2D">
            <w:pPr>
              <w:spacing w:line="259" w:lineRule="auto"/>
            </w:pPr>
            <w:r w:rsidRPr="00425E2D">
              <w:rPr>
                <w:sz w:val="20"/>
              </w:rPr>
              <w:t xml:space="preserve">Approach </w:t>
            </w:r>
          </w:p>
        </w:tc>
      </w:tr>
      <w:tr w:rsidR="00425E2D" w:rsidRPr="00425E2D" w14:paraId="1554D52B" w14:textId="77777777" w:rsidTr="00425E2D">
        <w:trPr>
          <w:trHeight w:val="470"/>
        </w:trPr>
        <w:tc>
          <w:tcPr>
            <w:tcW w:w="1266" w:type="dxa"/>
            <w:vMerge/>
            <w:tcBorders>
              <w:top w:val="nil"/>
              <w:left w:val="single" w:sz="4" w:space="0" w:color="000000"/>
              <w:bottom w:val="nil"/>
              <w:right w:val="single" w:sz="4" w:space="0" w:color="000000"/>
            </w:tcBorders>
          </w:tcPr>
          <w:p w14:paraId="67F2FEA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01FF36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4C9B31A" w14:textId="77777777" w:rsidR="00425E2D" w:rsidRPr="00425E2D" w:rsidRDefault="00425E2D" w:rsidP="00425E2D">
            <w:pPr>
              <w:spacing w:line="259" w:lineRule="auto"/>
            </w:pPr>
            <w:r w:rsidRPr="00425E2D">
              <w:rPr>
                <w:sz w:val="20"/>
              </w:rPr>
              <w:t>0Y6R0</w:t>
            </w:r>
          </w:p>
          <w:p w14:paraId="18E8A984"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30BBE1DB" w14:textId="77777777" w:rsidR="00425E2D" w:rsidRPr="00425E2D" w:rsidRDefault="00425E2D" w:rsidP="00425E2D">
            <w:pPr>
              <w:spacing w:line="259" w:lineRule="auto"/>
            </w:pPr>
            <w:r w:rsidRPr="00425E2D">
              <w:rPr>
                <w:sz w:val="20"/>
              </w:rPr>
              <w:t xml:space="preserve">Detachment at Right 2nd Toe, Mid, Open </w:t>
            </w:r>
          </w:p>
          <w:p w14:paraId="32D44B2D" w14:textId="77777777" w:rsidR="00425E2D" w:rsidRPr="00425E2D" w:rsidRDefault="00425E2D" w:rsidP="00425E2D">
            <w:pPr>
              <w:spacing w:line="259" w:lineRule="auto"/>
            </w:pPr>
            <w:r w:rsidRPr="00425E2D">
              <w:rPr>
                <w:sz w:val="20"/>
              </w:rPr>
              <w:t xml:space="preserve">Approach </w:t>
            </w:r>
          </w:p>
        </w:tc>
      </w:tr>
      <w:tr w:rsidR="00425E2D" w:rsidRPr="00425E2D" w14:paraId="474B683E" w14:textId="77777777" w:rsidTr="00425E2D">
        <w:trPr>
          <w:trHeight w:val="468"/>
        </w:trPr>
        <w:tc>
          <w:tcPr>
            <w:tcW w:w="1266" w:type="dxa"/>
            <w:vMerge/>
            <w:tcBorders>
              <w:top w:val="nil"/>
              <w:left w:val="single" w:sz="4" w:space="0" w:color="000000"/>
              <w:bottom w:val="nil"/>
              <w:right w:val="single" w:sz="4" w:space="0" w:color="000000"/>
            </w:tcBorders>
          </w:tcPr>
          <w:p w14:paraId="72828199"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3B2C68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C767A36" w14:textId="77777777" w:rsidR="00425E2D" w:rsidRPr="00425E2D" w:rsidRDefault="00425E2D" w:rsidP="00425E2D">
            <w:pPr>
              <w:spacing w:line="259" w:lineRule="auto"/>
            </w:pPr>
            <w:r w:rsidRPr="00425E2D">
              <w:rPr>
                <w:sz w:val="20"/>
              </w:rPr>
              <w:t>0Y6S0Z</w:t>
            </w:r>
          </w:p>
          <w:p w14:paraId="783B55A9" w14:textId="77777777" w:rsidR="00425E2D" w:rsidRPr="00425E2D" w:rsidRDefault="00425E2D" w:rsidP="00425E2D">
            <w:pPr>
              <w:spacing w:line="259" w:lineRule="auto"/>
            </w:pPr>
            <w:r w:rsidRPr="00425E2D">
              <w:rPr>
                <w:sz w:val="20"/>
              </w:rPr>
              <w:t xml:space="preserve">0 </w:t>
            </w:r>
          </w:p>
        </w:tc>
        <w:tc>
          <w:tcPr>
            <w:tcW w:w="3780" w:type="dxa"/>
            <w:tcBorders>
              <w:top w:val="single" w:sz="4" w:space="0" w:color="000000"/>
              <w:left w:val="single" w:sz="4" w:space="0" w:color="000000"/>
              <w:bottom w:val="single" w:sz="4" w:space="0" w:color="000000"/>
              <w:right w:val="single" w:sz="4" w:space="0" w:color="000000"/>
            </w:tcBorders>
          </w:tcPr>
          <w:p w14:paraId="175231C1" w14:textId="77777777" w:rsidR="00425E2D" w:rsidRPr="00425E2D" w:rsidRDefault="00425E2D" w:rsidP="00425E2D">
            <w:pPr>
              <w:spacing w:line="259" w:lineRule="auto"/>
            </w:pPr>
            <w:r w:rsidRPr="00425E2D">
              <w:rPr>
                <w:sz w:val="20"/>
              </w:rPr>
              <w:t xml:space="preserve">Detachment at Right 2nd Toe, Low, Open Approach </w:t>
            </w:r>
          </w:p>
        </w:tc>
      </w:tr>
      <w:tr w:rsidR="00425E2D" w:rsidRPr="00425E2D" w14:paraId="67748B8C" w14:textId="77777777" w:rsidTr="00425E2D">
        <w:trPr>
          <w:trHeight w:val="470"/>
        </w:trPr>
        <w:tc>
          <w:tcPr>
            <w:tcW w:w="1266" w:type="dxa"/>
            <w:vMerge/>
            <w:tcBorders>
              <w:top w:val="nil"/>
              <w:left w:val="single" w:sz="4" w:space="0" w:color="000000"/>
              <w:bottom w:val="nil"/>
              <w:right w:val="single" w:sz="4" w:space="0" w:color="000000"/>
            </w:tcBorders>
          </w:tcPr>
          <w:p w14:paraId="32EAF60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AED4CC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CA726C9" w14:textId="77777777" w:rsidR="00425E2D" w:rsidRPr="00425E2D" w:rsidRDefault="00425E2D" w:rsidP="00425E2D">
            <w:pPr>
              <w:spacing w:line="259" w:lineRule="auto"/>
            </w:pPr>
            <w:r w:rsidRPr="00425E2D">
              <w:rPr>
                <w:sz w:val="20"/>
              </w:rPr>
              <w:t>0Y6S0Z</w:t>
            </w:r>
          </w:p>
          <w:p w14:paraId="3387EBB9" w14:textId="77777777" w:rsidR="00425E2D" w:rsidRPr="00425E2D" w:rsidRDefault="00425E2D" w:rsidP="00425E2D">
            <w:pPr>
              <w:spacing w:line="259" w:lineRule="auto"/>
            </w:pPr>
            <w:r w:rsidRPr="00425E2D">
              <w:rPr>
                <w:sz w:val="20"/>
              </w:rPr>
              <w:t xml:space="preserve">1 </w:t>
            </w:r>
          </w:p>
        </w:tc>
        <w:tc>
          <w:tcPr>
            <w:tcW w:w="3780" w:type="dxa"/>
            <w:tcBorders>
              <w:top w:val="single" w:sz="4" w:space="0" w:color="000000"/>
              <w:left w:val="single" w:sz="4" w:space="0" w:color="000000"/>
              <w:bottom w:val="single" w:sz="4" w:space="0" w:color="000000"/>
              <w:right w:val="single" w:sz="4" w:space="0" w:color="000000"/>
            </w:tcBorders>
          </w:tcPr>
          <w:p w14:paraId="006AF80B" w14:textId="77777777" w:rsidR="00425E2D" w:rsidRPr="00425E2D" w:rsidRDefault="00425E2D" w:rsidP="00425E2D">
            <w:pPr>
              <w:spacing w:line="259" w:lineRule="auto"/>
            </w:pPr>
            <w:r w:rsidRPr="00425E2D">
              <w:rPr>
                <w:sz w:val="20"/>
              </w:rPr>
              <w:t xml:space="preserve">Detachment at Left 2nd Toe, Complete, </w:t>
            </w:r>
          </w:p>
          <w:p w14:paraId="22BA7DB0" w14:textId="77777777" w:rsidR="00425E2D" w:rsidRPr="00425E2D" w:rsidRDefault="00425E2D" w:rsidP="00425E2D">
            <w:pPr>
              <w:spacing w:line="259" w:lineRule="auto"/>
            </w:pPr>
            <w:r w:rsidRPr="00425E2D">
              <w:rPr>
                <w:sz w:val="20"/>
              </w:rPr>
              <w:t xml:space="preserve">Open </w:t>
            </w:r>
          </w:p>
        </w:tc>
      </w:tr>
      <w:tr w:rsidR="00425E2D" w:rsidRPr="00425E2D" w14:paraId="6B8D9FC3" w14:textId="77777777" w:rsidTr="00425E2D">
        <w:trPr>
          <w:trHeight w:val="470"/>
        </w:trPr>
        <w:tc>
          <w:tcPr>
            <w:tcW w:w="1266" w:type="dxa"/>
            <w:vMerge/>
            <w:tcBorders>
              <w:top w:val="nil"/>
              <w:left w:val="single" w:sz="4" w:space="0" w:color="000000"/>
              <w:bottom w:val="nil"/>
              <w:right w:val="single" w:sz="4" w:space="0" w:color="000000"/>
            </w:tcBorders>
          </w:tcPr>
          <w:p w14:paraId="7D1A718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A83481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972D110" w14:textId="77777777" w:rsidR="00425E2D" w:rsidRPr="00425E2D" w:rsidRDefault="00425E2D" w:rsidP="00425E2D">
            <w:pPr>
              <w:spacing w:line="259" w:lineRule="auto"/>
            </w:pPr>
            <w:r w:rsidRPr="00425E2D">
              <w:rPr>
                <w:sz w:val="20"/>
              </w:rPr>
              <w:t>0Y6S0Z</w:t>
            </w:r>
          </w:p>
          <w:p w14:paraId="64CB19C5" w14:textId="77777777" w:rsidR="00425E2D" w:rsidRPr="00425E2D" w:rsidRDefault="00425E2D" w:rsidP="00425E2D">
            <w:pPr>
              <w:spacing w:line="259" w:lineRule="auto"/>
            </w:pPr>
            <w:r w:rsidRPr="00425E2D">
              <w:rPr>
                <w:sz w:val="20"/>
              </w:rPr>
              <w:t xml:space="preserve">2 </w:t>
            </w:r>
          </w:p>
        </w:tc>
        <w:tc>
          <w:tcPr>
            <w:tcW w:w="3780" w:type="dxa"/>
            <w:tcBorders>
              <w:top w:val="single" w:sz="4" w:space="0" w:color="000000"/>
              <w:left w:val="single" w:sz="4" w:space="0" w:color="000000"/>
              <w:bottom w:val="single" w:sz="4" w:space="0" w:color="000000"/>
              <w:right w:val="single" w:sz="4" w:space="0" w:color="000000"/>
            </w:tcBorders>
          </w:tcPr>
          <w:p w14:paraId="5EA874EE" w14:textId="77777777" w:rsidR="00425E2D" w:rsidRPr="00425E2D" w:rsidRDefault="00425E2D" w:rsidP="00425E2D">
            <w:pPr>
              <w:spacing w:line="259" w:lineRule="auto"/>
            </w:pPr>
            <w:r w:rsidRPr="00425E2D">
              <w:rPr>
                <w:sz w:val="20"/>
              </w:rPr>
              <w:t xml:space="preserve">Detachment at Left 2nd Toe, High, Open </w:t>
            </w:r>
          </w:p>
          <w:p w14:paraId="7F9AAA8B" w14:textId="77777777" w:rsidR="00425E2D" w:rsidRPr="00425E2D" w:rsidRDefault="00425E2D" w:rsidP="00425E2D">
            <w:pPr>
              <w:spacing w:line="259" w:lineRule="auto"/>
            </w:pPr>
            <w:r w:rsidRPr="00425E2D">
              <w:rPr>
                <w:sz w:val="20"/>
              </w:rPr>
              <w:t xml:space="preserve">Approach </w:t>
            </w:r>
          </w:p>
        </w:tc>
      </w:tr>
      <w:tr w:rsidR="00425E2D" w:rsidRPr="00425E2D" w14:paraId="255DC5B1" w14:textId="77777777" w:rsidTr="00425E2D">
        <w:trPr>
          <w:trHeight w:val="470"/>
        </w:trPr>
        <w:tc>
          <w:tcPr>
            <w:tcW w:w="1266" w:type="dxa"/>
            <w:vMerge/>
            <w:tcBorders>
              <w:top w:val="nil"/>
              <w:left w:val="single" w:sz="4" w:space="0" w:color="000000"/>
              <w:bottom w:val="nil"/>
              <w:right w:val="single" w:sz="4" w:space="0" w:color="000000"/>
            </w:tcBorders>
          </w:tcPr>
          <w:p w14:paraId="3336F30D"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E17134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64ACD81" w14:textId="77777777" w:rsidR="00425E2D" w:rsidRPr="00425E2D" w:rsidRDefault="00425E2D" w:rsidP="00425E2D">
            <w:pPr>
              <w:spacing w:line="259" w:lineRule="auto"/>
            </w:pPr>
            <w:r w:rsidRPr="00425E2D">
              <w:rPr>
                <w:sz w:val="20"/>
              </w:rPr>
              <w:t>0Y6S0Z</w:t>
            </w:r>
          </w:p>
          <w:p w14:paraId="6EBA915F" w14:textId="77777777" w:rsidR="00425E2D" w:rsidRPr="00425E2D" w:rsidRDefault="00425E2D" w:rsidP="00425E2D">
            <w:pPr>
              <w:spacing w:line="259" w:lineRule="auto"/>
            </w:pPr>
            <w:r w:rsidRPr="00425E2D">
              <w:rPr>
                <w:sz w:val="20"/>
              </w:rPr>
              <w:t xml:space="preserve">3 </w:t>
            </w:r>
          </w:p>
        </w:tc>
        <w:tc>
          <w:tcPr>
            <w:tcW w:w="3780" w:type="dxa"/>
            <w:tcBorders>
              <w:top w:val="single" w:sz="4" w:space="0" w:color="000000"/>
              <w:left w:val="single" w:sz="4" w:space="0" w:color="000000"/>
              <w:bottom w:val="single" w:sz="4" w:space="0" w:color="000000"/>
              <w:right w:val="single" w:sz="4" w:space="0" w:color="000000"/>
            </w:tcBorders>
          </w:tcPr>
          <w:p w14:paraId="0667DC9B" w14:textId="77777777" w:rsidR="00425E2D" w:rsidRPr="00425E2D" w:rsidRDefault="00425E2D" w:rsidP="00425E2D">
            <w:pPr>
              <w:spacing w:line="259" w:lineRule="auto"/>
            </w:pPr>
            <w:r w:rsidRPr="00425E2D">
              <w:rPr>
                <w:sz w:val="20"/>
              </w:rPr>
              <w:t xml:space="preserve">Detachment at Left 2nd Toe, Mid, Open </w:t>
            </w:r>
          </w:p>
          <w:p w14:paraId="5986D9C8" w14:textId="77777777" w:rsidR="00425E2D" w:rsidRPr="00425E2D" w:rsidRDefault="00425E2D" w:rsidP="00425E2D">
            <w:pPr>
              <w:spacing w:line="259" w:lineRule="auto"/>
            </w:pPr>
            <w:r w:rsidRPr="00425E2D">
              <w:rPr>
                <w:sz w:val="20"/>
              </w:rPr>
              <w:t xml:space="preserve">Approach </w:t>
            </w:r>
          </w:p>
        </w:tc>
      </w:tr>
      <w:tr w:rsidR="00425E2D" w:rsidRPr="00425E2D" w14:paraId="6E09279D" w14:textId="77777777" w:rsidTr="00425E2D">
        <w:trPr>
          <w:trHeight w:val="470"/>
        </w:trPr>
        <w:tc>
          <w:tcPr>
            <w:tcW w:w="1266" w:type="dxa"/>
            <w:vMerge/>
            <w:tcBorders>
              <w:top w:val="nil"/>
              <w:left w:val="single" w:sz="4" w:space="0" w:color="000000"/>
              <w:bottom w:val="nil"/>
              <w:right w:val="single" w:sz="4" w:space="0" w:color="000000"/>
            </w:tcBorders>
          </w:tcPr>
          <w:p w14:paraId="1975F0B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C9F848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EABFACB" w14:textId="77777777" w:rsidR="00425E2D" w:rsidRPr="00425E2D" w:rsidRDefault="00425E2D" w:rsidP="00425E2D">
            <w:pPr>
              <w:spacing w:line="259" w:lineRule="auto"/>
            </w:pPr>
            <w:r w:rsidRPr="00425E2D">
              <w:rPr>
                <w:sz w:val="20"/>
              </w:rPr>
              <w:t>0Y6T0</w:t>
            </w:r>
          </w:p>
          <w:p w14:paraId="56C13016"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4C5E9D06" w14:textId="77777777" w:rsidR="00425E2D" w:rsidRPr="00425E2D" w:rsidRDefault="00425E2D" w:rsidP="00425E2D">
            <w:pPr>
              <w:spacing w:line="259" w:lineRule="auto"/>
            </w:pPr>
            <w:r w:rsidRPr="00425E2D">
              <w:rPr>
                <w:sz w:val="20"/>
              </w:rPr>
              <w:t xml:space="preserve">Detachment at Left 2nd Toe, Low, Open </w:t>
            </w:r>
          </w:p>
          <w:p w14:paraId="64BAD1A2" w14:textId="77777777" w:rsidR="00425E2D" w:rsidRPr="00425E2D" w:rsidRDefault="00425E2D" w:rsidP="00425E2D">
            <w:pPr>
              <w:spacing w:line="259" w:lineRule="auto"/>
            </w:pPr>
            <w:r w:rsidRPr="00425E2D">
              <w:rPr>
                <w:sz w:val="20"/>
              </w:rPr>
              <w:t xml:space="preserve">Approach </w:t>
            </w:r>
          </w:p>
        </w:tc>
      </w:tr>
      <w:tr w:rsidR="00425E2D" w:rsidRPr="00425E2D" w14:paraId="4C22342D" w14:textId="77777777" w:rsidTr="00425E2D">
        <w:trPr>
          <w:trHeight w:val="468"/>
        </w:trPr>
        <w:tc>
          <w:tcPr>
            <w:tcW w:w="1266" w:type="dxa"/>
            <w:vMerge/>
            <w:tcBorders>
              <w:top w:val="nil"/>
              <w:left w:val="single" w:sz="4" w:space="0" w:color="000000"/>
              <w:bottom w:val="nil"/>
              <w:right w:val="single" w:sz="4" w:space="0" w:color="000000"/>
            </w:tcBorders>
          </w:tcPr>
          <w:p w14:paraId="7041A439"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146180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9142E4B" w14:textId="77777777" w:rsidR="00425E2D" w:rsidRPr="00425E2D" w:rsidRDefault="00425E2D" w:rsidP="00425E2D">
            <w:pPr>
              <w:spacing w:line="259" w:lineRule="auto"/>
            </w:pPr>
            <w:r w:rsidRPr="00425E2D">
              <w:rPr>
                <w:sz w:val="20"/>
              </w:rPr>
              <w:t>0Y6T0</w:t>
            </w:r>
          </w:p>
          <w:p w14:paraId="3640A8BF"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69967563" w14:textId="77777777" w:rsidR="00425E2D" w:rsidRPr="00425E2D" w:rsidRDefault="00425E2D" w:rsidP="00425E2D">
            <w:pPr>
              <w:spacing w:line="259" w:lineRule="auto"/>
            </w:pPr>
            <w:r w:rsidRPr="00425E2D">
              <w:rPr>
                <w:sz w:val="20"/>
              </w:rPr>
              <w:t xml:space="preserve">Detachment at Right 3rd Toe, Complete, Open </w:t>
            </w:r>
          </w:p>
        </w:tc>
      </w:tr>
      <w:tr w:rsidR="00425E2D" w:rsidRPr="00425E2D" w14:paraId="3C8F25D8" w14:textId="77777777" w:rsidTr="00425E2D">
        <w:trPr>
          <w:trHeight w:val="470"/>
        </w:trPr>
        <w:tc>
          <w:tcPr>
            <w:tcW w:w="1266" w:type="dxa"/>
            <w:vMerge/>
            <w:tcBorders>
              <w:top w:val="nil"/>
              <w:left w:val="single" w:sz="4" w:space="0" w:color="000000"/>
              <w:bottom w:val="nil"/>
              <w:right w:val="single" w:sz="4" w:space="0" w:color="000000"/>
            </w:tcBorders>
          </w:tcPr>
          <w:p w14:paraId="57387AB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CC791B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F2D38BF" w14:textId="77777777" w:rsidR="00425E2D" w:rsidRPr="00425E2D" w:rsidRDefault="00425E2D" w:rsidP="00425E2D">
            <w:pPr>
              <w:spacing w:line="259" w:lineRule="auto"/>
            </w:pPr>
            <w:r w:rsidRPr="00425E2D">
              <w:rPr>
                <w:sz w:val="20"/>
              </w:rPr>
              <w:t>0Y6T0</w:t>
            </w:r>
          </w:p>
          <w:p w14:paraId="04E6E47C"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28D82E82" w14:textId="77777777" w:rsidR="00425E2D" w:rsidRPr="00425E2D" w:rsidRDefault="00425E2D" w:rsidP="00425E2D">
            <w:pPr>
              <w:spacing w:line="259" w:lineRule="auto"/>
            </w:pPr>
            <w:r w:rsidRPr="00425E2D">
              <w:rPr>
                <w:sz w:val="20"/>
              </w:rPr>
              <w:t xml:space="preserve">Detachment at Right 3rd Toe, High, Open </w:t>
            </w:r>
          </w:p>
          <w:p w14:paraId="087CF351" w14:textId="77777777" w:rsidR="00425E2D" w:rsidRPr="00425E2D" w:rsidRDefault="00425E2D" w:rsidP="00425E2D">
            <w:pPr>
              <w:spacing w:line="259" w:lineRule="auto"/>
            </w:pPr>
            <w:r w:rsidRPr="00425E2D">
              <w:rPr>
                <w:sz w:val="20"/>
              </w:rPr>
              <w:t xml:space="preserve">Approach </w:t>
            </w:r>
          </w:p>
        </w:tc>
      </w:tr>
      <w:tr w:rsidR="00425E2D" w:rsidRPr="00425E2D" w14:paraId="02E58448" w14:textId="77777777" w:rsidTr="00425E2D">
        <w:trPr>
          <w:trHeight w:val="470"/>
        </w:trPr>
        <w:tc>
          <w:tcPr>
            <w:tcW w:w="1266" w:type="dxa"/>
            <w:vMerge/>
            <w:tcBorders>
              <w:top w:val="nil"/>
              <w:left w:val="single" w:sz="4" w:space="0" w:color="000000"/>
              <w:bottom w:val="nil"/>
              <w:right w:val="single" w:sz="4" w:space="0" w:color="000000"/>
            </w:tcBorders>
          </w:tcPr>
          <w:p w14:paraId="5AABAAE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6C76AA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B537E9B" w14:textId="77777777" w:rsidR="00425E2D" w:rsidRPr="00425E2D" w:rsidRDefault="00425E2D" w:rsidP="00425E2D">
            <w:pPr>
              <w:spacing w:line="259" w:lineRule="auto"/>
            </w:pPr>
            <w:r w:rsidRPr="00425E2D">
              <w:rPr>
                <w:sz w:val="20"/>
              </w:rPr>
              <w:t>0Y6T0</w:t>
            </w:r>
          </w:p>
          <w:p w14:paraId="3D2CD667"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7C29FBF1" w14:textId="77777777" w:rsidR="00425E2D" w:rsidRPr="00425E2D" w:rsidRDefault="00425E2D" w:rsidP="00425E2D">
            <w:pPr>
              <w:spacing w:line="259" w:lineRule="auto"/>
            </w:pPr>
            <w:r w:rsidRPr="00425E2D">
              <w:rPr>
                <w:sz w:val="20"/>
              </w:rPr>
              <w:t xml:space="preserve">Detachment at Right 3rd Toe, Mid, Open </w:t>
            </w:r>
          </w:p>
          <w:p w14:paraId="71B3342D" w14:textId="77777777" w:rsidR="00425E2D" w:rsidRPr="00425E2D" w:rsidRDefault="00425E2D" w:rsidP="00425E2D">
            <w:pPr>
              <w:spacing w:line="259" w:lineRule="auto"/>
            </w:pPr>
            <w:r w:rsidRPr="00425E2D">
              <w:rPr>
                <w:sz w:val="20"/>
              </w:rPr>
              <w:t xml:space="preserve">Approach </w:t>
            </w:r>
          </w:p>
        </w:tc>
      </w:tr>
      <w:tr w:rsidR="00425E2D" w:rsidRPr="00425E2D" w14:paraId="48AA278D" w14:textId="77777777" w:rsidTr="00425E2D">
        <w:trPr>
          <w:trHeight w:val="470"/>
        </w:trPr>
        <w:tc>
          <w:tcPr>
            <w:tcW w:w="1266" w:type="dxa"/>
            <w:vMerge/>
            <w:tcBorders>
              <w:top w:val="nil"/>
              <w:left w:val="single" w:sz="4" w:space="0" w:color="000000"/>
              <w:bottom w:val="nil"/>
              <w:right w:val="single" w:sz="4" w:space="0" w:color="000000"/>
            </w:tcBorders>
          </w:tcPr>
          <w:p w14:paraId="3A10813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63A0AA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BB67F55" w14:textId="77777777" w:rsidR="00425E2D" w:rsidRPr="00425E2D" w:rsidRDefault="00425E2D" w:rsidP="00425E2D">
            <w:pPr>
              <w:spacing w:line="259" w:lineRule="auto"/>
            </w:pPr>
            <w:r w:rsidRPr="00425E2D">
              <w:rPr>
                <w:sz w:val="20"/>
              </w:rPr>
              <w:t>0Y6U0</w:t>
            </w:r>
          </w:p>
          <w:p w14:paraId="433FA63D"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7BD93B23" w14:textId="77777777" w:rsidR="00425E2D" w:rsidRPr="00425E2D" w:rsidRDefault="00425E2D" w:rsidP="00425E2D">
            <w:pPr>
              <w:spacing w:line="259" w:lineRule="auto"/>
            </w:pPr>
            <w:r w:rsidRPr="00425E2D">
              <w:rPr>
                <w:sz w:val="20"/>
              </w:rPr>
              <w:t xml:space="preserve">Detachment at Right 3rd Toe, Low, Open </w:t>
            </w:r>
          </w:p>
          <w:p w14:paraId="57BEAAC5" w14:textId="77777777" w:rsidR="00425E2D" w:rsidRPr="00425E2D" w:rsidRDefault="00425E2D" w:rsidP="00425E2D">
            <w:pPr>
              <w:spacing w:line="259" w:lineRule="auto"/>
            </w:pPr>
            <w:r w:rsidRPr="00425E2D">
              <w:rPr>
                <w:sz w:val="20"/>
              </w:rPr>
              <w:lastRenderedPageBreak/>
              <w:t xml:space="preserve">Approach </w:t>
            </w:r>
          </w:p>
        </w:tc>
      </w:tr>
      <w:tr w:rsidR="00425E2D" w:rsidRPr="00425E2D" w14:paraId="373966A2" w14:textId="77777777" w:rsidTr="00425E2D">
        <w:trPr>
          <w:trHeight w:val="470"/>
        </w:trPr>
        <w:tc>
          <w:tcPr>
            <w:tcW w:w="1266" w:type="dxa"/>
            <w:vMerge/>
            <w:tcBorders>
              <w:top w:val="nil"/>
              <w:left w:val="single" w:sz="4" w:space="0" w:color="000000"/>
              <w:bottom w:val="nil"/>
              <w:right w:val="single" w:sz="4" w:space="0" w:color="000000"/>
            </w:tcBorders>
          </w:tcPr>
          <w:p w14:paraId="42BC19D9"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5387A9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2C2D343" w14:textId="77777777" w:rsidR="00425E2D" w:rsidRPr="00425E2D" w:rsidRDefault="00425E2D" w:rsidP="00425E2D">
            <w:pPr>
              <w:spacing w:line="259" w:lineRule="auto"/>
            </w:pPr>
            <w:r w:rsidRPr="00425E2D">
              <w:rPr>
                <w:sz w:val="20"/>
              </w:rPr>
              <w:t>0Y6U0</w:t>
            </w:r>
          </w:p>
          <w:p w14:paraId="272F68DD"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60D6B09D" w14:textId="77777777" w:rsidR="00425E2D" w:rsidRPr="00425E2D" w:rsidRDefault="00425E2D" w:rsidP="00425E2D">
            <w:pPr>
              <w:spacing w:line="259" w:lineRule="auto"/>
            </w:pPr>
            <w:r w:rsidRPr="00425E2D">
              <w:rPr>
                <w:sz w:val="20"/>
              </w:rPr>
              <w:t xml:space="preserve">Detachment at Left 3rd Toe, Complete, </w:t>
            </w:r>
          </w:p>
          <w:p w14:paraId="27425812" w14:textId="77777777" w:rsidR="00425E2D" w:rsidRPr="00425E2D" w:rsidRDefault="00425E2D" w:rsidP="00425E2D">
            <w:pPr>
              <w:spacing w:line="259" w:lineRule="auto"/>
            </w:pPr>
            <w:r w:rsidRPr="00425E2D">
              <w:rPr>
                <w:sz w:val="20"/>
              </w:rPr>
              <w:t xml:space="preserve">Open </w:t>
            </w:r>
          </w:p>
        </w:tc>
      </w:tr>
      <w:tr w:rsidR="00425E2D" w:rsidRPr="00425E2D" w14:paraId="73B2CDE3" w14:textId="77777777" w:rsidTr="00425E2D">
        <w:trPr>
          <w:trHeight w:val="470"/>
        </w:trPr>
        <w:tc>
          <w:tcPr>
            <w:tcW w:w="1266" w:type="dxa"/>
            <w:vMerge/>
            <w:tcBorders>
              <w:top w:val="nil"/>
              <w:left w:val="single" w:sz="4" w:space="0" w:color="000000"/>
              <w:bottom w:val="nil"/>
              <w:right w:val="single" w:sz="4" w:space="0" w:color="000000"/>
            </w:tcBorders>
          </w:tcPr>
          <w:p w14:paraId="3023224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EE5E37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45338FF" w14:textId="77777777" w:rsidR="00425E2D" w:rsidRPr="00425E2D" w:rsidRDefault="00425E2D" w:rsidP="00425E2D">
            <w:pPr>
              <w:spacing w:line="259" w:lineRule="auto"/>
            </w:pPr>
            <w:r w:rsidRPr="00425E2D">
              <w:rPr>
                <w:sz w:val="20"/>
              </w:rPr>
              <w:t>0Y6U0</w:t>
            </w:r>
          </w:p>
          <w:p w14:paraId="67BE6B65"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0F2AFCF4" w14:textId="77777777" w:rsidR="00425E2D" w:rsidRPr="00425E2D" w:rsidRDefault="00425E2D" w:rsidP="00425E2D">
            <w:pPr>
              <w:spacing w:line="259" w:lineRule="auto"/>
            </w:pPr>
            <w:r w:rsidRPr="00425E2D">
              <w:rPr>
                <w:sz w:val="20"/>
              </w:rPr>
              <w:t xml:space="preserve">Detachment at Left 3rd Toe, High, Open </w:t>
            </w:r>
          </w:p>
          <w:p w14:paraId="7F36C865" w14:textId="77777777" w:rsidR="00425E2D" w:rsidRPr="00425E2D" w:rsidRDefault="00425E2D" w:rsidP="00425E2D">
            <w:pPr>
              <w:spacing w:line="259" w:lineRule="auto"/>
            </w:pPr>
            <w:r w:rsidRPr="00425E2D">
              <w:rPr>
                <w:sz w:val="20"/>
              </w:rPr>
              <w:t xml:space="preserve">Approach </w:t>
            </w:r>
          </w:p>
        </w:tc>
      </w:tr>
      <w:tr w:rsidR="00425E2D" w:rsidRPr="00425E2D" w14:paraId="2C610910"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2D917FC4"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1DF573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022EBF2" w14:textId="77777777" w:rsidR="00425E2D" w:rsidRPr="00425E2D" w:rsidRDefault="00425E2D" w:rsidP="00425E2D">
            <w:pPr>
              <w:spacing w:line="259" w:lineRule="auto"/>
            </w:pPr>
            <w:r w:rsidRPr="00425E2D">
              <w:rPr>
                <w:sz w:val="20"/>
              </w:rPr>
              <w:t>0Y6U0</w:t>
            </w:r>
          </w:p>
          <w:p w14:paraId="46C27782"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2D6F92D7" w14:textId="77777777" w:rsidR="00425E2D" w:rsidRPr="00425E2D" w:rsidRDefault="00425E2D" w:rsidP="00425E2D">
            <w:pPr>
              <w:spacing w:line="259" w:lineRule="auto"/>
            </w:pPr>
            <w:r w:rsidRPr="00425E2D">
              <w:rPr>
                <w:sz w:val="20"/>
              </w:rPr>
              <w:t xml:space="preserve">Detachment at Left 3rd Toe, Mid, Open Approach </w:t>
            </w:r>
          </w:p>
        </w:tc>
      </w:tr>
    </w:tbl>
    <w:p w14:paraId="21A5852E" w14:textId="77777777" w:rsidR="00425E2D" w:rsidRPr="00425E2D" w:rsidRDefault="00425E2D" w:rsidP="00425E2D">
      <w:pPr>
        <w:spacing w:line="259" w:lineRule="auto"/>
        <w:ind w:left="-1800" w:right="11335"/>
      </w:pPr>
    </w:p>
    <w:tbl>
      <w:tblPr>
        <w:tblStyle w:val="TableGrid0"/>
        <w:tblW w:w="9815" w:type="dxa"/>
        <w:tblInd w:w="85" w:type="dxa"/>
        <w:tblCellMar>
          <w:top w:w="54" w:type="dxa"/>
          <w:left w:w="108" w:type="dxa"/>
          <w:right w:w="94" w:type="dxa"/>
        </w:tblCellMar>
        <w:tblLook w:val="04A0" w:firstRow="1" w:lastRow="0" w:firstColumn="1" w:lastColumn="0" w:noHBand="0" w:noVBand="1"/>
      </w:tblPr>
      <w:tblGrid>
        <w:gridCol w:w="1160"/>
        <w:gridCol w:w="3500"/>
        <w:gridCol w:w="1552"/>
        <w:gridCol w:w="3603"/>
      </w:tblGrid>
      <w:tr w:rsidR="00425E2D" w:rsidRPr="00425E2D" w14:paraId="50643270"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65F2EB6F" w14:textId="77777777" w:rsidR="00425E2D" w:rsidRPr="00425E2D" w:rsidRDefault="00425E2D" w:rsidP="00425E2D">
            <w:pPr>
              <w:spacing w:after="160" w:line="259" w:lineRule="auto"/>
            </w:pPr>
          </w:p>
        </w:tc>
        <w:tc>
          <w:tcPr>
            <w:tcW w:w="3869" w:type="dxa"/>
            <w:vMerge w:val="restart"/>
            <w:tcBorders>
              <w:top w:val="single" w:sz="4" w:space="0" w:color="000000"/>
              <w:left w:val="single" w:sz="4" w:space="0" w:color="000000"/>
              <w:bottom w:val="single" w:sz="4" w:space="0" w:color="000000"/>
              <w:right w:val="single" w:sz="4" w:space="0" w:color="000000"/>
            </w:tcBorders>
          </w:tcPr>
          <w:p w14:paraId="333EE43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EC67C49" w14:textId="77777777" w:rsidR="00425E2D" w:rsidRPr="00425E2D" w:rsidRDefault="00425E2D" w:rsidP="00425E2D">
            <w:pPr>
              <w:spacing w:line="259" w:lineRule="auto"/>
            </w:pPr>
            <w:r w:rsidRPr="00425E2D">
              <w:rPr>
                <w:sz w:val="20"/>
              </w:rPr>
              <w:t>0Y6V0</w:t>
            </w:r>
          </w:p>
          <w:p w14:paraId="6F9AAF9E"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1C503BF5" w14:textId="77777777" w:rsidR="00425E2D" w:rsidRPr="00425E2D" w:rsidRDefault="00425E2D" w:rsidP="00425E2D">
            <w:pPr>
              <w:spacing w:line="259" w:lineRule="auto"/>
            </w:pPr>
            <w:r w:rsidRPr="00425E2D">
              <w:rPr>
                <w:sz w:val="20"/>
              </w:rPr>
              <w:t xml:space="preserve">Detachment at Left 3rd Toe, Low, Open </w:t>
            </w:r>
          </w:p>
          <w:p w14:paraId="4D18EDB6" w14:textId="77777777" w:rsidR="00425E2D" w:rsidRPr="00425E2D" w:rsidRDefault="00425E2D" w:rsidP="00425E2D">
            <w:pPr>
              <w:spacing w:line="259" w:lineRule="auto"/>
            </w:pPr>
            <w:r w:rsidRPr="00425E2D">
              <w:rPr>
                <w:sz w:val="20"/>
              </w:rPr>
              <w:t xml:space="preserve">Approach </w:t>
            </w:r>
          </w:p>
        </w:tc>
      </w:tr>
      <w:tr w:rsidR="00425E2D" w:rsidRPr="00425E2D" w14:paraId="14E8B032" w14:textId="77777777" w:rsidTr="00425E2D">
        <w:trPr>
          <w:trHeight w:val="470"/>
        </w:trPr>
        <w:tc>
          <w:tcPr>
            <w:tcW w:w="1266" w:type="dxa"/>
            <w:vMerge/>
            <w:tcBorders>
              <w:top w:val="nil"/>
              <w:left w:val="single" w:sz="4" w:space="0" w:color="000000"/>
              <w:bottom w:val="nil"/>
              <w:right w:val="single" w:sz="4" w:space="0" w:color="000000"/>
            </w:tcBorders>
          </w:tcPr>
          <w:p w14:paraId="2EEFCBE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06F29C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3A17EC0" w14:textId="77777777" w:rsidR="00425E2D" w:rsidRPr="00425E2D" w:rsidRDefault="00425E2D" w:rsidP="00425E2D">
            <w:pPr>
              <w:spacing w:line="259" w:lineRule="auto"/>
            </w:pPr>
            <w:r w:rsidRPr="00425E2D">
              <w:rPr>
                <w:sz w:val="20"/>
              </w:rPr>
              <w:t>0Y6V0</w:t>
            </w:r>
          </w:p>
          <w:p w14:paraId="6588309D"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34BDDEF6" w14:textId="77777777" w:rsidR="00425E2D" w:rsidRPr="00425E2D" w:rsidRDefault="00425E2D" w:rsidP="00425E2D">
            <w:pPr>
              <w:spacing w:line="259" w:lineRule="auto"/>
            </w:pPr>
            <w:r w:rsidRPr="00425E2D">
              <w:rPr>
                <w:sz w:val="20"/>
              </w:rPr>
              <w:t xml:space="preserve">Detachment at Right 4th Toe, Complete, </w:t>
            </w:r>
          </w:p>
          <w:p w14:paraId="731F5ABB" w14:textId="77777777" w:rsidR="00425E2D" w:rsidRPr="00425E2D" w:rsidRDefault="00425E2D" w:rsidP="00425E2D">
            <w:pPr>
              <w:spacing w:line="259" w:lineRule="auto"/>
            </w:pPr>
            <w:r w:rsidRPr="00425E2D">
              <w:rPr>
                <w:sz w:val="20"/>
              </w:rPr>
              <w:t xml:space="preserve">Open </w:t>
            </w:r>
          </w:p>
        </w:tc>
      </w:tr>
      <w:tr w:rsidR="00425E2D" w:rsidRPr="00425E2D" w14:paraId="78434B86" w14:textId="77777777" w:rsidTr="00425E2D">
        <w:trPr>
          <w:trHeight w:val="470"/>
        </w:trPr>
        <w:tc>
          <w:tcPr>
            <w:tcW w:w="1266" w:type="dxa"/>
            <w:vMerge/>
            <w:tcBorders>
              <w:top w:val="nil"/>
              <w:left w:val="single" w:sz="4" w:space="0" w:color="000000"/>
              <w:bottom w:val="nil"/>
              <w:right w:val="single" w:sz="4" w:space="0" w:color="000000"/>
            </w:tcBorders>
          </w:tcPr>
          <w:p w14:paraId="3DBC362C"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876FED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81A60AF" w14:textId="77777777" w:rsidR="00425E2D" w:rsidRPr="00425E2D" w:rsidRDefault="00425E2D" w:rsidP="00425E2D">
            <w:pPr>
              <w:spacing w:line="259" w:lineRule="auto"/>
            </w:pPr>
            <w:r w:rsidRPr="00425E2D">
              <w:rPr>
                <w:sz w:val="20"/>
              </w:rPr>
              <w:t>0Y6V0</w:t>
            </w:r>
          </w:p>
          <w:p w14:paraId="76FBDB6F"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371E2491" w14:textId="77777777" w:rsidR="00425E2D" w:rsidRPr="00425E2D" w:rsidRDefault="00425E2D" w:rsidP="00425E2D">
            <w:pPr>
              <w:spacing w:line="259" w:lineRule="auto"/>
            </w:pPr>
            <w:r w:rsidRPr="00425E2D">
              <w:rPr>
                <w:sz w:val="20"/>
              </w:rPr>
              <w:t xml:space="preserve">Detachment at Right 4th Toe, High, Open </w:t>
            </w:r>
          </w:p>
          <w:p w14:paraId="1A6D903E" w14:textId="77777777" w:rsidR="00425E2D" w:rsidRPr="00425E2D" w:rsidRDefault="00425E2D" w:rsidP="00425E2D">
            <w:pPr>
              <w:spacing w:line="259" w:lineRule="auto"/>
            </w:pPr>
            <w:r w:rsidRPr="00425E2D">
              <w:rPr>
                <w:sz w:val="20"/>
              </w:rPr>
              <w:t xml:space="preserve">Approach </w:t>
            </w:r>
          </w:p>
        </w:tc>
      </w:tr>
      <w:tr w:rsidR="00425E2D" w:rsidRPr="00425E2D" w14:paraId="17E88BDA" w14:textId="77777777" w:rsidTr="00425E2D">
        <w:trPr>
          <w:trHeight w:val="470"/>
        </w:trPr>
        <w:tc>
          <w:tcPr>
            <w:tcW w:w="1266" w:type="dxa"/>
            <w:vMerge/>
            <w:tcBorders>
              <w:top w:val="nil"/>
              <w:left w:val="single" w:sz="4" w:space="0" w:color="000000"/>
              <w:bottom w:val="nil"/>
              <w:right w:val="single" w:sz="4" w:space="0" w:color="000000"/>
            </w:tcBorders>
          </w:tcPr>
          <w:p w14:paraId="48B54BF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E2F248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19A4AC8" w14:textId="77777777" w:rsidR="00425E2D" w:rsidRPr="00425E2D" w:rsidRDefault="00425E2D" w:rsidP="00425E2D">
            <w:pPr>
              <w:spacing w:line="259" w:lineRule="auto"/>
            </w:pPr>
            <w:r w:rsidRPr="00425E2D">
              <w:rPr>
                <w:sz w:val="20"/>
              </w:rPr>
              <w:t>0Y6V0</w:t>
            </w:r>
          </w:p>
          <w:p w14:paraId="3733A36A"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5310DB4B" w14:textId="77777777" w:rsidR="00425E2D" w:rsidRPr="00425E2D" w:rsidRDefault="00425E2D" w:rsidP="00425E2D">
            <w:pPr>
              <w:spacing w:line="259" w:lineRule="auto"/>
            </w:pPr>
            <w:r w:rsidRPr="00425E2D">
              <w:rPr>
                <w:sz w:val="20"/>
              </w:rPr>
              <w:t xml:space="preserve">Detachment at Right 4th Toe, Mid, Open </w:t>
            </w:r>
          </w:p>
          <w:p w14:paraId="48B9B884" w14:textId="77777777" w:rsidR="00425E2D" w:rsidRPr="00425E2D" w:rsidRDefault="00425E2D" w:rsidP="00425E2D">
            <w:pPr>
              <w:spacing w:line="259" w:lineRule="auto"/>
            </w:pPr>
            <w:r w:rsidRPr="00425E2D">
              <w:rPr>
                <w:sz w:val="20"/>
              </w:rPr>
              <w:t xml:space="preserve">Approach </w:t>
            </w:r>
          </w:p>
        </w:tc>
      </w:tr>
      <w:tr w:rsidR="00425E2D" w:rsidRPr="00425E2D" w14:paraId="4D7BC24B" w14:textId="77777777" w:rsidTr="00425E2D">
        <w:trPr>
          <w:trHeight w:val="468"/>
        </w:trPr>
        <w:tc>
          <w:tcPr>
            <w:tcW w:w="1266" w:type="dxa"/>
            <w:vMerge/>
            <w:tcBorders>
              <w:top w:val="nil"/>
              <w:left w:val="single" w:sz="4" w:space="0" w:color="000000"/>
              <w:bottom w:val="nil"/>
              <w:right w:val="single" w:sz="4" w:space="0" w:color="000000"/>
            </w:tcBorders>
          </w:tcPr>
          <w:p w14:paraId="4F49F34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305BBE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E06B56E" w14:textId="77777777" w:rsidR="00425E2D" w:rsidRPr="00425E2D" w:rsidRDefault="00425E2D" w:rsidP="00425E2D">
            <w:pPr>
              <w:spacing w:line="259" w:lineRule="auto"/>
            </w:pPr>
            <w:r w:rsidRPr="00425E2D">
              <w:rPr>
                <w:sz w:val="20"/>
              </w:rPr>
              <w:t>0Y6W0</w:t>
            </w:r>
          </w:p>
          <w:p w14:paraId="126B2A5C"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3444C664" w14:textId="77777777" w:rsidR="00425E2D" w:rsidRPr="00425E2D" w:rsidRDefault="00425E2D" w:rsidP="00425E2D">
            <w:pPr>
              <w:spacing w:line="259" w:lineRule="auto"/>
            </w:pPr>
            <w:r w:rsidRPr="00425E2D">
              <w:rPr>
                <w:sz w:val="20"/>
              </w:rPr>
              <w:t xml:space="preserve">Detachment at Right 4th Toe, Low, Open Approach </w:t>
            </w:r>
          </w:p>
        </w:tc>
      </w:tr>
      <w:tr w:rsidR="00425E2D" w:rsidRPr="00425E2D" w14:paraId="7C2B60F2" w14:textId="77777777" w:rsidTr="00425E2D">
        <w:trPr>
          <w:trHeight w:val="470"/>
        </w:trPr>
        <w:tc>
          <w:tcPr>
            <w:tcW w:w="1266" w:type="dxa"/>
            <w:vMerge/>
            <w:tcBorders>
              <w:top w:val="nil"/>
              <w:left w:val="single" w:sz="4" w:space="0" w:color="000000"/>
              <w:bottom w:val="nil"/>
              <w:right w:val="single" w:sz="4" w:space="0" w:color="000000"/>
            </w:tcBorders>
          </w:tcPr>
          <w:p w14:paraId="1FD99A8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A09FA5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BD6D35E" w14:textId="77777777" w:rsidR="00425E2D" w:rsidRPr="00425E2D" w:rsidRDefault="00425E2D" w:rsidP="00425E2D">
            <w:pPr>
              <w:spacing w:line="259" w:lineRule="auto"/>
            </w:pPr>
            <w:r w:rsidRPr="00425E2D">
              <w:rPr>
                <w:sz w:val="20"/>
              </w:rPr>
              <w:t>0Y6W0</w:t>
            </w:r>
          </w:p>
          <w:p w14:paraId="2B77BAA8"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2B407C19" w14:textId="77777777" w:rsidR="00425E2D" w:rsidRPr="00425E2D" w:rsidRDefault="00425E2D" w:rsidP="00425E2D">
            <w:pPr>
              <w:spacing w:line="259" w:lineRule="auto"/>
            </w:pPr>
            <w:r w:rsidRPr="00425E2D">
              <w:rPr>
                <w:sz w:val="20"/>
              </w:rPr>
              <w:t xml:space="preserve">Detachment at Left 4th Toe, Complete, </w:t>
            </w:r>
          </w:p>
          <w:p w14:paraId="63E5A658" w14:textId="77777777" w:rsidR="00425E2D" w:rsidRPr="00425E2D" w:rsidRDefault="00425E2D" w:rsidP="00425E2D">
            <w:pPr>
              <w:spacing w:line="259" w:lineRule="auto"/>
            </w:pPr>
            <w:r w:rsidRPr="00425E2D">
              <w:rPr>
                <w:sz w:val="20"/>
              </w:rPr>
              <w:t xml:space="preserve">Open Approach </w:t>
            </w:r>
          </w:p>
        </w:tc>
      </w:tr>
      <w:tr w:rsidR="00425E2D" w:rsidRPr="00425E2D" w14:paraId="44284B69" w14:textId="77777777" w:rsidTr="00425E2D">
        <w:trPr>
          <w:trHeight w:val="470"/>
        </w:trPr>
        <w:tc>
          <w:tcPr>
            <w:tcW w:w="1266" w:type="dxa"/>
            <w:vMerge/>
            <w:tcBorders>
              <w:top w:val="nil"/>
              <w:left w:val="single" w:sz="4" w:space="0" w:color="000000"/>
              <w:bottom w:val="nil"/>
              <w:right w:val="single" w:sz="4" w:space="0" w:color="000000"/>
            </w:tcBorders>
          </w:tcPr>
          <w:p w14:paraId="2733221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FAFC80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59AE361" w14:textId="77777777" w:rsidR="00425E2D" w:rsidRPr="00425E2D" w:rsidRDefault="00425E2D" w:rsidP="00425E2D">
            <w:pPr>
              <w:spacing w:line="259" w:lineRule="auto"/>
            </w:pPr>
            <w:r w:rsidRPr="00425E2D">
              <w:rPr>
                <w:sz w:val="20"/>
              </w:rPr>
              <w:t>0Y6W0</w:t>
            </w:r>
          </w:p>
          <w:p w14:paraId="6211EADC"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646BE5F7" w14:textId="77777777" w:rsidR="00425E2D" w:rsidRPr="00425E2D" w:rsidRDefault="00425E2D" w:rsidP="00425E2D">
            <w:pPr>
              <w:spacing w:line="259" w:lineRule="auto"/>
            </w:pPr>
            <w:r w:rsidRPr="00425E2D">
              <w:rPr>
                <w:sz w:val="20"/>
              </w:rPr>
              <w:t xml:space="preserve">Detachment at Left 4th Toe, High, Open </w:t>
            </w:r>
          </w:p>
          <w:p w14:paraId="1A623217" w14:textId="77777777" w:rsidR="00425E2D" w:rsidRPr="00425E2D" w:rsidRDefault="00425E2D" w:rsidP="00425E2D">
            <w:pPr>
              <w:spacing w:line="259" w:lineRule="auto"/>
            </w:pPr>
            <w:r w:rsidRPr="00425E2D">
              <w:rPr>
                <w:sz w:val="20"/>
              </w:rPr>
              <w:t xml:space="preserve">Approach </w:t>
            </w:r>
          </w:p>
        </w:tc>
      </w:tr>
      <w:tr w:rsidR="00425E2D" w:rsidRPr="00425E2D" w14:paraId="2010EA9F" w14:textId="77777777" w:rsidTr="00425E2D">
        <w:trPr>
          <w:trHeight w:val="470"/>
        </w:trPr>
        <w:tc>
          <w:tcPr>
            <w:tcW w:w="1266" w:type="dxa"/>
            <w:vMerge/>
            <w:tcBorders>
              <w:top w:val="nil"/>
              <w:left w:val="single" w:sz="4" w:space="0" w:color="000000"/>
              <w:bottom w:val="nil"/>
              <w:right w:val="single" w:sz="4" w:space="0" w:color="000000"/>
            </w:tcBorders>
          </w:tcPr>
          <w:p w14:paraId="58E1D7A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B1C149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F4DB6CC" w14:textId="77777777" w:rsidR="00425E2D" w:rsidRPr="00425E2D" w:rsidRDefault="00425E2D" w:rsidP="00425E2D">
            <w:pPr>
              <w:spacing w:line="259" w:lineRule="auto"/>
            </w:pPr>
            <w:r w:rsidRPr="00425E2D">
              <w:rPr>
                <w:sz w:val="20"/>
              </w:rPr>
              <w:t>0Y6W0</w:t>
            </w:r>
          </w:p>
          <w:p w14:paraId="536A8BE5"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3985BD96" w14:textId="77777777" w:rsidR="00425E2D" w:rsidRPr="00425E2D" w:rsidRDefault="00425E2D" w:rsidP="00425E2D">
            <w:pPr>
              <w:spacing w:line="259" w:lineRule="auto"/>
            </w:pPr>
            <w:r w:rsidRPr="00425E2D">
              <w:rPr>
                <w:sz w:val="20"/>
              </w:rPr>
              <w:t xml:space="preserve">Detachment at Left 4th Toe, Mid, Open </w:t>
            </w:r>
          </w:p>
          <w:p w14:paraId="5AC704D3" w14:textId="77777777" w:rsidR="00425E2D" w:rsidRPr="00425E2D" w:rsidRDefault="00425E2D" w:rsidP="00425E2D">
            <w:pPr>
              <w:spacing w:line="259" w:lineRule="auto"/>
            </w:pPr>
            <w:r w:rsidRPr="00425E2D">
              <w:rPr>
                <w:sz w:val="20"/>
              </w:rPr>
              <w:t xml:space="preserve">Approach </w:t>
            </w:r>
          </w:p>
        </w:tc>
      </w:tr>
      <w:tr w:rsidR="00425E2D" w:rsidRPr="00425E2D" w14:paraId="4CC692AA" w14:textId="77777777" w:rsidTr="00425E2D">
        <w:trPr>
          <w:trHeight w:val="470"/>
        </w:trPr>
        <w:tc>
          <w:tcPr>
            <w:tcW w:w="1266" w:type="dxa"/>
            <w:vMerge/>
            <w:tcBorders>
              <w:top w:val="nil"/>
              <w:left w:val="single" w:sz="4" w:space="0" w:color="000000"/>
              <w:bottom w:val="nil"/>
              <w:right w:val="single" w:sz="4" w:space="0" w:color="000000"/>
            </w:tcBorders>
          </w:tcPr>
          <w:p w14:paraId="440592A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4D8EA8A"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0AA74FE" w14:textId="77777777" w:rsidR="00425E2D" w:rsidRPr="00425E2D" w:rsidRDefault="00425E2D" w:rsidP="00425E2D">
            <w:pPr>
              <w:spacing w:line="259" w:lineRule="auto"/>
            </w:pPr>
            <w:r w:rsidRPr="00425E2D">
              <w:rPr>
                <w:sz w:val="20"/>
              </w:rPr>
              <w:t>0Y6X0</w:t>
            </w:r>
          </w:p>
          <w:p w14:paraId="16570B58"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245AE4FE" w14:textId="77777777" w:rsidR="00425E2D" w:rsidRPr="00425E2D" w:rsidRDefault="00425E2D" w:rsidP="00425E2D">
            <w:pPr>
              <w:spacing w:line="259" w:lineRule="auto"/>
            </w:pPr>
            <w:r w:rsidRPr="00425E2D">
              <w:rPr>
                <w:sz w:val="20"/>
              </w:rPr>
              <w:t xml:space="preserve">Detachment at Left 4th Toe, Low, Open </w:t>
            </w:r>
          </w:p>
          <w:p w14:paraId="4E0FBCB0" w14:textId="77777777" w:rsidR="00425E2D" w:rsidRPr="00425E2D" w:rsidRDefault="00425E2D" w:rsidP="00425E2D">
            <w:pPr>
              <w:spacing w:line="259" w:lineRule="auto"/>
            </w:pPr>
            <w:r w:rsidRPr="00425E2D">
              <w:rPr>
                <w:sz w:val="20"/>
              </w:rPr>
              <w:t xml:space="preserve">Approach </w:t>
            </w:r>
          </w:p>
        </w:tc>
      </w:tr>
      <w:tr w:rsidR="00425E2D" w:rsidRPr="00425E2D" w14:paraId="2FCE9D57" w14:textId="77777777" w:rsidTr="00425E2D">
        <w:trPr>
          <w:trHeight w:val="468"/>
        </w:trPr>
        <w:tc>
          <w:tcPr>
            <w:tcW w:w="1266" w:type="dxa"/>
            <w:vMerge/>
            <w:tcBorders>
              <w:top w:val="nil"/>
              <w:left w:val="single" w:sz="4" w:space="0" w:color="000000"/>
              <w:bottom w:val="nil"/>
              <w:right w:val="single" w:sz="4" w:space="0" w:color="000000"/>
            </w:tcBorders>
          </w:tcPr>
          <w:p w14:paraId="78F55EB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83FA65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CDC3370" w14:textId="77777777" w:rsidR="00425E2D" w:rsidRPr="00425E2D" w:rsidRDefault="00425E2D" w:rsidP="00425E2D">
            <w:pPr>
              <w:spacing w:line="259" w:lineRule="auto"/>
            </w:pPr>
            <w:r w:rsidRPr="00425E2D">
              <w:rPr>
                <w:sz w:val="20"/>
              </w:rPr>
              <w:t>0Y6X0</w:t>
            </w:r>
          </w:p>
          <w:p w14:paraId="66AE2A93"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42A42FE8" w14:textId="77777777" w:rsidR="00425E2D" w:rsidRPr="00425E2D" w:rsidRDefault="00425E2D" w:rsidP="00425E2D">
            <w:pPr>
              <w:spacing w:line="259" w:lineRule="auto"/>
            </w:pPr>
            <w:r w:rsidRPr="00425E2D">
              <w:rPr>
                <w:sz w:val="20"/>
              </w:rPr>
              <w:t xml:space="preserve">Detachment at Right 5th Toe, Complete, Open </w:t>
            </w:r>
          </w:p>
        </w:tc>
      </w:tr>
      <w:tr w:rsidR="00425E2D" w:rsidRPr="00425E2D" w14:paraId="61B25D42" w14:textId="77777777" w:rsidTr="00425E2D">
        <w:trPr>
          <w:trHeight w:val="470"/>
        </w:trPr>
        <w:tc>
          <w:tcPr>
            <w:tcW w:w="1266" w:type="dxa"/>
            <w:vMerge/>
            <w:tcBorders>
              <w:top w:val="nil"/>
              <w:left w:val="single" w:sz="4" w:space="0" w:color="000000"/>
              <w:bottom w:val="nil"/>
              <w:right w:val="single" w:sz="4" w:space="0" w:color="000000"/>
            </w:tcBorders>
          </w:tcPr>
          <w:p w14:paraId="2476E61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0654E1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97133AD" w14:textId="77777777" w:rsidR="00425E2D" w:rsidRPr="00425E2D" w:rsidRDefault="00425E2D" w:rsidP="00425E2D">
            <w:pPr>
              <w:spacing w:line="259" w:lineRule="auto"/>
            </w:pPr>
            <w:r w:rsidRPr="00425E2D">
              <w:rPr>
                <w:sz w:val="20"/>
              </w:rPr>
              <w:t>0Y6X0</w:t>
            </w:r>
          </w:p>
          <w:p w14:paraId="16D84899"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0265C1CB" w14:textId="77777777" w:rsidR="00425E2D" w:rsidRPr="00425E2D" w:rsidRDefault="00425E2D" w:rsidP="00425E2D">
            <w:pPr>
              <w:spacing w:line="259" w:lineRule="auto"/>
            </w:pPr>
            <w:r w:rsidRPr="00425E2D">
              <w:rPr>
                <w:sz w:val="20"/>
              </w:rPr>
              <w:t xml:space="preserve">Detachment at Right 5th Toe, High, Open </w:t>
            </w:r>
          </w:p>
          <w:p w14:paraId="14C842AB" w14:textId="77777777" w:rsidR="00425E2D" w:rsidRPr="00425E2D" w:rsidRDefault="00425E2D" w:rsidP="00425E2D">
            <w:pPr>
              <w:spacing w:line="259" w:lineRule="auto"/>
            </w:pPr>
            <w:r w:rsidRPr="00425E2D">
              <w:rPr>
                <w:sz w:val="20"/>
              </w:rPr>
              <w:t xml:space="preserve">Approach </w:t>
            </w:r>
          </w:p>
        </w:tc>
      </w:tr>
      <w:tr w:rsidR="00425E2D" w:rsidRPr="00425E2D" w14:paraId="12B15E4E" w14:textId="77777777" w:rsidTr="00425E2D">
        <w:trPr>
          <w:trHeight w:val="470"/>
        </w:trPr>
        <w:tc>
          <w:tcPr>
            <w:tcW w:w="1266" w:type="dxa"/>
            <w:vMerge/>
            <w:tcBorders>
              <w:top w:val="nil"/>
              <w:left w:val="single" w:sz="4" w:space="0" w:color="000000"/>
              <w:bottom w:val="nil"/>
              <w:right w:val="single" w:sz="4" w:space="0" w:color="000000"/>
            </w:tcBorders>
          </w:tcPr>
          <w:p w14:paraId="12B0943B"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B335A7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C21BE67" w14:textId="77777777" w:rsidR="00425E2D" w:rsidRPr="00425E2D" w:rsidRDefault="00425E2D" w:rsidP="00425E2D">
            <w:pPr>
              <w:spacing w:line="259" w:lineRule="auto"/>
            </w:pPr>
            <w:r w:rsidRPr="00425E2D">
              <w:rPr>
                <w:sz w:val="20"/>
              </w:rPr>
              <w:t>0Y6X0</w:t>
            </w:r>
          </w:p>
          <w:p w14:paraId="559239FA"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65C70D60" w14:textId="77777777" w:rsidR="00425E2D" w:rsidRPr="00425E2D" w:rsidRDefault="00425E2D" w:rsidP="00425E2D">
            <w:pPr>
              <w:spacing w:line="259" w:lineRule="auto"/>
            </w:pPr>
            <w:r w:rsidRPr="00425E2D">
              <w:rPr>
                <w:sz w:val="20"/>
              </w:rPr>
              <w:t xml:space="preserve">Detachment at Right 5th Toe, Mid, Open </w:t>
            </w:r>
          </w:p>
          <w:p w14:paraId="205908C0" w14:textId="77777777" w:rsidR="00425E2D" w:rsidRPr="00425E2D" w:rsidRDefault="00425E2D" w:rsidP="00425E2D">
            <w:pPr>
              <w:spacing w:line="259" w:lineRule="auto"/>
            </w:pPr>
            <w:r w:rsidRPr="00425E2D">
              <w:rPr>
                <w:sz w:val="20"/>
              </w:rPr>
              <w:lastRenderedPageBreak/>
              <w:t xml:space="preserve">Approach </w:t>
            </w:r>
          </w:p>
        </w:tc>
      </w:tr>
      <w:tr w:rsidR="00425E2D" w:rsidRPr="00425E2D" w14:paraId="171D9509" w14:textId="77777777" w:rsidTr="00425E2D">
        <w:trPr>
          <w:trHeight w:val="470"/>
        </w:trPr>
        <w:tc>
          <w:tcPr>
            <w:tcW w:w="1266" w:type="dxa"/>
            <w:vMerge/>
            <w:tcBorders>
              <w:top w:val="nil"/>
              <w:left w:val="single" w:sz="4" w:space="0" w:color="000000"/>
              <w:bottom w:val="nil"/>
              <w:right w:val="single" w:sz="4" w:space="0" w:color="000000"/>
            </w:tcBorders>
          </w:tcPr>
          <w:p w14:paraId="397BA4C9"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76D93AD"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1C739D4" w14:textId="77777777" w:rsidR="00425E2D" w:rsidRPr="00425E2D" w:rsidRDefault="00425E2D" w:rsidP="00425E2D">
            <w:pPr>
              <w:spacing w:line="259" w:lineRule="auto"/>
            </w:pPr>
            <w:r w:rsidRPr="00425E2D">
              <w:rPr>
                <w:sz w:val="20"/>
              </w:rPr>
              <w:t>0Y6Y0</w:t>
            </w:r>
          </w:p>
          <w:p w14:paraId="730235A8"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36D15E5A" w14:textId="77777777" w:rsidR="00425E2D" w:rsidRPr="00425E2D" w:rsidRDefault="00425E2D" w:rsidP="00425E2D">
            <w:pPr>
              <w:spacing w:line="259" w:lineRule="auto"/>
            </w:pPr>
            <w:r w:rsidRPr="00425E2D">
              <w:rPr>
                <w:sz w:val="20"/>
              </w:rPr>
              <w:t xml:space="preserve">Detachment at Right 5th Toe, Low, Open </w:t>
            </w:r>
          </w:p>
          <w:p w14:paraId="191D60F7" w14:textId="77777777" w:rsidR="00425E2D" w:rsidRPr="00425E2D" w:rsidRDefault="00425E2D" w:rsidP="00425E2D">
            <w:pPr>
              <w:spacing w:line="259" w:lineRule="auto"/>
            </w:pPr>
            <w:r w:rsidRPr="00425E2D">
              <w:rPr>
                <w:sz w:val="20"/>
              </w:rPr>
              <w:t xml:space="preserve">Approach </w:t>
            </w:r>
          </w:p>
        </w:tc>
      </w:tr>
      <w:tr w:rsidR="00425E2D" w:rsidRPr="00425E2D" w14:paraId="77C058FB" w14:textId="77777777" w:rsidTr="00425E2D">
        <w:trPr>
          <w:trHeight w:val="470"/>
        </w:trPr>
        <w:tc>
          <w:tcPr>
            <w:tcW w:w="1266" w:type="dxa"/>
            <w:vMerge/>
            <w:tcBorders>
              <w:top w:val="nil"/>
              <w:left w:val="single" w:sz="4" w:space="0" w:color="000000"/>
              <w:bottom w:val="nil"/>
              <w:right w:val="single" w:sz="4" w:space="0" w:color="000000"/>
            </w:tcBorders>
          </w:tcPr>
          <w:p w14:paraId="64EB41AD"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04367A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4EC81C2" w14:textId="77777777" w:rsidR="00425E2D" w:rsidRPr="00425E2D" w:rsidRDefault="00425E2D" w:rsidP="00425E2D">
            <w:pPr>
              <w:spacing w:line="259" w:lineRule="auto"/>
            </w:pPr>
            <w:r w:rsidRPr="00425E2D">
              <w:rPr>
                <w:sz w:val="20"/>
              </w:rPr>
              <w:t>0Y6Y0</w:t>
            </w:r>
          </w:p>
          <w:p w14:paraId="203AAE45"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063C48CA" w14:textId="77777777" w:rsidR="00425E2D" w:rsidRPr="00425E2D" w:rsidRDefault="00425E2D" w:rsidP="00425E2D">
            <w:pPr>
              <w:spacing w:line="259" w:lineRule="auto"/>
            </w:pPr>
            <w:r w:rsidRPr="00425E2D">
              <w:rPr>
                <w:sz w:val="20"/>
              </w:rPr>
              <w:t xml:space="preserve">Detachment at Left 5th Toe, Complete, </w:t>
            </w:r>
          </w:p>
          <w:p w14:paraId="51C117F1" w14:textId="77777777" w:rsidR="00425E2D" w:rsidRPr="00425E2D" w:rsidRDefault="00425E2D" w:rsidP="00425E2D">
            <w:pPr>
              <w:spacing w:line="259" w:lineRule="auto"/>
            </w:pPr>
            <w:r w:rsidRPr="00425E2D">
              <w:rPr>
                <w:sz w:val="20"/>
              </w:rPr>
              <w:t xml:space="preserve">Open Approach </w:t>
            </w:r>
          </w:p>
        </w:tc>
      </w:tr>
      <w:tr w:rsidR="00425E2D" w:rsidRPr="00425E2D" w14:paraId="1A53C2A8" w14:textId="77777777" w:rsidTr="00425E2D">
        <w:trPr>
          <w:trHeight w:val="470"/>
        </w:trPr>
        <w:tc>
          <w:tcPr>
            <w:tcW w:w="1266" w:type="dxa"/>
            <w:vMerge/>
            <w:tcBorders>
              <w:top w:val="nil"/>
              <w:left w:val="single" w:sz="4" w:space="0" w:color="000000"/>
              <w:bottom w:val="nil"/>
              <w:right w:val="single" w:sz="4" w:space="0" w:color="000000"/>
            </w:tcBorders>
          </w:tcPr>
          <w:p w14:paraId="29228C9F"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D7977E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7FA4924" w14:textId="77777777" w:rsidR="00425E2D" w:rsidRPr="00425E2D" w:rsidRDefault="00425E2D" w:rsidP="00425E2D">
            <w:pPr>
              <w:spacing w:line="259" w:lineRule="auto"/>
            </w:pPr>
            <w:r w:rsidRPr="00425E2D">
              <w:rPr>
                <w:sz w:val="20"/>
              </w:rPr>
              <w:t>0Y6Y0</w:t>
            </w:r>
          </w:p>
          <w:p w14:paraId="47D4AA97"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44A14BC1" w14:textId="77777777" w:rsidR="00425E2D" w:rsidRPr="00425E2D" w:rsidRDefault="00425E2D" w:rsidP="00425E2D">
            <w:pPr>
              <w:spacing w:line="259" w:lineRule="auto"/>
            </w:pPr>
            <w:r w:rsidRPr="00425E2D">
              <w:rPr>
                <w:sz w:val="20"/>
              </w:rPr>
              <w:t xml:space="preserve">Detachment at Left 5th Toe, High, Open </w:t>
            </w:r>
          </w:p>
          <w:p w14:paraId="7AE41057" w14:textId="77777777" w:rsidR="00425E2D" w:rsidRPr="00425E2D" w:rsidRDefault="00425E2D" w:rsidP="00425E2D">
            <w:pPr>
              <w:spacing w:line="259" w:lineRule="auto"/>
            </w:pPr>
            <w:r w:rsidRPr="00425E2D">
              <w:rPr>
                <w:sz w:val="20"/>
              </w:rPr>
              <w:t xml:space="preserve">Approach </w:t>
            </w:r>
          </w:p>
        </w:tc>
      </w:tr>
      <w:tr w:rsidR="00425E2D" w:rsidRPr="00425E2D" w14:paraId="7C47139E" w14:textId="77777777" w:rsidTr="00425E2D">
        <w:trPr>
          <w:trHeight w:val="468"/>
        </w:trPr>
        <w:tc>
          <w:tcPr>
            <w:tcW w:w="1266" w:type="dxa"/>
            <w:vMerge/>
            <w:tcBorders>
              <w:top w:val="nil"/>
              <w:left w:val="single" w:sz="4" w:space="0" w:color="000000"/>
              <w:bottom w:val="nil"/>
              <w:right w:val="single" w:sz="4" w:space="0" w:color="000000"/>
            </w:tcBorders>
          </w:tcPr>
          <w:p w14:paraId="1A5F73FC"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AF152ED"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70739C4" w14:textId="77777777" w:rsidR="00425E2D" w:rsidRPr="00425E2D" w:rsidRDefault="00425E2D" w:rsidP="00425E2D">
            <w:pPr>
              <w:spacing w:line="259" w:lineRule="auto"/>
            </w:pPr>
            <w:r w:rsidRPr="00425E2D">
              <w:rPr>
                <w:sz w:val="20"/>
              </w:rPr>
              <w:t>0Y6Y0</w:t>
            </w:r>
          </w:p>
          <w:p w14:paraId="6B401514"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14758A4B" w14:textId="77777777" w:rsidR="00425E2D" w:rsidRPr="00425E2D" w:rsidRDefault="00425E2D" w:rsidP="00425E2D">
            <w:pPr>
              <w:spacing w:line="259" w:lineRule="auto"/>
            </w:pPr>
            <w:r w:rsidRPr="00425E2D">
              <w:rPr>
                <w:sz w:val="20"/>
              </w:rPr>
              <w:t xml:space="preserve">Detachment at Left 5th Toe, Mid, Open Approach </w:t>
            </w:r>
          </w:p>
        </w:tc>
      </w:tr>
      <w:tr w:rsidR="00425E2D" w:rsidRPr="00425E2D" w14:paraId="0D946E7A" w14:textId="77777777" w:rsidTr="00425E2D">
        <w:trPr>
          <w:trHeight w:val="470"/>
        </w:trPr>
        <w:tc>
          <w:tcPr>
            <w:tcW w:w="1266" w:type="dxa"/>
            <w:vMerge/>
            <w:tcBorders>
              <w:top w:val="nil"/>
              <w:left w:val="single" w:sz="4" w:space="0" w:color="000000"/>
              <w:bottom w:val="nil"/>
              <w:right w:val="single" w:sz="4" w:space="0" w:color="000000"/>
            </w:tcBorders>
          </w:tcPr>
          <w:p w14:paraId="4DC8935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2C8CBF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C45A364" w14:textId="77777777" w:rsidR="00425E2D" w:rsidRPr="00425E2D" w:rsidRDefault="00425E2D" w:rsidP="00425E2D">
            <w:pPr>
              <w:spacing w:line="259" w:lineRule="auto"/>
            </w:pPr>
            <w:r w:rsidRPr="00425E2D">
              <w:rPr>
                <w:sz w:val="20"/>
              </w:rPr>
              <w:t>0Y6T0</w:t>
            </w:r>
          </w:p>
          <w:p w14:paraId="6699F2F1"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3B09E98F" w14:textId="77777777" w:rsidR="00425E2D" w:rsidRPr="00425E2D" w:rsidRDefault="00425E2D" w:rsidP="00425E2D">
            <w:pPr>
              <w:spacing w:line="259" w:lineRule="auto"/>
            </w:pPr>
            <w:r w:rsidRPr="00425E2D">
              <w:rPr>
                <w:sz w:val="20"/>
              </w:rPr>
              <w:t xml:space="preserve">Detachment at Left 5th Toe, Low, Open </w:t>
            </w:r>
          </w:p>
          <w:p w14:paraId="0651DCE8" w14:textId="77777777" w:rsidR="00425E2D" w:rsidRPr="00425E2D" w:rsidRDefault="00425E2D" w:rsidP="00425E2D">
            <w:pPr>
              <w:spacing w:line="259" w:lineRule="auto"/>
            </w:pPr>
            <w:r w:rsidRPr="00425E2D">
              <w:rPr>
                <w:sz w:val="20"/>
              </w:rPr>
              <w:t xml:space="preserve">Approach </w:t>
            </w:r>
          </w:p>
        </w:tc>
      </w:tr>
      <w:tr w:rsidR="00425E2D" w:rsidRPr="00425E2D" w14:paraId="22A6D253" w14:textId="77777777" w:rsidTr="00425E2D">
        <w:trPr>
          <w:trHeight w:val="470"/>
        </w:trPr>
        <w:tc>
          <w:tcPr>
            <w:tcW w:w="1266" w:type="dxa"/>
            <w:vMerge/>
            <w:tcBorders>
              <w:top w:val="nil"/>
              <w:left w:val="single" w:sz="4" w:space="0" w:color="000000"/>
              <w:bottom w:val="nil"/>
              <w:right w:val="single" w:sz="4" w:space="0" w:color="000000"/>
            </w:tcBorders>
          </w:tcPr>
          <w:p w14:paraId="125EE8A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E10408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0898B63" w14:textId="77777777" w:rsidR="00425E2D" w:rsidRPr="00425E2D" w:rsidRDefault="00425E2D" w:rsidP="00425E2D">
            <w:pPr>
              <w:spacing w:line="259" w:lineRule="auto"/>
            </w:pPr>
            <w:r w:rsidRPr="00425E2D">
              <w:rPr>
                <w:sz w:val="20"/>
              </w:rPr>
              <w:t>0Y6T0</w:t>
            </w:r>
          </w:p>
          <w:p w14:paraId="27B51BD9"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69FA273A" w14:textId="77777777" w:rsidR="00425E2D" w:rsidRPr="00425E2D" w:rsidRDefault="00425E2D" w:rsidP="00425E2D">
            <w:pPr>
              <w:spacing w:line="259" w:lineRule="auto"/>
            </w:pPr>
            <w:r w:rsidRPr="00425E2D">
              <w:rPr>
                <w:sz w:val="20"/>
              </w:rPr>
              <w:t xml:space="preserve">Detachment at Right Hindquarter, Open </w:t>
            </w:r>
          </w:p>
          <w:p w14:paraId="3CBFBC47" w14:textId="77777777" w:rsidR="00425E2D" w:rsidRPr="00425E2D" w:rsidRDefault="00425E2D" w:rsidP="00425E2D">
            <w:pPr>
              <w:spacing w:line="259" w:lineRule="auto"/>
            </w:pPr>
            <w:r w:rsidRPr="00425E2D">
              <w:rPr>
                <w:sz w:val="20"/>
              </w:rPr>
              <w:t xml:space="preserve">Approach </w:t>
            </w:r>
          </w:p>
        </w:tc>
      </w:tr>
      <w:tr w:rsidR="00425E2D" w:rsidRPr="00425E2D" w14:paraId="7692E824" w14:textId="77777777" w:rsidTr="00425E2D">
        <w:trPr>
          <w:trHeight w:val="470"/>
        </w:trPr>
        <w:tc>
          <w:tcPr>
            <w:tcW w:w="1266" w:type="dxa"/>
            <w:vMerge/>
            <w:tcBorders>
              <w:top w:val="nil"/>
              <w:left w:val="single" w:sz="4" w:space="0" w:color="000000"/>
              <w:bottom w:val="nil"/>
              <w:right w:val="single" w:sz="4" w:space="0" w:color="000000"/>
            </w:tcBorders>
          </w:tcPr>
          <w:p w14:paraId="74DF8E8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F6B726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810135D" w14:textId="77777777" w:rsidR="00425E2D" w:rsidRPr="00425E2D" w:rsidRDefault="00425E2D" w:rsidP="00425E2D">
            <w:pPr>
              <w:spacing w:line="259" w:lineRule="auto"/>
            </w:pPr>
            <w:r w:rsidRPr="00425E2D">
              <w:rPr>
                <w:sz w:val="20"/>
              </w:rPr>
              <w:t>0Y6T0</w:t>
            </w:r>
          </w:p>
          <w:p w14:paraId="3BC390A1"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58905305" w14:textId="77777777" w:rsidR="00425E2D" w:rsidRPr="00425E2D" w:rsidRDefault="00425E2D" w:rsidP="00425E2D">
            <w:pPr>
              <w:spacing w:line="259" w:lineRule="auto"/>
            </w:pPr>
            <w:r w:rsidRPr="00425E2D">
              <w:rPr>
                <w:sz w:val="20"/>
              </w:rPr>
              <w:t xml:space="preserve">Detachment at Left Hindquarter, Open </w:t>
            </w:r>
          </w:p>
          <w:p w14:paraId="33CDBB30" w14:textId="77777777" w:rsidR="00425E2D" w:rsidRPr="00425E2D" w:rsidRDefault="00425E2D" w:rsidP="00425E2D">
            <w:pPr>
              <w:spacing w:line="259" w:lineRule="auto"/>
            </w:pPr>
            <w:r w:rsidRPr="00425E2D">
              <w:rPr>
                <w:sz w:val="20"/>
              </w:rPr>
              <w:t xml:space="preserve">Approach </w:t>
            </w:r>
          </w:p>
        </w:tc>
      </w:tr>
      <w:tr w:rsidR="00425E2D" w:rsidRPr="00425E2D" w14:paraId="6016D1FD" w14:textId="77777777" w:rsidTr="00425E2D">
        <w:trPr>
          <w:trHeight w:val="470"/>
        </w:trPr>
        <w:tc>
          <w:tcPr>
            <w:tcW w:w="1266" w:type="dxa"/>
            <w:vMerge/>
            <w:tcBorders>
              <w:top w:val="nil"/>
              <w:left w:val="single" w:sz="4" w:space="0" w:color="000000"/>
              <w:bottom w:val="nil"/>
              <w:right w:val="single" w:sz="4" w:space="0" w:color="000000"/>
            </w:tcBorders>
          </w:tcPr>
          <w:p w14:paraId="7CE0A6C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16A601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8F4C5FD" w14:textId="77777777" w:rsidR="00425E2D" w:rsidRPr="00425E2D" w:rsidRDefault="00425E2D" w:rsidP="00425E2D">
            <w:pPr>
              <w:spacing w:line="259" w:lineRule="auto"/>
            </w:pPr>
            <w:r w:rsidRPr="00425E2D">
              <w:rPr>
                <w:sz w:val="20"/>
              </w:rPr>
              <w:t>0Y6T0</w:t>
            </w:r>
          </w:p>
          <w:p w14:paraId="615C7C3C"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3416F76B" w14:textId="77777777" w:rsidR="00425E2D" w:rsidRPr="00425E2D" w:rsidRDefault="00425E2D" w:rsidP="00425E2D">
            <w:pPr>
              <w:spacing w:line="259" w:lineRule="auto"/>
            </w:pPr>
            <w:r w:rsidRPr="00425E2D">
              <w:rPr>
                <w:sz w:val="20"/>
              </w:rPr>
              <w:t xml:space="preserve">Detachment at Bilateral Hindquarter, Open </w:t>
            </w:r>
          </w:p>
          <w:p w14:paraId="701E93BE" w14:textId="77777777" w:rsidR="00425E2D" w:rsidRPr="00425E2D" w:rsidRDefault="00425E2D" w:rsidP="00425E2D">
            <w:pPr>
              <w:spacing w:line="259" w:lineRule="auto"/>
            </w:pPr>
            <w:r w:rsidRPr="00425E2D">
              <w:rPr>
                <w:sz w:val="20"/>
              </w:rPr>
              <w:t xml:space="preserve">Approach </w:t>
            </w:r>
          </w:p>
        </w:tc>
      </w:tr>
      <w:tr w:rsidR="00425E2D" w:rsidRPr="00425E2D" w14:paraId="495FB38B" w14:textId="77777777" w:rsidTr="00425E2D">
        <w:trPr>
          <w:trHeight w:val="468"/>
        </w:trPr>
        <w:tc>
          <w:tcPr>
            <w:tcW w:w="1266" w:type="dxa"/>
            <w:vMerge/>
            <w:tcBorders>
              <w:top w:val="nil"/>
              <w:left w:val="single" w:sz="4" w:space="0" w:color="000000"/>
              <w:bottom w:val="nil"/>
              <w:right w:val="single" w:sz="4" w:space="0" w:color="000000"/>
            </w:tcBorders>
          </w:tcPr>
          <w:p w14:paraId="6682BB6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05BB50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93DD01A" w14:textId="77777777" w:rsidR="00425E2D" w:rsidRPr="00425E2D" w:rsidRDefault="00425E2D" w:rsidP="00425E2D">
            <w:pPr>
              <w:spacing w:line="259" w:lineRule="auto"/>
            </w:pPr>
            <w:r w:rsidRPr="00425E2D">
              <w:rPr>
                <w:sz w:val="20"/>
              </w:rPr>
              <w:t>0Y6U0</w:t>
            </w:r>
          </w:p>
          <w:p w14:paraId="73652C24" w14:textId="77777777" w:rsidR="00425E2D" w:rsidRPr="00425E2D" w:rsidRDefault="00425E2D" w:rsidP="00425E2D">
            <w:pPr>
              <w:spacing w:line="259" w:lineRule="auto"/>
            </w:pPr>
            <w:r w:rsidRPr="00425E2D">
              <w:rPr>
                <w:sz w:val="20"/>
              </w:rPr>
              <w:t xml:space="preserve">Z0 </w:t>
            </w:r>
          </w:p>
        </w:tc>
        <w:tc>
          <w:tcPr>
            <w:tcW w:w="3780" w:type="dxa"/>
            <w:tcBorders>
              <w:top w:val="single" w:sz="4" w:space="0" w:color="000000"/>
              <w:left w:val="single" w:sz="4" w:space="0" w:color="000000"/>
              <w:bottom w:val="single" w:sz="4" w:space="0" w:color="000000"/>
              <w:right w:val="single" w:sz="4" w:space="0" w:color="000000"/>
            </w:tcBorders>
          </w:tcPr>
          <w:p w14:paraId="0B5B51D9" w14:textId="77777777" w:rsidR="00425E2D" w:rsidRPr="00425E2D" w:rsidRDefault="00425E2D" w:rsidP="00425E2D">
            <w:pPr>
              <w:spacing w:line="259" w:lineRule="auto"/>
            </w:pPr>
            <w:r w:rsidRPr="00425E2D">
              <w:rPr>
                <w:sz w:val="20"/>
              </w:rPr>
              <w:t xml:space="preserve">Detachment at Right Femoral Region, Open Approach </w:t>
            </w:r>
          </w:p>
        </w:tc>
      </w:tr>
      <w:tr w:rsidR="00425E2D" w:rsidRPr="00425E2D" w14:paraId="6D8F4CA4" w14:textId="77777777" w:rsidTr="00425E2D">
        <w:trPr>
          <w:trHeight w:val="470"/>
        </w:trPr>
        <w:tc>
          <w:tcPr>
            <w:tcW w:w="1266" w:type="dxa"/>
            <w:vMerge/>
            <w:tcBorders>
              <w:top w:val="nil"/>
              <w:left w:val="single" w:sz="4" w:space="0" w:color="000000"/>
              <w:bottom w:val="nil"/>
              <w:right w:val="single" w:sz="4" w:space="0" w:color="000000"/>
            </w:tcBorders>
          </w:tcPr>
          <w:p w14:paraId="7777C0CC"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82C422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4F1B4BE" w14:textId="77777777" w:rsidR="00425E2D" w:rsidRPr="00425E2D" w:rsidRDefault="00425E2D" w:rsidP="00425E2D">
            <w:pPr>
              <w:spacing w:line="259" w:lineRule="auto"/>
            </w:pPr>
            <w:r w:rsidRPr="00425E2D">
              <w:rPr>
                <w:sz w:val="20"/>
              </w:rPr>
              <w:t>0Y6U0</w:t>
            </w:r>
          </w:p>
          <w:p w14:paraId="27AFC52D"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1D2C1542" w14:textId="77777777" w:rsidR="00425E2D" w:rsidRPr="00425E2D" w:rsidRDefault="00425E2D" w:rsidP="00425E2D">
            <w:pPr>
              <w:spacing w:line="259" w:lineRule="auto"/>
            </w:pPr>
            <w:r w:rsidRPr="00425E2D">
              <w:rPr>
                <w:sz w:val="20"/>
              </w:rPr>
              <w:t xml:space="preserve">Detachment at Left Femoral Region, Open </w:t>
            </w:r>
          </w:p>
          <w:p w14:paraId="3F384A83" w14:textId="77777777" w:rsidR="00425E2D" w:rsidRPr="00425E2D" w:rsidRDefault="00425E2D" w:rsidP="00425E2D">
            <w:pPr>
              <w:spacing w:line="259" w:lineRule="auto"/>
            </w:pPr>
            <w:r w:rsidRPr="00425E2D">
              <w:rPr>
                <w:sz w:val="20"/>
              </w:rPr>
              <w:t xml:space="preserve">Approach </w:t>
            </w:r>
          </w:p>
        </w:tc>
      </w:tr>
      <w:tr w:rsidR="00425E2D" w:rsidRPr="00425E2D" w14:paraId="4C9D0077" w14:textId="77777777" w:rsidTr="00425E2D">
        <w:trPr>
          <w:trHeight w:val="470"/>
        </w:trPr>
        <w:tc>
          <w:tcPr>
            <w:tcW w:w="1266" w:type="dxa"/>
            <w:vMerge/>
            <w:tcBorders>
              <w:top w:val="nil"/>
              <w:left w:val="single" w:sz="4" w:space="0" w:color="000000"/>
              <w:bottom w:val="nil"/>
              <w:right w:val="single" w:sz="4" w:space="0" w:color="000000"/>
            </w:tcBorders>
          </w:tcPr>
          <w:p w14:paraId="2D7C339A"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0D476E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1E19112" w14:textId="77777777" w:rsidR="00425E2D" w:rsidRPr="00425E2D" w:rsidRDefault="00425E2D" w:rsidP="00425E2D">
            <w:pPr>
              <w:spacing w:line="259" w:lineRule="auto"/>
            </w:pPr>
            <w:r w:rsidRPr="00425E2D">
              <w:rPr>
                <w:sz w:val="20"/>
              </w:rPr>
              <w:t>0Y6Y0</w:t>
            </w:r>
          </w:p>
          <w:p w14:paraId="058738A2"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2F945134" w14:textId="77777777" w:rsidR="00425E2D" w:rsidRPr="00425E2D" w:rsidRDefault="00425E2D" w:rsidP="00425E2D">
            <w:pPr>
              <w:spacing w:line="259" w:lineRule="auto"/>
            </w:pPr>
            <w:r w:rsidRPr="00425E2D">
              <w:rPr>
                <w:sz w:val="20"/>
              </w:rPr>
              <w:t xml:space="preserve">Detachment at Right Upper Leg, High, </w:t>
            </w:r>
          </w:p>
          <w:p w14:paraId="67FC1420" w14:textId="77777777" w:rsidR="00425E2D" w:rsidRPr="00425E2D" w:rsidRDefault="00425E2D" w:rsidP="00425E2D">
            <w:pPr>
              <w:spacing w:line="259" w:lineRule="auto"/>
            </w:pPr>
            <w:r w:rsidRPr="00425E2D">
              <w:rPr>
                <w:sz w:val="20"/>
              </w:rPr>
              <w:t xml:space="preserve">Open Approach </w:t>
            </w:r>
          </w:p>
        </w:tc>
      </w:tr>
      <w:tr w:rsidR="00425E2D" w:rsidRPr="00425E2D" w14:paraId="5D276C8F" w14:textId="77777777" w:rsidTr="00425E2D">
        <w:trPr>
          <w:trHeight w:val="470"/>
        </w:trPr>
        <w:tc>
          <w:tcPr>
            <w:tcW w:w="1266" w:type="dxa"/>
            <w:vMerge/>
            <w:tcBorders>
              <w:top w:val="nil"/>
              <w:left w:val="single" w:sz="4" w:space="0" w:color="000000"/>
              <w:bottom w:val="nil"/>
              <w:right w:val="single" w:sz="4" w:space="0" w:color="000000"/>
            </w:tcBorders>
          </w:tcPr>
          <w:p w14:paraId="3E27C43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69EB2B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13BF12C" w14:textId="77777777" w:rsidR="00425E2D" w:rsidRPr="00425E2D" w:rsidRDefault="00425E2D" w:rsidP="00425E2D">
            <w:pPr>
              <w:spacing w:line="259" w:lineRule="auto"/>
            </w:pPr>
            <w:r w:rsidRPr="00425E2D">
              <w:rPr>
                <w:sz w:val="20"/>
              </w:rPr>
              <w:t>0Y6Y0</w:t>
            </w:r>
          </w:p>
          <w:p w14:paraId="53A01022"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3E97B873" w14:textId="77777777" w:rsidR="00425E2D" w:rsidRPr="00425E2D" w:rsidRDefault="00425E2D" w:rsidP="00425E2D">
            <w:pPr>
              <w:spacing w:line="259" w:lineRule="auto"/>
            </w:pPr>
            <w:r w:rsidRPr="00425E2D">
              <w:rPr>
                <w:sz w:val="20"/>
              </w:rPr>
              <w:t xml:space="preserve">Detachment at Right Upper Leg, Mid, Open </w:t>
            </w:r>
          </w:p>
          <w:p w14:paraId="5D8BF449" w14:textId="77777777" w:rsidR="00425E2D" w:rsidRPr="00425E2D" w:rsidRDefault="00425E2D" w:rsidP="00425E2D">
            <w:pPr>
              <w:spacing w:line="259" w:lineRule="auto"/>
            </w:pPr>
            <w:r w:rsidRPr="00425E2D">
              <w:rPr>
                <w:sz w:val="20"/>
              </w:rPr>
              <w:t xml:space="preserve">Approach </w:t>
            </w:r>
          </w:p>
        </w:tc>
      </w:tr>
      <w:tr w:rsidR="00425E2D" w:rsidRPr="00425E2D" w14:paraId="7808D2B0" w14:textId="77777777" w:rsidTr="00425E2D">
        <w:trPr>
          <w:trHeight w:val="470"/>
        </w:trPr>
        <w:tc>
          <w:tcPr>
            <w:tcW w:w="1266" w:type="dxa"/>
            <w:vMerge/>
            <w:tcBorders>
              <w:top w:val="nil"/>
              <w:left w:val="single" w:sz="4" w:space="0" w:color="000000"/>
              <w:bottom w:val="nil"/>
              <w:right w:val="single" w:sz="4" w:space="0" w:color="000000"/>
            </w:tcBorders>
          </w:tcPr>
          <w:p w14:paraId="4C7C943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24E31B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CD6BE87" w14:textId="77777777" w:rsidR="00425E2D" w:rsidRPr="00425E2D" w:rsidRDefault="00425E2D" w:rsidP="00425E2D">
            <w:pPr>
              <w:spacing w:line="259" w:lineRule="auto"/>
            </w:pPr>
            <w:r w:rsidRPr="00425E2D">
              <w:rPr>
                <w:sz w:val="20"/>
              </w:rPr>
              <w:t>0Y6C0</w:t>
            </w:r>
          </w:p>
          <w:p w14:paraId="05583AF5" w14:textId="77777777" w:rsidR="00425E2D" w:rsidRPr="00425E2D" w:rsidRDefault="00425E2D" w:rsidP="00425E2D">
            <w:pPr>
              <w:spacing w:line="259" w:lineRule="auto"/>
            </w:pPr>
            <w:r w:rsidRPr="00425E2D">
              <w:rPr>
                <w:sz w:val="20"/>
              </w:rPr>
              <w:t xml:space="preserve">Z1 </w:t>
            </w:r>
          </w:p>
        </w:tc>
        <w:tc>
          <w:tcPr>
            <w:tcW w:w="3780" w:type="dxa"/>
            <w:tcBorders>
              <w:top w:val="single" w:sz="4" w:space="0" w:color="000000"/>
              <w:left w:val="single" w:sz="4" w:space="0" w:color="000000"/>
              <w:bottom w:val="single" w:sz="4" w:space="0" w:color="000000"/>
              <w:right w:val="single" w:sz="4" w:space="0" w:color="000000"/>
            </w:tcBorders>
          </w:tcPr>
          <w:p w14:paraId="24DA6A80" w14:textId="77777777" w:rsidR="00425E2D" w:rsidRPr="00425E2D" w:rsidRDefault="00425E2D" w:rsidP="00425E2D">
            <w:pPr>
              <w:spacing w:line="259" w:lineRule="auto"/>
            </w:pPr>
            <w:r w:rsidRPr="00425E2D">
              <w:rPr>
                <w:sz w:val="20"/>
              </w:rPr>
              <w:t xml:space="preserve">Detachment at Right Upper Leg, Low, </w:t>
            </w:r>
          </w:p>
          <w:p w14:paraId="6A346B64" w14:textId="77777777" w:rsidR="00425E2D" w:rsidRPr="00425E2D" w:rsidRDefault="00425E2D" w:rsidP="00425E2D">
            <w:pPr>
              <w:spacing w:line="259" w:lineRule="auto"/>
            </w:pPr>
            <w:r w:rsidRPr="00425E2D">
              <w:rPr>
                <w:sz w:val="20"/>
              </w:rPr>
              <w:t xml:space="preserve">Open Approach </w:t>
            </w:r>
          </w:p>
        </w:tc>
      </w:tr>
      <w:tr w:rsidR="00425E2D" w:rsidRPr="00425E2D" w14:paraId="612F72A2" w14:textId="77777777" w:rsidTr="00425E2D">
        <w:trPr>
          <w:trHeight w:val="470"/>
        </w:trPr>
        <w:tc>
          <w:tcPr>
            <w:tcW w:w="1266" w:type="dxa"/>
            <w:vMerge/>
            <w:tcBorders>
              <w:top w:val="nil"/>
              <w:left w:val="single" w:sz="4" w:space="0" w:color="000000"/>
              <w:bottom w:val="nil"/>
              <w:right w:val="single" w:sz="4" w:space="0" w:color="000000"/>
            </w:tcBorders>
          </w:tcPr>
          <w:p w14:paraId="0587915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CDF838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5C6CD54" w14:textId="77777777" w:rsidR="00425E2D" w:rsidRPr="00425E2D" w:rsidRDefault="00425E2D" w:rsidP="00425E2D">
            <w:pPr>
              <w:spacing w:line="259" w:lineRule="auto"/>
            </w:pPr>
            <w:r w:rsidRPr="00425E2D">
              <w:rPr>
                <w:sz w:val="20"/>
              </w:rPr>
              <w:t>0Y6C0</w:t>
            </w:r>
          </w:p>
          <w:p w14:paraId="16BFFB31" w14:textId="77777777" w:rsidR="00425E2D" w:rsidRPr="00425E2D" w:rsidRDefault="00425E2D" w:rsidP="00425E2D">
            <w:pPr>
              <w:spacing w:line="259" w:lineRule="auto"/>
            </w:pPr>
            <w:r w:rsidRPr="00425E2D">
              <w:rPr>
                <w:sz w:val="20"/>
              </w:rPr>
              <w:t xml:space="preserve">Z2 </w:t>
            </w:r>
          </w:p>
        </w:tc>
        <w:tc>
          <w:tcPr>
            <w:tcW w:w="3780" w:type="dxa"/>
            <w:tcBorders>
              <w:top w:val="single" w:sz="4" w:space="0" w:color="000000"/>
              <w:left w:val="single" w:sz="4" w:space="0" w:color="000000"/>
              <w:bottom w:val="single" w:sz="4" w:space="0" w:color="000000"/>
              <w:right w:val="single" w:sz="4" w:space="0" w:color="000000"/>
            </w:tcBorders>
          </w:tcPr>
          <w:p w14:paraId="5E143AF3" w14:textId="77777777" w:rsidR="00425E2D" w:rsidRPr="00425E2D" w:rsidRDefault="00425E2D" w:rsidP="00425E2D">
            <w:pPr>
              <w:spacing w:line="259" w:lineRule="auto"/>
            </w:pPr>
            <w:r w:rsidRPr="00425E2D">
              <w:rPr>
                <w:sz w:val="20"/>
              </w:rPr>
              <w:t xml:space="preserve">Detachment at Right Upper Leg, High, </w:t>
            </w:r>
          </w:p>
          <w:p w14:paraId="4926664D" w14:textId="77777777" w:rsidR="00425E2D" w:rsidRPr="00425E2D" w:rsidRDefault="00425E2D" w:rsidP="00425E2D">
            <w:pPr>
              <w:spacing w:line="259" w:lineRule="auto"/>
            </w:pPr>
            <w:r w:rsidRPr="00425E2D">
              <w:rPr>
                <w:sz w:val="20"/>
              </w:rPr>
              <w:t xml:space="preserve">Open Approach </w:t>
            </w:r>
          </w:p>
        </w:tc>
      </w:tr>
      <w:tr w:rsidR="00425E2D" w:rsidRPr="00425E2D" w14:paraId="60E82712"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744DA8CF"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25205F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FBC66E4" w14:textId="77777777" w:rsidR="00425E2D" w:rsidRPr="00425E2D" w:rsidRDefault="00425E2D" w:rsidP="00425E2D">
            <w:pPr>
              <w:spacing w:line="259" w:lineRule="auto"/>
            </w:pPr>
            <w:r w:rsidRPr="00425E2D">
              <w:rPr>
                <w:sz w:val="20"/>
              </w:rPr>
              <w:t>0Y6C0</w:t>
            </w:r>
          </w:p>
          <w:p w14:paraId="79C42A91" w14:textId="77777777" w:rsidR="00425E2D" w:rsidRPr="00425E2D" w:rsidRDefault="00425E2D" w:rsidP="00425E2D">
            <w:pPr>
              <w:spacing w:line="259" w:lineRule="auto"/>
            </w:pPr>
            <w:r w:rsidRPr="00425E2D">
              <w:rPr>
                <w:sz w:val="20"/>
              </w:rPr>
              <w:t xml:space="preserve">Z3 </w:t>
            </w:r>
          </w:p>
        </w:tc>
        <w:tc>
          <w:tcPr>
            <w:tcW w:w="3780" w:type="dxa"/>
            <w:tcBorders>
              <w:top w:val="single" w:sz="4" w:space="0" w:color="000000"/>
              <w:left w:val="single" w:sz="4" w:space="0" w:color="000000"/>
              <w:bottom w:val="single" w:sz="4" w:space="0" w:color="000000"/>
              <w:right w:val="single" w:sz="4" w:space="0" w:color="000000"/>
            </w:tcBorders>
          </w:tcPr>
          <w:p w14:paraId="75A1F2AF" w14:textId="77777777" w:rsidR="00425E2D" w:rsidRPr="00425E2D" w:rsidRDefault="00425E2D" w:rsidP="00425E2D">
            <w:pPr>
              <w:spacing w:line="259" w:lineRule="auto"/>
            </w:pPr>
            <w:r w:rsidRPr="00425E2D">
              <w:rPr>
                <w:sz w:val="20"/>
              </w:rPr>
              <w:t xml:space="preserve">Detachment at Right Upper Leg, Mid, Open Approach </w:t>
            </w:r>
          </w:p>
        </w:tc>
      </w:tr>
    </w:tbl>
    <w:p w14:paraId="452FD559" w14:textId="77777777" w:rsidR="00425E2D" w:rsidRPr="00425E2D" w:rsidRDefault="00425E2D" w:rsidP="00425E2D">
      <w:pPr>
        <w:spacing w:line="259" w:lineRule="auto"/>
        <w:ind w:left="-1800" w:right="11335"/>
      </w:pPr>
    </w:p>
    <w:tbl>
      <w:tblPr>
        <w:tblStyle w:val="TableGrid0"/>
        <w:tblW w:w="9815" w:type="dxa"/>
        <w:tblInd w:w="85" w:type="dxa"/>
        <w:tblCellMar>
          <w:top w:w="54" w:type="dxa"/>
          <w:left w:w="104" w:type="dxa"/>
          <w:right w:w="61" w:type="dxa"/>
        </w:tblCellMar>
        <w:tblLook w:val="04A0" w:firstRow="1" w:lastRow="0" w:firstColumn="1" w:lastColumn="0" w:noHBand="0" w:noVBand="1"/>
      </w:tblPr>
      <w:tblGrid>
        <w:gridCol w:w="2693"/>
        <w:gridCol w:w="1484"/>
        <w:gridCol w:w="1892"/>
        <w:gridCol w:w="1577"/>
        <w:gridCol w:w="2169"/>
      </w:tblGrid>
      <w:tr w:rsidR="00425E2D" w:rsidRPr="00425E2D" w14:paraId="426F589B"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5718A22E" w14:textId="77777777" w:rsidR="00425E2D" w:rsidRPr="00425E2D" w:rsidRDefault="00425E2D" w:rsidP="00425E2D">
            <w:pPr>
              <w:spacing w:after="160" w:line="259" w:lineRule="auto"/>
            </w:pPr>
          </w:p>
        </w:tc>
        <w:tc>
          <w:tcPr>
            <w:tcW w:w="3869" w:type="dxa"/>
            <w:gridSpan w:val="2"/>
            <w:vMerge w:val="restart"/>
            <w:tcBorders>
              <w:top w:val="single" w:sz="4" w:space="0" w:color="000000"/>
              <w:left w:val="single" w:sz="4" w:space="0" w:color="000000"/>
              <w:bottom w:val="single" w:sz="4" w:space="0" w:color="000000"/>
              <w:right w:val="single" w:sz="4" w:space="0" w:color="000000"/>
            </w:tcBorders>
          </w:tcPr>
          <w:p w14:paraId="6712994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F8FE99A" w14:textId="77777777" w:rsidR="00425E2D" w:rsidRPr="00425E2D" w:rsidRDefault="00425E2D" w:rsidP="00425E2D">
            <w:pPr>
              <w:spacing w:line="259" w:lineRule="auto"/>
              <w:ind w:left="4"/>
            </w:pPr>
            <w:r w:rsidRPr="00425E2D">
              <w:rPr>
                <w:sz w:val="20"/>
              </w:rPr>
              <w:t>0Y620Z</w:t>
            </w:r>
          </w:p>
          <w:p w14:paraId="5F018F7C" w14:textId="77777777" w:rsidR="00425E2D" w:rsidRPr="00425E2D" w:rsidRDefault="00425E2D" w:rsidP="00425E2D">
            <w:pPr>
              <w:spacing w:line="259" w:lineRule="auto"/>
              <w:ind w:left="4"/>
            </w:pPr>
            <w:r w:rsidRPr="00425E2D">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59EA8061" w14:textId="77777777" w:rsidR="00425E2D" w:rsidRPr="00425E2D" w:rsidRDefault="00425E2D" w:rsidP="00425E2D">
            <w:pPr>
              <w:spacing w:line="259" w:lineRule="auto"/>
              <w:ind w:left="4"/>
            </w:pPr>
            <w:r w:rsidRPr="00425E2D">
              <w:rPr>
                <w:sz w:val="20"/>
              </w:rPr>
              <w:t xml:space="preserve">Detachment at Right Upper Leg, Low, </w:t>
            </w:r>
          </w:p>
          <w:p w14:paraId="144BFE81" w14:textId="77777777" w:rsidR="00425E2D" w:rsidRPr="00425E2D" w:rsidRDefault="00425E2D" w:rsidP="00425E2D">
            <w:pPr>
              <w:spacing w:line="259" w:lineRule="auto"/>
              <w:ind w:left="4"/>
            </w:pPr>
            <w:r w:rsidRPr="00425E2D">
              <w:rPr>
                <w:sz w:val="20"/>
              </w:rPr>
              <w:t xml:space="preserve">Open Approach </w:t>
            </w:r>
          </w:p>
        </w:tc>
      </w:tr>
      <w:tr w:rsidR="00425E2D" w:rsidRPr="00425E2D" w14:paraId="6DD9CA38" w14:textId="77777777" w:rsidTr="00425E2D">
        <w:trPr>
          <w:trHeight w:val="470"/>
        </w:trPr>
        <w:tc>
          <w:tcPr>
            <w:tcW w:w="1266" w:type="dxa"/>
            <w:vMerge/>
            <w:tcBorders>
              <w:top w:val="nil"/>
              <w:left w:val="single" w:sz="4" w:space="0" w:color="000000"/>
              <w:bottom w:val="nil"/>
              <w:right w:val="single" w:sz="4" w:space="0" w:color="000000"/>
            </w:tcBorders>
          </w:tcPr>
          <w:p w14:paraId="44A6FF8F"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55A6F53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119A715" w14:textId="77777777" w:rsidR="00425E2D" w:rsidRPr="00425E2D" w:rsidRDefault="00425E2D" w:rsidP="00425E2D">
            <w:pPr>
              <w:spacing w:line="259" w:lineRule="auto"/>
              <w:ind w:left="4"/>
            </w:pPr>
            <w:r w:rsidRPr="00425E2D">
              <w:rPr>
                <w:sz w:val="20"/>
              </w:rPr>
              <w:t>0Y6J0Z</w:t>
            </w:r>
          </w:p>
          <w:p w14:paraId="502B8647" w14:textId="77777777" w:rsidR="00425E2D" w:rsidRPr="00425E2D" w:rsidRDefault="00425E2D" w:rsidP="00425E2D">
            <w:pPr>
              <w:spacing w:line="259" w:lineRule="auto"/>
              <w:ind w:left="4"/>
            </w:pPr>
            <w:r w:rsidRPr="00425E2D">
              <w:rPr>
                <w:sz w:val="20"/>
              </w:rPr>
              <w:t xml:space="preserve">1 </w:t>
            </w:r>
          </w:p>
        </w:tc>
        <w:tc>
          <w:tcPr>
            <w:tcW w:w="3780" w:type="dxa"/>
            <w:tcBorders>
              <w:top w:val="single" w:sz="4" w:space="0" w:color="000000"/>
              <w:left w:val="single" w:sz="4" w:space="0" w:color="000000"/>
              <w:bottom w:val="single" w:sz="4" w:space="0" w:color="000000"/>
              <w:right w:val="single" w:sz="4" w:space="0" w:color="000000"/>
            </w:tcBorders>
          </w:tcPr>
          <w:p w14:paraId="30CB2DBB" w14:textId="77777777" w:rsidR="00425E2D" w:rsidRPr="00425E2D" w:rsidRDefault="00425E2D" w:rsidP="00425E2D">
            <w:pPr>
              <w:spacing w:line="259" w:lineRule="auto"/>
              <w:ind w:left="4"/>
            </w:pPr>
            <w:r w:rsidRPr="00425E2D">
              <w:rPr>
                <w:sz w:val="20"/>
              </w:rPr>
              <w:t xml:space="preserve">Detachment at Right Hindquarter, Open </w:t>
            </w:r>
          </w:p>
          <w:p w14:paraId="7DA63F5D" w14:textId="77777777" w:rsidR="00425E2D" w:rsidRPr="00425E2D" w:rsidRDefault="00425E2D" w:rsidP="00425E2D">
            <w:pPr>
              <w:spacing w:line="259" w:lineRule="auto"/>
              <w:ind w:left="4"/>
            </w:pPr>
            <w:r w:rsidRPr="00425E2D">
              <w:rPr>
                <w:sz w:val="20"/>
              </w:rPr>
              <w:t xml:space="preserve">Approach </w:t>
            </w:r>
          </w:p>
        </w:tc>
      </w:tr>
      <w:tr w:rsidR="00425E2D" w:rsidRPr="00425E2D" w14:paraId="08D04A60" w14:textId="77777777" w:rsidTr="00425E2D">
        <w:trPr>
          <w:trHeight w:val="470"/>
        </w:trPr>
        <w:tc>
          <w:tcPr>
            <w:tcW w:w="1266" w:type="dxa"/>
            <w:vMerge/>
            <w:tcBorders>
              <w:top w:val="nil"/>
              <w:left w:val="single" w:sz="4" w:space="0" w:color="000000"/>
              <w:bottom w:val="nil"/>
              <w:right w:val="single" w:sz="4" w:space="0" w:color="000000"/>
            </w:tcBorders>
          </w:tcPr>
          <w:p w14:paraId="572FB4DD" w14:textId="77777777" w:rsidR="00425E2D" w:rsidRPr="00425E2D" w:rsidRDefault="00425E2D" w:rsidP="00425E2D">
            <w:pPr>
              <w:spacing w:after="160" w:line="259" w:lineRule="auto"/>
            </w:pPr>
          </w:p>
        </w:tc>
        <w:tc>
          <w:tcPr>
            <w:tcW w:w="0" w:type="auto"/>
            <w:gridSpan w:val="2"/>
            <w:vMerge/>
            <w:tcBorders>
              <w:top w:val="nil"/>
              <w:left w:val="single" w:sz="4" w:space="0" w:color="000000"/>
              <w:bottom w:val="nil"/>
              <w:right w:val="single" w:sz="4" w:space="0" w:color="000000"/>
            </w:tcBorders>
          </w:tcPr>
          <w:p w14:paraId="5C3A592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57A0E78" w14:textId="77777777" w:rsidR="00425E2D" w:rsidRPr="00425E2D" w:rsidRDefault="00425E2D" w:rsidP="00425E2D">
            <w:pPr>
              <w:spacing w:line="259" w:lineRule="auto"/>
              <w:ind w:left="4"/>
            </w:pPr>
            <w:r w:rsidRPr="00425E2D">
              <w:rPr>
                <w:sz w:val="20"/>
              </w:rPr>
              <w:t>0Y6J0Z</w:t>
            </w:r>
          </w:p>
          <w:p w14:paraId="7689F65F" w14:textId="77777777" w:rsidR="00425E2D" w:rsidRPr="00425E2D" w:rsidRDefault="00425E2D" w:rsidP="00425E2D">
            <w:pPr>
              <w:spacing w:line="259" w:lineRule="auto"/>
              <w:ind w:left="4"/>
            </w:pPr>
            <w:r w:rsidRPr="00425E2D">
              <w:rPr>
                <w:sz w:val="20"/>
              </w:rPr>
              <w:t xml:space="preserve">2 </w:t>
            </w:r>
          </w:p>
        </w:tc>
        <w:tc>
          <w:tcPr>
            <w:tcW w:w="3780" w:type="dxa"/>
            <w:tcBorders>
              <w:top w:val="single" w:sz="4" w:space="0" w:color="000000"/>
              <w:left w:val="single" w:sz="4" w:space="0" w:color="000000"/>
              <w:bottom w:val="single" w:sz="4" w:space="0" w:color="000000"/>
              <w:right w:val="single" w:sz="4" w:space="0" w:color="000000"/>
            </w:tcBorders>
          </w:tcPr>
          <w:p w14:paraId="25BD801E" w14:textId="77777777" w:rsidR="00425E2D" w:rsidRPr="00425E2D" w:rsidRDefault="00425E2D" w:rsidP="00425E2D">
            <w:pPr>
              <w:spacing w:line="259" w:lineRule="auto"/>
              <w:ind w:left="4"/>
            </w:pPr>
            <w:r w:rsidRPr="00425E2D">
              <w:rPr>
                <w:sz w:val="20"/>
              </w:rPr>
              <w:t xml:space="preserve">Detachment at Left Lower Leg, High, Open </w:t>
            </w:r>
          </w:p>
          <w:p w14:paraId="71E8BE0F" w14:textId="77777777" w:rsidR="00425E2D" w:rsidRPr="00425E2D" w:rsidRDefault="00425E2D" w:rsidP="00425E2D">
            <w:pPr>
              <w:spacing w:line="259" w:lineRule="auto"/>
              <w:ind w:left="4"/>
            </w:pPr>
            <w:r w:rsidRPr="00425E2D">
              <w:rPr>
                <w:sz w:val="20"/>
              </w:rPr>
              <w:t xml:space="preserve">Approach </w:t>
            </w:r>
          </w:p>
        </w:tc>
      </w:tr>
      <w:tr w:rsidR="00425E2D" w:rsidRPr="00425E2D" w14:paraId="5A0C5B70"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39C20158" w14:textId="77777777" w:rsidR="00425E2D" w:rsidRPr="00425E2D" w:rsidRDefault="00425E2D" w:rsidP="00425E2D">
            <w:pPr>
              <w:spacing w:after="160" w:line="259" w:lineRule="auto"/>
            </w:pPr>
          </w:p>
        </w:tc>
        <w:tc>
          <w:tcPr>
            <w:tcW w:w="0" w:type="auto"/>
            <w:gridSpan w:val="2"/>
            <w:vMerge/>
            <w:tcBorders>
              <w:top w:val="nil"/>
              <w:left w:val="single" w:sz="4" w:space="0" w:color="000000"/>
              <w:bottom w:val="single" w:sz="4" w:space="0" w:color="000000"/>
              <w:right w:val="single" w:sz="4" w:space="0" w:color="000000"/>
            </w:tcBorders>
          </w:tcPr>
          <w:p w14:paraId="62BA56D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1A2A06B" w14:textId="77777777" w:rsidR="00425E2D" w:rsidRPr="00425E2D" w:rsidRDefault="00425E2D" w:rsidP="00425E2D">
            <w:pPr>
              <w:spacing w:line="259" w:lineRule="auto"/>
              <w:ind w:left="4"/>
            </w:pPr>
            <w:r w:rsidRPr="00425E2D">
              <w:rPr>
                <w:sz w:val="20"/>
              </w:rPr>
              <w:t>0Y6J0Z</w:t>
            </w:r>
          </w:p>
          <w:p w14:paraId="76F0FDB0" w14:textId="77777777" w:rsidR="00425E2D" w:rsidRPr="00425E2D" w:rsidRDefault="00425E2D" w:rsidP="00425E2D">
            <w:pPr>
              <w:spacing w:line="259" w:lineRule="auto"/>
              <w:ind w:left="4"/>
            </w:pPr>
            <w:r w:rsidRPr="00425E2D">
              <w:rPr>
                <w:sz w:val="20"/>
              </w:rPr>
              <w:t xml:space="preserve">3 </w:t>
            </w:r>
          </w:p>
        </w:tc>
        <w:tc>
          <w:tcPr>
            <w:tcW w:w="3780" w:type="dxa"/>
            <w:tcBorders>
              <w:top w:val="single" w:sz="4" w:space="0" w:color="000000"/>
              <w:left w:val="single" w:sz="4" w:space="0" w:color="000000"/>
              <w:bottom w:val="single" w:sz="4" w:space="0" w:color="000000"/>
              <w:right w:val="single" w:sz="4" w:space="0" w:color="000000"/>
            </w:tcBorders>
          </w:tcPr>
          <w:p w14:paraId="16413A75" w14:textId="77777777" w:rsidR="00425E2D" w:rsidRPr="00425E2D" w:rsidRDefault="00425E2D" w:rsidP="00425E2D">
            <w:pPr>
              <w:spacing w:line="259" w:lineRule="auto"/>
              <w:ind w:left="4"/>
            </w:pPr>
            <w:r w:rsidRPr="00425E2D">
              <w:rPr>
                <w:sz w:val="20"/>
              </w:rPr>
              <w:t xml:space="preserve">Detachment at Left Lower Leg, Mid, Open </w:t>
            </w:r>
          </w:p>
          <w:p w14:paraId="5F6C552C" w14:textId="77777777" w:rsidR="00425E2D" w:rsidRPr="00425E2D" w:rsidRDefault="00425E2D" w:rsidP="00425E2D">
            <w:pPr>
              <w:spacing w:line="259" w:lineRule="auto"/>
              <w:ind w:left="4"/>
            </w:pPr>
            <w:r w:rsidRPr="00425E2D">
              <w:rPr>
                <w:sz w:val="20"/>
              </w:rPr>
              <w:t xml:space="preserve">Approach </w:t>
            </w:r>
          </w:p>
        </w:tc>
      </w:tr>
      <w:tr w:rsidR="00425E2D" w:rsidRPr="00425E2D" w14:paraId="2BF1A496" w14:textId="77777777" w:rsidTr="00425E2D">
        <w:trPr>
          <w:trHeight w:val="240"/>
        </w:trPr>
        <w:tc>
          <w:tcPr>
            <w:tcW w:w="1266" w:type="dxa"/>
            <w:vMerge w:val="restart"/>
            <w:tcBorders>
              <w:top w:val="single" w:sz="4" w:space="0" w:color="000000"/>
              <w:left w:val="single" w:sz="4" w:space="0" w:color="000000"/>
              <w:bottom w:val="single" w:sz="4" w:space="0" w:color="000000"/>
              <w:right w:val="single" w:sz="4" w:space="0" w:color="000000"/>
            </w:tcBorders>
          </w:tcPr>
          <w:p w14:paraId="271CCB74" w14:textId="77777777" w:rsidR="00425E2D" w:rsidRPr="00425E2D" w:rsidRDefault="00425E2D" w:rsidP="00425E2D">
            <w:pPr>
              <w:spacing w:line="259" w:lineRule="auto"/>
              <w:ind w:left="4"/>
            </w:pPr>
            <w:r w:rsidRPr="00425E2D">
              <w:rPr>
                <w:sz w:val="20"/>
              </w:rPr>
              <w:t xml:space="preserve">Proposed PQI: </w:t>
            </w:r>
          </w:p>
          <w:p w14:paraId="16B5ECF9" w14:textId="77777777" w:rsidR="00425E2D" w:rsidRPr="00425E2D" w:rsidRDefault="00425E2D" w:rsidP="00425E2D">
            <w:pPr>
              <w:spacing w:line="259" w:lineRule="auto"/>
              <w:ind w:left="4"/>
            </w:pPr>
            <w:r w:rsidRPr="00425E2D">
              <w:rPr>
                <w:sz w:val="20"/>
              </w:rPr>
              <w:t>Lower Extremity Ulcers/inflammation/ infections</w:t>
            </w:r>
            <w:r w:rsidRPr="00425E2D">
              <w:rPr>
                <w:sz w:val="20"/>
                <w:vertAlign w:val="superscript"/>
              </w:rPr>
              <w:t>28</w:t>
            </w:r>
            <w:r w:rsidRPr="00425E2D">
              <w:rPr>
                <w:sz w:val="20"/>
              </w:rPr>
              <w:t xml:space="preserve"> </w:t>
            </w:r>
          </w:p>
        </w:tc>
        <w:tc>
          <w:tcPr>
            <w:tcW w:w="3869" w:type="dxa"/>
            <w:gridSpan w:val="2"/>
            <w:tcBorders>
              <w:top w:val="single" w:sz="4" w:space="0" w:color="000000"/>
              <w:left w:val="single" w:sz="4" w:space="0" w:color="000000"/>
              <w:bottom w:val="single" w:sz="4" w:space="0" w:color="000000"/>
              <w:right w:val="single" w:sz="4" w:space="0" w:color="000000"/>
            </w:tcBorders>
          </w:tcPr>
          <w:p w14:paraId="5C50B90A" w14:textId="77777777" w:rsidR="00425E2D" w:rsidRPr="00425E2D" w:rsidRDefault="00425E2D" w:rsidP="00425E2D">
            <w:pPr>
              <w:spacing w:line="259" w:lineRule="auto"/>
              <w:ind w:left="1"/>
            </w:pPr>
            <w:r w:rsidRPr="00425E2D">
              <w:rPr>
                <w:sz w:val="20"/>
              </w:rPr>
              <w:t xml:space="preserve">ICD-9-CM </w:t>
            </w:r>
          </w:p>
        </w:tc>
        <w:tc>
          <w:tcPr>
            <w:tcW w:w="4680" w:type="dxa"/>
            <w:gridSpan w:val="2"/>
            <w:tcBorders>
              <w:top w:val="single" w:sz="4" w:space="0" w:color="000000"/>
              <w:left w:val="single" w:sz="4" w:space="0" w:color="000000"/>
              <w:bottom w:val="single" w:sz="4" w:space="0" w:color="000000"/>
              <w:right w:val="single" w:sz="4" w:space="0" w:color="000000"/>
            </w:tcBorders>
          </w:tcPr>
          <w:p w14:paraId="1FD79165" w14:textId="77777777" w:rsidR="00425E2D" w:rsidRPr="00425E2D" w:rsidRDefault="00425E2D" w:rsidP="00425E2D">
            <w:pPr>
              <w:spacing w:line="259" w:lineRule="auto"/>
              <w:ind w:left="4"/>
            </w:pPr>
            <w:r w:rsidRPr="00425E2D">
              <w:rPr>
                <w:sz w:val="20"/>
              </w:rPr>
              <w:t xml:space="preserve">ICD-10-CM </w:t>
            </w:r>
          </w:p>
        </w:tc>
      </w:tr>
      <w:tr w:rsidR="00425E2D" w:rsidRPr="00425E2D" w14:paraId="43F6A036" w14:textId="77777777" w:rsidTr="00425E2D">
        <w:trPr>
          <w:trHeight w:val="698"/>
        </w:trPr>
        <w:tc>
          <w:tcPr>
            <w:tcW w:w="1266" w:type="dxa"/>
            <w:vMerge/>
            <w:tcBorders>
              <w:top w:val="nil"/>
              <w:left w:val="single" w:sz="4" w:space="0" w:color="000000"/>
              <w:bottom w:val="nil"/>
              <w:right w:val="single" w:sz="4" w:space="0" w:color="000000"/>
            </w:tcBorders>
          </w:tcPr>
          <w:p w14:paraId="7043E09C"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770CC3DE" w14:textId="77777777" w:rsidR="00425E2D" w:rsidRPr="00425E2D" w:rsidRDefault="00425E2D" w:rsidP="00425E2D">
            <w:pPr>
              <w:spacing w:line="259" w:lineRule="auto"/>
              <w:ind w:left="1"/>
            </w:pPr>
            <w:r w:rsidRPr="00425E2D">
              <w:rPr>
                <w:sz w:val="20"/>
              </w:rPr>
              <w:t xml:space="preserve">4540 </w:t>
            </w:r>
          </w:p>
        </w:tc>
        <w:tc>
          <w:tcPr>
            <w:tcW w:w="2969" w:type="dxa"/>
            <w:vMerge w:val="restart"/>
            <w:tcBorders>
              <w:top w:val="single" w:sz="4" w:space="0" w:color="000000"/>
              <w:left w:val="single" w:sz="4" w:space="0" w:color="000000"/>
              <w:bottom w:val="single" w:sz="4" w:space="0" w:color="000000"/>
              <w:right w:val="single" w:sz="4" w:space="0" w:color="000000"/>
            </w:tcBorders>
          </w:tcPr>
          <w:p w14:paraId="3FC31DF3" w14:textId="77777777" w:rsidR="00425E2D" w:rsidRPr="00425E2D" w:rsidRDefault="00425E2D" w:rsidP="00425E2D">
            <w:pPr>
              <w:spacing w:line="259" w:lineRule="auto"/>
              <w:ind w:left="1" w:firstLine="1"/>
              <w:jc w:val="both"/>
            </w:pPr>
            <w:r w:rsidRPr="00425E2D">
              <w:rPr>
                <w:sz w:val="20"/>
              </w:rPr>
              <w:t xml:space="preserve">Varicose Veins of lower extremities with ulcer </w:t>
            </w:r>
          </w:p>
        </w:tc>
        <w:tc>
          <w:tcPr>
            <w:tcW w:w="900" w:type="dxa"/>
            <w:tcBorders>
              <w:top w:val="single" w:sz="4" w:space="0" w:color="000000"/>
              <w:left w:val="single" w:sz="4" w:space="0" w:color="000000"/>
              <w:bottom w:val="single" w:sz="4" w:space="0" w:color="000000"/>
              <w:right w:val="single" w:sz="4" w:space="0" w:color="000000"/>
            </w:tcBorders>
          </w:tcPr>
          <w:p w14:paraId="3B60C852" w14:textId="77777777" w:rsidR="00425E2D" w:rsidRPr="00425E2D" w:rsidRDefault="00425E2D" w:rsidP="00425E2D">
            <w:pPr>
              <w:spacing w:line="259" w:lineRule="auto"/>
              <w:ind w:left="4"/>
            </w:pPr>
            <w:r w:rsidRPr="00425E2D">
              <w:rPr>
                <w:sz w:val="20"/>
              </w:rPr>
              <w:t xml:space="preserve">I83.009 </w:t>
            </w:r>
          </w:p>
        </w:tc>
        <w:tc>
          <w:tcPr>
            <w:tcW w:w="3780" w:type="dxa"/>
            <w:tcBorders>
              <w:top w:val="single" w:sz="4" w:space="0" w:color="000000"/>
              <w:left w:val="single" w:sz="4" w:space="0" w:color="000000"/>
              <w:bottom w:val="single" w:sz="4" w:space="0" w:color="000000"/>
              <w:right w:val="single" w:sz="4" w:space="0" w:color="000000"/>
            </w:tcBorders>
          </w:tcPr>
          <w:p w14:paraId="0AF1D1DA" w14:textId="77777777" w:rsidR="00425E2D" w:rsidRPr="00425E2D" w:rsidRDefault="00425E2D" w:rsidP="00425E2D">
            <w:pPr>
              <w:spacing w:after="2" w:line="238" w:lineRule="auto"/>
              <w:ind w:left="4"/>
            </w:pPr>
            <w:r w:rsidRPr="00425E2D">
              <w:rPr>
                <w:color w:val="2C3E50"/>
                <w:sz w:val="20"/>
              </w:rPr>
              <w:t>Varicose veins of unspecified lower extremity with ulcer of unspecified site</w:t>
            </w:r>
            <w:r w:rsidRPr="00425E2D">
              <w:rPr>
                <w:sz w:val="20"/>
              </w:rPr>
              <w:t xml:space="preserve"> </w:t>
            </w:r>
          </w:p>
          <w:p w14:paraId="7A0C466C" w14:textId="77777777" w:rsidR="00425E2D" w:rsidRPr="00425E2D" w:rsidRDefault="00425E2D" w:rsidP="00425E2D">
            <w:pPr>
              <w:spacing w:line="259" w:lineRule="auto"/>
              <w:ind w:left="4"/>
            </w:pPr>
            <w:r w:rsidRPr="00425E2D">
              <w:rPr>
                <w:sz w:val="20"/>
              </w:rPr>
              <w:t xml:space="preserve"> </w:t>
            </w:r>
          </w:p>
        </w:tc>
      </w:tr>
      <w:tr w:rsidR="00425E2D" w:rsidRPr="00425E2D" w14:paraId="0904A5C0" w14:textId="77777777" w:rsidTr="00425E2D">
        <w:trPr>
          <w:trHeight w:val="701"/>
        </w:trPr>
        <w:tc>
          <w:tcPr>
            <w:tcW w:w="1266" w:type="dxa"/>
            <w:vMerge/>
            <w:tcBorders>
              <w:top w:val="nil"/>
              <w:left w:val="single" w:sz="4" w:space="0" w:color="000000"/>
              <w:bottom w:val="nil"/>
              <w:right w:val="single" w:sz="4" w:space="0" w:color="000000"/>
            </w:tcBorders>
          </w:tcPr>
          <w:p w14:paraId="676CFE9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B6F27C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255664A"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14207CA" w14:textId="77777777" w:rsidR="00425E2D" w:rsidRPr="00425E2D" w:rsidRDefault="00425E2D" w:rsidP="00425E2D">
            <w:pPr>
              <w:spacing w:line="259" w:lineRule="auto"/>
              <w:ind w:left="4"/>
            </w:pPr>
            <w:r w:rsidRPr="00425E2D">
              <w:rPr>
                <w:sz w:val="20"/>
              </w:rPr>
              <w:t xml:space="preserve">I83.019 </w:t>
            </w:r>
          </w:p>
        </w:tc>
        <w:tc>
          <w:tcPr>
            <w:tcW w:w="3780" w:type="dxa"/>
            <w:tcBorders>
              <w:top w:val="single" w:sz="4" w:space="0" w:color="000000"/>
              <w:left w:val="single" w:sz="4" w:space="0" w:color="000000"/>
              <w:bottom w:val="single" w:sz="4" w:space="0" w:color="000000"/>
              <w:right w:val="single" w:sz="4" w:space="0" w:color="000000"/>
            </w:tcBorders>
          </w:tcPr>
          <w:p w14:paraId="4D31A13B" w14:textId="77777777" w:rsidR="00425E2D" w:rsidRPr="00425E2D" w:rsidRDefault="00425E2D" w:rsidP="00425E2D">
            <w:pPr>
              <w:ind w:left="4"/>
            </w:pPr>
            <w:r w:rsidRPr="00425E2D">
              <w:rPr>
                <w:color w:val="2C3E50"/>
                <w:sz w:val="20"/>
              </w:rPr>
              <w:t>Varicose veins of right lower extremity with ulcer of unspecified site</w:t>
            </w:r>
            <w:r w:rsidRPr="00425E2D">
              <w:rPr>
                <w:sz w:val="20"/>
              </w:rPr>
              <w:t xml:space="preserve"> </w:t>
            </w:r>
          </w:p>
          <w:p w14:paraId="04032DE7" w14:textId="77777777" w:rsidR="00425E2D" w:rsidRPr="00425E2D" w:rsidRDefault="00425E2D" w:rsidP="00425E2D">
            <w:pPr>
              <w:spacing w:line="259" w:lineRule="auto"/>
              <w:ind w:left="4"/>
            </w:pPr>
            <w:r w:rsidRPr="00425E2D">
              <w:rPr>
                <w:sz w:val="20"/>
              </w:rPr>
              <w:t xml:space="preserve"> </w:t>
            </w:r>
          </w:p>
        </w:tc>
      </w:tr>
      <w:tr w:rsidR="00425E2D" w:rsidRPr="00425E2D" w14:paraId="399B7176" w14:textId="77777777" w:rsidTr="00425E2D">
        <w:trPr>
          <w:trHeight w:val="698"/>
        </w:trPr>
        <w:tc>
          <w:tcPr>
            <w:tcW w:w="1266" w:type="dxa"/>
            <w:vMerge/>
            <w:tcBorders>
              <w:top w:val="nil"/>
              <w:left w:val="single" w:sz="4" w:space="0" w:color="000000"/>
              <w:bottom w:val="nil"/>
              <w:right w:val="single" w:sz="4" w:space="0" w:color="000000"/>
            </w:tcBorders>
          </w:tcPr>
          <w:p w14:paraId="12577E62"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19841F4"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9270B0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9DDE547" w14:textId="77777777" w:rsidR="00425E2D" w:rsidRPr="00425E2D" w:rsidRDefault="00425E2D" w:rsidP="00425E2D">
            <w:pPr>
              <w:spacing w:line="259" w:lineRule="auto"/>
              <w:ind w:left="4"/>
            </w:pPr>
            <w:r w:rsidRPr="00425E2D">
              <w:rPr>
                <w:sz w:val="20"/>
              </w:rPr>
              <w:t xml:space="preserve">I83.029 </w:t>
            </w:r>
          </w:p>
        </w:tc>
        <w:tc>
          <w:tcPr>
            <w:tcW w:w="3780" w:type="dxa"/>
            <w:tcBorders>
              <w:top w:val="single" w:sz="4" w:space="0" w:color="000000"/>
              <w:left w:val="single" w:sz="4" w:space="0" w:color="000000"/>
              <w:bottom w:val="single" w:sz="4" w:space="0" w:color="000000"/>
              <w:right w:val="single" w:sz="4" w:space="0" w:color="000000"/>
            </w:tcBorders>
          </w:tcPr>
          <w:p w14:paraId="10B1AC50" w14:textId="77777777" w:rsidR="00425E2D" w:rsidRPr="00425E2D" w:rsidRDefault="00425E2D" w:rsidP="00425E2D">
            <w:pPr>
              <w:ind w:left="4"/>
            </w:pPr>
            <w:r w:rsidRPr="00425E2D">
              <w:rPr>
                <w:color w:val="2C3E50"/>
                <w:sz w:val="20"/>
              </w:rPr>
              <w:t>Varicose veins of left lower extremity with ulcer of unspecified site</w:t>
            </w:r>
            <w:r w:rsidRPr="00425E2D">
              <w:rPr>
                <w:sz w:val="20"/>
              </w:rPr>
              <w:t xml:space="preserve"> </w:t>
            </w:r>
          </w:p>
          <w:p w14:paraId="0B2C3289" w14:textId="77777777" w:rsidR="00425E2D" w:rsidRPr="00425E2D" w:rsidRDefault="00425E2D" w:rsidP="00425E2D">
            <w:pPr>
              <w:spacing w:line="259" w:lineRule="auto"/>
              <w:ind w:left="4"/>
            </w:pPr>
            <w:r w:rsidRPr="00425E2D">
              <w:rPr>
                <w:sz w:val="20"/>
              </w:rPr>
              <w:t xml:space="preserve"> </w:t>
            </w:r>
          </w:p>
        </w:tc>
      </w:tr>
      <w:tr w:rsidR="00425E2D" w:rsidRPr="00425E2D" w14:paraId="38045DEE" w14:textId="77777777" w:rsidTr="00425E2D">
        <w:trPr>
          <w:trHeight w:val="931"/>
        </w:trPr>
        <w:tc>
          <w:tcPr>
            <w:tcW w:w="1266" w:type="dxa"/>
            <w:vMerge/>
            <w:tcBorders>
              <w:top w:val="nil"/>
              <w:left w:val="single" w:sz="4" w:space="0" w:color="000000"/>
              <w:bottom w:val="nil"/>
              <w:right w:val="single" w:sz="4" w:space="0" w:color="000000"/>
            </w:tcBorders>
          </w:tcPr>
          <w:p w14:paraId="1B5C7E7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66CFA84" w14:textId="77777777" w:rsidR="00425E2D" w:rsidRPr="00425E2D" w:rsidRDefault="00425E2D" w:rsidP="00425E2D">
            <w:pPr>
              <w:spacing w:line="259" w:lineRule="auto"/>
              <w:ind w:left="1"/>
            </w:pPr>
            <w:r w:rsidRPr="00425E2D">
              <w:rPr>
                <w:sz w:val="20"/>
              </w:rPr>
              <w:t xml:space="preserve">707.1 </w:t>
            </w:r>
          </w:p>
        </w:tc>
        <w:tc>
          <w:tcPr>
            <w:tcW w:w="2969" w:type="dxa"/>
            <w:tcBorders>
              <w:top w:val="single" w:sz="4" w:space="0" w:color="000000"/>
              <w:left w:val="single" w:sz="4" w:space="0" w:color="000000"/>
              <w:bottom w:val="single" w:sz="4" w:space="0" w:color="000000"/>
              <w:right w:val="single" w:sz="4" w:space="0" w:color="000000"/>
            </w:tcBorders>
          </w:tcPr>
          <w:p w14:paraId="5DD37EE1" w14:textId="77777777" w:rsidR="00425E2D" w:rsidRPr="00425E2D" w:rsidRDefault="00425E2D" w:rsidP="00425E2D">
            <w:pPr>
              <w:spacing w:line="259" w:lineRule="auto"/>
              <w:ind w:left="1"/>
            </w:pPr>
            <w:r w:rsidRPr="00425E2D">
              <w:rPr>
                <w:color w:val="2C3E50"/>
                <w:sz w:val="20"/>
              </w:rPr>
              <w:t>Ulcer of lower limb, unspecified</w:t>
            </w:r>
            <w:r w:rsidRPr="00425E2D">
              <w:rPr>
                <w:sz w:val="20"/>
              </w:rPr>
              <w:t xml:space="preserve"> </w:t>
            </w:r>
          </w:p>
          <w:p w14:paraId="15B77148"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39818E14" w14:textId="77777777" w:rsidR="00425E2D" w:rsidRPr="00425E2D" w:rsidRDefault="00425E2D" w:rsidP="00425E2D">
            <w:pPr>
              <w:spacing w:line="259" w:lineRule="auto"/>
              <w:ind w:left="4"/>
            </w:pPr>
            <w:r w:rsidRPr="00425E2D">
              <w:rPr>
                <w:sz w:val="20"/>
              </w:rPr>
              <w:t>L97.909</w:t>
            </w:r>
          </w:p>
          <w:p w14:paraId="3A347493" w14:textId="77777777" w:rsidR="00425E2D" w:rsidRPr="00425E2D" w:rsidRDefault="00425E2D" w:rsidP="00425E2D">
            <w:pPr>
              <w:spacing w:line="259" w:lineRule="auto"/>
              <w:ind w:left="4"/>
            </w:pPr>
            <w:r w:rsidRPr="00425E2D">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0969070B" w14:textId="77777777" w:rsidR="00425E2D" w:rsidRPr="00425E2D" w:rsidRDefault="00425E2D" w:rsidP="00425E2D">
            <w:pPr>
              <w:ind w:left="4"/>
            </w:pPr>
            <w:r w:rsidRPr="00425E2D">
              <w:rPr>
                <w:color w:val="2C3E50"/>
                <w:sz w:val="20"/>
              </w:rPr>
              <w:t>Non-pressure chronic ulcer of unspecified part of unspecified lower leg with unspecified severity</w:t>
            </w:r>
            <w:r w:rsidRPr="00425E2D">
              <w:rPr>
                <w:sz w:val="20"/>
              </w:rPr>
              <w:t xml:space="preserve"> </w:t>
            </w:r>
          </w:p>
          <w:p w14:paraId="1D3FEA18" w14:textId="77777777" w:rsidR="00425E2D" w:rsidRPr="00425E2D" w:rsidRDefault="00425E2D" w:rsidP="00425E2D">
            <w:pPr>
              <w:spacing w:line="259" w:lineRule="auto"/>
              <w:ind w:left="4"/>
            </w:pPr>
            <w:r w:rsidRPr="00425E2D">
              <w:rPr>
                <w:sz w:val="20"/>
              </w:rPr>
              <w:t xml:space="preserve"> </w:t>
            </w:r>
          </w:p>
        </w:tc>
      </w:tr>
      <w:tr w:rsidR="00425E2D" w:rsidRPr="00425E2D" w14:paraId="0450A36B" w14:textId="77777777" w:rsidTr="00425E2D">
        <w:trPr>
          <w:trHeight w:val="470"/>
        </w:trPr>
        <w:tc>
          <w:tcPr>
            <w:tcW w:w="1266" w:type="dxa"/>
            <w:vMerge/>
            <w:tcBorders>
              <w:top w:val="nil"/>
              <w:left w:val="single" w:sz="4" w:space="0" w:color="000000"/>
              <w:bottom w:val="nil"/>
              <w:right w:val="single" w:sz="4" w:space="0" w:color="000000"/>
            </w:tcBorders>
          </w:tcPr>
          <w:p w14:paraId="1A944AAE"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4601B92C" w14:textId="77777777" w:rsidR="00425E2D" w:rsidRPr="00425E2D" w:rsidRDefault="00425E2D" w:rsidP="00425E2D">
            <w:pPr>
              <w:spacing w:line="259" w:lineRule="auto"/>
              <w:ind w:left="1"/>
            </w:pPr>
            <w:r w:rsidRPr="00425E2D">
              <w:rPr>
                <w:sz w:val="20"/>
              </w:rPr>
              <w:t xml:space="preserve">680.6 </w:t>
            </w:r>
          </w:p>
        </w:tc>
        <w:tc>
          <w:tcPr>
            <w:tcW w:w="2969" w:type="dxa"/>
            <w:vMerge w:val="restart"/>
            <w:tcBorders>
              <w:top w:val="single" w:sz="4" w:space="0" w:color="000000"/>
              <w:left w:val="single" w:sz="4" w:space="0" w:color="000000"/>
              <w:bottom w:val="single" w:sz="4" w:space="0" w:color="000000"/>
              <w:right w:val="single" w:sz="4" w:space="0" w:color="000000"/>
            </w:tcBorders>
          </w:tcPr>
          <w:p w14:paraId="4B299D28" w14:textId="77777777" w:rsidR="00425E2D" w:rsidRPr="00425E2D" w:rsidRDefault="00425E2D" w:rsidP="00425E2D">
            <w:pPr>
              <w:spacing w:line="259" w:lineRule="auto"/>
              <w:ind w:left="1" w:hanging="1"/>
            </w:pPr>
            <w:r w:rsidRPr="00425E2D">
              <w:rPr>
                <w:sz w:val="20"/>
              </w:rPr>
              <w:t xml:space="preserve">Carbuncle and furuncle of leg, except foot </w:t>
            </w:r>
          </w:p>
        </w:tc>
        <w:tc>
          <w:tcPr>
            <w:tcW w:w="900" w:type="dxa"/>
            <w:tcBorders>
              <w:top w:val="single" w:sz="4" w:space="0" w:color="000000"/>
              <w:left w:val="single" w:sz="4" w:space="0" w:color="000000"/>
              <w:bottom w:val="single" w:sz="4" w:space="0" w:color="000000"/>
              <w:right w:val="single" w:sz="4" w:space="0" w:color="000000"/>
            </w:tcBorders>
          </w:tcPr>
          <w:p w14:paraId="167EEF03" w14:textId="77777777" w:rsidR="00425E2D" w:rsidRPr="00425E2D" w:rsidRDefault="00425E2D" w:rsidP="00425E2D">
            <w:pPr>
              <w:spacing w:line="259" w:lineRule="auto"/>
              <w:ind w:left="4"/>
            </w:pPr>
            <w:r w:rsidRPr="00425E2D">
              <w:rPr>
                <w:sz w:val="20"/>
              </w:rPr>
              <w:t>L02.429</w:t>
            </w:r>
          </w:p>
          <w:p w14:paraId="1EA3F3A6" w14:textId="77777777" w:rsidR="00425E2D" w:rsidRPr="00425E2D" w:rsidRDefault="00425E2D" w:rsidP="00425E2D">
            <w:pPr>
              <w:spacing w:line="259" w:lineRule="auto"/>
              <w:ind w:left="4"/>
            </w:pPr>
            <w:r w:rsidRPr="00425E2D">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12C6EB91" w14:textId="77777777" w:rsidR="00425E2D" w:rsidRPr="00425E2D" w:rsidRDefault="00425E2D" w:rsidP="00425E2D">
            <w:pPr>
              <w:spacing w:line="259" w:lineRule="auto"/>
              <w:ind w:left="4"/>
            </w:pPr>
            <w:r w:rsidRPr="00425E2D">
              <w:rPr>
                <w:color w:val="2C3E50"/>
                <w:sz w:val="20"/>
              </w:rPr>
              <w:t>Furuncle of limb, unspecified</w:t>
            </w:r>
            <w:r w:rsidRPr="00425E2D">
              <w:rPr>
                <w:sz w:val="20"/>
              </w:rPr>
              <w:t xml:space="preserve"> </w:t>
            </w:r>
          </w:p>
          <w:p w14:paraId="7447DF5B" w14:textId="77777777" w:rsidR="00425E2D" w:rsidRPr="00425E2D" w:rsidRDefault="00425E2D" w:rsidP="00425E2D">
            <w:pPr>
              <w:spacing w:line="259" w:lineRule="auto"/>
              <w:ind w:left="4"/>
            </w:pPr>
            <w:r w:rsidRPr="00425E2D">
              <w:rPr>
                <w:sz w:val="20"/>
              </w:rPr>
              <w:t xml:space="preserve"> </w:t>
            </w:r>
          </w:p>
        </w:tc>
      </w:tr>
      <w:tr w:rsidR="00425E2D" w:rsidRPr="00425E2D" w14:paraId="4B1D92FA" w14:textId="77777777" w:rsidTr="00425E2D">
        <w:trPr>
          <w:trHeight w:val="470"/>
        </w:trPr>
        <w:tc>
          <w:tcPr>
            <w:tcW w:w="1266" w:type="dxa"/>
            <w:vMerge/>
            <w:tcBorders>
              <w:top w:val="nil"/>
              <w:left w:val="single" w:sz="4" w:space="0" w:color="000000"/>
              <w:bottom w:val="nil"/>
              <w:right w:val="single" w:sz="4" w:space="0" w:color="000000"/>
            </w:tcBorders>
          </w:tcPr>
          <w:p w14:paraId="2499EF01"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072B681"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BD0551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25D5894" w14:textId="77777777" w:rsidR="00425E2D" w:rsidRPr="00425E2D" w:rsidRDefault="00425E2D" w:rsidP="00425E2D">
            <w:pPr>
              <w:spacing w:line="259" w:lineRule="auto"/>
              <w:ind w:left="4"/>
            </w:pPr>
            <w:r w:rsidRPr="00425E2D">
              <w:rPr>
                <w:sz w:val="20"/>
              </w:rPr>
              <w:t xml:space="preserve">L02.439 </w:t>
            </w:r>
          </w:p>
        </w:tc>
        <w:tc>
          <w:tcPr>
            <w:tcW w:w="3780" w:type="dxa"/>
            <w:tcBorders>
              <w:top w:val="single" w:sz="4" w:space="0" w:color="000000"/>
              <w:left w:val="single" w:sz="4" w:space="0" w:color="000000"/>
              <w:bottom w:val="single" w:sz="4" w:space="0" w:color="000000"/>
              <w:right w:val="single" w:sz="4" w:space="0" w:color="000000"/>
            </w:tcBorders>
          </w:tcPr>
          <w:p w14:paraId="621BFDF4" w14:textId="77777777" w:rsidR="00425E2D" w:rsidRPr="00425E2D" w:rsidRDefault="00425E2D" w:rsidP="00425E2D">
            <w:pPr>
              <w:spacing w:line="259" w:lineRule="auto"/>
              <w:ind w:left="4"/>
            </w:pPr>
            <w:r w:rsidRPr="00425E2D">
              <w:rPr>
                <w:color w:val="2C3E50"/>
                <w:sz w:val="20"/>
              </w:rPr>
              <w:t xml:space="preserve">Carbuncle of limb, </w:t>
            </w:r>
            <w:proofErr w:type="spellStart"/>
            <w:r w:rsidRPr="00425E2D">
              <w:rPr>
                <w:color w:val="2C3E50"/>
                <w:sz w:val="20"/>
              </w:rPr>
              <w:t>unspecifie</w:t>
            </w:r>
            <w:proofErr w:type="spellEnd"/>
            <w:r w:rsidRPr="00425E2D">
              <w:rPr>
                <w:sz w:val="20"/>
              </w:rPr>
              <w:t xml:space="preserve"> </w:t>
            </w:r>
          </w:p>
          <w:p w14:paraId="66EA71D3" w14:textId="77777777" w:rsidR="00425E2D" w:rsidRPr="00425E2D" w:rsidRDefault="00425E2D" w:rsidP="00425E2D">
            <w:pPr>
              <w:spacing w:line="259" w:lineRule="auto"/>
              <w:ind w:left="4"/>
            </w:pPr>
            <w:r w:rsidRPr="00425E2D">
              <w:rPr>
                <w:sz w:val="20"/>
              </w:rPr>
              <w:t xml:space="preserve"> </w:t>
            </w:r>
          </w:p>
        </w:tc>
      </w:tr>
      <w:tr w:rsidR="00425E2D" w:rsidRPr="00425E2D" w14:paraId="539398E6" w14:textId="77777777" w:rsidTr="00425E2D">
        <w:trPr>
          <w:trHeight w:val="468"/>
        </w:trPr>
        <w:tc>
          <w:tcPr>
            <w:tcW w:w="1266" w:type="dxa"/>
            <w:vMerge/>
            <w:tcBorders>
              <w:top w:val="nil"/>
              <w:left w:val="single" w:sz="4" w:space="0" w:color="000000"/>
              <w:bottom w:val="nil"/>
              <w:right w:val="single" w:sz="4" w:space="0" w:color="000000"/>
            </w:tcBorders>
          </w:tcPr>
          <w:p w14:paraId="489C6D2B"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3414D720" w14:textId="77777777" w:rsidR="00425E2D" w:rsidRPr="00425E2D" w:rsidRDefault="00425E2D" w:rsidP="00425E2D">
            <w:pPr>
              <w:spacing w:line="259" w:lineRule="auto"/>
              <w:ind w:left="1"/>
            </w:pPr>
            <w:r w:rsidRPr="00425E2D">
              <w:rPr>
                <w:sz w:val="20"/>
              </w:rPr>
              <w:t xml:space="preserve">680.7 </w:t>
            </w:r>
          </w:p>
        </w:tc>
        <w:tc>
          <w:tcPr>
            <w:tcW w:w="2969" w:type="dxa"/>
            <w:vMerge w:val="restart"/>
            <w:tcBorders>
              <w:top w:val="single" w:sz="4" w:space="0" w:color="000000"/>
              <w:left w:val="single" w:sz="4" w:space="0" w:color="000000"/>
              <w:bottom w:val="single" w:sz="4" w:space="0" w:color="000000"/>
              <w:right w:val="single" w:sz="4" w:space="0" w:color="000000"/>
            </w:tcBorders>
          </w:tcPr>
          <w:p w14:paraId="1E8DAB90" w14:textId="77777777" w:rsidR="00425E2D" w:rsidRPr="00425E2D" w:rsidRDefault="00425E2D" w:rsidP="00425E2D">
            <w:pPr>
              <w:spacing w:line="259" w:lineRule="auto"/>
            </w:pPr>
            <w:r w:rsidRPr="00425E2D">
              <w:rPr>
                <w:sz w:val="20"/>
              </w:rPr>
              <w:t xml:space="preserve">Carbuncle and furuncle of foot </w:t>
            </w:r>
          </w:p>
        </w:tc>
        <w:tc>
          <w:tcPr>
            <w:tcW w:w="900" w:type="dxa"/>
            <w:tcBorders>
              <w:top w:val="single" w:sz="4" w:space="0" w:color="000000"/>
              <w:left w:val="single" w:sz="4" w:space="0" w:color="000000"/>
              <w:bottom w:val="single" w:sz="4" w:space="0" w:color="000000"/>
              <w:right w:val="single" w:sz="4" w:space="0" w:color="000000"/>
            </w:tcBorders>
          </w:tcPr>
          <w:p w14:paraId="3BFB6AFC" w14:textId="77777777" w:rsidR="00425E2D" w:rsidRPr="00425E2D" w:rsidRDefault="00425E2D" w:rsidP="00425E2D">
            <w:pPr>
              <w:spacing w:line="259" w:lineRule="auto"/>
            </w:pPr>
            <w:r w:rsidRPr="00425E2D">
              <w:rPr>
                <w:sz w:val="20"/>
              </w:rPr>
              <w:t xml:space="preserve">L02.629 </w:t>
            </w:r>
          </w:p>
        </w:tc>
        <w:tc>
          <w:tcPr>
            <w:tcW w:w="3780" w:type="dxa"/>
            <w:tcBorders>
              <w:top w:val="single" w:sz="4" w:space="0" w:color="000000"/>
              <w:left w:val="single" w:sz="4" w:space="0" w:color="000000"/>
              <w:bottom w:val="single" w:sz="4" w:space="0" w:color="000000"/>
              <w:right w:val="single" w:sz="4" w:space="0" w:color="000000"/>
            </w:tcBorders>
          </w:tcPr>
          <w:p w14:paraId="37441DD0" w14:textId="77777777" w:rsidR="00425E2D" w:rsidRPr="00425E2D" w:rsidRDefault="00425E2D" w:rsidP="00425E2D">
            <w:pPr>
              <w:spacing w:line="259" w:lineRule="auto"/>
              <w:ind w:left="4"/>
            </w:pPr>
            <w:r w:rsidRPr="00425E2D">
              <w:rPr>
                <w:color w:val="2C3E50"/>
                <w:sz w:val="20"/>
              </w:rPr>
              <w:t>Furuncle of unspecified foot</w:t>
            </w:r>
            <w:r w:rsidRPr="00425E2D">
              <w:rPr>
                <w:sz w:val="20"/>
              </w:rPr>
              <w:t xml:space="preserve"> </w:t>
            </w:r>
          </w:p>
          <w:p w14:paraId="4B388D5A" w14:textId="77777777" w:rsidR="00425E2D" w:rsidRPr="00425E2D" w:rsidRDefault="00425E2D" w:rsidP="00425E2D">
            <w:pPr>
              <w:spacing w:line="259" w:lineRule="auto"/>
              <w:ind w:left="4"/>
            </w:pPr>
            <w:r w:rsidRPr="00425E2D">
              <w:rPr>
                <w:sz w:val="20"/>
              </w:rPr>
              <w:t xml:space="preserve"> </w:t>
            </w:r>
          </w:p>
        </w:tc>
      </w:tr>
      <w:tr w:rsidR="00425E2D" w:rsidRPr="00425E2D" w14:paraId="58EEA677" w14:textId="77777777" w:rsidTr="00425E2D">
        <w:trPr>
          <w:trHeight w:val="470"/>
        </w:trPr>
        <w:tc>
          <w:tcPr>
            <w:tcW w:w="1266" w:type="dxa"/>
            <w:vMerge/>
            <w:tcBorders>
              <w:top w:val="nil"/>
              <w:left w:val="single" w:sz="4" w:space="0" w:color="000000"/>
              <w:bottom w:val="nil"/>
              <w:right w:val="single" w:sz="4" w:space="0" w:color="000000"/>
            </w:tcBorders>
          </w:tcPr>
          <w:p w14:paraId="605D9C46"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24118C7"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6603AA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4B5C5AD" w14:textId="77777777" w:rsidR="00425E2D" w:rsidRPr="00425E2D" w:rsidRDefault="00425E2D" w:rsidP="00425E2D">
            <w:pPr>
              <w:spacing w:line="259" w:lineRule="auto"/>
              <w:ind w:left="4"/>
            </w:pPr>
            <w:r w:rsidRPr="00425E2D">
              <w:rPr>
                <w:sz w:val="20"/>
              </w:rPr>
              <w:t xml:space="preserve">L02.639 </w:t>
            </w:r>
          </w:p>
        </w:tc>
        <w:tc>
          <w:tcPr>
            <w:tcW w:w="3780" w:type="dxa"/>
            <w:tcBorders>
              <w:top w:val="single" w:sz="4" w:space="0" w:color="000000"/>
              <w:left w:val="single" w:sz="4" w:space="0" w:color="000000"/>
              <w:bottom w:val="single" w:sz="4" w:space="0" w:color="000000"/>
              <w:right w:val="single" w:sz="4" w:space="0" w:color="000000"/>
            </w:tcBorders>
          </w:tcPr>
          <w:p w14:paraId="4C6D3525" w14:textId="77777777" w:rsidR="00425E2D" w:rsidRPr="00425E2D" w:rsidRDefault="00425E2D" w:rsidP="00425E2D">
            <w:pPr>
              <w:spacing w:line="259" w:lineRule="auto"/>
              <w:ind w:left="4"/>
            </w:pPr>
            <w:r w:rsidRPr="00425E2D">
              <w:rPr>
                <w:color w:val="2C3E50"/>
                <w:sz w:val="20"/>
              </w:rPr>
              <w:t>Carbuncle of unspecified foot</w:t>
            </w:r>
            <w:r w:rsidRPr="00425E2D">
              <w:rPr>
                <w:sz w:val="20"/>
              </w:rPr>
              <w:t xml:space="preserve"> </w:t>
            </w:r>
          </w:p>
          <w:p w14:paraId="149CA83B" w14:textId="77777777" w:rsidR="00425E2D" w:rsidRPr="00425E2D" w:rsidRDefault="00425E2D" w:rsidP="00425E2D">
            <w:pPr>
              <w:spacing w:line="259" w:lineRule="auto"/>
              <w:ind w:left="4"/>
            </w:pPr>
            <w:r w:rsidRPr="00425E2D">
              <w:rPr>
                <w:sz w:val="20"/>
              </w:rPr>
              <w:t xml:space="preserve"> </w:t>
            </w:r>
          </w:p>
        </w:tc>
      </w:tr>
      <w:tr w:rsidR="00425E2D" w:rsidRPr="00425E2D" w14:paraId="30B0E087" w14:textId="77777777" w:rsidTr="00425E2D">
        <w:trPr>
          <w:trHeight w:val="470"/>
        </w:trPr>
        <w:tc>
          <w:tcPr>
            <w:tcW w:w="1266" w:type="dxa"/>
            <w:vMerge/>
            <w:tcBorders>
              <w:top w:val="nil"/>
              <w:left w:val="single" w:sz="4" w:space="0" w:color="000000"/>
              <w:bottom w:val="nil"/>
              <w:right w:val="single" w:sz="4" w:space="0" w:color="000000"/>
            </w:tcBorders>
          </w:tcPr>
          <w:p w14:paraId="56750490"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623CE047" w14:textId="77777777" w:rsidR="00425E2D" w:rsidRPr="00425E2D" w:rsidRDefault="00425E2D" w:rsidP="00425E2D">
            <w:pPr>
              <w:spacing w:line="259" w:lineRule="auto"/>
              <w:ind w:left="1"/>
            </w:pPr>
            <w:r w:rsidRPr="00425E2D">
              <w:rPr>
                <w:sz w:val="20"/>
              </w:rPr>
              <w:t xml:space="preserve">681.1 </w:t>
            </w:r>
          </w:p>
        </w:tc>
        <w:tc>
          <w:tcPr>
            <w:tcW w:w="2969" w:type="dxa"/>
            <w:vMerge w:val="restart"/>
            <w:tcBorders>
              <w:top w:val="single" w:sz="4" w:space="0" w:color="000000"/>
              <w:left w:val="single" w:sz="4" w:space="0" w:color="000000"/>
              <w:bottom w:val="single" w:sz="4" w:space="0" w:color="000000"/>
              <w:right w:val="single" w:sz="4" w:space="0" w:color="000000"/>
            </w:tcBorders>
          </w:tcPr>
          <w:p w14:paraId="5474E712" w14:textId="77777777" w:rsidR="00425E2D" w:rsidRPr="00425E2D" w:rsidRDefault="00425E2D" w:rsidP="00425E2D">
            <w:pPr>
              <w:spacing w:line="259" w:lineRule="auto"/>
              <w:ind w:left="1"/>
            </w:pPr>
            <w:r w:rsidRPr="00425E2D">
              <w:rPr>
                <w:color w:val="2C3E50"/>
                <w:sz w:val="20"/>
              </w:rPr>
              <w:t xml:space="preserve">Cellulitis and abscess of toe, </w:t>
            </w:r>
          </w:p>
          <w:p w14:paraId="23D1913B" w14:textId="77777777" w:rsidR="00425E2D" w:rsidRPr="00425E2D" w:rsidRDefault="00425E2D" w:rsidP="00425E2D">
            <w:pPr>
              <w:spacing w:line="259" w:lineRule="auto"/>
              <w:ind w:left="1"/>
            </w:pPr>
            <w:r w:rsidRPr="00425E2D">
              <w:rPr>
                <w:color w:val="2C3E50"/>
                <w:sz w:val="20"/>
              </w:rPr>
              <w:t>unspecified</w:t>
            </w:r>
            <w:r w:rsidRPr="00425E2D">
              <w:rPr>
                <w:sz w:val="20"/>
              </w:rPr>
              <w:t xml:space="preserve"> </w:t>
            </w:r>
          </w:p>
          <w:p w14:paraId="39BD494B"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DB19950" w14:textId="77777777" w:rsidR="00425E2D" w:rsidRPr="00425E2D" w:rsidRDefault="00425E2D" w:rsidP="00425E2D">
            <w:pPr>
              <w:spacing w:line="259" w:lineRule="auto"/>
              <w:ind w:left="4"/>
            </w:pPr>
            <w:r w:rsidRPr="00425E2D">
              <w:rPr>
                <w:sz w:val="20"/>
              </w:rPr>
              <w:t xml:space="preserve">L03.039 </w:t>
            </w:r>
          </w:p>
        </w:tc>
        <w:tc>
          <w:tcPr>
            <w:tcW w:w="3780" w:type="dxa"/>
            <w:tcBorders>
              <w:top w:val="single" w:sz="4" w:space="0" w:color="000000"/>
              <w:left w:val="single" w:sz="4" w:space="0" w:color="000000"/>
              <w:bottom w:val="single" w:sz="4" w:space="0" w:color="000000"/>
              <w:right w:val="single" w:sz="4" w:space="0" w:color="000000"/>
            </w:tcBorders>
          </w:tcPr>
          <w:p w14:paraId="11536E74" w14:textId="77777777" w:rsidR="00425E2D" w:rsidRPr="00425E2D" w:rsidRDefault="00425E2D" w:rsidP="00425E2D">
            <w:pPr>
              <w:spacing w:line="259" w:lineRule="auto"/>
              <w:ind w:left="4"/>
            </w:pPr>
            <w:r w:rsidRPr="00425E2D">
              <w:rPr>
                <w:color w:val="2C3E50"/>
                <w:sz w:val="20"/>
              </w:rPr>
              <w:t>Cellulitis of unspecified toe</w:t>
            </w:r>
            <w:r w:rsidRPr="00425E2D">
              <w:rPr>
                <w:sz w:val="20"/>
              </w:rPr>
              <w:t xml:space="preserve"> </w:t>
            </w:r>
          </w:p>
          <w:p w14:paraId="48C10A31" w14:textId="77777777" w:rsidR="00425E2D" w:rsidRPr="00425E2D" w:rsidRDefault="00425E2D" w:rsidP="00425E2D">
            <w:pPr>
              <w:spacing w:line="259" w:lineRule="auto"/>
              <w:ind w:left="4"/>
            </w:pPr>
            <w:r w:rsidRPr="00425E2D">
              <w:rPr>
                <w:sz w:val="20"/>
              </w:rPr>
              <w:t xml:space="preserve"> </w:t>
            </w:r>
          </w:p>
        </w:tc>
      </w:tr>
      <w:tr w:rsidR="00425E2D" w:rsidRPr="00425E2D" w14:paraId="6E4954B5" w14:textId="77777777" w:rsidTr="00425E2D">
        <w:trPr>
          <w:trHeight w:val="470"/>
        </w:trPr>
        <w:tc>
          <w:tcPr>
            <w:tcW w:w="1266" w:type="dxa"/>
            <w:vMerge/>
            <w:tcBorders>
              <w:top w:val="nil"/>
              <w:left w:val="single" w:sz="4" w:space="0" w:color="000000"/>
              <w:bottom w:val="nil"/>
              <w:right w:val="single" w:sz="4" w:space="0" w:color="000000"/>
            </w:tcBorders>
          </w:tcPr>
          <w:p w14:paraId="0CA27602"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F95F1D5"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66B60A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068C70F" w14:textId="77777777" w:rsidR="00425E2D" w:rsidRPr="00425E2D" w:rsidRDefault="00425E2D" w:rsidP="00425E2D">
            <w:pPr>
              <w:spacing w:line="259" w:lineRule="auto"/>
              <w:ind w:left="4"/>
            </w:pPr>
            <w:r w:rsidRPr="00425E2D">
              <w:rPr>
                <w:sz w:val="20"/>
              </w:rPr>
              <w:t xml:space="preserve">L03.049 </w:t>
            </w:r>
          </w:p>
        </w:tc>
        <w:tc>
          <w:tcPr>
            <w:tcW w:w="3780" w:type="dxa"/>
            <w:tcBorders>
              <w:top w:val="single" w:sz="4" w:space="0" w:color="000000"/>
              <w:left w:val="single" w:sz="4" w:space="0" w:color="000000"/>
              <w:bottom w:val="single" w:sz="4" w:space="0" w:color="000000"/>
              <w:right w:val="single" w:sz="4" w:space="0" w:color="000000"/>
            </w:tcBorders>
          </w:tcPr>
          <w:p w14:paraId="6EA947BD" w14:textId="77777777" w:rsidR="00425E2D" w:rsidRPr="00425E2D" w:rsidRDefault="00425E2D" w:rsidP="00425E2D">
            <w:pPr>
              <w:spacing w:line="259" w:lineRule="auto"/>
              <w:ind w:left="4"/>
            </w:pPr>
            <w:r w:rsidRPr="00425E2D">
              <w:rPr>
                <w:color w:val="2C3E50"/>
                <w:sz w:val="20"/>
              </w:rPr>
              <w:t>Acute lymphangitis of unspecified toe</w:t>
            </w:r>
            <w:r w:rsidRPr="00425E2D">
              <w:rPr>
                <w:sz w:val="20"/>
              </w:rPr>
              <w:t xml:space="preserve"> </w:t>
            </w:r>
          </w:p>
          <w:p w14:paraId="6F320DD3" w14:textId="77777777" w:rsidR="00425E2D" w:rsidRPr="00425E2D" w:rsidRDefault="00425E2D" w:rsidP="00425E2D">
            <w:pPr>
              <w:spacing w:line="259" w:lineRule="auto"/>
              <w:ind w:left="4"/>
            </w:pPr>
            <w:r w:rsidRPr="00425E2D">
              <w:rPr>
                <w:sz w:val="20"/>
              </w:rPr>
              <w:t xml:space="preserve"> </w:t>
            </w:r>
          </w:p>
        </w:tc>
      </w:tr>
      <w:tr w:rsidR="00425E2D" w:rsidRPr="00425E2D" w14:paraId="7B7F5B66" w14:textId="77777777" w:rsidTr="00425E2D">
        <w:trPr>
          <w:trHeight w:val="470"/>
        </w:trPr>
        <w:tc>
          <w:tcPr>
            <w:tcW w:w="1266" w:type="dxa"/>
            <w:vMerge/>
            <w:tcBorders>
              <w:top w:val="nil"/>
              <w:left w:val="single" w:sz="4" w:space="0" w:color="000000"/>
              <w:bottom w:val="nil"/>
              <w:right w:val="single" w:sz="4" w:space="0" w:color="000000"/>
            </w:tcBorders>
          </w:tcPr>
          <w:p w14:paraId="0E4383BE"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4F21B75C" w14:textId="77777777" w:rsidR="00425E2D" w:rsidRPr="00425E2D" w:rsidRDefault="00425E2D" w:rsidP="00425E2D">
            <w:pPr>
              <w:spacing w:line="259" w:lineRule="auto"/>
              <w:ind w:left="1"/>
            </w:pPr>
            <w:r w:rsidRPr="00425E2D">
              <w:rPr>
                <w:sz w:val="20"/>
              </w:rPr>
              <w:t xml:space="preserve">682.6 </w:t>
            </w:r>
          </w:p>
        </w:tc>
        <w:tc>
          <w:tcPr>
            <w:tcW w:w="2969" w:type="dxa"/>
            <w:vMerge w:val="restart"/>
            <w:tcBorders>
              <w:top w:val="single" w:sz="4" w:space="0" w:color="000000"/>
              <w:left w:val="single" w:sz="4" w:space="0" w:color="000000"/>
              <w:bottom w:val="single" w:sz="4" w:space="0" w:color="000000"/>
              <w:right w:val="single" w:sz="4" w:space="0" w:color="000000"/>
            </w:tcBorders>
          </w:tcPr>
          <w:p w14:paraId="5B842C1F" w14:textId="77777777" w:rsidR="00425E2D" w:rsidRPr="00425E2D" w:rsidRDefault="00425E2D" w:rsidP="00425E2D">
            <w:pPr>
              <w:ind w:left="1"/>
            </w:pPr>
            <w:r w:rsidRPr="00425E2D">
              <w:rPr>
                <w:color w:val="2C3E50"/>
                <w:sz w:val="20"/>
              </w:rPr>
              <w:t>Cellulitis and abscess of leg, except foot</w:t>
            </w:r>
            <w:r w:rsidRPr="00425E2D">
              <w:rPr>
                <w:sz w:val="20"/>
              </w:rPr>
              <w:t xml:space="preserve"> </w:t>
            </w:r>
          </w:p>
          <w:p w14:paraId="789D8A15"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EC74C40" w14:textId="77777777" w:rsidR="00425E2D" w:rsidRPr="00425E2D" w:rsidRDefault="00425E2D" w:rsidP="00425E2D">
            <w:pPr>
              <w:spacing w:line="259" w:lineRule="auto"/>
              <w:ind w:left="4"/>
            </w:pPr>
            <w:r w:rsidRPr="00425E2D">
              <w:rPr>
                <w:sz w:val="20"/>
              </w:rPr>
              <w:t xml:space="preserve">L03.129 </w:t>
            </w:r>
          </w:p>
        </w:tc>
        <w:tc>
          <w:tcPr>
            <w:tcW w:w="3780" w:type="dxa"/>
            <w:tcBorders>
              <w:top w:val="single" w:sz="4" w:space="0" w:color="000000"/>
              <w:left w:val="single" w:sz="4" w:space="0" w:color="000000"/>
              <w:bottom w:val="single" w:sz="4" w:space="0" w:color="000000"/>
              <w:right w:val="single" w:sz="4" w:space="0" w:color="000000"/>
            </w:tcBorders>
          </w:tcPr>
          <w:p w14:paraId="4EC52092" w14:textId="77777777" w:rsidR="00425E2D" w:rsidRPr="00425E2D" w:rsidRDefault="00425E2D" w:rsidP="00425E2D">
            <w:pPr>
              <w:spacing w:line="259" w:lineRule="auto"/>
              <w:ind w:left="4"/>
            </w:pPr>
            <w:r w:rsidRPr="00425E2D">
              <w:rPr>
                <w:sz w:val="20"/>
              </w:rPr>
              <w:t xml:space="preserve">Acute lymphangitis of unspecified part of limb </w:t>
            </w:r>
          </w:p>
        </w:tc>
      </w:tr>
      <w:tr w:rsidR="00425E2D" w:rsidRPr="00425E2D" w14:paraId="17C20E3C" w14:textId="77777777" w:rsidTr="00425E2D">
        <w:trPr>
          <w:trHeight w:val="749"/>
        </w:trPr>
        <w:tc>
          <w:tcPr>
            <w:tcW w:w="1266" w:type="dxa"/>
            <w:vMerge/>
            <w:tcBorders>
              <w:top w:val="nil"/>
              <w:left w:val="single" w:sz="4" w:space="0" w:color="000000"/>
              <w:bottom w:val="nil"/>
              <w:right w:val="single" w:sz="4" w:space="0" w:color="000000"/>
            </w:tcBorders>
          </w:tcPr>
          <w:p w14:paraId="5FE25A81"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9B6E9D9"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935DB4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22A54DD" w14:textId="77777777" w:rsidR="00425E2D" w:rsidRPr="00425E2D" w:rsidRDefault="00425E2D" w:rsidP="00425E2D">
            <w:pPr>
              <w:spacing w:line="259" w:lineRule="auto"/>
              <w:ind w:left="4"/>
            </w:pPr>
            <w:r w:rsidRPr="00425E2D">
              <w:rPr>
                <w:sz w:val="20"/>
              </w:rPr>
              <w:t xml:space="preserve">L03.119 </w:t>
            </w:r>
          </w:p>
        </w:tc>
        <w:tc>
          <w:tcPr>
            <w:tcW w:w="3780" w:type="dxa"/>
            <w:tcBorders>
              <w:top w:val="single" w:sz="4" w:space="0" w:color="000000"/>
              <w:left w:val="single" w:sz="4" w:space="0" w:color="000000"/>
              <w:bottom w:val="single" w:sz="4" w:space="0" w:color="000000"/>
              <w:right w:val="single" w:sz="4" w:space="0" w:color="000000"/>
            </w:tcBorders>
          </w:tcPr>
          <w:p w14:paraId="1D0677DB" w14:textId="77777777" w:rsidR="00425E2D" w:rsidRPr="00425E2D" w:rsidRDefault="00425E2D" w:rsidP="00425E2D">
            <w:pPr>
              <w:spacing w:after="260" w:line="259" w:lineRule="auto"/>
              <w:ind w:left="4"/>
            </w:pPr>
            <w:r w:rsidRPr="00425E2D">
              <w:rPr>
                <w:color w:val="2C3E50"/>
                <w:sz w:val="20"/>
              </w:rPr>
              <w:t>Cellulitis of unspecified part of limb</w:t>
            </w:r>
            <w:r w:rsidRPr="00425E2D">
              <w:rPr>
                <w:sz w:val="20"/>
              </w:rPr>
              <w:t xml:space="preserve"> </w:t>
            </w:r>
          </w:p>
          <w:p w14:paraId="1C30D0AC" w14:textId="77777777" w:rsidR="00425E2D" w:rsidRPr="00425E2D" w:rsidRDefault="00425E2D" w:rsidP="00425E2D">
            <w:pPr>
              <w:spacing w:line="259" w:lineRule="auto"/>
              <w:ind w:left="4"/>
            </w:pPr>
            <w:r w:rsidRPr="00425E2D">
              <w:rPr>
                <w:sz w:val="20"/>
              </w:rPr>
              <w:t xml:space="preserve"> </w:t>
            </w:r>
          </w:p>
        </w:tc>
      </w:tr>
      <w:tr w:rsidR="00425E2D" w:rsidRPr="00425E2D" w14:paraId="456B6934" w14:textId="77777777" w:rsidTr="00425E2D">
        <w:trPr>
          <w:trHeight w:val="470"/>
        </w:trPr>
        <w:tc>
          <w:tcPr>
            <w:tcW w:w="1266" w:type="dxa"/>
            <w:vMerge/>
            <w:tcBorders>
              <w:top w:val="nil"/>
              <w:left w:val="single" w:sz="4" w:space="0" w:color="000000"/>
              <w:bottom w:val="nil"/>
              <w:right w:val="single" w:sz="4" w:space="0" w:color="000000"/>
            </w:tcBorders>
          </w:tcPr>
          <w:p w14:paraId="0AA8CCAC"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08C090CB" w14:textId="77777777" w:rsidR="00425E2D" w:rsidRPr="00425E2D" w:rsidRDefault="00425E2D" w:rsidP="00425E2D">
            <w:pPr>
              <w:spacing w:line="259" w:lineRule="auto"/>
              <w:ind w:left="1"/>
            </w:pPr>
            <w:r w:rsidRPr="00425E2D">
              <w:rPr>
                <w:sz w:val="20"/>
              </w:rPr>
              <w:t xml:space="preserve">682.7 </w:t>
            </w:r>
          </w:p>
        </w:tc>
        <w:tc>
          <w:tcPr>
            <w:tcW w:w="2969" w:type="dxa"/>
            <w:vMerge w:val="restart"/>
            <w:tcBorders>
              <w:top w:val="single" w:sz="4" w:space="0" w:color="000000"/>
              <w:left w:val="single" w:sz="4" w:space="0" w:color="000000"/>
              <w:bottom w:val="single" w:sz="4" w:space="0" w:color="000000"/>
              <w:right w:val="single" w:sz="4" w:space="0" w:color="000000"/>
            </w:tcBorders>
          </w:tcPr>
          <w:p w14:paraId="5E7F78F6" w14:textId="77777777" w:rsidR="00425E2D" w:rsidRPr="00425E2D" w:rsidRDefault="00425E2D" w:rsidP="00425E2D">
            <w:pPr>
              <w:spacing w:line="259" w:lineRule="auto"/>
              <w:ind w:left="1" w:hanging="1"/>
            </w:pPr>
            <w:r w:rsidRPr="00425E2D">
              <w:rPr>
                <w:sz w:val="20"/>
              </w:rPr>
              <w:t xml:space="preserve">Cellulitis and abscess of foot, except toes </w:t>
            </w:r>
          </w:p>
        </w:tc>
        <w:tc>
          <w:tcPr>
            <w:tcW w:w="900" w:type="dxa"/>
            <w:tcBorders>
              <w:top w:val="single" w:sz="4" w:space="0" w:color="000000"/>
              <w:left w:val="single" w:sz="4" w:space="0" w:color="000000"/>
              <w:bottom w:val="single" w:sz="4" w:space="0" w:color="000000"/>
              <w:right w:val="single" w:sz="4" w:space="0" w:color="000000"/>
            </w:tcBorders>
          </w:tcPr>
          <w:p w14:paraId="5B505E91" w14:textId="77777777" w:rsidR="00425E2D" w:rsidRPr="00425E2D" w:rsidRDefault="00425E2D" w:rsidP="00425E2D">
            <w:pPr>
              <w:spacing w:line="259" w:lineRule="auto"/>
              <w:ind w:left="4"/>
            </w:pPr>
            <w:r w:rsidRPr="00425E2D">
              <w:rPr>
                <w:sz w:val="20"/>
              </w:rPr>
              <w:t xml:space="preserve">L03.119 </w:t>
            </w:r>
          </w:p>
        </w:tc>
        <w:tc>
          <w:tcPr>
            <w:tcW w:w="3780" w:type="dxa"/>
            <w:tcBorders>
              <w:top w:val="single" w:sz="4" w:space="0" w:color="000000"/>
              <w:left w:val="single" w:sz="4" w:space="0" w:color="000000"/>
              <w:bottom w:val="single" w:sz="4" w:space="0" w:color="000000"/>
              <w:right w:val="single" w:sz="4" w:space="0" w:color="000000"/>
            </w:tcBorders>
          </w:tcPr>
          <w:p w14:paraId="3548BB6A" w14:textId="77777777" w:rsidR="00425E2D" w:rsidRPr="00425E2D" w:rsidRDefault="00425E2D" w:rsidP="00425E2D">
            <w:pPr>
              <w:spacing w:line="259" w:lineRule="auto"/>
              <w:ind w:left="4"/>
            </w:pPr>
            <w:r w:rsidRPr="00425E2D">
              <w:rPr>
                <w:color w:val="2C3E50"/>
                <w:sz w:val="20"/>
              </w:rPr>
              <w:t>Cellulitis of unspecified part of limb</w:t>
            </w:r>
            <w:r w:rsidRPr="00425E2D">
              <w:rPr>
                <w:sz w:val="20"/>
              </w:rPr>
              <w:t xml:space="preserve"> </w:t>
            </w:r>
          </w:p>
          <w:p w14:paraId="424AAA13" w14:textId="77777777" w:rsidR="00425E2D" w:rsidRPr="00425E2D" w:rsidRDefault="00425E2D" w:rsidP="00425E2D">
            <w:pPr>
              <w:spacing w:line="259" w:lineRule="auto"/>
              <w:ind w:left="4"/>
            </w:pPr>
            <w:r w:rsidRPr="00425E2D">
              <w:rPr>
                <w:sz w:val="20"/>
              </w:rPr>
              <w:t xml:space="preserve"> </w:t>
            </w:r>
          </w:p>
        </w:tc>
      </w:tr>
      <w:tr w:rsidR="00425E2D" w:rsidRPr="00425E2D" w14:paraId="5A595CD5" w14:textId="77777777" w:rsidTr="00425E2D">
        <w:trPr>
          <w:trHeight w:val="701"/>
        </w:trPr>
        <w:tc>
          <w:tcPr>
            <w:tcW w:w="1266" w:type="dxa"/>
            <w:vMerge/>
            <w:tcBorders>
              <w:top w:val="nil"/>
              <w:left w:val="single" w:sz="4" w:space="0" w:color="000000"/>
              <w:bottom w:val="nil"/>
              <w:right w:val="single" w:sz="4" w:space="0" w:color="000000"/>
            </w:tcBorders>
          </w:tcPr>
          <w:p w14:paraId="44AFC29D"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5C9C8E5"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92CB41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30580FD" w14:textId="77777777" w:rsidR="00425E2D" w:rsidRPr="00425E2D" w:rsidRDefault="00425E2D" w:rsidP="00425E2D">
            <w:pPr>
              <w:spacing w:line="259" w:lineRule="auto"/>
              <w:ind w:left="4"/>
            </w:pPr>
            <w:r w:rsidRPr="00425E2D">
              <w:rPr>
                <w:sz w:val="20"/>
              </w:rPr>
              <w:t xml:space="preserve">L03.129 </w:t>
            </w:r>
          </w:p>
        </w:tc>
        <w:tc>
          <w:tcPr>
            <w:tcW w:w="3780" w:type="dxa"/>
            <w:tcBorders>
              <w:top w:val="single" w:sz="4" w:space="0" w:color="000000"/>
              <w:left w:val="single" w:sz="4" w:space="0" w:color="000000"/>
              <w:bottom w:val="single" w:sz="4" w:space="0" w:color="000000"/>
              <w:right w:val="single" w:sz="4" w:space="0" w:color="000000"/>
            </w:tcBorders>
          </w:tcPr>
          <w:p w14:paraId="15325150" w14:textId="77777777" w:rsidR="00425E2D" w:rsidRPr="00425E2D" w:rsidRDefault="00425E2D" w:rsidP="00425E2D">
            <w:pPr>
              <w:ind w:left="4"/>
            </w:pPr>
            <w:r w:rsidRPr="00425E2D">
              <w:rPr>
                <w:color w:val="2C3E50"/>
                <w:sz w:val="20"/>
              </w:rPr>
              <w:t>Acute lymphangitis of unspecified part of limb</w:t>
            </w:r>
            <w:r w:rsidRPr="00425E2D">
              <w:rPr>
                <w:sz w:val="20"/>
              </w:rPr>
              <w:t xml:space="preserve"> </w:t>
            </w:r>
          </w:p>
          <w:p w14:paraId="46663704" w14:textId="77777777" w:rsidR="00425E2D" w:rsidRPr="00425E2D" w:rsidRDefault="00425E2D" w:rsidP="00425E2D">
            <w:pPr>
              <w:spacing w:line="259" w:lineRule="auto"/>
              <w:ind w:left="4"/>
            </w:pPr>
            <w:r w:rsidRPr="00425E2D">
              <w:rPr>
                <w:sz w:val="20"/>
              </w:rPr>
              <w:t xml:space="preserve"> </w:t>
            </w:r>
          </w:p>
        </w:tc>
      </w:tr>
      <w:tr w:rsidR="00425E2D" w:rsidRPr="00425E2D" w14:paraId="338AFB7A" w14:textId="77777777" w:rsidTr="00425E2D">
        <w:trPr>
          <w:trHeight w:val="468"/>
        </w:trPr>
        <w:tc>
          <w:tcPr>
            <w:tcW w:w="1266" w:type="dxa"/>
            <w:vMerge/>
            <w:tcBorders>
              <w:top w:val="nil"/>
              <w:left w:val="single" w:sz="4" w:space="0" w:color="000000"/>
              <w:bottom w:val="nil"/>
              <w:right w:val="single" w:sz="4" w:space="0" w:color="000000"/>
            </w:tcBorders>
          </w:tcPr>
          <w:p w14:paraId="314B430D"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2F58243D" w14:textId="77777777" w:rsidR="00425E2D" w:rsidRPr="00425E2D" w:rsidRDefault="00425E2D" w:rsidP="00425E2D">
            <w:pPr>
              <w:spacing w:line="259" w:lineRule="auto"/>
              <w:ind w:left="1"/>
            </w:pPr>
            <w:r w:rsidRPr="00425E2D">
              <w:rPr>
                <w:sz w:val="20"/>
              </w:rPr>
              <w:t xml:space="preserve">711.05 </w:t>
            </w:r>
          </w:p>
        </w:tc>
        <w:tc>
          <w:tcPr>
            <w:tcW w:w="2969" w:type="dxa"/>
            <w:vMerge w:val="restart"/>
            <w:tcBorders>
              <w:top w:val="single" w:sz="4" w:space="0" w:color="000000"/>
              <w:left w:val="single" w:sz="4" w:space="0" w:color="000000"/>
              <w:bottom w:val="single" w:sz="4" w:space="0" w:color="000000"/>
              <w:right w:val="single" w:sz="4" w:space="0" w:color="000000"/>
            </w:tcBorders>
          </w:tcPr>
          <w:p w14:paraId="6372FBD2" w14:textId="77777777" w:rsidR="00425E2D" w:rsidRPr="00425E2D" w:rsidRDefault="00425E2D" w:rsidP="00425E2D">
            <w:pPr>
              <w:spacing w:line="259" w:lineRule="auto"/>
              <w:ind w:left="1"/>
            </w:pPr>
            <w:r w:rsidRPr="00425E2D">
              <w:rPr>
                <w:sz w:val="20"/>
              </w:rPr>
              <w:t xml:space="preserve">Pyogenic arthritis, pelvic region and thigh </w:t>
            </w:r>
          </w:p>
        </w:tc>
        <w:tc>
          <w:tcPr>
            <w:tcW w:w="900" w:type="dxa"/>
            <w:tcBorders>
              <w:top w:val="single" w:sz="4" w:space="0" w:color="000000"/>
              <w:left w:val="single" w:sz="4" w:space="0" w:color="000000"/>
              <w:bottom w:val="single" w:sz="4" w:space="0" w:color="000000"/>
              <w:right w:val="single" w:sz="4" w:space="0" w:color="000000"/>
            </w:tcBorders>
          </w:tcPr>
          <w:p w14:paraId="4D3381F4" w14:textId="77777777" w:rsidR="00425E2D" w:rsidRPr="00425E2D" w:rsidRDefault="00425E2D" w:rsidP="00425E2D">
            <w:pPr>
              <w:spacing w:line="259" w:lineRule="auto"/>
              <w:ind w:left="4"/>
            </w:pPr>
            <w:r w:rsidRPr="00425E2D">
              <w:rPr>
                <w:sz w:val="20"/>
              </w:rPr>
              <w:t>M00.05</w:t>
            </w:r>
          </w:p>
          <w:p w14:paraId="4C0D3F3D"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333FD995" w14:textId="77777777" w:rsidR="00425E2D" w:rsidRPr="00425E2D" w:rsidRDefault="00425E2D" w:rsidP="00425E2D">
            <w:pPr>
              <w:spacing w:line="259" w:lineRule="auto"/>
              <w:ind w:left="4"/>
            </w:pPr>
            <w:r w:rsidRPr="00425E2D">
              <w:rPr>
                <w:sz w:val="20"/>
              </w:rPr>
              <w:t xml:space="preserve">Staphylococcal arthritis, unspecified ankle and foot </w:t>
            </w:r>
          </w:p>
        </w:tc>
      </w:tr>
      <w:tr w:rsidR="00425E2D" w:rsidRPr="00425E2D" w14:paraId="774D6183" w14:textId="77777777" w:rsidTr="00425E2D">
        <w:trPr>
          <w:trHeight w:val="470"/>
        </w:trPr>
        <w:tc>
          <w:tcPr>
            <w:tcW w:w="1266" w:type="dxa"/>
            <w:vMerge/>
            <w:tcBorders>
              <w:top w:val="nil"/>
              <w:left w:val="single" w:sz="4" w:space="0" w:color="000000"/>
              <w:bottom w:val="nil"/>
              <w:right w:val="single" w:sz="4" w:space="0" w:color="000000"/>
            </w:tcBorders>
          </w:tcPr>
          <w:p w14:paraId="75DE42B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AB19C86"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ACEB63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7324224" w14:textId="77777777" w:rsidR="00425E2D" w:rsidRPr="00425E2D" w:rsidRDefault="00425E2D" w:rsidP="00425E2D">
            <w:pPr>
              <w:spacing w:line="259" w:lineRule="auto"/>
              <w:ind w:left="4"/>
            </w:pPr>
            <w:r w:rsidRPr="00425E2D">
              <w:rPr>
                <w:sz w:val="20"/>
              </w:rPr>
              <w:t>M00.15</w:t>
            </w:r>
          </w:p>
          <w:p w14:paraId="4E201BD8"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40D91339" w14:textId="77777777" w:rsidR="00425E2D" w:rsidRPr="00425E2D" w:rsidRDefault="00425E2D" w:rsidP="00425E2D">
            <w:pPr>
              <w:spacing w:line="259" w:lineRule="auto"/>
              <w:ind w:left="4"/>
            </w:pPr>
            <w:r w:rsidRPr="00425E2D">
              <w:rPr>
                <w:color w:val="2C3E50"/>
                <w:sz w:val="20"/>
              </w:rPr>
              <w:t>Pneumococcal arthritis, unspecified hip</w:t>
            </w:r>
            <w:r w:rsidRPr="00425E2D">
              <w:rPr>
                <w:sz w:val="20"/>
              </w:rPr>
              <w:t xml:space="preserve"> </w:t>
            </w:r>
          </w:p>
          <w:p w14:paraId="62C33ECE" w14:textId="77777777" w:rsidR="00425E2D" w:rsidRPr="00425E2D" w:rsidRDefault="00425E2D" w:rsidP="00425E2D">
            <w:pPr>
              <w:spacing w:line="259" w:lineRule="auto"/>
              <w:ind w:left="4"/>
            </w:pPr>
            <w:r w:rsidRPr="00425E2D">
              <w:rPr>
                <w:sz w:val="20"/>
              </w:rPr>
              <w:t xml:space="preserve"> </w:t>
            </w:r>
          </w:p>
        </w:tc>
      </w:tr>
      <w:tr w:rsidR="00425E2D" w:rsidRPr="00425E2D" w14:paraId="470C3D6D" w14:textId="77777777" w:rsidTr="00425E2D">
        <w:trPr>
          <w:trHeight w:val="470"/>
        </w:trPr>
        <w:tc>
          <w:tcPr>
            <w:tcW w:w="1266" w:type="dxa"/>
            <w:vMerge/>
            <w:tcBorders>
              <w:top w:val="nil"/>
              <w:left w:val="single" w:sz="4" w:space="0" w:color="000000"/>
              <w:bottom w:val="nil"/>
              <w:right w:val="single" w:sz="4" w:space="0" w:color="000000"/>
            </w:tcBorders>
          </w:tcPr>
          <w:p w14:paraId="6EA2E86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AB9D2F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5DE2B3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72C915A" w14:textId="77777777" w:rsidR="00425E2D" w:rsidRPr="00425E2D" w:rsidRDefault="00425E2D" w:rsidP="00425E2D">
            <w:pPr>
              <w:spacing w:line="259" w:lineRule="auto"/>
              <w:ind w:left="4"/>
            </w:pPr>
            <w:r w:rsidRPr="00425E2D">
              <w:rPr>
                <w:sz w:val="20"/>
              </w:rPr>
              <w:t>M00.25</w:t>
            </w:r>
          </w:p>
          <w:p w14:paraId="03D128A1"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0A105094" w14:textId="77777777" w:rsidR="00425E2D" w:rsidRPr="00425E2D" w:rsidRDefault="00425E2D" w:rsidP="00425E2D">
            <w:pPr>
              <w:spacing w:line="259" w:lineRule="auto"/>
              <w:ind w:left="4"/>
            </w:pPr>
            <w:r w:rsidRPr="00425E2D">
              <w:rPr>
                <w:color w:val="2C3E50"/>
                <w:sz w:val="20"/>
              </w:rPr>
              <w:t>Other streptococcal arthritis, unspecified hip</w:t>
            </w:r>
            <w:r w:rsidRPr="00425E2D">
              <w:rPr>
                <w:sz w:val="20"/>
              </w:rPr>
              <w:t xml:space="preserve"> </w:t>
            </w:r>
          </w:p>
          <w:p w14:paraId="2EEFF810" w14:textId="77777777" w:rsidR="00425E2D" w:rsidRPr="00425E2D" w:rsidRDefault="00425E2D" w:rsidP="00425E2D">
            <w:pPr>
              <w:spacing w:line="259" w:lineRule="auto"/>
              <w:ind w:left="4"/>
            </w:pPr>
            <w:r w:rsidRPr="00425E2D">
              <w:rPr>
                <w:sz w:val="20"/>
              </w:rPr>
              <w:t xml:space="preserve"> </w:t>
            </w:r>
          </w:p>
        </w:tc>
      </w:tr>
      <w:tr w:rsidR="00425E2D" w:rsidRPr="00425E2D" w14:paraId="5B62594E" w14:textId="77777777" w:rsidTr="00425E2D">
        <w:trPr>
          <w:trHeight w:val="701"/>
        </w:trPr>
        <w:tc>
          <w:tcPr>
            <w:tcW w:w="1266" w:type="dxa"/>
            <w:vMerge/>
            <w:tcBorders>
              <w:top w:val="nil"/>
              <w:left w:val="single" w:sz="4" w:space="0" w:color="000000"/>
              <w:bottom w:val="single" w:sz="4" w:space="0" w:color="000000"/>
              <w:right w:val="single" w:sz="4" w:space="0" w:color="000000"/>
            </w:tcBorders>
          </w:tcPr>
          <w:p w14:paraId="3B9D609B"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F8FE444"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E34C2E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9259BE3" w14:textId="77777777" w:rsidR="00425E2D" w:rsidRPr="00425E2D" w:rsidRDefault="00425E2D" w:rsidP="00425E2D">
            <w:pPr>
              <w:spacing w:line="259" w:lineRule="auto"/>
              <w:ind w:left="4"/>
            </w:pPr>
            <w:r w:rsidRPr="00425E2D">
              <w:rPr>
                <w:sz w:val="20"/>
              </w:rPr>
              <w:t>M00.85</w:t>
            </w:r>
          </w:p>
          <w:p w14:paraId="32DA456F"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7AA67170" w14:textId="77777777" w:rsidR="00425E2D" w:rsidRPr="00425E2D" w:rsidRDefault="00425E2D" w:rsidP="00425E2D">
            <w:pPr>
              <w:ind w:left="4"/>
            </w:pPr>
            <w:r w:rsidRPr="00425E2D">
              <w:rPr>
                <w:color w:val="2C3E50"/>
                <w:sz w:val="20"/>
              </w:rPr>
              <w:t>Arthritis due to other bacteria, unspecified hip</w:t>
            </w:r>
            <w:r w:rsidRPr="00425E2D">
              <w:rPr>
                <w:sz w:val="20"/>
              </w:rPr>
              <w:t xml:space="preserve"> </w:t>
            </w:r>
          </w:p>
          <w:p w14:paraId="5E5AC5C7" w14:textId="77777777" w:rsidR="00425E2D" w:rsidRPr="00425E2D" w:rsidRDefault="00425E2D" w:rsidP="00425E2D">
            <w:pPr>
              <w:spacing w:line="259" w:lineRule="auto"/>
              <w:ind w:left="4"/>
            </w:pPr>
            <w:r w:rsidRPr="00425E2D">
              <w:rPr>
                <w:sz w:val="20"/>
              </w:rPr>
              <w:t xml:space="preserve"> </w:t>
            </w:r>
          </w:p>
        </w:tc>
      </w:tr>
    </w:tbl>
    <w:p w14:paraId="6708E265" w14:textId="77777777" w:rsidR="00425E2D" w:rsidRPr="00425E2D" w:rsidRDefault="00425E2D" w:rsidP="00425E2D">
      <w:pPr>
        <w:spacing w:line="259" w:lineRule="auto"/>
        <w:ind w:left="-1800" w:right="11335"/>
      </w:pPr>
    </w:p>
    <w:tbl>
      <w:tblPr>
        <w:tblStyle w:val="TableGrid0"/>
        <w:tblW w:w="9815" w:type="dxa"/>
        <w:tblInd w:w="85" w:type="dxa"/>
        <w:tblCellMar>
          <w:top w:w="52" w:type="dxa"/>
          <w:left w:w="104" w:type="dxa"/>
          <w:bottom w:w="5" w:type="dxa"/>
          <w:right w:w="76" w:type="dxa"/>
        </w:tblCellMar>
        <w:tblLook w:val="04A0" w:firstRow="1" w:lastRow="0" w:firstColumn="1" w:lastColumn="0" w:noHBand="0" w:noVBand="1"/>
      </w:tblPr>
      <w:tblGrid>
        <w:gridCol w:w="881"/>
        <w:gridCol w:w="1499"/>
        <w:gridCol w:w="2659"/>
        <w:gridCol w:w="1577"/>
        <w:gridCol w:w="3199"/>
      </w:tblGrid>
      <w:tr w:rsidR="00425E2D" w:rsidRPr="00425E2D" w14:paraId="45933E09"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5AE22D75"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31F6C981" w14:textId="77777777" w:rsidR="00425E2D" w:rsidRPr="00425E2D" w:rsidRDefault="00425E2D" w:rsidP="00425E2D">
            <w:pPr>
              <w:spacing w:line="259" w:lineRule="auto"/>
              <w:ind w:left="1"/>
            </w:pPr>
            <w:r w:rsidRPr="00425E2D">
              <w:rPr>
                <w:sz w:val="20"/>
              </w:rPr>
              <w:t xml:space="preserve">711.06 </w:t>
            </w:r>
          </w:p>
        </w:tc>
        <w:tc>
          <w:tcPr>
            <w:tcW w:w="2969" w:type="dxa"/>
            <w:vMerge w:val="restart"/>
            <w:tcBorders>
              <w:top w:val="single" w:sz="4" w:space="0" w:color="000000"/>
              <w:left w:val="single" w:sz="4" w:space="0" w:color="000000"/>
              <w:bottom w:val="single" w:sz="4" w:space="0" w:color="000000"/>
              <w:right w:val="single" w:sz="4" w:space="0" w:color="000000"/>
            </w:tcBorders>
          </w:tcPr>
          <w:p w14:paraId="639D3832" w14:textId="77777777" w:rsidR="00425E2D" w:rsidRPr="00425E2D" w:rsidRDefault="00425E2D" w:rsidP="00425E2D">
            <w:pPr>
              <w:spacing w:line="259" w:lineRule="auto"/>
              <w:ind w:left="1"/>
            </w:pPr>
            <w:r w:rsidRPr="00425E2D">
              <w:rPr>
                <w:sz w:val="20"/>
              </w:rPr>
              <w:t xml:space="preserve">Pyogenic arthritis, lower leg </w:t>
            </w:r>
          </w:p>
          <w:p w14:paraId="2181CA4E"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B3ADAA5" w14:textId="77777777" w:rsidR="00425E2D" w:rsidRPr="00425E2D" w:rsidRDefault="00425E2D" w:rsidP="00425E2D">
            <w:pPr>
              <w:spacing w:line="259" w:lineRule="auto"/>
              <w:ind w:left="4"/>
            </w:pPr>
            <w:r w:rsidRPr="00425E2D">
              <w:rPr>
                <w:sz w:val="20"/>
              </w:rPr>
              <w:t>M00.06</w:t>
            </w:r>
          </w:p>
          <w:p w14:paraId="6BE2AA48"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71AB6ACA" w14:textId="77777777" w:rsidR="00425E2D" w:rsidRPr="00425E2D" w:rsidRDefault="00425E2D" w:rsidP="00425E2D">
            <w:pPr>
              <w:spacing w:line="259" w:lineRule="auto"/>
              <w:ind w:left="4"/>
            </w:pPr>
            <w:r w:rsidRPr="00425E2D">
              <w:rPr>
                <w:sz w:val="20"/>
              </w:rPr>
              <w:t xml:space="preserve">Pneumococcal arthritis, unspecified hip </w:t>
            </w:r>
          </w:p>
          <w:p w14:paraId="582CB11B" w14:textId="77777777" w:rsidR="00425E2D" w:rsidRPr="00425E2D" w:rsidRDefault="00425E2D" w:rsidP="00425E2D">
            <w:pPr>
              <w:spacing w:line="259" w:lineRule="auto"/>
              <w:ind w:left="4"/>
            </w:pPr>
            <w:r w:rsidRPr="00425E2D">
              <w:rPr>
                <w:sz w:val="20"/>
              </w:rPr>
              <w:t xml:space="preserve"> </w:t>
            </w:r>
          </w:p>
        </w:tc>
      </w:tr>
      <w:tr w:rsidR="00425E2D" w:rsidRPr="00425E2D" w14:paraId="0F3AFFF7" w14:textId="77777777" w:rsidTr="00425E2D">
        <w:trPr>
          <w:trHeight w:val="470"/>
        </w:trPr>
        <w:tc>
          <w:tcPr>
            <w:tcW w:w="1266" w:type="dxa"/>
            <w:vMerge/>
            <w:tcBorders>
              <w:top w:val="nil"/>
              <w:left w:val="single" w:sz="4" w:space="0" w:color="000000"/>
              <w:bottom w:val="nil"/>
              <w:right w:val="single" w:sz="4" w:space="0" w:color="000000"/>
            </w:tcBorders>
          </w:tcPr>
          <w:p w14:paraId="3CBFC85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474BE98"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DC087AA"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E21524F" w14:textId="77777777" w:rsidR="00425E2D" w:rsidRPr="00425E2D" w:rsidRDefault="00425E2D" w:rsidP="00425E2D">
            <w:pPr>
              <w:spacing w:line="259" w:lineRule="auto"/>
              <w:ind w:left="4"/>
            </w:pPr>
            <w:r w:rsidRPr="00425E2D">
              <w:rPr>
                <w:sz w:val="20"/>
              </w:rPr>
              <w:t>M00.16</w:t>
            </w:r>
          </w:p>
          <w:p w14:paraId="6F5F7A76"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3CE9F1EF" w14:textId="77777777" w:rsidR="00425E2D" w:rsidRPr="00425E2D" w:rsidRDefault="00425E2D" w:rsidP="00425E2D">
            <w:pPr>
              <w:spacing w:line="259" w:lineRule="auto"/>
              <w:ind w:left="4"/>
            </w:pPr>
            <w:r w:rsidRPr="00425E2D">
              <w:rPr>
                <w:color w:val="2C3E50"/>
                <w:sz w:val="20"/>
              </w:rPr>
              <w:t>Pneumococcal arthritis, unspecified knee</w:t>
            </w:r>
            <w:r w:rsidRPr="00425E2D">
              <w:rPr>
                <w:sz w:val="20"/>
              </w:rPr>
              <w:t xml:space="preserve"> </w:t>
            </w:r>
          </w:p>
          <w:p w14:paraId="75F33B68" w14:textId="77777777" w:rsidR="00425E2D" w:rsidRPr="00425E2D" w:rsidRDefault="00425E2D" w:rsidP="00425E2D">
            <w:pPr>
              <w:spacing w:line="259" w:lineRule="auto"/>
              <w:ind w:left="4"/>
            </w:pPr>
            <w:r w:rsidRPr="00425E2D">
              <w:rPr>
                <w:sz w:val="20"/>
              </w:rPr>
              <w:t xml:space="preserve"> </w:t>
            </w:r>
          </w:p>
        </w:tc>
      </w:tr>
      <w:tr w:rsidR="00425E2D" w:rsidRPr="00425E2D" w14:paraId="2DA96275" w14:textId="77777777" w:rsidTr="00425E2D">
        <w:trPr>
          <w:trHeight w:val="701"/>
        </w:trPr>
        <w:tc>
          <w:tcPr>
            <w:tcW w:w="1266" w:type="dxa"/>
            <w:vMerge/>
            <w:tcBorders>
              <w:top w:val="nil"/>
              <w:left w:val="single" w:sz="4" w:space="0" w:color="000000"/>
              <w:bottom w:val="nil"/>
              <w:right w:val="single" w:sz="4" w:space="0" w:color="000000"/>
            </w:tcBorders>
          </w:tcPr>
          <w:p w14:paraId="657A71E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56FCC1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CF436F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FEC66B5" w14:textId="77777777" w:rsidR="00425E2D" w:rsidRPr="00425E2D" w:rsidRDefault="00425E2D" w:rsidP="00425E2D">
            <w:pPr>
              <w:spacing w:line="259" w:lineRule="auto"/>
              <w:ind w:left="4"/>
            </w:pPr>
            <w:r w:rsidRPr="00425E2D">
              <w:rPr>
                <w:sz w:val="20"/>
              </w:rPr>
              <w:t>M00.26</w:t>
            </w:r>
          </w:p>
          <w:p w14:paraId="3B2D1F92"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4D20FA81" w14:textId="77777777" w:rsidR="00425E2D" w:rsidRPr="00425E2D" w:rsidRDefault="00425E2D" w:rsidP="00425E2D">
            <w:pPr>
              <w:ind w:left="4"/>
            </w:pPr>
            <w:r w:rsidRPr="00425E2D">
              <w:rPr>
                <w:color w:val="2C3E50"/>
                <w:sz w:val="20"/>
              </w:rPr>
              <w:t>Other streptococcal arthritis, unspecified knee</w:t>
            </w:r>
            <w:r w:rsidRPr="00425E2D">
              <w:rPr>
                <w:sz w:val="20"/>
              </w:rPr>
              <w:t xml:space="preserve"> </w:t>
            </w:r>
          </w:p>
          <w:p w14:paraId="0537183C" w14:textId="77777777" w:rsidR="00425E2D" w:rsidRPr="00425E2D" w:rsidRDefault="00425E2D" w:rsidP="00425E2D">
            <w:pPr>
              <w:spacing w:line="259" w:lineRule="auto"/>
              <w:ind w:left="4"/>
            </w:pPr>
            <w:r w:rsidRPr="00425E2D">
              <w:rPr>
                <w:sz w:val="20"/>
              </w:rPr>
              <w:t xml:space="preserve"> </w:t>
            </w:r>
          </w:p>
        </w:tc>
      </w:tr>
      <w:tr w:rsidR="00425E2D" w:rsidRPr="00425E2D" w14:paraId="0AA6817F" w14:textId="77777777" w:rsidTr="00425E2D">
        <w:trPr>
          <w:trHeight w:val="698"/>
        </w:trPr>
        <w:tc>
          <w:tcPr>
            <w:tcW w:w="1266" w:type="dxa"/>
            <w:vMerge/>
            <w:tcBorders>
              <w:top w:val="nil"/>
              <w:left w:val="single" w:sz="4" w:space="0" w:color="000000"/>
              <w:bottom w:val="nil"/>
              <w:right w:val="single" w:sz="4" w:space="0" w:color="000000"/>
            </w:tcBorders>
          </w:tcPr>
          <w:p w14:paraId="5632DFDF"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8C33EC8"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54C778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191DC59" w14:textId="77777777" w:rsidR="00425E2D" w:rsidRPr="00425E2D" w:rsidRDefault="00425E2D" w:rsidP="00425E2D">
            <w:pPr>
              <w:spacing w:line="259" w:lineRule="auto"/>
              <w:ind w:left="4"/>
            </w:pPr>
            <w:r w:rsidRPr="00425E2D">
              <w:rPr>
                <w:sz w:val="20"/>
              </w:rPr>
              <w:t>M00.86</w:t>
            </w:r>
          </w:p>
          <w:p w14:paraId="23BEEA45"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6E2E2BC9" w14:textId="77777777" w:rsidR="00425E2D" w:rsidRPr="00425E2D" w:rsidRDefault="00425E2D" w:rsidP="00425E2D">
            <w:pPr>
              <w:spacing w:after="2" w:line="238" w:lineRule="auto"/>
              <w:ind w:left="4"/>
            </w:pPr>
            <w:r w:rsidRPr="00425E2D">
              <w:rPr>
                <w:color w:val="2C3E50"/>
                <w:sz w:val="20"/>
              </w:rPr>
              <w:t>Arthritis due to other bacteria, unspecified knee</w:t>
            </w:r>
            <w:r w:rsidRPr="00425E2D">
              <w:rPr>
                <w:sz w:val="20"/>
              </w:rPr>
              <w:t xml:space="preserve"> </w:t>
            </w:r>
          </w:p>
          <w:p w14:paraId="7C52AC3C" w14:textId="77777777" w:rsidR="00425E2D" w:rsidRPr="00425E2D" w:rsidRDefault="00425E2D" w:rsidP="00425E2D">
            <w:pPr>
              <w:spacing w:line="259" w:lineRule="auto"/>
              <w:ind w:left="4"/>
            </w:pPr>
            <w:r w:rsidRPr="00425E2D">
              <w:rPr>
                <w:sz w:val="20"/>
              </w:rPr>
              <w:t xml:space="preserve"> </w:t>
            </w:r>
          </w:p>
        </w:tc>
      </w:tr>
      <w:tr w:rsidR="00425E2D" w:rsidRPr="00425E2D" w14:paraId="5106EF21" w14:textId="77777777" w:rsidTr="00425E2D">
        <w:trPr>
          <w:trHeight w:val="701"/>
        </w:trPr>
        <w:tc>
          <w:tcPr>
            <w:tcW w:w="1266" w:type="dxa"/>
            <w:vMerge/>
            <w:tcBorders>
              <w:top w:val="nil"/>
              <w:left w:val="single" w:sz="4" w:space="0" w:color="000000"/>
              <w:bottom w:val="nil"/>
              <w:right w:val="single" w:sz="4" w:space="0" w:color="000000"/>
            </w:tcBorders>
          </w:tcPr>
          <w:p w14:paraId="30C296D1"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342093D0" w14:textId="77777777" w:rsidR="00425E2D" w:rsidRPr="00425E2D" w:rsidRDefault="00425E2D" w:rsidP="00425E2D">
            <w:pPr>
              <w:spacing w:line="259" w:lineRule="auto"/>
              <w:ind w:left="1"/>
            </w:pPr>
            <w:r w:rsidRPr="00425E2D">
              <w:rPr>
                <w:sz w:val="20"/>
              </w:rPr>
              <w:t xml:space="preserve">711.07 </w:t>
            </w:r>
          </w:p>
        </w:tc>
        <w:tc>
          <w:tcPr>
            <w:tcW w:w="2969" w:type="dxa"/>
            <w:vMerge w:val="restart"/>
            <w:tcBorders>
              <w:top w:val="single" w:sz="4" w:space="0" w:color="000000"/>
              <w:left w:val="single" w:sz="4" w:space="0" w:color="000000"/>
              <w:bottom w:val="single" w:sz="4" w:space="0" w:color="000000"/>
              <w:right w:val="single" w:sz="4" w:space="0" w:color="000000"/>
            </w:tcBorders>
          </w:tcPr>
          <w:p w14:paraId="60D35BC4" w14:textId="77777777" w:rsidR="00425E2D" w:rsidRPr="00425E2D" w:rsidRDefault="00425E2D" w:rsidP="00425E2D">
            <w:pPr>
              <w:spacing w:line="259" w:lineRule="auto"/>
              <w:ind w:left="1"/>
            </w:pPr>
            <w:r w:rsidRPr="00425E2D">
              <w:rPr>
                <w:sz w:val="20"/>
              </w:rPr>
              <w:t xml:space="preserve">Pyogenic arthritis, ankle and foot </w:t>
            </w:r>
          </w:p>
        </w:tc>
        <w:tc>
          <w:tcPr>
            <w:tcW w:w="900" w:type="dxa"/>
            <w:tcBorders>
              <w:top w:val="single" w:sz="4" w:space="0" w:color="000000"/>
              <w:left w:val="single" w:sz="4" w:space="0" w:color="000000"/>
              <w:bottom w:val="single" w:sz="4" w:space="0" w:color="000000"/>
              <w:right w:val="single" w:sz="4" w:space="0" w:color="000000"/>
            </w:tcBorders>
          </w:tcPr>
          <w:p w14:paraId="277459CD" w14:textId="77777777" w:rsidR="00425E2D" w:rsidRPr="00425E2D" w:rsidRDefault="00425E2D" w:rsidP="00425E2D">
            <w:pPr>
              <w:spacing w:line="259" w:lineRule="auto"/>
              <w:ind w:left="2"/>
            </w:pPr>
            <w:r w:rsidRPr="00425E2D">
              <w:rPr>
                <w:sz w:val="20"/>
              </w:rPr>
              <w:t>M00.07</w:t>
            </w:r>
          </w:p>
          <w:p w14:paraId="35A5E105" w14:textId="77777777" w:rsidR="00425E2D" w:rsidRPr="00425E2D" w:rsidRDefault="00425E2D" w:rsidP="00425E2D">
            <w:pPr>
              <w:spacing w:line="259" w:lineRule="auto"/>
              <w:ind w:left="4"/>
            </w:pPr>
            <w:r w:rsidRPr="00425E2D">
              <w:rPr>
                <w:sz w:val="20"/>
              </w:rPr>
              <w:t xml:space="preserve">09 </w:t>
            </w:r>
          </w:p>
        </w:tc>
        <w:tc>
          <w:tcPr>
            <w:tcW w:w="3780" w:type="dxa"/>
            <w:tcBorders>
              <w:top w:val="single" w:sz="4" w:space="0" w:color="000000"/>
              <w:left w:val="single" w:sz="4" w:space="0" w:color="000000"/>
              <w:bottom w:val="single" w:sz="4" w:space="0" w:color="000000"/>
              <w:right w:val="single" w:sz="4" w:space="0" w:color="000000"/>
            </w:tcBorders>
          </w:tcPr>
          <w:p w14:paraId="37B64499" w14:textId="77777777" w:rsidR="00425E2D" w:rsidRPr="00425E2D" w:rsidRDefault="00425E2D" w:rsidP="00425E2D">
            <w:pPr>
              <w:ind w:left="4"/>
            </w:pPr>
            <w:r w:rsidRPr="00425E2D">
              <w:rPr>
                <w:color w:val="2C3E50"/>
                <w:sz w:val="20"/>
              </w:rPr>
              <w:t>Staphylococcal arthritis, unspecified ankle and foot</w:t>
            </w:r>
            <w:r w:rsidRPr="00425E2D">
              <w:rPr>
                <w:sz w:val="20"/>
              </w:rPr>
              <w:t xml:space="preserve"> </w:t>
            </w:r>
          </w:p>
          <w:p w14:paraId="66727BDE" w14:textId="77777777" w:rsidR="00425E2D" w:rsidRPr="00425E2D" w:rsidRDefault="00425E2D" w:rsidP="00425E2D">
            <w:pPr>
              <w:spacing w:line="259" w:lineRule="auto"/>
              <w:ind w:left="4"/>
            </w:pPr>
            <w:r w:rsidRPr="00425E2D">
              <w:rPr>
                <w:sz w:val="20"/>
              </w:rPr>
              <w:t xml:space="preserve"> </w:t>
            </w:r>
          </w:p>
        </w:tc>
      </w:tr>
      <w:tr w:rsidR="00425E2D" w:rsidRPr="00425E2D" w14:paraId="6F178343" w14:textId="77777777" w:rsidTr="00425E2D">
        <w:trPr>
          <w:trHeight w:val="701"/>
        </w:trPr>
        <w:tc>
          <w:tcPr>
            <w:tcW w:w="1266" w:type="dxa"/>
            <w:vMerge/>
            <w:tcBorders>
              <w:top w:val="nil"/>
              <w:left w:val="single" w:sz="4" w:space="0" w:color="000000"/>
              <w:bottom w:val="nil"/>
              <w:right w:val="single" w:sz="4" w:space="0" w:color="000000"/>
            </w:tcBorders>
          </w:tcPr>
          <w:p w14:paraId="1210AC0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4A3E5E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EB8921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9C9196D" w14:textId="77777777" w:rsidR="00425E2D" w:rsidRPr="00425E2D" w:rsidRDefault="00425E2D" w:rsidP="00425E2D">
            <w:pPr>
              <w:spacing w:line="259" w:lineRule="auto"/>
              <w:ind w:left="4"/>
            </w:pPr>
            <w:r w:rsidRPr="00425E2D">
              <w:rPr>
                <w:sz w:val="20"/>
              </w:rPr>
              <w:t>M00.17</w:t>
            </w:r>
          </w:p>
          <w:p w14:paraId="42E156B8"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59C8AECD" w14:textId="77777777" w:rsidR="00425E2D" w:rsidRPr="00425E2D" w:rsidRDefault="00425E2D" w:rsidP="00425E2D">
            <w:pPr>
              <w:ind w:left="4"/>
            </w:pPr>
            <w:r w:rsidRPr="00425E2D">
              <w:rPr>
                <w:color w:val="2C3E50"/>
                <w:sz w:val="20"/>
              </w:rPr>
              <w:t>Pneumococcal arthritis, unspecified ankle and foot</w:t>
            </w:r>
            <w:r w:rsidRPr="00425E2D">
              <w:rPr>
                <w:sz w:val="20"/>
              </w:rPr>
              <w:t xml:space="preserve"> </w:t>
            </w:r>
          </w:p>
          <w:p w14:paraId="02E6E623" w14:textId="77777777" w:rsidR="00425E2D" w:rsidRPr="00425E2D" w:rsidRDefault="00425E2D" w:rsidP="00425E2D">
            <w:pPr>
              <w:spacing w:line="259" w:lineRule="auto"/>
              <w:ind w:left="4"/>
            </w:pPr>
            <w:r w:rsidRPr="00425E2D">
              <w:rPr>
                <w:sz w:val="20"/>
              </w:rPr>
              <w:t xml:space="preserve"> </w:t>
            </w:r>
          </w:p>
        </w:tc>
      </w:tr>
      <w:tr w:rsidR="00425E2D" w:rsidRPr="00425E2D" w14:paraId="692E3B59" w14:textId="77777777" w:rsidTr="00425E2D">
        <w:trPr>
          <w:trHeight w:val="698"/>
        </w:trPr>
        <w:tc>
          <w:tcPr>
            <w:tcW w:w="1266" w:type="dxa"/>
            <w:vMerge/>
            <w:tcBorders>
              <w:top w:val="nil"/>
              <w:left w:val="single" w:sz="4" w:space="0" w:color="000000"/>
              <w:bottom w:val="nil"/>
              <w:right w:val="single" w:sz="4" w:space="0" w:color="000000"/>
            </w:tcBorders>
          </w:tcPr>
          <w:p w14:paraId="7413842B"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BC26CD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CD7553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BEE0822" w14:textId="77777777" w:rsidR="00425E2D" w:rsidRPr="00425E2D" w:rsidRDefault="00425E2D" w:rsidP="00425E2D">
            <w:pPr>
              <w:spacing w:line="259" w:lineRule="auto"/>
              <w:ind w:left="4"/>
            </w:pPr>
            <w:r w:rsidRPr="00425E2D">
              <w:rPr>
                <w:sz w:val="20"/>
              </w:rPr>
              <w:t>M00.27</w:t>
            </w:r>
          </w:p>
          <w:p w14:paraId="05BAEDAD"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6F3CB9D8" w14:textId="77777777" w:rsidR="00425E2D" w:rsidRPr="00425E2D" w:rsidRDefault="00425E2D" w:rsidP="00425E2D">
            <w:pPr>
              <w:ind w:left="4"/>
            </w:pPr>
            <w:r w:rsidRPr="00425E2D">
              <w:rPr>
                <w:color w:val="2C3E50"/>
                <w:sz w:val="20"/>
              </w:rPr>
              <w:t>Other streptococcal arthritis, unspecified ankle and foot</w:t>
            </w:r>
            <w:r w:rsidRPr="00425E2D">
              <w:rPr>
                <w:sz w:val="20"/>
              </w:rPr>
              <w:t xml:space="preserve"> </w:t>
            </w:r>
          </w:p>
          <w:p w14:paraId="07B295EC" w14:textId="77777777" w:rsidR="00425E2D" w:rsidRPr="00425E2D" w:rsidRDefault="00425E2D" w:rsidP="00425E2D">
            <w:pPr>
              <w:spacing w:line="259" w:lineRule="auto"/>
              <w:ind w:left="4"/>
            </w:pPr>
            <w:r w:rsidRPr="00425E2D">
              <w:rPr>
                <w:sz w:val="20"/>
              </w:rPr>
              <w:t xml:space="preserve"> </w:t>
            </w:r>
          </w:p>
        </w:tc>
      </w:tr>
      <w:tr w:rsidR="00425E2D" w:rsidRPr="00425E2D" w14:paraId="2CCDC763" w14:textId="77777777" w:rsidTr="00425E2D">
        <w:trPr>
          <w:trHeight w:val="701"/>
        </w:trPr>
        <w:tc>
          <w:tcPr>
            <w:tcW w:w="1266" w:type="dxa"/>
            <w:vMerge/>
            <w:tcBorders>
              <w:top w:val="nil"/>
              <w:left w:val="single" w:sz="4" w:space="0" w:color="000000"/>
              <w:bottom w:val="nil"/>
              <w:right w:val="single" w:sz="4" w:space="0" w:color="000000"/>
            </w:tcBorders>
          </w:tcPr>
          <w:p w14:paraId="2DA7C383"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8044DF0"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82E9F6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FA5A9CD" w14:textId="77777777" w:rsidR="00425E2D" w:rsidRPr="00425E2D" w:rsidRDefault="00425E2D" w:rsidP="00425E2D">
            <w:pPr>
              <w:spacing w:line="259" w:lineRule="auto"/>
              <w:ind w:left="4"/>
            </w:pPr>
            <w:r w:rsidRPr="00425E2D">
              <w:rPr>
                <w:sz w:val="20"/>
              </w:rPr>
              <w:t>M00.87</w:t>
            </w:r>
          </w:p>
          <w:p w14:paraId="016FFBA9"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4016423C" w14:textId="77777777" w:rsidR="00425E2D" w:rsidRPr="00425E2D" w:rsidRDefault="00425E2D" w:rsidP="00425E2D">
            <w:pPr>
              <w:ind w:left="4"/>
            </w:pPr>
            <w:r w:rsidRPr="00425E2D">
              <w:rPr>
                <w:color w:val="2C3E50"/>
                <w:sz w:val="20"/>
              </w:rPr>
              <w:t>Arthritis due to other bacteria, unspecified ankle and foot</w:t>
            </w:r>
            <w:r w:rsidRPr="00425E2D">
              <w:rPr>
                <w:sz w:val="20"/>
              </w:rPr>
              <w:t xml:space="preserve"> </w:t>
            </w:r>
          </w:p>
          <w:p w14:paraId="30F7C859" w14:textId="77777777" w:rsidR="00425E2D" w:rsidRPr="00425E2D" w:rsidRDefault="00425E2D" w:rsidP="00425E2D">
            <w:pPr>
              <w:spacing w:line="259" w:lineRule="auto"/>
              <w:ind w:left="4"/>
            </w:pPr>
            <w:r w:rsidRPr="00425E2D">
              <w:rPr>
                <w:sz w:val="20"/>
              </w:rPr>
              <w:t xml:space="preserve"> </w:t>
            </w:r>
          </w:p>
        </w:tc>
      </w:tr>
      <w:tr w:rsidR="00425E2D" w:rsidRPr="00425E2D" w14:paraId="2A947255" w14:textId="77777777" w:rsidTr="00425E2D">
        <w:trPr>
          <w:trHeight w:val="698"/>
        </w:trPr>
        <w:tc>
          <w:tcPr>
            <w:tcW w:w="1266" w:type="dxa"/>
            <w:vMerge/>
            <w:tcBorders>
              <w:top w:val="nil"/>
              <w:left w:val="single" w:sz="4" w:space="0" w:color="000000"/>
              <w:bottom w:val="nil"/>
              <w:right w:val="single" w:sz="4" w:space="0" w:color="000000"/>
            </w:tcBorders>
          </w:tcPr>
          <w:p w14:paraId="6D66FE9F"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23431BEA" w14:textId="77777777" w:rsidR="00425E2D" w:rsidRPr="00425E2D" w:rsidRDefault="00425E2D" w:rsidP="00425E2D">
            <w:pPr>
              <w:spacing w:line="259" w:lineRule="auto"/>
              <w:ind w:left="1"/>
            </w:pPr>
            <w:r w:rsidRPr="00425E2D">
              <w:rPr>
                <w:sz w:val="20"/>
              </w:rPr>
              <w:t xml:space="preserve">730.05 </w:t>
            </w:r>
          </w:p>
        </w:tc>
        <w:tc>
          <w:tcPr>
            <w:tcW w:w="2969" w:type="dxa"/>
            <w:vMerge w:val="restart"/>
            <w:tcBorders>
              <w:top w:val="single" w:sz="4" w:space="0" w:color="000000"/>
              <w:left w:val="single" w:sz="4" w:space="0" w:color="000000"/>
              <w:bottom w:val="single" w:sz="4" w:space="0" w:color="000000"/>
              <w:right w:val="single" w:sz="4" w:space="0" w:color="000000"/>
            </w:tcBorders>
          </w:tcPr>
          <w:p w14:paraId="6092A71D" w14:textId="77777777" w:rsidR="00425E2D" w:rsidRPr="00425E2D" w:rsidRDefault="00425E2D" w:rsidP="00425E2D">
            <w:pPr>
              <w:spacing w:line="259" w:lineRule="auto"/>
              <w:ind w:left="1" w:hanging="1"/>
            </w:pPr>
            <w:r w:rsidRPr="00425E2D">
              <w:rPr>
                <w:sz w:val="20"/>
              </w:rPr>
              <w:t xml:space="preserve">Acute osteomyelitis, pelvic region and thigh </w:t>
            </w:r>
          </w:p>
        </w:tc>
        <w:tc>
          <w:tcPr>
            <w:tcW w:w="900" w:type="dxa"/>
            <w:tcBorders>
              <w:top w:val="single" w:sz="4" w:space="0" w:color="000000"/>
              <w:left w:val="single" w:sz="4" w:space="0" w:color="000000"/>
              <w:bottom w:val="single" w:sz="4" w:space="0" w:color="000000"/>
              <w:right w:val="single" w:sz="4" w:space="0" w:color="000000"/>
            </w:tcBorders>
          </w:tcPr>
          <w:p w14:paraId="7521EBD5" w14:textId="77777777" w:rsidR="00425E2D" w:rsidRPr="00425E2D" w:rsidRDefault="00425E2D" w:rsidP="00425E2D">
            <w:pPr>
              <w:spacing w:line="259" w:lineRule="auto"/>
              <w:ind w:left="4"/>
            </w:pPr>
            <w:r w:rsidRPr="00425E2D">
              <w:rPr>
                <w:sz w:val="20"/>
              </w:rPr>
              <w:t>M86.15</w:t>
            </w:r>
          </w:p>
          <w:p w14:paraId="31614497"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7B911238" w14:textId="77777777" w:rsidR="00425E2D" w:rsidRPr="00425E2D" w:rsidRDefault="00425E2D" w:rsidP="00425E2D">
            <w:pPr>
              <w:ind w:left="4" w:right="9"/>
            </w:pPr>
            <w:r w:rsidRPr="00425E2D">
              <w:rPr>
                <w:color w:val="2C3E50"/>
                <w:sz w:val="20"/>
              </w:rPr>
              <w:t>Other acute osteomyelitis, unspecified femur</w:t>
            </w:r>
            <w:r w:rsidRPr="00425E2D">
              <w:rPr>
                <w:sz w:val="20"/>
              </w:rPr>
              <w:t xml:space="preserve"> </w:t>
            </w:r>
          </w:p>
          <w:p w14:paraId="0774E57C" w14:textId="77777777" w:rsidR="00425E2D" w:rsidRPr="00425E2D" w:rsidRDefault="00425E2D" w:rsidP="00425E2D">
            <w:pPr>
              <w:spacing w:line="259" w:lineRule="auto"/>
              <w:ind w:left="4"/>
            </w:pPr>
            <w:r w:rsidRPr="00425E2D">
              <w:rPr>
                <w:sz w:val="20"/>
              </w:rPr>
              <w:t xml:space="preserve"> </w:t>
            </w:r>
          </w:p>
        </w:tc>
      </w:tr>
      <w:tr w:rsidR="00425E2D" w:rsidRPr="00425E2D" w14:paraId="52B4151B" w14:textId="77777777" w:rsidTr="00425E2D">
        <w:trPr>
          <w:trHeight w:val="470"/>
        </w:trPr>
        <w:tc>
          <w:tcPr>
            <w:tcW w:w="1266" w:type="dxa"/>
            <w:vMerge/>
            <w:tcBorders>
              <w:top w:val="nil"/>
              <w:left w:val="single" w:sz="4" w:space="0" w:color="000000"/>
              <w:bottom w:val="nil"/>
              <w:right w:val="single" w:sz="4" w:space="0" w:color="000000"/>
            </w:tcBorders>
          </w:tcPr>
          <w:p w14:paraId="1BF2E7C5"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0B22F95"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ED837C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7DFABAD" w14:textId="77777777" w:rsidR="00425E2D" w:rsidRPr="00425E2D" w:rsidRDefault="00425E2D" w:rsidP="00425E2D">
            <w:pPr>
              <w:spacing w:line="259" w:lineRule="auto"/>
              <w:ind w:left="4"/>
            </w:pPr>
            <w:r w:rsidRPr="00425E2D">
              <w:rPr>
                <w:sz w:val="20"/>
              </w:rPr>
              <w:t>M86.25</w:t>
            </w:r>
          </w:p>
          <w:p w14:paraId="4AC9C70A"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39E5B781" w14:textId="77777777" w:rsidR="00425E2D" w:rsidRPr="00425E2D" w:rsidRDefault="00425E2D" w:rsidP="00425E2D">
            <w:pPr>
              <w:spacing w:line="259" w:lineRule="auto"/>
              <w:ind w:left="4"/>
            </w:pPr>
            <w:r w:rsidRPr="00425E2D">
              <w:rPr>
                <w:color w:val="2C3E50"/>
                <w:sz w:val="20"/>
              </w:rPr>
              <w:t>Subacute osteomyelitis, unspecified femur</w:t>
            </w:r>
            <w:r w:rsidRPr="00425E2D">
              <w:rPr>
                <w:sz w:val="20"/>
              </w:rPr>
              <w:t xml:space="preserve"> </w:t>
            </w:r>
          </w:p>
          <w:p w14:paraId="3CBDA6C8" w14:textId="77777777" w:rsidR="00425E2D" w:rsidRPr="00425E2D" w:rsidRDefault="00425E2D" w:rsidP="00425E2D">
            <w:pPr>
              <w:spacing w:line="259" w:lineRule="auto"/>
              <w:ind w:left="4"/>
            </w:pPr>
            <w:r w:rsidRPr="00425E2D">
              <w:rPr>
                <w:sz w:val="20"/>
              </w:rPr>
              <w:t xml:space="preserve"> </w:t>
            </w:r>
          </w:p>
        </w:tc>
      </w:tr>
      <w:tr w:rsidR="00425E2D" w:rsidRPr="00425E2D" w14:paraId="21F17A75" w14:textId="77777777" w:rsidTr="00425E2D">
        <w:trPr>
          <w:trHeight w:val="701"/>
        </w:trPr>
        <w:tc>
          <w:tcPr>
            <w:tcW w:w="1266" w:type="dxa"/>
            <w:vMerge/>
            <w:tcBorders>
              <w:top w:val="nil"/>
              <w:left w:val="single" w:sz="4" w:space="0" w:color="000000"/>
              <w:bottom w:val="nil"/>
              <w:right w:val="single" w:sz="4" w:space="0" w:color="000000"/>
            </w:tcBorders>
          </w:tcPr>
          <w:p w14:paraId="619A8D77"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0131F436" w14:textId="77777777" w:rsidR="00425E2D" w:rsidRPr="00425E2D" w:rsidRDefault="00425E2D" w:rsidP="00425E2D">
            <w:pPr>
              <w:spacing w:line="259" w:lineRule="auto"/>
              <w:ind w:left="1"/>
            </w:pPr>
            <w:r w:rsidRPr="00425E2D">
              <w:rPr>
                <w:sz w:val="20"/>
              </w:rPr>
              <w:t xml:space="preserve">730.06 </w:t>
            </w:r>
          </w:p>
        </w:tc>
        <w:tc>
          <w:tcPr>
            <w:tcW w:w="2969" w:type="dxa"/>
            <w:vMerge w:val="restart"/>
            <w:tcBorders>
              <w:top w:val="single" w:sz="4" w:space="0" w:color="000000"/>
              <w:left w:val="single" w:sz="4" w:space="0" w:color="000000"/>
              <w:bottom w:val="single" w:sz="4" w:space="0" w:color="000000"/>
              <w:right w:val="single" w:sz="4" w:space="0" w:color="000000"/>
            </w:tcBorders>
          </w:tcPr>
          <w:p w14:paraId="74727742" w14:textId="77777777" w:rsidR="00425E2D" w:rsidRPr="00425E2D" w:rsidRDefault="00425E2D" w:rsidP="00425E2D">
            <w:pPr>
              <w:spacing w:line="259" w:lineRule="auto"/>
            </w:pPr>
            <w:r w:rsidRPr="00425E2D">
              <w:rPr>
                <w:sz w:val="20"/>
              </w:rPr>
              <w:t xml:space="preserve">Acute osteomyelitis, lower leg </w:t>
            </w:r>
          </w:p>
        </w:tc>
        <w:tc>
          <w:tcPr>
            <w:tcW w:w="900" w:type="dxa"/>
            <w:tcBorders>
              <w:top w:val="single" w:sz="4" w:space="0" w:color="000000"/>
              <w:left w:val="single" w:sz="4" w:space="0" w:color="000000"/>
              <w:bottom w:val="single" w:sz="4" w:space="0" w:color="000000"/>
              <w:right w:val="single" w:sz="4" w:space="0" w:color="000000"/>
            </w:tcBorders>
          </w:tcPr>
          <w:p w14:paraId="66560F4B" w14:textId="77777777" w:rsidR="00425E2D" w:rsidRPr="00425E2D" w:rsidRDefault="00425E2D" w:rsidP="00425E2D">
            <w:pPr>
              <w:spacing w:line="259" w:lineRule="auto"/>
              <w:ind w:left="1"/>
            </w:pPr>
            <w:r w:rsidRPr="00425E2D">
              <w:rPr>
                <w:sz w:val="20"/>
              </w:rPr>
              <w:t>M86.16</w:t>
            </w:r>
          </w:p>
          <w:p w14:paraId="0E95A06B"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1D37D921" w14:textId="77777777" w:rsidR="00425E2D" w:rsidRPr="00425E2D" w:rsidRDefault="00425E2D" w:rsidP="00425E2D">
            <w:pPr>
              <w:ind w:left="4"/>
            </w:pPr>
            <w:r w:rsidRPr="00425E2D">
              <w:rPr>
                <w:color w:val="2C3E50"/>
                <w:sz w:val="20"/>
              </w:rPr>
              <w:t>Other acute osteomyelitis, unspecified tibia and fibula</w:t>
            </w:r>
            <w:r w:rsidRPr="00425E2D">
              <w:rPr>
                <w:sz w:val="20"/>
              </w:rPr>
              <w:t xml:space="preserve"> </w:t>
            </w:r>
          </w:p>
          <w:p w14:paraId="02917992" w14:textId="77777777" w:rsidR="00425E2D" w:rsidRPr="00425E2D" w:rsidRDefault="00425E2D" w:rsidP="00425E2D">
            <w:pPr>
              <w:spacing w:line="259" w:lineRule="auto"/>
              <w:ind w:left="4"/>
            </w:pPr>
            <w:r w:rsidRPr="00425E2D">
              <w:rPr>
                <w:sz w:val="20"/>
              </w:rPr>
              <w:t xml:space="preserve"> </w:t>
            </w:r>
          </w:p>
        </w:tc>
      </w:tr>
      <w:tr w:rsidR="00425E2D" w:rsidRPr="00425E2D" w14:paraId="56CFA27E" w14:textId="77777777" w:rsidTr="00425E2D">
        <w:trPr>
          <w:trHeight w:val="701"/>
        </w:trPr>
        <w:tc>
          <w:tcPr>
            <w:tcW w:w="1266" w:type="dxa"/>
            <w:vMerge/>
            <w:tcBorders>
              <w:top w:val="nil"/>
              <w:left w:val="single" w:sz="4" w:space="0" w:color="000000"/>
              <w:bottom w:val="nil"/>
              <w:right w:val="single" w:sz="4" w:space="0" w:color="000000"/>
            </w:tcBorders>
          </w:tcPr>
          <w:p w14:paraId="47F3989F"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732EC7E"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7A78AB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18192BA" w14:textId="77777777" w:rsidR="00425E2D" w:rsidRPr="00425E2D" w:rsidRDefault="00425E2D" w:rsidP="00425E2D">
            <w:pPr>
              <w:spacing w:line="259" w:lineRule="auto"/>
              <w:ind w:left="4"/>
            </w:pPr>
            <w:r w:rsidRPr="00425E2D">
              <w:rPr>
                <w:sz w:val="20"/>
              </w:rPr>
              <w:t>M86.26</w:t>
            </w:r>
          </w:p>
          <w:p w14:paraId="42E6DA43"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2D501D60" w14:textId="77777777" w:rsidR="00425E2D" w:rsidRPr="00425E2D" w:rsidRDefault="00425E2D" w:rsidP="00425E2D">
            <w:pPr>
              <w:ind w:left="4"/>
            </w:pPr>
            <w:r w:rsidRPr="00425E2D">
              <w:rPr>
                <w:color w:val="2C3E50"/>
                <w:sz w:val="20"/>
              </w:rPr>
              <w:t>Subacute osteomyelitis, unspecified tibia and fibula</w:t>
            </w:r>
            <w:r w:rsidRPr="00425E2D">
              <w:rPr>
                <w:sz w:val="20"/>
              </w:rPr>
              <w:t xml:space="preserve"> </w:t>
            </w:r>
          </w:p>
          <w:p w14:paraId="7583A7F7" w14:textId="77777777" w:rsidR="00425E2D" w:rsidRPr="00425E2D" w:rsidRDefault="00425E2D" w:rsidP="00425E2D">
            <w:pPr>
              <w:spacing w:line="259" w:lineRule="auto"/>
              <w:ind w:left="4"/>
            </w:pPr>
            <w:r w:rsidRPr="00425E2D">
              <w:rPr>
                <w:sz w:val="20"/>
              </w:rPr>
              <w:t xml:space="preserve"> </w:t>
            </w:r>
          </w:p>
        </w:tc>
      </w:tr>
      <w:tr w:rsidR="00425E2D" w:rsidRPr="00425E2D" w14:paraId="7F135A70" w14:textId="77777777" w:rsidTr="00425E2D">
        <w:trPr>
          <w:trHeight w:val="698"/>
        </w:trPr>
        <w:tc>
          <w:tcPr>
            <w:tcW w:w="1266" w:type="dxa"/>
            <w:vMerge/>
            <w:tcBorders>
              <w:top w:val="nil"/>
              <w:left w:val="single" w:sz="4" w:space="0" w:color="000000"/>
              <w:bottom w:val="nil"/>
              <w:right w:val="single" w:sz="4" w:space="0" w:color="000000"/>
            </w:tcBorders>
          </w:tcPr>
          <w:p w14:paraId="7699AE09"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00B68F8D" w14:textId="77777777" w:rsidR="00425E2D" w:rsidRPr="00425E2D" w:rsidRDefault="00425E2D" w:rsidP="00425E2D">
            <w:pPr>
              <w:spacing w:line="259" w:lineRule="auto"/>
              <w:ind w:left="1"/>
            </w:pPr>
            <w:r w:rsidRPr="00425E2D">
              <w:rPr>
                <w:sz w:val="20"/>
              </w:rPr>
              <w:t xml:space="preserve">730.07 </w:t>
            </w:r>
          </w:p>
        </w:tc>
        <w:tc>
          <w:tcPr>
            <w:tcW w:w="2969" w:type="dxa"/>
            <w:vMerge w:val="restart"/>
            <w:tcBorders>
              <w:top w:val="single" w:sz="4" w:space="0" w:color="000000"/>
              <w:left w:val="single" w:sz="4" w:space="0" w:color="000000"/>
              <w:bottom w:val="single" w:sz="4" w:space="0" w:color="000000"/>
              <w:right w:val="single" w:sz="4" w:space="0" w:color="000000"/>
            </w:tcBorders>
          </w:tcPr>
          <w:p w14:paraId="76ADC67F" w14:textId="77777777" w:rsidR="00425E2D" w:rsidRPr="00425E2D" w:rsidRDefault="00425E2D" w:rsidP="00425E2D">
            <w:pPr>
              <w:spacing w:line="259" w:lineRule="auto"/>
              <w:ind w:left="1" w:hanging="1"/>
            </w:pPr>
            <w:r w:rsidRPr="00425E2D">
              <w:rPr>
                <w:sz w:val="20"/>
              </w:rPr>
              <w:t xml:space="preserve">Acute osteomyelitis, ankle and foot </w:t>
            </w:r>
          </w:p>
        </w:tc>
        <w:tc>
          <w:tcPr>
            <w:tcW w:w="900" w:type="dxa"/>
            <w:tcBorders>
              <w:top w:val="single" w:sz="4" w:space="0" w:color="000000"/>
              <w:left w:val="single" w:sz="4" w:space="0" w:color="000000"/>
              <w:bottom w:val="single" w:sz="4" w:space="0" w:color="000000"/>
              <w:right w:val="single" w:sz="4" w:space="0" w:color="000000"/>
            </w:tcBorders>
          </w:tcPr>
          <w:p w14:paraId="03A4F1C6" w14:textId="77777777" w:rsidR="00425E2D" w:rsidRPr="00425E2D" w:rsidRDefault="00425E2D" w:rsidP="00425E2D">
            <w:pPr>
              <w:spacing w:line="259" w:lineRule="auto"/>
              <w:ind w:left="4"/>
            </w:pPr>
            <w:r w:rsidRPr="00425E2D">
              <w:rPr>
                <w:sz w:val="20"/>
              </w:rPr>
              <w:t>M86.17</w:t>
            </w:r>
          </w:p>
          <w:p w14:paraId="69DBECB4"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3514A2F0" w14:textId="77777777" w:rsidR="00425E2D" w:rsidRPr="00425E2D" w:rsidRDefault="00425E2D" w:rsidP="00425E2D">
            <w:pPr>
              <w:spacing w:after="2" w:line="238" w:lineRule="auto"/>
              <w:ind w:left="4"/>
            </w:pPr>
            <w:r w:rsidRPr="00425E2D">
              <w:rPr>
                <w:color w:val="2C3E50"/>
                <w:sz w:val="20"/>
              </w:rPr>
              <w:t>Other acute osteomyelitis, unspecified ankle and foot</w:t>
            </w:r>
            <w:r w:rsidRPr="00425E2D">
              <w:rPr>
                <w:sz w:val="20"/>
              </w:rPr>
              <w:t xml:space="preserve"> </w:t>
            </w:r>
          </w:p>
          <w:p w14:paraId="73BB9A17" w14:textId="77777777" w:rsidR="00425E2D" w:rsidRPr="00425E2D" w:rsidRDefault="00425E2D" w:rsidP="00425E2D">
            <w:pPr>
              <w:spacing w:line="259" w:lineRule="auto"/>
              <w:ind w:left="4"/>
            </w:pPr>
            <w:r w:rsidRPr="00425E2D">
              <w:rPr>
                <w:sz w:val="20"/>
              </w:rPr>
              <w:t xml:space="preserve"> </w:t>
            </w:r>
          </w:p>
        </w:tc>
      </w:tr>
      <w:tr w:rsidR="00425E2D" w:rsidRPr="00425E2D" w14:paraId="1EE43BCF" w14:textId="77777777" w:rsidTr="00425E2D">
        <w:trPr>
          <w:trHeight w:val="701"/>
        </w:trPr>
        <w:tc>
          <w:tcPr>
            <w:tcW w:w="1266" w:type="dxa"/>
            <w:vMerge/>
            <w:tcBorders>
              <w:top w:val="nil"/>
              <w:left w:val="single" w:sz="4" w:space="0" w:color="000000"/>
              <w:bottom w:val="nil"/>
              <w:right w:val="single" w:sz="4" w:space="0" w:color="000000"/>
            </w:tcBorders>
          </w:tcPr>
          <w:p w14:paraId="24818515"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7DB3CFD"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0BF7EE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D73C785" w14:textId="77777777" w:rsidR="00425E2D" w:rsidRPr="00425E2D" w:rsidRDefault="00425E2D" w:rsidP="00425E2D">
            <w:pPr>
              <w:spacing w:line="259" w:lineRule="auto"/>
              <w:ind w:left="4"/>
            </w:pPr>
            <w:r w:rsidRPr="00425E2D">
              <w:rPr>
                <w:sz w:val="20"/>
              </w:rPr>
              <w:t>M86.27</w:t>
            </w:r>
          </w:p>
          <w:p w14:paraId="3DBA193A"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27668CBB" w14:textId="77777777" w:rsidR="00425E2D" w:rsidRPr="00425E2D" w:rsidRDefault="00425E2D" w:rsidP="00425E2D">
            <w:pPr>
              <w:ind w:left="4"/>
            </w:pPr>
            <w:r w:rsidRPr="00425E2D">
              <w:rPr>
                <w:color w:val="2C3E50"/>
                <w:sz w:val="20"/>
              </w:rPr>
              <w:t>Subacute osteomyelitis, unspecified ankle and foot</w:t>
            </w:r>
            <w:r w:rsidRPr="00425E2D">
              <w:rPr>
                <w:sz w:val="20"/>
              </w:rPr>
              <w:t xml:space="preserve"> </w:t>
            </w:r>
          </w:p>
          <w:p w14:paraId="2431A06D" w14:textId="77777777" w:rsidR="00425E2D" w:rsidRPr="00425E2D" w:rsidRDefault="00425E2D" w:rsidP="00425E2D">
            <w:pPr>
              <w:spacing w:line="259" w:lineRule="auto"/>
              <w:ind w:left="4"/>
            </w:pPr>
            <w:r w:rsidRPr="00425E2D">
              <w:rPr>
                <w:sz w:val="20"/>
              </w:rPr>
              <w:t xml:space="preserve"> </w:t>
            </w:r>
          </w:p>
        </w:tc>
      </w:tr>
      <w:tr w:rsidR="00425E2D" w:rsidRPr="00425E2D" w14:paraId="7BE6C3B1" w14:textId="77777777" w:rsidTr="00425E2D">
        <w:trPr>
          <w:trHeight w:val="698"/>
        </w:trPr>
        <w:tc>
          <w:tcPr>
            <w:tcW w:w="1266" w:type="dxa"/>
            <w:vMerge/>
            <w:tcBorders>
              <w:top w:val="nil"/>
              <w:left w:val="single" w:sz="4" w:space="0" w:color="000000"/>
              <w:bottom w:val="nil"/>
              <w:right w:val="single" w:sz="4" w:space="0" w:color="000000"/>
            </w:tcBorders>
          </w:tcPr>
          <w:p w14:paraId="34D72F3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E3C3C75" w14:textId="77777777" w:rsidR="00425E2D" w:rsidRPr="00425E2D" w:rsidRDefault="00425E2D" w:rsidP="00425E2D">
            <w:pPr>
              <w:spacing w:line="259" w:lineRule="auto"/>
              <w:ind w:left="1"/>
            </w:pPr>
            <w:r w:rsidRPr="00425E2D">
              <w:rPr>
                <w:sz w:val="20"/>
              </w:rPr>
              <w:t xml:space="preserve">730.15 </w:t>
            </w:r>
          </w:p>
        </w:tc>
        <w:tc>
          <w:tcPr>
            <w:tcW w:w="2969" w:type="dxa"/>
            <w:tcBorders>
              <w:top w:val="single" w:sz="4" w:space="0" w:color="000000"/>
              <w:left w:val="single" w:sz="4" w:space="0" w:color="000000"/>
              <w:bottom w:val="single" w:sz="4" w:space="0" w:color="000000"/>
              <w:right w:val="single" w:sz="4" w:space="0" w:color="000000"/>
            </w:tcBorders>
          </w:tcPr>
          <w:p w14:paraId="27E833AA" w14:textId="77777777" w:rsidR="00425E2D" w:rsidRPr="00425E2D" w:rsidRDefault="00425E2D" w:rsidP="00425E2D">
            <w:pPr>
              <w:ind w:left="1"/>
              <w:jc w:val="both"/>
            </w:pPr>
            <w:r w:rsidRPr="00425E2D">
              <w:rPr>
                <w:sz w:val="20"/>
              </w:rPr>
              <w:t xml:space="preserve">Chronic osteomyelitis, pelvic region and thigh </w:t>
            </w:r>
          </w:p>
          <w:p w14:paraId="1212CE76"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874634" w14:textId="77777777" w:rsidR="00425E2D" w:rsidRPr="00425E2D" w:rsidRDefault="00425E2D" w:rsidP="00425E2D">
            <w:pPr>
              <w:spacing w:line="259" w:lineRule="auto"/>
              <w:ind w:left="4"/>
            </w:pPr>
            <w:r w:rsidRPr="00425E2D">
              <w:rPr>
                <w:sz w:val="20"/>
              </w:rPr>
              <w:t>M86.65</w:t>
            </w:r>
          </w:p>
          <w:p w14:paraId="3E9D21B7"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2D2347D1" w14:textId="77777777" w:rsidR="00425E2D" w:rsidRPr="00425E2D" w:rsidRDefault="00425E2D" w:rsidP="00425E2D">
            <w:pPr>
              <w:ind w:left="4"/>
            </w:pPr>
            <w:r w:rsidRPr="00425E2D">
              <w:rPr>
                <w:color w:val="2C3E50"/>
                <w:sz w:val="20"/>
              </w:rPr>
              <w:t>Other chronic osteomyelitis, unspecified thigh</w:t>
            </w:r>
            <w:r w:rsidRPr="00425E2D">
              <w:rPr>
                <w:sz w:val="20"/>
              </w:rPr>
              <w:t xml:space="preserve"> </w:t>
            </w:r>
          </w:p>
          <w:p w14:paraId="3D86EAB4" w14:textId="77777777" w:rsidR="00425E2D" w:rsidRPr="00425E2D" w:rsidRDefault="00425E2D" w:rsidP="00425E2D">
            <w:pPr>
              <w:spacing w:line="259" w:lineRule="auto"/>
              <w:ind w:left="4"/>
            </w:pPr>
            <w:r w:rsidRPr="00425E2D">
              <w:rPr>
                <w:sz w:val="20"/>
              </w:rPr>
              <w:t xml:space="preserve"> </w:t>
            </w:r>
          </w:p>
        </w:tc>
      </w:tr>
      <w:tr w:rsidR="00425E2D" w:rsidRPr="00425E2D" w14:paraId="2CFB4894" w14:textId="77777777" w:rsidTr="00425E2D">
        <w:trPr>
          <w:trHeight w:val="701"/>
        </w:trPr>
        <w:tc>
          <w:tcPr>
            <w:tcW w:w="1266" w:type="dxa"/>
            <w:vMerge/>
            <w:tcBorders>
              <w:top w:val="nil"/>
              <w:left w:val="single" w:sz="4" w:space="0" w:color="000000"/>
              <w:bottom w:val="nil"/>
              <w:right w:val="single" w:sz="4" w:space="0" w:color="000000"/>
            </w:tcBorders>
          </w:tcPr>
          <w:p w14:paraId="5EEE685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B26BCC8" w14:textId="77777777" w:rsidR="00425E2D" w:rsidRPr="00425E2D" w:rsidRDefault="00425E2D" w:rsidP="00425E2D">
            <w:pPr>
              <w:spacing w:line="259" w:lineRule="auto"/>
              <w:ind w:left="1"/>
            </w:pPr>
            <w:r w:rsidRPr="00425E2D">
              <w:rPr>
                <w:sz w:val="20"/>
              </w:rPr>
              <w:t xml:space="preserve">730.16 </w:t>
            </w:r>
          </w:p>
        </w:tc>
        <w:tc>
          <w:tcPr>
            <w:tcW w:w="2969" w:type="dxa"/>
            <w:tcBorders>
              <w:top w:val="single" w:sz="4" w:space="0" w:color="000000"/>
              <w:left w:val="single" w:sz="4" w:space="0" w:color="000000"/>
              <w:bottom w:val="single" w:sz="4" w:space="0" w:color="000000"/>
              <w:right w:val="single" w:sz="4" w:space="0" w:color="000000"/>
            </w:tcBorders>
          </w:tcPr>
          <w:p w14:paraId="18252E4F" w14:textId="77777777" w:rsidR="00425E2D" w:rsidRPr="00425E2D" w:rsidRDefault="00425E2D" w:rsidP="00425E2D">
            <w:pPr>
              <w:spacing w:line="259" w:lineRule="auto"/>
            </w:pPr>
            <w:r w:rsidRPr="00425E2D">
              <w:rPr>
                <w:sz w:val="20"/>
              </w:rPr>
              <w:t xml:space="preserve">Chronic osteomyelitis, lower leg </w:t>
            </w:r>
          </w:p>
        </w:tc>
        <w:tc>
          <w:tcPr>
            <w:tcW w:w="900" w:type="dxa"/>
            <w:tcBorders>
              <w:top w:val="single" w:sz="4" w:space="0" w:color="000000"/>
              <w:left w:val="single" w:sz="4" w:space="0" w:color="000000"/>
              <w:bottom w:val="single" w:sz="4" w:space="0" w:color="000000"/>
              <w:right w:val="single" w:sz="4" w:space="0" w:color="000000"/>
            </w:tcBorders>
          </w:tcPr>
          <w:p w14:paraId="656E44AB" w14:textId="77777777" w:rsidR="00425E2D" w:rsidRPr="00425E2D" w:rsidRDefault="00425E2D" w:rsidP="00425E2D">
            <w:pPr>
              <w:spacing w:line="259" w:lineRule="auto"/>
            </w:pPr>
            <w:r w:rsidRPr="00425E2D">
              <w:rPr>
                <w:sz w:val="20"/>
              </w:rPr>
              <w:t>M86.66</w:t>
            </w:r>
          </w:p>
          <w:p w14:paraId="524D4842"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79D9FAA4" w14:textId="77777777" w:rsidR="00425E2D" w:rsidRPr="00425E2D" w:rsidRDefault="00425E2D" w:rsidP="00425E2D">
            <w:pPr>
              <w:ind w:left="4"/>
            </w:pPr>
            <w:r w:rsidRPr="00425E2D">
              <w:rPr>
                <w:color w:val="2C3E50"/>
                <w:sz w:val="20"/>
              </w:rPr>
              <w:t>Other chronic osteomyelitis, unspecified tibia and fibula</w:t>
            </w:r>
            <w:r w:rsidRPr="00425E2D">
              <w:rPr>
                <w:sz w:val="20"/>
              </w:rPr>
              <w:t xml:space="preserve"> </w:t>
            </w:r>
          </w:p>
          <w:p w14:paraId="3A7170A5" w14:textId="77777777" w:rsidR="00425E2D" w:rsidRPr="00425E2D" w:rsidRDefault="00425E2D" w:rsidP="00425E2D">
            <w:pPr>
              <w:spacing w:line="259" w:lineRule="auto"/>
              <w:ind w:left="4"/>
            </w:pPr>
            <w:r w:rsidRPr="00425E2D">
              <w:rPr>
                <w:sz w:val="20"/>
              </w:rPr>
              <w:t xml:space="preserve"> </w:t>
            </w:r>
          </w:p>
        </w:tc>
      </w:tr>
      <w:tr w:rsidR="00425E2D" w:rsidRPr="00425E2D" w14:paraId="19057824" w14:textId="77777777" w:rsidTr="00425E2D">
        <w:trPr>
          <w:trHeight w:val="701"/>
        </w:trPr>
        <w:tc>
          <w:tcPr>
            <w:tcW w:w="1266" w:type="dxa"/>
            <w:vMerge/>
            <w:tcBorders>
              <w:top w:val="nil"/>
              <w:left w:val="single" w:sz="4" w:space="0" w:color="000000"/>
              <w:bottom w:val="nil"/>
              <w:right w:val="single" w:sz="4" w:space="0" w:color="000000"/>
            </w:tcBorders>
          </w:tcPr>
          <w:p w14:paraId="3F1C190D"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3F9E5E9" w14:textId="77777777" w:rsidR="00425E2D" w:rsidRPr="00425E2D" w:rsidRDefault="00425E2D" w:rsidP="00425E2D">
            <w:pPr>
              <w:spacing w:line="259" w:lineRule="auto"/>
              <w:ind w:left="1"/>
            </w:pPr>
            <w:r w:rsidRPr="00425E2D">
              <w:rPr>
                <w:sz w:val="20"/>
              </w:rPr>
              <w:t xml:space="preserve">730.17 </w:t>
            </w:r>
          </w:p>
        </w:tc>
        <w:tc>
          <w:tcPr>
            <w:tcW w:w="2969" w:type="dxa"/>
            <w:tcBorders>
              <w:top w:val="single" w:sz="4" w:space="0" w:color="000000"/>
              <w:left w:val="single" w:sz="4" w:space="0" w:color="000000"/>
              <w:bottom w:val="single" w:sz="4" w:space="0" w:color="000000"/>
              <w:right w:val="single" w:sz="4" w:space="0" w:color="000000"/>
            </w:tcBorders>
          </w:tcPr>
          <w:p w14:paraId="14F5DB7D" w14:textId="77777777" w:rsidR="00425E2D" w:rsidRPr="00425E2D" w:rsidRDefault="00425E2D" w:rsidP="00425E2D">
            <w:pPr>
              <w:spacing w:line="259" w:lineRule="auto"/>
              <w:ind w:left="1" w:hanging="1"/>
            </w:pPr>
            <w:r w:rsidRPr="00425E2D">
              <w:rPr>
                <w:sz w:val="20"/>
              </w:rPr>
              <w:t xml:space="preserve">Chronic osteomyelitis, ankle and foot </w:t>
            </w:r>
          </w:p>
        </w:tc>
        <w:tc>
          <w:tcPr>
            <w:tcW w:w="900" w:type="dxa"/>
            <w:tcBorders>
              <w:top w:val="single" w:sz="4" w:space="0" w:color="000000"/>
              <w:left w:val="single" w:sz="4" w:space="0" w:color="000000"/>
              <w:bottom w:val="single" w:sz="4" w:space="0" w:color="000000"/>
              <w:right w:val="single" w:sz="4" w:space="0" w:color="000000"/>
            </w:tcBorders>
          </w:tcPr>
          <w:p w14:paraId="36F1F498" w14:textId="77777777" w:rsidR="00425E2D" w:rsidRPr="00425E2D" w:rsidRDefault="00425E2D" w:rsidP="00425E2D">
            <w:pPr>
              <w:spacing w:line="259" w:lineRule="auto"/>
              <w:ind w:left="4"/>
            </w:pPr>
            <w:r w:rsidRPr="00425E2D">
              <w:rPr>
                <w:sz w:val="20"/>
              </w:rPr>
              <w:t>M86.67</w:t>
            </w:r>
          </w:p>
          <w:p w14:paraId="7B414F2B"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138730AA" w14:textId="77777777" w:rsidR="00425E2D" w:rsidRPr="00425E2D" w:rsidRDefault="00425E2D" w:rsidP="00425E2D">
            <w:pPr>
              <w:ind w:left="4"/>
            </w:pPr>
            <w:r w:rsidRPr="00425E2D">
              <w:rPr>
                <w:color w:val="2C3E50"/>
                <w:sz w:val="20"/>
              </w:rPr>
              <w:t>Other chronic osteomyelitis, unspecified ankle and foot</w:t>
            </w:r>
            <w:r w:rsidRPr="00425E2D">
              <w:rPr>
                <w:sz w:val="20"/>
              </w:rPr>
              <w:t xml:space="preserve"> </w:t>
            </w:r>
          </w:p>
          <w:p w14:paraId="4462AFF7" w14:textId="77777777" w:rsidR="00425E2D" w:rsidRPr="00425E2D" w:rsidRDefault="00425E2D" w:rsidP="00425E2D">
            <w:pPr>
              <w:spacing w:line="259" w:lineRule="auto"/>
              <w:ind w:left="4"/>
            </w:pPr>
            <w:r w:rsidRPr="00425E2D">
              <w:rPr>
                <w:sz w:val="20"/>
              </w:rPr>
              <w:lastRenderedPageBreak/>
              <w:t xml:space="preserve"> </w:t>
            </w:r>
          </w:p>
        </w:tc>
      </w:tr>
      <w:tr w:rsidR="00425E2D" w:rsidRPr="00425E2D" w14:paraId="2A4C7E01" w14:textId="77777777" w:rsidTr="00425E2D">
        <w:trPr>
          <w:trHeight w:val="470"/>
        </w:trPr>
        <w:tc>
          <w:tcPr>
            <w:tcW w:w="1266" w:type="dxa"/>
            <w:vMerge/>
            <w:tcBorders>
              <w:top w:val="nil"/>
              <w:left w:val="single" w:sz="4" w:space="0" w:color="000000"/>
              <w:bottom w:val="nil"/>
              <w:right w:val="single" w:sz="4" w:space="0" w:color="000000"/>
            </w:tcBorders>
          </w:tcPr>
          <w:p w14:paraId="01DEB5A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7EB8076" w14:textId="77777777" w:rsidR="00425E2D" w:rsidRPr="00425E2D" w:rsidRDefault="00425E2D" w:rsidP="00425E2D">
            <w:pPr>
              <w:spacing w:line="259" w:lineRule="auto"/>
              <w:ind w:left="1"/>
            </w:pPr>
            <w:r w:rsidRPr="00425E2D">
              <w:rPr>
                <w:sz w:val="20"/>
              </w:rPr>
              <w:t xml:space="preserve">730.25 </w:t>
            </w:r>
          </w:p>
        </w:tc>
        <w:tc>
          <w:tcPr>
            <w:tcW w:w="2969" w:type="dxa"/>
            <w:tcBorders>
              <w:top w:val="single" w:sz="4" w:space="0" w:color="000000"/>
              <w:left w:val="single" w:sz="4" w:space="0" w:color="000000"/>
              <w:bottom w:val="single" w:sz="4" w:space="0" w:color="000000"/>
              <w:right w:val="single" w:sz="4" w:space="0" w:color="000000"/>
            </w:tcBorders>
          </w:tcPr>
          <w:p w14:paraId="00AC22F0" w14:textId="77777777" w:rsidR="00425E2D" w:rsidRPr="00425E2D" w:rsidRDefault="00425E2D" w:rsidP="00425E2D">
            <w:pPr>
              <w:spacing w:line="259" w:lineRule="auto"/>
              <w:ind w:left="1" w:hanging="1"/>
              <w:jc w:val="both"/>
            </w:pPr>
            <w:r w:rsidRPr="00425E2D">
              <w:rPr>
                <w:sz w:val="20"/>
              </w:rPr>
              <w:t xml:space="preserve">Unspecified osteomyelitis, pelvic region and thigh </w:t>
            </w:r>
          </w:p>
        </w:tc>
        <w:tc>
          <w:tcPr>
            <w:tcW w:w="900" w:type="dxa"/>
            <w:tcBorders>
              <w:top w:val="single" w:sz="4" w:space="0" w:color="000000"/>
              <w:left w:val="single" w:sz="4" w:space="0" w:color="000000"/>
              <w:bottom w:val="single" w:sz="4" w:space="0" w:color="000000"/>
              <w:right w:val="single" w:sz="4" w:space="0" w:color="000000"/>
            </w:tcBorders>
          </w:tcPr>
          <w:p w14:paraId="66C5032A"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14:paraId="2F174205" w14:textId="77777777" w:rsidR="00425E2D" w:rsidRPr="00425E2D" w:rsidRDefault="00425E2D" w:rsidP="00425E2D">
            <w:pPr>
              <w:spacing w:line="259" w:lineRule="auto"/>
              <w:ind w:left="4"/>
            </w:pPr>
            <w:r w:rsidRPr="00425E2D">
              <w:rPr>
                <w:sz w:val="20"/>
              </w:rPr>
              <w:t xml:space="preserve">Osteomyelitis, unspecified </w:t>
            </w:r>
          </w:p>
        </w:tc>
      </w:tr>
      <w:tr w:rsidR="00425E2D" w:rsidRPr="00425E2D" w14:paraId="7316EB68" w14:textId="77777777" w:rsidTr="00425E2D">
        <w:trPr>
          <w:trHeight w:val="468"/>
        </w:trPr>
        <w:tc>
          <w:tcPr>
            <w:tcW w:w="1266" w:type="dxa"/>
            <w:vMerge/>
            <w:tcBorders>
              <w:top w:val="nil"/>
              <w:left w:val="single" w:sz="4" w:space="0" w:color="000000"/>
              <w:bottom w:val="nil"/>
              <w:right w:val="single" w:sz="4" w:space="0" w:color="000000"/>
            </w:tcBorders>
          </w:tcPr>
          <w:p w14:paraId="538AAB1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9D1F962" w14:textId="77777777" w:rsidR="00425E2D" w:rsidRPr="00425E2D" w:rsidRDefault="00425E2D" w:rsidP="00425E2D">
            <w:pPr>
              <w:spacing w:line="259" w:lineRule="auto"/>
              <w:ind w:left="1"/>
            </w:pPr>
            <w:r w:rsidRPr="00425E2D">
              <w:rPr>
                <w:sz w:val="20"/>
              </w:rPr>
              <w:t xml:space="preserve">730.26 </w:t>
            </w:r>
          </w:p>
        </w:tc>
        <w:tc>
          <w:tcPr>
            <w:tcW w:w="2969" w:type="dxa"/>
            <w:tcBorders>
              <w:top w:val="single" w:sz="4" w:space="0" w:color="000000"/>
              <w:left w:val="single" w:sz="4" w:space="0" w:color="000000"/>
              <w:bottom w:val="single" w:sz="4" w:space="0" w:color="000000"/>
              <w:right w:val="single" w:sz="4" w:space="0" w:color="000000"/>
            </w:tcBorders>
          </w:tcPr>
          <w:p w14:paraId="5758D348" w14:textId="77777777" w:rsidR="00425E2D" w:rsidRPr="00425E2D" w:rsidRDefault="00425E2D" w:rsidP="00425E2D">
            <w:pPr>
              <w:spacing w:line="259" w:lineRule="auto"/>
              <w:ind w:left="1" w:hanging="1"/>
            </w:pPr>
            <w:r w:rsidRPr="00425E2D">
              <w:rPr>
                <w:sz w:val="20"/>
              </w:rPr>
              <w:t xml:space="preserve">Unspecified osteomyelitis, lower leg </w:t>
            </w:r>
          </w:p>
        </w:tc>
        <w:tc>
          <w:tcPr>
            <w:tcW w:w="900" w:type="dxa"/>
            <w:tcBorders>
              <w:top w:val="single" w:sz="4" w:space="0" w:color="000000"/>
              <w:left w:val="single" w:sz="4" w:space="0" w:color="000000"/>
              <w:bottom w:val="single" w:sz="4" w:space="0" w:color="000000"/>
              <w:right w:val="single" w:sz="4" w:space="0" w:color="000000"/>
            </w:tcBorders>
          </w:tcPr>
          <w:p w14:paraId="05AE5138"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tcPr>
          <w:p w14:paraId="0B6E7F94" w14:textId="77777777" w:rsidR="00425E2D" w:rsidRPr="00425E2D" w:rsidRDefault="00425E2D" w:rsidP="00425E2D">
            <w:pPr>
              <w:spacing w:line="259" w:lineRule="auto"/>
              <w:ind w:left="4"/>
            </w:pPr>
            <w:r w:rsidRPr="00425E2D">
              <w:rPr>
                <w:color w:val="2C3E50"/>
                <w:sz w:val="20"/>
              </w:rPr>
              <w:t>Osteomyelitis, unspecified</w:t>
            </w:r>
            <w:r w:rsidRPr="00425E2D">
              <w:rPr>
                <w:sz w:val="20"/>
              </w:rPr>
              <w:t xml:space="preserve"> </w:t>
            </w:r>
          </w:p>
          <w:p w14:paraId="29210704" w14:textId="77777777" w:rsidR="00425E2D" w:rsidRPr="00425E2D" w:rsidRDefault="00425E2D" w:rsidP="00425E2D">
            <w:pPr>
              <w:spacing w:line="259" w:lineRule="auto"/>
              <w:ind w:left="4"/>
            </w:pPr>
            <w:r w:rsidRPr="00425E2D">
              <w:rPr>
                <w:sz w:val="20"/>
              </w:rPr>
              <w:t xml:space="preserve"> </w:t>
            </w:r>
          </w:p>
        </w:tc>
      </w:tr>
      <w:tr w:rsidR="00425E2D" w:rsidRPr="00425E2D" w14:paraId="5D7A5562"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5151F582"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0445876" w14:textId="77777777" w:rsidR="00425E2D" w:rsidRPr="00425E2D" w:rsidRDefault="00425E2D" w:rsidP="00425E2D">
            <w:pPr>
              <w:spacing w:line="259" w:lineRule="auto"/>
              <w:ind w:left="1"/>
            </w:pPr>
            <w:r w:rsidRPr="00425E2D">
              <w:rPr>
                <w:sz w:val="20"/>
              </w:rPr>
              <w:t xml:space="preserve">730.27 </w:t>
            </w:r>
          </w:p>
        </w:tc>
        <w:tc>
          <w:tcPr>
            <w:tcW w:w="2969" w:type="dxa"/>
            <w:tcBorders>
              <w:top w:val="single" w:sz="4" w:space="0" w:color="000000"/>
              <w:left w:val="single" w:sz="4" w:space="0" w:color="000000"/>
              <w:bottom w:val="single" w:sz="4" w:space="0" w:color="000000"/>
              <w:right w:val="single" w:sz="4" w:space="0" w:color="000000"/>
            </w:tcBorders>
          </w:tcPr>
          <w:p w14:paraId="690297B5" w14:textId="77777777" w:rsidR="00425E2D" w:rsidRPr="00425E2D" w:rsidRDefault="00425E2D" w:rsidP="00425E2D">
            <w:pPr>
              <w:spacing w:line="259" w:lineRule="auto"/>
              <w:ind w:left="1" w:hanging="1"/>
            </w:pPr>
            <w:r w:rsidRPr="00425E2D">
              <w:rPr>
                <w:sz w:val="20"/>
              </w:rPr>
              <w:t xml:space="preserve">Unspecified osteomyelitis, ankle and foot </w:t>
            </w:r>
          </w:p>
        </w:tc>
        <w:tc>
          <w:tcPr>
            <w:tcW w:w="900" w:type="dxa"/>
            <w:tcBorders>
              <w:top w:val="single" w:sz="4" w:space="0" w:color="000000"/>
              <w:left w:val="single" w:sz="4" w:space="0" w:color="000000"/>
              <w:bottom w:val="single" w:sz="4" w:space="0" w:color="000000"/>
              <w:right w:val="single" w:sz="4" w:space="0" w:color="000000"/>
            </w:tcBorders>
          </w:tcPr>
          <w:p w14:paraId="2382E9BA"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14:paraId="704D386B" w14:textId="77777777" w:rsidR="00425E2D" w:rsidRPr="00425E2D" w:rsidRDefault="00425E2D" w:rsidP="00425E2D">
            <w:pPr>
              <w:spacing w:line="259" w:lineRule="auto"/>
              <w:ind w:left="4"/>
            </w:pPr>
            <w:r w:rsidRPr="00425E2D">
              <w:rPr>
                <w:sz w:val="20"/>
              </w:rPr>
              <w:t xml:space="preserve">Osteomyelitis, unspecified </w:t>
            </w:r>
          </w:p>
        </w:tc>
      </w:tr>
    </w:tbl>
    <w:p w14:paraId="392A7BD3" w14:textId="77777777" w:rsidR="00425E2D" w:rsidRPr="00425E2D" w:rsidRDefault="00425E2D" w:rsidP="00425E2D">
      <w:pPr>
        <w:spacing w:line="259" w:lineRule="auto"/>
        <w:ind w:left="-1800" w:right="11335"/>
      </w:pPr>
    </w:p>
    <w:tbl>
      <w:tblPr>
        <w:tblStyle w:val="TableGrid0"/>
        <w:tblW w:w="9815" w:type="dxa"/>
        <w:tblInd w:w="85" w:type="dxa"/>
        <w:tblCellMar>
          <w:top w:w="54" w:type="dxa"/>
          <w:left w:w="104" w:type="dxa"/>
          <w:bottom w:w="5" w:type="dxa"/>
          <w:right w:w="70" w:type="dxa"/>
        </w:tblCellMar>
        <w:tblLook w:val="04A0" w:firstRow="1" w:lastRow="0" w:firstColumn="1" w:lastColumn="0" w:noHBand="0" w:noVBand="1"/>
      </w:tblPr>
      <w:tblGrid>
        <w:gridCol w:w="2212"/>
        <w:gridCol w:w="1493"/>
        <w:gridCol w:w="2196"/>
        <w:gridCol w:w="1593"/>
        <w:gridCol w:w="2321"/>
      </w:tblGrid>
      <w:tr w:rsidR="00425E2D" w:rsidRPr="00425E2D" w14:paraId="1AF66144" w14:textId="77777777" w:rsidTr="00425E2D">
        <w:trPr>
          <w:trHeight w:val="701"/>
        </w:trPr>
        <w:tc>
          <w:tcPr>
            <w:tcW w:w="1266" w:type="dxa"/>
            <w:vMerge w:val="restart"/>
            <w:tcBorders>
              <w:top w:val="single" w:sz="4" w:space="0" w:color="000000"/>
              <w:left w:val="single" w:sz="4" w:space="0" w:color="000000"/>
              <w:bottom w:val="single" w:sz="4" w:space="0" w:color="000000"/>
              <w:right w:val="single" w:sz="4" w:space="0" w:color="000000"/>
            </w:tcBorders>
          </w:tcPr>
          <w:p w14:paraId="2DDD24B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7D6833C" w14:textId="77777777" w:rsidR="00425E2D" w:rsidRPr="00425E2D" w:rsidRDefault="00425E2D" w:rsidP="00425E2D">
            <w:pPr>
              <w:spacing w:line="259" w:lineRule="auto"/>
              <w:ind w:left="1"/>
            </w:pPr>
            <w:r w:rsidRPr="00425E2D">
              <w:rPr>
                <w:sz w:val="20"/>
              </w:rPr>
              <w:t xml:space="preserve">730.35 </w:t>
            </w:r>
          </w:p>
        </w:tc>
        <w:tc>
          <w:tcPr>
            <w:tcW w:w="2969" w:type="dxa"/>
            <w:tcBorders>
              <w:top w:val="single" w:sz="4" w:space="0" w:color="000000"/>
              <w:left w:val="single" w:sz="4" w:space="0" w:color="000000"/>
              <w:bottom w:val="single" w:sz="4" w:space="0" w:color="000000"/>
              <w:right w:val="single" w:sz="4" w:space="0" w:color="000000"/>
            </w:tcBorders>
          </w:tcPr>
          <w:p w14:paraId="1B7546DA" w14:textId="77777777" w:rsidR="00425E2D" w:rsidRPr="00425E2D" w:rsidRDefault="00425E2D" w:rsidP="00425E2D">
            <w:pPr>
              <w:spacing w:line="259" w:lineRule="auto"/>
              <w:ind w:left="1" w:right="240"/>
              <w:jc w:val="both"/>
            </w:pPr>
            <w:r w:rsidRPr="00425E2D">
              <w:rPr>
                <w:sz w:val="20"/>
              </w:rPr>
              <w:t xml:space="preserve">Periostitis, without mention of osteomyelitis, pelvic region and thigh </w:t>
            </w:r>
          </w:p>
        </w:tc>
        <w:tc>
          <w:tcPr>
            <w:tcW w:w="900" w:type="dxa"/>
            <w:tcBorders>
              <w:top w:val="single" w:sz="4" w:space="0" w:color="000000"/>
              <w:left w:val="single" w:sz="4" w:space="0" w:color="000000"/>
              <w:bottom w:val="single" w:sz="4" w:space="0" w:color="000000"/>
              <w:right w:val="single" w:sz="4" w:space="0" w:color="000000"/>
            </w:tcBorders>
          </w:tcPr>
          <w:p w14:paraId="7D2BD98E"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14:paraId="16461DEA" w14:textId="77777777" w:rsidR="00425E2D" w:rsidRPr="00425E2D" w:rsidRDefault="00425E2D" w:rsidP="00425E2D">
            <w:pPr>
              <w:spacing w:line="259" w:lineRule="auto"/>
              <w:ind w:left="4"/>
            </w:pPr>
            <w:r w:rsidRPr="00425E2D">
              <w:rPr>
                <w:sz w:val="20"/>
              </w:rPr>
              <w:t xml:space="preserve">Osteomyelitis, unspecified </w:t>
            </w:r>
          </w:p>
        </w:tc>
      </w:tr>
      <w:tr w:rsidR="00425E2D" w:rsidRPr="00425E2D" w14:paraId="6EF3D255" w14:textId="77777777" w:rsidTr="00425E2D">
        <w:trPr>
          <w:trHeight w:val="470"/>
        </w:trPr>
        <w:tc>
          <w:tcPr>
            <w:tcW w:w="1266" w:type="dxa"/>
            <w:vMerge/>
            <w:tcBorders>
              <w:top w:val="nil"/>
              <w:left w:val="single" w:sz="4" w:space="0" w:color="000000"/>
              <w:bottom w:val="nil"/>
              <w:right w:val="single" w:sz="4" w:space="0" w:color="000000"/>
            </w:tcBorders>
          </w:tcPr>
          <w:p w14:paraId="78FE3D9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C8D225E" w14:textId="77777777" w:rsidR="00425E2D" w:rsidRPr="00425E2D" w:rsidRDefault="00425E2D" w:rsidP="00425E2D">
            <w:pPr>
              <w:spacing w:line="259" w:lineRule="auto"/>
              <w:ind w:left="1"/>
            </w:pPr>
            <w:r w:rsidRPr="00425E2D">
              <w:rPr>
                <w:sz w:val="20"/>
              </w:rPr>
              <w:t xml:space="preserve">730.36 </w:t>
            </w:r>
          </w:p>
        </w:tc>
        <w:tc>
          <w:tcPr>
            <w:tcW w:w="2969" w:type="dxa"/>
            <w:tcBorders>
              <w:top w:val="single" w:sz="4" w:space="0" w:color="000000"/>
              <w:left w:val="single" w:sz="4" w:space="0" w:color="000000"/>
              <w:bottom w:val="single" w:sz="4" w:space="0" w:color="000000"/>
              <w:right w:val="single" w:sz="4" w:space="0" w:color="000000"/>
            </w:tcBorders>
          </w:tcPr>
          <w:p w14:paraId="5D6C54A0" w14:textId="77777777" w:rsidR="00425E2D" w:rsidRPr="00425E2D" w:rsidRDefault="00425E2D" w:rsidP="00425E2D">
            <w:pPr>
              <w:spacing w:line="259" w:lineRule="auto"/>
              <w:ind w:left="1" w:hanging="1"/>
            </w:pPr>
            <w:r w:rsidRPr="00425E2D">
              <w:rPr>
                <w:sz w:val="20"/>
              </w:rPr>
              <w:t xml:space="preserve">Periostitis, without mention of osteomyelitis, lower leg </w:t>
            </w:r>
          </w:p>
        </w:tc>
        <w:tc>
          <w:tcPr>
            <w:tcW w:w="900" w:type="dxa"/>
            <w:tcBorders>
              <w:top w:val="single" w:sz="4" w:space="0" w:color="000000"/>
              <w:left w:val="single" w:sz="4" w:space="0" w:color="000000"/>
              <w:bottom w:val="single" w:sz="4" w:space="0" w:color="000000"/>
              <w:right w:val="single" w:sz="4" w:space="0" w:color="000000"/>
            </w:tcBorders>
          </w:tcPr>
          <w:p w14:paraId="1FF76E38"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14:paraId="724C29FD" w14:textId="77777777" w:rsidR="00425E2D" w:rsidRPr="00425E2D" w:rsidRDefault="00425E2D" w:rsidP="00425E2D">
            <w:pPr>
              <w:spacing w:line="259" w:lineRule="auto"/>
              <w:ind w:left="4"/>
            </w:pPr>
            <w:r w:rsidRPr="00425E2D">
              <w:rPr>
                <w:sz w:val="20"/>
              </w:rPr>
              <w:t xml:space="preserve">Osteomyelitis, unspecified  </w:t>
            </w:r>
          </w:p>
        </w:tc>
      </w:tr>
      <w:tr w:rsidR="00425E2D" w:rsidRPr="00425E2D" w14:paraId="13E755C6" w14:textId="77777777" w:rsidTr="00425E2D">
        <w:trPr>
          <w:trHeight w:val="470"/>
        </w:trPr>
        <w:tc>
          <w:tcPr>
            <w:tcW w:w="1266" w:type="dxa"/>
            <w:vMerge/>
            <w:tcBorders>
              <w:top w:val="nil"/>
              <w:left w:val="single" w:sz="4" w:space="0" w:color="000000"/>
              <w:bottom w:val="nil"/>
              <w:right w:val="single" w:sz="4" w:space="0" w:color="000000"/>
            </w:tcBorders>
          </w:tcPr>
          <w:p w14:paraId="1AD8F7C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0A71CC3" w14:textId="77777777" w:rsidR="00425E2D" w:rsidRPr="00425E2D" w:rsidRDefault="00425E2D" w:rsidP="00425E2D">
            <w:pPr>
              <w:spacing w:line="259" w:lineRule="auto"/>
              <w:ind w:left="1"/>
            </w:pPr>
            <w:r w:rsidRPr="00425E2D">
              <w:rPr>
                <w:sz w:val="20"/>
              </w:rPr>
              <w:t xml:space="preserve">730.37 </w:t>
            </w:r>
          </w:p>
        </w:tc>
        <w:tc>
          <w:tcPr>
            <w:tcW w:w="2969" w:type="dxa"/>
            <w:tcBorders>
              <w:top w:val="single" w:sz="4" w:space="0" w:color="000000"/>
              <w:left w:val="single" w:sz="4" w:space="0" w:color="000000"/>
              <w:bottom w:val="single" w:sz="4" w:space="0" w:color="000000"/>
              <w:right w:val="single" w:sz="4" w:space="0" w:color="000000"/>
            </w:tcBorders>
          </w:tcPr>
          <w:p w14:paraId="76071B89" w14:textId="77777777" w:rsidR="00425E2D" w:rsidRPr="00425E2D" w:rsidRDefault="00425E2D" w:rsidP="00425E2D">
            <w:pPr>
              <w:spacing w:line="259" w:lineRule="auto"/>
              <w:ind w:left="1" w:hanging="1"/>
            </w:pPr>
            <w:r w:rsidRPr="00425E2D">
              <w:rPr>
                <w:sz w:val="20"/>
              </w:rPr>
              <w:t xml:space="preserve">Periostitis, without mention of osteomyelitis, ankle and foot </w:t>
            </w:r>
          </w:p>
        </w:tc>
        <w:tc>
          <w:tcPr>
            <w:tcW w:w="900" w:type="dxa"/>
            <w:tcBorders>
              <w:top w:val="single" w:sz="4" w:space="0" w:color="000000"/>
              <w:left w:val="single" w:sz="4" w:space="0" w:color="000000"/>
              <w:bottom w:val="single" w:sz="4" w:space="0" w:color="000000"/>
              <w:right w:val="single" w:sz="4" w:space="0" w:color="000000"/>
            </w:tcBorders>
          </w:tcPr>
          <w:p w14:paraId="09B8478A"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14:paraId="7D9D3AD7" w14:textId="77777777" w:rsidR="00425E2D" w:rsidRPr="00425E2D" w:rsidRDefault="00425E2D" w:rsidP="00425E2D">
            <w:pPr>
              <w:spacing w:line="259" w:lineRule="auto"/>
              <w:ind w:left="4"/>
            </w:pPr>
            <w:r w:rsidRPr="00425E2D">
              <w:rPr>
                <w:sz w:val="20"/>
              </w:rPr>
              <w:t xml:space="preserve">Osteomyelitis, unspecified  </w:t>
            </w:r>
          </w:p>
        </w:tc>
      </w:tr>
      <w:tr w:rsidR="00425E2D" w:rsidRPr="00425E2D" w14:paraId="08BB8DC6" w14:textId="77777777" w:rsidTr="00425E2D">
        <w:trPr>
          <w:trHeight w:val="929"/>
        </w:trPr>
        <w:tc>
          <w:tcPr>
            <w:tcW w:w="1266" w:type="dxa"/>
            <w:vMerge/>
            <w:tcBorders>
              <w:top w:val="nil"/>
              <w:left w:val="single" w:sz="4" w:space="0" w:color="000000"/>
              <w:bottom w:val="nil"/>
              <w:right w:val="single" w:sz="4" w:space="0" w:color="000000"/>
            </w:tcBorders>
          </w:tcPr>
          <w:p w14:paraId="2CD2569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C50812D" w14:textId="77777777" w:rsidR="00425E2D" w:rsidRPr="00425E2D" w:rsidRDefault="00425E2D" w:rsidP="00425E2D">
            <w:pPr>
              <w:spacing w:line="259" w:lineRule="auto"/>
              <w:ind w:left="1"/>
            </w:pPr>
            <w:r w:rsidRPr="00425E2D">
              <w:rPr>
                <w:sz w:val="20"/>
              </w:rPr>
              <w:t xml:space="preserve">730.85 </w:t>
            </w:r>
          </w:p>
        </w:tc>
        <w:tc>
          <w:tcPr>
            <w:tcW w:w="2969" w:type="dxa"/>
            <w:tcBorders>
              <w:top w:val="single" w:sz="4" w:space="0" w:color="000000"/>
              <w:left w:val="single" w:sz="4" w:space="0" w:color="000000"/>
              <w:bottom w:val="single" w:sz="4" w:space="0" w:color="000000"/>
              <w:right w:val="single" w:sz="4" w:space="0" w:color="000000"/>
            </w:tcBorders>
          </w:tcPr>
          <w:p w14:paraId="5778562A" w14:textId="77777777" w:rsidR="00425E2D" w:rsidRPr="00425E2D" w:rsidRDefault="00425E2D" w:rsidP="00425E2D">
            <w:pPr>
              <w:spacing w:after="1" w:line="239" w:lineRule="auto"/>
              <w:ind w:left="1" w:right="42"/>
            </w:pPr>
            <w:r w:rsidRPr="00425E2D">
              <w:rPr>
                <w:sz w:val="20"/>
              </w:rPr>
              <w:t xml:space="preserve">Other infections involving bone in diseases classified elsewhere, pelvic region and thigh </w:t>
            </w:r>
          </w:p>
          <w:p w14:paraId="3E8E79A7"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ADDC0D3" w14:textId="77777777" w:rsidR="00425E2D" w:rsidRPr="00425E2D" w:rsidRDefault="00425E2D" w:rsidP="00425E2D">
            <w:pPr>
              <w:spacing w:line="259" w:lineRule="auto"/>
              <w:ind w:left="4"/>
            </w:pPr>
            <w:r w:rsidRPr="00425E2D">
              <w:rPr>
                <w:sz w:val="20"/>
              </w:rPr>
              <w:t>M90.85</w:t>
            </w:r>
          </w:p>
          <w:p w14:paraId="283B5198"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vAlign w:val="bottom"/>
          </w:tcPr>
          <w:p w14:paraId="06B60046" w14:textId="77777777" w:rsidR="00425E2D" w:rsidRPr="00425E2D" w:rsidRDefault="00425E2D" w:rsidP="00425E2D">
            <w:pPr>
              <w:ind w:left="4"/>
            </w:pPr>
            <w:r w:rsidRPr="00425E2D">
              <w:rPr>
                <w:color w:val="2C3E50"/>
                <w:sz w:val="20"/>
              </w:rPr>
              <w:t>Osteopathy in diseases classified elsewhere, unspecified thigh</w:t>
            </w:r>
            <w:r w:rsidRPr="00425E2D">
              <w:rPr>
                <w:sz w:val="20"/>
              </w:rPr>
              <w:t xml:space="preserve"> </w:t>
            </w:r>
          </w:p>
          <w:p w14:paraId="0F353EEC" w14:textId="77777777" w:rsidR="00425E2D" w:rsidRPr="00425E2D" w:rsidRDefault="00425E2D" w:rsidP="00425E2D">
            <w:pPr>
              <w:spacing w:line="259" w:lineRule="auto"/>
              <w:ind w:left="4"/>
            </w:pPr>
            <w:r w:rsidRPr="00425E2D">
              <w:rPr>
                <w:sz w:val="20"/>
              </w:rPr>
              <w:t xml:space="preserve"> </w:t>
            </w:r>
          </w:p>
        </w:tc>
      </w:tr>
      <w:tr w:rsidR="00425E2D" w:rsidRPr="00425E2D" w14:paraId="51A75302" w14:textId="77777777" w:rsidTr="00425E2D">
        <w:trPr>
          <w:trHeight w:val="701"/>
        </w:trPr>
        <w:tc>
          <w:tcPr>
            <w:tcW w:w="1266" w:type="dxa"/>
            <w:vMerge/>
            <w:tcBorders>
              <w:top w:val="nil"/>
              <w:left w:val="single" w:sz="4" w:space="0" w:color="000000"/>
              <w:bottom w:val="nil"/>
              <w:right w:val="single" w:sz="4" w:space="0" w:color="000000"/>
            </w:tcBorders>
          </w:tcPr>
          <w:p w14:paraId="1E3A949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863060C" w14:textId="77777777" w:rsidR="00425E2D" w:rsidRPr="00425E2D" w:rsidRDefault="00425E2D" w:rsidP="00425E2D">
            <w:pPr>
              <w:spacing w:line="259" w:lineRule="auto"/>
              <w:ind w:left="1"/>
            </w:pPr>
            <w:r w:rsidRPr="00425E2D">
              <w:rPr>
                <w:sz w:val="20"/>
              </w:rPr>
              <w:t xml:space="preserve">730.86 </w:t>
            </w:r>
          </w:p>
        </w:tc>
        <w:tc>
          <w:tcPr>
            <w:tcW w:w="2969" w:type="dxa"/>
            <w:tcBorders>
              <w:top w:val="single" w:sz="4" w:space="0" w:color="000000"/>
              <w:left w:val="single" w:sz="4" w:space="0" w:color="000000"/>
              <w:bottom w:val="single" w:sz="4" w:space="0" w:color="000000"/>
              <w:right w:val="single" w:sz="4" w:space="0" w:color="000000"/>
            </w:tcBorders>
          </w:tcPr>
          <w:p w14:paraId="19EBE61C" w14:textId="77777777" w:rsidR="00425E2D" w:rsidRPr="00425E2D" w:rsidRDefault="00425E2D" w:rsidP="00425E2D">
            <w:pPr>
              <w:spacing w:line="259" w:lineRule="auto"/>
              <w:ind w:left="1" w:right="42" w:hanging="1"/>
            </w:pPr>
            <w:r w:rsidRPr="00425E2D">
              <w:rPr>
                <w:sz w:val="20"/>
              </w:rPr>
              <w:t xml:space="preserve">Other infections involving bone in diseases classified elsewhere, lower leg </w:t>
            </w:r>
          </w:p>
        </w:tc>
        <w:tc>
          <w:tcPr>
            <w:tcW w:w="900" w:type="dxa"/>
            <w:tcBorders>
              <w:top w:val="single" w:sz="4" w:space="0" w:color="000000"/>
              <w:left w:val="single" w:sz="4" w:space="0" w:color="000000"/>
              <w:bottom w:val="single" w:sz="4" w:space="0" w:color="000000"/>
              <w:right w:val="single" w:sz="4" w:space="0" w:color="000000"/>
            </w:tcBorders>
          </w:tcPr>
          <w:p w14:paraId="09E77B4B" w14:textId="77777777" w:rsidR="00425E2D" w:rsidRPr="00425E2D" w:rsidRDefault="00425E2D" w:rsidP="00425E2D">
            <w:pPr>
              <w:spacing w:line="259" w:lineRule="auto"/>
              <w:ind w:left="4"/>
            </w:pPr>
            <w:r w:rsidRPr="00425E2D">
              <w:rPr>
                <w:sz w:val="20"/>
              </w:rPr>
              <w:t>M90.86</w:t>
            </w:r>
          </w:p>
          <w:p w14:paraId="1071ABCA"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73D8190E" w14:textId="77777777" w:rsidR="00425E2D" w:rsidRPr="00425E2D" w:rsidRDefault="00425E2D" w:rsidP="00425E2D">
            <w:pPr>
              <w:ind w:left="4"/>
            </w:pPr>
            <w:r w:rsidRPr="00425E2D">
              <w:rPr>
                <w:color w:val="2C3E50"/>
                <w:sz w:val="20"/>
              </w:rPr>
              <w:t>Osteopathy in diseases classified elsewhere, unspecified lower leg</w:t>
            </w:r>
            <w:r w:rsidRPr="00425E2D">
              <w:rPr>
                <w:sz w:val="20"/>
              </w:rPr>
              <w:t xml:space="preserve"> </w:t>
            </w:r>
          </w:p>
          <w:p w14:paraId="44462286" w14:textId="77777777" w:rsidR="00425E2D" w:rsidRPr="00425E2D" w:rsidRDefault="00425E2D" w:rsidP="00425E2D">
            <w:pPr>
              <w:spacing w:line="259" w:lineRule="auto"/>
              <w:ind w:left="4"/>
            </w:pPr>
            <w:r w:rsidRPr="00425E2D">
              <w:rPr>
                <w:sz w:val="20"/>
              </w:rPr>
              <w:t xml:space="preserve"> </w:t>
            </w:r>
          </w:p>
        </w:tc>
      </w:tr>
      <w:tr w:rsidR="00425E2D" w:rsidRPr="00425E2D" w14:paraId="183BEC23" w14:textId="77777777" w:rsidTr="00425E2D">
        <w:trPr>
          <w:trHeight w:val="698"/>
        </w:trPr>
        <w:tc>
          <w:tcPr>
            <w:tcW w:w="1266" w:type="dxa"/>
            <w:vMerge/>
            <w:tcBorders>
              <w:top w:val="nil"/>
              <w:left w:val="single" w:sz="4" w:space="0" w:color="000000"/>
              <w:bottom w:val="nil"/>
              <w:right w:val="single" w:sz="4" w:space="0" w:color="000000"/>
            </w:tcBorders>
          </w:tcPr>
          <w:p w14:paraId="1B2855E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57396FD" w14:textId="77777777" w:rsidR="00425E2D" w:rsidRPr="00425E2D" w:rsidRDefault="00425E2D" w:rsidP="00425E2D">
            <w:pPr>
              <w:spacing w:line="259" w:lineRule="auto"/>
              <w:ind w:left="1"/>
            </w:pPr>
            <w:r w:rsidRPr="00425E2D">
              <w:rPr>
                <w:sz w:val="20"/>
              </w:rPr>
              <w:t xml:space="preserve">730.87 </w:t>
            </w:r>
          </w:p>
        </w:tc>
        <w:tc>
          <w:tcPr>
            <w:tcW w:w="2969" w:type="dxa"/>
            <w:tcBorders>
              <w:top w:val="single" w:sz="4" w:space="0" w:color="000000"/>
              <w:left w:val="single" w:sz="4" w:space="0" w:color="000000"/>
              <w:bottom w:val="single" w:sz="4" w:space="0" w:color="000000"/>
              <w:right w:val="single" w:sz="4" w:space="0" w:color="000000"/>
            </w:tcBorders>
          </w:tcPr>
          <w:p w14:paraId="6E746A95" w14:textId="77777777" w:rsidR="00425E2D" w:rsidRPr="00425E2D" w:rsidRDefault="00425E2D" w:rsidP="00425E2D">
            <w:pPr>
              <w:spacing w:line="259" w:lineRule="auto"/>
              <w:ind w:left="1" w:right="42" w:hanging="1"/>
            </w:pPr>
            <w:r w:rsidRPr="00425E2D">
              <w:rPr>
                <w:sz w:val="20"/>
              </w:rPr>
              <w:t xml:space="preserve">Other infections involving bone in diseases classified elsewhere, ankle and foot </w:t>
            </w:r>
          </w:p>
        </w:tc>
        <w:tc>
          <w:tcPr>
            <w:tcW w:w="900" w:type="dxa"/>
            <w:tcBorders>
              <w:top w:val="single" w:sz="4" w:space="0" w:color="000000"/>
              <w:left w:val="single" w:sz="4" w:space="0" w:color="000000"/>
              <w:bottom w:val="single" w:sz="4" w:space="0" w:color="000000"/>
              <w:right w:val="single" w:sz="4" w:space="0" w:color="000000"/>
            </w:tcBorders>
          </w:tcPr>
          <w:p w14:paraId="0329CDF1" w14:textId="77777777" w:rsidR="00425E2D" w:rsidRPr="00425E2D" w:rsidRDefault="00425E2D" w:rsidP="00425E2D">
            <w:pPr>
              <w:spacing w:line="259" w:lineRule="auto"/>
              <w:ind w:left="4"/>
            </w:pPr>
            <w:r w:rsidRPr="00425E2D">
              <w:rPr>
                <w:sz w:val="20"/>
              </w:rPr>
              <w:t>M90.87</w:t>
            </w:r>
          </w:p>
          <w:p w14:paraId="75CE5B1B" w14:textId="77777777" w:rsidR="00425E2D" w:rsidRPr="00425E2D" w:rsidRDefault="00425E2D" w:rsidP="00425E2D">
            <w:pPr>
              <w:spacing w:line="259" w:lineRule="auto"/>
              <w:ind w:left="4"/>
            </w:pPr>
            <w:r w:rsidRPr="00425E2D">
              <w:rPr>
                <w:sz w:val="20"/>
              </w:rPr>
              <w:t xml:space="preserve">9 </w:t>
            </w:r>
          </w:p>
        </w:tc>
        <w:tc>
          <w:tcPr>
            <w:tcW w:w="3780" w:type="dxa"/>
            <w:tcBorders>
              <w:top w:val="single" w:sz="4" w:space="0" w:color="000000"/>
              <w:left w:val="single" w:sz="4" w:space="0" w:color="000000"/>
              <w:bottom w:val="single" w:sz="4" w:space="0" w:color="000000"/>
              <w:right w:val="single" w:sz="4" w:space="0" w:color="000000"/>
            </w:tcBorders>
          </w:tcPr>
          <w:p w14:paraId="088A22BC" w14:textId="77777777" w:rsidR="00425E2D" w:rsidRPr="00425E2D" w:rsidRDefault="00425E2D" w:rsidP="00425E2D">
            <w:pPr>
              <w:ind w:left="4"/>
            </w:pPr>
            <w:r w:rsidRPr="00425E2D">
              <w:rPr>
                <w:color w:val="2C3E50"/>
                <w:sz w:val="20"/>
              </w:rPr>
              <w:t xml:space="preserve">Osteopathy in diseases classified elsewhere, </w:t>
            </w:r>
            <w:r w:rsidRPr="00425E2D">
              <w:rPr>
                <w:color w:val="2C3E50"/>
                <w:sz w:val="20"/>
              </w:rPr>
              <w:lastRenderedPageBreak/>
              <w:t>unspecified ankle and foot</w:t>
            </w:r>
            <w:r w:rsidRPr="00425E2D">
              <w:rPr>
                <w:sz w:val="20"/>
              </w:rPr>
              <w:t xml:space="preserve"> </w:t>
            </w:r>
          </w:p>
          <w:p w14:paraId="36633D85" w14:textId="77777777" w:rsidR="00425E2D" w:rsidRPr="00425E2D" w:rsidRDefault="00425E2D" w:rsidP="00425E2D">
            <w:pPr>
              <w:spacing w:line="259" w:lineRule="auto"/>
              <w:ind w:left="4"/>
            </w:pPr>
            <w:r w:rsidRPr="00425E2D">
              <w:rPr>
                <w:sz w:val="20"/>
              </w:rPr>
              <w:t xml:space="preserve"> </w:t>
            </w:r>
          </w:p>
        </w:tc>
      </w:tr>
      <w:tr w:rsidR="00425E2D" w:rsidRPr="00425E2D" w14:paraId="1472C15E" w14:textId="77777777" w:rsidTr="00425E2D">
        <w:trPr>
          <w:trHeight w:val="701"/>
        </w:trPr>
        <w:tc>
          <w:tcPr>
            <w:tcW w:w="1266" w:type="dxa"/>
            <w:vMerge/>
            <w:tcBorders>
              <w:top w:val="nil"/>
              <w:left w:val="single" w:sz="4" w:space="0" w:color="000000"/>
              <w:bottom w:val="nil"/>
              <w:right w:val="single" w:sz="4" w:space="0" w:color="000000"/>
            </w:tcBorders>
          </w:tcPr>
          <w:p w14:paraId="4DDEC5D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659B69A" w14:textId="77777777" w:rsidR="00425E2D" w:rsidRPr="00425E2D" w:rsidRDefault="00425E2D" w:rsidP="00425E2D">
            <w:pPr>
              <w:spacing w:line="259" w:lineRule="auto"/>
              <w:ind w:left="1"/>
            </w:pPr>
            <w:r w:rsidRPr="00425E2D">
              <w:rPr>
                <w:sz w:val="20"/>
              </w:rPr>
              <w:t xml:space="preserve">730.95 </w:t>
            </w:r>
          </w:p>
        </w:tc>
        <w:tc>
          <w:tcPr>
            <w:tcW w:w="2969" w:type="dxa"/>
            <w:tcBorders>
              <w:top w:val="single" w:sz="4" w:space="0" w:color="000000"/>
              <w:left w:val="single" w:sz="4" w:space="0" w:color="000000"/>
              <w:bottom w:val="single" w:sz="4" w:space="0" w:color="000000"/>
              <w:right w:val="single" w:sz="4" w:space="0" w:color="000000"/>
            </w:tcBorders>
          </w:tcPr>
          <w:p w14:paraId="6ABF33CB" w14:textId="77777777" w:rsidR="00425E2D" w:rsidRPr="00425E2D" w:rsidRDefault="00425E2D" w:rsidP="00425E2D">
            <w:pPr>
              <w:ind w:left="1"/>
            </w:pPr>
            <w:r w:rsidRPr="00425E2D">
              <w:rPr>
                <w:sz w:val="20"/>
              </w:rPr>
              <w:t xml:space="preserve">Unspecified infection of bone, pelvic region and thigh </w:t>
            </w:r>
          </w:p>
          <w:p w14:paraId="4432EAB5"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062F42C"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14:paraId="1F3E34B2" w14:textId="77777777" w:rsidR="00425E2D" w:rsidRPr="00425E2D" w:rsidRDefault="00425E2D" w:rsidP="00425E2D">
            <w:pPr>
              <w:spacing w:line="259" w:lineRule="auto"/>
              <w:ind w:left="4"/>
            </w:pPr>
            <w:r w:rsidRPr="00425E2D">
              <w:rPr>
                <w:color w:val="2C3E50"/>
                <w:sz w:val="20"/>
              </w:rPr>
              <w:t>Osteomyelitis, unspecified</w:t>
            </w:r>
            <w:r w:rsidRPr="00425E2D">
              <w:rPr>
                <w:sz w:val="20"/>
              </w:rPr>
              <w:t xml:space="preserve"> </w:t>
            </w:r>
          </w:p>
          <w:p w14:paraId="30785C1E" w14:textId="77777777" w:rsidR="00425E2D" w:rsidRPr="00425E2D" w:rsidRDefault="00425E2D" w:rsidP="00425E2D">
            <w:pPr>
              <w:spacing w:line="259" w:lineRule="auto"/>
              <w:ind w:left="4"/>
            </w:pPr>
            <w:r w:rsidRPr="00425E2D">
              <w:rPr>
                <w:sz w:val="20"/>
              </w:rPr>
              <w:t xml:space="preserve"> </w:t>
            </w:r>
          </w:p>
        </w:tc>
      </w:tr>
      <w:tr w:rsidR="00425E2D" w:rsidRPr="00425E2D" w14:paraId="240B0AAF" w14:textId="77777777" w:rsidTr="00425E2D">
        <w:trPr>
          <w:trHeight w:val="701"/>
        </w:trPr>
        <w:tc>
          <w:tcPr>
            <w:tcW w:w="1266" w:type="dxa"/>
            <w:vMerge/>
            <w:tcBorders>
              <w:top w:val="nil"/>
              <w:left w:val="single" w:sz="4" w:space="0" w:color="000000"/>
              <w:bottom w:val="nil"/>
              <w:right w:val="single" w:sz="4" w:space="0" w:color="000000"/>
            </w:tcBorders>
          </w:tcPr>
          <w:p w14:paraId="1170FE2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6D2F130" w14:textId="77777777" w:rsidR="00425E2D" w:rsidRPr="00425E2D" w:rsidRDefault="00425E2D" w:rsidP="00425E2D">
            <w:pPr>
              <w:spacing w:line="259" w:lineRule="auto"/>
              <w:ind w:left="1"/>
            </w:pPr>
            <w:r w:rsidRPr="00425E2D">
              <w:rPr>
                <w:sz w:val="20"/>
              </w:rPr>
              <w:t xml:space="preserve">730.96 </w:t>
            </w:r>
          </w:p>
        </w:tc>
        <w:tc>
          <w:tcPr>
            <w:tcW w:w="2969" w:type="dxa"/>
            <w:tcBorders>
              <w:top w:val="single" w:sz="4" w:space="0" w:color="000000"/>
              <w:left w:val="single" w:sz="4" w:space="0" w:color="000000"/>
              <w:bottom w:val="single" w:sz="4" w:space="0" w:color="000000"/>
              <w:right w:val="single" w:sz="4" w:space="0" w:color="000000"/>
            </w:tcBorders>
          </w:tcPr>
          <w:p w14:paraId="557BA22B" w14:textId="77777777" w:rsidR="00425E2D" w:rsidRPr="00425E2D" w:rsidRDefault="00425E2D" w:rsidP="00425E2D">
            <w:pPr>
              <w:ind w:left="1"/>
            </w:pPr>
            <w:r w:rsidRPr="00425E2D">
              <w:rPr>
                <w:sz w:val="20"/>
              </w:rPr>
              <w:t xml:space="preserve">Unspecified infection of bone, lower leg </w:t>
            </w:r>
          </w:p>
          <w:p w14:paraId="03091C66"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F932131"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14:paraId="1A6D07C2" w14:textId="77777777" w:rsidR="00425E2D" w:rsidRPr="00425E2D" w:rsidRDefault="00425E2D" w:rsidP="00425E2D">
            <w:pPr>
              <w:spacing w:line="259" w:lineRule="auto"/>
              <w:ind w:left="4"/>
            </w:pPr>
            <w:r w:rsidRPr="00425E2D">
              <w:rPr>
                <w:color w:val="2C3E50"/>
                <w:sz w:val="20"/>
              </w:rPr>
              <w:t>Osteomyelitis, unspecified</w:t>
            </w:r>
            <w:r w:rsidRPr="00425E2D">
              <w:rPr>
                <w:sz w:val="20"/>
              </w:rPr>
              <w:t xml:space="preserve"> </w:t>
            </w:r>
          </w:p>
          <w:p w14:paraId="63CF555F" w14:textId="77777777" w:rsidR="00425E2D" w:rsidRPr="00425E2D" w:rsidRDefault="00425E2D" w:rsidP="00425E2D">
            <w:pPr>
              <w:spacing w:line="259" w:lineRule="auto"/>
              <w:ind w:left="4"/>
            </w:pPr>
            <w:r w:rsidRPr="00425E2D">
              <w:rPr>
                <w:sz w:val="20"/>
              </w:rPr>
              <w:t xml:space="preserve"> </w:t>
            </w:r>
          </w:p>
        </w:tc>
      </w:tr>
      <w:tr w:rsidR="00425E2D" w:rsidRPr="00425E2D" w14:paraId="6DF783F2" w14:textId="77777777" w:rsidTr="00425E2D">
        <w:trPr>
          <w:trHeight w:val="468"/>
        </w:trPr>
        <w:tc>
          <w:tcPr>
            <w:tcW w:w="1266" w:type="dxa"/>
            <w:vMerge/>
            <w:tcBorders>
              <w:top w:val="nil"/>
              <w:left w:val="single" w:sz="4" w:space="0" w:color="000000"/>
              <w:bottom w:val="nil"/>
              <w:right w:val="single" w:sz="4" w:space="0" w:color="000000"/>
            </w:tcBorders>
          </w:tcPr>
          <w:p w14:paraId="56A5A80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C2AEC55" w14:textId="77777777" w:rsidR="00425E2D" w:rsidRPr="00425E2D" w:rsidRDefault="00425E2D" w:rsidP="00425E2D">
            <w:pPr>
              <w:spacing w:line="259" w:lineRule="auto"/>
              <w:ind w:left="1"/>
            </w:pPr>
            <w:r w:rsidRPr="00425E2D">
              <w:rPr>
                <w:sz w:val="20"/>
              </w:rPr>
              <w:t xml:space="preserve">730.97 </w:t>
            </w:r>
          </w:p>
        </w:tc>
        <w:tc>
          <w:tcPr>
            <w:tcW w:w="2969" w:type="dxa"/>
            <w:tcBorders>
              <w:top w:val="single" w:sz="4" w:space="0" w:color="000000"/>
              <w:left w:val="single" w:sz="4" w:space="0" w:color="000000"/>
              <w:bottom w:val="single" w:sz="4" w:space="0" w:color="000000"/>
              <w:right w:val="single" w:sz="4" w:space="0" w:color="000000"/>
            </w:tcBorders>
          </w:tcPr>
          <w:p w14:paraId="05B934AD" w14:textId="77777777" w:rsidR="00425E2D" w:rsidRPr="00425E2D" w:rsidRDefault="00425E2D" w:rsidP="00425E2D">
            <w:pPr>
              <w:spacing w:line="259" w:lineRule="auto"/>
              <w:ind w:left="1" w:hanging="1"/>
            </w:pPr>
            <w:r w:rsidRPr="00425E2D">
              <w:rPr>
                <w:sz w:val="20"/>
              </w:rPr>
              <w:t xml:space="preserve">Unspecified infection of bone, ankle and foot </w:t>
            </w:r>
          </w:p>
        </w:tc>
        <w:tc>
          <w:tcPr>
            <w:tcW w:w="900" w:type="dxa"/>
            <w:tcBorders>
              <w:top w:val="single" w:sz="4" w:space="0" w:color="000000"/>
              <w:left w:val="single" w:sz="4" w:space="0" w:color="000000"/>
              <w:bottom w:val="single" w:sz="4" w:space="0" w:color="000000"/>
              <w:right w:val="single" w:sz="4" w:space="0" w:color="000000"/>
            </w:tcBorders>
          </w:tcPr>
          <w:p w14:paraId="2D268260"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tcPr>
          <w:p w14:paraId="39647930" w14:textId="77777777" w:rsidR="00425E2D" w:rsidRPr="00425E2D" w:rsidRDefault="00425E2D" w:rsidP="00425E2D">
            <w:pPr>
              <w:spacing w:line="259" w:lineRule="auto"/>
              <w:ind w:left="4"/>
            </w:pPr>
            <w:r w:rsidRPr="00425E2D">
              <w:rPr>
                <w:color w:val="2C3E50"/>
                <w:sz w:val="20"/>
              </w:rPr>
              <w:t>Osteomyelitis, unspecified</w:t>
            </w:r>
            <w:r w:rsidRPr="00425E2D">
              <w:rPr>
                <w:sz w:val="20"/>
              </w:rPr>
              <w:t xml:space="preserve"> </w:t>
            </w:r>
          </w:p>
          <w:p w14:paraId="5E89F7E2" w14:textId="77777777" w:rsidR="00425E2D" w:rsidRPr="00425E2D" w:rsidRDefault="00425E2D" w:rsidP="00425E2D">
            <w:pPr>
              <w:spacing w:line="259" w:lineRule="auto"/>
              <w:ind w:left="4"/>
            </w:pPr>
            <w:r w:rsidRPr="00425E2D">
              <w:rPr>
                <w:sz w:val="20"/>
              </w:rPr>
              <w:t xml:space="preserve"> </w:t>
            </w:r>
          </w:p>
        </w:tc>
      </w:tr>
      <w:tr w:rsidR="00425E2D" w:rsidRPr="00425E2D" w14:paraId="248192A1"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4B8DDBD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C389E5B" w14:textId="77777777" w:rsidR="00425E2D" w:rsidRPr="00425E2D" w:rsidRDefault="00425E2D" w:rsidP="00425E2D">
            <w:pPr>
              <w:spacing w:line="259" w:lineRule="auto"/>
              <w:ind w:left="1"/>
            </w:pPr>
            <w:r w:rsidRPr="00425E2D">
              <w:rPr>
                <w:sz w:val="20"/>
              </w:rPr>
              <w:t xml:space="preserve">785.4 </w:t>
            </w:r>
          </w:p>
        </w:tc>
        <w:tc>
          <w:tcPr>
            <w:tcW w:w="2969" w:type="dxa"/>
            <w:tcBorders>
              <w:top w:val="single" w:sz="4" w:space="0" w:color="000000"/>
              <w:left w:val="single" w:sz="4" w:space="0" w:color="000000"/>
              <w:bottom w:val="single" w:sz="4" w:space="0" w:color="000000"/>
              <w:right w:val="single" w:sz="4" w:space="0" w:color="000000"/>
            </w:tcBorders>
          </w:tcPr>
          <w:p w14:paraId="431FC035" w14:textId="77777777" w:rsidR="00425E2D" w:rsidRPr="00425E2D" w:rsidRDefault="00425E2D" w:rsidP="00425E2D">
            <w:pPr>
              <w:spacing w:line="259" w:lineRule="auto"/>
            </w:pPr>
            <w:r w:rsidRPr="00425E2D">
              <w:rPr>
                <w:sz w:val="20"/>
              </w:rPr>
              <w:t xml:space="preserve">Gangrene </w:t>
            </w:r>
          </w:p>
        </w:tc>
        <w:tc>
          <w:tcPr>
            <w:tcW w:w="900" w:type="dxa"/>
            <w:tcBorders>
              <w:top w:val="single" w:sz="4" w:space="0" w:color="000000"/>
              <w:left w:val="single" w:sz="4" w:space="0" w:color="000000"/>
              <w:bottom w:val="single" w:sz="4" w:space="0" w:color="000000"/>
              <w:right w:val="single" w:sz="4" w:space="0" w:color="000000"/>
            </w:tcBorders>
          </w:tcPr>
          <w:p w14:paraId="341D7F1B" w14:textId="77777777" w:rsidR="00425E2D" w:rsidRPr="00425E2D" w:rsidRDefault="00425E2D" w:rsidP="00425E2D">
            <w:pPr>
              <w:spacing w:line="259" w:lineRule="auto"/>
              <w:ind w:left="2"/>
            </w:pPr>
            <w:r w:rsidRPr="00425E2D">
              <w:rPr>
                <w:sz w:val="20"/>
              </w:rPr>
              <w:t xml:space="preserve">I96 </w:t>
            </w:r>
          </w:p>
        </w:tc>
        <w:tc>
          <w:tcPr>
            <w:tcW w:w="3780" w:type="dxa"/>
            <w:tcBorders>
              <w:top w:val="single" w:sz="4" w:space="0" w:color="000000"/>
              <w:left w:val="single" w:sz="4" w:space="0" w:color="000000"/>
              <w:bottom w:val="single" w:sz="4" w:space="0" w:color="000000"/>
              <w:right w:val="single" w:sz="4" w:space="0" w:color="000000"/>
            </w:tcBorders>
          </w:tcPr>
          <w:p w14:paraId="6AA1FE15" w14:textId="77777777" w:rsidR="00425E2D" w:rsidRPr="00425E2D" w:rsidRDefault="00425E2D" w:rsidP="00425E2D">
            <w:pPr>
              <w:spacing w:line="259" w:lineRule="auto"/>
              <w:ind w:left="4"/>
            </w:pPr>
            <w:r w:rsidRPr="00425E2D">
              <w:rPr>
                <w:color w:val="2C3E50"/>
                <w:sz w:val="20"/>
              </w:rPr>
              <w:t>Gangrene, not elsewhere classified</w:t>
            </w:r>
            <w:r w:rsidRPr="00425E2D">
              <w:rPr>
                <w:sz w:val="20"/>
              </w:rPr>
              <w:t xml:space="preserve"> </w:t>
            </w:r>
          </w:p>
          <w:p w14:paraId="639D4C36" w14:textId="77777777" w:rsidR="00425E2D" w:rsidRPr="00425E2D" w:rsidRDefault="00425E2D" w:rsidP="00425E2D">
            <w:pPr>
              <w:spacing w:line="259" w:lineRule="auto"/>
              <w:ind w:left="4"/>
            </w:pPr>
            <w:r w:rsidRPr="00425E2D">
              <w:rPr>
                <w:sz w:val="20"/>
              </w:rPr>
              <w:t xml:space="preserve"> </w:t>
            </w:r>
          </w:p>
        </w:tc>
      </w:tr>
      <w:tr w:rsidR="00425E2D" w:rsidRPr="00425E2D" w14:paraId="2B43DEDE" w14:textId="77777777" w:rsidTr="00425E2D">
        <w:trPr>
          <w:trHeight w:val="240"/>
        </w:trPr>
        <w:tc>
          <w:tcPr>
            <w:tcW w:w="1266" w:type="dxa"/>
            <w:vMerge w:val="restart"/>
            <w:tcBorders>
              <w:top w:val="single" w:sz="4" w:space="0" w:color="000000"/>
              <w:left w:val="single" w:sz="4" w:space="0" w:color="000000"/>
              <w:bottom w:val="single" w:sz="4" w:space="0" w:color="000000"/>
              <w:right w:val="single" w:sz="4" w:space="0" w:color="000000"/>
            </w:tcBorders>
          </w:tcPr>
          <w:p w14:paraId="19E2EA41" w14:textId="77777777" w:rsidR="00425E2D" w:rsidRPr="00425E2D" w:rsidRDefault="00425E2D" w:rsidP="00425E2D">
            <w:pPr>
              <w:spacing w:line="259" w:lineRule="auto"/>
              <w:ind w:left="4"/>
            </w:pPr>
            <w:r w:rsidRPr="00425E2D">
              <w:rPr>
                <w:sz w:val="20"/>
              </w:rPr>
              <w:t xml:space="preserve">Proposed PQI: </w:t>
            </w:r>
          </w:p>
          <w:p w14:paraId="31418932" w14:textId="77777777" w:rsidR="00425E2D" w:rsidRPr="00425E2D" w:rsidRDefault="00425E2D" w:rsidP="00425E2D">
            <w:pPr>
              <w:spacing w:line="259" w:lineRule="auto"/>
              <w:ind w:left="4"/>
            </w:pPr>
            <w:r w:rsidRPr="00425E2D">
              <w:rPr>
                <w:sz w:val="20"/>
              </w:rPr>
              <w:t>Hypoglycemia</w:t>
            </w:r>
            <w:r w:rsidRPr="00425E2D">
              <w:rPr>
                <w:sz w:val="20"/>
                <w:vertAlign w:val="superscript"/>
              </w:rPr>
              <w:t>28</w:t>
            </w:r>
            <w:r w:rsidRPr="00425E2D">
              <w:rPr>
                <w:sz w:val="20"/>
              </w:rPr>
              <w:t xml:space="preserve"> Algorithm described by Ginde et al. (Appendix 3) </w:t>
            </w:r>
          </w:p>
        </w:tc>
        <w:tc>
          <w:tcPr>
            <w:tcW w:w="3869" w:type="dxa"/>
            <w:gridSpan w:val="2"/>
            <w:tcBorders>
              <w:top w:val="single" w:sz="4" w:space="0" w:color="000000"/>
              <w:left w:val="single" w:sz="4" w:space="0" w:color="000000"/>
              <w:bottom w:val="single" w:sz="4" w:space="0" w:color="000000"/>
              <w:right w:val="single" w:sz="4" w:space="0" w:color="000000"/>
            </w:tcBorders>
          </w:tcPr>
          <w:p w14:paraId="3A3904E0" w14:textId="77777777" w:rsidR="00425E2D" w:rsidRPr="00425E2D" w:rsidRDefault="00425E2D" w:rsidP="00425E2D">
            <w:pPr>
              <w:spacing w:line="259" w:lineRule="auto"/>
              <w:ind w:left="1"/>
            </w:pPr>
            <w:r w:rsidRPr="00425E2D">
              <w:rPr>
                <w:sz w:val="20"/>
              </w:rPr>
              <w:t xml:space="preserve">ICD-9-CM </w:t>
            </w:r>
          </w:p>
        </w:tc>
        <w:tc>
          <w:tcPr>
            <w:tcW w:w="4680" w:type="dxa"/>
            <w:gridSpan w:val="2"/>
            <w:tcBorders>
              <w:top w:val="single" w:sz="4" w:space="0" w:color="000000"/>
              <w:left w:val="single" w:sz="4" w:space="0" w:color="000000"/>
              <w:bottom w:val="single" w:sz="4" w:space="0" w:color="000000"/>
              <w:right w:val="single" w:sz="4" w:space="0" w:color="000000"/>
            </w:tcBorders>
          </w:tcPr>
          <w:p w14:paraId="387CEAAE" w14:textId="77777777" w:rsidR="00425E2D" w:rsidRPr="00425E2D" w:rsidRDefault="00425E2D" w:rsidP="00425E2D">
            <w:pPr>
              <w:spacing w:line="259" w:lineRule="auto"/>
              <w:ind w:left="4"/>
            </w:pPr>
            <w:r w:rsidRPr="00425E2D">
              <w:rPr>
                <w:sz w:val="20"/>
              </w:rPr>
              <w:t xml:space="preserve">ICD-10-CM </w:t>
            </w:r>
          </w:p>
        </w:tc>
      </w:tr>
      <w:tr w:rsidR="00425E2D" w:rsidRPr="00425E2D" w14:paraId="4BEECF27" w14:textId="77777777" w:rsidTr="00425E2D">
        <w:trPr>
          <w:trHeight w:val="271"/>
        </w:trPr>
        <w:tc>
          <w:tcPr>
            <w:tcW w:w="1266" w:type="dxa"/>
            <w:vMerge/>
            <w:tcBorders>
              <w:top w:val="nil"/>
              <w:left w:val="single" w:sz="4" w:space="0" w:color="000000"/>
              <w:bottom w:val="nil"/>
              <w:right w:val="single" w:sz="4" w:space="0" w:color="000000"/>
            </w:tcBorders>
          </w:tcPr>
          <w:p w14:paraId="65C9B35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5F17EB4" w14:textId="77777777" w:rsidR="00425E2D" w:rsidRPr="00425E2D" w:rsidRDefault="00425E2D" w:rsidP="00425E2D">
            <w:pPr>
              <w:spacing w:line="259" w:lineRule="auto"/>
              <w:ind w:left="1"/>
            </w:pPr>
            <w:r w:rsidRPr="00425E2D">
              <w:rPr>
                <w:sz w:val="20"/>
              </w:rPr>
              <w:t xml:space="preserve">251.0 </w:t>
            </w:r>
          </w:p>
        </w:tc>
        <w:tc>
          <w:tcPr>
            <w:tcW w:w="2969" w:type="dxa"/>
            <w:tcBorders>
              <w:top w:val="single" w:sz="4" w:space="0" w:color="000000"/>
              <w:left w:val="single" w:sz="4" w:space="0" w:color="000000"/>
              <w:bottom w:val="single" w:sz="4" w:space="0" w:color="000000"/>
              <w:right w:val="single" w:sz="4" w:space="0" w:color="000000"/>
            </w:tcBorders>
          </w:tcPr>
          <w:p w14:paraId="1C96630F" w14:textId="77777777" w:rsidR="00425E2D" w:rsidRPr="00425E2D" w:rsidRDefault="00425E2D" w:rsidP="00425E2D">
            <w:pPr>
              <w:spacing w:line="259" w:lineRule="auto"/>
            </w:pPr>
            <w:r w:rsidRPr="00425E2D">
              <w:rPr>
                <w:sz w:val="20"/>
              </w:rPr>
              <w:t xml:space="preserve">Hypoglycemic coma </w:t>
            </w:r>
          </w:p>
        </w:tc>
        <w:tc>
          <w:tcPr>
            <w:tcW w:w="900" w:type="dxa"/>
            <w:tcBorders>
              <w:top w:val="single" w:sz="4" w:space="0" w:color="000000"/>
              <w:left w:val="single" w:sz="4" w:space="0" w:color="000000"/>
              <w:bottom w:val="single" w:sz="4" w:space="0" w:color="000000"/>
              <w:right w:val="single" w:sz="4" w:space="0" w:color="000000"/>
            </w:tcBorders>
          </w:tcPr>
          <w:p w14:paraId="5062FB9B" w14:textId="77777777" w:rsidR="00425E2D" w:rsidRPr="00425E2D" w:rsidRDefault="00425E2D" w:rsidP="00425E2D">
            <w:pPr>
              <w:spacing w:line="259" w:lineRule="auto"/>
              <w:ind w:left="3"/>
            </w:pPr>
            <w:r w:rsidRPr="00425E2D">
              <w:rPr>
                <w:sz w:val="20"/>
              </w:rPr>
              <w:t xml:space="preserve">E15 </w:t>
            </w:r>
          </w:p>
        </w:tc>
        <w:tc>
          <w:tcPr>
            <w:tcW w:w="3780" w:type="dxa"/>
            <w:tcBorders>
              <w:top w:val="single" w:sz="4" w:space="0" w:color="000000"/>
              <w:left w:val="single" w:sz="4" w:space="0" w:color="000000"/>
              <w:bottom w:val="single" w:sz="4" w:space="0" w:color="000000"/>
              <w:right w:val="single" w:sz="4" w:space="0" w:color="000000"/>
            </w:tcBorders>
          </w:tcPr>
          <w:p w14:paraId="005B5C41" w14:textId="77777777" w:rsidR="00425E2D" w:rsidRPr="00425E2D" w:rsidRDefault="00425E2D" w:rsidP="00425E2D">
            <w:pPr>
              <w:spacing w:line="259" w:lineRule="auto"/>
              <w:ind w:left="2"/>
            </w:pPr>
            <w:r w:rsidRPr="00425E2D">
              <w:rPr>
                <w:sz w:val="20"/>
              </w:rPr>
              <w:t xml:space="preserve">Nondiabetic hypoglycemic coma </w:t>
            </w:r>
          </w:p>
        </w:tc>
      </w:tr>
      <w:tr w:rsidR="00425E2D" w:rsidRPr="00425E2D" w14:paraId="664A399C" w14:textId="77777777" w:rsidTr="00425E2D">
        <w:trPr>
          <w:trHeight w:val="240"/>
        </w:trPr>
        <w:tc>
          <w:tcPr>
            <w:tcW w:w="1266" w:type="dxa"/>
            <w:vMerge/>
            <w:tcBorders>
              <w:top w:val="nil"/>
              <w:left w:val="single" w:sz="4" w:space="0" w:color="000000"/>
              <w:bottom w:val="nil"/>
              <w:right w:val="single" w:sz="4" w:space="0" w:color="000000"/>
            </w:tcBorders>
          </w:tcPr>
          <w:p w14:paraId="238DE516"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159A3DA9" w14:textId="77777777" w:rsidR="00425E2D" w:rsidRPr="00425E2D" w:rsidRDefault="00425E2D" w:rsidP="00425E2D">
            <w:pPr>
              <w:spacing w:line="259" w:lineRule="auto"/>
              <w:ind w:left="1"/>
            </w:pPr>
            <w:r w:rsidRPr="00425E2D">
              <w:rPr>
                <w:sz w:val="20"/>
              </w:rPr>
              <w:t xml:space="preserve">251.1 </w:t>
            </w:r>
          </w:p>
        </w:tc>
        <w:tc>
          <w:tcPr>
            <w:tcW w:w="2969" w:type="dxa"/>
            <w:vMerge w:val="restart"/>
            <w:tcBorders>
              <w:top w:val="single" w:sz="4" w:space="0" w:color="000000"/>
              <w:left w:val="single" w:sz="4" w:space="0" w:color="000000"/>
              <w:bottom w:val="single" w:sz="4" w:space="0" w:color="000000"/>
              <w:right w:val="single" w:sz="4" w:space="0" w:color="000000"/>
            </w:tcBorders>
          </w:tcPr>
          <w:p w14:paraId="593C2681" w14:textId="77777777" w:rsidR="00425E2D" w:rsidRPr="00425E2D" w:rsidRDefault="00425E2D" w:rsidP="00425E2D">
            <w:pPr>
              <w:spacing w:line="259" w:lineRule="auto"/>
            </w:pPr>
            <w:r w:rsidRPr="00425E2D">
              <w:rPr>
                <w:sz w:val="20"/>
              </w:rPr>
              <w:t xml:space="preserve">Other specified hypoglycemia </w:t>
            </w:r>
          </w:p>
        </w:tc>
        <w:tc>
          <w:tcPr>
            <w:tcW w:w="900" w:type="dxa"/>
            <w:tcBorders>
              <w:top w:val="single" w:sz="4" w:space="0" w:color="000000"/>
              <w:left w:val="single" w:sz="4" w:space="0" w:color="000000"/>
              <w:bottom w:val="single" w:sz="4" w:space="0" w:color="000000"/>
              <w:right w:val="single" w:sz="4" w:space="0" w:color="000000"/>
            </w:tcBorders>
          </w:tcPr>
          <w:p w14:paraId="739DFFD9" w14:textId="77777777" w:rsidR="00425E2D" w:rsidRPr="00425E2D" w:rsidRDefault="00425E2D" w:rsidP="00425E2D">
            <w:pPr>
              <w:spacing w:line="259" w:lineRule="auto"/>
              <w:ind w:left="4"/>
            </w:pPr>
            <w:r w:rsidRPr="00425E2D">
              <w:rPr>
                <w:sz w:val="20"/>
              </w:rPr>
              <w:t xml:space="preserve">E16.0 </w:t>
            </w:r>
          </w:p>
        </w:tc>
        <w:tc>
          <w:tcPr>
            <w:tcW w:w="3780" w:type="dxa"/>
            <w:tcBorders>
              <w:top w:val="single" w:sz="4" w:space="0" w:color="000000"/>
              <w:left w:val="single" w:sz="4" w:space="0" w:color="000000"/>
              <w:bottom w:val="single" w:sz="4" w:space="0" w:color="000000"/>
              <w:right w:val="single" w:sz="4" w:space="0" w:color="000000"/>
            </w:tcBorders>
          </w:tcPr>
          <w:p w14:paraId="0F6D11A2" w14:textId="77777777" w:rsidR="00425E2D" w:rsidRPr="00425E2D" w:rsidRDefault="00425E2D" w:rsidP="00425E2D">
            <w:pPr>
              <w:spacing w:line="259" w:lineRule="auto"/>
              <w:ind w:left="4"/>
            </w:pPr>
            <w:r w:rsidRPr="00425E2D">
              <w:rPr>
                <w:sz w:val="20"/>
              </w:rPr>
              <w:t xml:space="preserve">Drug-induced hypoglycemia without coma </w:t>
            </w:r>
          </w:p>
        </w:tc>
      </w:tr>
      <w:tr w:rsidR="00425E2D" w:rsidRPr="00425E2D" w14:paraId="17704524" w14:textId="77777777" w:rsidTr="00425E2D">
        <w:trPr>
          <w:trHeight w:val="240"/>
        </w:trPr>
        <w:tc>
          <w:tcPr>
            <w:tcW w:w="1266" w:type="dxa"/>
            <w:vMerge/>
            <w:tcBorders>
              <w:top w:val="nil"/>
              <w:left w:val="single" w:sz="4" w:space="0" w:color="000000"/>
              <w:bottom w:val="nil"/>
              <w:right w:val="single" w:sz="4" w:space="0" w:color="000000"/>
            </w:tcBorders>
          </w:tcPr>
          <w:p w14:paraId="4890F3A2"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BDF5F25"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35211B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E7E7C50" w14:textId="77777777" w:rsidR="00425E2D" w:rsidRPr="00425E2D" w:rsidRDefault="00425E2D" w:rsidP="00425E2D">
            <w:pPr>
              <w:spacing w:line="259" w:lineRule="auto"/>
              <w:ind w:left="4"/>
            </w:pPr>
            <w:r w:rsidRPr="00425E2D">
              <w:rPr>
                <w:sz w:val="20"/>
              </w:rPr>
              <w:t xml:space="preserve">E16.1 </w:t>
            </w:r>
          </w:p>
        </w:tc>
        <w:tc>
          <w:tcPr>
            <w:tcW w:w="3780" w:type="dxa"/>
            <w:tcBorders>
              <w:top w:val="single" w:sz="4" w:space="0" w:color="000000"/>
              <w:left w:val="single" w:sz="4" w:space="0" w:color="000000"/>
              <w:bottom w:val="single" w:sz="4" w:space="0" w:color="000000"/>
              <w:right w:val="single" w:sz="4" w:space="0" w:color="000000"/>
            </w:tcBorders>
          </w:tcPr>
          <w:p w14:paraId="1573D2F2" w14:textId="77777777" w:rsidR="00425E2D" w:rsidRPr="00425E2D" w:rsidRDefault="00425E2D" w:rsidP="00425E2D">
            <w:pPr>
              <w:spacing w:line="259" w:lineRule="auto"/>
              <w:ind w:left="4"/>
            </w:pPr>
            <w:r w:rsidRPr="00425E2D">
              <w:rPr>
                <w:sz w:val="20"/>
              </w:rPr>
              <w:t xml:space="preserve">Other hypoglycemia </w:t>
            </w:r>
          </w:p>
        </w:tc>
      </w:tr>
      <w:tr w:rsidR="00425E2D" w:rsidRPr="00425E2D" w14:paraId="5DEC32BC" w14:textId="77777777" w:rsidTr="00425E2D">
        <w:trPr>
          <w:trHeight w:val="269"/>
        </w:trPr>
        <w:tc>
          <w:tcPr>
            <w:tcW w:w="1266" w:type="dxa"/>
            <w:vMerge/>
            <w:tcBorders>
              <w:top w:val="nil"/>
              <w:left w:val="single" w:sz="4" w:space="0" w:color="000000"/>
              <w:bottom w:val="nil"/>
              <w:right w:val="single" w:sz="4" w:space="0" w:color="000000"/>
            </w:tcBorders>
          </w:tcPr>
          <w:p w14:paraId="4919248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49B66EC" w14:textId="77777777" w:rsidR="00425E2D" w:rsidRPr="00425E2D" w:rsidRDefault="00425E2D" w:rsidP="00425E2D">
            <w:pPr>
              <w:spacing w:line="259" w:lineRule="auto"/>
              <w:ind w:left="1"/>
            </w:pPr>
            <w:r w:rsidRPr="00425E2D">
              <w:rPr>
                <w:sz w:val="20"/>
              </w:rPr>
              <w:t xml:space="preserve">251.2 </w:t>
            </w:r>
          </w:p>
        </w:tc>
        <w:tc>
          <w:tcPr>
            <w:tcW w:w="2969" w:type="dxa"/>
            <w:tcBorders>
              <w:top w:val="single" w:sz="4" w:space="0" w:color="000000"/>
              <w:left w:val="single" w:sz="4" w:space="0" w:color="000000"/>
              <w:bottom w:val="single" w:sz="4" w:space="0" w:color="000000"/>
              <w:right w:val="single" w:sz="4" w:space="0" w:color="000000"/>
            </w:tcBorders>
          </w:tcPr>
          <w:p w14:paraId="38C84CB1" w14:textId="77777777" w:rsidR="00425E2D" w:rsidRPr="00425E2D" w:rsidRDefault="00425E2D" w:rsidP="00425E2D">
            <w:pPr>
              <w:spacing w:line="259" w:lineRule="auto"/>
            </w:pPr>
            <w:r w:rsidRPr="00425E2D">
              <w:rPr>
                <w:sz w:val="20"/>
              </w:rPr>
              <w:t xml:space="preserve">Hypoglycemia, unspecified </w:t>
            </w:r>
          </w:p>
        </w:tc>
        <w:tc>
          <w:tcPr>
            <w:tcW w:w="900" w:type="dxa"/>
            <w:tcBorders>
              <w:top w:val="single" w:sz="4" w:space="0" w:color="000000"/>
              <w:left w:val="single" w:sz="4" w:space="0" w:color="000000"/>
              <w:bottom w:val="single" w:sz="4" w:space="0" w:color="000000"/>
              <w:right w:val="single" w:sz="4" w:space="0" w:color="000000"/>
            </w:tcBorders>
          </w:tcPr>
          <w:p w14:paraId="7732FDC9" w14:textId="77777777" w:rsidR="00425E2D" w:rsidRPr="00425E2D" w:rsidRDefault="00425E2D" w:rsidP="00425E2D">
            <w:pPr>
              <w:spacing w:line="259" w:lineRule="auto"/>
              <w:ind w:left="2"/>
            </w:pPr>
            <w:r w:rsidRPr="00425E2D">
              <w:rPr>
                <w:sz w:val="20"/>
              </w:rPr>
              <w:t xml:space="preserve">E16.2 </w:t>
            </w:r>
          </w:p>
        </w:tc>
        <w:tc>
          <w:tcPr>
            <w:tcW w:w="3780" w:type="dxa"/>
            <w:tcBorders>
              <w:top w:val="single" w:sz="4" w:space="0" w:color="000000"/>
              <w:left w:val="single" w:sz="4" w:space="0" w:color="000000"/>
              <w:bottom w:val="single" w:sz="4" w:space="0" w:color="000000"/>
              <w:right w:val="single" w:sz="4" w:space="0" w:color="000000"/>
            </w:tcBorders>
          </w:tcPr>
          <w:p w14:paraId="7A3EFFE7" w14:textId="77777777" w:rsidR="00425E2D" w:rsidRPr="00425E2D" w:rsidRDefault="00425E2D" w:rsidP="00425E2D">
            <w:pPr>
              <w:spacing w:line="259" w:lineRule="auto"/>
              <w:ind w:left="4"/>
            </w:pPr>
            <w:r w:rsidRPr="00425E2D">
              <w:rPr>
                <w:sz w:val="20"/>
              </w:rPr>
              <w:t xml:space="preserve">Hypoglycemia, unspecified </w:t>
            </w:r>
          </w:p>
        </w:tc>
      </w:tr>
      <w:tr w:rsidR="00425E2D" w:rsidRPr="00425E2D" w14:paraId="2F898C13" w14:textId="77777777" w:rsidTr="00425E2D">
        <w:trPr>
          <w:trHeight w:val="470"/>
        </w:trPr>
        <w:tc>
          <w:tcPr>
            <w:tcW w:w="1266" w:type="dxa"/>
            <w:vMerge/>
            <w:tcBorders>
              <w:top w:val="nil"/>
              <w:left w:val="single" w:sz="4" w:space="0" w:color="000000"/>
              <w:bottom w:val="nil"/>
              <w:right w:val="single" w:sz="4" w:space="0" w:color="000000"/>
            </w:tcBorders>
          </w:tcPr>
          <w:p w14:paraId="49632CD7"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7CBC0613" w14:textId="77777777" w:rsidR="00425E2D" w:rsidRPr="00425E2D" w:rsidRDefault="00425E2D" w:rsidP="00425E2D">
            <w:pPr>
              <w:spacing w:line="259" w:lineRule="auto"/>
              <w:ind w:left="1"/>
            </w:pPr>
            <w:r w:rsidRPr="00425E2D">
              <w:rPr>
                <w:sz w:val="20"/>
              </w:rPr>
              <w:t xml:space="preserve">270.3 </w:t>
            </w:r>
          </w:p>
        </w:tc>
        <w:tc>
          <w:tcPr>
            <w:tcW w:w="2969" w:type="dxa"/>
            <w:vMerge w:val="restart"/>
            <w:tcBorders>
              <w:top w:val="single" w:sz="4" w:space="0" w:color="000000"/>
              <w:left w:val="single" w:sz="4" w:space="0" w:color="000000"/>
              <w:bottom w:val="single" w:sz="4" w:space="0" w:color="000000"/>
              <w:right w:val="single" w:sz="4" w:space="0" w:color="000000"/>
            </w:tcBorders>
          </w:tcPr>
          <w:p w14:paraId="5441FC2A" w14:textId="77777777" w:rsidR="00425E2D" w:rsidRPr="00425E2D" w:rsidRDefault="00425E2D" w:rsidP="00425E2D">
            <w:pPr>
              <w:spacing w:line="259" w:lineRule="auto"/>
            </w:pPr>
            <w:r w:rsidRPr="00425E2D">
              <w:rPr>
                <w:sz w:val="20"/>
              </w:rPr>
              <w:t xml:space="preserve">Leucine-induced hypoglycemia </w:t>
            </w:r>
          </w:p>
        </w:tc>
        <w:tc>
          <w:tcPr>
            <w:tcW w:w="900" w:type="dxa"/>
            <w:tcBorders>
              <w:top w:val="single" w:sz="4" w:space="0" w:color="000000"/>
              <w:left w:val="single" w:sz="4" w:space="0" w:color="000000"/>
              <w:bottom w:val="single" w:sz="4" w:space="0" w:color="000000"/>
              <w:right w:val="single" w:sz="4" w:space="0" w:color="000000"/>
            </w:tcBorders>
          </w:tcPr>
          <w:p w14:paraId="0273BB71" w14:textId="77777777" w:rsidR="00425E2D" w:rsidRPr="00425E2D" w:rsidRDefault="00425E2D" w:rsidP="00425E2D">
            <w:pPr>
              <w:spacing w:line="259" w:lineRule="auto"/>
              <w:ind w:left="1"/>
            </w:pPr>
            <w:r w:rsidRPr="00425E2D">
              <w:rPr>
                <w:sz w:val="20"/>
              </w:rPr>
              <w:t xml:space="preserve">E71.0 </w:t>
            </w:r>
          </w:p>
        </w:tc>
        <w:tc>
          <w:tcPr>
            <w:tcW w:w="3780" w:type="dxa"/>
            <w:tcBorders>
              <w:top w:val="single" w:sz="4" w:space="0" w:color="000000"/>
              <w:left w:val="single" w:sz="4" w:space="0" w:color="000000"/>
              <w:bottom w:val="single" w:sz="4" w:space="0" w:color="000000"/>
              <w:right w:val="single" w:sz="4" w:space="0" w:color="000000"/>
            </w:tcBorders>
          </w:tcPr>
          <w:p w14:paraId="2CEA8BE9" w14:textId="77777777" w:rsidR="00425E2D" w:rsidRPr="00425E2D" w:rsidRDefault="00425E2D" w:rsidP="00425E2D">
            <w:pPr>
              <w:spacing w:line="259" w:lineRule="auto"/>
              <w:ind w:left="4"/>
            </w:pPr>
            <w:r w:rsidRPr="00425E2D">
              <w:rPr>
                <w:color w:val="2C3E50"/>
                <w:sz w:val="20"/>
              </w:rPr>
              <w:t>Maple-syrup-urine disease</w:t>
            </w:r>
            <w:r w:rsidRPr="00425E2D">
              <w:rPr>
                <w:sz w:val="20"/>
              </w:rPr>
              <w:t xml:space="preserve"> </w:t>
            </w:r>
          </w:p>
          <w:p w14:paraId="3D06236B" w14:textId="77777777" w:rsidR="00425E2D" w:rsidRPr="00425E2D" w:rsidRDefault="00425E2D" w:rsidP="00425E2D">
            <w:pPr>
              <w:spacing w:line="259" w:lineRule="auto"/>
              <w:ind w:left="4"/>
            </w:pPr>
            <w:r w:rsidRPr="00425E2D">
              <w:rPr>
                <w:sz w:val="20"/>
              </w:rPr>
              <w:t xml:space="preserve"> </w:t>
            </w:r>
          </w:p>
        </w:tc>
      </w:tr>
      <w:tr w:rsidR="00425E2D" w:rsidRPr="00425E2D" w14:paraId="5A840354" w14:textId="77777777" w:rsidTr="00425E2D">
        <w:trPr>
          <w:trHeight w:val="470"/>
        </w:trPr>
        <w:tc>
          <w:tcPr>
            <w:tcW w:w="1266" w:type="dxa"/>
            <w:vMerge/>
            <w:tcBorders>
              <w:top w:val="nil"/>
              <w:left w:val="single" w:sz="4" w:space="0" w:color="000000"/>
              <w:bottom w:val="nil"/>
              <w:right w:val="single" w:sz="4" w:space="0" w:color="000000"/>
            </w:tcBorders>
          </w:tcPr>
          <w:p w14:paraId="4ACF845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61452AD"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4B4674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7E9E921" w14:textId="77777777" w:rsidR="00425E2D" w:rsidRPr="00425E2D" w:rsidRDefault="00425E2D" w:rsidP="00425E2D">
            <w:pPr>
              <w:spacing w:line="259" w:lineRule="auto"/>
              <w:ind w:left="4"/>
            </w:pPr>
            <w:r w:rsidRPr="00425E2D">
              <w:rPr>
                <w:sz w:val="20"/>
              </w:rPr>
              <w:t xml:space="preserve">E71.120 </w:t>
            </w:r>
          </w:p>
        </w:tc>
        <w:tc>
          <w:tcPr>
            <w:tcW w:w="3780" w:type="dxa"/>
            <w:tcBorders>
              <w:top w:val="single" w:sz="4" w:space="0" w:color="000000"/>
              <w:left w:val="single" w:sz="4" w:space="0" w:color="000000"/>
              <w:bottom w:val="single" w:sz="4" w:space="0" w:color="000000"/>
              <w:right w:val="single" w:sz="4" w:space="0" w:color="000000"/>
            </w:tcBorders>
          </w:tcPr>
          <w:p w14:paraId="23A15987" w14:textId="77777777" w:rsidR="00425E2D" w:rsidRPr="00425E2D" w:rsidRDefault="00425E2D" w:rsidP="00425E2D">
            <w:pPr>
              <w:spacing w:line="259" w:lineRule="auto"/>
              <w:ind w:left="4"/>
            </w:pPr>
            <w:r w:rsidRPr="00425E2D">
              <w:rPr>
                <w:color w:val="2C3E50"/>
                <w:sz w:val="20"/>
              </w:rPr>
              <w:t>Methylmalonic acidemia</w:t>
            </w:r>
            <w:r w:rsidRPr="00425E2D">
              <w:rPr>
                <w:sz w:val="20"/>
              </w:rPr>
              <w:t xml:space="preserve"> </w:t>
            </w:r>
          </w:p>
          <w:p w14:paraId="7FF44EE7" w14:textId="77777777" w:rsidR="00425E2D" w:rsidRPr="00425E2D" w:rsidRDefault="00425E2D" w:rsidP="00425E2D">
            <w:pPr>
              <w:spacing w:line="259" w:lineRule="auto"/>
              <w:ind w:left="4"/>
            </w:pPr>
            <w:r w:rsidRPr="00425E2D">
              <w:rPr>
                <w:sz w:val="20"/>
              </w:rPr>
              <w:t xml:space="preserve"> </w:t>
            </w:r>
          </w:p>
        </w:tc>
      </w:tr>
      <w:tr w:rsidR="00425E2D" w:rsidRPr="00425E2D" w14:paraId="3FA16115" w14:textId="77777777" w:rsidTr="00425E2D">
        <w:trPr>
          <w:trHeight w:val="698"/>
        </w:trPr>
        <w:tc>
          <w:tcPr>
            <w:tcW w:w="1266" w:type="dxa"/>
            <w:vMerge/>
            <w:tcBorders>
              <w:top w:val="nil"/>
              <w:left w:val="single" w:sz="4" w:space="0" w:color="000000"/>
              <w:bottom w:val="nil"/>
              <w:right w:val="single" w:sz="4" w:space="0" w:color="000000"/>
            </w:tcBorders>
          </w:tcPr>
          <w:p w14:paraId="1580A0D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2A6D3C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516A52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0CA7D52" w14:textId="77777777" w:rsidR="00425E2D" w:rsidRPr="00425E2D" w:rsidRDefault="00425E2D" w:rsidP="00425E2D">
            <w:pPr>
              <w:spacing w:line="259" w:lineRule="auto"/>
              <w:ind w:left="4"/>
            </w:pPr>
            <w:r w:rsidRPr="00425E2D">
              <w:rPr>
                <w:sz w:val="20"/>
              </w:rPr>
              <w:t xml:space="preserve">E71.19 </w:t>
            </w:r>
          </w:p>
        </w:tc>
        <w:tc>
          <w:tcPr>
            <w:tcW w:w="3780" w:type="dxa"/>
            <w:tcBorders>
              <w:top w:val="single" w:sz="4" w:space="0" w:color="000000"/>
              <w:left w:val="single" w:sz="4" w:space="0" w:color="000000"/>
              <w:bottom w:val="single" w:sz="4" w:space="0" w:color="000000"/>
              <w:right w:val="single" w:sz="4" w:space="0" w:color="000000"/>
            </w:tcBorders>
          </w:tcPr>
          <w:p w14:paraId="53368D74" w14:textId="77777777" w:rsidR="00425E2D" w:rsidRPr="00425E2D" w:rsidRDefault="00425E2D" w:rsidP="00425E2D">
            <w:pPr>
              <w:ind w:left="4"/>
            </w:pPr>
            <w:r w:rsidRPr="00425E2D">
              <w:rPr>
                <w:color w:val="2C3E50"/>
                <w:sz w:val="20"/>
              </w:rPr>
              <w:t xml:space="preserve">Other disorders of </w:t>
            </w:r>
            <w:proofErr w:type="gramStart"/>
            <w:r w:rsidRPr="00425E2D">
              <w:rPr>
                <w:color w:val="2C3E50"/>
                <w:sz w:val="20"/>
              </w:rPr>
              <w:t>branched-chain</w:t>
            </w:r>
            <w:proofErr w:type="gramEnd"/>
            <w:r w:rsidRPr="00425E2D">
              <w:rPr>
                <w:color w:val="2C3E50"/>
                <w:sz w:val="20"/>
              </w:rPr>
              <w:t xml:space="preserve"> </w:t>
            </w:r>
            <w:proofErr w:type="spellStart"/>
            <w:r w:rsidRPr="00425E2D">
              <w:rPr>
                <w:color w:val="2C3E50"/>
                <w:sz w:val="20"/>
              </w:rPr>
              <w:t>aminoacid</w:t>
            </w:r>
            <w:proofErr w:type="spellEnd"/>
            <w:r w:rsidRPr="00425E2D">
              <w:rPr>
                <w:color w:val="2C3E50"/>
                <w:sz w:val="20"/>
              </w:rPr>
              <w:t xml:space="preserve"> metabolism</w:t>
            </w:r>
            <w:r w:rsidRPr="00425E2D">
              <w:rPr>
                <w:sz w:val="20"/>
              </w:rPr>
              <w:t xml:space="preserve"> </w:t>
            </w:r>
          </w:p>
          <w:p w14:paraId="6EDD6CBC" w14:textId="77777777" w:rsidR="00425E2D" w:rsidRPr="00425E2D" w:rsidRDefault="00425E2D" w:rsidP="00425E2D">
            <w:pPr>
              <w:spacing w:line="259" w:lineRule="auto"/>
              <w:ind w:left="4"/>
            </w:pPr>
            <w:r w:rsidRPr="00425E2D">
              <w:rPr>
                <w:sz w:val="20"/>
              </w:rPr>
              <w:t xml:space="preserve"> </w:t>
            </w:r>
          </w:p>
        </w:tc>
      </w:tr>
      <w:tr w:rsidR="00425E2D" w:rsidRPr="00425E2D" w14:paraId="1A5D6085" w14:textId="77777777" w:rsidTr="00425E2D">
        <w:trPr>
          <w:trHeight w:val="701"/>
        </w:trPr>
        <w:tc>
          <w:tcPr>
            <w:tcW w:w="1266" w:type="dxa"/>
            <w:vMerge/>
            <w:tcBorders>
              <w:top w:val="nil"/>
              <w:left w:val="single" w:sz="4" w:space="0" w:color="000000"/>
              <w:bottom w:val="nil"/>
              <w:right w:val="single" w:sz="4" w:space="0" w:color="000000"/>
            </w:tcBorders>
          </w:tcPr>
          <w:p w14:paraId="2D1634FA"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7FB2633"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8F5420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3F2D5AB" w14:textId="77777777" w:rsidR="00425E2D" w:rsidRPr="00425E2D" w:rsidRDefault="00425E2D" w:rsidP="00425E2D">
            <w:pPr>
              <w:spacing w:line="259" w:lineRule="auto"/>
              <w:ind w:left="4"/>
            </w:pPr>
            <w:r w:rsidRPr="00425E2D">
              <w:rPr>
                <w:sz w:val="20"/>
              </w:rPr>
              <w:t xml:space="preserve">E71.2 </w:t>
            </w:r>
          </w:p>
        </w:tc>
        <w:tc>
          <w:tcPr>
            <w:tcW w:w="3780" w:type="dxa"/>
            <w:tcBorders>
              <w:top w:val="single" w:sz="4" w:space="0" w:color="000000"/>
              <w:left w:val="single" w:sz="4" w:space="0" w:color="000000"/>
              <w:bottom w:val="single" w:sz="4" w:space="0" w:color="000000"/>
              <w:right w:val="single" w:sz="4" w:space="0" w:color="000000"/>
            </w:tcBorders>
          </w:tcPr>
          <w:p w14:paraId="55FBD3C4" w14:textId="77777777" w:rsidR="00425E2D" w:rsidRPr="00425E2D" w:rsidRDefault="00425E2D" w:rsidP="00425E2D">
            <w:pPr>
              <w:ind w:left="4"/>
            </w:pPr>
            <w:r w:rsidRPr="00425E2D">
              <w:rPr>
                <w:color w:val="2C3E50"/>
                <w:sz w:val="20"/>
              </w:rPr>
              <w:t>Disorder of branched-chain amino-acid metabolism, unspecified</w:t>
            </w:r>
            <w:r w:rsidRPr="00425E2D">
              <w:rPr>
                <w:sz w:val="20"/>
              </w:rPr>
              <w:t xml:space="preserve"> </w:t>
            </w:r>
          </w:p>
          <w:p w14:paraId="38F7ED74" w14:textId="77777777" w:rsidR="00425E2D" w:rsidRPr="00425E2D" w:rsidRDefault="00425E2D" w:rsidP="00425E2D">
            <w:pPr>
              <w:spacing w:line="259" w:lineRule="auto"/>
              <w:ind w:left="4"/>
            </w:pPr>
            <w:r w:rsidRPr="00425E2D">
              <w:rPr>
                <w:sz w:val="20"/>
              </w:rPr>
              <w:t xml:space="preserve"> </w:t>
            </w:r>
          </w:p>
        </w:tc>
      </w:tr>
      <w:tr w:rsidR="00425E2D" w:rsidRPr="00425E2D" w14:paraId="48DEDC8B" w14:textId="77777777" w:rsidTr="00425E2D">
        <w:trPr>
          <w:trHeight w:val="470"/>
        </w:trPr>
        <w:tc>
          <w:tcPr>
            <w:tcW w:w="1266" w:type="dxa"/>
            <w:vMerge/>
            <w:tcBorders>
              <w:top w:val="nil"/>
              <w:left w:val="single" w:sz="4" w:space="0" w:color="000000"/>
              <w:bottom w:val="nil"/>
              <w:right w:val="single" w:sz="4" w:space="0" w:color="000000"/>
            </w:tcBorders>
          </w:tcPr>
          <w:p w14:paraId="0B4C9EF1"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157A481D" w14:textId="77777777" w:rsidR="00425E2D" w:rsidRPr="00425E2D" w:rsidRDefault="00425E2D" w:rsidP="00425E2D">
            <w:pPr>
              <w:spacing w:line="259" w:lineRule="auto"/>
              <w:ind w:left="1"/>
            </w:pPr>
            <w:r w:rsidRPr="00425E2D">
              <w:rPr>
                <w:sz w:val="20"/>
              </w:rPr>
              <w:t xml:space="preserve">775.0 </w:t>
            </w:r>
          </w:p>
        </w:tc>
        <w:tc>
          <w:tcPr>
            <w:tcW w:w="2969" w:type="dxa"/>
            <w:vMerge w:val="restart"/>
            <w:tcBorders>
              <w:top w:val="single" w:sz="4" w:space="0" w:color="000000"/>
              <w:left w:val="single" w:sz="4" w:space="0" w:color="000000"/>
              <w:bottom w:val="single" w:sz="4" w:space="0" w:color="000000"/>
              <w:right w:val="single" w:sz="4" w:space="0" w:color="000000"/>
            </w:tcBorders>
          </w:tcPr>
          <w:p w14:paraId="0F2D3BBB" w14:textId="77777777" w:rsidR="00425E2D" w:rsidRPr="00425E2D" w:rsidRDefault="00425E2D" w:rsidP="00425E2D">
            <w:pPr>
              <w:spacing w:line="259" w:lineRule="auto"/>
              <w:ind w:left="1" w:right="38" w:hanging="1"/>
            </w:pPr>
            <w:r w:rsidRPr="00425E2D">
              <w:rPr>
                <w:sz w:val="20"/>
              </w:rPr>
              <w:t xml:space="preserve">Hypoglycemia in an infant born to a diabetic mother </w:t>
            </w:r>
          </w:p>
        </w:tc>
        <w:tc>
          <w:tcPr>
            <w:tcW w:w="900" w:type="dxa"/>
            <w:tcBorders>
              <w:top w:val="single" w:sz="4" w:space="0" w:color="000000"/>
              <w:left w:val="single" w:sz="4" w:space="0" w:color="000000"/>
              <w:bottom w:val="single" w:sz="4" w:space="0" w:color="000000"/>
              <w:right w:val="single" w:sz="4" w:space="0" w:color="000000"/>
            </w:tcBorders>
          </w:tcPr>
          <w:p w14:paraId="55593B71" w14:textId="77777777" w:rsidR="00425E2D" w:rsidRPr="00425E2D" w:rsidRDefault="00425E2D" w:rsidP="00425E2D">
            <w:pPr>
              <w:spacing w:line="259" w:lineRule="auto"/>
              <w:ind w:left="4"/>
            </w:pPr>
            <w:r w:rsidRPr="00425E2D">
              <w:rPr>
                <w:sz w:val="20"/>
              </w:rPr>
              <w:t xml:space="preserve">P70.0 </w:t>
            </w:r>
          </w:p>
        </w:tc>
        <w:tc>
          <w:tcPr>
            <w:tcW w:w="3780" w:type="dxa"/>
            <w:tcBorders>
              <w:top w:val="single" w:sz="4" w:space="0" w:color="000000"/>
              <w:left w:val="single" w:sz="4" w:space="0" w:color="000000"/>
              <w:bottom w:val="single" w:sz="4" w:space="0" w:color="000000"/>
              <w:right w:val="single" w:sz="4" w:space="0" w:color="000000"/>
            </w:tcBorders>
          </w:tcPr>
          <w:p w14:paraId="5B4A34F7" w14:textId="77777777" w:rsidR="00425E2D" w:rsidRPr="00425E2D" w:rsidRDefault="00425E2D" w:rsidP="00425E2D">
            <w:pPr>
              <w:spacing w:line="259" w:lineRule="auto"/>
              <w:ind w:left="3" w:hanging="1"/>
            </w:pPr>
            <w:r w:rsidRPr="00425E2D">
              <w:rPr>
                <w:sz w:val="20"/>
              </w:rPr>
              <w:t xml:space="preserve">Syndrome of infant of mother with gestational diabetes </w:t>
            </w:r>
          </w:p>
        </w:tc>
      </w:tr>
      <w:tr w:rsidR="00425E2D" w:rsidRPr="00425E2D" w14:paraId="44E2C71C" w14:textId="77777777" w:rsidTr="00425E2D">
        <w:trPr>
          <w:trHeight w:val="240"/>
        </w:trPr>
        <w:tc>
          <w:tcPr>
            <w:tcW w:w="1266" w:type="dxa"/>
            <w:vMerge/>
            <w:tcBorders>
              <w:top w:val="nil"/>
              <w:left w:val="single" w:sz="4" w:space="0" w:color="000000"/>
              <w:bottom w:val="nil"/>
              <w:right w:val="single" w:sz="4" w:space="0" w:color="000000"/>
            </w:tcBorders>
          </w:tcPr>
          <w:p w14:paraId="28BFA128"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A963B25"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067DC72"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B80F1BB" w14:textId="77777777" w:rsidR="00425E2D" w:rsidRPr="00425E2D" w:rsidRDefault="00425E2D" w:rsidP="00425E2D">
            <w:pPr>
              <w:spacing w:line="259" w:lineRule="auto"/>
              <w:ind w:left="4"/>
            </w:pPr>
            <w:r w:rsidRPr="00425E2D">
              <w:rPr>
                <w:sz w:val="20"/>
              </w:rPr>
              <w:t xml:space="preserve">P70.1 </w:t>
            </w:r>
          </w:p>
        </w:tc>
        <w:tc>
          <w:tcPr>
            <w:tcW w:w="3780" w:type="dxa"/>
            <w:tcBorders>
              <w:top w:val="single" w:sz="4" w:space="0" w:color="000000"/>
              <w:left w:val="single" w:sz="4" w:space="0" w:color="000000"/>
              <w:bottom w:val="single" w:sz="4" w:space="0" w:color="000000"/>
              <w:right w:val="single" w:sz="4" w:space="0" w:color="000000"/>
            </w:tcBorders>
          </w:tcPr>
          <w:p w14:paraId="5CC6777C" w14:textId="77777777" w:rsidR="00425E2D" w:rsidRPr="00425E2D" w:rsidRDefault="00425E2D" w:rsidP="00425E2D">
            <w:pPr>
              <w:spacing w:line="259" w:lineRule="auto"/>
              <w:ind w:left="4"/>
            </w:pPr>
            <w:r w:rsidRPr="00425E2D">
              <w:rPr>
                <w:sz w:val="20"/>
              </w:rPr>
              <w:t xml:space="preserve">Syndrome of infant of a diabetic mother </w:t>
            </w:r>
          </w:p>
        </w:tc>
      </w:tr>
      <w:tr w:rsidR="00425E2D" w:rsidRPr="00425E2D" w14:paraId="15197F4F" w14:textId="77777777" w:rsidTr="00425E2D">
        <w:trPr>
          <w:trHeight w:val="269"/>
        </w:trPr>
        <w:tc>
          <w:tcPr>
            <w:tcW w:w="1266" w:type="dxa"/>
            <w:vMerge/>
            <w:tcBorders>
              <w:top w:val="nil"/>
              <w:left w:val="single" w:sz="4" w:space="0" w:color="000000"/>
              <w:bottom w:val="nil"/>
              <w:right w:val="single" w:sz="4" w:space="0" w:color="000000"/>
            </w:tcBorders>
          </w:tcPr>
          <w:p w14:paraId="4AFD48B3"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1DAD876" w14:textId="77777777" w:rsidR="00425E2D" w:rsidRPr="00425E2D" w:rsidRDefault="00425E2D" w:rsidP="00425E2D">
            <w:pPr>
              <w:spacing w:line="259" w:lineRule="auto"/>
              <w:ind w:left="1"/>
            </w:pPr>
            <w:r w:rsidRPr="00425E2D">
              <w:rPr>
                <w:sz w:val="20"/>
              </w:rPr>
              <w:t xml:space="preserve">775.6 </w:t>
            </w:r>
          </w:p>
        </w:tc>
        <w:tc>
          <w:tcPr>
            <w:tcW w:w="2969" w:type="dxa"/>
            <w:tcBorders>
              <w:top w:val="single" w:sz="4" w:space="0" w:color="000000"/>
              <w:left w:val="single" w:sz="4" w:space="0" w:color="000000"/>
              <w:bottom w:val="single" w:sz="4" w:space="0" w:color="000000"/>
              <w:right w:val="single" w:sz="4" w:space="0" w:color="000000"/>
            </w:tcBorders>
          </w:tcPr>
          <w:p w14:paraId="73AF141C" w14:textId="77777777" w:rsidR="00425E2D" w:rsidRPr="00425E2D" w:rsidRDefault="00425E2D" w:rsidP="00425E2D">
            <w:pPr>
              <w:spacing w:line="259" w:lineRule="auto"/>
            </w:pPr>
            <w:r w:rsidRPr="00425E2D">
              <w:rPr>
                <w:sz w:val="20"/>
              </w:rPr>
              <w:t xml:space="preserve">Neonatal hypoglycemia </w:t>
            </w:r>
          </w:p>
        </w:tc>
        <w:tc>
          <w:tcPr>
            <w:tcW w:w="900" w:type="dxa"/>
            <w:tcBorders>
              <w:top w:val="single" w:sz="4" w:space="0" w:color="000000"/>
              <w:left w:val="single" w:sz="4" w:space="0" w:color="000000"/>
              <w:bottom w:val="single" w:sz="4" w:space="0" w:color="000000"/>
              <w:right w:val="single" w:sz="4" w:space="0" w:color="000000"/>
            </w:tcBorders>
          </w:tcPr>
          <w:p w14:paraId="1EA37015" w14:textId="77777777" w:rsidR="00425E2D" w:rsidRPr="00425E2D" w:rsidRDefault="00425E2D" w:rsidP="00425E2D">
            <w:pPr>
              <w:spacing w:line="259" w:lineRule="auto"/>
              <w:ind w:left="2"/>
            </w:pPr>
            <w:r w:rsidRPr="00425E2D">
              <w:rPr>
                <w:sz w:val="20"/>
              </w:rPr>
              <w:t xml:space="preserve">P70.4 </w:t>
            </w:r>
          </w:p>
        </w:tc>
        <w:tc>
          <w:tcPr>
            <w:tcW w:w="3780" w:type="dxa"/>
            <w:tcBorders>
              <w:top w:val="single" w:sz="4" w:space="0" w:color="000000"/>
              <w:left w:val="single" w:sz="4" w:space="0" w:color="000000"/>
              <w:bottom w:val="single" w:sz="4" w:space="0" w:color="000000"/>
              <w:right w:val="single" w:sz="4" w:space="0" w:color="000000"/>
            </w:tcBorders>
          </w:tcPr>
          <w:p w14:paraId="7F0F9D7B" w14:textId="77777777" w:rsidR="00425E2D" w:rsidRPr="00425E2D" w:rsidRDefault="00425E2D" w:rsidP="00425E2D">
            <w:pPr>
              <w:spacing w:line="259" w:lineRule="auto"/>
              <w:ind w:left="4"/>
            </w:pPr>
            <w:r w:rsidRPr="00425E2D">
              <w:rPr>
                <w:sz w:val="20"/>
              </w:rPr>
              <w:t xml:space="preserve">Other neonatal hypoglycemia </w:t>
            </w:r>
          </w:p>
        </w:tc>
      </w:tr>
      <w:tr w:rsidR="00425E2D" w:rsidRPr="00425E2D" w14:paraId="4577852D" w14:textId="77777777" w:rsidTr="00425E2D">
        <w:trPr>
          <w:trHeight w:val="701"/>
        </w:trPr>
        <w:tc>
          <w:tcPr>
            <w:tcW w:w="1266" w:type="dxa"/>
            <w:vMerge/>
            <w:tcBorders>
              <w:top w:val="nil"/>
              <w:left w:val="single" w:sz="4" w:space="0" w:color="000000"/>
              <w:bottom w:val="nil"/>
              <w:right w:val="single" w:sz="4" w:space="0" w:color="000000"/>
            </w:tcBorders>
          </w:tcPr>
          <w:p w14:paraId="0E35A47D"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3AF3F806" w14:textId="77777777" w:rsidR="00425E2D" w:rsidRPr="00425E2D" w:rsidRDefault="00425E2D" w:rsidP="00425E2D">
            <w:pPr>
              <w:spacing w:line="259" w:lineRule="auto"/>
              <w:ind w:left="1"/>
            </w:pPr>
            <w:r w:rsidRPr="00425E2D">
              <w:rPr>
                <w:sz w:val="20"/>
              </w:rPr>
              <w:t xml:space="preserve">962.3 </w:t>
            </w:r>
          </w:p>
        </w:tc>
        <w:tc>
          <w:tcPr>
            <w:tcW w:w="2969" w:type="dxa"/>
            <w:vMerge w:val="restart"/>
            <w:tcBorders>
              <w:top w:val="single" w:sz="4" w:space="0" w:color="000000"/>
              <w:left w:val="single" w:sz="4" w:space="0" w:color="000000"/>
              <w:bottom w:val="single" w:sz="4" w:space="0" w:color="000000"/>
              <w:right w:val="single" w:sz="4" w:space="0" w:color="000000"/>
            </w:tcBorders>
          </w:tcPr>
          <w:p w14:paraId="3C7EC2E4" w14:textId="77777777" w:rsidR="00425E2D" w:rsidRPr="00425E2D" w:rsidRDefault="00425E2D" w:rsidP="00425E2D">
            <w:pPr>
              <w:spacing w:line="259" w:lineRule="auto"/>
              <w:ind w:left="1" w:hanging="1"/>
            </w:pPr>
            <w:r w:rsidRPr="00425E2D">
              <w:rPr>
                <w:sz w:val="20"/>
              </w:rPr>
              <w:t xml:space="preserve">Poisoning by insulins and antidiabetic agents </w:t>
            </w:r>
          </w:p>
        </w:tc>
        <w:tc>
          <w:tcPr>
            <w:tcW w:w="900" w:type="dxa"/>
            <w:tcBorders>
              <w:top w:val="single" w:sz="4" w:space="0" w:color="000000"/>
              <w:left w:val="single" w:sz="4" w:space="0" w:color="000000"/>
              <w:bottom w:val="single" w:sz="4" w:space="0" w:color="000000"/>
              <w:right w:val="single" w:sz="4" w:space="0" w:color="000000"/>
            </w:tcBorders>
          </w:tcPr>
          <w:p w14:paraId="66076DF5" w14:textId="77777777" w:rsidR="00425E2D" w:rsidRPr="00425E2D" w:rsidRDefault="00425E2D" w:rsidP="00425E2D">
            <w:pPr>
              <w:spacing w:line="259" w:lineRule="auto"/>
              <w:ind w:left="4"/>
            </w:pPr>
            <w:r w:rsidRPr="00425E2D">
              <w:rPr>
                <w:sz w:val="20"/>
              </w:rPr>
              <w:t>T38.3X</w:t>
            </w:r>
          </w:p>
          <w:p w14:paraId="461234A2" w14:textId="77777777" w:rsidR="00425E2D" w:rsidRPr="00425E2D" w:rsidRDefault="00425E2D" w:rsidP="00425E2D">
            <w:pPr>
              <w:spacing w:line="259" w:lineRule="auto"/>
              <w:ind w:left="4"/>
            </w:pPr>
            <w:r w:rsidRPr="00425E2D">
              <w:rPr>
                <w:sz w:val="20"/>
              </w:rPr>
              <w:t xml:space="preserve">1A </w:t>
            </w:r>
          </w:p>
        </w:tc>
        <w:tc>
          <w:tcPr>
            <w:tcW w:w="3780" w:type="dxa"/>
            <w:tcBorders>
              <w:top w:val="single" w:sz="4" w:space="0" w:color="000000"/>
              <w:left w:val="single" w:sz="4" w:space="0" w:color="000000"/>
              <w:bottom w:val="single" w:sz="4" w:space="0" w:color="000000"/>
              <w:right w:val="single" w:sz="4" w:space="0" w:color="000000"/>
            </w:tcBorders>
          </w:tcPr>
          <w:p w14:paraId="437A0285" w14:textId="77777777" w:rsidR="00425E2D" w:rsidRPr="00425E2D" w:rsidRDefault="00425E2D" w:rsidP="00425E2D">
            <w:pPr>
              <w:spacing w:line="259" w:lineRule="auto"/>
              <w:ind w:left="4"/>
            </w:pPr>
            <w:r w:rsidRPr="00425E2D">
              <w:rPr>
                <w:sz w:val="20"/>
              </w:rPr>
              <w:t xml:space="preserve">Poisoning by insulin and oral hypoglycemic </w:t>
            </w:r>
          </w:p>
          <w:p w14:paraId="3ABF6FB9" w14:textId="77777777" w:rsidR="00425E2D" w:rsidRPr="00425E2D" w:rsidRDefault="00425E2D" w:rsidP="00425E2D">
            <w:pPr>
              <w:spacing w:line="259" w:lineRule="auto"/>
              <w:ind w:left="4"/>
            </w:pPr>
            <w:r w:rsidRPr="00425E2D">
              <w:rPr>
                <w:sz w:val="20"/>
              </w:rPr>
              <w:t xml:space="preserve">[antidiabetic] drugs, accidental </w:t>
            </w:r>
          </w:p>
          <w:p w14:paraId="5D2DEA04" w14:textId="77777777" w:rsidR="00425E2D" w:rsidRPr="00425E2D" w:rsidRDefault="00425E2D" w:rsidP="00425E2D">
            <w:pPr>
              <w:spacing w:line="259" w:lineRule="auto"/>
              <w:ind w:left="4"/>
            </w:pPr>
            <w:r w:rsidRPr="00425E2D">
              <w:rPr>
                <w:sz w:val="20"/>
              </w:rPr>
              <w:t xml:space="preserve">(unintentional), initial encounter </w:t>
            </w:r>
          </w:p>
        </w:tc>
      </w:tr>
      <w:tr w:rsidR="00425E2D" w:rsidRPr="00425E2D" w14:paraId="29B08F26" w14:textId="77777777" w:rsidTr="00425E2D">
        <w:trPr>
          <w:trHeight w:val="701"/>
        </w:trPr>
        <w:tc>
          <w:tcPr>
            <w:tcW w:w="1266" w:type="dxa"/>
            <w:vMerge/>
            <w:tcBorders>
              <w:top w:val="nil"/>
              <w:left w:val="single" w:sz="4" w:space="0" w:color="000000"/>
              <w:bottom w:val="single" w:sz="4" w:space="0" w:color="000000"/>
              <w:right w:val="single" w:sz="4" w:space="0" w:color="000000"/>
            </w:tcBorders>
          </w:tcPr>
          <w:p w14:paraId="153CF481"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E7CB494"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128890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B1E9828" w14:textId="77777777" w:rsidR="00425E2D" w:rsidRPr="00425E2D" w:rsidRDefault="00425E2D" w:rsidP="00425E2D">
            <w:pPr>
              <w:spacing w:line="259" w:lineRule="auto"/>
              <w:ind w:left="4"/>
            </w:pPr>
            <w:r w:rsidRPr="00425E2D">
              <w:rPr>
                <w:sz w:val="20"/>
              </w:rPr>
              <w:t>T38.3X</w:t>
            </w:r>
          </w:p>
          <w:p w14:paraId="1FC007AE" w14:textId="77777777" w:rsidR="00425E2D" w:rsidRPr="00425E2D" w:rsidRDefault="00425E2D" w:rsidP="00425E2D">
            <w:pPr>
              <w:spacing w:line="259" w:lineRule="auto"/>
              <w:ind w:left="4"/>
            </w:pPr>
            <w:r w:rsidRPr="00425E2D">
              <w:rPr>
                <w:sz w:val="20"/>
              </w:rPr>
              <w:t xml:space="preserve">2A  </w:t>
            </w:r>
          </w:p>
        </w:tc>
        <w:tc>
          <w:tcPr>
            <w:tcW w:w="3780" w:type="dxa"/>
            <w:tcBorders>
              <w:top w:val="single" w:sz="4" w:space="0" w:color="000000"/>
              <w:left w:val="single" w:sz="4" w:space="0" w:color="000000"/>
              <w:bottom w:val="single" w:sz="4" w:space="0" w:color="000000"/>
              <w:right w:val="single" w:sz="4" w:space="0" w:color="000000"/>
            </w:tcBorders>
          </w:tcPr>
          <w:p w14:paraId="24F36D30" w14:textId="77777777" w:rsidR="00425E2D" w:rsidRPr="00425E2D" w:rsidRDefault="00425E2D" w:rsidP="00425E2D">
            <w:pPr>
              <w:spacing w:line="259" w:lineRule="auto"/>
              <w:ind w:left="4"/>
            </w:pPr>
            <w:r w:rsidRPr="00425E2D">
              <w:rPr>
                <w:sz w:val="20"/>
              </w:rPr>
              <w:t xml:space="preserve">Poisoning by insulin and oral hypoglycemic [antidiabetic] drugs, intentional self-harm, initial encounter </w:t>
            </w:r>
          </w:p>
        </w:tc>
      </w:tr>
    </w:tbl>
    <w:p w14:paraId="75706DEF" w14:textId="77777777" w:rsidR="00425E2D" w:rsidRPr="00425E2D" w:rsidRDefault="00425E2D" w:rsidP="00425E2D">
      <w:pPr>
        <w:spacing w:line="259" w:lineRule="auto"/>
        <w:ind w:left="-1800" w:right="11335"/>
      </w:pPr>
    </w:p>
    <w:tbl>
      <w:tblPr>
        <w:tblStyle w:val="TableGrid0"/>
        <w:tblW w:w="9815" w:type="dxa"/>
        <w:tblInd w:w="85" w:type="dxa"/>
        <w:tblCellMar>
          <w:top w:w="54" w:type="dxa"/>
          <w:left w:w="104" w:type="dxa"/>
          <w:right w:w="70" w:type="dxa"/>
        </w:tblCellMar>
        <w:tblLook w:val="04A0" w:firstRow="1" w:lastRow="0" w:firstColumn="1" w:lastColumn="0" w:noHBand="0" w:noVBand="1"/>
      </w:tblPr>
      <w:tblGrid>
        <w:gridCol w:w="849"/>
        <w:gridCol w:w="1493"/>
        <w:gridCol w:w="2676"/>
        <w:gridCol w:w="1593"/>
        <w:gridCol w:w="3204"/>
      </w:tblGrid>
      <w:tr w:rsidR="00425E2D" w:rsidRPr="00425E2D" w14:paraId="41917857" w14:textId="77777777" w:rsidTr="00425E2D">
        <w:trPr>
          <w:trHeight w:val="701"/>
        </w:trPr>
        <w:tc>
          <w:tcPr>
            <w:tcW w:w="1266" w:type="dxa"/>
            <w:vMerge w:val="restart"/>
            <w:tcBorders>
              <w:top w:val="single" w:sz="4" w:space="0" w:color="000000"/>
              <w:left w:val="single" w:sz="4" w:space="0" w:color="000000"/>
              <w:bottom w:val="single" w:sz="4" w:space="0" w:color="000000"/>
              <w:right w:val="single" w:sz="4" w:space="0" w:color="000000"/>
            </w:tcBorders>
          </w:tcPr>
          <w:p w14:paraId="75364E73"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3F6C8FE2" w14:textId="77777777" w:rsidR="00425E2D" w:rsidRPr="00425E2D" w:rsidRDefault="00425E2D" w:rsidP="00425E2D">
            <w:pPr>
              <w:spacing w:after="160" w:line="259" w:lineRule="auto"/>
            </w:pPr>
          </w:p>
        </w:tc>
        <w:tc>
          <w:tcPr>
            <w:tcW w:w="2969" w:type="dxa"/>
            <w:vMerge w:val="restart"/>
            <w:tcBorders>
              <w:top w:val="single" w:sz="4" w:space="0" w:color="000000"/>
              <w:left w:val="single" w:sz="4" w:space="0" w:color="000000"/>
              <w:bottom w:val="single" w:sz="4" w:space="0" w:color="000000"/>
              <w:right w:val="single" w:sz="4" w:space="0" w:color="000000"/>
            </w:tcBorders>
          </w:tcPr>
          <w:p w14:paraId="42D89F8D"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B6DC4E2" w14:textId="77777777" w:rsidR="00425E2D" w:rsidRPr="00425E2D" w:rsidRDefault="00425E2D" w:rsidP="00425E2D">
            <w:pPr>
              <w:spacing w:line="259" w:lineRule="auto"/>
              <w:ind w:left="4"/>
            </w:pPr>
            <w:r w:rsidRPr="00425E2D">
              <w:rPr>
                <w:sz w:val="20"/>
              </w:rPr>
              <w:t>T38.3X</w:t>
            </w:r>
          </w:p>
          <w:p w14:paraId="0D26D1B8" w14:textId="77777777" w:rsidR="00425E2D" w:rsidRPr="00425E2D" w:rsidRDefault="00425E2D" w:rsidP="00425E2D">
            <w:pPr>
              <w:spacing w:line="259" w:lineRule="auto"/>
              <w:ind w:left="4"/>
            </w:pPr>
            <w:r w:rsidRPr="00425E2D">
              <w:rPr>
                <w:sz w:val="20"/>
              </w:rPr>
              <w:t xml:space="preserve">3A  </w:t>
            </w:r>
          </w:p>
        </w:tc>
        <w:tc>
          <w:tcPr>
            <w:tcW w:w="3780" w:type="dxa"/>
            <w:tcBorders>
              <w:top w:val="single" w:sz="4" w:space="0" w:color="000000"/>
              <w:left w:val="single" w:sz="4" w:space="0" w:color="000000"/>
              <w:bottom w:val="single" w:sz="4" w:space="0" w:color="000000"/>
              <w:right w:val="single" w:sz="4" w:space="0" w:color="000000"/>
            </w:tcBorders>
          </w:tcPr>
          <w:p w14:paraId="25483B7D" w14:textId="77777777" w:rsidR="00425E2D" w:rsidRPr="00425E2D" w:rsidRDefault="00425E2D" w:rsidP="00425E2D">
            <w:pPr>
              <w:spacing w:line="259" w:lineRule="auto"/>
              <w:ind w:left="4"/>
            </w:pPr>
            <w:r w:rsidRPr="00425E2D">
              <w:rPr>
                <w:sz w:val="20"/>
              </w:rPr>
              <w:t xml:space="preserve">Poisoning by insulin and oral hypoglycemic </w:t>
            </w:r>
          </w:p>
          <w:p w14:paraId="5F1EF45D" w14:textId="77777777" w:rsidR="00425E2D" w:rsidRPr="00425E2D" w:rsidRDefault="00425E2D" w:rsidP="00425E2D">
            <w:pPr>
              <w:spacing w:line="259" w:lineRule="auto"/>
              <w:ind w:left="4"/>
            </w:pPr>
            <w:r w:rsidRPr="00425E2D">
              <w:rPr>
                <w:sz w:val="20"/>
              </w:rPr>
              <w:t xml:space="preserve">[antidiabetic] drugs, assault, initial encounter </w:t>
            </w:r>
          </w:p>
        </w:tc>
      </w:tr>
      <w:tr w:rsidR="00425E2D" w:rsidRPr="00425E2D" w14:paraId="5600F777" w14:textId="77777777" w:rsidTr="00425E2D">
        <w:trPr>
          <w:trHeight w:val="701"/>
        </w:trPr>
        <w:tc>
          <w:tcPr>
            <w:tcW w:w="1266" w:type="dxa"/>
            <w:vMerge/>
            <w:tcBorders>
              <w:top w:val="nil"/>
              <w:left w:val="single" w:sz="4" w:space="0" w:color="000000"/>
              <w:bottom w:val="nil"/>
              <w:right w:val="single" w:sz="4" w:space="0" w:color="000000"/>
            </w:tcBorders>
          </w:tcPr>
          <w:p w14:paraId="04C2724F"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2A7E5DD"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E2A2CB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3027C16" w14:textId="77777777" w:rsidR="00425E2D" w:rsidRPr="00425E2D" w:rsidRDefault="00425E2D" w:rsidP="00425E2D">
            <w:pPr>
              <w:spacing w:line="259" w:lineRule="auto"/>
              <w:ind w:left="4"/>
            </w:pPr>
            <w:r w:rsidRPr="00425E2D">
              <w:rPr>
                <w:sz w:val="20"/>
              </w:rPr>
              <w:t>T38.3X</w:t>
            </w:r>
          </w:p>
          <w:p w14:paraId="715F51E6" w14:textId="77777777" w:rsidR="00425E2D" w:rsidRPr="00425E2D" w:rsidRDefault="00425E2D" w:rsidP="00425E2D">
            <w:pPr>
              <w:spacing w:line="259" w:lineRule="auto"/>
              <w:ind w:left="4"/>
            </w:pPr>
            <w:r w:rsidRPr="00425E2D">
              <w:rPr>
                <w:sz w:val="20"/>
              </w:rPr>
              <w:t xml:space="preserve">4A  </w:t>
            </w:r>
          </w:p>
        </w:tc>
        <w:tc>
          <w:tcPr>
            <w:tcW w:w="3780" w:type="dxa"/>
            <w:tcBorders>
              <w:top w:val="single" w:sz="4" w:space="0" w:color="000000"/>
              <w:left w:val="single" w:sz="4" w:space="0" w:color="000000"/>
              <w:bottom w:val="single" w:sz="4" w:space="0" w:color="000000"/>
              <w:right w:val="single" w:sz="4" w:space="0" w:color="000000"/>
            </w:tcBorders>
          </w:tcPr>
          <w:p w14:paraId="70D5D2B2" w14:textId="77777777" w:rsidR="00425E2D" w:rsidRPr="00425E2D" w:rsidRDefault="00425E2D" w:rsidP="00425E2D">
            <w:pPr>
              <w:spacing w:line="259" w:lineRule="auto"/>
              <w:ind w:left="4"/>
            </w:pPr>
            <w:r w:rsidRPr="00425E2D">
              <w:rPr>
                <w:sz w:val="20"/>
              </w:rPr>
              <w:t xml:space="preserve">Poisoning by insulin and oral hypoglycemic [antidiabetic] drugs, undetermined, initial encounter </w:t>
            </w:r>
          </w:p>
        </w:tc>
      </w:tr>
      <w:tr w:rsidR="00425E2D" w:rsidRPr="00425E2D" w14:paraId="28E2C2AA" w14:textId="77777777" w:rsidTr="00425E2D">
        <w:trPr>
          <w:trHeight w:val="698"/>
        </w:trPr>
        <w:tc>
          <w:tcPr>
            <w:tcW w:w="1266" w:type="dxa"/>
            <w:vMerge/>
            <w:tcBorders>
              <w:top w:val="nil"/>
              <w:left w:val="single" w:sz="4" w:space="0" w:color="000000"/>
              <w:bottom w:val="nil"/>
              <w:right w:val="single" w:sz="4" w:space="0" w:color="000000"/>
            </w:tcBorders>
          </w:tcPr>
          <w:p w14:paraId="7E22735B"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0AB0762E" w14:textId="77777777" w:rsidR="00425E2D" w:rsidRPr="00425E2D" w:rsidRDefault="00425E2D" w:rsidP="00425E2D">
            <w:pPr>
              <w:spacing w:line="259" w:lineRule="auto"/>
              <w:ind w:left="1"/>
            </w:pPr>
            <w:r w:rsidRPr="00425E2D">
              <w:rPr>
                <w:sz w:val="20"/>
              </w:rPr>
              <w:t xml:space="preserve">250.80 </w:t>
            </w:r>
          </w:p>
        </w:tc>
        <w:tc>
          <w:tcPr>
            <w:tcW w:w="2969" w:type="dxa"/>
            <w:vMerge w:val="restart"/>
            <w:tcBorders>
              <w:top w:val="single" w:sz="4" w:space="0" w:color="000000"/>
              <w:left w:val="single" w:sz="4" w:space="0" w:color="000000"/>
              <w:bottom w:val="single" w:sz="4" w:space="0" w:color="000000"/>
              <w:right w:val="single" w:sz="4" w:space="0" w:color="000000"/>
            </w:tcBorders>
          </w:tcPr>
          <w:p w14:paraId="2EB2699A" w14:textId="77777777" w:rsidR="00425E2D" w:rsidRPr="00425E2D" w:rsidRDefault="00425E2D" w:rsidP="00425E2D">
            <w:pPr>
              <w:spacing w:after="1" w:line="239" w:lineRule="auto"/>
              <w:ind w:left="1"/>
            </w:pPr>
            <w:r w:rsidRPr="00425E2D">
              <w:rPr>
                <w:color w:val="2C3E50"/>
                <w:sz w:val="20"/>
              </w:rPr>
              <w:t xml:space="preserve">Diabetes with other specified manifestations, type II or unspecified </w:t>
            </w:r>
            <w:r w:rsidRPr="00425E2D">
              <w:rPr>
                <w:color w:val="2C3E50"/>
                <w:sz w:val="20"/>
              </w:rPr>
              <w:lastRenderedPageBreak/>
              <w:t>type, not stated as uncontrolled</w:t>
            </w:r>
            <w:r w:rsidRPr="00425E2D">
              <w:rPr>
                <w:sz w:val="20"/>
              </w:rPr>
              <w:t xml:space="preserve"> </w:t>
            </w:r>
          </w:p>
          <w:p w14:paraId="0D89F6D7"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0CF4AEF" w14:textId="77777777" w:rsidR="00425E2D" w:rsidRPr="00425E2D" w:rsidRDefault="00425E2D" w:rsidP="00425E2D">
            <w:pPr>
              <w:spacing w:line="259" w:lineRule="auto"/>
              <w:ind w:left="4"/>
            </w:pPr>
            <w:r w:rsidRPr="00425E2D">
              <w:rPr>
                <w:sz w:val="20"/>
              </w:rPr>
              <w:lastRenderedPageBreak/>
              <w:t xml:space="preserve">E11.618 </w:t>
            </w:r>
          </w:p>
        </w:tc>
        <w:tc>
          <w:tcPr>
            <w:tcW w:w="3780" w:type="dxa"/>
            <w:tcBorders>
              <w:top w:val="single" w:sz="4" w:space="0" w:color="000000"/>
              <w:left w:val="single" w:sz="4" w:space="0" w:color="000000"/>
              <w:bottom w:val="single" w:sz="4" w:space="0" w:color="000000"/>
              <w:right w:val="single" w:sz="4" w:space="0" w:color="000000"/>
            </w:tcBorders>
          </w:tcPr>
          <w:p w14:paraId="2B7A6879" w14:textId="77777777" w:rsidR="00425E2D" w:rsidRPr="00425E2D" w:rsidRDefault="00425E2D" w:rsidP="00425E2D">
            <w:pPr>
              <w:spacing w:after="2" w:line="238" w:lineRule="auto"/>
              <w:ind w:left="4"/>
            </w:pPr>
            <w:r w:rsidRPr="00425E2D">
              <w:rPr>
                <w:color w:val="2C3E50"/>
                <w:sz w:val="20"/>
              </w:rPr>
              <w:t>Type 2 diabetes mellitus with other diabetic arthropathy</w:t>
            </w:r>
            <w:r w:rsidRPr="00425E2D">
              <w:rPr>
                <w:sz w:val="20"/>
              </w:rPr>
              <w:t xml:space="preserve"> </w:t>
            </w:r>
          </w:p>
          <w:p w14:paraId="1206C5E6" w14:textId="77777777" w:rsidR="00425E2D" w:rsidRPr="00425E2D" w:rsidRDefault="00425E2D" w:rsidP="00425E2D">
            <w:pPr>
              <w:spacing w:line="259" w:lineRule="auto"/>
              <w:ind w:left="4"/>
            </w:pPr>
            <w:r w:rsidRPr="00425E2D">
              <w:rPr>
                <w:sz w:val="20"/>
              </w:rPr>
              <w:t xml:space="preserve"> </w:t>
            </w:r>
          </w:p>
        </w:tc>
      </w:tr>
      <w:tr w:rsidR="00425E2D" w:rsidRPr="00425E2D" w14:paraId="6D2181DB" w14:textId="77777777" w:rsidTr="00425E2D">
        <w:trPr>
          <w:trHeight w:val="701"/>
        </w:trPr>
        <w:tc>
          <w:tcPr>
            <w:tcW w:w="1266" w:type="dxa"/>
            <w:vMerge/>
            <w:tcBorders>
              <w:top w:val="nil"/>
              <w:left w:val="single" w:sz="4" w:space="0" w:color="000000"/>
              <w:bottom w:val="nil"/>
              <w:right w:val="single" w:sz="4" w:space="0" w:color="000000"/>
            </w:tcBorders>
          </w:tcPr>
          <w:p w14:paraId="1E52B52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5FBB27A"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3FAE1B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AB17D6C" w14:textId="77777777" w:rsidR="00425E2D" w:rsidRPr="00425E2D" w:rsidRDefault="00425E2D" w:rsidP="00425E2D">
            <w:pPr>
              <w:spacing w:line="259" w:lineRule="auto"/>
              <w:ind w:left="4"/>
            </w:pPr>
            <w:r w:rsidRPr="00425E2D">
              <w:rPr>
                <w:sz w:val="20"/>
              </w:rPr>
              <w:t xml:space="preserve">E11.620 </w:t>
            </w:r>
          </w:p>
        </w:tc>
        <w:tc>
          <w:tcPr>
            <w:tcW w:w="3780" w:type="dxa"/>
            <w:tcBorders>
              <w:top w:val="single" w:sz="4" w:space="0" w:color="000000"/>
              <w:left w:val="single" w:sz="4" w:space="0" w:color="000000"/>
              <w:bottom w:val="single" w:sz="4" w:space="0" w:color="000000"/>
              <w:right w:val="single" w:sz="4" w:space="0" w:color="000000"/>
            </w:tcBorders>
          </w:tcPr>
          <w:p w14:paraId="16257992" w14:textId="77777777" w:rsidR="00425E2D" w:rsidRPr="00425E2D" w:rsidRDefault="00425E2D" w:rsidP="00425E2D">
            <w:pPr>
              <w:ind w:left="4"/>
            </w:pPr>
            <w:r w:rsidRPr="00425E2D">
              <w:rPr>
                <w:color w:val="2C3E50"/>
                <w:sz w:val="20"/>
              </w:rPr>
              <w:t>Type 2 diabetes mellitus with diabetic dermatitis</w:t>
            </w:r>
            <w:r w:rsidRPr="00425E2D">
              <w:rPr>
                <w:sz w:val="20"/>
              </w:rPr>
              <w:t xml:space="preserve"> </w:t>
            </w:r>
          </w:p>
          <w:p w14:paraId="36B587A4" w14:textId="77777777" w:rsidR="00425E2D" w:rsidRPr="00425E2D" w:rsidRDefault="00425E2D" w:rsidP="00425E2D">
            <w:pPr>
              <w:spacing w:line="259" w:lineRule="auto"/>
              <w:ind w:left="4"/>
            </w:pPr>
            <w:r w:rsidRPr="00425E2D">
              <w:rPr>
                <w:sz w:val="20"/>
              </w:rPr>
              <w:t xml:space="preserve"> </w:t>
            </w:r>
          </w:p>
        </w:tc>
      </w:tr>
      <w:tr w:rsidR="00425E2D" w:rsidRPr="00425E2D" w14:paraId="745F9C1C" w14:textId="77777777" w:rsidTr="00425E2D">
        <w:trPr>
          <w:trHeight w:val="470"/>
        </w:trPr>
        <w:tc>
          <w:tcPr>
            <w:tcW w:w="1266" w:type="dxa"/>
            <w:vMerge/>
            <w:tcBorders>
              <w:top w:val="nil"/>
              <w:left w:val="single" w:sz="4" w:space="0" w:color="000000"/>
              <w:bottom w:val="nil"/>
              <w:right w:val="single" w:sz="4" w:space="0" w:color="000000"/>
            </w:tcBorders>
          </w:tcPr>
          <w:p w14:paraId="397FA240"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080361B"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1A8A73E"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E24ABB2" w14:textId="77777777" w:rsidR="00425E2D" w:rsidRPr="00425E2D" w:rsidRDefault="00425E2D" w:rsidP="00425E2D">
            <w:pPr>
              <w:spacing w:line="259" w:lineRule="auto"/>
              <w:ind w:left="4"/>
            </w:pPr>
            <w:r w:rsidRPr="00425E2D">
              <w:rPr>
                <w:sz w:val="20"/>
              </w:rPr>
              <w:t xml:space="preserve">E11.621 </w:t>
            </w:r>
          </w:p>
        </w:tc>
        <w:tc>
          <w:tcPr>
            <w:tcW w:w="3780" w:type="dxa"/>
            <w:tcBorders>
              <w:top w:val="single" w:sz="4" w:space="0" w:color="000000"/>
              <w:left w:val="single" w:sz="4" w:space="0" w:color="000000"/>
              <w:bottom w:val="single" w:sz="4" w:space="0" w:color="000000"/>
              <w:right w:val="single" w:sz="4" w:space="0" w:color="000000"/>
            </w:tcBorders>
          </w:tcPr>
          <w:p w14:paraId="1FDBB205" w14:textId="77777777" w:rsidR="00425E2D" w:rsidRPr="00425E2D" w:rsidRDefault="00425E2D" w:rsidP="00425E2D">
            <w:pPr>
              <w:spacing w:line="259" w:lineRule="auto"/>
              <w:ind w:left="4"/>
            </w:pPr>
            <w:r w:rsidRPr="00425E2D">
              <w:rPr>
                <w:color w:val="2C3E50"/>
                <w:sz w:val="20"/>
              </w:rPr>
              <w:t>Type 2 diabetes mellitus with foot ulcer</w:t>
            </w:r>
            <w:r w:rsidRPr="00425E2D">
              <w:rPr>
                <w:sz w:val="20"/>
              </w:rPr>
              <w:t xml:space="preserve"> </w:t>
            </w:r>
          </w:p>
          <w:p w14:paraId="4A492D67" w14:textId="77777777" w:rsidR="00425E2D" w:rsidRPr="00425E2D" w:rsidRDefault="00425E2D" w:rsidP="00425E2D">
            <w:pPr>
              <w:spacing w:line="259" w:lineRule="auto"/>
              <w:ind w:left="4"/>
            </w:pPr>
            <w:r w:rsidRPr="00425E2D">
              <w:rPr>
                <w:sz w:val="20"/>
              </w:rPr>
              <w:t xml:space="preserve"> </w:t>
            </w:r>
          </w:p>
        </w:tc>
      </w:tr>
      <w:tr w:rsidR="00425E2D" w:rsidRPr="00425E2D" w14:paraId="10D57721" w14:textId="77777777" w:rsidTr="00425E2D">
        <w:trPr>
          <w:trHeight w:val="698"/>
        </w:trPr>
        <w:tc>
          <w:tcPr>
            <w:tcW w:w="1266" w:type="dxa"/>
            <w:vMerge/>
            <w:tcBorders>
              <w:top w:val="nil"/>
              <w:left w:val="single" w:sz="4" w:space="0" w:color="000000"/>
              <w:bottom w:val="nil"/>
              <w:right w:val="single" w:sz="4" w:space="0" w:color="000000"/>
            </w:tcBorders>
          </w:tcPr>
          <w:p w14:paraId="12F4DA4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665C1A9"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18C3464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66B5853" w14:textId="77777777" w:rsidR="00425E2D" w:rsidRPr="00425E2D" w:rsidRDefault="00425E2D" w:rsidP="00425E2D">
            <w:pPr>
              <w:spacing w:line="259" w:lineRule="auto"/>
              <w:ind w:left="4"/>
            </w:pPr>
            <w:r w:rsidRPr="00425E2D">
              <w:rPr>
                <w:sz w:val="20"/>
              </w:rPr>
              <w:t xml:space="preserve">E11.622 </w:t>
            </w:r>
          </w:p>
        </w:tc>
        <w:tc>
          <w:tcPr>
            <w:tcW w:w="3780" w:type="dxa"/>
            <w:tcBorders>
              <w:top w:val="single" w:sz="4" w:space="0" w:color="000000"/>
              <w:left w:val="single" w:sz="4" w:space="0" w:color="000000"/>
              <w:bottom w:val="single" w:sz="4" w:space="0" w:color="000000"/>
              <w:right w:val="single" w:sz="4" w:space="0" w:color="000000"/>
            </w:tcBorders>
          </w:tcPr>
          <w:p w14:paraId="2F2835C8" w14:textId="77777777" w:rsidR="00425E2D" w:rsidRPr="00425E2D" w:rsidRDefault="00425E2D" w:rsidP="00425E2D">
            <w:pPr>
              <w:ind w:left="4"/>
            </w:pPr>
            <w:r w:rsidRPr="00425E2D">
              <w:rPr>
                <w:color w:val="2C3E50"/>
                <w:sz w:val="20"/>
              </w:rPr>
              <w:t>Type 2 diabetes mellitus with other skin ulcer</w:t>
            </w:r>
            <w:r w:rsidRPr="00425E2D">
              <w:rPr>
                <w:sz w:val="20"/>
              </w:rPr>
              <w:t xml:space="preserve"> </w:t>
            </w:r>
          </w:p>
          <w:p w14:paraId="34A3F407" w14:textId="77777777" w:rsidR="00425E2D" w:rsidRPr="00425E2D" w:rsidRDefault="00425E2D" w:rsidP="00425E2D">
            <w:pPr>
              <w:spacing w:line="259" w:lineRule="auto"/>
              <w:ind w:left="4"/>
            </w:pPr>
            <w:r w:rsidRPr="00425E2D">
              <w:rPr>
                <w:sz w:val="20"/>
              </w:rPr>
              <w:t xml:space="preserve"> </w:t>
            </w:r>
          </w:p>
        </w:tc>
      </w:tr>
      <w:tr w:rsidR="00425E2D" w:rsidRPr="00425E2D" w14:paraId="296C2C36" w14:textId="77777777" w:rsidTr="00425E2D">
        <w:trPr>
          <w:trHeight w:val="701"/>
        </w:trPr>
        <w:tc>
          <w:tcPr>
            <w:tcW w:w="1266" w:type="dxa"/>
            <w:vMerge/>
            <w:tcBorders>
              <w:top w:val="nil"/>
              <w:left w:val="single" w:sz="4" w:space="0" w:color="000000"/>
              <w:bottom w:val="nil"/>
              <w:right w:val="single" w:sz="4" w:space="0" w:color="000000"/>
            </w:tcBorders>
          </w:tcPr>
          <w:p w14:paraId="6847E48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9163FEC"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59EFB6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F1F80E0" w14:textId="77777777" w:rsidR="00425E2D" w:rsidRPr="00425E2D" w:rsidRDefault="00425E2D" w:rsidP="00425E2D">
            <w:pPr>
              <w:spacing w:line="259" w:lineRule="auto"/>
              <w:ind w:left="4"/>
            </w:pPr>
            <w:r w:rsidRPr="00425E2D">
              <w:rPr>
                <w:sz w:val="20"/>
              </w:rPr>
              <w:t xml:space="preserve">E11.628 </w:t>
            </w:r>
          </w:p>
        </w:tc>
        <w:tc>
          <w:tcPr>
            <w:tcW w:w="3780" w:type="dxa"/>
            <w:tcBorders>
              <w:top w:val="single" w:sz="4" w:space="0" w:color="000000"/>
              <w:left w:val="single" w:sz="4" w:space="0" w:color="000000"/>
              <w:bottom w:val="single" w:sz="4" w:space="0" w:color="000000"/>
              <w:right w:val="single" w:sz="4" w:space="0" w:color="000000"/>
            </w:tcBorders>
          </w:tcPr>
          <w:p w14:paraId="069FDEC8" w14:textId="77777777" w:rsidR="00425E2D" w:rsidRPr="00425E2D" w:rsidRDefault="00425E2D" w:rsidP="00425E2D">
            <w:pPr>
              <w:ind w:left="4"/>
            </w:pPr>
            <w:r w:rsidRPr="00425E2D">
              <w:rPr>
                <w:color w:val="2C3E50"/>
                <w:sz w:val="20"/>
              </w:rPr>
              <w:t>Type 2 diabetes mellitus with other skin complications</w:t>
            </w:r>
            <w:r w:rsidRPr="00425E2D">
              <w:rPr>
                <w:sz w:val="20"/>
              </w:rPr>
              <w:t xml:space="preserve"> </w:t>
            </w:r>
          </w:p>
          <w:p w14:paraId="3E32441F" w14:textId="77777777" w:rsidR="00425E2D" w:rsidRPr="00425E2D" w:rsidRDefault="00425E2D" w:rsidP="00425E2D">
            <w:pPr>
              <w:spacing w:line="259" w:lineRule="auto"/>
              <w:ind w:left="4"/>
            </w:pPr>
            <w:r w:rsidRPr="00425E2D">
              <w:rPr>
                <w:sz w:val="20"/>
              </w:rPr>
              <w:t xml:space="preserve"> </w:t>
            </w:r>
          </w:p>
        </w:tc>
      </w:tr>
      <w:tr w:rsidR="00425E2D" w:rsidRPr="00425E2D" w14:paraId="60F8FF6D" w14:textId="77777777" w:rsidTr="00425E2D">
        <w:trPr>
          <w:trHeight w:val="701"/>
        </w:trPr>
        <w:tc>
          <w:tcPr>
            <w:tcW w:w="1266" w:type="dxa"/>
            <w:vMerge/>
            <w:tcBorders>
              <w:top w:val="nil"/>
              <w:left w:val="single" w:sz="4" w:space="0" w:color="000000"/>
              <w:bottom w:val="nil"/>
              <w:right w:val="single" w:sz="4" w:space="0" w:color="000000"/>
            </w:tcBorders>
          </w:tcPr>
          <w:p w14:paraId="35E8CA04"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3E9AD059"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437B87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8AC16F9" w14:textId="77777777" w:rsidR="00425E2D" w:rsidRPr="00425E2D" w:rsidRDefault="00425E2D" w:rsidP="00425E2D">
            <w:pPr>
              <w:spacing w:line="259" w:lineRule="auto"/>
              <w:ind w:left="4"/>
            </w:pPr>
            <w:r w:rsidRPr="00425E2D">
              <w:rPr>
                <w:sz w:val="20"/>
              </w:rPr>
              <w:t xml:space="preserve">E11.630 </w:t>
            </w:r>
          </w:p>
        </w:tc>
        <w:tc>
          <w:tcPr>
            <w:tcW w:w="3780" w:type="dxa"/>
            <w:tcBorders>
              <w:top w:val="single" w:sz="4" w:space="0" w:color="000000"/>
              <w:left w:val="single" w:sz="4" w:space="0" w:color="000000"/>
              <w:bottom w:val="single" w:sz="4" w:space="0" w:color="000000"/>
              <w:right w:val="single" w:sz="4" w:space="0" w:color="000000"/>
            </w:tcBorders>
          </w:tcPr>
          <w:p w14:paraId="7CFA50AE" w14:textId="77777777" w:rsidR="00425E2D" w:rsidRPr="00425E2D" w:rsidRDefault="00425E2D" w:rsidP="00425E2D">
            <w:pPr>
              <w:ind w:left="4"/>
            </w:pPr>
            <w:r w:rsidRPr="00425E2D">
              <w:rPr>
                <w:color w:val="2C3E50"/>
                <w:sz w:val="20"/>
              </w:rPr>
              <w:t>Type 2 diabetes mellitus with periodontal disease</w:t>
            </w:r>
            <w:r w:rsidRPr="00425E2D">
              <w:rPr>
                <w:sz w:val="20"/>
              </w:rPr>
              <w:t xml:space="preserve"> </w:t>
            </w:r>
          </w:p>
          <w:p w14:paraId="29F617BA" w14:textId="77777777" w:rsidR="00425E2D" w:rsidRPr="00425E2D" w:rsidRDefault="00425E2D" w:rsidP="00425E2D">
            <w:pPr>
              <w:spacing w:line="259" w:lineRule="auto"/>
              <w:ind w:left="4"/>
            </w:pPr>
            <w:r w:rsidRPr="00425E2D">
              <w:rPr>
                <w:sz w:val="20"/>
              </w:rPr>
              <w:t xml:space="preserve"> </w:t>
            </w:r>
          </w:p>
        </w:tc>
      </w:tr>
      <w:tr w:rsidR="00425E2D" w:rsidRPr="00425E2D" w14:paraId="064C8872" w14:textId="77777777" w:rsidTr="00425E2D">
        <w:trPr>
          <w:trHeight w:val="698"/>
        </w:trPr>
        <w:tc>
          <w:tcPr>
            <w:tcW w:w="1266" w:type="dxa"/>
            <w:vMerge/>
            <w:tcBorders>
              <w:top w:val="nil"/>
              <w:left w:val="single" w:sz="4" w:space="0" w:color="000000"/>
              <w:bottom w:val="nil"/>
              <w:right w:val="single" w:sz="4" w:space="0" w:color="000000"/>
            </w:tcBorders>
          </w:tcPr>
          <w:p w14:paraId="4B6BF60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7CA46EF"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60FF0E0"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C98A81A" w14:textId="77777777" w:rsidR="00425E2D" w:rsidRPr="00425E2D" w:rsidRDefault="00425E2D" w:rsidP="00425E2D">
            <w:pPr>
              <w:spacing w:line="259" w:lineRule="auto"/>
              <w:ind w:left="4"/>
            </w:pPr>
            <w:r w:rsidRPr="00425E2D">
              <w:rPr>
                <w:sz w:val="20"/>
              </w:rPr>
              <w:t xml:space="preserve">E11.638 </w:t>
            </w:r>
          </w:p>
        </w:tc>
        <w:tc>
          <w:tcPr>
            <w:tcW w:w="3780" w:type="dxa"/>
            <w:tcBorders>
              <w:top w:val="single" w:sz="4" w:space="0" w:color="000000"/>
              <w:left w:val="single" w:sz="4" w:space="0" w:color="000000"/>
              <w:bottom w:val="single" w:sz="4" w:space="0" w:color="000000"/>
              <w:right w:val="single" w:sz="4" w:space="0" w:color="000000"/>
            </w:tcBorders>
          </w:tcPr>
          <w:p w14:paraId="6775C87B" w14:textId="77777777" w:rsidR="00425E2D" w:rsidRPr="00425E2D" w:rsidRDefault="00425E2D" w:rsidP="00425E2D">
            <w:pPr>
              <w:spacing w:after="2" w:line="238" w:lineRule="auto"/>
              <w:ind w:left="4"/>
            </w:pPr>
            <w:r w:rsidRPr="00425E2D">
              <w:rPr>
                <w:color w:val="2C3E50"/>
                <w:sz w:val="20"/>
              </w:rPr>
              <w:t>Type 2 diabetes mellitus with other oral complications</w:t>
            </w:r>
            <w:r w:rsidRPr="00425E2D">
              <w:rPr>
                <w:sz w:val="20"/>
              </w:rPr>
              <w:t xml:space="preserve"> </w:t>
            </w:r>
          </w:p>
          <w:p w14:paraId="2C990B20" w14:textId="77777777" w:rsidR="00425E2D" w:rsidRPr="00425E2D" w:rsidRDefault="00425E2D" w:rsidP="00425E2D">
            <w:pPr>
              <w:spacing w:line="259" w:lineRule="auto"/>
              <w:ind w:left="4"/>
            </w:pPr>
            <w:r w:rsidRPr="00425E2D">
              <w:rPr>
                <w:sz w:val="20"/>
              </w:rPr>
              <w:t xml:space="preserve"> </w:t>
            </w:r>
          </w:p>
        </w:tc>
      </w:tr>
      <w:tr w:rsidR="00425E2D" w:rsidRPr="00425E2D" w14:paraId="2693C2EE" w14:textId="77777777" w:rsidTr="00425E2D">
        <w:trPr>
          <w:trHeight w:val="701"/>
        </w:trPr>
        <w:tc>
          <w:tcPr>
            <w:tcW w:w="1266" w:type="dxa"/>
            <w:vMerge/>
            <w:tcBorders>
              <w:top w:val="nil"/>
              <w:left w:val="single" w:sz="4" w:space="0" w:color="000000"/>
              <w:bottom w:val="nil"/>
              <w:right w:val="single" w:sz="4" w:space="0" w:color="000000"/>
            </w:tcBorders>
          </w:tcPr>
          <w:p w14:paraId="411B2B4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A57D633"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6C13E17"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E77D0D8" w14:textId="77777777" w:rsidR="00425E2D" w:rsidRPr="00425E2D" w:rsidRDefault="00425E2D" w:rsidP="00425E2D">
            <w:pPr>
              <w:spacing w:line="259" w:lineRule="auto"/>
              <w:ind w:left="4"/>
            </w:pPr>
            <w:r w:rsidRPr="00425E2D">
              <w:rPr>
                <w:sz w:val="20"/>
              </w:rPr>
              <w:t xml:space="preserve">E11.649 </w:t>
            </w:r>
          </w:p>
        </w:tc>
        <w:tc>
          <w:tcPr>
            <w:tcW w:w="3780" w:type="dxa"/>
            <w:tcBorders>
              <w:top w:val="single" w:sz="4" w:space="0" w:color="000000"/>
              <w:left w:val="single" w:sz="4" w:space="0" w:color="000000"/>
              <w:bottom w:val="single" w:sz="4" w:space="0" w:color="000000"/>
              <w:right w:val="single" w:sz="4" w:space="0" w:color="000000"/>
            </w:tcBorders>
          </w:tcPr>
          <w:p w14:paraId="3593DC2A" w14:textId="77777777" w:rsidR="00425E2D" w:rsidRPr="00425E2D" w:rsidRDefault="00425E2D" w:rsidP="00425E2D">
            <w:pPr>
              <w:ind w:left="4"/>
            </w:pPr>
            <w:r w:rsidRPr="00425E2D">
              <w:rPr>
                <w:color w:val="2C3E50"/>
                <w:sz w:val="20"/>
              </w:rPr>
              <w:t>Type 2 diabetes mellitus with hypoglycemia without coma</w:t>
            </w:r>
            <w:r w:rsidRPr="00425E2D">
              <w:rPr>
                <w:sz w:val="20"/>
              </w:rPr>
              <w:t xml:space="preserve"> </w:t>
            </w:r>
          </w:p>
          <w:p w14:paraId="04720E1B" w14:textId="77777777" w:rsidR="00425E2D" w:rsidRPr="00425E2D" w:rsidRDefault="00425E2D" w:rsidP="00425E2D">
            <w:pPr>
              <w:spacing w:line="259" w:lineRule="auto"/>
              <w:ind w:left="4"/>
            </w:pPr>
            <w:r w:rsidRPr="00425E2D">
              <w:rPr>
                <w:sz w:val="20"/>
              </w:rPr>
              <w:t xml:space="preserve"> </w:t>
            </w:r>
          </w:p>
        </w:tc>
      </w:tr>
      <w:tr w:rsidR="00425E2D" w:rsidRPr="00425E2D" w14:paraId="197292DE" w14:textId="77777777" w:rsidTr="00425E2D">
        <w:trPr>
          <w:trHeight w:val="701"/>
        </w:trPr>
        <w:tc>
          <w:tcPr>
            <w:tcW w:w="1266" w:type="dxa"/>
            <w:vMerge/>
            <w:tcBorders>
              <w:top w:val="nil"/>
              <w:left w:val="single" w:sz="4" w:space="0" w:color="000000"/>
              <w:bottom w:val="nil"/>
              <w:right w:val="single" w:sz="4" w:space="0" w:color="000000"/>
            </w:tcBorders>
          </w:tcPr>
          <w:p w14:paraId="0DA9E2E1"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97190FA"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24D3AC5A"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787B0E4" w14:textId="77777777" w:rsidR="00425E2D" w:rsidRPr="00425E2D" w:rsidRDefault="00425E2D" w:rsidP="00425E2D">
            <w:pPr>
              <w:spacing w:line="259" w:lineRule="auto"/>
              <w:ind w:left="4"/>
            </w:pPr>
            <w:r w:rsidRPr="00425E2D">
              <w:rPr>
                <w:sz w:val="20"/>
              </w:rPr>
              <w:t xml:space="preserve">E11.65 </w:t>
            </w:r>
          </w:p>
        </w:tc>
        <w:tc>
          <w:tcPr>
            <w:tcW w:w="3780" w:type="dxa"/>
            <w:tcBorders>
              <w:top w:val="single" w:sz="4" w:space="0" w:color="000000"/>
              <w:left w:val="single" w:sz="4" w:space="0" w:color="000000"/>
              <w:bottom w:val="single" w:sz="4" w:space="0" w:color="000000"/>
              <w:right w:val="single" w:sz="4" w:space="0" w:color="000000"/>
            </w:tcBorders>
          </w:tcPr>
          <w:p w14:paraId="5B99FD82" w14:textId="77777777" w:rsidR="00425E2D" w:rsidRPr="00425E2D" w:rsidRDefault="00425E2D" w:rsidP="00425E2D">
            <w:pPr>
              <w:spacing w:line="259" w:lineRule="auto"/>
              <w:ind w:left="4"/>
            </w:pPr>
            <w:r w:rsidRPr="00425E2D">
              <w:rPr>
                <w:color w:val="2C3E50"/>
                <w:sz w:val="20"/>
              </w:rPr>
              <w:t xml:space="preserve">Type 2 diabetes mellitus with </w:t>
            </w:r>
          </w:p>
          <w:p w14:paraId="3D9F4688" w14:textId="77777777" w:rsidR="00425E2D" w:rsidRPr="00425E2D" w:rsidRDefault="00425E2D" w:rsidP="00425E2D">
            <w:pPr>
              <w:spacing w:line="259" w:lineRule="auto"/>
              <w:ind w:left="4"/>
            </w:pPr>
            <w:r w:rsidRPr="00425E2D">
              <w:rPr>
                <w:color w:val="2C3E50"/>
                <w:sz w:val="20"/>
              </w:rPr>
              <w:t>hyperglycemia</w:t>
            </w:r>
            <w:r w:rsidRPr="00425E2D">
              <w:rPr>
                <w:sz w:val="20"/>
              </w:rPr>
              <w:t xml:space="preserve"> </w:t>
            </w:r>
          </w:p>
          <w:p w14:paraId="2261B53C" w14:textId="77777777" w:rsidR="00425E2D" w:rsidRPr="00425E2D" w:rsidRDefault="00425E2D" w:rsidP="00425E2D">
            <w:pPr>
              <w:spacing w:line="259" w:lineRule="auto"/>
              <w:ind w:left="4"/>
            </w:pPr>
            <w:r w:rsidRPr="00425E2D">
              <w:rPr>
                <w:sz w:val="20"/>
              </w:rPr>
              <w:t xml:space="preserve"> </w:t>
            </w:r>
          </w:p>
        </w:tc>
      </w:tr>
      <w:tr w:rsidR="00425E2D" w:rsidRPr="00425E2D" w14:paraId="2639FCB3" w14:textId="77777777" w:rsidTr="00425E2D">
        <w:trPr>
          <w:trHeight w:val="698"/>
        </w:trPr>
        <w:tc>
          <w:tcPr>
            <w:tcW w:w="1266" w:type="dxa"/>
            <w:vMerge/>
            <w:tcBorders>
              <w:top w:val="nil"/>
              <w:left w:val="single" w:sz="4" w:space="0" w:color="000000"/>
              <w:bottom w:val="nil"/>
              <w:right w:val="single" w:sz="4" w:space="0" w:color="000000"/>
            </w:tcBorders>
          </w:tcPr>
          <w:p w14:paraId="5B7920D8"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0EDE246"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10E6F2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1CBB95C" w14:textId="77777777" w:rsidR="00425E2D" w:rsidRPr="00425E2D" w:rsidRDefault="00425E2D" w:rsidP="00425E2D">
            <w:pPr>
              <w:spacing w:line="259" w:lineRule="auto"/>
              <w:ind w:left="4"/>
            </w:pPr>
            <w:r w:rsidRPr="00425E2D">
              <w:rPr>
                <w:sz w:val="20"/>
              </w:rPr>
              <w:t xml:space="preserve">E11.69 </w:t>
            </w:r>
          </w:p>
        </w:tc>
        <w:tc>
          <w:tcPr>
            <w:tcW w:w="3780" w:type="dxa"/>
            <w:tcBorders>
              <w:top w:val="single" w:sz="4" w:space="0" w:color="000000"/>
              <w:left w:val="single" w:sz="4" w:space="0" w:color="000000"/>
              <w:bottom w:val="single" w:sz="4" w:space="0" w:color="000000"/>
              <w:right w:val="single" w:sz="4" w:space="0" w:color="000000"/>
            </w:tcBorders>
          </w:tcPr>
          <w:p w14:paraId="6F92D81C" w14:textId="77777777" w:rsidR="00425E2D" w:rsidRPr="00425E2D" w:rsidRDefault="00425E2D" w:rsidP="00425E2D">
            <w:pPr>
              <w:spacing w:after="2" w:line="238" w:lineRule="auto"/>
              <w:ind w:left="4" w:right="8"/>
            </w:pPr>
            <w:r w:rsidRPr="00425E2D">
              <w:rPr>
                <w:color w:val="2C3E50"/>
                <w:sz w:val="20"/>
              </w:rPr>
              <w:t>Type 2 diabetes mellitus with other specified complication</w:t>
            </w:r>
            <w:r w:rsidRPr="00425E2D">
              <w:rPr>
                <w:sz w:val="20"/>
              </w:rPr>
              <w:t xml:space="preserve"> </w:t>
            </w:r>
          </w:p>
          <w:p w14:paraId="6F799445" w14:textId="77777777" w:rsidR="00425E2D" w:rsidRPr="00425E2D" w:rsidRDefault="00425E2D" w:rsidP="00425E2D">
            <w:pPr>
              <w:spacing w:line="259" w:lineRule="auto"/>
              <w:ind w:left="4"/>
            </w:pPr>
            <w:r w:rsidRPr="00425E2D">
              <w:rPr>
                <w:sz w:val="20"/>
              </w:rPr>
              <w:t xml:space="preserve"> </w:t>
            </w:r>
          </w:p>
        </w:tc>
      </w:tr>
      <w:tr w:rsidR="00425E2D" w:rsidRPr="00425E2D" w14:paraId="63D4C5DF" w14:textId="77777777" w:rsidTr="00425E2D">
        <w:trPr>
          <w:trHeight w:val="271"/>
        </w:trPr>
        <w:tc>
          <w:tcPr>
            <w:tcW w:w="1266" w:type="dxa"/>
            <w:vMerge/>
            <w:tcBorders>
              <w:top w:val="nil"/>
              <w:left w:val="single" w:sz="4" w:space="0" w:color="000000"/>
              <w:bottom w:val="nil"/>
              <w:right w:val="single" w:sz="4" w:space="0" w:color="000000"/>
            </w:tcBorders>
          </w:tcPr>
          <w:p w14:paraId="19A02C9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0DB0388" w14:textId="77777777" w:rsidR="00425E2D" w:rsidRPr="00425E2D" w:rsidRDefault="00425E2D" w:rsidP="00425E2D">
            <w:pPr>
              <w:spacing w:line="259" w:lineRule="auto"/>
              <w:ind w:left="1"/>
            </w:pPr>
            <w:r w:rsidRPr="00425E2D">
              <w:rPr>
                <w:sz w:val="20"/>
              </w:rPr>
              <w:t xml:space="preserve">259.8 </w:t>
            </w:r>
          </w:p>
        </w:tc>
        <w:tc>
          <w:tcPr>
            <w:tcW w:w="2969" w:type="dxa"/>
            <w:tcBorders>
              <w:top w:val="single" w:sz="4" w:space="0" w:color="000000"/>
              <w:left w:val="single" w:sz="4" w:space="0" w:color="000000"/>
              <w:bottom w:val="single" w:sz="4" w:space="0" w:color="000000"/>
              <w:right w:val="single" w:sz="4" w:space="0" w:color="000000"/>
            </w:tcBorders>
          </w:tcPr>
          <w:p w14:paraId="5D23431C" w14:textId="77777777" w:rsidR="00425E2D" w:rsidRPr="00425E2D" w:rsidRDefault="00425E2D" w:rsidP="00425E2D">
            <w:pPr>
              <w:spacing w:line="259" w:lineRule="auto"/>
            </w:pPr>
            <w:r w:rsidRPr="00425E2D">
              <w:rPr>
                <w:sz w:val="20"/>
              </w:rPr>
              <w:t xml:space="preserve">Secondary diabetic glycogenosis </w:t>
            </w:r>
          </w:p>
        </w:tc>
        <w:tc>
          <w:tcPr>
            <w:tcW w:w="900" w:type="dxa"/>
            <w:tcBorders>
              <w:top w:val="single" w:sz="4" w:space="0" w:color="000000"/>
              <w:left w:val="single" w:sz="4" w:space="0" w:color="000000"/>
              <w:bottom w:val="single" w:sz="4" w:space="0" w:color="000000"/>
              <w:right w:val="single" w:sz="4" w:space="0" w:color="000000"/>
            </w:tcBorders>
          </w:tcPr>
          <w:p w14:paraId="2CD266AF" w14:textId="77777777" w:rsidR="00425E2D" w:rsidRPr="00425E2D" w:rsidRDefault="00425E2D" w:rsidP="00425E2D">
            <w:pPr>
              <w:spacing w:line="259" w:lineRule="auto"/>
              <w:ind w:left="2"/>
            </w:pPr>
            <w:r w:rsidRPr="00425E2D">
              <w:rPr>
                <w:sz w:val="20"/>
              </w:rPr>
              <w:t xml:space="preserve">E34.8 </w:t>
            </w:r>
          </w:p>
        </w:tc>
        <w:tc>
          <w:tcPr>
            <w:tcW w:w="3780" w:type="dxa"/>
            <w:tcBorders>
              <w:top w:val="single" w:sz="4" w:space="0" w:color="000000"/>
              <w:left w:val="single" w:sz="4" w:space="0" w:color="000000"/>
              <w:bottom w:val="single" w:sz="4" w:space="0" w:color="000000"/>
              <w:right w:val="single" w:sz="4" w:space="0" w:color="000000"/>
            </w:tcBorders>
          </w:tcPr>
          <w:p w14:paraId="1EBA156D" w14:textId="77777777" w:rsidR="00425E2D" w:rsidRPr="00425E2D" w:rsidRDefault="00425E2D" w:rsidP="00425E2D">
            <w:pPr>
              <w:spacing w:line="259" w:lineRule="auto"/>
              <w:ind w:left="4"/>
            </w:pPr>
            <w:r w:rsidRPr="00425E2D">
              <w:rPr>
                <w:sz w:val="20"/>
              </w:rPr>
              <w:t xml:space="preserve">Other specified endocrine disorders </w:t>
            </w:r>
          </w:p>
        </w:tc>
      </w:tr>
      <w:tr w:rsidR="00425E2D" w:rsidRPr="00425E2D" w14:paraId="07159871" w14:textId="77777777" w:rsidTr="00425E2D">
        <w:trPr>
          <w:trHeight w:val="468"/>
        </w:trPr>
        <w:tc>
          <w:tcPr>
            <w:tcW w:w="1266" w:type="dxa"/>
            <w:vMerge/>
            <w:tcBorders>
              <w:top w:val="nil"/>
              <w:left w:val="single" w:sz="4" w:space="0" w:color="000000"/>
              <w:bottom w:val="nil"/>
              <w:right w:val="single" w:sz="4" w:space="0" w:color="000000"/>
            </w:tcBorders>
          </w:tcPr>
          <w:p w14:paraId="74B7DC97"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4C96923A" w14:textId="77777777" w:rsidR="00425E2D" w:rsidRPr="00425E2D" w:rsidRDefault="00425E2D" w:rsidP="00425E2D">
            <w:pPr>
              <w:spacing w:line="259" w:lineRule="auto"/>
              <w:ind w:left="1"/>
            </w:pPr>
            <w:r w:rsidRPr="00425E2D">
              <w:rPr>
                <w:sz w:val="20"/>
              </w:rPr>
              <w:t xml:space="preserve">272.7 </w:t>
            </w:r>
          </w:p>
        </w:tc>
        <w:tc>
          <w:tcPr>
            <w:tcW w:w="2969" w:type="dxa"/>
            <w:vMerge w:val="restart"/>
            <w:tcBorders>
              <w:top w:val="single" w:sz="4" w:space="0" w:color="000000"/>
              <w:left w:val="single" w:sz="4" w:space="0" w:color="000000"/>
              <w:bottom w:val="single" w:sz="4" w:space="0" w:color="000000"/>
              <w:right w:val="single" w:sz="4" w:space="0" w:color="000000"/>
            </w:tcBorders>
          </w:tcPr>
          <w:p w14:paraId="4774A133" w14:textId="77777777" w:rsidR="00425E2D" w:rsidRPr="00425E2D" w:rsidRDefault="00425E2D" w:rsidP="00425E2D">
            <w:pPr>
              <w:spacing w:line="259" w:lineRule="auto"/>
            </w:pPr>
            <w:r w:rsidRPr="00425E2D">
              <w:rPr>
                <w:sz w:val="20"/>
              </w:rPr>
              <w:t xml:space="preserve">Lipidoses </w:t>
            </w:r>
          </w:p>
        </w:tc>
        <w:tc>
          <w:tcPr>
            <w:tcW w:w="900" w:type="dxa"/>
            <w:tcBorders>
              <w:top w:val="single" w:sz="4" w:space="0" w:color="000000"/>
              <w:left w:val="single" w:sz="4" w:space="0" w:color="000000"/>
              <w:bottom w:val="single" w:sz="4" w:space="0" w:color="000000"/>
              <w:right w:val="single" w:sz="4" w:space="0" w:color="000000"/>
            </w:tcBorders>
          </w:tcPr>
          <w:p w14:paraId="6058EB1B" w14:textId="77777777" w:rsidR="00425E2D" w:rsidRPr="00425E2D" w:rsidRDefault="00425E2D" w:rsidP="00425E2D">
            <w:pPr>
              <w:spacing w:line="259" w:lineRule="auto"/>
              <w:ind w:left="3"/>
            </w:pPr>
            <w:r w:rsidRPr="00425E2D">
              <w:rPr>
                <w:sz w:val="20"/>
              </w:rPr>
              <w:t xml:space="preserve">E75.21 </w:t>
            </w:r>
          </w:p>
        </w:tc>
        <w:tc>
          <w:tcPr>
            <w:tcW w:w="3780" w:type="dxa"/>
            <w:tcBorders>
              <w:top w:val="single" w:sz="4" w:space="0" w:color="000000"/>
              <w:left w:val="single" w:sz="4" w:space="0" w:color="000000"/>
              <w:bottom w:val="single" w:sz="4" w:space="0" w:color="000000"/>
              <w:right w:val="single" w:sz="4" w:space="0" w:color="000000"/>
            </w:tcBorders>
          </w:tcPr>
          <w:p w14:paraId="4E4052E2" w14:textId="77777777" w:rsidR="00425E2D" w:rsidRPr="00425E2D" w:rsidRDefault="00425E2D" w:rsidP="00425E2D">
            <w:pPr>
              <w:spacing w:line="259" w:lineRule="auto"/>
              <w:ind w:left="4"/>
            </w:pPr>
            <w:r w:rsidRPr="00425E2D">
              <w:rPr>
                <w:color w:val="2C3E50"/>
                <w:sz w:val="20"/>
              </w:rPr>
              <w:t>Fabry (-Anderson) disease</w:t>
            </w:r>
            <w:r w:rsidRPr="00425E2D">
              <w:rPr>
                <w:sz w:val="20"/>
              </w:rPr>
              <w:t xml:space="preserve"> </w:t>
            </w:r>
          </w:p>
          <w:p w14:paraId="14B88D68" w14:textId="77777777" w:rsidR="00425E2D" w:rsidRPr="00425E2D" w:rsidRDefault="00425E2D" w:rsidP="00425E2D">
            <w:pPr>
              <w:spacing w:line="259" w:lineRule="auto"/>
              <w:ind w:left="4"/>
            </w:pPr>
            <w:r w:rsidRPr="00425E2D">
              <w:rPr>
                <w:sz w:val="20"/>
              </w:rPr>
              <w:t xml:space="preserve"> </w:t>
            </w:r>
          </w:p>
        </w:tc>
      </w:tr>
      <w:tr w:rsidR="00425E2D" w:rsidRPr="00425E2D" w14:paraId="0F062C10" w14:textId="77777777" w:rsidTr="00425E2D">
        <w:trPr>
          <w:trHeight w:val="470"/>
        </w:trPr>
        <w:tc>
          <w:tcPr>
            <w:tcW w:w="1266" w:type="dxa"/>
            <w:vMerge/>
            <w:tcBorders>
              <w:top w:val="nil"/>
              <w:left w:val="single" w:sz="4" w:space="0" w:color="000000"/>
              <w:bottom w:val="nil"/>
              <w:right w:val="single" w:sz="4" w:space="0" w:color="000000"/>
            </w:tcBorders>
          </w:tcPr>
          <w:p w14:paraId="6285C95E"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18AFC55"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BFF12E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38539CD" w14:textId="77777777" w:rsidR="00425E2D" w:rsidRPr="00425E2D" w:rsidRDefault="00425E2D" w:rsidP="00425E2D">
            <w:pPr>
              <w:spacing w:line="259" w:lineRule="auto"/>
              <w:ind w:left="4"/>
            </w:pPr>
            <w:r w:rsidRPr="00425E2D">
              <w:rPr>
                <w:sz w:val="20"/>
              </w:rPr>
              <w:t xml:space="preserve">E75.22 </w:t>
            </w:r>
          </w:p>
        </w:tc>
        <w:tc>
          <w:tcPr>
            <w:tcW w:w="3780" w:type="dxa"/>
            <w:tcBorders>
              <w:top w:val="single" w:sz="4" w:space="0" w:color="000000"/>
              <w:left w:val="single" w:sz="4" w:space="0" w:color="000000"/>
              <w:bottom w:val="single" w:sz="4" w:space="0" w:color="000000"/>
              <w:right w:val="single" w:sz="4" w:space="0" w:color="000000"/>
            </w:tcBorders>
          </w:tcPr>
          <w:p w14:paraId="3907606A" w14:textId="77777777" w:rsidR="00425E2D" w:rsidRPr="00425E2D" w:rsidRDefault="00425E2D" w:rsidP="00425E2D">
            <w:pPr>
              <w:spacing w:line="259" w:lineRule="auto"/>
              <w:ind w:left="4"/>
            </w:pPr>
            <w:r w:rsidRPr="00425E2D">
              <w:rPr>
                <w:color w:val="2C3E50"/>
                <w:sz w:val="20"/>
              </w:rPr>
              <w:t>Gaucher disease</w:t>
            </w:r>
            <w:r w:rsidRPr="00425E2D">
              <w:rPr>
                <w:sz w:val="20"/>
              </w:rPr>
              <w:t xml:space="preserve"> </w:t>
            </w:r>
          </w:p>
          <w:p w14:paraId="6B0A8E68" w14:textId="77777777" w:rsidR="00425E2D" w:rsidRPr="00425E2D" w:rsidRDefault="00425E2D" w:rsidP="00425E2D">
            <w:pPr>
              <w:spacing w:line="259" w:lineRule="auto"/>
              <w:ind w:left="4"/>
            </w:pPr>
            <w:r w:rsidRPr="00425E2D">
              <w:rPr>
                <w:sz w:val="20"/>
              </w:rPr>
              <w:t xml:space="preserve"> </w:t>
            </w:r>
          </w:p>
        </w:tc>
      </w:tr>
      <w:tr w:rsidR="00425E2D" w:rsidRPr="00425E2D" w14:paraId="2F55E8BD" w14:textId="77777777" w:rsidTr="00425E2D">
        <w:trPr>
          <w:trHeight w:val="470"/>
        </w:trPr>
        <w:tc>
          <w:tcPr>
            <w:tcW w:w="1266" w:type="dxa"/>
            <w:vMerge/>
            <w:tcBorders>
              <w:top w:val="nil"/>
              <w:left w:val="single" w:sz="4" w:space="0" w:color="000000"/>
              <w:bottom w:val="nil"/>
              <w:right w:val="single" w:sz="4" w:space="0" w:color="000000"/>
            </w:tcBorders>
          </w:tcPr>
          <w:p w14:paraId="7AD51416"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5B708B9F"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07A947E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437328C" w14:textId="77777777" w:rsidR="00425E2D" w:rsidRPr="00425E2D" w:rsidRDefault="00425E2D" w:rsidP="00425E2D">
            <w:pPr>
              <w:spacing w:line="259" w:lineRule="auto"/>
              <w:ind w:left="4"/>
            </w:pPr>
            <w:r w:rsidRPr="00425E2D">
              <w:rPr>
                <w:sz w:val="20"/>
              </w:rPr>
              <w:t xml:space="preserve">E75.249 </w:t>
            </w:r>
          </w:p>
        </w:tc>
        <w:tc>
          <w:tcPr>
            <w:tcW w:w="3780" w:type="dxa"/>
            <w:tcBorders>
              <w:top w:val="single" w:sz="4" w:space="0" w:color="000000"/>
              <w:left w:val="single" w:sz="4" w:space="0" w:color="000000"/>
              <w:bottom w:val="single" w:sz="4" w:space="0" w:color="000000"/>
              <w:right w:val="single" w:sz="4" w:space="0" w:color="000000"/>
            </w:tcBorders>
          </w:tcPr>
          <w:p w14:paraId="549AD3FD" w14:textId="77777777" w:rsidR="00425E2D" w:rsidRPr="00425E2D" w:rsidRDefault="00425E2D" w:rsidP="00425E2D">
            <w:pPr>
              <w:spacing w:line="259" w:lineRule="auto"/>
              <w:ind w:left="4"/>
            </w:pPr>
            <w:r w:rsidRPr="00425E2D">
              <w:rPr>
                <w:color w:val="2C3E50"/>
                <w:sz w:val="20"/>
              </w:rPr>
              <w:t>Niemann-Pick disease, unspecified</w:t>
            </w:r>
            <w:r w:rsidRPr="00425E2D">
              <w:rPr>
                <w:sz w:val="20"/>
              </w:rPr>
              <w:t xml:space="preserve"> </w:t>
            </w:r>
          </w:p>
          <w:p w14:paraId="52C3746A" w14:textId="77777777" w:rsidR="00425E2D" w:rsidRPr="00425E2D" w:rsidRDefault="00425E2D" w:rsidP="00425E2D">
            <w:pPr>
              <w:spacing w:line="259" w:lineRule="auto"/>
              <w:ind w:left="4"/>
            </w:pPr>
            <w:r w:rsidRPr="00425E2D">
              <w:rPr>
                <w:sz w:val="20"/>
              </w:rPr>
              <w:t xml:space="preserve"> </w:t>
            </w:r>
          </w:p>
        </w:tc>
      </w:tr>
      <w:tr w:rsidR="00425E2D" w:rsidRPr="00425E2D" w14:paraId="16ED94C2" w14:textId="77777777" w:rsidTr="00425E2D">
        <w:trPr>
          <w:trHeight w:val="701"/>
        </w:trPr>
        <w:tc>
          <w:tcPr>
            <w:tcW w:w="1266" w:type="dxa"/>
            <w:vMerge/>
            <w:tcBorders>
              <w:top w:val="nil"/>
              <w:left w:val="single" w:sz="4" w:space="0" w:color="000000"/>
              <w:bottom w:val="nil"/>
              <w:right w:val="single" w:sz="4" w:space="0" w:color="000000"/>
            </w:tcBorders>
          </w:tcPr>
          <w:p w14:paraId="0DCE7986"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4518BB82"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0DE3C0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8B27FAF" w14:textId="77777777" w:rsidR="00425E2D" w:rsidRPr="00425E2D" w:rsidRDefault="00425E2D" w:rsidP="00425E2D">
            <w:pPr>
              <w:spacing w:line="259" w:lineRule="auto"/>
              <w:ind w:left="4"/>
            </w:pPr>
            <w:r w:rsidRPr="00425E2D">
              <w:rPr>
                <w:sz w:val="20"/>
              </w:rPr>
              <w:t xml:space="preserve">E77.0 </w:t>
            </w:r>
          </w:p>
        </w:tc>
        <w:tc>
          <w:tcPr>
            <w:tcW w:w="3780" w:type="dxa"/>
            <w:tcBorders>
              <w:top w:val="single" w:sz="4" w:space="0" w:color="000000"/>
              <w:left w:val="single" w:sz="4" w:space="0" w:color="000000"/>
              <w:bottom w:val="single" w:sz="4" w:space="0" w:color="000000"/>
              <w:right w:val="single" w:sz="4" w:space="0" w:color="000000"/>
            </w:tcBorders>
          </w:tcPr>
          <w:p w14:paraId="02D948ED" w14:textId="77777777" w:rsidR="00425E2D" w:rsidRPr="00425E2D" w:rsidRDefault="00425E2D" w:rsidP="00425E2D">
            <w:pPr>
              <w:spacing w:line="259" w:lineRule="auto"/>
              <w:ind w:left="4"/>
            </w:pPr>
            <w:r w:rsidRPr="00425E2D">
              <w:rPr>
                <w:color w:val="2C3E50"/>
                <w:sz w:val="20"/>
              </w:rPr>
              <w:t xml:space="preserve">Defects in post-translational modification of </w:t>
            </w:r>
          </w:p>
          <w:p w14:paraId="64CF523C" w14:textId="77777777" w:rsidR="00425E2D" w:rsidRPr="00425E2D" w:rsidRDefault="00425E2D" w:rsidP="00425E2D">
            <w:pPr>
              <w:spacing w:line="259" w:lineRule="auto"/>
              <w:ind w:left="4"/>
            </w:pPr>
            <w:r w:rsidRPr="00425E2D">
              <w:rPr>
                <w:color w:val="2C3E50"/>
                <w:sz w:val="20"/>
              </w:rPr>
              <w:lastRenderedPageBreak/>
              <w:t>lysosomal enzymes</w:t>
            </w:r>
            <w:r w:rsidRPr="00425E2D">
              <w:rPr>
                <w:sz w:val="20"/>
              </w:rPr>
              <w:t xml:space="preserve"> </w:t>
            </w:r>
          </w:p>
          <w:p w14:paraId="0092B31A" w14:textId="77777777" w:rsidR="00425E2D" w:rsidRPr="00425E2D" w:rsidRDefault="00425E2D" w:rsidP="00425E2D">
            <w:pPr>
              <w:spacing w:line="259" w:lineRule="auto"/>
              <w:ind w:left="4"/>
            </w:pPr>
            <w:r w:rsidRPr="00425E2D">
              <w:rPr>
                <w:sz w:val="20"/>
              </w:rPr>
              <w:t xml:space="preserve"> </w:t>
            </w:r>
          </w:p>
        </w:tc>
      </w:tr>
      <w:tr w:rsidR="00425E2D" w:rsidRPr="00425E2D" w14:paraId="53D6636A" w14:textId="77777777" w:rsidTr="00425E2D">
        <w:trPr>
          <w:trHeight w:val="470"/>
        </w:trPr>
        <w:tc>
          <w:tcPr>
            <w:tcW w:w="1266" w:type="dxa"/>
            <w:vMerge/>
            <w:tcBorders>
              <w:top w:val="nil"/>
              <w:left w:val="single" w:sz="4" w:space="0" w:color="000000"/>
              <w:bottom w:val="nil"/>
              <w:right w:val="single" w:sz="4" w:space="0" w:color="000000"/>
            </w:tcBorders>
          </w:tcPr>
          <w:p w14:paraId="3370A5AE"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390C2F8"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3944925"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AC6F69B" w14:textId="77777777" w:rsidR="00425E2D" w:rsidRPr="00425E2D" w:rsidRDefault="00425E2D" w:rsidP="00425E2D">
            <w:pPr>
              <w:spacing w:line="259" w:lineRule="auto"/>
              <w:ind w:left="4"/>
            </w:pPr>
            <w:r w:rsidRPr="00425E2D">
              <w:rPr>
                <w:sz w:val="20"/>
              </w:rPr>
              <w:t xml:space="preserve">E77.1 </w:t>
            </w:r>
          </w:p>
        </w:tc>
        <w:tc>
          <w:tcPr>
            <w:tcW w:w="3780" w:type="dxa"/>
            <w:tcBorders>
              <w:top w:val="single" w:sz="4" w:space="0" w:color="000000"/>
              <w:left w:val="single" w:sz="4" w:space="0" w:color="000000"/>
              <w:bottom w:val="single" w:sz="4" w:space="0" w:color="000000"/>
              <w:right w:val="single" w:sz="4" w:space="0" w:color="000000"/>
            </w:tcBorders>
          </w:tcPr>
          <w:p w14:paraId="4DEF7884" w14:textId="77777777" w:rsidR="00425E2D" w:rsidRPr="00425E2D" w:rsidRDefault="00425E2D" w:rsidP="00425E2D">
            <w:pPr>
              <w:spacing w:line="259" w:lineRule="auto"/>
              <w:ind w:left="4"/>
            </w:pPr>
            <w:r w:rsidRPr="00425E2D">
              <w:rPr>
                <w:color w:val="2C3E50"/>
                <w:sz w:val="20"/>
              </w:rPr>
              <w:t>Defects in glycoprotein degradation</w:t>
            </w:r>
            <w:r w:rsidRPr="00425E2D">
              <w:rPr>
                <w:sz w:val="20"/>
              </w:rPr>
              <w:t xml:space="preserve"> </w:t>
            </w:r>
          </w:p>
          <w:p w14:paraId="76EF427B" w14:textId="77777777" w:rsidR="00425E2D" w:rsidRPr="00425E2D" w:rsidRDefault="00425E2D" w:rsidP="00425E2D">
            <w:pPr>
              <w:spacing w:line="259" w:lineRule="auto"/>
              <w:ind w:left="4"/>
            </w:pPr>
            <w:r w:rsidRPr="00425E2D">
              <w:rPr>
                <w:sz w:val="20"/>
              </w:rPr>
              <w:t xml:space="preserve"> </w:t>
            </w:r>
          </w:p>
        </w:tc>
      </w:tr>
      <w:tr w:rsidR="00425E2D" w:rsidRPr="00425E2D" w14:paraId="1A26B048" w14:textId="77777777" w:rsidTr="00425E2D">
        <w:trPr>
          <w:trHeight w:val="749"/>
        </w:trPr>
        <w:tc>
          <w:tcPr>
            <w:tcW w:w="1266" w:type="dxa"/>
            <w:vMerge/>
            <w:tcBorders>
              <w:top w:val="nil"/>
              <w:left w:val="single" w:sz="4" w:space="0" w:color="000000"/>
              <w:bottom w:val="nil"/>
              <w:right w:val="single" w:sz="4" w:space="0" w:color="000000"/>
            </w:tcBorders>
          </w:tcPr>
          <w:p w14:paraId="62B0C7BA"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32EB0BD4" w14:textId="77777777" w:rsidR="00425E2D" w:rsidRPr="00425E2D" w:rsidRDefault="00425E2D" w:rsidP="00425E2D">
            <w:pPr>
              <w:spacing w:line="259" w:lineRule="auto"/>
              <w:ind w:left="1"/>
            </w:pPr>
            <w:r w:rsidRPr="00425E2D">
              <w:rPr>
                <w:sz w:val="20"/>
              </w:rPr>
              <w:t xml:space="preserve">681.00 </w:t>
            </w:r>
          </w:p>
        </w:tc>
        <w:tc>
          <w:tcPr>
            <w:tcW w:w="2969" w:type="dxa"/>
            <w:vMerge w:val="restart"/>
            <w:tcBorders>
              <w:top w:val="single" w:sz="4" w:space="0" w:color="000000"/>
              <w:left w:val="single" w:sz="4" w:space="0" w:color="000000"/>
              <w:bottom w:val="single" w:sz="4" w:space="0" w:color="000000"/>
              <w:right w:val="single" w:sz="4" w:space="0" w:color="000000"/>
            </w:tcBorders>
          </w:tcPr>
          <w:p w14:paraId="7E319502" w14:textId="77777777" w:rsidR="00425E2D" w:rsidRPr="00425E2D" w:rsidRDefault="00425E2D" w:rsidP="00425E2D">
            <w:pPr>
              <w:spacing w:line="259" w:lineRule="auto"/>
              <w:ind w:left="1"/>
            </w:pPr>
            <w:r w:rsidRPr="00425E2D">
              <w:rPr>
                <w:color w:val="2C3E50"/>
                <w:sz w:val="20"/>
              </w:rPr>
              <w:t xml:space="preserve">Cellulitis and abscess of finger, </w:t>
            </w:r>
          </w:p>
          <w:p w14:paraId="4F2E7B7E" w14:textId="77777777" w:rsidR="00425E2D" w:rsidRPr="00425E2D" w:rsidRDefault="00425E2D" w:rsidP="00425E2D">
            <w:pPr>
              <w:spacing w:line="259" w:lineRule="auto"/>
              <w:ind w:left="1"/>
            </w:pPr>
            <w:r w:rsidRPr="00425E2D">
              <w:rPr>
                <w:color w:val="2C3E50"/>
                <w:sz w:val="20"/>
              </w:rPr>
              <w:t>unspecified</w:t>
            </w:r>
            <w:r w:rsidRPr="00425E2D">
              <w:rPr>
                <w:sz w:val="20"/>
              </w:rPr>
              <w:t xml:space="preserve"> </w:t>
            </w:r>
          </w:p>
          <w:p w14:paraId="45445DBA"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ACC70F3" w14:textId="77777777" w:rsidR="00425E2D" w:rsidRPr="00425E2D" w:rsidRDefault="00425E2D" w:rsidP="00425E2D">
            <w:pPr>
              <w:spacing w:line="259" w:lineRule="auto"/>
              <w:ind w:left="4"/>
            </w:pPr>
            <w:r w:rsidRPr="00425E2D">
              <w:rPr>
                <w:sz w:val="20"/>
              </w:rPr>
              <w:t xml:space="preserve">L03.019 </w:t>
            </w:r>
          </w:p>
        </w:tc>
        <w:tc>
          <w:tcPr>
            <w:tcW w:w="3780" w:type="dxa"/>
            <w:tcBorders>
              <w:top w:val="single" w:sz="4" w:space="0" w:color="000000"/>
              <w:left w:val="single" w:sz="4" w:space="0" w:color="000000"/>
              <w:bottom w:val="single" w:sz="4" w:space="0" w:color="000000"/>
              <w:right w:val="single" w:sz="4" w:space="0" w:color="000000"/>
            </w:tcBorders>
          </w:tcPr>
          <w:p w14:paraId="401605F3" w14:textId="77777777" w:rsidR="00425E2D" w:rsidRPr="00425E2D" w:rsidRDefault="00425E2D" w:rsidP="00425E2D">
            <w:pPr>
              <w:spacing w:after="260" w:line="259" w:lineRule="auto"/>
              <w:ind w:left="4"/>
            </w:pPr>
            <w:r w:rsidRPr="00425E2D">
              <w:rPr>
                <w:color w:val="2C3E50"/>
                <w:sz w:val="20"/>
              </w:rPr>
              <w:t>Cellulitis of unspecified finger</w:t>
            </w:r>
            <w:r w:rsidRPr="00425E2D">
              <w:rPr>
                <w:sz w:val="20"/>
              </w:rPr>
              <w:t xml:space="preserve"> </w:t>
            </w:r>
          </w:p>
          <w:p w14:paraId="27EF15DE" w14:textId="77777777" w:rsidR="00425E2D" w:rsidRPr="00425E2D" w:rsidRDefault="00425E2D" w:rsidP="00425E2D">
            <w:pPr>
              <w:spacing w:line="259" w:lineRule="auto"/>
              <w:ind w:left="4"/>
            </w:pPr>
            <w:r w:rsidRPr="00425E2D">
              <w:rPr>
                <w:sz w:val="20"/>
              </w:rPr>
              <w:t xml:space="preserve"> </w:t>
            </w:r>
          </w:p>
        </w:tc>
      </w:tr>
      <w:tr w:rsidR="00425E2D" w:rsidRPr="00425E2D" w14:paraId="32475646" w14:textId="77777777" w:rsidTr="00425E2D">
        <w:trPr>
          <w:trHeight w:val="751"/>
        </w:trPr>
        <w:tc>
          <w:tcPr>
            <w:tcW w:w="1266" w:type="dxa"/>
            <w:vMerge/>
            <w:tcBorders>
              <w:top w:val="nil"/>
              <w:left w:val="single" w:sz="4" w:space="0" w:color="000000"/>
              <w:bottom w:val="single" w:sz="4" w:space="0" w:color="000000"/>
              <w:right w:val="single" w:sz="4" w:space="0" w:color="000000"/>
            </w:tcBorders>
          </w:tcPr>
          <w:p w14:paraId="59456A55"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70D3736"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10C07E2"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59726D8" w14:textId="77777777" w:rsidR="00425E2D" w:rsidRPr="00425E2D" w:rsidRDefault="00425E2D" w:rsidP="00425E2D">
            <w:pPr>
              <w:spacing w:line="259" w:lineRule="auto"/>
              <w:ind w:left="4"/>
            </w:pPr>
            <w:r w:rsidRPr="00425E2D">
              <w:rPr>
                <w:sz w:val="20"/>
              </w:rPr>
              <w:t xml:space="preserve">L03.029 </w:t>
            </w:r>
          </w:p>
        </w:tc>
        <w:tc>
          <w:tcPr>
            <w:tcW w:w="3780" w:type="dxa"/>
            <w:tcBorders>
              <w:top w:val="single" w:sz="4" w:space="0" w:color="000000"/>
              <w:left w:val="single" w:sz="4" w:space="0" w:color="000000"/>
              <w:bottom w:val="single" w:sz="4" w:space="0" w:color="000000"/>
              <w:right w:val="single" w:sz="4" w:space="0" w:color="000000"/>
            </w:tcBorders>
          </w:tcPr>
          <w:p w14:paraId="02B9F9B9" w14:textId="77777777" w:rsidR="00425E2D" w:rsidRPr="00425E2D" w:rsidRDefault="00425E2D" w:rsidP="00425E2D">
            <w:pPr>
              <w:spacing w:after="260" w:line="259" w:lineRule="auto"/>
              <w:ind w:left="4"/>
            </w:pPr>
            <w:r w:rsidRPr="00425E2D">
              <w:rPr>
                <w:color w:val="2C3E50"/>
                <w:sz w:val="20"/>
              </w:rPr>
              <w:t>Acute lymphangitis of unspecified finger</w:t>
            </w:r>
            <w:r w:rsidRPr="00425E2D">
              <w:rPr>
                <w:sz w:val="20"/>
              </w:rPr>
              <w:t xml:space="preserve"> </w:t>
            </w:r>
          </w:p>
          <w:p w14:paraId="33ADEC19" w14:textId="77777777" w:rsidR="00425E2D" w:rsidRPr="00425E2D" w:rsidRDefault="00425E2D" w:rsidP="00425E2D">
            <w:pPr>
              <w:spacing w:line="259" w:lineRule="auto"/>
              <w:ind w:left="4"/>
            </w:pPr>
            <w:r w:rsidRPr="00425E2D">
              <w:rPr>
                <w:sz w:val="20"/>
              </w:rPr>
              <w:t xml:space="preserve"> </w:t>
            </w:r>
          </w:p>
        </w:tc>
      </w:tr>
      <w:tr w:rsidR="00425E2D" w:rsidRPr="00425E2D" w14:paraId="391672D5" w14:textId="77777777" w:rsidTr="00425E2D">
        <w:trPr>
          <w:trHeight w:val="470"/>
        </w:trPr>
        <w:tc>
          <w:tcPr>
            <w:tcW w:w="1266" w:type="dxa"/>
            <w:vMerge w:val="restart"/>
            <w:tcBorders>
              <w:top w:val="single" w:sz="4" w:space="0" w:color="000000"/>
              <w:left w:val="single" w:sz="4" w:space="0" w:color="000000"/>
              <w:bottom w:val="single" w:sz="4" w:space="0" w:color="000000"/>
              <w:right w:val="single" w:sz="4" w:space="0" w:color="000000"/>
            </w:tcBorders>
          </w:tcPr>
          <w:p w14:paraId="75C5881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6026080" w14:textId="77777777" w:rsidR="00425E2D" w:rsidRPr="00425E2D" w:rsidRDefault="00425E2D" w:rsidP="00425E2D">
            <w:pPr>
              <w:spacing w:line="259" w:lineRule="auto"/>
              <w:ind w:left="1"/>
            </w:pPr>
            <w:r w:rsidRPr="00425E2D">
              <w:rPr>
                <w:sz w:val="20"/>
              </w:rPr>
              <w:t xml:space="preserve">707.1 </w:t>
            </w:r>
          </w:p>
        </w:tc>
        <w:tc>
          <w:tcPr>
            <w:tcW w:w="2969" w:type="dxa"/>
            <w:tcBorders>
              <w:top w:val="single" w:sz="4" w:space="0" w:color="000000"/>
              <w:left w:val="single" w:sz="4" w:space="0" w:color="000000"/>
              <w:bottom w:val="single" w:sz="4" w:space="0" w:color="000000"/>
              <w:right w:val="single" w:sz="4" w:space="0" w:color="000000"/>
            </w:tcBorders>
          </w:tcPr>
          <w:p w14:paraId="143CE472"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7F14AA00" w14:textId="77777777" w:rsidR="00425E2D" w:rsidRPr="00425E2D" w:rsidRDefault="00425E2D" w:rsidP="00425E2D">
            <w:pPr>
              <w:spacing w:line="259" w:lineRule="auto"/>
              <w:ind w:left="1"/>
            </w:pPr>
            <w:r w:rsidRPr="00425E2D">
              <w:rPr>
                <w:sz w:val="20"/>
              </w:rPr>
              <w:t xml:space="preserve">E11.618 </w:t>
            </w:r>
          </w:p>
        </w:tc>
        <w:tc>
          <w:tcPr>
            <w:tcW w:w="3780" w:type="dxa"/>
            <w:tcBorders>
              <w:top w:val="single" w:sz="4" w:space="0" w:color="000000"/>
              <w:left w:val="single" w:sz="4" w:space="0" w:color="000000"/>
              <w:bottom w:val="single" w:sz="4" w:space="0" w:color="000000"/>
              <w:right w:val="single" w:sz="4" w:space="0" w:color="000000"/>
            </w:tcBorders>
          </w:tcPr>
          <w:p w14:paraId="56CAB1DE" w14:textId="77777777" w:rsidR="00425E2D" w:rsidRPr="00425E2D" w:rsidRDefault="00425E2D" w:rsidP="00425E2D">
            <w:pPr>
              <w:spacing w:line="259" w:lineRule="auto"/>
              <w:ind w:left="4" w:hanging="4"/>
            </w:pPr>
            <w:r w:rsidRPr="00425E2D">
              <w:rPr>
                <w:sz w:val="20"/>
              </w:rPr>
              <w:t xml:space="preserve">Type 2 diabetes mellitus with other diabetic arthropathy </w:t>
            </w:r>
          </w:p>
        </w:tc>
      </w:tr>
      <w:tr w:rsidR="00425E2D" w:rsidRPr="00425E2D" w14:paraId="083BA698" w14:textId="77777777" w:rsidTr="00425E2D">
        <w:trPr>
          <w:trHeight w:val="470"/>
        </w:trPr>
        <w:tc>
          <w:tcPr>
            <w:tcW w:w="1266" w:type="dxa"/>
            <w:vMerge/>
            <w:tcBorders>
              <w:top w:val="nil"/>
              <w:left w:val="single" w:sz="4" w:space="0" w:color="000000"/>
              <w:bottom w:val="nil"/>
              <w:right w:val="single" w:sz="4" w:space="0" w:color="000000"/>
            </w:tcBorders>
          </w:tcPr>
          <w:p w14:paraId="2D401F6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001C44E" w14:textId="77777777" w:rsidR="00425E2D" w:rsidRPr="00425E2D" w:rsidRDefault="00425E2D" w:rsidP="00425E2D">
            <w:pPr>
              <w:spacing w:line="259" w:lineRule="auto"/>
              <w:ind w:left="1"/>
            </w:pPr>
            <w:r w:rsidRPr="00425E2D">
              <w:rPr>
                <w:sz w:val="20"/>
              </w:rPr>
              <w:t xml:space="preserve">707.2 </w:t>
            </w:r>
          </w:p>
        </w:tc>
        <w:tc>
          <w:tcPr>
            <w:tcW w:w="2969" w:type="dxa"/>
            <w:tcBorders>
              <w:top w:val="single" w:sz="4" w:space="0" w:color="000000"/>
              <w:left w:val="single" w:sz="4" w:space="0" w:color="000000"/>
              <w:bottom w:val="single" w:sz="4" w:space="0" w:color="000000"/>
              <w:right w:val="single" w:sz="4" w:space="0" w:color="000000"/>
            </w:tcBorders>
          </w:tcPr>
          <w:p w14:paraId="2ED4B0EA"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3093CCE9" w14:textId="77777777" w:rsidR="00425E2D" w:rsidRPr="00425E2D" w:rsidRDefault="00425E2D" w:rsidP="00425E2D">
            <w:pPr>
              <w:spacing w:line="259" w:lineRule="auto"/>
              <w:ind w:left="1"/>
            </w:pPr>
            <w:r w:rsidRPr="00425E2D">
              <w:rPr>
                <w:sz w:val="20"/>
              </w:rPr>
              <w:t xml:space="preserve">E11.620 </w:t>
            </w:r>
          </w:p>
        </w:tc>
        <w:tc>
          <w:tcPr>
            <w:tcW w:w="3780" w:type="dxa"/>
            <w:tcBorders>
              <w:top w:val="single" w:sz="4" w:space="0" w:color="000000"/>
              <w:left w:val="single" w:sz="4" w:space="0" w:color="000000"/>
              <w:bottom w:val="single" w:sz="4" w:space="0" w:color="000000"/>
              <w:right w:val="single" w:sz="4" w:space="0" w:color="000000"/>
            </w:tcBorders>
          </w:tcPr>
          <w:p w14:paraId="3128E08F" w14:textId="77777777" w:rsidR="00425E2D" w:rsidRPr="00425E2D" w:rsidRDefault="00425E2D" w:rsidP="00425E2D">
            <w:pPr>
              <w:spacing w:line="259" w:lineRule="auto"/>
              <w:ind w:left="4" w:hanging="4"/>
            </w:pPr>
            <w:r w:rsidRPr="00425E2D">
              <w:rPr>
                <w:sz w:val="20"/>
              </w:rPr>
              <w:t xml:space="preserve">Type 2 diabetes mellitus with diabetic dermatitis </w:t>
            </w:r>
          </w:p>
        </w:tc>
      </w:tr>
      <w:tr w:rsidR="00425E2D" w:rsidRPr="00425E2D" w14:paraId="67ECD8B4" w14:textId="77777777" w:rsidTr="00425E2D">
        <w:trPr>
          <w:trHeight w:val="269"/>
        </w:trPr>
        <w:tc>
          <w:tcPr>
            <w:tcW w:w="1266" w:type="dxa"/>
            <w:vMerge/>
            <w:tcBorders>
              <w:top w:val="nil"/>
              <w:left w:val="single" w:sz="4" w:space="0" w:color="000000"/>
              <w:bottom w:val="nil"/>
              <w:right w:val="single" w:sz="4" w:space="0" w:color="000000"/>
            </w:tcBorders>
          </w:tcPr>
          <w:p w14:paraId="7372C41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4DACE3A" w14:textId="77777777" w:rsidR="00425E2D" w:rsidRPr="00425E2D" w:rsidRDefault="00425E2D" w:rsidP="00425E2D">
            <w:pPr>
              <w:spacing w:line="259" w:lineRule="auto"/>
              <w:ind w:left="1"/>
            </w:pPr>
            <w:r w:rsidRPr="00425E2D">
              <w:rPr>
                <w:sz w:val="20"/>
              </w:rPr>
              <w:t xml:space="preserve">707.3 </w:t>
            </w:r>
          </w:p>
        </w:tc>
        <w:tc>
          <w:tcPr>
            <w:tcW w:w="2969" w:type="dxa"/>
            <w:tcBorders>
              <w:top w:val="single" w:sz="4" w:space="0" w:color="000000"/>
              <w:left w:val="single" w:sz="4" w:space="0" w:color="000000"/>
              <w:bottom w:val="single" w:sz="4" w:space="0" w:color="000000"/>
              <w:right w:val="single" w:sz="4" w:space="0" w:color="000000"/>
            </w:tcBorders>
          </w:tcPr>
          <w:p w14:paraId="29264F61"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3DBFFA94" w14:textId="77777777" w:rsidR="00425E2D" w:rsidRPr="00425E2D" w:rsidRDefault="00425E2D" w:rsidP="00425E2D">
            <w:pPr>
              <w:spacing w:line="259" w:lineRule="auto"/>
              <w:ind w:left="1"/>
            </w:pPr>
            <w:r w:rsidRPr="00425E2D">
              <w:rPr>
                <w:sz w:val="20"/>
              </w:rPr>
              <w:t xml:space="preserve">E11.621 </w:t>
            </w:r>
          </w:p>
        </w:tc>
        <w:tc>
          <w:tcPr>
            <w:tcW w:w="3780" w:type="dxa"/>
            <w:tcBorders>
              <w:top w:val="single" w:sz="4" w:space="0" w:color="000000"/>
              <w:left w:val="single" w:sz="4" w:space="0" w:color="000000"/>
              <w:bottom w:val="single" w:sz="4" w:space="0" w:color="000000"/>
              <w:right w:val="single" w:sz="4" w:space="0" w:color="000000"/>
            </w:tcBorders>
          </w:tcPr>
          <w:p w14:paraId="08FCDE67" w14:textId="77777777" w:rsidR="00425E2D" w:rsidRPr="00425E2D" w:rsidRDefault="00425E2D" w:rsidP="00425E2D">
            <w:pPr>
              <w:spacing w:line="259" w:lineRule="auto"/>
              <w:ind w:left="4"/>
            </w:pPr>
            <w:r w:rsidRPr="00425E2D">
              <w:rPr>
                <w:sz w:val="20"/>
              </w:rPr>
              <w:t xml:space="preserve">Type 2 diabetes mellitus with foot ulcer </w:t>
            </w:r>
          </w:p>
        </w:tc>
      </w:tr>
      <w:tr w:rsidR="00425E2D" w:rsidRPr="00425E2D" w14:paraId="73132A2A" w14:textId="77777777" w:rsidTr="00425E2D">
        <w:trPr>
          <w:trHeight w:val="470"/>
        </w:trPr>
        <w:tc>
          <w:tcPr>
            <w:tcW w:w="1266" w:type="dxa"/>
            <w:vMerge/>
            <w:tcBorders>
              <w:top w:val="nil"/>
              <w:left w:val="single" w:sz="4" w:space="0" w:color="000000"/>
              <w:bottom w:val="nil"/>
              <w:right w:val="single" w:sz="4" w:space="0" w:color="000000"/>
            </w:tcBorders>
          </w:tcPr>
          <w:p w14:paraId="04424F94"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EF3A09A" w14:textId="77777777" w:rsidR="00425E2D" w:rsidRPr="00425E2D" w:rsidRDefault="00425E2D" w:rsidP="00425E2D">
            <w:pPr>
              <w:spacing w:line="259" w:lineRule="auto"/>
              <w:ind w:left="1"/>
            </w:pPr>
            <w:r w:rsidRPr="00425E2D">
              <w:rPr>
                <w:sz w:val="20"/>
              </w:rPr>
              <w:t xml:space="preserve">707.4 </w:t>
            </w:r>
          </w:p>
        </w:tc>
        <w:tc>
          <w:tcPr>
            <w:tcW w:w="2969" w:type="dxa"/>
            <w:tcBorders>
              <w:top w:val="single" w:sz="4" w:space="0" w:color="000000"/>
              <w:left w:val="single" w:sz="4" w:space="0" w:color="000000"/>
              <w:bottom w:val="single" w:sz="4" w:space="0" w:color="000000"/>
              <w:right w:val="single" w:sz="4" w:space="0" w:color="000000"/>
            </w:tcBorders>
          </w:tcPr>
          <w:p w14:paraId="63652ADB"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3B29F797" w14:textId="77777777" w:rsidR="00425E2D" w:rsidRPr="00425E2D" w:rsidRDefault="00425E2D" w:rsidP="00425E2D">
            <w:pPr>
              <w:spacing w:line="259" w:lineRule="auto"/>
              <w:ind w:left="1"/>
            </w:pPr>
            <w:r w:rsidRPr="00425E2D">
              <w:rPr>
                <w:sz w:val="20"/>
              </w:rPr>
              <w:t>E11.622</w:t>
            </w:r>
          </w:p>
          <w:p w14:paraId="540C2223" w14:textId="77777777" w:rsidR="00425E2D" w:rsidRPr="00425E2D" w:rsidRDefault="00425E2D" w:rsidP="00425E2D">
            <w:pPr>
              <w:spacing w:line="259" w:lineRule="auto"/>
              <w:ind w:left="4"/>
            </w:pPr>
            <w:r w:rsidRPr="00425E2D">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0868116" w14:textId="77777777" w:rsidR="00425E2D" w:rsidRPr="00425E2D" w:rsidRDefault="00425E2D" w:rsidP="00425E2D">
            <w:pPr>
              <w:spacing w:line="259" w:lineRule="auto"/>
              <w:ind w:left="4"/>
            </w:pPr>
            <w:r w:rsidRPr="00425E2D">
              <w:rPr>
                <w:sz w:val="20"/>
              </w:rPr>
              <w:t xml:space="preserve">Type 2 diabetes mellitus with other skin ulcer </w:t>
            </w:r>
          </w:p>
        </w:tc>
      </w:tr>
      <w:tr w:rsidR="00425E2D" w:rsidRPr="00425E2D" w14:paraId="676B076A" w14:textId="77777777" w:rsidTr="00425E2D">
        <w:trPr>
          <w:trHeight w:val="470"/>
        </w:trPr>
        <w:tc>
          <w:tcPr>
            <w:tcW w:w="1266" w:type="dxa"/>
            <w:vMerge/>
            <w:tcBorders>
              <w:top w:val="nil"/>
              <w:left w:val="single" w:sz="4" w:space="0" w:color="000000"/>
              <w:bottom w:val="nil"/>
              <w:right w:val="single" w:sz="4" w:space="0" w:color="000000"/>
            </w:tcBorders>
          </w:tcPr>
          <w:p w14:paraId="4145932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52B2FCA" w14:textId="77777777" w:rsidR="00425E2D" w:rsidRPr="00425E2D" w:rsidRDefault="00425E2D" w:rsidP="00425E2D">
            <w:pPr>
              <w:spacing w:line="259" w:lineRule="auto"/>
              <w:ind w:left="1"/>
            </w:pPr>
            <w:r w:rsidRPr="00425E2D">
              <w:rPr>
                <w:sz w:val="20"/>
              </w:rPr>
              <w:t xml:space="preserve">707.5 </w:t>
            </w:r>
          </w:p>
        </w:tc>
        <w:tc>
          <w:tcPr>
            <w:tcW w:w="2969" w:type="dxa"/>
            <w:tcBorders>
              <w:top w:val="single" w:sz="4" w:space="0" w:color="000000"/>
              <w:left w:val="single" w:sz="4" w:space="0" w:color="000000"/>
              <w:bottom w:val="single" w:sz="4" w:space="0" w:color="000000"/>
              <w:right w:val="single" w:sz="4" w:space="0" w:color="000000"/>
            </w:tcBorders>
          </w:tcPr>
          <w:p w14:paraId="04D50C16"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7C3D6834" w14:textId="77777777" w:rsidR="00425E2D" w:rsidRPr="00425E2D" w:rsidRDefault="00425E2D" w:rsidP="00425E2D">
            <w:pPr>
              <w:spacing w:line="259" w:lineRule="auto"/>
              <w:ind w:left="1"/>
            </w:pPr>
            <w:r w:rsidRPr="00425E2D">
              <w:rPr>
                <w:sz w:val="20"/>
              </w:rPr>
              <w:t>E11.628</w:t>
            </w:r>
          </w:p>
          <w:p w14:paraId="5AD38647" w14:textId="77777777" w:rsidR="00425E2D" w:rsidRPr="00425E2D" w:rsidRDefault="00425E2D" w:rsidP="00425E2D">
            <w:pPr>
              <w:spacing w:line="259" w:lineRule="auto"/>
              <w:ind w:left="4"/>
            </w:pPr>
            <w:r w:rsidRPr="00425E2D">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FD34780" w14:textId="77777777" w:rsidR="00425E2D" w:rsidRPr="00425E2D" w:rsidRDefault="00425E2D" w:rsidP="00425E2D">
            <w:pPr>
              <w:spacing w:line="259" w:lineRule="auto"/>
              <w:ind w:left="4"/>
            </w:pPr>
            <w:r w:rsidRPr="00425E2D">
              <w:rPr>
                <w:sz w:val="20"/>
              </w:rPr>
              <w:t xml:space="preserve">Type 2 diabetes mellitus with other skin complications </w:t>
            </w:r>
          </w:p>
        </w:tc>
      </w:tr>
      <w:tr w:rsidR="00425E2D" w:rsidRPr="00425E2D" w14:paraId="674D8CE6" w14:textId="77777777" w:rsidTr="00425E2D">
        <w:trPr>
          <w:trHeight w:val="470"/>
        </w:trPr>
        <w:tc>
          <w:tcPr>
            <w:tcW w:w="1266" w:type="dxa"/>
            <w:vMerge/>
            <w:tcBorders>
              <w:top w:val="nil"/>
              <w:left w:val="single" w:sz="4" w:space="0" w:color="000000"/>
              <w:bottom w:val="nil"/>
              <w:right w:val="single" w:sz="4" w:space="0" w:color="000000"/>
            </w:tcBorders>
          </w:tcPr>
          <w:p w14:paraId="1008488D"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8D3F0F0" w14:textId="77777777" w:rsidR="00425E2D" w:rsidRPr="00425E2D" w:rsidRDefault="00425E2D" w:rsidP="00425E2D">
            <w:pPr>
              <w:spacing w:line="259" w:lineRule="auto"/>
              <w:ind w:left="1"/>
            </w:pPr>
            <w:r w:rsidRPr="00425E2D">
              <w:rPr>
                <w:sz w:val="20"/>
              </w:rPr>
              <w:t xml:space="preserve">707.6 </w:t>
            </w:r>
          </w:p>
        </w:tc>
        <w:tc>
          <w:tcPr>
            <w:tcW w:w="2969" w:type="dxa"/>
            <w:tcBorders>
              <w:top w:val="single" w:sz="4" w:space="0" w:color="000000"/>
              <w:left w:val="single" w:sz="4" w:space="0" w:color="000000"/>
              <w:bottom w:val="single" w:sz="4" w:space="0" w:color="000000"/>
              <w:right w:val="single" w:sz="4" w:space="0" w:color="000000"/>
            </w:tcBorders>
          </w:tcPr>
          <w:p w14:paraId="65CEE500"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4D342B95" w14:textId="77777777" w:rsidR="00425E2D" w:rsidRPr="00425E2D" w:rsidRDefault="00425E2D" w:rsidP="00425E2D">
            <w:pPr>
              <w:spacing w:line="259" w:lineRule="auto"/>
              <w:ind w:left="1"/>
            </w:pPr>
            <w:r w:rsidRPr="00425E2D">
              <w:rPr>
                <w:sz w:val="20"/>
              </w:rPr>
              <w:t xml:space="preserve">E11.630 </w:t>
            </w:r>
          </w:p>
        </w:tc>
        <w:tc>
          <w:tcPr>
            <w:tcW w:w="3780" w:type="dxa"/>
            <w:tcBorders>
              <w:top w:val="single" w:sz="4" w:space="0" w:color="000000"/>
              <w:left w:val="single" w:sz="4" w:space="0" w:color="000000"/>
              <w:bottom w:val="single" w:sz="4" w:space="0" w:color="000000"/>
              <w:right w:val="single" w:sz="4" w:space="0" w:color="000000"/>
            </w:tcBorders>
          </w:tcPr>
          <w:p w14:paraId="6578D343" w14:textId="77777777" w:rsidR="00425E2D" w:rsidRPr="00425E2D" w:rsidRDefault="00425E2D" w:rsidP="00425E2D">
            <w:pPr>
              <w:spacing w:line="259" w:lineRule="auto"/>
              <w:ind w:left="4" w:hanging="4"/>
            </w:pPr>
            <w:r w:rsidRPr="00425E2D">
              <w:rPr>
                <w:sz w:val="20"/>
              </w:rPr>
              <w:t xml:space="preserve">Type 2 diabetes mellitus with periodontal disease </w:t>
            </w:r>
          </w:p>
        </w:tc>
      </w:tr>
      <w:tr w:rsidR="00425E2D" w:rsidRPr="00425E2D" w14:paraId="493E434A" w14:textId="77777777" w:rsidTr="00425E2D">
        <w:trPr>
          <w:trHeight w:val="470"/>
        </w:trPr>
        <w:tc>
          <w:tcPr>
            <w:tcW w:w="1266" w:type="dxa"/>
            <w:vMerge/>
            <w:tcBorders>
              <w:top w:val="nil"/>
              <w:left w:val="single" w:sz="4" w:space="0" w:color="000000"/>
              <w:bottom w:val="nil"/>
              <w:right w:val="single" w:sz="4" w:space="0" w:color="000000"/>
            </w:tcBorders>
          </w:tcPr>
          <w:p w14:paraId="2523526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71D4D7A" w14:textId="77777777" w:rsidR="00425E2D" w:rsidRPr="00425E2D" w:rsidRDefault="00425E2D" w:rsidP="00425E2D">
            <w:pPr>
              <w:spacing w:line="259" w:lineRule="auto"/>
              <w:ind w:left="1"/>
            </w:pPr>
            <w:r w:rsidRPr="00425E2D">
              <w:rPr>
                <w:sz w:val="20"/>
              </w:rPr>
              <w:t xml:space="preserve">707.7 </w:t>
            </w:r>
          </w:p>
        </w:tc>
        <w:tc>
          <w:tcPr>
            <w:tcW w:w="2969" w:type="dxa"/>
            <w:tcBorders>
              <w:top w:val="single" w:sz="4" w:space="0" w:color="000000"/>
              <w:left w:val="single" w:sz="4" w:space="0" w:color="000000"/>
              <w:bottom w:val="single" w:sz="4" w:space="0" w:color="000000"/>
              <w:right w:val="single" w:sz="4" w:space="0" w:color="000000"/>
            </w:tcBorders>
          </w:tcPr>
          <w:p w14:paraId="1A32182A"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0ED5CABE" w14:textId="77777777" w:rsidR="00425E2D" w:rsidRPr="00425E2D" w:rsidRDefault="00425E2D" w:rsidP="00425E2D">
            <w:pPr>
              <w:spacing w:line="259" w:lineRule="auto"/>
              <w:ind w:left="1"/>
            </w:pPr>
            <w:r w:rsidRPr="00425E2D">
              <w:rPr>
                <w:sz w:val="20"/>
              </w:rPr>
              <w:t xml:space="preserve">E11.638 </w:t>
            </w:r>
          </w:p>
        </w:tc>
        <w:tc>
          <w:tcPr>
            <w:tcW w:w="3780" w:type="dxa"/>
            <w:tcBorders>
              <w:top w:val="single" w:sz="4" w:space="0" w:color="000000"/>
              <w:left w:val="single" w:sz="4" w:space="0" w:color="000000"/>
              <w:bottom w:val="single" w:sz="4" w:space="0" w:color="000000"/>
              <w:right w:val="single" w:sz="4" w:space="0" w:color="000000"/>
            </w:tcBorders>
          </w:tcPr>
          <w:p w14:paraId="3ACF9970" w14:textId="77777777" w:rsidR="00425E2D" w:rsidRPr="00425E2D" w:rsidRDefault="00425E2D" w:rsidP="00425E2D">
            <w:pPr>
              <w:spacing w:line="259" w:lineRule="auto"/>
              <w:ind w:left="4" w:hanging="4"/>
            </w:pPr>
            <w:r w:rsidRPr="00425E2D">
              <w:rPr>
                <w:sz w:val="20"/>
              </w:rPr>
              <w:t xml:space="preserve">Type 2 diabetes mellitus with other oral complications </w:t>
            </w:r>
          </w:p>
        </w:tc>
      </w:tr>
      <w:tr w:rsidR="00425E2D" w:rsidRPr="00425E2D" w14:paraId="3DC2E6D9" w14:textId="77777777" w:rsidTr="00425E2D">
        <w:trPr>
          <w:trHeight w:val="470"/>
        </w:trPr>
        <w:tc>
          <w:tcPr>
            <w:tcW w:w="1266" w:type="dxa"/>
            <w:vMerge/>
            <w:tcBorders>
              <w:top w:val="nil"/>
              <w:left w:val="single" w:sz="4" w:space="0" w:color="000000"/>
              <w:bottom w:val="nil"/>
              <w:right w:val="single" w:sz="4" w:space="0" w:color="000000"/>
            </w:tcBorders>
          </w:tcPr>
          <w:p w14:paraId="74A85368"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894C1B3" w14:textId="77777777" w:rsidR="00425E2D" w:rsidRPr="00425E2D" w:rsidRDefault="00425E2D" w:rsidP="00425E2D">
            <w:pPr>
              <w:spacing w:line="259" w:lineRule="auto"/>
              <w:ind w:left="1"/>
            </w:pPr>
            <w:r w:rsidRPr="00425E2D">
              <w:rPr>
                <w:sz w:val="20"/>
              </w:rPr>
              <w:t xml:space="preserve">707.8 </w:t>
            </w:r>
          </w:p>
        </w:tc>
        <w:tc>
          <w:tcPr>
            <w:tcW w:w="2969" w:type="dxa"/>
            <w:tcBorders>
              <w:top w:val="single" w:sz="4" w:space="0" w:color="000000"/>
              <w:left w:val="single" w:sz="4" w:space="0" w:color="000000"/>
              <w:bottom w:val="single" w:sz="4" w:space="0" w:color="000000"/>
              <w:right w:val="single" w:sz="4" w:space="0" w:color="000000"/>
            </w:tcBorders>
          </w:tcPr>
          <w:p w14:paraId="7DD7F938"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6180C9A9" w14:textId="77777777" w:rsidR="00425E2D" w:rsidRPr="00425E2D" w:rsidRDefault="00425E2D" w:rsidP="00425E2D">
            <w:pPr>
              <w:spacing w:line="259" w:lineRule="auto"/>
              <w:ind w:left="1"/>
            </w:pPr>
            <w:r w:rsidRPr="00425E2D">
              <w:rPr>
                <w:sz w:val="20"/>
              </w:rPr>
              <w:t xml:space="preserve">E11.649 </w:t>
            </w:r>
          </w:p>
        </w:tc>
        <w:tc>
          <w:tcPr>
            <w:tcW w:w="3780" w:type="dxa"/>
            <w:tcBorders>
              <w:top w:val="single" w:sz="4" w:space="0" w:color="000000"/>
              <w:left w:val="single" w:sz="4" w:space="0" w:color="000000"/>
              <w:bottom w:val="single" w:sz="4" w:space="0" w:color="000000"/>
              <w:right w:val="single" w:sz="4" w:space="0" w:color="000000"/>
            </w:tcBorders>
          </w:tcPr>
          <w:p w14:paraId="24C53D06" w14:textId="77777777" w:rsidR="00425E2D" w:rsidRPr="00425E2D" w:rsidRDefault="00425E2D" w:rsidP="00425E2D">
            <w:pPr>
              <w:spacing w:line="259" w:lineRule="auto"/>
              <w:ind w:left="4" w:hanging="4"/>
            </w:pPr>
            <w:r w:rsidRPr="00425E2D">
              <w:rPr>
                <w:sz w:val="20"/>
              </w:rPr>
              <w:t xml:space="preserve">Type 2 diabetes mellitus with hypoglycemia without coma </w:t>
            </w:r>
          </w:p>
        </w:tc>
      </w:tr>
      <w:tr w:rsidR="00425E2D" w:rsidRPr="00425E2D" w14:paraId="2B6F1542" w14:textId="77777777" w:rsidTr="00425E2D">
        <w:trPr>
          <w:trHeight w:val="468"/>
        </w:trPr>
        <w:tc>
          <w:tcPr>
            <w:tcW w:w="1266" w:type="dxa"/>
            <w:vMerge/>
            <w:tcBorders>
              <w:top w:val="nil"/>
              <w:left w:val="single" w:sz="4" w:space="0" w:color="000000"/>
              <w:bottom w:val="nil"/>
              <w:right w:val="single" w:sz="4" w:space="0" w:color="000000"/>
            </w:tcBorders>
          </w:tcPr>
          <w:p w14:paraId="791EDA3C"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FA733F9" w14:textId="77777777" w:rsidR="00425E2D" w:rsidRPr="00425E2D" w:rsidRDefault="00425E2D" w:rsidP="00425E2D">
            <w:pPr>
              <w:spacing w:line="259" w:lineRule="auto"/>
              <w:ind w:left="1"/>
            </w:pPr>
            <w:r w:rsidRPr="00425E2D">
              <w:rPr>
                <w:sz w:val="20"/>
              </w:rPr>
              <w:t xml:space="preserve">707.9 </w:t>
            </w:r>
          </w:p>
        </w:tc>
        <w:tc>
          <w:tcPr>
            <w:tcW w:w="2969" w:type="dxa"/>
            <w:tcBorders>
              <w:top w:val="single" w:sz="4" w:space="0" w:color="000000"/>
              <w:left w:val="single" w:sz="4" w:space="0" w:color="000000"/>
              <w:bottom w:val="single" w:sz="4" w:space="0" w:color="000000"/>
              <w:right w:val="single" w:sz="4" w:space="0" w:color="000000"/>
            </w:tcBorders>
          </w:tcPr>
          <w:p w14:paraId="3C819AD1" w14:textId="77777777" w:rsidR="00425E2D" w:rsidRPr="00425E2D" w:rsidRDefault="00425E2D" w:rsidP="00425E2D">
            <w:pPr>
              <w:spacing w:line="259" w:lineRule="auto"/>
            </w:pPr>
            <w:r w:rsidRPr="00425E2D">
              <w:rPr>
                <w:sz w:val="20"/>
              </w:rPr>
              <w:t xml:space="preserve">Ulcers of lower extremity </w:t>
            </w:r>
          </w:p>
        </w:tc>
        <w:tc>
          <w:tcPr>
            <w:tcW w:w="900" w:type="dxa"/>
            <w:tcBorders>
              <w:top w:val="single" w:sz="4" w:space="0" w:color="000000"/>
              <w:left w:val="single" w:sz="4" w:space="0" w:color="000000"/>
              <w:bottom w:val="single" w:sz="4" w:space="0" w:color="000000"/>
              <w:right w:val="single" w:sz="4" w:space="0" w:color="000000"/>
            </w:tcBorders>
          </w:tcPr>
          <w:p w14:paraId="531D2914" w14:textId="77777777" w:rsidR="00425E2D" w:rsidRPr="00425E2D" w:rsidRDefault="00425E2D" w:rsidP="00425E2D">
            <w:pPr>
              <w:spacing w:line="259" w:lineRule="auto"/>
              <w:ind w:left="1"/>
            </w:pPr>
            <w:r w:rsidRPr="00425E2D">
              <w:rPr>
                <w:sz w:val="20"/>
              </w:rPr>
              <w:t xml:space="preserve">E11.65  </w:t>
            </w:r>
          </w:p>
        </w:tc>
        <w:tc>
          <w:tcPr>
            <w:tcW w:w="3780" w:type="dxa"/>
            <w:tcBorders>
              <w:top w:val="single" w:sz="4" w:space="0" w:color="000000"/>
              <w:left w:val="single" w:sz="4" w:space="0" w:color="000000"/>
              <w:bottom w:val="single" w:sz="4" w:space="0" w:color="000000"/>
              <w:right w:val="single" w:sz="4" w:space="0" w:color="000000"/>
            </w:tcBorders>
          </w:tcPr>
          <w:p w14:paraId="20BDC659" w14:textId="77777777" w:rsidR="00425E2D" w:rsidRPr="00425E2D" w:rsidRDefault="00425E2D" w:rsidP="00425E2D">
            <w:pPr>
              <w:spacing w:line="259" w:lineRule="auto"/>
              <w:ind w:left="4" w:right="9" w:hanging="4"/>
            </w:pPr>
            <w:r w:rsidRPr="00425E2D">
              <w:rPr>
                <w:sz w:val="20"/>
              </w:rPr>
              <w:t xml:space="preserve">Type 2 diabetes mellitus with hyperglycemia </w:t>
            </w:r>
          </w:p>
        </w:tc>
      </w:tr>
      <w:tr w:rsidR="00425E2D" w:rsidRPr="00425E2D" w14:paraId="3867682A" w14:textId="77777777" w:rsidTr="00425E2D">
        <w:trPr>
          <w:trHeight w:val="470"/>
        </w:trPr>
        <w:tc>
          <w:tcPr>
            <w:tcW w:w="1266" w:type="dxa"/>
            <w:vMerge/>
            <w:tcBorders>
              <w:top w:val="nil"/>
              <w:left w:val="single" w:sz="4" w:space="0" w:color="000000"/>
              <w:bottom w:val="nil"/>
              <w:right w:val="single" w:sz="4" w:space="0" w:color="000000"/>
            </w:tcBorders>
          </w:tcPr>
          <w:p w14:paraId="5F8F3F0B"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1572806F" w14:textId="77777777" w:rsidR="00425E2D" w:rsidRPr="00425E2D" w:rsidRDefault="00425E2D" w:rsidP="00425E2D">
            <w:pPr>
              <w:spacing w:line="259" w:lineRule="auto"/>
              <w:ind w:left="1"/>
            </w:pPr>
            <w:r w:rsidRPr="00425E2D">
              <w:rPr>
                <w:sz w:val="20"/>
              </w:rPr>
              <w:t xml:space="preserve">709.3 </w:t>
            </w:r>
          </w:p>
        </w:tc>
        <w:tc>
          <w:tcPr>
            <w:tcW w:w="2969" w:type="dxa"/>
            <w:vMerge w:val="restart"/>
            <w:tcBorders>
              <w:top w:val="single" w:sz="4" w:space="0" w:color="000000"/>
              <w:left w:val="single" w:sz="4" w:space="0" w:color="000000"/>
              <w:bottom w:val="single" w:sz="4" w:space="0" w:color="000000"/>
              <w:right w:val="single" w:sz="4" w:space="0" w:color="000000"/>
            </w:tcBorders>
          </w:tcPr>
          <w:p w14:paraId="64B5EA54" w14:textId="77777777" w:rsidR="00425E2D" w:rsidRPr="00425E2D" w:rsidRDefault="00425E2D" w:rsidP="00425E2D">
            <w:pPr>
              <w:spacing w:line="259" w:lineRule="auto"/>
            </w:pPr>
            <w:r w:rsidRPr="00425E2D">
              <w:rPr>
                <w:sz w:val="20"/>
              </w:rPr>
              <w:t xml:space="preserve">Degenerative skin disorders </w:t>
            </w:r>
          </w:p>
        </w:tc>
        <w:tc>
          <w:tcPr>
            <w:tcW w:w="900" w:type="dxa"/>
            <w:tcBorders>
              <w:top w:val="single" w:sz="4" w:space="0" w:color="000000"/>
              <w:left w:val="single" w:sz="4" w:space="0" w:color="000000"/>
              <w:bottom w:val="single" w:sz="4" w:space="0" w:color="000000"/>
              <w:right w:val="single" w:sz="4" w:space="0" w:color="000000"/>
            </w:tcBorders>
          </w:tcPr>
          <w:p w14:paraId="31EB87B6" w14:textId="77777777" w:rsidR="00425E2D" w:rsidRPr="00425E2D" w:rsidRDefault="00425E2D" w:rsidP="00425E2D">
            <w:pPr>
              <w:spacing w:line="259" w:lineRule="auto"/>
              <w:ind w:left="2"/>
            </w:pPr>
            <w:r w:rsidRPr="00425E2D">
              <w:rPr>
                <w:sz w:val="20"/>
              </w:rPr>
              <w:t xml:space="preserve">L92.1 </w:t>
            </w:r>
          </w:p>
        </w:tc>
        <w:tc>
          <w:tcPr>
            <w:tcW w:w="3780" w:type="dxa"/>
            <w:tcBorders>
              <w:top w:val="single" w:sz="4" w:space="0" w:color="000000"/>
              <w:left w:val="single" w:sz="4" w:space="0" w:color="000000"/>
              <w:bottom w:val="single" w:sz="4" w:space="0" w:color="000000"/>
              <w:right w:val="single" w:sz="4" w:space="0" w:color="000000"/>
            </w:tcBorders>
          </w:tcPr>
          <w:p w14:paraId="33C219E0" w14:textId="77777777" w:rsidR="00425E2D" w:rsidRPr="00425E2D" w:rsidRDefault="00425E2D" w:rsidP="00425E2D">
            <w:pPr>
              <w:spacing w:line="259" w:lineRule="auto"/>
              <w:ind w:left="3" w:hanging="1"/>
            </w:pPr>
            <w:r w:rsidRPr="00425E2D">
              <w:rPr>
                <w:sz w:val="20"/>
              </w:rPr>
              <w:t xml:space="preserve">Necrobiosis </w:t>
            </w:r>
            <w:proofErr w:type="spellStart"/>
            <w:r w:rsidRPr="00425E2D">
              <w:rPr>
                <w:sz w:val="20"/>
              </w:rPr>
              <w:t>lipoidica</w:t>
            </w:r>
            <w:proofErr w:type="spellEnd"/>
            <w:r w:rsidRPr="00425E2D">
              <w:rPr>
                <w:sz w:val="20"/>
              </w:rPr>
              <w:t xml:space="preserve">, not elsewhere classified </w:t>
            </w:r>
          </w:p>
        </w:tc>
      </w:tr>
      <w:tr w:rsidR="00425E2D" w:rsidRPr="00425E2D" w14:paraId="4FF295CC" w14:textId="77777777" w:rsidTr="00425E2D">
        <w:trPr>
          <w:trHeight w:val="240"/>
        </w:trPr>
        <w:tc>
          <w:tcPr>
            <w:tcW w:w="1266" w:type="dxa"/>
            <w:vMerge/>
            <w:tcBorders>
              <w:top w:val="nil"/>
              <w:left w:val="single" w:sz="4" w:space="0" w:color="000000"/>
              <w:bottom w:val="nil"/>
              <w:right w:val="single" w:sz="4" w:space="0" w:color="000000"/>
            </w:tcBorders>
          </w:tcPr>
          <w:p w14:paraId="7213D92A"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7E7F0C27" w14:textId="77777777" w:rsidR="00425E2D" w:rsidRPr="00425E2D" w:rsidRDefault="00425E2D" w:rsidP="00425E2D">
            <w:pPr>
              <w:spacing w:after="160" w:line="259" w:lineRule="auto"/>
            </w:pPr>
          </w:p>
        </w:tc>
        <w:tc>
          <w:tcPr>
            <w:tcW w:w="0" w:type="auto"/>
            <w:vMerge/>
            <w:tcBorders>
              <w:top w:val="nil"/>
              <w:left w:val="single" w:sz="4" w:space="0" w:color="000000"/>
              <w:bottom w:val="nil"/>
              <w:right w:val="single" w:sz="4" w:space="0" w:color="000000"/>
            </w:tcBorders>
          </w:tcPr>
          <w:p w14:paraId="6B02239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C1C0F3A" w14:textId="77777777" w:rsidR="00425E2D" w:rsidRPr="00425E2D" w:rsidRDefault="00425E2D" w:rsidP="00425E2D">
            <w:pPr>
              <w:spacing w:line="259" w:lineRule="auto"/>
              <w:ind w:left="4"/>
            </w:pPr>
            <w:r w:rsidRPr="00425E2D">
              <w:rPr>
                <w:sz w:val="20"/>
              </w:rPr>
              <w:t xml:space="preserve">L94.2 </w:t>
            </w:r>
          </w:p>
        </w:tc>
        <w:tc>
          <w:tcPr>
            <w:tcW w:w="3780" w:type="dxa"/>
            <w:tcBorders>
              <w:top w:val="single" w:sz="4" w:space="0" w:color="000000"/>
              <w:left w:val="single" w:sz="4" w:space="0" w:color="000000"/>
              <w:bottom w:val="single" w:sz="4" w:space="0" w:color="000000"/>
              <w:right w:val="single" w:sz="4" w:space="0" w:color="000000"/>
            </w:tcBorders>
          </w:tcPr>
          <w:p w14:paraId="6B8106E6" w14:textId="77777777" w:rsidR="00425E2D" w:rsidRPr="00425E2D" w:rsidRDefault="00425E2D" w:rsidP="00425E2D">
            <w:pPr>
              <w:spacing w:line="259" w:lineRule="auto"/>
              <w:ind w:left="4"/>
            </w:pPr>
            <w:r w:rsidRPr="00425E2D">
              <w:rPr>
                <w:sz w:val="20"/>
              </w:rPr>
              <w:t xml:space="preserve">Calcinosis cutis </w:t>
            </w:r>
          </w:p>
        </w:tc>
      </w:tr>
      <w:tr w:rsidR="00425E2D" w:rsidRPr="00425E2D" w14:paraId="6DCBE6FE" w14:textId="77777777" w:rsidTr="00425E2D">
        <w:trPr>
          <w:trHeight w:val="470"/>
        </w:trPr>
        <w:tc>
          <w:tcPr>
            <w:tcW w:w="1266" w:type="dxa"/>
            <w:vMerge/>
            <w:tcBorders>
              <w:top w:val="nil"/>
              <w:left w:val="single" w:sz="4" w:space="0" w:color="000000"/>
              <w:bottom w:val="nil"/>
              <w:right w:val="single" w:sz="4" w:space="0" w:color="000000"/>
            </w:tcBorders>
          </w:tcPr>
          <w:p w14:paraId="286990D9"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4E69139"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C5E20F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2241EF7" w14:textId="77777777" w:rsidR="00425E2D" w:rsidRPr="00425E2D" w:rsidRDefault="00425E2D" w:rsidP="00425E2D">
            <w:pPr>
              <w:spacing w:line="259" w:lineRule="auto"/>
              <w:ind w:left="4"/>
            </w:pPr>
            <w:r w:rsidRPr="00425E2D">
              <w:rPr>
                <w:sz w:val="20"/>
              </w:rPr>
              <w:t xml:space="preserve">L98.8 </w:t>
            </w:r>
          </w:p>
        </w:tc>
        <w:tc>
          <w:tcPr>
            <w:tcW w:w="3780" w:type="dxa"/>
            <w:tcBorders>
              <w:top w:val="single" w:sz="4" w:space="0" w:color="000000"/>
              <w:left w:val="single" w:sz="4" w:space="0" w:color="000000"/>
              <w:bottom w:val="single" w:sz="4" w:space="0" w:color="000000"/>
              <w:right w:val="single" w:sz="4" w:space="0" w:color="000000"/>
            </w:tcBorders>
          </w:tcPr>
          <w:p w14:paraId="4EC4C524" w14:textId="77777777" w:rsidR="00425E2D" w:rsidRPr="00425E2D" w:rsidRDefault="00425E2D" w:rsidP="00425E2D">
            <w:pPr>
              <w:spacing w:line="259" w:lineRule="auto"/>
              <w:ind w:left="4" w:firstLine="1"/>
            </w:pPr>
            <w:r w:rsidRPr="00425E2D">
              <w:rPr>
                <w:sz w:val="20"/>
              </w:rPr>
              <w:t xml:space="preserve">Other specified disorders of the skin and subcutaneous tissue </w:t>
            </w:r>
          </w:p>
        </w:tc>
      </w:tr>
      <w:tr w:rsidR="00425E2D" w:rsidRPr="00425E2D" w14:paraId="7647C941" w14:textId="77777777" w:rsidTr="00425E2D">
        <w:trPr>
          <w:trHeight w:val="470"/>
        </w:trPr>
        <w:tc>
          <w:tcPr>
            <w:tcW w:w="1266" w:type="dxa"/>
            <w:vMerge/>
            <w:tcBorders>
              <w:top w:val="nil"/>
              <w:left w:val="single" w:sz="4" w:space="0" w:color="000000"/>
              <w:bottom w:val="nil"/>
              <w:right w:val="single" w:sz="4" w:space="0" w:color="000000"/>
            </w:tcBorders>
          </w:tcPr>
          <w:p w14:paraId="42699436"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single" w:sz="4" w:space="0" w:color="000000"/>
            </w:tcBorders>
          </w:tcPr>
          <w:p w14:paraId="6767B1DC" w14:textId="77777777" w:rsidR="00425E2D" w:rsidRPr="00425E2D" w:rsidRDefault="00425E2D" w:rsidP="00425E2D">
            <w:pPr>
              <w:spacing w:line="259" w:lineRule="auto"/>
              <w:ind w:left="1"/>
            </w:pPr>
            <w:r w:rsidRPr="00425E2D">
              <w:rPr>
                <w:sz w:val="20"/>
              </w:rPr>
              <w:t xml:space="preserve">730.00 </w:t>
            </w:r>
          </w:p>
        </w:tc>
        <w:tc>
          <w:tcPr>
            <w:tcW w:w="2969" w:type="dxa"/>
            <w:vMerge w:val="restart"/>
            <w:tcBorders>
              <w:top w:val="single" w:sz="4" w:space="0" w:color="000000"/>
              <w:left w:val="single" w:sz="4" w:space="0" w:color="000000"/>
              <w:bottom w:val="single" w:sz="4" w:space="0" w:color="000000"/>
              <w:right w:val="single" w:sz="4" w:space="0" w:color="000000"/>
            </w:tcBorders>
          </w:tcPr>
          <w:p w14:paraId="101F2163" w14:textId="77777777" w:rsidR="00425E2D" w:rsidRPr="00425E2D" w:rsidRDefault="00425E2D" w:rsidP="00425E2D">
            <w:pPr>
              <w:ind w:left="1"/>
            </w:pPr>
            <w:r w:rsidRPr="00425E2D">
              <w:rPr>
                <w:color w:val="2C3E50"/>
                <w:sz w:val="20"/>
              </w:rPr>
              <w:t>Acute osteomyelitis, site unspecified</w:t>
            </w:r>
            <w:r w:rsidRPr="00425E2D">
              <w:rPr>
                <w:sz w:val="20"/>
              </w:rPr>
              <w:t xml:space="preserve"> </w:t>
            </w:r>
          </w:p>
          <w:p w14:paraId="15508BFD" w14:textId="77777777" w:rsidR="00425E2D" w:rsidRPr="00425E2D" w:rsidRDefault="00425E2D" w:rsidP="00425E2D">
            <w:pPr>
              <w:spacing w:line="259" w:lineRule="auto"/>
              <w:ind w:left="1"/>
            </w:pPr>
            <w:r w:rsidRPr="00425E2D">
              <w:rPr>
                <w:sz w:val="20"/>
              </w:rPr>
              <w:lastRenderedPageBreak/>
              <w:t xml:space="preserve"> </w:t>
            </w:r>
          </w:p>
        </w:tc>
        <w:tc>
          <w:tcPr>
            <w:tcW w:w="900" w:type="dxa"/>
            <w:tcBorders>
              <w:top w:val="single" w:sz="4" w:space="0" w:color="000000"/>
              <w:left w:val="single" w:sz="4" w:space="0" w:color="000000"/>
              <w:bottom w:val="single" w:sz="4" w:space="0" w:color="000000"/>
              <w:right w:val="single" w:sz="4" w:space="0" w:color="000000"/>
            </w:tcBorders>
          </w:tcPr>
          <w:p w14:paraId="4E172527" w14:textId="77777777" w:rsidR="00425E2D" w:rsidRPr="00425E2D" w:rsidRDefault="00425E2D" w:rsidP="00425E2D">
            <w:pPr>
              <w:spacing w:line="259" w:lineRule="auto"/>
              <w:ind w:left="4"/>
            </w:pPr>
            <w:r w:rsidRPr="00425E2D">
              <w:rPr>
                <w:sz w:val="20"/>
              </w:rPr>
              <w:lastRenderedPageBreak/>
              <w:t xml:space="preserve">M86.10 </w:t>
            </w:r>
          </w:p>
        </w:tc>
        <w:tc>
          <w:tcPr>
            <w:tcW w:w="3780" w:type="dxa"/>
            <w:tcBorders>
              <w:top w:val="single" w:sz="4" w:space="0" w:color="000000"/>
              <w:left w:val="single" w:sz="4" w:space="0" w:color="000000"/>
              <w:bottom w:val="single" w:sz="4" w:space="0" w:color="000000"/>
              <w:right w:val="single" w:sz="4" w:space="0" w:color="000000"/>
            </w:tcBorders>
          </w:tcPr>
          <w:p w14:paraId="68F92481" w14:textId="77777777" w:rsidR="00425E2D" w:rsidRPr="00425E2D" w:rsidRDefault="00425E2D" w:rsidP="00425E2D">
            <w:pPr>
              <w:spacing w:line="259" w:lineRule="auto"/>
              <w:ind w:left="4"/>
            </w:pPr>
            <w:r w:rsidRPr="00425E2D">
              <w:rPr>
                <w:color w:val="2C3E50"/>
                <w:sz w:val="20"/>
              </w:rPr>
              <w:t>Other acute osteomyelitis, unspecified site</w:t>
            </w:r>
            <w:r w:rsidRPr="00425E2D">
              <w:rPr>
                <w:sz w:val="20"/>
              </w:rPr>
              <w:t xml:space="preserve"> </w:t>
            </w:r>
          </w:p>
          <w:p w14:paraId="38FA52D0" w14:textId="77777777" w:rsidR="00425E2D" w:rsidRPr="00425E2D" w:rsidRDefault="00425E2D" w:rsidP="00425E2D">
            <w:pPr>
              <w:spacing w:line="259" w:lineRule="auto"/>
              <w:ind w:left="4"/>
            </w:pPr>
            <w:r w:rsidRPr="00425E2D">
              <w:rPr>
                <w:sz w:val="20"/>
              </w:rPr>
              <w:lastRenderedPageBreak/>
              <w:t xml:space="preserve"> </w:t>
            </w:r>
          </w:p>
        </w:tc>
      </w:tr>
      <w:tr w:rsidR="00425E2D" w:rsidRPr="00425E2D" w14:paraId="4C96000D" w14:textId="77777777" w:rsidTr="00425E2D">
        <w:trPr>
          <w:trHeight w:val="470"/>
        </w:trPr>
        <w:tc>
          <w:tcPr>
            <w:tcW w:w="1266" w:type="dxa"/>
            <w:vMerge/>
            <w:tcBorders>
              <w:top w:val="nil"/>
              <w:left w:val="single" w:sz="4" w:space="0" w:color="000000"/>
              <w:bottom w:val="nil"/>
              <w:right w:val="single" w:sz="4" w:space="0" w:color="000000"/>
            </w:tcBorders>
          </w:tcPr>
          <w:p w14:paraId="3B00BEB2"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6A084B6"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7100FF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E421688" w14:textId="77777777" w:rsidR="00425E2D" w:rsidRPr="00425E2D" w:rsidRDefault="00425E2D" w:rsidP="00425E2D">
            <w:pPr>
              <w:spacing w:line="259" w:lineRule="auto"/>
              <w:ind w:left="4"/>
            </w:pPr>
            <w:r w:rsidRPr="00425E2D">
              <w:rPr>
                <w:sz w:val="20"/>
              </w:rPr>
              <w:t xml:space="preserve">M86.20 </w:t>
            </w:r>
          </w:p>
        </w:tc>
        <w:tc>
          <w:tcPr>
            <w:tcW w:w="3780" w:type="dxa"/>
            <w:tcBorders>
              <w:top w:val="single" w:sz="4" w:space="0" w:color="000000"/>
              <w:left w:val="single" w:sz="4" w:space="0" w:color="000000"/>
              <w:bottom w:val="single" w:sz="4" w:space="0" w:color="000000"/>
              <w:right w:val="single" w:sz="4" w:space="0" w:color="000000"/>
            </w:tcBorders>
          </w:tcPr>
          <w:p w14:paraId="08672D1C" w14:textId="77777777" w:rsidR="00425E2D" w:rsidRPr="00425E2D" w:rsidRDefault="00425E2D" w:rsidP="00425E2D">
            <w:pPr>
              <w:spacing w:line="259" w:lineRule="auto"/>
              <w:ind w:left="4"/>
            </w:pPr>
            <w:r w:rsidRPr="00425E2D">
              <w:rPr>
                <w:color w:val="2C3E50"/>
                <w:sz w:val="20"/>
              </w:rPr>
              <w:t>Subacute osteomyelitis, unspecified site</w:t>
            </w:r>
            <w:r w:rsidRPr="00425E2D">
              <w:rPr>
                <w:sz w:val="20"/>
              </w:rPr>
              <w:t xml:space="preserve"> </w:t>
            </w:r>
          </w:p>
          <w:p w14:paraId="793A4C82" w14:textId="77777777" w:rsidR="00425E2D" w:rsidRPr="00425E2D" w:rsidRDefault="00425E2D" w:rsidP="00425E2D">
            <w:pPr>
              <w:spacing w:line="259" w:lineRule="auto"/>
              <w:ind w:left="4"/>
            </w:pPr>
            <w:r w:rsidRPr="00425E2D">
              <w:rPr>
                <w:sz w:val="20"/>
              </w:rPr>
              <w:t xml:space="preserve"> </w:t>
            </w:r>
          </w:p>
        </w:tc>
      </w:tr>
      <w:tr w:rsidR="00425E2D" w:rsidRPr="00425E2D" w14:paraId="3360D4F3" w14:textId="77777777" w:rsidTr="00425E2D">
        <w:trPr>
          <w:trHeight w:val="698"/>
        </w:trPr>
        <w:tc>
          <w:tcPr>
            <w:tcW w:w="1266" w:type="dxa"/>
            <w:vMerge/>
            <w:tcBorders>
              <w:top w:val="nil"/>
              <w:left w:val="single" w:sz="4" w:space="0" w:color="000000"/>
              <w:bottom w:val="nil"/>
              <w:right w:val="single" w:sz="4" w:space="0" w:color="000000"/>
            </w:tcBorders>
          </w:tcPr>
          <w:p w14:paraId="318CD10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23CFA3B" w14:textId="77777777" w:rsidR="00425E2D" w:rsidRPr="00425E2D" w:rsidRDefault="00425E2D" w:rsidP="00425E2D">
            <w:pPr>
              <w:spacing w:line="259" w:lineRule="auto"/>
              <w:ind w:left="1"/>
            </w:pPr>
            <w:r w:rsidRPr="00425E2D">
              <w:rPr>
                <w:sz w:val="20"/>
              </w:rPr>
              <w:t xml:space="preserve">730.1 </w:t>
            </w:r>
          </w:p>
        </w:tc>
        <w:tc>
          <w:tcPr>
            <w:tcW w:w="2969" w:type="dxa"/>
            <w:tcBorders>
              <w:top w:val="single" w:sz="4" w:space="0" w:color="000000"/>
              <w:left w:val="single" w:sz="4" w:space="0" w:color="000000"/>
              <w:bottom w:val="single" w:sz="4" w:space="0" w:color="000000"/>
              <w:right w:val="single" w:sz="4" w:space="0" w:color="000000"/>
            </w:tcBorders>
          </w:tcPr>
          <w:p w14:paraId="78584B5F" w14:textId="77777777" w:rsidR="00425E2D" w:rsidRPr="00425E2D" w:rsidRDefault="00425E2D" w:rsidP="00425E2D">
            <w:pPr>
              <w:spacing w:after="2" w:line="238" w:lineRule="auto"/>
              <w:ind w:left="1"/>
            </w:pPr>
            <w:r w:rsidRPr="00425E2D">
              <w:rPr>
                <w:color w:val="2C3E50"/>
                <w:sz w:val="20"/>
              </w:rPr>
              <w:t>Chronic osteomyelitis, site unspecified</w:t>
            </w:r>
            <w:r w:rsidRPr="00425E2D">
              <w:rPr>
                <w:sz w:val="20"/>
              </w:rPr>
              <w:t xml:space="preserve"> </w:t>
            </w:r>
          </w:p>
          <w:p w14:paraId="6E508694"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247D17B" w14:textId="77777777" w:rsidR="00425E2D" w:rsidRPr="00425E2D" w:rsidRDefault="00425E2D" w:rsidP="00425E2D">
            <w:pPr>
              <w:spacing w:line="259" w:lineRule="auto"/>
              <w:ind w:left="4"/>
            </w:pPr>
            <w:r w:rsidRPr="00425E2D">
              <w:rPr>
                <w:sz w:val="20"/>
              </w:rPr>
              <w:t xml:space="preserve">M86.60 </w:t>
            </w:r>
          </w:p>
        </w:tc>
        <w:tc>
          <w:tcPr>
            <w:tcW w:w="3780" w:type="dxa"/>
            <w:tcBorders>
              <w:top w:val="single" w:sz="4" w:space="0" w:color="000000"/>
              <w:left w:val="single" w:sz="4" w:space="0" w:color="000000"/>
              <w:bottom w:val="single" w:sz="4" w:space="0" w:color="000000"/>
              <w:right w:val="single" w:sz="4" w:space="0" w:color="000000"/>
            </w:tcBorders>
          </w:tcPr>
          <w:p w14:paraId="383C1CF2" w14:textId="77777777" w:rsidR="00425E2D" w:rsidRPr="00425E2D" w:rsidRDefault="00425E2D" w:rsidP="00425E2D">
            <w:pPr>
              <w:spacing w:after="2" w:line="238" w:lineRule="auto"/>
              <w:ind w:left="4" w:right="37"/>
            </w:pPr>
            <w:r w:rsidRPr="00425E2D">
              <w:rPr>
                <w:color w:val="2C3E50"/>
                <w:sz w:val="20"/>
              </w:rPr>
              <w:t>Other chronic osteomyelitis, unspecified site</w:t>
            </w:r>
            <w:r w:rsidRPr="00425E2D">
              <w:rPr>
                <w:sz w:val="20"/>
              </w:rPr>
              <w:t xml:space="preserve"> </w:t>
            </w:r>
          </w:p>
          <w:p w14:paraId="752F51C4" w14:textId="77777777" w:rsidR="00425E2D" w:rsidRPr="00425E2D" w:rsidRDefault="00425E2D" w:rsidP="00425E2D">
            <w:pPr>
              <w:spacing w:line="259" w:lineRule="auto"/>
              <w:ind w:left="4"/>
            </w:pPr>
            <w:r w:rsidRPr="00425E2D">
              <w:rPr>
                <w:sz w:val="20"/>
              </w:rPr>
              <w:t xml:space="preserve"> </w:t>
            </w:r>
          </w:p>
        </w:tc>
      </w:tr>
      <w:tr w:rsidR="00425E2D" w:rsidRPr="00425E2D" w14:paraId="253F7D9A" w14:textId="77777777" w:rsidTr="00425E2D">
        <w:trPr>
          <w:trHeight w:val="701"/>
        </w:trPr>
        <w:tc>
          <w:tcPr>
            <w:tcW w:w="1266" w:type="dxa"/>
            <w:vMerge/>
            <w:tcBorders>
              <w:top w:val="nil"/>
              <w:left w:val="single" w:sz="4" w:space="0" w:color="000000"/>
              <w:bottom w:val="nil"/>
              <w:right w:val="single" w:sz="4" w:space="0" w:color="000000"/>
            </w:tcBorders>
          </w:tcPr>
          <w:p w14:paraId="24D634C9"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8B3D9F0" w14:textId="77777777" w:rsidR="00425E2D" w:rsidRPr="00425E2D" w:rsidRDefault="00425E2D" w:rsidP="00425E2D">
            <w:pPr>
              <w:spacing w:line="259" w:lineRule="auto"/>
              <w:ind w:left="1"/>
            </w:pPr>
            <w:r w:rsidRPr="00425E2D">
              <w:rPr>
                <w:sz w:val="20"/>
              </w:rPr>
              <w:t xml:space="preserve">730.2 </w:t>
            </w:r>
          </w:p>
        </w:tc>
        <w:tc>
          <w:tcPr>
            <w:tcW w:w="2969" w:type="dxa"/>
            <w:tcBorders>
              <w:top w:val="single" w:sz="4" w:space="0" w:color="000000"/>
              <w:left w:val="single" w:sz="4" w:space="0" w:color="000000"/>
              <w:bottom w:val="single" w:sz="4" w:space="0" w:color="000000"/>
              <w:right w:val="single" w:sz="4" w:space="0" w:color="000000"/>
            </w:tcBorders>
          </w:tcPr>
          <w:p w14:paraId="36BC9AA3" w14:textId="77777777" w:rsidR="00425E2D" w:rsidRPr="00425E2D" w:rsidRDefault="00425E2D" w:rsidP="00425E2D">
            <w:pPr>
              <w:ind w:left="1"/>
            </w:pPr>
            <w:r w:rsidRPr="00425E2D">
              <w:rPr>
                <w:color w:val="2C3E50"/>
                <w:sz w:val="20"/>
              </w:rPr>
              <w:t>Unspecified osteomyelitis, site unspecified</w:t>
            </w:r>
            <w:r w:rsidRPr="00425E2D">
              <w:rPr>
                <w:sz w:val="20"/>
              </w:rPr>
              <w:t xml:space="preserve"> </w:t>
            </w:r>
          </w:p>
          <w:p w14:paraId="7C853FDE"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EF033FE" w14:textId="77777777" w:rsidR="00425E2D" w:rsidRPr="00425E2D" w:rsidRDefault="00425E2D" w:rsidP="00425E2D">
            <w:pPr>
              <w:spacing w:line="259" w:lineRule="auto"/>
              <w:ind w:left="4"/>
            </w:pPr>
            <w:r w:rsidRPr="00425E2D">
              <w:rPr>
                <w:sz w:val="20"/>
              </w:rPr>
              <w:t xml:space="preserve">M86.9 </w:t>
            </w:r>
          </w:p>
        </w:tc>
        <w:tc>
          <w:tcPr>
            <w:tcW w:w="3780" w:type="dxa"/>
            <w:tcBorders>
              <w:top w:val="single" w:sz="4" w:space="0" w:color="000000"/>
              <w:left w:val="single" w:sz="4" w:space="0" w:color="000000"/>
              <w:bottom w:val="single" w:sz="4" w:space="0" w:color="000000"/>
              <w:right w:val="single" w:sz="4" w:space="0" w:color="000000"/>
            </w:tcBorders>
            <w:vAlign w:val="bottom"/>
          </w:tcPr>
          <w:p w14:paraId="000752FF" w14:textId="77777777" w:rsidR="00425E2D" w:rsidRPr="00425E2D" w:rsidRDefault="00425E2D" w:rsidP="00425E2D">
            <w:pPr>
              <w:spacing w:line="259" w:lineRule="auto"/>
              <w:ind w:left="4"/>
            </w:pPr>
            <w:r w:rsidRPr="00425E2D">
              <w:rPr>
                <w:color w:val="2C3E50"/>
                <w:sz w:val="20"/>
              </w:rPr>
              <w:t>Osteomyelitis, unspecified</w:t>
            </w:r>
            <w:r w:rsidRPr="00425E2D">
              <w:rPr>
                <w:sz w:val="20"/>
              </w:rPr>
              <w:t xml:space="preserve"> </w:t>
            </w:r>
          </w:p>
          <w:p w14:paraId="3407AB32" w14:textId="77777777" w:rsidR="00425E2D" w:rsidRPr="00425E2D" w:rsidRDefault="00425E2D" w:rsidP="00425E2D">
            <w:pPr>
              <w:spacing w:line="259" w:lineRule="auto"/>
              <w:ind w:left="4"/>
            </w:pPr>
            <w:r w:rsidRPr="00425E2D">
              <w:rPr>
                <w:sz w:val="20"/>
              </w:rPr>
              <w:t xml:space="preserve"> </w:t>
            </w:r>
          </w:p>
        </w:tc>
      </w:tr>
      <w:tr w:rsidR="00425E2D" w:rsidRPr="00425E2D" w14:paraId="4928B148" w14:textId="77777777" w:rsidTr="00425E2D">
        <w:trPr>
          <w:trHeight w:val="701"/>
        </w:trPr>
        <w:tc>
          <w:tcPr>
            <w:tcW w:w="1266" w:type="dxa"/>
            <w:vMerge/>
            <w:tcBorders>
              <w:top w:val="nil"/>
              <w:left w:val="single" w:sz="4" w:space="0" w:color="000000"/>
              <w:bottom w:val="nil"/>
              <w:right w:val="single" w:sz="4" w:space="0" w:color="000000"/>
            </w:tcBorders>
          </w:tcPr>
          <w:p w14:paraId="0FC2354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8834880" w14:textId="77777777" w:rsidR="00425E2D" w:rsidRPr="00425E2D" w:rsidRDefault="00425E2D" w:rsidP="00425E2D">
            <w:pPr>
              <w:spacing w:line="259" w:lineRule="auto"/>
              <w:ind w:left="1"/>
            </w:pPr>
            <w:r w:rsidRPr="00425E2D">
              <w:rPr>
                <w:sz w:val="20"/>
              </w:rPr>
              <w:t xml:space="preserve">731.8 </w:t>
            </w:r>
          </w:p>
        </w:tc>
        <w:tc>
          <w:tcPr>
            <w:tcW w:w="2969" w:type="dxa"/>
            <w:tcBorders>
              <w:top w:val="single" w:sz="4" w:space="0" w:color="000000"/>
              <w:left w:val="single" w:sz="4" w:space="0" w:color="000000"/>
              <w:bottom w:val="single" w:sz="4" w:space="0" w:color="000000"/>
              <w:right w:val="single" w:sz="4" w:space="0" w:color="000000"/>
            </w:tcBorders>
          </w:tcPr>
          <w:p w14:paraId="4F813090" w14:textId="77777777" w:rsidR="00425E2D" w:rsidRPr="00425E2D" w:rsidRDefault="00425E2D" w:rsidP="00425E2D">
            <w:pPr>
              <w:spacing w:line="259" w:lineRule="auto"/>
              <w:ind w:left="1"/>
            </w:pPr>
            <w:r w:rsidRPr="00425E2D">
              <w:rPr>
                <w:color w:val="2C3E50"/>
                <w:sz w:val="20"/>
              </w:rPr>
              <w:t xml:space="preserve">Other bone involvement in </w:t>
            </w:r>
          </w:p>
          <w:p w14:paraId="2A30EAE4" w14:textId="77777777" w:rsidR="00425E2D" w:rsidRPr="00425E2D" w:rsidRDefault="00425E2D" w:rsidP="00425E2D">
            <w:pPr>
              <w:spacing w:line="259" w:lineRule="auto"/>
              <w:ind w:left="1"/>
            </w:pPr>
            <w:r w:rsidRPr="00425E2D">
              <w:rPr>
                <w:color w:val="2C3E50"/>
                <w:sz w:val="20"/>
              </w:rPr>
              <w:t>diseases classified elsewhere</w:t>
            </w:r>
            <w:r w:rsidRPr="00425E2D">
              <w:rPr>
                <w:sz w:val="20"/>
              </w:rPr>
              <w:t xml:space="preserve"> </w:t>
            </w:r>
          </w:p>
          <w:p w14:paraId="31AFF9DB"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71115E8" w14:textId="77777777" w:rsidR="00425E2D" w:rsidRPr="00425E2D" w:rsidRDefault="00425E2D" w:rsidP="00425E2D">
            <w:pPr>
              <w:spacing w:line="259" w:lineRule="auto"/>
              <w:ind w:left="4"/>
            </w:pPr>
            <w:r w:rsidRPr="00425E2D">
              <w:rPr>
                <w:sz w:val="20"/>
              </w:rPr>
              <w:t xml:space="preserve">M90.80 </w:t>
            </w:r>
          </w:p>
        </w:tc>
        <w:tc>
          <w:tcPr>
            <w:tcW w:w="3780" w:type="dxa"/>
            <w:tcBorders>
              <w:top w:val="single" w:sz="4" w:space="0" w:color="000000"/>
              <w:left w:val="single" w:sz="4" w:space="0" w:color="000000"/>
              <w:bottom w:val="single" w:sz="4" w:space="0" w:color="000000"/>
              <w:right w:val="single" w:sz="4" w:space="0" w:color="000000"/>
            </w:tcBorders>
          </w:tcPr>
          <w:p w14:paraId="75824CD4" w14:textId="77777777" w:rsidR="00425E2D" w:rsidRPr="00425E2D" w:rsidRDefault="00425E2D" w:rsidP="00425E2D">
            <w:pPr>
              <w:ind w:left="4"/>
            </w:pPr>
            <w:r w:rsidRPr="00425E2D">
              <w:rPr>
                <w:color w:val="2C3E50"/>
                <w:sz w:val="20"/>
              </w:rPr>
              <w:t>Osteopathy in diseases classified elsewhere, unspecified site</w:t>
            </w:r>
            <w:r w:rsidRPr="00425E2D">
              <w:rPr>
                <w:sz w:val="20"/>
              </w:rPr>
              <w:t xml:space="preserve"> </w:t>
            </w:r>
          </w:p>
          <w:p w14:paraId="22CA6245" w14:textId="77777777" w:rsidR="00425E2D" w:rsidRPr="00425E2D" w:rsidRDefault="00425E2D" w:rsidP="00425E2D">
            <w:pPr>
              <w:spacing w:line="259" w:lineRule="auto"/>
              <w:ind w:left="4"/>
            </w:pPr>
            <w:r w:rsidRPr="00425E2D">
              <w:rPr>
                <w:sz w:val="20"/>
              </w:rPr>
              <w:t xml:space="preserve"> </w:t>
            </w:r>
          </w:p>
        </w:tc>
      </w:tr>
      <w:tr w:rsidR="00425E2D" w:rsidRPr="00425E2D" w14:paraId="5D3D2395" w14:textId="77777777" w:rsidTr="00425E2D">
        <w:trPr>
          <w:trHeight w:val="929"/>
        </w:trPr>
        <w:tc>
          <w:tcPr>
            <w:tcW w:w="1266" w:type="dxa"/>
            <w:vMerge/>
            <w:tcBorders>
              <w:top w:val="nil"/>
              <w:left w:val="single" w:sz="4" w:space="0" w:color="000000"/>
              <w:bottom w:val="nil"/>
              <w:right w:val="single" w:sz="4" w:space="0" w:color="000000"/>
            </w:tcBorders>
          </w:tcPr>
          <w:p w14:paraId="3925E42F"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DAFAE6B" w14:textId="77777777" w:rsidR="00425E2D" w:rsidRPr="00425E2D" w:rsidRDefault="00425E2D" w:rsidP="00425E2D">
            <w:pPr>
              <w:spacing w:line="259" w:lineRule="auto"/>
              <w:ind w:left="1"/>
            </w:pPr>
            <w:r w:rsidRPr="00425E2D">
              <w:rPr>
                <w:sz w:val="20"/>
              </w:rPr>
              <w:t xml:space="preserve">250.3 </w:t>
            </w:r>
          </w:p>
        </w:tc>
        <w:tc>
          <w:tcPr>
            <w:tcW w:w="2969" w:type="dxa"/>
            <w:tcBorders>
              <w:top w:val="single" w:sz="4" w:space="0" w:color="000000"/>
              <w:left w:val="single" w:sz="4" w:space="0" w:color="000000"/>
              <w:bottom w:val="single" w:sz="4" w:space="0" w:color="000000"/>
              <w:right w:val="single" w:sz="4" w:space="0" w:color="000000"/>
            </w:tcBorders>
          </w:tcPr>
          <w:p w14:paraId="57C34CC9" w14:textId="77777777" w:rsidR="00425E2D" w:rsidRPr="00425E2D" w:rsidRDefault="00425E2D" w:rsidP="00425E2D">
            <w:pPr>
              <w:spacing w:after="2" w:line="238" w:lineRule="auto"/>
              <w:ind w:left="1"/>
            </w:pPr>
            <w:r w:rsidRPr="00425E2D">
              <w:rPr>
                <w:color w:val="2C3E50"/>
                <w:sz w:val="20"/>
              </w:rPr>
              <w:t xml:space="preserve">Diabetes with other coma, type II or unspecified type, not stated as </w:t>
            </w:r>
          </w:p>
          <w:p w14:paraId="7A65960E" w14:textId="77777777" w:rsidR="00425E2D" w:rsidRPr="00425E2D" w:rsidRDefault="00425E2D" w:rsidP="00425E2D">
            <w:pPr>
              <w:spacing w:line="259" w:lineRule="auto"/>
              <w:ind w:left="1"/>
            </w:pPr>
            <w:r w:rsidRPr="00425E2D">
              <w:rPr>
                <w:color w:val="2C3E50"/>
                <w:sz w:val="20"/>
              </w:rPr>
              <w:t>uncontrolled</w:t>
            </w:r>
            <w:r w:rsidRPr="00425E2D">
              <w:rPr>
                <w:sz w:val="20"/>
              </w:rPr>
              <w:t xml:space="preserve"> </w:t>
            </w:r>
          </w:p>
          <w:p w14:paraId="263A8B87" w14:textId="77777777" w:rsidR="00425E2D" w:rsidRPr="00425E2D" w:rsidRDefault="00425E2D" w:rsidP="00425E2D">
            <w:pPr>
              <w:spacing w:line="259" w:lineRule="auto"/>
              <w:ind w:left="1"/>
            </w:pPr>
            <w:r w:rsidRPr="00425E2D">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2F077803" w14:textId="77777777" w:rsidR="00425E2D" w:rsidRPr="00425E2D" w:rsidRDefault="00425E2D" w:rsidP="00425E2D">
            <w:pPr>
              <w:spacing w:line="259" w:lineRule="auto"/>
              <w:ind w:left="4"/>
            </w:pPr>
            <w:r w:rsidRPr="00425E2D">
              <w:rPr>
                <w:sz w:val="20"/>
              </w:rPr>
              <w:t xml:space="preserve">E11.641 </w:t>
            </w:r>
          </w:p>
        </w:tc>
        <w:tc>
          <w:tcPr>
            <w:tcW w:w="3780" w:type="dxa"/>
            <w:tcBorders>
              <w:top w:val="single" w:sz="4" w:space="0" w:color="000000"/>
              <w:left w:val="single" w:sz="4" w:space="0" w:color="000000"/>
              <w:bottom w:val="single" w:sz="4" w:space="0" w:color="000000"/>
              <w:right w:val="single" w:sz="4" w:space="0" w:color="000000"/>
            </w:tcBorders>
            <w:vAlign w:val="bottom"/>
          </w:tcPr>
          <w:p w14:paraId="4C93C6E2" w14:textId="77777777" w:rsidR="00425E2D" w:rsidRPr="00425E2D" w:rsidRDefault="00425E2D" w:rsidP="00425E2D">
            <w:pPr>
              <w:ind w:left="4"/>
              <w:jc w:val="both"/>
            </w:pPr>
            <w:r w:rsidRPr="00425E2D">
              <w:rPr>
                <w:color w:val="2C3E50"/>
                <w:sz w:val="20"/>
              </w:rPr>
              <w:t>Type 2 diabetes mellitus with hypoglycemia with coma</w:t>
            </w:r>
            <w:r w:rsidRPr="00425E2D">
              <w:rPr>
                <w:sz w:val="20"/>
              </w:rPr>
              <w:t xml:space="preserve"> </w:t>
            </w:r>
          </w:p>
          <w:p w14:paraId="5C41A3FE" w14:textId="77777777" w:rsidR="00425E2D" w:rsidRPr="00425E2D" w:rsidRDefault="00425E2D" w:rsidP="00425E2D">
            <w:pPr>
              <w:spacing w:line="259" w:lineRule="auto"/>
              <w:ind w:left="4"/>
            </w:pPr>
            <w:r w:rsidRPr="00425E2D">
              <w:rPr>
                <w:sz w:val="20"/>
              </w:rPr>
              <w:t xml:space="preserve"> </w:t>
            </w:r>
          </w:p>
        </w:tc>
      </w:tr>
      <w:tr w:rsidR="00425E2D" w:rsidRPr="00425E2D" w14:paraId="1F70992D" w14:textId="77777777" w:rsidTr="00425E2D">
        <w:trPr>
          <w:trHeight w:val="470"/>
        </w:trPr>
        <w:tc>
          <w:tcPr>
            <w:tcW w:w="1266" w:type="dxa"/>
            <w:vMerge/>
            <w:tcBorders>
              <w:top w:val="nil"/>
              <w:left w:val="single" w:sz="4" w:space="0" w:color="000000"/>
              <w:bottom w:val="nil"/>
              <w:right w:val="single" w:sz="4" w:space="0" w:color="000000"/>
            </w:tcBorders>
          </w:tcPr>
          <w:p w14:paraId="0D8B02F1" w14:textId="77777777" w:rsidR="00425E2D" w:rsidRPr="00425E2D" w:rsidRDefault="00425E2D" w:rsidP="00425E2D">
            <w:pPr>
              <w:spacing w:after="160" w:line="259" w:lineRule="auto"/>
            </w:pPr>
          </w:p>
        </w:tc>
        <w:tc>
          <w:tcPr>
            <w:tcW w:w="900" w:type="dxa"/>
            <w:vMerge w:val="restart"/>
            <w:tcBorders>
              <w:top w:val="single" w:sz="4" w:space="0" w:color="000000"/>
              <w:left w:val="single" w:sz="4" w:space="0" w:color="000000"/>
              <w:bottom w:val="single" w:sz="4" w:space="0" w:color="000000"/>
              <w:right w:val="nil"/>
            </w:tcBorders>
          </w:tcPr>
          <w:p w14:paraId="28FC9C09" w14:textId="77777777" w:rsidR="00425E2D" w:rsidRPr="00425E2D" w:rsidRDefault="00425E2D" w:rsidP="00425E2D">
            <w:pPr>
              <w:spacing w:line="259" w:lineRule="auto"/>
              <w:ind w:left="1"/>
            </w:pPr>
            <w:r w:rsidRPr="00425E2D">
              <w:rPr>
                <w:sz w:val="20"/>
              </w:rPr>
              <w:t xml:space="preserve"> </w:t>
            </w:r>
          </w:p>
        </w:tc>
        <w:tc>
          <w:tcPr>
            <w:tcW w:w="2969" w:type="dxa"/>
            <w:vMerge w:val="restart"/>
            <w:tcBorders>
              <w:top w:val="single" w:sz="4" w:space="0" w:color="000000"/>
              <w:left w:val="nil"/>
              <w:bottom w:val="single" w:sz="4" w:space="0" w:color="000000"/>
              <w:right w:val="single" w:sz="4" w:space="0" w:color="000000"/>
            </w:tcBorders>
          </w:tcPr>
          <w:p w14:paraId="7DFADFDB"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C6AC58E" w14:textId="77777777" w:rsidR="00425E2D" w:rsidRPr="00425E2D" w:rsidRDefault="00425E2D" w:rsidP="00425E2D">
            <w:pPr>
              <w:spacing w:line="259" w:lineRule="auto"/>
              <w:ind w:left="4"/>
            </w:pPr>
            <w:r w:rsidRPr="00425E2D">
              <w:rPr>
                <w:sz w:val="20"/>
              </w:rPr>
              <w:t xml:space="preserve">E10.11 </w:t>
            </w:r>
          </w:p>
        </w:tc>
        <w:tc>
          <w:tcPr>
            <w:tcW w:w="3780" w:type="dxa"/>
            <w:tcBorders>
              <w:top w:val="single" w:sz="4" w:space="0" w:color="000000"/>
              <w:left w:val="single" w:sz="4" w:space="0" w:color="000000"/>
              <w:bottom w:val="single" w:sz="4" w:space="0" w:color="000000"/>
              <w:right w:val="single" w:sz="4" w:space="0" w:color="000000"/>
            </w:tcBorders>
          </w:tcPr>
          <w:p w14:paraId="472988C4" w14:textId="77777777" w:rsidR="00425E2D" w:rsidRPr="00425E2D" w:rsidRDefault="00425E2D" w:rsidP="00425E2D">
            <w:pPr>
              <w:spacing w:line="259" w:lineRule="auto"/>
              <w:ind w:left="3" w:hanging="1"/>
              <w:jc w:val="both"/>
            </w:pPr>
            <w:r w:rsidRPr="00425E2D">
              <w:rPr>
                <w:sz w:val="20"/>
              </w:rPr>
              <w:t xml:space="preserve">Type 1 diabetes mellitus with ketoacidosis with coma </w:t>
            </w:r>
          </w:p>
        </w:tc>
      </w:tr>
      <w:tr w:rsidR="00425E2D" w:rsidRPr="00425E2D" w14:paraId="33DFE21A" w14:textId="77777777" w:rsidTr="00425E2D">
        <w:trPr>
          <w:trHeight w:val="470"/>
        </w:trPr>
        <w:tc>
          <w:tcPr>
            <w:tcW w:w="1266" w:type="dxa"/>
            <w:vMerge/>
            <w:tcBorders>
              <w:top w:val="nil"/>
              <w:left w:val="single" w:sz="4" w:space="0" w:color="000000"/>
              <w:bottom w:val="nil"/>
              <w:right w:val="single" w:sz="4" w:space="0" w:color="000000"/>
            </w:tcBorders>
          </w:tcPr>
          <w:p w14:paraId="3DB1223F"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4F7BAEFE"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56F51386"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2FADFF0" w14:textId="77777777" w:rsidR="00425E2D" w:rsidRPr="00425E2D" w:rsidRDefault="00425E2D" w:rsidP="00425E2D">
            <w:pPr>
              <w:spacing w:line="259" w:lineRule="auto"/>
              <w:ind w:left="4"/>
            </w:pPr>
            <w:r w:rsidRPr="00425E2D">
              <w:rPr>
                <w:sz w:val="20"/>
              </w:rPr>
              <w:t xml:space="preserve">E10.641 </w:t>
            </w:r>
          </w:p>
        </w:tc>
        <w:tc>
          <w:tcPr>
            <w:tcW w:w="3780" w:type="dxa"/>
            <w:tcBorders>
              <w:top w:val="single" w:sz="4" w:space="0" w:color="000000"/>
              <w:left w:val="single" w:sz="4" w:space="0" w:color="000000"/>
              <w:bottom w:val="single" w:sz="4" w:space="0" w:color="000000"/>
              <w:right w:val="single" w:sz="4" w:space="0" w:color="000000"/>
            </w:tcBorders>
          </w:tcPr>
          <w:p w14:paraId="3D6DAF03" w14:textId="77777777" w:rsidR="00425E2D" w:rsidRPr="00425E2D" w:rsidRDefault="00425E2D" w:rsidP="00425E2D">
            <w:pPr>
              <w:spacing w:line="259" w:lineRule="auto"/>
              <w:ind w:left="4"/>
              <w:jc w:val="both"/>
            </w:pPr>
            <w:r w:rsidRPr="00425E2D">
              <w:rPr>
                <w:sz w:val="20"/>
              </w:rPr>
              <w:t xml:space="preserve">Type 1 diabetes mellitus with hypoglycemia with coma </w:t>
            </w:r>
          </w:p>
        </w:tc>
      </w:tr>
      <w:tr w:rsidR="00425E2D" w:rsidRPr="00425E2D" w14:paraId="12A10AF8" w14:textId="77777777" w:rsidTr="00425E2D">
        <w:trPr>
          <w:trHeight w:val="468"/>
        </w:trPr>
        <w:tc>
          <w:tcPr>
            <w:tcW w:w="1266" w:type="dxa"/>
            <w:vMerge/>
            <w:tcBorders>
              <w:top w:val="nil"/>
              <w:left w:val="single" w:sz="4" w:space="0" w:color="000000"/>
              <w:bottom w:val="nil"/>
              <w:right w:val="single" w:sz="4" w:space="0" w:color="000000"/>
            </w:tcBorders>
          </w:tcPr>
          <w:p w14:paraId="2EF1DB62"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0F7A1393"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594DA12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22B47B5" w14:textId="77777777" w:rsidR="00425E2D" w:rsidRPr="00425E2D" w:rsidRDefault="00425E2D" w:rsidP="00425E2D">
            <w:pPr>
              <w:spacing w:line="259" w:lineRule="auto"/>
              <w:ind w:left="4"/>
            </w:pPr>
            <w:r w:rsidRPr="00425E2D">
              <w:rPr>
                <w:sz w:val="20"/>
              </w:rPr>
              <w:t xml:space="preserve">E11.01 </w:t>
            </w:r>
          </w:p>
        </w:tc>
        <w:tc>
          <w:tcPr>
            <w:tcW w:w="3780" w:type="dxa"/>
            <w:tcBorders>
              <w:top w:val="single" w:sz="4" w:space="0" w:color="000000"/>
              <w:left w:val="single" w:sz="4" w:space="0" w:color="000000"/>
              <w:bottom w:val="single" w:sz="4" w:space="0" w:color="000000"/>
              <w:right w:val="single" w:sz="4" w:space="0" w:color="000000"/>
            </w:tcBorders>
          </w:tcPr>
          <w:p w14:paraId="216AA0A1" w14:textId="77777777" w:rsidR="00425E2D" w:rsidRPr="00425E2D" w:rsidRDefault="00425E2D" w:rsidP="00425E2D">
            <w:pPr>
              <w:spacing w:line="259" w:lineRule="auto"/>
              <w:ind w:left="3" w:hanging="1"/>
              <w:jc w:val="both"/>
            </w:pPr>
            <w:r w:rsidRPr="00425E2D">
              <w:rPr>
                <w:sz w:val="20"/>
              </w:rPr>
              <w:t xml:space="preserve">Type 2 diabetes mellitus with hyperosmolarity with coma </w:t>
            </w:r>
          </w:p>
        </w:tc>
      </w:tr>
      <w:tr w:rsidR="00425E2D" w:rsidRPr="00425E2D" w14:paraId="70F8FAC8" w14:textId="77777777" w:rsidTr="00425E2D">
        <w:trPr>
          <w:trHeight w:val="470"/>
        </w:trPr>
        <w:tc>
          <w:tcPr>
            <w:tcW w:w="1266" w:type="dxa"/>
            <w:vMerge/>
            <w:tcBorders>
              <w:top w:val="nil"/>
              <w:left w:val="single" w:sz="4" w:space="0" w:color="000000"/>
              <w:bottom w:val="nil"/>
              <w:right w:val="single" w:sz="4" w:space="0" w:color="000000"/>
            </w:tcBorders>
          </w:tcPr>
          <w:p w14:paraId="472E94B3"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610B713D"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0F0425AD"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D2622A2" w14:textId="77777777" w:rsidR="00425E2D" w:rsidRPr="00425E2D" w:rsidRDefault="00425E2D" w:rsidP="00425E2D">
            <w:pPr>
              <w:spacing w:line="259" w:lineRule="auto"/>
              <w:ind w:left="4"/>
            </w:pPr>
            <w:r w:rsidRPr="00425E2D">
              <w:rPr>
                <w:sz w:val="20"/>
              </w:rPr>
              <w:t xml:space="preserve">E11.65 </w:t>
            </w:r>
          </w:p>
        </w:tc>
        <w:tc>
          <w:tcPr>
            <w:tcW w:w="3780" w:type="dxa"/>
            <w:tcBorders>
              <w:top w:val="single" w:sz="4" w:space="0" w:color="000000"/>
              <w:left w:val="single" w:sz="4" w:space="0" w:color="000000"/>
              <w:bottom w:val="single" w:sz="4" w:space="0" w:color="000000"/>
              <w:right w:val="single" w:sz="4" w:space="0" w:color="000000"/>
            </w:tcBorders>
          </w:tcPr>
          <w:p w14:paraId="2B0B70F4" w14:textId="77777777" w:rsidR="00425E2D" w:rsidRPr="00425E2D" w:rsidRDefault="00425E2D" w:rsidP="00425E2D">
            <w:pPr>
              <w:spacing w:line="259" w:lineRule="auto"/>
              <w:ind w:left="3" w:right="6" w:hanging="1"/>
            </w:pPr>
            <w:r w:rsidRPr="00425E2D">
              <w:rPr>
                <w:sz w:val="20"/>
              </w:rPr>
              <w:t xml:space="preserve">Type 2 diabetes mellitus with hyperglycemia </w:t>
            </w:r>
          </w:p>
        </w:tc>
      </w:tr>
      <w:tr w:rsidR="00425E2D" w:rsidRPr="00425E2D" w14:paraId="06E8E44B" w14:textId="77777777" w:rsidTr="00425E2D">
        <w:trPr>
          <w:trHeight w:val="514"/>
        </w:trPr>
        <w:tc>
          <w:tcPr>
            <w:tcW w:w="1266" w:type="dxa"/>
            <w:vMerge/>
            <w:tcBorders>
              <w:top w:val="nil"/>
              <w:left w:val="single" w:sz="4" w:space="0" w:color="000000"/>
              <w:bottom w:val="nil"/>
              <w:right w:val="single" w:sz="4" w:space="0" w:color="000000"/>
            </w:tcBorders>
          </w:tcPr>
          <w:p w14:paraId="1AB9C910" w14:textId="77777777" w:rsidR="00425E2D" w:rsidRPr="00425E2D" w:rsidRDefault="00425E2D" w:rsidP="00425E2D">
            <w:pPr>
              <w:spacing w:after="160" w:line="259" w:lineRule="auto"/>
            </w:pPr>
          </w:p>
        </w:tc>
        <w:tc>
          <w:tcPr>
            <w:tcW w:w="0" w:type="auto"/>
            <w:vMerge/>
            <w:tcBorders>
              <w:top w:val="nil"/>
              <w:left w:val="single" w:sz="4" w:space="0" w:color="000000"/>
              <w:bottom w:val="nil"/>
              <w:right w:val="nil"/>
            </w:tcBorders>
          </w:tcPr>
          <w:p w14:paraId="64632EC5" w14:textId="77777777" w:rsidR="00425E2D" w:rsidRPr="00425E2D" w:rsidRDefault="00425E2D" w:rsidP="00425E2D">
            <w:pPr>
              <w:spacing w:after="160" w:line="259" w:lineRule="auto"/>
            </w:pPr>
          </w:p>
        </w:tc>
        <w:tc>
          <w:tcPr>
            <w:tcW w:w="0" w:type="auto"/>
            <w:vMerge/>
            <w:tcBorders>
              <w:top w:val="nil"/>
              <w:left w:val="nil"/>
              <w:bottom w:val="nil"/>
              <w:right w:val="single" w:sz="4" w:space="0" w:color="000000"/>
            </w:tcBorders>
          </w:tcPr>
          <w:p w14:paraId="4C06321A"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4BCF6EC" w14:textId="77777777" w:rsidR="00425E2D" w:rsidRPr="00425E2D" w:rsidRDefault="00425E2D" w:rsidP="00425E2D">
            <w:pPr>
              <w:spacing w:line="259" w:lineRule="auto"/>
              <w:ind w:left="4"/>
            </w:pPr>
            <w:r w:rsidRPr="00425E2D">
              <w:rPr>
                <w:sz w:val="20"/>
              </w:rPr>
              <w:t xml:space="preserve">E10.11 </w:t>
            </w:r>
          </w:p>
        </w:tc>
        <w:tc>
          <w:tcPr>
            <w:tcW w:w="3780" w:type="dxa"/>
            <w:tcBorders>
              <w:top w:val="single" w:sz="4" w:space="0" w:color="000000"/>
              <w:left w:val="single" w:sz="4" w:space="0" w:color="000000"/>
              <w:bottom w:val="single" w:sz="4" w:space="0" w:color="000000"/>
              <w:right w:val="single" w:sz="4" w:space="0" w:color="000000"/>
            </w:tcBorders>
          </w:tcPr>
          <w:p w14:paraId="00598FA9" w14:textId="77777777" w:rsidR="00425E2D" w:rsidRPr="00425E2D" w:rsidRDefault="00425E2D" w:rsidP="00425E2D">
            <w:pPr>
              <w:spacing w:line="259" w:lineRule="auto"/>
              <w:ind w:left="4"/>
              <w:jc w:val="both"/>
            </w:pPr>
            <w:r w:rsidRPr="00425E2D">
              <w:rPr>
                <w:sz w:val="20"/>
              </w:rPr>
              <w:t xml:space="preserve">Type 1 diabetes mellitus with ketoacidosis with coma </w:t>
            </w:r>
          </w:p>
        </w:tc>
      </w:tr>
      <w:tr w:rsidR="00425E2D" w:rsidRPr="00425E2D" w14:paraId="3EBC0754" w14:textId="77777777" w:rsidTr="00425E2D">
        <w:trPr>
          <w:trHeight w:val="470"/>
        </w:trPr>
        <w:tc>
          <w:tcPr>
            <w:tcW w:w="1266" w:type="dxa"/>
            <w:vMerge/>
            <w:tcBorders>
              <w:top w:val="nil"/>
              <w:left w:val="single" w:sz="4" w:space="0" w:color="000000"/>
              <w:bottom w:val="single" w:sz="4" w:space="0" w:color="000000"/>
              <w:right w:val="single" w:sz="4" w:space="0" w:color="000000"/>
            </w:tcBorders>
          </w:tcPr>
          <w:p w14:paraId="2F8AD6EF" w14:textId="77777777" w:rsidR="00425E2D" w:rsidRPr="00425E2D" w:rsidRDefault="00425E2D" w:rsidP="00425E2D">
            <w:pPr>
              <w:spacing w:after="160" w:line="259" w:lineRule="auto"/>
            </w:pPr>
          </w:p>
        </w:tc>
        <w:tc>
          <w:tcPr>
            <w:tcW w:w="0" w:type="auto"/>
            <w:vMerge/>
            <w:tcBorders>
              <w:top w:val="nil"/>
              <w:left w:val="single" w:sz="4" w:space="0" w:color="000000"/>
              <w:bottom w:val="single" w:sz="4" w:space="0" w:color="000000"/>
              <w:right w:val="nil"/>
            </w:tcBorders>
          </w:tcPr>
          <w:p w14:paraId="7C644DD4" w14:textId="77777777" w:rsidR="00425E2D" w:rsidRPr="00425E2D" w:rsidRDefault="00425E2D" w:rsidP="00425E2D">
            <w:pPr>
              <w:spacing w:after="160" w:line="259" w:lineRule="auto"/>
            </w:pPr>
          </w:p>
        </w:tc>
        <w:tc>
          <w:tcPr>
            <w:tcW w:w="0" w:type="auto"/>
            <w:vMerge/>
            <w:tcBorders>
              <w:top w:val="nil"/>
              <w:left w:val="nil"/>
              <w:bottom w:val="single" w:sz="4" w:space="0" w:color="000000"/>
              <w:right w:val="single" w:sz="4" w:space="0" w:color="000000"/>
            </w:tcBorders>
          </w:tcPr>
          <w:p w14:paraId="2F0AA5C1" w14:textId="77777777" w:rsidR="00425E2D" w:rsidRPr="00425E2D" w:rsidRDefault="00425E2D" w:rsidP="00425E2D">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685B65A" w14:textId="77777777" w:rsidR="00425E2D" w:rsidRPr="00425E2D" w:rsidRDefault="00425E2D" w:rsidP="00425E2D">
            <w:pPr>
              <w:spacing w:line="259" w:lineRule="auto"/>
              <w:ind w:left="4"/>
            </w:pPr>
            <w:r w:rsidRPr="00425E2D">
              <w:rPr>
                <w:sz w:val="20"/>
              </w:rPr>
              <w:t xml:space="preserve">E10.65 </w:t>
            </w:r>
          </w:p>
        </w:tc>
        <w:tc>
          <w:tcPr>
            <w:tcW w:w="3780" w:type="dxa"/>
            <w:tcBorders>
              <w:top w:val="single" w:sz="4" w:space="0" w:color="000000"/>
              <w:left w:val="single" w:sz="4" w:space="0" w:color="000000"/>
              <w:bottom w:val="single" w:sz="4" w:space="0" w:color="000000"/>
              <w:right w:val="single" w:sz="4" w:space="0" w:color="000000"/>
            </w:tcBorders>
          </w:tcPr>
          <w:p w14:paraId="12B1815A" w14:textId="77777777" w:rsidR="00425E2D" w:rsidRPr="00425E2D" w:rsidRDefault="00425E2D" w:rsidP="00425E2D">
            <w:pPr>
              <w:spacing w:line="259" w:lineRule="auto"/>
              <w:ind w:left="3" w:right="6" w:hanging="1"/>
            </w:pPr>
            <w:r w:rsidRPr="00425E2D">
              <w:rPr>
                <w:sz w:val="20"/>
              </w:rPr>
              <w:t xml:space="preserve">Type 1 diabetes mellitus with hyperglycemia </w:t>
            </w:r>
          </w:p>
        </w:tc>
      </w:tr>
    </w:tbl>
    <w:p w14:paraId="4BE7E057" w14:textId="19963FA0" w:rsidR="00425E2D" w:rsidRDefault="00425E2D" w:rsidP="00277EB7">
      <w:pPr>
        <w:jc w:val="center"/>
        <w:rPr>
          <w:noProof/>
          <w:color w:val="0000FF"/>
        </w:rPr>
      </w:pPr>
    </w:p>
    <w:p w14:paraId="3413A4AF" w14:textId="7E595505" w:rsidR="00425E2D" w:rsidRDefault="00425E2D" w:rsidP="00277EB7">
      <w:pPr>
        <w:jc w:val="center"/>
        <w:rPr>
          <w:noProof/>
          <w:color w:val="0000FF"/>
        </w:rPr>
      </w:pPr>
    </w:p>
    <w:p w14:paraId="441FA930" w14:textId="0DAA6BEF" w:rsidR="00425E2D" w:rsidRDefault="00425E2D" w:rsidP="00277EB7">
      <w:pPr>
        <w:jc w:val="center"/>
        <w:rPr>
          <w:noProof/>
          <w:color w:val="0000FF"/>
        </w:rPr>
      </w:pPr>
    </w:p>
    <w:p w14:paraId="5DFB6CF7" w14:textId="119021F7" w:rsidR="00425E2D" w:rsidRDefault="00425E2D" w:rsidP="00277EB7">
      <w:pPr>
        <w:jc w:val="center"/>
        <w:rPr>
          <w:noProof/>
          <w:color w:val="0000FF"/>
        </w:rPr>
      </w:pPr>
    </w:p>
    <w:p w14:paraId="5CECB5FE" w14:textId="77777777" w:rsidR="00425E2D" w:rsidRDefault="00425E2D" w:rsidP="00425E2D">
      <w:pPr>
        <w:ind w:left="-5" w:right="909"/>
      </w:pPr>
      <w:r>
        <w:t>Appendix 3. Figure describing coding algorithm for hypoglycemic events, published by Ginde et al.</w:t>
      </w:r>
      <w:r>
        <w:rPr>
          <w:vertAlign w:val="superscript"/>
        </w:rPr>
        <w:t>42</w:t>
      </w:r>
      <w:r>
        <w:t xml:space="preserve"> </w:t>
      </w:r>
    </w:p>
    <w:p w14:paraId="6173B93A" w14:textId="1ADF3DBD" w:rsidR="00425E2D" w:rsidRDefault="00425E2D" w:rsidP="00277EB7">
      <w:pPr>
        <w:jc w:val="center"/>
        <w:rPr>
          <w:noProof/>
          <w:color w:val="0000FF"/>
        </w:rPr>
      </w:pPr>
    </w:p>
    <w:p w14:paraId="0150495D" w14:textId="01FD2739" w:rsidR="00425E2D" w:rsidRDefault="00425E2D" w:rsidP="00277EB7">
      <w:pPr>
        <w:jc w:val="center"/>
        <w:rPr>
          <w:noProof/>
          <w:color w:val="0000FF"/>
        </w:rPr>
      </w:pPr>
      <w:r>
        <w:rPr>
          <w:noProof/>
        </w:rPr>
        <w:drawing>
          <wp:inline distT="0" distB="0" distL="0" distR="0" wp14:anchorId="2EF82C17" wp14:editId="01C031C1">
            <wp:extent cx="5286756" cy="6667500"/>
            <wp:effectExtent l="0" t="0" r="0" b="0"/>
            <wp:docPr id="11648" name="Picture 11648"/>
            <wp:cNvGraphicFramePr/>
            <a:graphic xmlns:a="http://schemas.openxmlformats.org/drawingml/2006/main">
              <a:graphicData uri="http://schemas.openxmlformats.org/drawingml/2006/picture">
                <pic:pic xmlns:pic="http://schemas.openxmlformats.org/drawingml/2006/picture">
                  <pic:nvPicPr>
                    <pic:cNvPr id="11648" name="Picture 11648"/>
                    <pic:cNvPicPr/>
                  </pic:nvPicPr>
                  <pic:blipFill>
                    <a:blip r:embed="rId13"/>
                    <a:stretch>
                      <a:fillRect/>
                    </a:stretch>
                  </pic:blipFill>
                  <pic:spPr>
                    <a:xfrm>
                      <a:off x="0" y="0"/>
                      <a:ext cx="5286756" cy="6667500"/>
                    </a:xfrm>
                    <a:prstGeom prst="rect">
                      <a:avLst/>
                    </a:prstGeom>
                  </pic:spPr>
                </pic:pic>
              </a:graphicData>
            </a:graphic>
          </wp:inline>
        </w:drawing>
      </w:r>
    </w:p>
    <w:p w14:paraId="67D65BEB" w14:textId="794E2B30" w:rsidR="00425E2D" w:rsidRDefault="00425E2D" w:rsidP="00277EB7">
      <w:pPr>
        <w:jc w:val="center"/>
        <w:rPr>
          <w:noProof/>
          <w:color w:val="0000FF"/>
        </w:rPr>
      </w:pPr>
    </w:p>
    <w:p w14:paraId="46DBC554" w14:textId="782DF450" w:rsidR="00425E2D" w:rsidRDefault="00425E2D" w:rsidP="00277EB7">
      <w:pPr>
        <w:jc w:val="center"/>
        <w:rPr>
          <w:noProof/>
          <w:color w:val="0000FF"/>
        </w:rPr>
      </w:pPr>
    </w:p>
    <w:p w14:paraId="1602A83C" w14:textId="7EFCD358" w:rsidR="00425E2D" w:rsidRDefault="00425E2D" w:rsidP="00277EB7">
      <w:pPr>
        <w:jc w:val="center"/>
        <w:rPr>
          <w:noProof/>
          <w:color w:val="0000FF"/>
        </w:rPr>
      </w:pPr>
    </w:p>
    <w:p w14:paraId="4444D719" w14:textId="1FFCA4F0" w:rsidR="00425E2D" w:rsidRDefault="00425E2D" w:rsidP="00277EB7">
      <w:pPr>
        <w:jc w:val="center"/>
        <w:rPr>
          <w:noProof/>
          <w:color w:val="0000FF"/>
        </w:rPr>
      </w:pPr>
    </w:p>
    <w:p w14:paraId="3A505046" w14:textId="3624530A" w:rsidR="00425E2D" w:rsidRDefault="00425E2D" w:rsidP="00277EB7">
      <w:pPr>
        <w:jc w:val="center"/>
        <w:rPr>
          <w:noProof/>
          <w:color w:val="0000FF"/>
        </w:rPr>
      </w:pPr>
    </w:p>
    <w:p w14:paraId="2A9276A8" w14:textId="4FDEE492" w:rsidR="00425E2D" w:rsidRDefault="00425E2D" w:rsidP="00277EB7">
      <w:pPr>
        <w:jc w:val="center"/>
        <w:rPr>
          <w:noProof/>
          <w:color w:val="0000FF"/>
        </w:rPr>
      </w:pPr>
    </w:p>
    <w:p w14:paraId="34F39134" w14:textId="7F163B66" w:rsidR="00425E2D" w:rsidRDefault="00425E2D" w:rsidP="00277EB7">
      <w:pPr>
        <w:jc w:val="center"/>
        <w:rPr>
          <w:noProof/>
          <w:color w:val="0000FF"/>
        </w:rPr>
      </w:pPr>
    </w:p>
    <w:p w14:paraId="12F1AB26" w14:textId="5C3F8447" w:rsidR="00425E2D" w:rsidRDefault="00425E2D" w:rsidP="00277EB7">
      <w:pPr>
        <w:jc w:val="center"/>
        <w:rPr>
          <w:noProof/>
          <w:color w:val="0000FF"/>
        </w:rPr>
      </w:pPr>
    </w:p>
    <w:p w14:paraId="42149168" w14:textId="77777777" w:rsidR="00425E2D" w:rsidRPr="00425E2D" w:rsidRDefault="00425E2D" w:rsidP="00425E2D">
      <w:pPr>
        <w:ind w:left="-5" w:right="891"/>
        <w:rPr>
          <w:b/>
        </w:rPr>
      </w:pPr>
      <w:r w:rsidRPr="00425E2D">
        <w:rPr>
          <w:b/>
          <w:sz w:val="22"/>
        </w:rPr>
        <w:t xml:space="preserve">Appendix 4. ICD-9 and ICD-10 codes to describe comorbidities, as described by the Updated </w:t>
      </w:r>
    </w:p>
    <w:p w14:paraId="2A1B1102" w14:textId="77777777" w:rsidR="00425E2D" w:rsidRPr="00425E2D" w:rsidRDefault="00425E2D" w:rsidP="00425E2D">
      <w:pPr>
        <w:ind w:left="-5" w:right="891"/>
        <w:rPr>
          <w:b/>
        </w:rPr>
      </w:pPr>
      <w:r w:rsidRPr="00425E2D">
        <w:rPr>
          <w:b/>
          <w:sz w:val="22"/>
        </w:rPr>
        <w:t xml:space="preserve">Diabetes Severity Index and previously published Literature </w:t>
      </w:r>
    </w:p>
    <w:tbl>
      <w:tblPr>
        <w:tblStyle w:val="TableGrid0"/>
        <w:tblW w:w="9365" w:type="dxa"/>
        <w:tblInd w:w="175" w:type="dxa"/>
        <w:tblCellMar>
          <w:top w:w="53" w:type="dxa"/>
          <w:left w:w="103" w:type="dxa"/>
          <w:right w:w="68" w:type="dxa"/>
        </w:tblCellMar>
        <w:tblLook w:val="04A0" w:firstRow="1" w:lastRow="0" w:firstColumn="1" w:lastColumn="0" w:noHBand="0" w:noVBand="1"/>
      </w:tblPr>
      <w:tblGrid>
        <w:gridCol w:w="2080"/>
        <w:gridCol w:w="1718"/>
        <w:gridCol w:w="2498"/>
        <w:gridCol w:w="1601"/>
        <w:gridCol w:w="2263"/>
      </w:tblGrid>
      <w:tr w:rsidR="00425E2D" w14:paraId="1A3E4BAA" w14:textId="77777777" w:rsidTr="00425E2D">
        <w:trPr>
          <w:trHeight w:val="240"/>
        </w:trPr>
        <w:tc>
          <w:tcPr>
            <w:tcW w:w="9365" w:type="dxa"/>
            <w:gridSpan w:val="5"/>
            <w:tcBorders>
              <w:top w:val="single" w:sz="4" w:space="0" w:color="000000"/>
              <w:left w:val="single" w:sz="4" w:space="0" w:color="000000"/>
              <w:bottom w:val="single" w:sz="4" w:space="0" w:color="000000"/>
              <w:right w:val="single" w:sz="4" w:space="0" w:color="000000"/>
            </w:tcBorders>
          </w:tcPr>
          <w:p w14:paraId="6B68457A" w14:textId="77777777" w:rsidR="00425E2D" w:rsidRDefault="00425E2D" w:rsidP="00CB22B5">
            <w:pPr>
              <w:spacing w:line="259" w:lineRule="auto"/>
              <w:ind w:left="5"/>
            </w:pPr>
            <w:r>
              <w:rPr>
                <w:sz w:val="20"/>
              </w:rPr>
              <w:t xml:space="preserve">Microvascular complications </w:t>
            </w:r>
          </w:p>
        </w:tc>
      </w:tr>
      <w:tr w:rsidR="00425E2D" w14:paraId="0D42931C" w14:textId="77777777" w:rsidTr="00425E2D">
        <w:trPr>
          <w:trHeight w:val="240"/>
        </w:trPr>
        <w:tc>
          <w:tcPr>
            <w:tcW w:w="545" w:type="dxa"/>
            <w:vMerge w:val="restart"/>
            <w:tcBorders>
              <w:top w:val="single" w:sz="4" w:space="0" w:color="000000"/>
              <w:left w:val="single" w:sz="4" w:space="0" w:color="000000"/>
              <w:bottom w:val="single" w:sz="4" w:space="0" w:color="000000"/>
              <w:right w:val="single" w:sz="4" w:space="0" w:color="000000"/>
            </w:tcBorders>
          </w:tcPr>
          <w:p w14:paraId="62E9736D" w14:textId="77777777" w:rsidR="00425E2D" w:rsidRDefault="00425E2D" w:rsidP="00CB22B5">
            <w:pPr>
              <w:spacing w:line="259" w:lineRule="auto"/>
              <w:ind w:left="5"/>
            </w:pPr>
            <w:r>
              <w:rPr>
                <w:sz w:val="20"/>
              </w:rPr>
              <w:t>Retinopathy</w:t>
            </w:r>
            <w:r>
              <w:rPr>
                <w:sz w:val="20"/>
                <w:vertAlign w:val="superscript"/>
              </w:rPr>
              <w:t>32</w:t>
            </w:r>
          </w:p>
          <w:p w14:paraId="30FDFF0E" w14:textId="77777777" w:rsidR="00425E2D" w:rsidRDefault="00425E2D" w:rsidP="00CB22B5">
            <w:pPr>
              <w:spacing w:line="259" w:lineRule="auto"/>
              <w:ind w:left="5"/>
            </w:pPr>
            <w:r>
              <w:rPr>
                <w:sz w:val="13"/>
              </w:rPr>
              <w:t>,33</w:t>
            </w:r>
            <w:r>
              <w:rPr>
                <w:sz w:val="20"/>
              </w:rPr>
              <w:t xml:space="preserve"> </w:t>
            </w:r>
          </w:p>
        </w:tc>
        <w:tc>
          <w:tcPr>
            <w:tcW w:w="4051" w:type="dxa"/>
            <w:gridSpan w:val="2"/>
            <w:tcBorders>
              <w:top w:val="single" w:sz="4" w:space="0" w:color="000000"/>
              <w:left w:val="single" w:sz="4" w:space="0" w:color="000000"/>
              <w:bottom w:val="single" w:sz="4" w:space="0" w:color="000000"/>
              <w:right w:val="single" w:sz="4" w:space="0" w:color="000000"/>
            </w:tcBorders>
          </w:tcPr>
          <w:p w14:paraId="1B2E897D" w14:textId="77777777" w:rsidR="00425E2D" w:rsidRDefault="00425E2D" w:rsidP="00CB22B5">
            <w:pPr>
              <w:spacing w:line="259" w:lineRule="auto"/>
              <w:ind w:left="5"/>
            </w:pPr>
            <w:r>
              <w:rPr>
                <w:sz w:val="20"/>
              </w:rPr>
              <w:t xml:space="preserve">ICD-9-CM: </w:t>
            </w:r>
          </w:p>
        </w:tc>
        <w:tc>
          <w:tcPr>
            <w:tcW w:w="4769" w:type="dxa"/>
            <w:gridSpan w:val="2"/>
            <w:tcBorders>
              <w:top w:val="single" w:sz="4" w:space="0" w:color="000000"/>
              <w:left w:val="single" w:sz="4" w:space="0" w:color="000000"/>
              <w:bottom w:val="single" w:sz="4" w:space="0" w:color="000000"/>
              <w:right w:val="single" w:sz="4" w:space="0" w:color="000000"/>
            </w:tcBorders>
          </w:tcPr>
          <w:p w14:paraId="635D4C3C" w14:textId="77777777" w:rsidR="00425E2D" w:rsidRDefault="00425E2D" w:rsidP="00CB22B5">
            <w:pPr>
              <w:spacing w:line="259" w:lineRule="auto"/>
              <w:ind w:left="2"/>
            </w:pPr>
            <w:r>
              <w:rPr>
                <w:sz w:val="20"/>
              </w:rPr>
              <w:t xml:space="preserve">ICD-10-CM: </w:t>
            </w:r>
          </w:p>
        </w:tc>
      </w:tr>
      <w:tr w:rsidR="00425E2D" w14:paraId="345C7B9D" w14:textId="77777777" w:rsidTr="00425E2D">
        <w:trPr>
          <w:trHeight w:val="470"/>
        </w:trPr>
        <w:tc>
          <w:tcPr>
            <w:tcW w:w="545" w:type="dxa"/>
            <w:vMerge/>
            <w:tcBorders>
              <w:top w:val="nil"/>
              <w:left w:val="single" w:sz="4" w:space="0" w:color="000000"/>
              <w:bottom w:val="nil"/>
              <w:right w:val="single" w:sz="4" w:space="0" w:color="000000"/>
            </w:tcBorders>
          </w:tcPr>
          <w:p w14:paraId="4E124F9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F8368EF" w14:textId="77777777" w:rsidR="00425E2D" w:rsidRDefault="00425E2D" w:rsidP="00CB22B5">
            <w:pPr>
              <w:spacing w:line="259" w:lineRule="auto"/>
              <w:ind w:left="5"/>
            </w:pPr>
            <w:r>
              <w:rPr>
                <w:sz w:val="20"/>
              </w:rPr>
              <w:t xml:space="preserve">249.5x </w:t>
            </w:r>
          </w:p>
        </w:tc>
        <w:tc>
          <w:tcPr>
            <w:tcW w:w="2971" w:type="dxa"/>
            <w:tcBorders>
              <w:top w:val="single" w:sz="4" w:space="0" w:color="000000"/>
              <w:left w:val="single" w:sz="4" w:space="0" w:color="000000"/>
              <w:bottom w:val="single" w:sz="4" w:space="0" w:color="000000"/>
              <w:right w:val="single" w:sz="4" w:space="0" w:color="000000"/>
            </w:tcBorders>
          </w:tcPr>
          <w:p w14:paraId="5F5D6AF2" w14:textId="77777777" w:rsidR="00425E2D" w:rsidRDefault="00425E2D" w:rsidP="00CB22B5">
            <w:pPr>
              <w:spacing w:line="259" w:lineRule="auto"/>
              <w:ind w:left="4"/>
            </w:pPr>
            <w:r>
              <w:rPr>
                <w:sz w:val="20"/>
              </w:rPr>
              <w:t xml:space="preserve">Secondary diabetes with ophthalmic manifestations </w:t>
            </w:r>
          </w:p>
        </w:tc>
        <w:tc>
          <w:tcPr>
            <w:tcW w:w="4769" w:type="dxa"/>
            <w:gridSpan w:val="2"/>
            <w:tcBorders>
              <w:top w:val="single" w:sz="4" w:space="0" w:color="000000"/>
              <w:left w:val="single" w:sz="4" w:space="0" w:color="000000"/>
              <w:bottom w:val="single" w:sz="4" w:space="0" w:color="000000"/>
              <w:right w:val="single" w:sz="4" w:space="0" w:color="000000"/>
            </w:tcBorders>
          </w:tcPr>
          <w:p w14:paraId="1DDCA2C1" w14:textId="77777777" w:rsidR="00425E2D" w:rsidRDefault="00425E2D" w:rsidP="00CB22B5">
            <w:pPr>
              <w:spacing w:line="259" w:lineRule="auto"/>
              <w:ind w:left="2"/>
            </w:pPr>
            <w:r>
              <w:rPr>
                <w:sz w:val="20"/>
              </w:rPr>
              <w:t xml:space="preserve">Main Codes </w:t>
            </w:r>
          </w:p>
        </w:tc>
      </w:tr>
      <w:tr w:rsidR="00425E2D" w14:paraId="6648DC3C" w14:textId="77777777" w:rsidTr="00425E2D">
        <w:trPr>
          <w:trHeight w:val="470"/>
        </w:trPr>
        <w:tc>
          <w:tcPr>
            <w:tcW w:w="545" w:type="dxa"/>
            <w:vMerge/>
            <w:tcBorders>
              <w:top w:val="nil"/>
              <w:left w:val="single" w:sz="4" w:space="0" w:color="000000"/>
              <w:bottom w:val="nil"/>
              <w:right w:val="single" w:sz="4" w:space="0" w:color="000000"/>
            </w:tcBorders>
          </w:tcPr>
          <w:p w14:paraId="5AFF040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44AAA7C" w14:textId="77777777" w:rsidR="00425E2D" w:rsidRDefault="00425E2D" w:rsidP="00CB22B5">
            <w:pPr>
              <w:spacing w:line="259" w:lineRule="auto"/>
              <w:ind w:left="5"/>
            </w:pPr>
            <w:r>
              <w:rPr>
                <w:sz w:val="20"/>
              </w:rPr>
              <w:t xml:space="preserve">250.5x </w:t>
            </w:r>
          </w:p>
        </w:tc>
        <w:tc>
          <w:tcPr>
            <w:tcW w:w="2971" w:type="dxa"/>
            <w:tcBorders>
              <w:top w:val="single" w:sz="4" w:space="0" w:color="000000"/>
              <w:left w:val="single" w:sz="4" w:space="0" w:color="000000"/>
              <w:bottom w:val="single" w:sz="4" w:space="0" w:color="000000"/>
              <w:right w:val="single" w:sz="4" w:space="0" w:color="000000"/>
            </w:tcBorders>
          </w:tcPr>
          <w:p w14:paraId="3F7B0906" w14:textId="77777777" w:rsidR="00425E2D" w:rsidRDefault="00425E2D" w:rsidP="00CB22B5">
            <w:pPr>
              <w:spacing w:line="259" w:lineRule="auto"/>
              <w:ind w:left="4" w:right="190"/>
            </w:pPr>
            <w:r>
              <w:rPr>
                <w:sz w:val="20"/>
              </w:rPr>
              <w:t xml:space="preserve">Diabetic ophthalmologic disease </w:t>
            </w:r>
          </w:p>
        </w:tc>
        <w:tc>
          <w:tcPr>
            <w:tcW w:w="989" w:type="dxa"/>
            <w:tcBorders>
              <w:top w:val="single" w:sz="4" w:space="0" w:color="000000"/>
              <w:left w:val="single" w:sz="4" w:space="0" w:color="000000"/>
              <w:bottom w:val="single" w:sz="4" w:space="0" w:color="000000"/>
              <w:right w:val="single" w:sz="4" w:space="0" w:color="000000"/>
            </w:tcBorders>
          </w:tcPr>
          <w:p w14:paraId="6E160AF0" w14:textId="77777777" w:rsidR="00425E2D" w:rsidRDefault="00425E2D" w:rsidP="00CB22B5">
            <w:pPr>
              <w:spacing w:line="259" w:lineRule="auto"/>
              <w:ind w:left="2"/>
            </w:pPr>
            <w:r>
              <w:rPr>
                <w:sz w:val="20"/>
              </w:rPr>
              <w:t xml:space="preserve">E08 </w:t>
            </w:r>
          </w:p>
        </w:tc>
        <w:tc>
          <w:tcPr>
            <w:tcW w:w="3780" w:type="dxa"/>
            <w:tcBorders>
              <w:top w:val="single" w:sz="4" w:space="0" w:color="000000"/>
              <w:left w:val="single" w:sz="4" w:space="0" w:color="000000"/>
              <w:bottom w:val="single" w:sz="4" w:space="0" w:color="000000"/>
              <w:right w:val="single" w:sz="4" w:space="0" w:color="000000"/>
            </w:tcBorders>
          </w:tcPr>
          <w:p w14:paraId="5EAE7845" w14:textId="77777777" w:rsidR="00425E2D" w:rsidRDefault="00425E2D" w:rsidP="00CB22B5">
            <w:pPr>
              <w:spacing w:line="259" w:lineRule="auto"/>
              <w:ind w:left="5" w:hanging="1"/>
            </w:pPr>
            <w:r>
              <w:rPr>
                <w:sz w:val="20"/>
              </w:rPr>
              <w:t xml:space="preserve">Diabetes Mellitus due to underlying conditions </w:t>
            </w:r>
          </w:p>
        </w:tc>
      </w:tr>
      <w:tr w:rsidR="00425E2D" w14:paraId="742C8267" w14:textId="77777777" w:rsidTr="00425E2D">
        <w:trPr>
          <w:trHeight w:val="252"/>
        </w:trPr>
        <w:tc>
          <w:tcPr>
            <w:tcW w:w="545" w:type="dxa"/>
            <w:vMerge/>
            <w:tcBorders>
              <w:top w:val="nil"/>
              <w:left w:val="single" w:sz="4" w:space="0" w:color="000000"/>
              <w:bottom w:val="nil"/>
              <w:right w:val="single" w:sz="4" w:space="0" w:color="000000"/>
            </w:tcBorders>
          </w:tcPr>
          <w:p w14:paraId="1435DC9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15C4AD2" w14:textId="77777777" w:rsidR="00425E2D" w:rsidRDefault="00425E2D" w:rsidP="00CB22B5">
            <w:pPr>
              <w:spacing w:line="259" w:lineRule="auto"/>
              <w:ind w:left="5"/>
            </w:pPr>
            <w:r>
              <w:rPr>
                <w:sz w:val="20"/>
              </w:rPr>
              <w:t xml:space="preserve">362.01  </w:t>
            </w:r>
          </w:p>
        </w:tc>
        <w:tc>
          <w:tcPr>
            <w:tcW w:w="2971" w:type="dxa"/>
            <w:tcBorders>
              <w:top w:val="single" w:sz="4" w:space="0" w:color="000000"/>
              <w:left w:val="single" w:sz="4" w:space="0" w:color="000000"/>
              <w:bottom w:val="single" w:sz="4" w:space="0" w:color="000000"/>
              <w:right w:val="single" w:sz="4" w:space="0" w:color="000000"/>
            </w:tcBorders>
          </w:tcPr>
          <w:p w14:paraId="7CAF3C71" w14:textId="77777777" w:rsidR="00425E2D" w:rsidRDefault="00425E2D" w:rsidP="00CB22B5">
            <w:pPr>
              <w:spacing w:line="259" w:lineRule="auto"/>
              <w:ind w:left="4"/>
            </w:pPr>
            <w:r>
              <w:rPr>
                <w:sz w:val="20"/>
              </w:rPr>
              <w:t xml:space="preserve">Background diabetic retinopathy </w:t>
            </w:r>
          </w:p>
        </w:tc>
        <w:tc>
          <w:tcPr>
            <w:tcW w:w="989" w:type="dxa"/>
            <w:tcBorders>
              <w:top w:val="single" w:sz="4" w:space="0" w:color="000000"/>
              <w:left w:val="single" w:sz="4" w:space="0" w:color="000000"/>
              <w:bottom w:val="single" w:sz="4" w:space="0" w:color="000000"/>
              <w:right w:val="single" w:sz="4" w:space="0" w:color="000000"/>
            </w:tcBorders>
          </w:tcPr>
          <w:p w14:paraId="69AEB974" w14:textId="77777777" w:rsidR="00425E2D" w:rsidRDefault="00425E2D" w:rsidP="00CB22B5">
            <w:pPr>
              <w:spacing w:line="259" w:lineRule="auto"/>
            </w:pPr>
            <w:r>
              <w:rPr>
                <w:sz w:val="20"/>
              </w:rPr>
              <w:t xml:space="preserve">E09 </w:t>
            </w:r>
          </w:p>
        </w:tc>
        <w:tc>
          <w:tcPr>
            <w:tcW w:w="3780" w:type="dxa"/>
            <w:tcBorders>
              <w:top w:val="single" w:sz="4" w:space="0" w:color="000000"/>
              <w:left w:val="single" w:sz="4" w:space="0" w:color="000000"/>
              <w:bottom w:val="single" w:sz="4" w:space="0" w:color="000000"/>
              <w:right w:val="single" w:sz="4" w:space="0" w:color="000000"/>
            </w:tcBorders>
          </w:tcPr>
          <w:p w14:paraId="6F0D8176" w14:textId="77777777" w:rsidR="00425E2D" w:rsidRDefault="00425E2D" w:rsidP="00CB22B5">
            <w:pPr>
              <w:spacing w:line="259" w:lineRule="auto"/>
              <w:ind w:left="2"/>
            </w:pPr>
            <w:r>
              <w:rPr>
                <w:sz w:val="20"/>
              </w:rPr>
              <w:t xml:space="preserve">Drug or chemical induced diabetes mellitus </w:t>
            </w:r>
          </w:p>
        </w:tc>
      </w:tr>
      <w:tr w:rsidR="00425E2D" w14:paraId="654DDF42" w14:textId="77777777" w:rsidTr="00425E2D">
        <w:trPr>
          <w:trHeight w:val="470"/>
        </w:trPr>
        <w:tc>
          <w:tcPr>
            <w:tcW w:w="545" w:type="dxa"/>
            <w:vMerge/>
            <w:tcBorders>
              <w:top w:val="nil"/>
              <w:left w:val="single" w:sz="4" w:space="0" w:color="000000"/>
              <w:bottom w:val="nil"/>
              <w:right w:val="single" w:sz="4" w:space="0" w:color="000000"/>
            </w:tcBorders>
          </w:tcPr>
          <w:p w14:paraId="6A93910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A3034EE" w14:textId="77777777" w:rsidR="00425E2D" w:rsidRDefault="00425E2D" w:rsidP="00CB22B5">
            <w:pPr>
              <w:spacing w:line="259" w:lineRule="auto"/>
              <w:ind w:left="5"/>
            </w:pPr>
            <w:r>
              <w:rPr>
                <w:sz w:val="20"/>
              </w:rPr>
              <w:t xml:space="preserve">362.1x </w:t>
            </w:r>
          </w:p>
        </w:tc>
        <w:tc>
          <w:tcPr>
            <w:tcW w:w="2971" w:type="dxa"/>
            <w:tcBorders>
              <w:top w:val="single" w:sz="4" w:space="0" w:color="000000"/>
              <w:left w:val="single" w:sz="4" w:space="0" w:color="000000"/>
              <w:bottom w:val="single" w:sz="4" w:space="0" w:color="000000"/>
              <w:right w:val="single" w:sz="4" w:space="0" w:color="000000"/>
            </w:tcBorders>
          </w:tcPr>
          <w:p w14:paraId="666B5172" w14:textId="77777777" w:rsidR="00425E2D" w:rsidRDefault="00425E2D" w:rsidP="00CB22B5">
            <w:pPr>
              <w:spacing w:line="259" w:lineRule="auto"/>
              <w:ind w:left="4"/>
            </w:pPr>
            <w:r>
              <w:rPr>
                <w:sz w:val="20"/>
              </w:rPr>
              <w:t xml:space="preserve">Other background retinopathy and retinal vascular changes </w:t>
            </w:r>
          </w:p>
        </w:tc>
        <w:tc>
          <w:tcPr>
            <w:tcW w:w="989" w:type="dxa"/>
            <w:tcBorders>
              <w:top w:val="single" w:sz="4" w:space="0" w:color="000000"/>
              <w:left w:val="single" w:sz="4" w:space="0" w:color="000000"/>
              <w:bottom w:val="single" w:sz="4" w:space="0" w:color="000000"/>
              <w:right w:val="single" w:sz="4" w:space="0" w:color="000000"/>
            </w:tcBorders>
          </w:tcPr>
          <w:p w14:paraId="3E206B17" w14:textId="77777777" w:rsidR="00425E2D" w:rsidRDefault="00425E2D" w:rsidP="00CB22B5">
            <w:pPr>
              <w:spacing w:line="259" w:lineRule="auto"/>
              <w:ind w:left="2"/>
            </w:pPr>
            <w:r>
              <w:rPr>
                <w:sz w:val="20"/>
              </w:rPr>
              <w:t xml:space="preserve">E10 </w:t>
            </w:r>
          </w:p>
        </w:tc>
        <w:tc>
          <w:tcPr>
            <w:tcW w:w="3780" w:type="dxa"/>
            <w:tcBorders>
              <w:top w:val="single" w:sz="4" w:space="0" w:color="000000"/>
              <w:left w:val="single" w:sz="4" w:space="0" w:color="000000"/>
              <w:bottom w:val="single" w:sz="4" w:space="0" w:color="000000"/>
              <w:right w:val="single" w:sz="4" w:space="0" w:color="000000"/>
            </w:tcBorders>
          </w:tcPr>
          <w:p w14:paraId="7CB921AD" w14:textId="77777777" w:rsidR="00425E2D" w:rsidRDefault="00425E2D" w:rsidP="00CB22B5">
            <w:pPr>
              <w:spacing w:line="259" w:lineRule="auto"/>
              <w:ind w:left="4"/>
            </w:pPr>
            <w:r>
              <w:rPr>
                <w:sz w:val="20"/>
              </w:rPr>
              <w:t xml:space="preserve">Type 1 diabetes mellitus </w:t>
            </w:r>
          </w:p>
        </w:tc>
      </w:tr>
      <w:tr w:rsidR="00425E2D" w14:paraId="66AD40A8" w14:textId="77777777" w:rsidTr="00425E2D">
        <w:trPr>
          <w:trHeight w:val="698"/>
        </w:trPr>
        <w:tc>
          <w:tcPr>
            <w:tcW w:w="545" w:type="dxa"/>
            <w:vMerge/>
            <w:tcBorders>
              <w:top w:val="nil"/>
              <w:left w:val="single" w:sz="4" w:space="0" w:color="000000"/>
              <w:bottom w:val="nil"/>
              <w:right w:val="single" w:sz="4" w:space="0" w:color="000000"/>
            </w:tcBorders>
          </w:tcPr>
          <w:p w14:paraId="777AD91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EE739B2" w14:textId="77777777" w:rsidR="00425E2D" w:rsidRDefault="00425E2D" w:rsidP="00CB22B5">
            <w:pPr>
              <w:spacing w:line="259" w:lineRule="auto"/>
              <w:ind w:left="5"/>
            </w:pPr>
            <w:r>
              <w:rPr>
                <w:sz w:val="20"/>
              </w:rPr>
              <w:t xml:space="preserve">362.0x, excluding 362.02 </w:t>
            </w:r>
          </w:p>
        </w:tc>
        <w:tc>
          <w:tcPr>
            <w:tcW w:w="2971" w:type="dxa"/>
            <w:tcBorders>
              <w:top w:val="single" w:sz="4" w:space="0" w:color="000000"/>
              <w:left w:val="single" w:sz="4" w:space="0" w:color="000000"/>
              <w:bottom w:val="single" w:sz="4" w:space="0" w:color="000000"/>
              <w:right w:val="single" w:sz="4" w:space="0" w:color="000000"/>
            </w:tcBorders>
          </w:tcPr>
          <w:p w14:paraId="479D42B2" w14:textId="77777777" w:rsidR="00425E2D" w:rsidRDefault="00425E2D" w:rsidP="00CB22B5">
            <w:pPr>
              <w:spacing w:line="259" w:lineRule="auto"/>
              <w:ind w:left="5"/>
              <w:jc w:val="both"/>
            </w:pPr>
            <w:r>
              <w:rPr>
                <w:sz w:val="20"/>
              </w:rPr>
              <w:t xml:space="preserve">Diabetic retinopathy, excluding proliferative diabetic retinopathy </w:t>
            </w:r>
          </w:p>
        </w:tc>
        <w:tc>
          <w:tcPr>
            <w:tcW w:w="989" w:type="dxa"/>
            <w:tcBorders>
              <w:top w:val="single" w:sz="4" w:space="0" w:color="000000"/>
              <w:left w:val="single" w:sz="4" w:space="0" w:color="000000"/>
              <w:bottom w:val="single" w:sz="4" w:space="0" w:color="000000"/>
              <w:right w:val="single" w:sz="4" w:space="0" w:color="000000"/>
            </w:tcBorders>
          </w:tcPr>
          <w:p w14:paraId="7714891E" w14:textId="77777777" w:rsidR="00425E2D" w:rsidRDefault="00425E2D" w:rsidP="00CB22B5">
            <w:pPr>
              <w:spacing w:line="259" w:lineRule="auto"/>
              <w:ind w:left="2"/>
            </w:pPr>
            <w:r>
              <w:rPr>
                <w:sz w:val="20"/>
              </w:rPr>
              <w:t xml:space="preserve">E11 </w:t>
            </w:r>
          </w:p>
        </w:tc>
        <w:tc>
          <w:tcPr>
            <w:tcW w:w="3780" w:type="dxa"/>
            <w:tcBorders>
              <w:top w:val="single" w:sz="4" w:space="0" w:color="000000"/>
              <w:left w:val="single" w:sz="4" w:space="0" w:color="000000"/>
              <w:bottom w:val="single" w:sz="4" w:space="0" w:color="000000"/>
              <w:right w:val="single" w:sz="4" w:space="0" w:color="000000"/>
            </w:tcBorders>
          </w:tcPr>
          <w:p w14:paraId="69DD37A9" w14:textId="77777777" w:rsidR="00425E2D" w:rsidRDefault="00425E2D" w:rsidP="00CB22B5">
            <w:pPr>
              <w:spacing w:line="259" w:lineRule="auto"/>
              <w:ind w:left="4"/>
            </w:pPr>
            <w:r>
              <w:rPr>
                <w:sz w:val="20"/>
              </w:rPr>
              <w:t xml:space="preserve">Type 2 diabetes mellitus </w:t>
            </w:r>
          </w:p>
        </w:tc>
      </w:tr>
      <w:tr w:rsidR="00425E2D" w14:paraId="0E08FCF6" w14:textId="77777777" w:rsidTr="00425E2D">
        <w:trPr>
          <w:trHeight w:val="701"/>
        </w:trPr>
        <w:tc>
          <w:tcPr>
            <w:tcW w:w="545" w:type="dxa"/>
            <w:vMerge/>
            <w:tcBorders>
              <w:top w:val="nil"/>
              <w:left w:val="single" w:sz="4" w:space="0" w:color="000000"/>
              <w:bottom w:val="nil"/>
              <w:right w:val="single" w:sz="4" w:space="0" w:color="000000"/>
            </w:tcBorders>
          </w:tcPr>
          <w:p w14:paraId="1F966D5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8EC4856" w14:textId="77777777" w:rsidR="00425E2D" w:rsidRDefault="00425E2D" w:rsidP="00CB22B5">
            <w:pPr>
              <w:spacing w:line="259" w:lineRule="auto"/>
              <w:ind w:left="5"/>
            </w:pPr>
            <w:r>
              <w:rPr>
                <w:sz w:val="20"/>
              </w:rPr>
              <w:t>362.81-</w:t>
            </w:r>
          </w:p>
          <w:p w14:paraId="4BA006E0" w14:textId="77777777" w:rsidR="00425E2D" w:rsidRDefault="00425E2D" w:rsidP="00CB22B5">
            <w:pPr>
              <w:spacing w:line="259" w:lineRule="auto"/>
              <w:ind w:left="5"/>
            </w:pPr>
            <w:r>
              <w:rPr>
                <w:sz w:val="20"/>
              </w:rPr>
              <w:t xml:space="preserve">362.83 </w:t>
            </w:r>
          </w:p>
        </w:tc>
        <w:tc>
          <w:tcPr>
            <w:tcW w:w="2971" w:type="dxa"/>
            <w:tcBorders>
              <w:top w:val="single" w:sz="4" w:space="0" w:color="000000"/>
              <w:left w:val="single" w:sz="4" w:space="0" w:color="000000"/>
              <w:bottom w:val="single" w:sz="4" w:space="0" w:color="000000"/>
              <w:right w:val="single" w:sz="4" w:space="0" w:color="000000"/>
            </w:tcBorders>
          </w:tcPr>
          <w:p w14:paraId="55348DF9" w14:textId="77777777" w:rsidR="00425E2D" w:rsidRDefault="00425E2D" w:rsidP="00CB22B5">
            <w:pPr>
              <w:spacing w:line="259" w:lineRule="auto"/>
              <w:ind w:left="5"/>
            </w:pPr>
            <w:r>
              <w:rPr>
                <w:sz w:val="20"/>
              </w:rPr>
              <w:t xml:space="preserve">Retinal hemorrhage, retinal </w:t>
            </w:r>
          </w:p>
          <w:p w14:paraId="5C37780D" w14:textId="77777777" w:rsidR="00425E2D" w:rsidRDefault="00425E2D" w:rsidP="00CB22B5">
            <w:pPr>
              <w:spacing w:line="259" w:lineRule="auto"/>
              <w:ind w:left="5"/>
            </w:pPr>
            <w:r>
              <w:rPr>
                <w:sz w:val="20"/>
              </w:rPr>
              <w:t xml:space="preserve">exudates and deposits, retinal </w:t>
            </w:r>
          </w:p>
          <w:p w14:paraId="57056875" w14:textId="77777777" w:rsidR="00425E2D" w:rsidRDefault="00425E2D" w:rsidP="00CB22B5">
            <w:pPr>
              <w:spacing w:line="259" w:lineRule="auto"/>
              <w:ind w:left="5"/>
            </w:pPr>
            <w:r>
              <w:rPr>
                <w:sz w:val="20"/>
              </w:rPr>
              <w:t xml:space="preserve">edema </w:t>
            </w:r>
          </w:p>
        </w:tc>
        <w:tc>
          <w:tcPr>
            <w:tcW w:w="989" w:type="dxa"/>
            <w:tcBorders>
              <w:top w:val="single" w:sz="4" w:space="0" w:color="000000"/>
              <w:left w:val="single" w:sz="4" w:space="0" w:color="000000"/>
              <w:bottom w:val="single" w:sz="4" w:space="0" w:color="000000"/>
              <w:right w:val="single" w:sz="4" w:space="0" w:color="000000"/>
            </w:tcBorders>
          </w:tcPr>
          <w:p w14:paraId="05853343" w14:textId="77777777" w:rsidR="00425E2D" w:rsidRDefault="00425E2D" w:rsidP="00CB22B5">
            <w:pPr>
              <w:spacing w:line="259" w:lineRule="auto"/>
              <w:ind w:left="2"/>
            </w:pPr>
            <w:r>
              <w:rPr>
                <w:sz w:val="20"/>
              </w:rPr>
              <w:t xml:space="preserve">E13 </w:t>
            </w:r>
          </w:p>
        </w:tc>
        <w:tc>
          <w:tcPr>
            <w:tcW w:w="3780" w:type="dxa"/>
            <w:tcBorders>
              <w:top w:val="single" w:sz="4" w:space="0" w:color="000000"/>
              <w:left w:val="single" w:sz="4" w:space="0" w:color="000000"/>
              <w:bottom w:val="single" w:sz="4" w:space="0" w:color="000000"/>
              <w:right w:val="single" w:sz="4" w:space="0" w:color="000000"/>
            </w:tcBorders>
            <w:vAlign w:val="center"/>
          </w:tcPr>
          <w:p w14:paraId="620C5440" w14:textId="77777777" w:rsidR="00425E2D" w:rsidRDefault="00425E2D" w:rsidP="00CB22B5">
            <w:pPr>
              <w:spacing w:line="259" w:lineRule="auto"/>
              <w:ind w:left="5"/>
            </w:pPr>
            <w:r>
              <w:rPr>
                <w:sz w:val="20"/>
              </w:rPr>
              <w:t xml:space="preserve">Other specified diabetes mellitus </w:t>
            </w:r>
          </w:p>
        </w:tc>
      </w:tr>
      <w:tr w:rsidR="00425E2D" w14:paraId="0E374779" w14:textId="77777777" w:rsidTr="00425E2D">
        <w:trPr>
          <w:trHeight w:val="470"/>
        </w:trPr>
        <w:tc>
          <w:tcPr>
            <w:tcW w:w="545" w:type="dxa"/>
            <w:vMerge/>
            <w:tcBorders>
              <w:top w:val="nil"/>
              <w:left w:val="single" w:sz="4" w:space="0" w:color="000000"/>
              <w:bottom w:val="nil"/>
              <w:right w:val="single" w:sz="4" w:space="0" w:color="000000"/>
            </w:tcBorders>
          </w:tcPr>
          <w:p w14:paraId="09DD177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1D96575" w14:textId="77777777" w:rsidR="00425E2D" w:rsidRDefault="00425E2D" w:rsidP="00CB22B5">
            <w:pPr>
              <w:spacing w:line="259" w:lineRule="auto"/>
              <w:ind w:left="5"/>
            </w:pPr>
            <w:r>
              <w:rPr>
                <w:sz w:val="20"/>
              </w:rPr>
              <w:t xml:space="preserve">361.x </w:t>
            </w:r>
          </w:p>
        </w:tc>
        <w:tc>
          <w:tcPr>
            <w:tcW w:w="2971" w:type="dxa"/>
            <w:tcBorders>
              <w:top w:val="single" w:sz="4" w:space="0" w:color="000000"/>
              <w:left w:val="single" w:sz="4" w:space="0" w:color="000000"/>
              <w:bottom w:val="single" w:sz="4" w:space="0" w:color="000000"/>
              <w:right w:val="single" w:sz="4" w:space="0" w:color="000000"/>
            </w:tcBorders>
          </w:tcPr>
          <w:p w14:paraId="0C15E258" w14:textId="77777777" w:rsidR="00425E2D" w:rsidRDefault="00425E2D" w:rsidP="00CB22B5">
            <w:pPr>
              <w:spacing w:line="259" w:lineRule="auto"/>
              <w:ind w:left="4"/>
            </w:pPr>
            <w:r>
              <w:rPr>
                <w:sz w:val="20"/>
              </w:rPr>
              <w:t xml:space="preserve">Retinal detachment </w:t>
            </w:r>
          </w:p>
        </w:tc>
        <w:tc>
          <w:tcPr>
            <w:tcW w:w="4769" w:type="dxa"/>
            <w:gridSpan w:val="2"/>
            <w:tcBorders>
              <w:top w:val="single" w:sz="4" w:space="0" w:color="000000"/>
              <w:left w:val="single" w:sz="4" w:space="0" w:color="000000"/>
              <w:bottom w:val="single" w:sz="4" w:space="0" w:color="000000"/>
              <w:right w:val="single" w:sz="4" w:space="0" w:color="000000"/>
            </w:tcBorders>
          </w:tcPr>
          <w:p w14:paraId="3E98FD39" w14:textId="77777777" w:rsidR="00425E2D" w:rsidRDefault="00425E2D" w:rsidP="00CB22B5">
            <w:pPr>
              <w:spacing w:line="259" w:lineRule="auto"/>
              <w:ind w:left="2" w:hanging="1"/>
            </w:pPr>
            <w:r>
              <w:rPr>
                <w:sz w:val="20"/>
              </w:rPr>
              <w:t xml:space="preserve">Each main code above, with following relevant </w:t>
            </w:r>
            <w:proofErr w:type="spellStart"/>
            <w:r>
              <w:rPr>
                <w:sz w:val="20"/>
              </w:rPr>
              <w:t>subcodes</w:t>
            </w:r>
            <w:proofErr w:type="spellEnd"/>
            <w:r>
              <w:rPr>
                <w:sz w:val="20"/>
              </w:rPr>
              <w:t xml:space="preserve">: </w:t>
            </w:r>
          </w:p>
        </w:tc>
      </w:tr>
      <w:tr w:rsidR="00425E2D" w14:paraId="0A240731" w14:textId="77777777" w:rsidTr="00425E2D">
        <w:trPr>
          <w:trHeight w:val="449"/>
        </w:trPr>
        <w:tc>
          <w:tcPr>
            <w:tcW w:w="545" w:type="dxa"/>
            <w:vMerge/>
            <w:tcBorders>
              <w:top w:val="nil"/>
              <w:left w:val="single" w:sz="4" w:space="0" w:color="000000"/>
              <w:bottom w:val="nil"/>
              <w:right w:val="single" w:sz="4" w:space="0" w:color="000000"/>
            </w:tcBorders>
          </w:tcPr>
          <w:p w14:paraId="79BD93F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8E36976" w14:textId="77777777" w:rsidR="00425E2D" w:rsidRDefault="00425E2D" w:rsidP="00CB22B5">
            <w:pPr>
              <w:spacing w:line="259" w:lineRule="auto"/>
              <w:ind w:left="5"/>
            </w:pPr>
            <w:r>
              <w:rPr>
                <w:sz w:val="20"/>
              </w:rPr>
              <w:t xml:space="preserve">362.02 </w:t>
            </w:r>
          </w:p>
        </w:tc>
        <w:tc>
          <w:tcPr>
            <w:tcW w:w="2971" w:type="dxa"/>
            <w:tcBorders>
              <w:top w:val="single" w:sz="4" w:space="0" w:color="000000"/>
              <w:left w:val="single" w:sz="4" w:space="0" w:color="000000"/>
              <w:bottom w:val="single" w:sz="4" w:space="0" w:color="000000"/>
              <w:right w:val="single" w:sz="4" w:space="0" w:color="000000"/>
            </w:tcBorders>
          </w:tcPr>
          <w:p w14:paraId="4751CD2D" w14:textId="77777777" w:rsidR="00425E2D" w:rsidRDefault="00425E2D" w:rsidP="00CB22B5">
            <w:pPr>
              <w:spacing w:line="259" w:lineRule="auto"/>
              <w:ind w:left="4"/>
            </w:pPr>
            <w:r>
              <w:rPr>
                <w:sz w:val="20"/>
              </w:rPr>
              <w:t xml:space="preserve">Proliferative retinopathy </w:t>
            </w:r>
          </w:p>
        </w:tc>
        <w:tc>
          <w:tcPr>
            <w:tcW w:w="989" w:type="dxa"/>
            <w:tcBorders>
              <w:top w:val="single" w:sz="4" w:space="0" w:color="000000"/>
              <w:left w:val="single" w:sz="4" w:space="0" w:color="000000"/>
              <w:bottom w:val="single" w:sz="4" w:space="0" w:color="000000"/>
              <w:right w:val="single" w:sz="4" w:space="0" w:color="000000"/>
            </w:tcBorders>
          </w:tcPr>
          <w:p w14:paraId="28391430" w14:textId="77777777" w:rsidR="00425E2D" w:rsidRDefault="00425E2D" w:rsidP="00CB22B5">
            <w:pPr>
              <w:spacing w:line="259" w:lineRule="auto"/>
            </w:pPr>
            <w:r>
              <w:rPr>
                <w:sz w:val="20"/>
              </w:rPr>
              <w:t xml:space="preserve">E**.34x </w:t>
            </w:r>
          </w:p>
        </w:tc>
        <w:tc>
          <w:tcPr>
            <w:tcW w:w="3780" w:type="dxa"/>
            <w:tcBorders>
              <w:top w:val="single" w:sz="4" w:space="0" w:color="000000"/>
              <w:left w:val="single" w:sz="4" w:space="0" w:color="000000"/>
              <w:bottom w:val="single" w:sz="4" w:space="0" w:color="000000"/>
              <w:right w:val="single" w:sz="4" w:space="0" w:color="000000"/>
            </w:tcBorders>
            <w:vAlign w:val="center"/>
          </w:tcPr>
          <w:p w14:paraId="30C82AF0" w14:textId="77777777" w:rsidR="00425E2D" w:rsidRDefault="00425E2D" w:rsidP="00CB22B5">
            <w:pPr>
              <w:spacing w:line="259" w:lineRule="auto"/>
              <w:ind w:left="5"/>
            </w:pPr>
            <w:r>
              <w:rPr>
                <w:sz w:val="20"/>
              </w:rPr>
              <w:t xml:space="preserve">Severe nonproliferative diabetic retinopathy </w:t>
            </w:r>
          </w:p>
        </w:tc>
      </w:tr>
      <w:tr w:rsidR="00425E2D" w14:paraId="78A2FB86" w14:textId="77777777" w:rsidTr="00425E2D">
        <w:trPr>
          <w:trHeight w:val="240"/>
        </w:trPr>
        <w:tc>
          <w:tcPr>
            <w:tcW w:w="545" w:type="dxa"/>
            <w:vMerge/>
            <w:tcBorders>
              <w:top w:val="nil"/>
              <w:left w:val="single" w:sz="4" w:space="0" w:color="000000"/>
              <w:bottom w:val="nil"/>
              <w:right w:val="single" w:sz="4" w:space="0" w:color="000000"/>
            </w:tcBorders>
          </w:tcPr>
          <w:p w14:paraId="233499A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3F74DA5" w14:textId="77777777" w:rsidR="00425E2D" w:rsidRDefault="00425E2D" w:rsidP="00CB22B5">
            <w:pPr>
              <w:spacing w:line="259" w:lineRule="auto"/>
              <w:ind w:left="5"/>
            </w:pPr>
            <w:r>
              <w:rPr>
                <w:sz w:val="20"/>
              </w:rPr>
              <w:t xml:space="preserve">369.x </w:t>
            </w:r>
          </w:p>
        </w:tc>
        <w:tc>
          <w:tcPr>
            <w:tcW w:w="2971" w:type="dxa"/>
            <w:tcBorders>
              <w:top w:val="single" w:sz="4" w:space="0" w:color="000000"/>
              <w:left w:val="single" w:sz="4" w:space="0" w:color="000000"/>
              <w:bottom w:val="single" w:sz="4" w:space="0" w:color="000000"/>
              <w:right w:val="single" w:sz="4" w:space="0" w:color="000000"/>
            </w:tcBorders>
          </w:tcPr>
          <w:p w14:paraId="316A92B3" w14:textId="77777777" w:rsidR="00425E2D" w:rsidRDefault="00425E2D" w:rsidP="00CB22B5">
            <w:pPr>
              <w:spacing w:line="259" w:lineRule="auto"/>
              <w:ind w:left="5"/>
            </w:pPr>
            <w:r>
              <w:rPr>
                <w:sz w:val="20"/>
              </w:rPr>
              <w:t xml:space="preserve">Blindness and low vision </w:t>
            </w:r>
          </w:p>
        </w:tc>
        <w:tc>
          <w:tcPr>
            <w:tcW w:w="989" w:type="dxa"/>
            <w:tcBorders>
              <w:top w:val="single" w:sz="4" w:space="0" w:color="000000"/>
              <w:left w:val="single" w:sz="4" w:space="0" w:color="000000"/>
              <w:bottom w:val="single" w:sz="4" w:space="0" w:color="000000"/>
              <w:right w:val="single" w:sz="4" w:space="0" w:color="000000"/>
            </w:tcBorders>
          </w:tcPr>
          <w:p w14:paraId="608ABC1C" w14:textId="77777777" w:rsidR="00425E2D" w:rsidRDefault="00425E2D" w:rsidP="00CB22B5">
            <w:pPr>
              <w:spacing w:line="259" w:lineRule="auto"/>
              <w:ind w:left="2"/>
            </w:pPr>
            <w:r>
              <w:rPr>
                <w:sz w:val="20"/>
              </w:rPr>
              <w:t xml:space="preserve">E**.35x </w:t>
            </w:r>
          </w:p>
        </w:tc>
        <w:tc>
          <w:tcPr>
            <w:tcW w:w="3780" w:type="dxa"/>
            <w:tcBorders>
              <w:top w:val="single" w:sz="4" w:space="0" w:color="000000"/>
              <w:left w:val="single" w:sz="4" w:space="0" w:color="000000"/>
              <w:bottom w:val="single" w:sz="4" w:space="0" w:color="000000"/>
              <w:right w:val="single" w:sz="4" w:space="0" w:color="000000"/>
            </w:tcBorders>
          </w:tcPr>
          <w:p w14:paraId="455F6B44" w14:textId="77777777" w:rsidR="00425E2D" w:rsidRDefault="00425E2D" w:rsidP="00CB22B5">
            <w:pPr>
              <w:spacing w:line="259" w:lineRule="auto"/>
              <w:ind w:left="5"/>
            </w:pPr>
            <w:r>
              <w:rPr>
                <w:sz w:val="20"/>
              </w:rPr>
              <w:t xml:space="preserve">Proliferative diabetic retinopathy </w:t>
            </w:r>
          </w:p>
        </w:tc>
      </w:tr>
      <w:tr w:rsidR="00425E2D" w14:paraId="3B82A285" w14:textId="77777777" w:rsidTr="00425E2D">
        <w:trPr>
          <w:trHeight w:val="288"/>
        </w:trPr>
        <w:tc>
          <w:tcPr>
            <w:tcW w:w="545" w:type="dxa"/>
            <w:vMerge/>
            <w:tcBorders>
              <w:top w:val="nil"/>
              <w:left w:val="single" w:sz="4" w:space="0" w:color="000000"/>
              <w:bottom w:val="nil"/>
              <w:right w:val="single" w:sz="4" w:space="0" w:color="000000"/>
            </w:tcBorders>
          </w:tcPr>
          <w:p w14:paraId="1F982C22" w14:textId="77777777" w:rsidR="00425E2D" w:rsidRDefault="00425E2D" w:rsidP="00CB22B5">
            <w:pPr>
              <w:spacing w:after="160" w:line="259" w:lineRule="auto"/>
            </w:pPr>
          </w:p>
        </w:tc>
        <w:tc>
          <w:tcPr>
            <w:tcW w:w="4051" w:type="dxa"/>
            <w:gridSpan w:val="2"/>
            <w:vMerge w:val="restart"/>
            <w:tcBorders>
              <w:top w:val="single" w:sz="4" w:space="0" w:color="000000"/>
              <w:left w:val="single" w:sz="4" w:space="0" w:color="000000"/>
              <w:bottom w:val="single" w:sz="4" w:space="0" w:color="000000"/>
              <w:right w:val="single" w:sz="4" w:space="0" w:color="000000"/>
            </w:tcBorders>
          </w:tcPr>
          <w:p w14:paraId="2BE1CFEC" w14:textId="77777777" w:rsidR="00425E2D" w:rsidRDefault="00425E2D" w:rsidP="00CB22B5">
            <w:pPr>
              <w:spacing w:line="259" w:lineRule="auto"/>
              <w:ind w:left="5"/>
            </w:pPr>
            <w:r>
              <w:rPr>
                <w:sz w:val="20"/>
              </w:rPr>
              <w:t xml:space="preserve"> </w:t>
            </w:r>
          </w:p>
        </w:tc>
        <w:tc>
          <w:tcPr>
            <w:tcW w:w="4769" w:type="dxa"/>
            <w:gridSpan w:val="2"/>
            <w:tcBorders>
              <w:top w:val="single" w:sz="4" w:space="0" w:color="000000"/>
              <w:left w:val="single" w:sz="4" w:space="0" w:color="000000"/>
              <w:bottom w:val="single" w:sz="4" w:space="0" w:color="000000"/>
              <w:right w:val="single" w:sz="4" w:space="0" w:color="000000"/>
            </w:tcBorders>
          </w:tcPr>
          <w:p w14:paraId="10F253B9" w14:textId="77777777" w:rsidR="00425E2D" w:rsidRDefault="00425E2D" w:rsidP="00CB22B5">
            <w:pPr>
              <w:spacing w:line="259" w:lineRule="auto"/>
              <w:ind w:left="2"/>
            </w:pPr>
            <w:r>
              <w:rPr>
                <w:sz w:val="20"/>
              </w:rPr>
              <w:t xml:space="preserve">Regular codes: </w:t>
            </w:r>
          </w:p>
        </w:tc>
      </w:tr>
      <w:tr w:rsidR="00425E2D" w14:paraId="28BCF191" w14:textId="77777777" w:rsidTr="00425E2D">
        <w:trPr>
          <w:trHeight w:val="360"/>
        </w:trPr>
        <w:tc>
          <w:tcPr>
            <w:tcW w:w="545" w:type="dxa"/>
            <w:vMerge/>
            <w:tcBorders>
              <w:top w:val="nil"/>
              <w:left w:val="single" w:sz="4" w:space="0" w:color="000000"/>
              <w:bottom w:val="nil"/>
              <w:right w:val="single" w:sz="4" w:space="0" w:color="000000"/>
            </w:tcBorders>
          </w:tcPr>
          <w:p w14:paraId="1DA198A4"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5B699AA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D5DDE2A" w14:textId="77777777" w:rsidR="00425E2D" w:rsidRDefault="00425E2D" w:rsidP="00CB22B5">
            <w:pPr>
              <w:spacing w:line="259" w:lineRule="auto"/>
              <w:ind w:left="2"/>
            </w:pPr>
            <w:r>
              <w:rPr>
                <w:sz w:val="20"/>
              </w:rPr>
              <w:t xml:space="preserve">H33.x </w:t>
            </w:r>
          </w:p>
        </w:tc>
        <w:tc>
          <w:tcPr>
            <w:tcW w:w="3780" w:type="dxa"/>
            <w:tcBorders>
              <w:top w:val="single" w:sz="4" w:space="0" w:color="000000"/>
              <w:left w:val="single" w:sz="4" w:space="0" w:color="000000"/>
              <w:bottom w:val="single" w:sz="4" w:space="0" w:color="000000"/>
              <w:right w:val="single" w:sz="4" w:space="0" w:color="000000"/>
            </w:tcBorders>
          </w:tcPr>
          <w:p w14:paraId="1520DCA2" w14:textId="77777777" w:rsidR="00425E2D" w:rsidRDefault="00425E2D" w:rsidP="00CB22B5">
            <w:pPr>
              <w:spacing w:line="259" w:lineRule="auto"/>
              <w:ind w:left="4"/>
            </w:pPr>
            <w:r>
              <w:rPr>
                <w:sz w:val="20"/>
              </w:rPr>
              <w:t xml:space="preserve">Retinal detachments and breaks </w:t>
            </w:r>
          </w:p>
        </w:tc>
      </w:tr>
      <w:tr w:rsidR="00425E2D" w14:paraId="08AC7EC8" w14:textId="77777777" w:rsidTr="00425E2D">
        <w:trPr>
          <w:trHeight w:val="470"/>
        </w:trPr>
        <w:tc>
          <w:tcPr>
            <w:tcW w:w="545" w:type="dxa"/>
            <w:vMerge/>
            <w:tcBorders>
              <w:top w:val="nil"/>
              <w:left w:val="single" w:sz="4" w:space="0" w:color="000000"/>
              <w:bottom w:val="nil"/>
              <w:right w:val="single" w:sz="4" w:space="0" w:color="000000"/>
            </w:tcBorders>
          </w:tcPr>
          <w:p w14:paraId="738C22C9"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621F746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BC259BA" w14:textId="77777777" w:rsidR="00425E2D" w:rsidRDefault="00425E2D" w:rsidP="00CB22B5">
            <w:pPr>
              <w:spacing w:line="259" w:lineRule="auto"/>
              <w:ind w:left="2"/>
            </w:pPr>
            <w:r>
              <w:rPr>
                <w:sz w:val="20"/>
              </w:rPr>
              <w:t xml:space="preserve">H35.0x </w:t>
            </w:r>
          </w:p>
        </w:tc>
        <w:tc>
          <w:tcPr>
            <w:tcW w:w="3780" w:type="dxa"/>
            <w:tcBorders>
              <w:top w:val="single" w:sz="4" w:space="0" w:color="000000"/>
              <w:left w:val="single" w:sz="4" w:space="0" w:color="000000"/>
              <w:bottom w:val="single" w:sz="4" w:space="0" w:color="000000"/>
              <w:right w:val="single" w:sz="4" w:space="0" w:color="000000"/>
            </w:tcBorders>
          </w:tcPr>
          <w:p w14:paraId="19F93680" w14:textId="77777777" w:rsidR="00425E2D" w:rsidRDefault="00425E2D" w:rsidP="00CB22B5">
            <w:pPr>
              <w:spacing w:line="259" w:lineRule="auto"/>
              <w:ind w:left="5" w:hanging="1"/>
            </w:pPr>
            <w:r>
              <w:rPr>
                <w:sz w:val="20"/>
              </w:rPr>
              <w:t xml:space="preserve">Background retinopathy and retinal vascular changes </w:t>
            </w:r>
          </w:p>
        </w:tc>
      </w:tr>
      <w:tr w:rsidR="00425E2D" w14:paraId="0291D8F3" w14:textId="77777777" w:rsidTr="00425E2D">
        <w:trPr>
          <w:trHeight w:val="360"/>
        </w:trPr>
        <w:tc>
          <w:tcPr>
            <w:tcW w:w="545" w:type="dxa"/>
            <w:vMerge/>
            <w:tcBorders>
              <w:top w:val="nil"/>
              <w:left w:val="single" w:sz="4" w:space="0" w:color="000000"/>
              <w:bottom w:val="nil"/>
              <w:right w:val="single" w:sz="4" w:space="0" w:color="000000"/>
            </w:tcBorders>
          </w:tcPr>
          <w:p w14:paraId="5C886D8F"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78DFFBE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3D0083D" w14:textId="77777777" w:rsidR="00425E2D" w:rsidRDefault="00425E2D" w:rsidP="00CB22B5">
            <w:pPr>
              <w:spacing w:line="259" w:lineRule="auto"/>
              <w:ind w:left="2"/>
            </w:pPr>
            <w:r>
              <w:rPr>
                <w:sz w:val="20"/>
              </w:rPr>
              <w:t xml:space="preserve">H35.35x </w:t>
            </w:r>
          </w:p>
        </w:tc>
        <w:tc>
          <w:tcPr>
            <w:tcW w:w="3780" w:type="dxa"/>
            <w:tcBorders>
              <w:top w:val="single" w:sz="4" w:space="0" w:color="000000"/>
              <w:left w:val="single" w:sz="4" w:space="0" w:color="000000"/>
              <w:bottom w:val="single" w:sz="4" w:space="0" w:color="000000"/>
              <w:right w:val="single" w:sz="4" w:space="0" w:color="000000"/>
            </w:tcBorders>
          </w:tcPr>
          <w:p w14:paraId="1ED8E9E6" w14:textId="77777777" w:rsidR="00425E2D" w:rsidRDefault="00425E2D" w:rsidP="00CB22B5">
            <w:pPr>
              <w:spacing w:line="259" w:lineRule="auto"/>
              <w:ind w:left="4"/>
            </w:pPr>
            <w:r>
              <w:rPr>
                <w:sz w:val="20"/>
              </w:rPr>
              <w:t xml:space="preserve">Cystoid macular degeneration </w:t>
            </w:r>
          </w:p>
        </w:tc>
      </w:tr>
      <w:tr w:rsidR="00425E2D" w14:paraId="268982B6" w14:textId="77777777" w:rsidTr="00425E2D">
        <w:trPr>
          <w:trHeight w:val="360"/>
        </w:trPr>
        <w:tc>
          <w:tcPr>
            <w:tcW w:w="545" w:type="dxa"/>
            <w:vMerge/>
            <w:tcBorders>
              <w:top w:val="nil"/>
              <w:left w:val="single" w:sz="4" w:space="0" w:color="000000"/>
              <w:bottom w:val="nil"/>
              <w:right w:val="single" w:sz="4" w:space="0" w:color="000000"/>
            </w:tcBorders>
          </w:tcPr>
          <w:p w14:paraId="303CA531"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219A042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C9DEAE4" w14:textId="77777777" w:rsidR="00425E2D" w:rsidRDefault="00425E2D" w:rsidP="00CB22B5">
            <w:pPr>
              <w:spacing w:line="259" w:lineRule="auto"/>
              <w:ind w:left="2"/>
            </w:pPr>
            <w:r>
              <w:rPr>
                <w:sz w:val="20"/>
              </w:rPr>
              <w:t xml:space="preserve">H35.6x </w:t>
            </w:r>
          </w:p>
        </w:tc>
        <w:tc>
          <w:tcPr>
            <w:tcW w:w="3780" w:type="dxa"/>
            <w:tcBorders>
              <w:top w:val="single" w:sz="4" w:space="0" w:color="000000"/>
              <w:left w:val="single" w:sz="4" w:space="0" w:color="000000"/>
              <w:bottom w:val="single" w:sz="4" w:space="0" w:color="000000"/>
              <w:right w:val="single" w:sz="4" w:space="0" w:color="000000"/>
            </w:tcBorders>
          </w:tcPr>
          <w:p w14:paraId="4148F270" w14:textId="77777777" w:rsidR="00425E2D" w:rsidRDefault="00425E2D" w:rsidP="00CB22B5">
            <w:pPr>
              <w:spacing w:line="259" w:lineRule="auto"/>
              <w:ind w:left="4"/>
            </w:pPr>
            <w:r>
              <w:rPr>
                <w:sz w:val="20"/>
              </w:rPr>
              <w:t xml:space="preserve">Retinal hemorrhage </w:t>
            </w:r>
          </w:p>
        </w:tc>
      </w:tr>
      <w:tr w:rsidR="00425E2D" w14:paraId="4C53F53E" w14:textId="77777777" w:rsidTr="00425E2D">
        <w:trPr>
          <w:trHeight w:val="360"/>
        </w:trPr>
        <w:tc>
          <w:tcPr>
            <w:tcW w:w="545" w:type="dxa"/>
            <w:vMerge/>
            <w:tcBorders>
              <w:top w:val="nil"/>
              <w:left w:val="single" w:sz="4" w:space="0" w:color="000000"/>
              <w:bottom w:val="nil"/>
              <w:right w:val="single" w:sz="4" w:space="0" w:color="000000"/>
            </w:tcBorders>
          </w:tcPr>
          <w:p w14:paraId="046859A9"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32445E3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3DE67AE" w14:textId="77777777" w:rsidR="00425E2D" w:rsidRDefault="00425E2D" w:rsidP="00CB22B5">
            <w:pPr>
              <w:spacing w:line="259" w:lineRule="auto"/>
              <w:ind w:left="2"/>
            </w:pPr>
            <w:r>
              <w:rPr>
                <w:sz w:val="20"/>
              </w:rPr>
              <w:t xml:space="preserve">H35.8x </w:t>
            </w:r>
          </w:p>
        </w:tc>
        <w:tc>
          <w:tcPr>
            <w:tcW w:w="3780" w:type="dxa"/>
            <w:tcBorders>
              <w:top w:val="single" w:sz="4" w:space="0" w:color="000000"/>
              <w:left w:val="single" w:sz="4" w:space="0" w:color="000000"/>
              <w:bottom w:val="single" w:sz="4" w:space="0" w:color="000000"/>
              <w:right w:val="single" w:sz="4" w:space="0" w:color="000000"/>
            </w:tcBorders>
          </w:tcPr>
          <w:p w14:paraId="063C2494" w14:textId="77777777" w:rsidR="00425E2D" w:rsidRDefault="00425E2D" w:rsidP="00CB22B5">
            <w:pPr>
              <w:spacing w:line="259" w:lineRule="auto"/>
              <w:ind w:left="4"/>
            </w:pPr>
            <w:r>
              <w:rPr>
                <w:sz w:val="20"/>
              </w:rPr>
              <w:t xml:space="preserve">Other specified retinal disorders </w:t>
            </w:r>
          </w:p>
        </w:tc>
      </w:tr>
      <w:tr w:rsidR="00425E2D" w14:paraId="1D53877B" w14:textId="77777777" w:rsidTr="00425E2D">
        <w:trPr>
          <w:trHeight w:val="360"/>
        </w:trPr>
        <w:tc>
          <w:tcPr>
            <w:tcW w:w="545" w:type="dxa"/>
            <w:vMerge/>
            <w:tcBorders>
              <w:top w:val="nil"/>
              <w:left w:val="single" w:sz="4" w:space="0" w:color="000000"/>
              <w:bottom w:val="nil"/>
              <w:right w:val="single" w:sz="4" w:space="0" w:color="000000"/>
            </w:tcBorders>
          </w:tcPr>
          <w:p w14:paraId="4BF41D32"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6F10E08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58375CF" w14:textId="77777777" w:rsidR="00425E2D" w:rsidRDefault="00425E2D" w:rsidP="00CB22B5">
            <w:pPr>
              <w:spacing w:line="259" w:lineRule="auto"/>
              <w:ind w:left="2"/>
            </w:pPr>
            <w:r>
              <w:rPr>
                <w:sz w:val="20"/>
              </w:rPr>
              <w:t xml:space="preserve">H35.9 </w:t>
            </w:r>
          </w:p>
        </w:tc>
        <w:tc>
          <w:tcPr>
            <w:tcW w:w="3780" w:type="dxa"/>
            <w:tcBorders>
              <w:top w:val="single" w:sz="4" w:space="0" w:color="000000"/>
              <w:left w:val="single" w:sz="4" w:space="0" w:color="000000"/>
              <w:bottom w:val="single" w:sz="4" w:space="0" w:color="000000"/>
              <w:right w:val="single" w:sz="4" w:space="0" w:color="000000"/>
            </w:tcBorders>
          </w:tcPr>
          <w:p w14:paraId="4F4B7850" w14:textId="77777777" w:rsidR="00425E2D" w:rsidRDefault="00425E2D" w:rsidP="00CB22B5">
            <w:pPr>
              <w:spacing w:line="259" w:lineRule="auto"/>
              <w:ind w:left="4"/>
            </w:pPr>
            <w:r>
              <w:rPr>
                <w:sz w:val="20"/>
              </w:rPr>
              <w:t xml:space="preserve">Unspecified retinal disorder </w:t>
            </w:r>
          </w:p>
        </w:tc>
      </w:tr>
      <w:tr w:rsidR="00425E2D" w14:paraId="141309AD" w14:textId="77777777" w:rsidTr="00425E2D">
        <w:trPr>
          <w:trHeight w:val="360"/>
        </w:trPr>
        <w:tc>
          <w:tcPr>
            <w:tcW w:w="545" w:type="dxa"/>
            <w:vMerge/>
            <w:tcBorders>
              <w:top w:val="nil"/>
              <w:left w:val="single" w:sz="4" w:space="0" w:color="000000"/>
              <w:bottom w:val="nil"/>
              <w:right w:val="single" w:sz="4" w:space="0" w:color="000000"/>
            </w:tcBorders>
          </w:tcPr>
          <w:p w14:paraId="28813B2C"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00C7D76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9EA09F" w14:textId="77777777" w:rsidR="00425E2D" w:rsidRDefault="00425E2D" w:rsidP="00CB22B5">
            <w:pPr>
              <w:spacing w:line="259" w:lineRule="auto"/>
              <w:ind w:left="2"/>
            </w:pPr>
            <w:r>
              <w:rPr>
                <w:sz w:val="20"/>
              </w:rPr>
              <w:t xml:space="preserve">H43.1x </w:t>
            </w:r>
          </w:p>
        </w:tc>
        <w:tc>
          <w:tcPr>
            <w:tcW w:w="3780" w:type="dxa"/>
            <w:tcBorders>
              <w:top w:val="single" w:sz="4" w:space="0" w:color="000000"/>
              <w:left w:val="single" w:sz="4" w:space="0" w:color="000000"/>
              <w:bottom w:val="single" w:sz="4" w:space="0" w:color="000000"/>
              <w:right w:val="single" w:sz="4" w:space="0" w:color="000000"/>
            </w:tcBorders>
          </w:tcPr>
          <w:p w14:paraId="1984BB52" w14:textId="77777777" w:rsidR="00425E2D" w:rsidRDefault="00425E2D" w:rsidP="00CB22B5">
            <w:pPr>
              <w:spacing w:line="259" w:lineRule="auto"/>
              <w:ind w:left="4"/>
            </w:pPr>
            <w:r>
              <w:rPr>
                <w:sz w:val="20"/>
              </w:rPr>
              <w:t xml:space="preserve">Vitreous hemorrhage </w:t>
            </w:r>
          </w:p>
        </w:tc>
      </w:tr>
      <w:tr w:rsidR="00425E2D" w14:paraId="7C40FFC9" w14:textId="77777777" w:rsidTr="00425E2D">
        <w:trPr>
          <w:trHeight w:val="360"/>
        </w:trPr>
        <w:tc>
          <w:tcPr>
            <w:tcW w:w="545" w:type="dxa"/>
            <w:vMerge/>
            <w:tcBorders>
              <w:top w:val="nil"/>
              <w:left w:val="single" w:sz="4" w:space="0" w:color="000000"/>
              <w:bottom w:val="single" w:sz="4" w:space="0" w:color="000000"/>
              <w:right w:val="single" w:sz="4" w:space="0" w:color="000000"/>
            </w:tcBorders>
          </w:tcPr>
          <w:p w14:paraId="3966FB9E" w14:textId="77777777" w:rsidR="00425E2D" w:rsidRDefault="00425E2D" w:rsidP="00CB22B5">
            <w:pPr>
              <w:spacing w:after="160" w:line="259" w:lineRule="auto"/>
            </w:pPr>
          </w:p>
        </w:tc>
        <w:tc>
          <w:tcPr>
            <w:tcW w:w="0" w:type="auto"/>
            <w:gridSpan w:val="2"/>
            <w:vMerge/>
            <w:tcBorders>
              <w:top w:val="nil"/>
              <w:left w:val="single" w:sz="4" w:space="0" w:color="000000"/>
              <w:bottom w:val="single" w:sz="4" w:space="0" w:color="000000"/>
              <w:right w:val="single" w:sz="4" w:space="0" w:color="000000"/>
            </w:tcBorders>
          </w:tcPr>
          <w:p w14:paraId="3ECF9C5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DADF07A" w14:textId="77777777" w:rsidR="00425E2D" w:rsidRDefault="00425E2D" w:rsidP="00CB22B5">
            <w:pPr>
              <w:spacing w:line="259" w:lineRule="auto"/>
              <w:ind w:left="2"/>
            </w:pPr>
            <w:r>
              <w:rPr>
                <w:sz w:val="20"/>
              </w:rPr>
              <w:t xml:space="preserve">H54.x </w:t>
            </w:r>
          </w:p>
        </w:tc>
        <w:tc>
          <w:tcPr>
            <w:tcW w:w="3780" w:type="dxa"/>
            <w:tcBorders>
              <w:top w:val="single" w:sz="4" w:space="0" w:color="000000"/>
              <w:left w:val="single" w:sz="4" w:space="0" w:color="000000"/>
              <w:bottom w:val="single" w:sz="4" w:space="0" w:color="000000"/>
              <w:right w:val="single" w:sz="4" w:space="0" w:color="000000"/>
            </w:tcBorders>
          </w:tcPr>
          <w:p w14:paraId="54EF529C" w14:textId="77777777" w:rsidR="00425E2D" w:rsidRDefault="00425E2D" w:rsidP="00CB22B5">
            <w:pPr>
              <w:spacing w:line="259" w:lineRule="auto"/>
              <w:ind w:left="4"/>
            </w:pPr>
            <w:r>
              <w:rPr>
                <w:sz w:val="20"/>
              </w:rPr>
              <w:t xml:space="preserve">Blindness and low vision </w:t>
            </w:r>
          </w:p>
        </w:tc>
      </w:tr>
      <w:tr w:rsidR="00425E2D" w14:paraId="2B092F61" w14:textId="77777777" w:rsidTr="00425E2D">
        <w:trPr>
          <w:trHeight w:val="269"/>
        </w:trPr>
        <w:tc>
          <w:tcPr>
            <w:tcW w:w="545" w:type="dxa"/>
            <w:vMerge w:val="restart"/>
            <w:tcBorders>
              <w:top w:val="single" w:sz="4" w:space="0" w:color="000000"/>
              <w:left w:val="single" w:sz="4" w:space="0" w:color="000000"/>
              <w:bottom w:val="single" w:sz="4" w:space="0" w:color="000000"/>
              <w:right w:val="single" w:sz="4" w:space="0" w:color="000000"/>
            </w:tcBorders>
          </w:tcPr>
          <w:p w14:paraId="64A1CF68" w14:textId="77777777" w:rsidR="00425E2D" w:rsidRDefault="00425E2D" w:rsidP="00CB22B5">
            <w:pPr>
              <w:spacing w:line="259" w:lineRule="auto"/>
              <w:ind w:left="5"/>
            </w:pPr>
            <w:r>
              <w:rPr>
                <w:sz w:val="20"/>
              </w:rPr>
              <w:t>Nephropathy</w:t>
            </w:r>
            <w:r>
              <w:rPr>
                <w:sz w:val="20"/>
                <w:vertAlign w:val="superscript"/>
              </w:rPr>
              <w:t>3</w:t>
            </w:r>
          </w:p>
          <w:p w14:paraId="2E9EBFB2" w14:textId="77777777" w:rsidR="00425E2D" w:rsidRDefault="00425E2D" w:rsidP="00CB22B5">
            <w:pPr>
              <w:spacing w:line="259" w:lineRule="auto"/>
              <w:ind w:left="5"/>
            </w:pPr>
            <w:r>
              <w:rPr>
                <w:sz w:val="13"/>
              </w:rPr>
              <w:t>2,33</w:t>
            </w:r>
            <w:r>
              <w:rPr>
                <w:sz w:val="20"/>
              </w:rPr>
              <w:t xml:space="preserve"> </w:t>
            </w:r>
          </w:p>
        </w:tc>
        <w:tc>
          <w:tcPr>
            <w:tcW w:w="4051" w:type="dxa"/>
            <w:gridSpan w:val="2"/>
            <w:tcBorders>
              <w:top w:val="single" w:sz="4" w:space="0" w:color="000000"/>
              <w:left w:val="single" w:sz="4" w:space="0" w:color="000000"/>
              <w:bottom w:val="single" w:sz="4" w:space="0" w:color="000000"/>
              <w:right w:val="single" w:sz="4" w:space="0" w:color="000000"/>
            </w:tcBorders>
          </w:tcPr>
          <w:p w14:paraId="1B2CCD42" w14:textId="77777777" w:rsidR="00425E2D" w:rsidRDefault="00425E2D" w:rsidP="00CB22B5">
            <w:pPr>
              <w:spacing w:line="259" w:lineRule="auto"/>
              <w:ind w:left="5"/>
            </w:pPr>
            <w:r>
              <w:rPr>
                <w:sz w:val="20"/>
              </w:rPr>
              <w:t xml:space="preserve">ICD-9 </w:t>
            </w:r>
          </w:p>
        </w:tc>
        <w:tc>
          <w:tcPr>
            <w:tcW w:w="4769" w:type="dxa"/>
            <w:gridSpan w:val="2"/>
            <w:tcBorders>
              <w:top w:val="single" w:sz="4" w:space="0" w:color="000000"/>
              <w:left w:val="single" w:sz="4" w:space="0" w:color="000000"/>
              <w:bottom w:val="single" w:sz="4" w:space="0" w:color="000000"/>
              <w:right w:val="single" w:sz="4" w:space="0" w:color="000000"/>
            </w:tcBorders>
          </w:tcPr>
          <w:p w14:paraId="20CB1C4B" w14:textId="77777777" w:rsidR="00425E2D" w:rsidRDefault="00425E2D" w:rsidP="00CB22B5">
            <w:pPr>
              <w:spacing w:line="259" w:lineRule="auto"/>
              <w:ind w:left="2"/>
            </w:pPr>
            <w:r>
              <w:rPr>
                <w:sz w:val="20"/>
              </w:rPr>
              <w:t xml:space="preserve">ICD-10 </w:t>
            </w:r>
          </w:p>
        </w:tc>
      </w:tr>
      <w:tr w:rsidR="00425E2D" w14:paraId="50187BFA" w14:textId="77777777" w:rsidTr="00425E2D">
        <w:trPr>
          <w:trHeight w:val="470"/>
        </w:trPr>
        <w:tc>
          <w:tcPr>
            <w:tcW w:w="545" w:type="dxa"/>
            <w:vMerge/>
            <w:tcBorders>
              <w:top w:val="nil"/>
              <w:left w:val="single" w:sz="4" w:space="0" w:color="000000"/>
              <w:bottom w:val="nil"/>
              <w:right w:val="single" w:sz="4" w:space="0" w:color="000000"/>
            </w:tcBorders>
          </w:tcPr>
          <w:p w14:paraId="1A6B76A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7B4ADE8" w14:textId="77777777" w:rsidR="00425E2D" w:rsidRDefault="00425E2D" w:rsidP="00CB22B5">
            <w:pPr>
              <w:spacing w:line="259" w:lineRule="auto"/>
              <w:ind w:left="5"/>
            </w:pPr>
            <w:r>
              <w:rPr>
                <w:sz w:val="20"/>
              </w:rPr>
              <w:t xml:space="preserve">250.4x </w:t>
            </w:r>
          </w:p>
        </w:tc>
        <w:tc>
          <w:tcPr>
            <w:tcW w:w="2971" w:type="dxa"/>
            <w:tcBorders>
              <w:top w:val="single" w:sz="4" w:space="0" w:color="000000"/>
              <w:left w:val="single" w:sz="4" w:space="0" w:color="000000"/>
              <w:bottom w:val="single" w:sz="4" w:space="0" w:color="000000"/>
              <w:right w:val="single" w:sz="4" w:space="0" w:color="000000"/>
            </w:tcBorders>
          </w:tcPr>
          <w:p w14:paraId="598055B3" w14:textId="77777777" w:rsidR="00425E2D" w:rsidRDefault="00425E2D" w:rsidP="00CB22B5">
            <w:pPr>
              <w:spacing w:line="259" w:lineRule="auto"/>
              <w:ind w:left="4" w:right="29"/>
            </w:pPr>
            <w:r>
              <w:rPr>
                <w:sz w:val="20"/>
              </w:rPr>
              <w:t xml:space="preserve">Diabetes with renal manifestations </w:t>
            </w:r>
          </w:p>
        </w:tc>
        <w:tc>
          <w:tcPr>
            <w:tcW w:w="4769" w:type="dxa"/>
            <w:gridSpan w:val="2"/>
            <w:tcBorders>
              <w:top w:val="single" w:sz="4" w:space="0" w:color="000000"/>
              <w:left w:val="single" w:sz="4" w:space="0" w:color="000000"/>
              <w:bottom w:val="single" w:sz="4" w:space="0" w:color="000000"/>
              <w:right w:val="single" w:sz="4" w:space="0" w:color="000000"/>
            </w:tcBorders>
          </w:tcPr>
          <w:p w14:paraId="2B64AB9D" w14:textId="77777777" w:rsidR="00425E2D" w:rsidRDefault="00425E2D" w:rsidP="00CB22B5">
            <w:pPr>
              <w:spacing w:line="259" w:lineRule="auto"/>
              <w:ind w:left="2"/>
            </w:pPr>
            <w:r>
              <w:rPr>
                <w:sz w:val="20"/>
              </w:rPr>
              <w:t xml:space="preserve">Main Codes </w:t>
            </w:r>
          </w:p>
        </w:tc>
      </w:tr>
      <w:tr w:rsidR="00425E2D" w14:paraId="55467D3D" w14:textId="77777777" w:rsidTr="00425E2D">
        <w:trPr>
          <w:trHeight w:val="470"/>
        </w:trPr>
        <w:tc>
          <w:tcPr>
            <w:tcW w:w="545" w:type="dxa"/>
            <w:vMerge/>
            <w:tcBorders>
              <w:top w:val="nil"/>
              <w:left w:val="single" w:sz="4" w:space="0" w:color="000000"/>
              <w:bottom w:val="nil"/>
              <w:right w:val="single" w:sz="4" w:space="0" w:color="000000"/>
            </w:tcBorders>
          </w:tcPr>
          <w:p w14:paraId="56590CC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14BD170" w14:textId="77777777" w:rsidR="00425E2D" w:rsidRDefault="00425E2D" w:rsidP="00CB22B5">
            <w:pPr>
              <w:spacing w:line="259" w:lineRule="auto"/>
              <w:ind w:left="5"/>
            </w:pPr>
            <w:r>
              <w:rPr>
                <w:sz w:val="20"/>
              </w:rPr>
              <w:t xml:space="preserve">249.4x </w:t>
            </w:r>
          </w:p>
        </w:tc>
        <w:tc>
          <w:tcPr>
            <w:tcW w:w="2971" w:type="dxa"/>
            <w:tcBorders>
              <w:top w:val="single" w:sz="4" w:space="0" w:color="000000"/>
              <w:left w:val="single" w:sz="4" w:space="0" w:color="000000"/>
              <w:bottom w:val="single" w:sz="4" w:space="0" w:color="000000"/>
              <w:right w:val="single" w:sz="4" w:space="0" w:color="000000"/>
            </w:tcBorders>
          </w:tcPr>
          <w:p w14:paraId="44AE706E" w14:textId="77777777" w:rsidR="00425E2D" w:rsidRDefault="00425E2D" w:rsidP="00CB22B5">
            <w:pPr>
              <w:spacing w:line="259" w:lineRule="auto"/>
              <w:ind w:left="4"/>
            </w:pPr>
            <w:r>
              <w:rPr>
                <w:sz w:val="20"/>
              </w:rPr>
              <w:t xml:space="preserve">Secondary diabetes with renal manifestations </w:t>
            </w:r>
          </w:p>
        </w:tc>
        <w:tc>
          <w:tcPr>
            <w:tcW w:w="989" w:type="dxa"/>
            <w:tcBorders>
              <w:top w:val="single" w:sz="4" w:space="0" w:color="000000"/>
              <w:left w:val="single" w:sz="4" w:space="0" w:color="000000"/>
              <w:bottom w:val="single" w:sz="4" w:space="0" w:color="000000"/>
              <w:right w:val="single" w:sz="4" w:space="0" w:color="000000"/>
            </w:tcBorders>
          </w:tcPr>
          <w:p w14:paraId="731C1562" w14:textId="77777777" w:rsidR="00425E2D" w:rsidRDefault="00425E2D" w:rsidP="00CB22B5">
            <w:pPr>
              <w:spacing w:line="259" w:lineRule="auto"/>
              <w:ind w:left="2"/>
            </w:pPr>
            <w:r>
              <w:rPr>
                <w:sz w:val="20"/>
              </w:rPr>
              <w:t xml:space="preserve">E08 </w:t>
            </w:r>
          </w:p>
        </w:tc>
        <w:tc>
          <w:tcPr>
            <w:tcW w:w="3780" w:type="dxa"/>
            <w:tcBorders>
              <w:top w:val="single" w:sz="4" w:space="0" w:color="000000"/>
              <w:left w:val="single" w:sz="4" w:space="0" w:color="000000"/>
              <w:bottom w:val="single" w:sz="4" w:space="0" w:color="000000"/>
              <w:right w:val="single" w:sz="4" w:space="0" w:color="000000"/>
            </w:tcBorders>
          </w:tcPr>
          <w:p w14:paraId="176D403F" w14:textId="77777777" w:rsidR="00425E2D" w:rsidRDefault="00425E2D" w:rsidP="00CB22B5">
            <w:pPr>
              <w:spacing w:line="259" w:lineRule="auto"/>
              <w:ind w:left="5" w:hanging="1"/>
            </w:pPr>
            <w:r>
              <w:rPr>
                <w:sz w:val="20"/>
              </w:rPr>
              <w:t xml:space="preserve">Diabetes mellitus due to underlying condition </w:t>
            </w:r>
          </w:p>
        </w:tc>
      </w:tr>
      <w:tr w:rsidR="00425E2D" w14:paraId="1078989C" w14:textId="77777777" w:rsidTr="00425E2D">
        <w:trPr>
          <w:trHeight w:val="278"/>
        </w:trPr>
        <w:tc>
          <w:tcPr>
            <w:tcW w:w="545" w:type="dxa"/>
            <w:vMerge/>
            <w:tcBorders>
              <w:top w:val="nil"/>
              <w:left w:val="single" w:sz="4" w:space="0" w:color="000000"/>
              <w:bottom w:val="nil"/>
              <w:right w:val="single" w:sz="4" w:space="0" w:color="000000"/>
            </w:tcBorders>
          </w:tcPr>
          <w:p w14:paraId="0C3F6A8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7E65697" w14:textId="77777777" w:rsidR="00425E2D" w:rsidRDefault="00425E2D" w:rsidP="00CB22B5">
            <w:pPr>
              <w:spacing w:line="259" w:lineRule="auto"/>
              <w:ind w:left="5"/>
            </w:pPr>
            <w:r>
              <w:rPr>
                <w:sz w:val="20"/>
              </w:rPr>
              <w:t xml:space="preserve">580.x </w:t>
            </w:r>
          </w:p>
        </w:tc>
        <w:tc>
          <w:tcPr>
            <w:tcW w:w="2971" w:type="dxa"/>
            <w:tcBorders>
              <w:top w:val="single" w:sz="4" w:space="0" w:color="000000"/>
              <w:left w:val="single" w:sz="4" w:space="0" w:color="000000"/>
              <w:bottom w:val="single" w:sz="4" w:space="0" w:color="000000"/>
              <w:right w:val="single" w:sz="4" w:space="0" w:color="000000"/>
            </w:tcBorders>
          </w:tcPr>
          <w:p w14:paraId="5A94DCBC" w14:textId="77777777" w:rsidR="00425E2D" w:rsidRDefault="00425E2D" w:rsidP="00CB22B5">
            <w:pPr>
              <w:spacing w:line="259" w:lineRule="auto"/>
              <w:ind w:left="4"/>
            </w:pPr>
            <w:r>
              <w:rPr>
                <w:sz w:val="20"/>
              </w:rPr>
              <w:t xml:space="preserve">Acute glomerulonephritis </w:t>
            </w:r>
          </w:p>
        </w:tc>
        <w:tc>
          <w:tcPr>
            <w:tcW w:w="989" w:type="dxa"/>
            <w:tcBorders>
              <w:top w:val="single" w:sz="4" w:space="0" w:color="000000"/>
              <w:left w:val="single" w:sz="4" w:space="0" w:color="000000"/>
              <w:bottom w:val="single" w:sz="4" w:space="0" w:color="000000"/>
              <w:right w:val="single" w:sz="4" w:space="0" w:color="000000"/>
            </w:tcBorders>
          </w:tcPr>
          <w:p w14:paraId="1BE4F822" w14:textId="77777777" w:rsidR="00425E2D" w:rsidRDefault="00425E2D" w:rsidP="00CB22B5">
            <w:pPr>
              <w:spacing w:line="259" w:lineRule="auto"/>
            </w:pPr>
            <w:r>
              <w:rPr>
                <w:sz w:val="20"/>
              </w:rPr>
              <w:t xml:space="preserve">E09 </w:t>
            </w:r>
          </w:p>
        </w:tc>
        <w:tc>
          <w:tcPr>
            <w:tcW w:w="3780" w:type="dxa"/>
            <w:tcBorders>
              <w:top w:val="single" w:sz="4" w:space="0" w:color="000000"/>
              <w:left w:val="single" w:sz="4" w:space="0" w:color="000000"/>
              <w:bottom w:val="single" w:sz="4" w:space="0" w:color="000000"/>
              <w:right w:val="single" w:sz="4" w:space="0" w:color="000000"/>
            </w:tcBorders>
          </w:tcPr>
          <w:p w14:paraId="3A0FF00B" w14:textId="77777777" w:rsidR="00425E2D" w:rsidRDefault="00425E2D" w:rsidP="00CB22B5">
            <w:pPr>
              <w:spacing w:line="259" w:lineRule="auto"/>
              <w:ind w:left="5"/>
            </w:pPr>
            <w:r>
              <w:rPr>
                <w:sz w:val="20"/>
              </w:rPr>
              <w:t xml:space="preserve">Drug or chemical induced diabetes mellitus </w:t>
            </w:r>
          </w:p>
        </w:tc>
      </w:tr>
      <w:tr w:rsidR="00425E2D" w14:paraId="30D3B477" w14:textId="77777777" w:rsidTr="00425E2D">
        <w:trPr>
          <w:trHeight w:val="389"/>
        </w:trPr>
        <w:tc>
          <w:tcPr>
            <w:tcW w:w="545" w:type="dxa"/>
            <w:vMerge/>
            <w:tcBorders>
              <w:top w:val="nil"/>
              <w:left w:val="single" w:sz="4" w:space="0" w:color="000000"/>
              <w:bottom w:val="nil"/>
              <w:right w:val="single" w:sz="4" w:space="0" w:color="000000"/>
            </w:tcBorders>
          </w:tcPr>
          <w:p w14:paraId="7D835E8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3CD5FCB" w14:textId="77777777" w:rsidR="00425E2D" w:rsidRDefault="00425E2D" w:rsidP="00CB22B5">
            <w:pPr>
              <w:spacing w:line="259" w:lineRule="auto"/>
              <w:ind w:left="5"/>
            </w:pPr>
            <w:r>
              <w:rPr>
                <w:sz w:val="20"/>
              </w:rPr>
              <w:t xml:space="preserve">581.x </w:t>
            </w:r>
          </w:p>
        </w:tc>
        <w:tc>
          <w:tcPr>
            <w:tcW w:w="2971" w:type="dxa"/>
            <w:tcBorders>
              <w:top w:val="single" w:sz="4" w:space="0" w:color="000000"/>
              <w:left w:val="single" w:sz="4" w:space="0" w:color="000000"/>
              <w:bottom w:val="single" w:sz="4" w:space="0" w:color="000000"/>
              <w:right w:val="single" w:sz="4" w:space="0" w:color="000000"/>
            </w:tcBorders>
          </w:tcPr>
          <w:p w14:paraId="68E0BBFF" w14:textId="77777777" w:rsidR="00425E2D" w:rsidRDefault="00425E2D" w:rsidP="00CB22B5">
            <w:pPr>
              <w:spacing w:line="259" w:lineRule="auto"/>
              <w:ind w:left="4"/>
            </w:pPr>
            <w:r>
              <w:rPr>
                <w:sz w:val="20"/>
              </w:rPr>
              <w:t xml:space="preserve">Nephrotic syndrome </w:t>
            </w:r>
          </w:p>
        </w:tc>
        <w:tc>
          <w:tcPr>
            <w:tcW w:w="989" w:type="dxa"/>
            <w:tcBorders>
              <w:top w:val="single" w:sz="4" w:space="0" w:color="000000"/>
              <w:left w:val="single" w:sz="4" w:space="0" w:color="000000"/>
              <w:bottom w:val="single" w:sz="4" w:space="0" w:color="000000"/>
              <w:right w:val="single" w:sz="4" w:space="0" w:color="000000"/>
            </w:tcBorders>
          </w:tcPr>
          <w:p w14:paraId="109909E5" w14:textId="77777777" w:rsidR="00425E2D" w:rsidRDefault="00425E2D" w:rsidP="00CB22B5">
            <w:pPr>
              <w:spacing w:line="259" w:lineRule="auto"/>
              <w:ind w:left="1"/>
            </w:pPr>
            <w:r>
              <w:rPr>
                <w:sz w:val="20"/>
              </w:rPr>
              <w:t xml:space="preserve">E10 </w:t>
            </w:r>
          </w:p>
        </w:tc>
        <w:tc>
          <w:tcPr>
            <w:tcW w:w="3780" w:type="dxa"/>
            <w:tcBorders>
              <w:top w:val="single" w:sz="4" w:space="0" w:color="000000"/>
              <w:left w:val="single" w:sz="4" w:space="0" w:color="000000"/>
              <w:bottom w:val="single" w:sz="4" w:space="0" w:color="000000"/>
              <w:right w:val="single" w:sz="4" w:space="0" w:color="000000"/>
            </w:tcBorders>
          </w:tcPr>
          <w:p w14:paraId="5A1D4B04" w14:textId="77777777" w:rsidR="00425E2D" w:rsidRDefault="00425E2D" w:rsidP="00CB22B5">
            <w:pPr>
              <w:spacing w:line="259" w:lineRule="auto"/>
              <w:ind w:left="3"/>
            </w:pPr>
            <w:r>
              <w:rPr>
                <w:sz w:val="20"/>
              </w:rPr>
              <w:t xml:space="preserve">Type 1 diabetes mellitus </w:t>
            </w:r>
          </w:p>
        </w:tc>
      </w:tr>
      <w:tr w:rsidR="00425E2D" w14:paraId="35F38FF1" w14:textId="77777777" w:rsidTr="00425E2D">
        <w:trPr>
          <w:trHeight w:val="269"/>
        </w:trPr>
        <w:tc>
          <w:tcPr>
            <w:tcW w:w="545" w:type="dxa"/>
            <w:vMerge/>
            <w:tcBorders>
              <w:top w:val="nil"/>
              <w:left w:val="single" w:sz="4" w:space="0" w:color="000000"/>
              <w:bottom w:val="nil"/>
              <w:right w:val="single" w:sz="4" w:space="0" w:color="000000"/>
            </w:tcBorders>
          </w:tcPr>
          <w:p w14:paraId="44BF152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19BE796" w14:textId="77777777" w:rsidR="00425E2D" w:rsidRDefault="00425E2D" w:rsidP="00CB22B5">
            <w:pPr>
              <w:spacing w:line="259" w:lineRule="auto"/>
              <w:ind w:left="5"/>
            </w:pPr>
            <w:r>
              <w:rPr>
                <w:sz w:val="20"/>
              </w:rPr>
              <w:t xml:space="preserve">581.81 </w:t>
            </w:r>
          </w:p>
        </w:tc>
        <w:tc>
          <w:tcPr>
            <w:tcW w:w="2971" w:type="dxa"/>
            <w:tcBorders>
              <w:top w:val="single" w:sz="4" w:space="0" w:color="000000"/>
              <w:left w:val="single" w:sz="4" w:space="0" w:color="000000"/>
              <w:bottom w:val="single" w:sz="4" w:space="0" w:color="000000"/>
              <w:right w:val="single" w:sz="4" w:space="0" w:color="000000"/>
            </w:tcBorders>
          </w:tcPr>
          <w:p w14:paraId="051064F3" w14:textId="77777777" w:rsidR="00425E2D" w:rsidRDefault="00425E2D" w:rsidP="00CB22B5">
            <w:pPr>
              <w:spacing w:line="259" w:lineRule="auto"/>
              <w:ind w:left="4"/>
            </w:pPr>
            <w:r>
              <w:rPr>
                <w:sz w:val="20"/>
              </w:rPr>
              <w:t xml:space="preserve">Hypertension, nephrosis1 </w:t>
            </w:r>
          </w:p>
        </w:tc>
        <w:tc>
          <w:tcPr>
            <w:tcW w:w="989" w:type="dxa"/>
            <w:tcBorders>
              <w:top w:val="single" w:sz="4" w:space="0" w:color="000000"/>
              <w:left w:val="single" w:sz="4" w:space="0" w:color="000000"/>
              <w:bottom w:val="single" w:sz="4" w:space="0" w:color="000000"/>
              <w:right w:val="single" w:sz="4" w:space="0" w:color="000000"/>
            </w:tcBorders>
          </w:tcPr>
          <w:p w14:paraId="60FD70B4" w14:textId="77777777" w:rsidR="00425E2D" w:rsidRDefault="00425E2D" w:rsidP="00CB22B5">
            <w:pPr>
              <w:spacing w:line="259" w:lineRule="auto"/>
            </w:pPr>
            <w:r>
              <w:rPr>
                <w:sz w:val="20"/>
              </w:rPr>
              <w:t xml:space="preserve">E11 </w:t>
            </w:r>
          </w:p>
        </w:tc>
        <w:tc>
          <w:tcPr>
            <w:tcW w:w="3780" w:type="dxa"/>
            <w:tcBorders>
              <w:top w:val="single" w:sz="4" w:space="0" w:color="000000"/>
              <w:left w:val="single" w:sz="4" w:space="0" w:color="000000"/>
              <w:bottom w:val="single" w:sz="4" w:space="0" w:color="000000"/>
              <w:right w:val="single" w:sz="4" w:space="0" w:color="000000"/>
            </w:tcBorders>
          </w:tcPr>
          <w:p w14:paraId="75D98C98" w14:textId="77777777" w:rsidR="00425E2D" w:rsidRDefault="00425E2D" w:rsidP="00CB22B5">
            <w:pPr>
              <w:spacing w:line="259" w:lineRule="auto"/>
              <w:ind w:left="5"/>
            </w:pPr>
            <w:r>
              <w:rPr>
                <w:sz w:val="20"/>
              </w:rPr>
              <w:t xml:space="preserve">Type 2 diabetes mellitus </w:t>
            </w:r>
          </w:p>
        </w:tc>
      </w:tr>
      <w:tr w:rsidR="00425E2D" w14:paraId="23D4D88B" w14:textId="77777777" w:rsidTr="00425E2D">
        <w:trPr>
          <w:trHeight w:val="278"/>
        </w:trPr>
        <w:tc>
          <w:tcPr>
            <w:tcW w:w="545" w:type="dxa"/>
            <w:vMerge/>
            <w:tcBorders>
              <w:top w:val="nil"/>
              <w:left w:val="single" w:sz="4" w:space="0" w:color="000000"/>
              <w:bottom w:val="nil"/>
              <w:right w:val="single" w:sz="4" w:space="0" w:color="000000"/>
            </w:tcBorders>
          </w:tcPr>
          <w:p w14:paraId="5BE5D99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BD9ECF9" w14:textId="77777777" w:rsidR="00425E2D" w:rsidRDefault="00425E2D" w:rsidP="00CB22B5">
            <w:pPr>
              <w:spacing w:line="259" w:lineRule="auto"/>
              <w:ind w:left="5"/>
            </w:pPr>
            <w:r>
              <w:rPr>
                <w:sz w:val="20"/>
              </w:rPr>
              <w:t xml:space="preserve">582.x </w:t>
            </w:r>
          </w:p>
        </w:tc>
        <w:tc>
          <w:tcPr>
            <w:tcW w:w="2971" w:type="dxa"/>
            <w:tcBorders>
              <w:top w:val="single" w:sz="4" w:space="0" w:color="000000"/>
              <w:left w:val="single" w:sz="4" w:space="0" w:color="000000"/>
              <w:bottom w:val="single" w:sz="4" w:space="0" w:color="000000"/>
              <w:right w:val="single" w:sz="4" w:space="0" w:color="000000"/>
            </w:tcBorders>
          </w:tcPr>
          <w:p w14:paraId="1264C1E2" w14:textId="77777777" w:rsidR="00425E2D" w:rsidRDefault="00425E2D" w:rsidP="00CB22B5">
            <w:pPr>
              <w:spacing w:line="259" w:lineRule="auto"/>
              <w:ind w:left="4"/>
            </w:pPr>
            <w:r>
              <w:rPr>
                <w:sz w:val="20"/>
              </w:rPr>
              <w:t xml:space="preserve">Chronic glomerulonephritis </w:t>
            </w:r>
          </w:p>
        </w:tc>
        <w:tc>
          <w:tcPr>
            <w:tcW w:w="989" w:type="dxa"/>
            <w:tcBorders>
              <w:top w:val="single" w:sz="4" w:space="0" w:color="000000"/>
              <w:left w:val="single" w:sz="4" w:space="0" w:color="000000"/>
              <w:bottom w:val="single" w:sz="4" w:space="0" w:color="000000"/>
              <w:right w:val="single" w:sz="4" w:space="0" w:color="000000"/>
            </w:tcBorders>
          </w:tcPr>
          <w:p w14:paraId="3E6EC222" w14:textId="77777777" w:rsidR="00425E2D" w:rsidRDefault="00425E2D" w:rsidP="00CB22B5">
            <w:pPr>
              <w:spacing w:line="259" w:lineRule="auto"/>
              <w:ind w:left="1"/>
            </w:pPr>
            <w:r>
              <w:rPr>
                <w:sz w:val="20"/>
              </w:rPr>
              <w:t xml:space="preserve">E13 </w:t>
            </w:r>
          </w:p>
        </w:tc>
        <w:tc>
          <w:tcPr>
            <w:tcW w:w="3780" w:type="dxa"/>
            <w:tcBorders>
              <w:top w:val="single" w:sz="4" w:space="0" w:color="000000"/>
              <w:left w:val="single" w:sz="4" w:space="0" w:color="000000"/>
              <w:bottom w:val="single" w:sz="4" w:space="0" w:color="000000"/>
              <w:right w:val="single" w:sz="4" w:space="0" w:color="000000"/>
            </w:tcBorders>
          </w:tcPr>
          <w:p w14:paraId="3A1A73AF" w14:textId="77777777" w:rsidR="00425E2D" w:rsidRDefault="00425E2D" w:rsidP="00CB22B5">
            <w:pPr>
              <w:spacing w:line="259" w:lineRule="auto"/>
              <w:ind w:left="3"/>
            </w:pPr>
            <w:r>
              <w:rPr>
                <w:sz w:val="20"/>
              </w:rPr>
              <w:t xml:space="preserve">Other specified diabetes mellitus </w:t>
            </w:r>
          </w:p>
        </w:tc>
      </w:tr>
      <w:tr w:rsidR="00425E2D" w14:paraId="25DF78A1" w14:textId="77777777" w:rsidTr="00425E2D">
        <w:trPr>
          <w:trHeight w:val="470"/>
        </w:trPr>
        <w:tc>
          <w:tcPr>
            <w:tcW w:w="545" w:type="dxa"/>
            <w:vMerge/>
            <w:tcBorders>
              <w:top w:val="nil"/>
              <w:left w:val="single" w:sz="4" w:space="0" w:color="000000"/>
              <w:bottom w:val="nil"/>
              <w:right w:val="single" w:sz="4" w:space="0" w:color="000000"/>
            </w:tcBorders>
          </w:tcPr>
          <w:p w14:paraId="3784096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F69F4D5" w14:textId="77777777" w:rsidR="00425E2D" w:rsidRDefault="00425E2D" w:rsidP="00CB22B5">
            <w:pPr>
              <w:spacing w:line="259" w:lineRule="auto"/>
              <w:ind w:left="5"/>
            </w:pPr>
            <w:r>
              <w:rPr>
                <w:sz w:val="20"/>
              </w:rPr>
              <w:t xml:space="preserve">583.x </w:t>
            </w:r>
          </w:p>
        </w:tc>
        <w:tc>
          <w:tcPr>
            <w:tcW w:w="2971" w:type="dxa"/>
            <w:tcBorders>
              <w:top w:val="single" w:sz="4" w:space="0" w:color="000000"/>
              <w:left w:val="single" w:sz="4" w:space="0" w:color="000000"/>
              <w:bottom w:val="single" w:sz="4" w:space="0" w:color="000000"/>
              <w:right w:val="single" w:sz="4" w:space="0" w:color="000000"/>
            </w:tcBorders>
          </w:tcPr>
          <w:p w14:paraId="7EE27A99" w14:textId="77777777" w:rsidR="00425E2D" w:rsidRDefault="00425E2D" w:rsidP="00CB22B5">
            <w:pPr>
              <w:spacing w:line="259" w:lineRule="auto"/>
              <w:ind w:left="4"/>
              <w:jc w:val="both"/>
            </w:pPr>
            <w:r>
              <w:rPr>
                <w:sz w:val="20"/>
              </w:rPr>
              <w:t xml:space="preserve">Nephritis and nephropathy not specified as acute or chronic </w:t>
            </w:r>
          </w:p>
        </w:tc>
        <w:tc>
          <w:tcPr>
            <w:tcW w:w="4769" w:type="dxa"/>
            <w:gridSpan w:val="2"/>
            <w:tcBorders>
              <w:top w:val="single" w:sz="4" w:space="0" w:color="000000"/>
              <w:left w:val="single" w:sz="4" w:space="0" w:color="000000"/>
              <w:bottom w:val="single" w:sz="4" w:space="0" w:color="000000"/>
              <w:right w:val="single" w:sz="4" w:space="0" w:color="000000"/>
            </w:tcBorders>
          </w:tcPr>
          <w:p w14:paraId="51863D03" w14:textId="77777777" w:rsidR="00425E2D" w:rsidRDefault="00425E2D" w:rsidP="00CB22B5">
            <w:pPr>
              <w:spacing w:line="259" w:lineRule="auto"/>
              <w:ind w:left="2"/>
            </w:pPr>
            <w:r>
              <w:rPr>
                <w:sz w:val="20"/>
              </w:rPr>
              <w:t xml:space="preserve">Each main code above, with following relevant </w:t>
            </w:r>
            <w:proofErr w:type="spellStart"/>
            <w:r>
              <w:rPr>
                <w:sz w:val="20"/>
              </w:rPr>
              <w:t>subcodes</w:t>
            </w:r>
            <w:proofErr w:type="spellEnd"/>
            <w:r>
              <w:rPr>
                <w:sz w:val="20"/>
              </w:rPr>
              <w:t xml:space="preserve">: </w:t>
            </w:r>
          </w:p>
        </w:tc>
      </w:tr>
      <w:tr w:rsidR="00425E2D" w14:paraId="2A0AD1EC" w14:textId="77777777" w:rsidTr="00425E2D">
        <w:trPr>
          <w:trHeight w:val="379"/>
        </w:trPr>
        <w:tc>
          <w:tcPr>
            <w:tcW w:w="545" w:type="dxa"/>
            <w:vMerge/>
            <w:tcBorders>
              <w:top w:val="nil"/>
              <w:left w:val="single" w:sz="4" w:space="0" w:color="000000"/>
              <w:bottom w:val="nil"/>
              <w:right w:val="single" w:sz="4" w:space="0" w:color="000000"/>
            </w:tcBorders>
          </w:tcPr>
          <w:p w14:paraId="0923787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0D1BECE" w14:textId="77777777" w:rsidR="00425E2D" w:rsidRDefault="00425E2D" w:rsidP="00CB22B5">
            <w:pPr>
              <w:spacing w:line="259" w:lineRule="auto"/>
              <w:ind w:left="5"/>
            </w:pPr>
            <w:r>
              <w:rPr>
                <w:sz w:val="20"/>
              </w:rPr>
              <w:t xml:space="preserve">585.1 </w:t>
            </w:r>
          </w:p>
        </w:tc>
        <w:tc>
          <w:tcPr>
            <w:tcW w:w="2971" w:type="dxa"/>
            <w:tcBorders>
              <w:top w:val="single" w:sz="4" w:space="0" w:color="000000"/>
              <w:left w:val="single" w:sz="4" w:space="0" w:color="000000"/>
              <w:bottom w:val="single" w:sz="4" w:space="0" w:color="000000"/>
              <w:right w:val="single" w:sz="4" w:space="0" w:color="000000"/>
            </w:tcBorders>
          </w:tcPr>
          <w:p w14:paraId="7991C08C" w14:textId="77777777" w:rsidR="00425E2D" w:rsidRDefault="00425E2D" w:rsidP="00CB22B5">
            <w:pPr>
              <w:spacing w:line="259" w:lineRule="auto"/>
              <w:ind w:left="4"/>
            </w:pPr>
            <w:r>
              <w:rPr>
                <w:sz w:val="20"/>
              </w:rPr>
              <w:t xml:space="preserve">CKD, Stage 1 </w:t>
            </w:r>
          </w:p>
        </w:tc>
        <w:tc>
          <w:tcPr>
            <w:tcW w:w="989" w:type="dxa"/>
            <w:tcBorders>
              <w:top w:val="single" w:sz="4" w:space="0" w:color="000000"/>
              <w:left w:val="single" w:sz="4" w:space="0" w:color="000000"/>
              <w:bottom w:val="single" w:sz="4" w:space="0" w:color="000000"/>
              <w:right w:val="single" w:sz="4" w:space="0" w:color="000000"/>
            </w:tcBorders>
          </w:tcPr>
          <w:p w14:paraId="6794A149" w14:textId="77777777" w:rsidR="00425E2D" w:rsidRDefault="00425E2D" w:rsidP="00CB22B5">
            <w:pPr>
              <w:spacing w:line="259" w:lineRule="auto"/>
              <w:ind w:left="2"/>
            </w:pPr>
            <w:r>
              <w:rPr>
                <w:sz w:val="20"/>
              </w:rPr>
              <w:t xml:space="preserve">E**.21 </w:t>
            </w:r>
          </w:p>
        </w:tc>
        <w:tc>
          <w:tcPr>
            <w:tcW w:w="3780" w:type="dxa"/>
            <w:tcBorders>
              <w:top w:val="single" w:sz="4" w:space="0" w:color="000000"/>
              <w:left w:val="single" w:sz="4" w:space="0" w:color="000000"/>
              <w:bottom w:val="single" w:sz="4" w:space="0" w:color="000000"/>
              <w:right w:val="single" w:sz="4" w:space="0" w:color="000000"/>
            </w:tcBorders>
          </w:tcPr>
          <w:p w14:paraId="4BFC530C" w14:textId="77777777" w:rsidR="00425E2D" w:rsidRDefault="00425E2D" w:rsidP="00CB22B5">
            <w:pPr>
              <w:spacing w:line="259" w:lineRule="auto"/>
              <w:ind w:left="3"/>
            </w:pPr>
            <w:r>
              <w:rPr>
                <w:sz w:val="20"/>
              </w:rPr>
              <w:t xml:space="preserve">With diabetic nephropathy </w:t>
            </w:r>
          </w:p>
        </w:tc>
      </w:tr>
      <w:tr w:rsidR="00425E2D" w14:paraId="173A8BC7" w14:textId="77777777" w:rsidTr="00425E2D">
        <w:trPr>
          <w:trHeight w:val="240"/>
        </w:trPr>
        <w:tc>
          <w:tcPr>
            <w:tcW w:w="545" w:type="dxa"/>
            <w:vMerge/>
            <w:tcBorders>
              <w:top w:val="nil"/>
              <w:left w:val="single" w:sz="4" w:space="0" w:color="000000"/>
              <w:bottom w:val="nil"/>
              <w:right w:val="single" w:sz="4" w:space="0" w:color="000000"/>
            </w:tcBorders>
          </w:tcPr>
          <w:p w14:paraId="7C24070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D2F6008" w14:textId="77777777" w:rsidR="00425E2D" w:rsidRDefault="00425E2D" w:rsidP="00CB22B5">
            <w:pPr>
              <w:spacing w:line="259" w:lineRule="auto"/>
              <w:ind w:left="5"/>
            </w:pPr>
            <w:r>
              <w:rPr>
                <w:sz w:val="20"/>
              </w:rPr>
              <w:t xml:space="preserve">585.2 </w:t>
            </w:r>
          </w:p>
        </w:tc>
        <w:tc>
          <w:tcPr>
            <w:tcW w:w="2971" w:type="dxa"/>
            <w:tcBorders>
              <w:top w:val="single" w:sz="4" w:space="0" w:color="000000"/>
              <w:left w:val="single" w:sz="4" w:space="0" w:color="000000"/>
              <w:bottom w:val="single" w:sz="4" w:space="0" w:color="000000"/>
              <w:right w:val="single" w:sz="4" w:space="0" w:color="000000"/>
            </w:tcBorders>
          </w:tcPr>
          <w:p w14:paraId="6D83D25E" w14:textId="77777777" w:rsidR="00425E2D" w:rsidRDefault="00425E2D" w:rsidP="00CB22B5">
            <w:pPr>
              <w:spacing w:line="259" w:lineRule="auto"/>
              <w:ind w:left="5"/>
            </w:pPr>
            <w:r>
              <w:rPr>
                <w:sz w:val="20"/>
              </w:rPr>
              <w:t xml:space="preserve">CKD, Stage 2 (mild) </w:t>
            </w:r>
          </w:p>
        </w:tc>
        <w:tc>
          <w:tcPr>
            <w:tcW w:w="989" w:type="dxa"/>
            <w:tcBorders>
              <w:top w:val="single" w:sz="4" w:space="0" w:color="000000"/>
              <w:left w:val="single" w:sz="4" w:space="0" w:color="000000"/>
              <w:bottom w:val="single" w:sz="4" w:space="0" w:color="000000"/>
              <w:right w:val="single" w:sz="4" w:space="0" w:color="000000"/>
            </w:tcBorders>
          </w:tcPr>
          <w:p w14:paraId="752A5A94" w14:textId="77777777" w:rsidR="00425E2D" w:rsidRDefault="00425E2D" w:rsidP="00CB22B5">
            <w:pPr>
              <w:spacing w:line="259" w:lineRule="auto"/>
              <w:ind w:left="2"/>
            </w:pPr>
            <w:r>
              <w:rPr>
                <w:sz w:val="20"/>
              </w:rPr>
              <w:t xml:space="preserve">E**.22 </w:t>
            </w:r>
          </w:p>
        </w:tc>
        <w:tc>
          <w:tcPr>
            <w:tcW w:w="3780" w:type="dxa"/>
            <w:tcBorders>
              <w:top w:val="single" w:sz="4" w:space="0" w:color="000000"/>
              <w:left w:val="single" w:sz="4" w:space="0" w:color="000000"/>
              <w:bottom w:val="single" w:sz="4" w:space="0" w:color="000000"/>
              <w:right w:val="single" w:sz="4" w:space="0" w:color="000000"/>
            </w:tcBorders>
          </w:tcPr>
          <w:p w14:paraId="74E1D879" w14:textId="77777777" w:rsidR="00425E2D" w:rsidRDefault="00425E2D" w:rsidP="00CB22B5">
            <w:pPr>
              <w:spacing w:line="259" w:lineRule="auto"/>
              <w:ind w:left="5"/>
            </w:pPr>
            <w:r>
              <w:rPr>
                <w:sz w:val="20"/>
              </w:rPr>
              <w:t xml:space="preserve">With diabetic chronic kidney disease </w:t>
            </w:r>
          </w:p>
        </w:tc>
      </w:tr>
      <w:tr w:rsidR="00425E2D" w14:paraId="3836F564" w14:textId="77777777" w:rsidTr="00425E2D">
        <w:trPr>
          <w:trHeight w:val="288"/>
        </w:trPr>
        <w:tc>
          <w:tcPr>
            <w:tcW w:w="545" w:type="dxa"/>
            <w:vMerge/>
            <w:tcBorders>
              <w:top w:val="nil"/>
              <w:left w:val="single" w:sz="4" w:space="0" w:color="000000"/>
              <w:bottom w:val="nil"/>
              <w:right w:val="single" w:sz="4" w:space="0" w:color="000000"/>
            </w:tcBorders>
          </w:tcPr>
          <w:p w14:paraId="3C11017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37250ED" w14:textId="77777777" w:rsidR="00425E2D" w:rsidRDefault="00425E2D" w:rsidP="00CB22B5">
            <w:pPr>
              <w:spacing w:line="259" w:lineRule="auto"/>
              <w:ind w:left="5"/>
            </w:pPr>
            <w:r>
              <w:rPr>
                <w:sz w:val="20"/>
              </w:rPr>
              <w:t xml:space="preserve">585.3 </w:t>
            </w:r>
          </w:p>
        </w:tc>
        <w:tc>
          <w:tcPr>
            <w:tcW w:w="2971" w:type="dxa"/>
            <w:tcBorders>
              <w:top w:val="single" w:sz="4" w:space="0" w:color="000000"/>
              <w:left w:val="single" w:sz="4" w:space="0" w:color="000000"/>
              <w:bottom w:val="single" w:sz="4" w:space="0" w:color="000000"/>
              <w:right w:val="single" w:sz="4" w:space="0" w:color="000000"/>
            </w:tcBorders>
          </w:tcPr>
          <w:p w14:paraId="0397895D" w14:textId="77777777" w:rsidR="00425E2D" w:rsidRDefault="00425E2D" w:rsidP="00CB22B5">
            <w:pPr>
              <w:spacing w:line="259" w:lineRule="auto"/>
              <w:ind w:left="4"/>
            </w:pPr>
            <w:r>
              <w:rPr>
                <w:sz w:val="20"/>
              </w:rPr>
              <w:t xml:space="preserve">CKD, Stage 3 (moderate) </w:t>
            </w:r>
          </w:p>
        </w:tc>
        <w:tc>
          <w:tcPr>
            <w:tcW w:w="989" w:type="dxa"/>
            <w:tcBorders>
              <w:top w:val="single" w:sz="4" w:space="0" w:color="000000"/>
              <w:left w:val="single" w:sz="4" w:space="0" w:color="000000"/>
              <w:bottom w:val="single" w:sz="4" w:space="0" w:color="000000"/>
              <w:right w:val="single" w:sz="4" w:space="0" w:color="000000"/>
            </w:tcBorders>
          </w:tcPr>
          <w:p w14:paraId="677D7299" w14:textId="77777777" w:rsidR="00425E2D" w:rsidRDefault="00425E2D" w:rsidP="00CB22B5">
            <w:pPr>
              <w:spacing w:line="259" w:lineRule="auto"/>
              <w:ind w:left="1"/>
            </w:pPr>
            <w:r>
              <w:rPr>
                <w:sz w:val="20"/>
              </w:rPr>
              <w:t xml:space="preserve">E**.29 </w:t>
            </w:r>
          </w:p>
        </w:tc>
        <w:tc>
          <w:tcPr>
            <w:tcW w:w="3780" w:type="dxa"/>
            <w:tcBorders>
              <w:top w:val="single" w:sz="4" w:space="0" w:color="000000"/>
              <w:left w:val="single" w:sz="4" w:space="0" w:color="000000"/>
              <w:bottom w:val="single" w:sz="4" w:space="0" w:color="000000"/>
              <w:right w:val="single" w:sz="4" w:space="0" w:color="000000"/>
            </w:tcBorders>
          </w:tcPr>
          <w:p w14:paraId="52A2522A" w14:textId="77777777" w:rsidR="00425E2D" w:rsidRDefault="00425E2D" w:rsidP="00CB22B5">
            <w:pPr>
              <w:spacing w:line="259" w:lineRule="auto"/>
              <w:ind w:left="3"/>
            </w:pPr>
            <w:r>
              <w:rPr>
                <w:sz w:val="20"/>
              </w:rPr>
              <w:t xml:space="preserve">With </w:t>
            </w:r>
            <w:proofErr w:type="gramStart"/>
            <w:r>
              <w:rPr>
                <w:sz w:val="20"/>
              </w:rPr>
              <w:t>other</w:t>
            </w:r>
            <w:proofErr w:type="gramEnd"/>
            <w:r>
              <w:rPr>
                <w:sz w:val="20"/>
              </w:rPr>
              <w:t xml:space="preserve"> diabetic kidney complication </w:t>
            </w:r>
          </w:p>
        </w:tc>
      </w:tr>
      <w:tr w:rsidR="00425E2D" w14:paraId="5D599F4A" w14:textId="77777777" w:rsidTr="00425E2D">
        <w:trPr>
          <w:trHeight w:val="240"/>
        </w:trPr>
        <w:tc>
          <w:tcPr>
            <w:tcW w:w="545" w:type="dxa"/>
            <w:vMerge/>
            <w:tcBorders>
              <w:top w:val="nil"/>
              <w:left w:val="single" w:sz="4" w:space="0" w:color="000000"/>
              <w:bottom w:val="single" w:sz="4" w:space="0" w:color="000000"/>
              <w:right w:val="single" w:sz="4" w:space="0" w:color="000000"/>
            </w:tcBorders>
          </w:tcPr>
          <w:p w14:paraId="2F70D8E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73D7B52" w14:textId="77777777" w:rsidR="00425E2D" w:rsidRDefault="00425E2D" w:rsidP="00CB22B5">
            <w:pPr>
              <w:spacing w:line="259" w:lineRule="auto"/>
              <w:ind w:left="5"/>
            </w:pPr>
            <w:r>
              <w:rPr>
                <w:sz w:val="20"/>
              </w:rPr>
              <w:t xml:space="preserve">585.9 </w:t>
            </w:r>
          </w:p>
        </w:tc>
        <w:tc>
          <w:tcPr>
            <w:tcW w:w="2971" w:type="dxa"/>
            <w:tcBorders>
              <w:top w:val="single" w:sz="4" w:space="0" w:color="000000"/>
              <w:left w:val="single" w:sz="4" w:space="0" w:color="000000"/>
              <w:bottom w:val="single" w:sz="4" w:space="0" w:color="000000"/>
              <w:right w:val="single" w:sz="4" w:space="0" w:color="000000"/>
            </w:tcBorders>
          </w:tcPr>
          <w:p w14:paraId="2CB0C01F" w14:textId="77777777" w:rsidR="00425E2D" w:rsidRDefault="00425E2D" w:rsidP="00CB22B5">
            <w:pPr>
              <w:spacing w:line="259" w:lineRule="auto"/>
              <w:ind w:left="5"/>
            </w:pPr>
            <w:r>
              <w:rPr>
                <w:sz w:val="20"/>
              </w:rPr>
              <w:t xml:space="preserve">CKD, unspecified </w:t>
            </w:r>
          </w:p>
        </w:tc>
        <w:tc>
          <w:tcPr>
            <w:tcW w:w="4769" w:type="dxa"/>
            <w:gridSpan w:val="2"/>
            <w:tcBorders>
              <w:top w:val="single" w:sz="4" w:space="0" w:color="000000"/>
              <w:left w:val="single" w:sz="4" w:space="0" w:color="000000"/>
              <w:bottom w:val="single" w:sz="4" w:space="0" w:color="000000"/>
              <w:right w:val="single" w:sz="4" w:space="0" w:color="000000"/>
            </w:tcBorders>
          </w:tcPr>
          <w:p w14:paraId="13C73C1B" w14:textId="77777777" w:rsidR="00425E2D" w:rsidRDefault="00425E2D" w:rsidP="00CB22B5">
            <w:pPr>
              <w:spacing w:line="259" w:lineRule="auto"/>
              <w:ind w:left="2"/>
            </w:pPr>
            <w:r>
              <w:rPr>
                <w:sz w:val="20"/>
              </w:rPr>
              <w:t xml:space="preserve">Regular codes: </w:t>
            </w:r>
          </w:p>
        </w:tc>
      </w:tr>
    </w:tbl>
    <w:p w14:paraId="5240BEA9" w14:textId="77777777" w:rsidR="00425E2D" w:rsidRDefault="00425E2D" w:rsidP="00425E2D">
      <w:pPr>
        <w:spacing w:line="259" w:lineRule="auto"/>
        <w:ind w:left="-1800" w:right="11335"/>
      </w:pPr>
    </w:p>
    <w:tbl>
      <w:tblPr>
        <w:tblStyle w:val="TableGrid0"/>
        <w:tblW w:w="9365" w:type="dxa"/>
        <w:tblInd w:w="175" w:type="dxa"/>
        <w:tblCellMar>
          <w:top w:w="5" w:type="dxa"/>
          <w:left w:w="103" w:type="dxa"/>
          <w:right w:w="34" w:type="dxa"/>
        </w:tblCellMar>
        <w:tblLook w:val="04A0" w:firstRow="1" w:lastRow="0" w:firstColumn="1" w:lastColumn="0" w:noHBand="0" w:noVBand="1"/>
      </w:tblPr>
      <w:tblGrid>
        <w:gridCol w:w="2057"/>
        <w:gridCol w:w="1495"/>
        <w:gridCol w:w="2196"/>
        <w:gridCol w:w="1490"/>
        <w:gridCol w:w="2470"/>
      </w:tblGrid>
      <w:tr w:rsidR="00425E2D" w14:paraId="431D7BDD" w14:textId="77777777" w:rsidTr="00425E2D">
        <w:trPr>
          <w:trHeight w:val="240"/>
        </w:trPr>
        <w:tc>
          <w:tcPr>
            <w:tcW w:w="545" w:type="dxa"/>
            <w:vMerge w:val="restart"/>
            <w:tcBorders>
              <w:top w:val="single" w:sz="4" w:space="0" w:color="000000"/>
              <w:left w:val="single" w:sz="4" w:space="0" w:color="000000"/>
              <w:bottom w:val="single" w:sz="4" w:space="0" w:color="000000"/>
              <w:right w:val="single" w:sz="4" w:space="0" w:color="000000"/>
            </w:tcBorders>
          </w:tcPr>
          <w:p w14:paraId="18DF3F0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780A22A" w14:textId="77777777" w:rsidR="00425E2D" w:rsidRDefault="00425E2D" w:rsidP="00CB22B5">
            <w:pPr>
              <w:spacing w:line="259" w:lineRule="auto"/>
              <w:ind w:left="5"/>
            </w:pPr>
            <w:r>
              <w:rPr>
                <w:sz w:val="20"/>
              </w:rPr>
              <w:t xml:space="preserve">585.4 </w:t>
            </w:r>
          </w:p>
        </w:tc>
        <w:tc>
          <w:tcPr>
            <w:tcW w:w="2971" w:type="dxa"/>
            <w:tcBorders>
              <w:top w:val="single" w:sz="4" w:space="0" w:color="000000"/>
              <w:left w:val="single" w:sz="4" w:space="0" w:color="000000"/>
              <w:bottom w:val="single" w:sz="4" w:space="0" w:color="000000"/>
              <w:right w:val="single" w:sz="4" w:space="0" w:color="000000"/>
            </w:tcBorders>
          </w:tcPr>
          <w:p w14:paraId="2CDA03D2" w14:textId="77777777" w:rsidR="00425E2D" w:rsidRDefault="00425E2D" w:rsidP="00CB22B5">
            <w:pPr>
              <w:spacing w:line="259" w:lineRule="auto"/>
              <w:ind w:left="5"/>
            </w:pPr>
            <w:r>
              <w:rPr>
                <w:sz w:val="20"/>
              </w:rPr>
              <w:t xml:space="preserve">CKD Stage 4 (severe) </w:t>
            </w:r>
          </w:p>
        </w:tc>
        <w:tc>
          <w:tcPr>
            <w:tcW w:w="989" w:type="dxa"/>
            <w:tcBorders>
              <w:top w:val="single" w:sz="4" w:space="0" w:color="000000"/>
              <w:left w:val="single" w:sz="4" w:space="0" w:color="000000"/>
              <w:bottom w:val="single" w:sz="4" w:space="0" w:color="000000"/>
              <w:right w:val="single" w:sz="4" w:space="0" w:color="000000"/>
            </w:tcBorders>
          </w:tcPr>
          <w:p w14:paraId="42D14B9B" w14:textId="77777777" w:rsidR="00425E2D" w:rsidRDefault="00425E2D" w:rsidP="00CB22B5">
            <w:pPr>
              <w:spacing w:line="259" w:lineRule="auto"/>
              <w:ind w:left="3"/>
            </w:pPr>
            <w:r>
              <w:rPr>
                <w:sz w:val="20"/>
              </w:rPr>
              <w:t xml:space="preserve">N00.x </w:t>
            </w:r>
          </w:p>
        </w:tc>
        <w:tc>
          <w:tcPr>
            <w:tcW w:w="3780" w:type="dxa"/>
            <w:tcBorders>
              <w:top w:val="single" w:sz="4" w:space="0" w:color="000000"/>
              <w:left w:val="single" w:sz="4" w:space="0" w:color="000000"/>
              <w:bottom w:val="single" w:sz="4" w:space="0" w:color="000000"/>
              <w:right w:val="single" w:sz="4" w:space="0" w:color="000000"/>
            </w:tcBorders>
          </w:tcPr>
          <w:p w14:paraId="724E5B9D" w14:textId="77777777" w:rsidR="00425E2D" w:rsidRDefault="00425E2D" w:rsidP="00CB22B5">
            <w:pPr>
              <w:spacing w:line="259" w:lineRule="auto"/>
              <w:ind w:left="5"/>
            </w:pPr>
            <w:r>
              <w:rPr>
                <w:sz w:val="20"/>
              </w:rPr>
              <w:t xml:space="preserve">Acute nephritic syndrome </w:t>
            </w:r>
          </w:p>
        </w:tc>
      </w:tr>
      <w:tr w:rsidR="00425E2D" w14:paraId="795750BD" w14:textId="77777777" w:rsidTr="00425E2D">
        <w:trPr>
          <w:trHeight w:val="240"/>
        </w:trPr>
        <w:tc>
          <w:tcPr>
            <w:tcW w:w="545" w:type="dxa"/>
            <w:vMerge/>
            <w:tcBorders>
              <w:top w:val="nil"/>
              <w:left w:val="single" w:sz="4" w:space="0" w:color="000000"/>
              <w:bottom w:val="nil"/>
              <w:right w:val="single" w:sz="4" w:space="0" w:color="000000"/>
            </w:tcBorders>
          </w:tcPr>
          <w:p w14:paraId="5D25A16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7AED221" w14:textId="77777777" w:rsidR="00425E2D" w:rsidRDefault="00425E2D" w:rsidP="00CB22B5">
            <w:pPr>
              <w:spacing w:line="259" w:lineRule="auto"/>
              <w:ind w:left="5"/>
            </w:pPr>
            <w:r>
              <w:rPr>
                <w:sz w:val="20"/>
              </w:rPr>
              <w:t xml:space="preserve">585.5 </w:t>
            </w:r>
          </w:p>
        </w:tc>
        <w:tc>
          <w:tcPr>
            <w:tcW w:w="2971" w:type="dxa"/>
            <w:tcBorders>
              <w:top w:val="single" w:sz="4" w:space="0" w:color="000000"/>
              <w:left w:val="single" w:sz="4" w:space="0" w:color="000000"/>
              <w:bottom w:val="single" w:sz="4" w:space="0" w:color="000000"/>
              <w:right w:val="single" w:sz="4" w:space="0" w:color="000000"/>
            </w:tcBorders>
          </w:tcPr>
          <w:p w14:paraId="58BFF54F" w14:textId="77777777" w:rsidR="00425E2D" w:rsidRDefault="00425E2D" w:rsidP="00CB22B5">
            <w:pPr>
              <w:spacing w:line="259" w:lineRule="auto"/>
              <w:ind w:left="5"/>
            </w:pPr>
            <w:r>
              <w:rPr>
                <w:sz w:val="20"/>
              </w:rPr>
              <w:t xml:space="preserve">CKD Stage 5 </w:t>
            </w:r>
          </w:p>
        </w:tc>
        <w:tc>
          <w:tcPr>
            <w:tcW w:w="989" w:type="dxa"/>
            <w:tcBorders>
              <w:top w:val="single" w:sz="4" w:space="0" w:color="000000"/>
              <w:left w:val="single" w:sz="4" w:space="0" w:color="000000"/>
              <w:bottom w:val="single" w:sz="4" w:space="0" w:color="000000"/>
              <w:right w:val="single" w:sz="4" w:space="0" w:color="000000"/>
            </w:tcBorders>
          </w:tcPr>
          <w:p w14:paraId="5732AFD0" w14:textId="77777777" w:rsidR="00425E2D" w:rsidRDefault="00425E2D" w:rsidP="00CB22B5">
            <w:pPr>
              <w:spacing w:line="259" w:lineRule="auto"/>
              <w:ind w:left="3"/>
            </w:pPr>
            <w:r>
              <w:rPr>
                <w:sz w:val="20"/>
              </w:rPr>
              <w:t xml:space="preserve">N04.x </w:t>
            </w:r>
          </w:p>
        </w:tc>
        <w:tc>
          <w:tcPr>
            <w:tcW w:w="3780" w:type="dxa"/>
            <w:tcBorders>
              <w:top w:val="single" w:sz="4" w:space="0" w:color="000000"/>
              <w:left w:val="single" w:sz="4" w:space="0" w:color="000000"/>
              <w:bottom w:val="single" w:sz="4" w:space="0" w:color="000000"/>
              <w:right w:val="single" w:sz="4" w:space="0" w:color="000000"/>
            </w:tcBorders>
          </w:tcPr>
          <w:p w14:paraId="4E8FAFC7" w14:textId="77777777" w:rsidR="00425E2D" w:rsidRDefault="00425E2D" w:rsidP="00CB22B5">
            <w:pPr>
              <w:spacing w:line="259" w:lineRule="auto"/>
              <w:ind w:left="5"/>
            </w:pPr>
            <w:r>
              <w:rPr>
                <w:sz w:val="20"/>
              </w:rPr>
              <w:t xml:space="preserve">Nephrotic syndrome </w:t>
            </w:r>
          </w:p>
        </w:tc>
      </w:tr>
      <w:tr w:rsidR="00425E2D" w14:paraId="4FFB0E62" w14:textId="77777777" w:rsidTr="00425E2D">
        <w:trPr>
          <w:trHeight w:val="240"/>
        </w:trPr>
        <w:tc>
          <w:tcPr>
            <w:tcW w:w="545" w:type="dxa"/>
            <w:vMerge/>
            <w:tcBorders>
              <w:top w:val="nil"/>
              <w:left w:val="single" w:sz="4" w:space="0" w:color="000000"/>
              <w:bottom w:val="nil"/>
              <w:right w:val="single" w:sz="4" w:space="0" w:color="000000"/>
            </w:tcBorders>
          </w:tcPr>
          <w:p w14:paraId="25C14EA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3F26CF4" w14:textId="77777777" w:rsidR="00425E2D" w:rsidRDefault="00425E2D" w:rsidP="00CB22B5">
            <w:pPr>
              <w:spacing w:line="259" w:lineRule="auto"/>
              <w:ind w:left="5"/>
            </w:pPr>
            <w:r>
              <w:rPr>
                <w:sz w:val="20"/>
              </w:rPr>
              <w:t xml:space="preserve">585.6 </w:t>
            </w:r>
          </w:p>
        </w:tc>
        <w:tc>
          <w:tcPr>
            <w:tcW w:w="2971" w:type="dxa"/>
            <w:tcBorders>
              <w:top w:val="single" w:sz="4" w:space="0" w:color="000000"/>
              <w:left w:val="single" w:sz="4" w:space="0" w:color="000000"/>
              <w:bottom w:val="single" w:sz="4" w:space="0" w:color="000000"/>
              <w:right w:val="single" w:sz="4" w:space="0" w:color="000000"/>
            </w:tcBorders>
          </w:tcPr>
          <w:p w14:paraId="064A86CA" w14:textId="77777777" w:rsidR="00425E2D" w:rsidRDefault="00425E2D" w:rsidP="00CB22B5">
            <w:pPr>
              <w:spacing w:line="259" w:lineRule="auto"/>
              <w:ind w:left="5"/>
            </w:pPr>
            <w:r>
              <w:rPr>
                <w:sz w:val="20"/>
              </w:rPr>
              <w:t xml:space="preserve">End stage renal disease </w:t>
            </w:r>
          </w:p>
        </w:tc>
        <w:tc>
          <w:tcPr>
            <w:tcW w:w="989" w:type="dxa"/>
            <w:tcBorders>
              <w:top w:val="single" w:sz="4" w:space="0" w:color="000000"/>
              <w:left w:val="single" w:sz="4" w:space="0" w:color="000000"/>
              <w:bottom w:val="single" w:sz="4" w:space="0" w:color="000000"/>
              <w:right w:val="single" w:sz="4" w:space="0" w:color="000000"/>
            </w:tcBorders>
          </w:tcPr>
          <w:p w14:paraId="7421A50F" w14:textId="77777777" w:rsidR="00425E2D" w:rsidRDefault="00425E2D" w:rsidP="00CB22B5">
            <w:pPr>
              <w:spacing w:line="259" w:lineRule="auto"/>
              <w:ind w:left="3"/>
            </w:pPr>
            <w:r>
              <w:rPr>
                <w:sz w:val="20"/>
              </w:rPr>
              <w:t xml:space="preserve">N03.x </w:t>
            </w:r>
          </w:p>
        </w:tc>
        <w:tc>
          <w:tcPr>
            <w:tcW w:w="3780" w:type="dxa"/>
            <w:tcBorders>
              <w:top w:val="single" w:sz="4" w:space="0" w:color="000000"/>
              <w:left w:val="single" w:sz="4" w:space="0" w:color="000000"/>
              <w:bottom w:val="single" w:sz="4" w:space="0" w:color="000000"/>
              <w:right w:val="single" w:sz="4" w:space="0" w:color="000000"/>
            </w:tcBorders>
          </w:tcPr>
          <w:p w14:paraId="49C61AB3" w14:textId="77777777" w:rsidR="00425E2D" w:rsidRDefault="00425E2D" w:rsidP="00CB22B5">
            <w:pPr>
              <w:spacing w:line="259" w:lineRule="auto"/>
              <w:ind w:left="5"/>
            </w:pPr>
            <w:r>
              <w:rPr>
                <w:sz w:val="20"/>
              </w:rPr>
              <w:t xml:space="preserve">Chronic nephritic syndrome </w:t>
            </w:r>
          </w:p>
        </w:tc>
      </w:tr>
      <w:tr w:rsidR="00425E2D" w14:paraId="333A9A26" w14:textId="77777777" w:rsidTr="00425E2D">
        <w:trPr>
          <w:trHeight w:val="240"/>
        </w:trPr>
        <w:tc>
          <w:tcPr>
            <w:tcW w:w="545" w:type="dxa"/>
            <w:vMerge/>
            <w:tcBorders>
              <w:top w:val="nil"/>
              <w:left w:val="single" w:sz="4" w:space="0" w:color="000000"/>
              <w:bottom w:val="nil"/>
              <w:right w:val="single" w:sz="4" w:space="0" w:color="000000"/>
            </w:tcBorders>
          </w:tcPr>
          <w:p w14:paraId="6D6398C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0E8AF3C" w14:textId="77777777" w:rsidR="00425E2D" w:rsidRDefault="00425E2D" w:rsidP="00CB22B5">
            <w:pPr>
              <w:spacing w:line="259" w:lineRule="auto"/>
              <w:ind w:left="5"/>
            </w:pPr>
            <w:r>
              <w:rPr>
                <w:sz w:val="20"/>
              </w:rPr>
              <w:t xml:space="preserve">586 </w:t>
            </w:r>
          </w:p>
        </w:tc>
        <w:tc>
          <w:tcPr>
            <w:tcW w:w="2971" w:type="dxa"/>
            <w:tcBorders>
              <w:top w:val="single" w:sz="4" w:space="0" w:color="000000"/>
              <w:left w:val="single" w:sz="4" w:space="0" w:color="000000"/>
              <w:bottom w:val="single" w:sz="4" w:space="0" w:color="000000"/>
              <w:right w:val="single" w:sz="4" w:space="0" w:color="000000"/>
            </w:tcBorders>
          </w:tcPr>
          <w:p w14:paraId="19975968" w14:textId="77777777" w:rsidR="00425E2D" w:rsidRDefault="00425E2D" w:rsidP="00CB22B5">
            <w:pPr>
              <w:spacing w:line="259" w:lineRule="auto"/>
              <w:ind w:left="5"/>
            </w:pPr>
            <w:r>
              <w:rPr>
                <w:sz w:val="20"/>
              </w:rPr>
              <w:t xml:space="preserve">Renal failure, unspecified </w:t>
            </w:r>
          </w:p>
        </w:tc>
        <w:tc>
          <w:tcPr>
            <w:tcW w:w="989" w:type="dxa"/>
            <w:tcBorders>
              <w:top w:val="single" w:sz="4" w:space="0" w:color="000000"/>
              <w:left w:val="single" w:sz="4" w:space="0" w:color="000000"/>
              <w:bottom w:val="single" w:sz="4" w:space="0" w:color="000000"/>
              <w:right w:val="single" w:sz="4" w:space="0" w:color="000000"/>
            </w:tcBorders>
          </w:tcPr>
          <w:p w14:paraId="5E4D9EA1" w14:textId="77777777" w:rsidR="00425E2D" w:rsidRDefault="00425E2D" w:rsidP="00CB22B5">
            <w:pPr>
              <w:spacing w:line="259" w:lineRule="auto"/>
              <w:ind w:left="3"/>
            </w:pPr>
            <w:r>
              <w:rPr>
                <w:sz w:val="20"/>
              </w:rPr>
              <w:t xml:space="preserve">N05.x </w:t>
            </w:r>
          </w:p>
        </w:tc>
        <w:tc>
          <w:tcPr>
            <w:tcW w:w="3780" w:type="dxa"/>
            <w:tcBorders>
              <w:top w:val="single" w:sz="4" w:space="0" w:color="000000"/>
              <w:left w:val="single" w:sz="4" w:space="0" w:color="000000"/>
              <w:bottom w:val="single" w:sz="4" w:space="0" w:color="000000"/>
              <w:right w:val="single" w:sz="4" w:space="0" w:color="000000"/>
            </w:tcBorders>
          </w:tcPr>
          <w:p w14:paraId="62CB7B00" w14:textId="77777777" w:rsidR="00425E2D" w:rsidRDefault="00425E2D" w:rsidP="00CB22B5">
            <w:pPr>
              <w:spacing w:line="259" w:lineRule="auto"/>
              <w:ind w:left="5"/>
            </w:pPr>
            <w:r>
              <w:rPr>
                <w:sz w:val="20"/>
              </w:rPr>
              <w:t xml:space="preserve">Unspecified </w:t>
            </w:r>
            <w:proofErr w:type="gramStart"/>
            <w:r>
              <w:rPr>
                <w:sz w:val="20"/>
              </w:rPr>
              <w:t>nephritic  syndrome</w:t>
            </w:r>
            <w:proofErr w:type="gramEnd"/>
            <w:r>
              <w:rPr>
                <w:sz w:val="20"/>
              </w:rPr>
              <w:t xml:space="preserve"> </w:t>
            </w:r>
          </w:p>
        </w:tc>
      </w:tr>
      <w:tr w:rsidR="00425E2D" w14:paraId="372578EC" w14:textId="77777777" w:rsidTr="00425E2D">
        <w:trPr>
          <w:trHeight w:val="470"/>
        </w:trPr>
        <w:tc>
          <w:tcPr>
            <w:tcW w:w="545" w:type="dxa"/>
            <w:vMerge/>
            <w:tcBorders>
              <w:top w:val="nil"/>
              <w:left w:val="single" w:sz="4" w:space="0" w:color="000000"/>
              <w:bottom w:val="nil"/>
              <w:right w:val="single" w:sz="4" w:space="0" w:color="000000"/>
            </w:tcBorders>
          </w:tcPr>
          <w:p w14:paraId="6A3873E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2C3456E" w14:textId="77777777" w:rsidR="00425E2D" w:rsidRDefault="00425E2D" w:rsidP="00CB22B5">
            <w:pPr>
              <w:spacing w:line="259" w:lineRule="auto"/>
              <w:ind w:left="5"/>
            </w:pPr>
            <w:r>
              <w:rPr>
                <w:sz w:val="20"/>
              </w:rPr>
              <w:t xml:space="preserve">593.9 </w:t>
            </w:r>
          </w:p>
        </w:tc>
        <w:tc>
          <w:tcPr>
            <w:tcW w:w="2971" w:type="dxa"/>
            <w:tcBorders>
              <w:top w:val="single" w:sz="4" w:space="0" w:color="000000"/>
              <w:left w:val="single" w:sz="4" w:space="0" w:color="000000"/>
              <w:bottom w:val="single" w:sz="4" w:space="0" w:color="000000"/>
              <w:right w:val="single" w:sz="4" w:space="0" w:color="000000"/>
            </w:tcBorders>
          </w:tcPr>
          <w:p w14:paraId="684B3EA3" w14:textId="77777777" w:rsidR="00425E2D" w:rsidRDefault="00425E2D" w:rsidP="00CB22B5">
            <w:pPr>
              <w:spacing w:line="259" w:lineRule="auto"/>
              <w:ind w:left="5" w:right="13"/>
            </w:pPr>
            <w:r>
              <w:rPr>
                <w:sz w:val="20"/>
              </w:rPr>
              <w:t xml:space="preserve">Unspecified disorder of kidney and ureter </w:t>
            </w:r>
          </w:p>
        </w:tc>
        <w:tc>
          <w:tcPr>
            <w:tcW w:w="989" w:type="dxa"/>
            <w:tcBorders>
              <w:top w:val="single" w:sz="4" w:space="0" w:color="000000"/>
              <w:left w:val="single" w:sz="4" w:space="0" w:color="000000"/>
              <w:bottom w:val="single" w:sz="4" w:space="0" w:color="000000"/>
              <w:right w:val="single" w:sz="4" w:space="0" w:color="000000"/>
            </w:tcBorders>
          </w:tcPr>
          <w:p w14:paraId="29AEDD77" w14:textId="77777777" w:rsidR="00425E2D" w:rsidRDefault="00425E2D" w:rsidP="00CB22B5">
            <w:pPr>
              <w:spacing w:line="259" w:lineRule="auto"/>
              <w:ind w:left="3"/>
            </w:pPr>
            <w:r>
              <w:rPr>
                <w:sz w:val="20"/>
              </w:rPr>
              <w:t xml:space="preserve">N18.1 </w:t>
            </w:r>
          </w:p>
        </w:tc>
        <w:tc>
          <w:tcPr>
            <w:tcW w:w="3780" w:type="dxa"/>
            <w:tcBorders>
              <w:top w:val="single" w:sz="4" w:space="0" w:color="000000"/>
              <w:left w:val="single" w:sz="4" w:space="0" w:color="000000"/>
              <w:bottom w:val="single" w:sz="4" w:space="0" w:color="000000"/>
              <w:right w:val="single" w:sz="4" w:space="0" w:color="000000"/>
            </w:tcBorders>
          </w:tcPr>
          <w:p w14:paraId="3472E770" w14:textId="77777777" w:rsidR="00425E2D" w:rsidRDefault="00425E2D" w:rsidP="00CB22B5">
            <w:pPr>
              <w:spacing w:line="259" w:lineRule="auto"/>
              <w:ind w:left="4"/>
            </w:pPr>
            <w:r>
              <w:rPr>
                <w:sz w:val="20"/>
              </w:rPr>
              <w:t xml:space="preserve">CKD, Stage 1 </w:t>
            </w:r>
          </w:p>
        </w:tc>
      </w:tr>
      <w:tr w:rsidR="00425E2D" w14:paraId="75541FF3" w14:textId="77777777" w:rsidTr="00425E2D">
        <w:trPr>
          <w:trHeight w:val="240"/>
        </w:trPr>
        <w:tc>
          <w:tcPr>
            <w:tcW w:w="545" w:type="dxa"/>
            <w:vMerge/>
            <w:tcBorders>
              <w:top w:val="nil"/>
              <w:left w:val="single" w:sz="4" w:space="0" w:color="000000"/>
              <w:bottom w:val="nil"/>
              <w:right w:val="single" w:sz="4" w:space="0" w:color="000000"/>
            </w:tcBorders>
          </w:tcPr>
          <w:p w14:paraId="339CC948" w14:textId="77777777" w:rsidR="00425E2D" w:rsidRDefault="00425E2D" w:rsidP="00CB22B5">
            <w:pPr>
              <w:spacing w:after="160" w:line="259" w:lineRule="auto"/>
            </w:pPr>
          </w:p>
        </w:tc>
        <w:tc>
          <w:tcPr>
            <w:tcW w:w="1080" w:type="dxa"/>
            <w:vMerge w:val="restart"/>
            <w:tcBorders>
              <w:top w:val="single" w:sz="4" w:space="0" w:color="000000"/>
              <w:left w:val="single" w:sz="4" w:space="0" w:color="000000"/>
              <w:bottom w:val="single" w:sz="4" w:space="0" w:color="000000"/>
              <w:right w:val="nil"/>
            </w:tcBorders>
          </w:tcPr>
          <w:p w14:paraId="20E296F1" w14:textId="77777777" w:rsidR="00425E2D" w:rsidRDefault="00425E2D" w:rsidP="00CB22B5">
            <w:pPr>
              <w:spacing w:line="259" w:lineRule="auto"/>
              <w:ind w:left="5"/>
            </w:pPr>
            <w:r>
              <w:rPr>
                <w:sz w:val="20"/>
              </w:rPr>
              <w:t xml:space="preserve"> </w:t>
            </w:r>
          </w:p>
        </w:tc>
        <w:tc>
          <w:tcPr>
            <w:tcW w:w="2971" w:type="dxa"/>
            <w:vMerge w:val="restart"/>
            <w:tcBorders>
              <w:top w:val="single" w:sz="4" w:space="0" w:color="000000"/>
              <w:left w:val="nil"/>
              <w:bottom w:val="single" w:sz="4" w:space="0" w:color="000000"/>
              <w:right w:val="single" w:sz="4" w:space="0" w:color="000000"/>
            </w:tcBorders>
          </w:tcPr>
          <w:p w14:paraId="2FC54F7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F86D070" w14:textId="77777777" w:rsidR="00425E2D" w:rsidRDefault="00425E2D" w:rsidP="00CB22B5">
            <w:pPr>
              <w:spacing w:line="259" w:lineRule="auto"/>
              <w:ind w:left="3"/>
            </w:pPr>
            <w:r>
              <w:rPr>
                <w:sz w:val="20"/>
              </w:rPr>
              <w:t xml:space="preserve">N18.2 </w:t>
            </w:r>
          </w:p>
        </w:tc>
        <w:tc>
          <w:tcPr>
            <w:tcW w:w="3780" w:type="dxa"/>
            <w:tcBorders>
              <w:top w:val="single" w:sz="4" w:space="0" w:color="000000"/>
              <w:left w:val="single" w:sz="4" w:space="0" w:color="000000"/>
              <w:bottom w:val="single" w:sz="4" w:space="0" w:color="000000"/>
              <w:right w:val="single" w:sz="4" w:space="0" w:color="000000"/>
            </w:tcBorders>
          </w:tcPr>
          <w:p w14:paraId="31F73FB7" w14:textId="77777777" w:rsidR="00425E2D" w:rsidRDefault="00425E2D" w:rsidP="00CB22B5">
            <w:pPr>
              <w:spacing w:line="259" w:lineRule="auto"/>
              <w:ind w:left="5"/>
            </w:pPr>
            <w:r>
              <w:rPr>
                <w:sz w:val="20"/>
              </w:rPr>
              <w:t xml:space="preserve">CKD, Stage 2 (mild) </w:t>
            </w:r>
          </w:p>
        </w:tc>
      </w:tr>
      <w:tr w:rsidR="00425E2D" w14:paraId="3FB6B577" w14:textId="77777777" w:rsidTr="00425E2D">
        <w:trPr>
          <w:trHeight w:val="240"/>
        </w:trPr>
        <w:tc>
          <w:tcPr>
            <w:tcW w:w="545" w:type="dxa"/>
            <w:vMerge/>
            <w:tcBorders>
              <w:top w:val="nil"/>
              <w:left w:val="single" w:sz="4" w:space="0" w:color="000000"/>
              <w:bottom w:val="nil"/>
              <w:right w:val="single" w:sz="4" w:space="0" w:color="000000"/>
            </w:tcBorders>
          </w:tcPr>
          <w:p w14:paraId="375AB0A1"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2D36D400"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B6FD0B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BA74968" w14:textId="77777777" w:rsidR="00425E2D" w:rsidRDefault="00425E2D" w:rsidP="00CB22B5">
            <w:pPr>
              <w:spacing w:line="259" w:lineRule="auto"/>
              <w:ind w:left="3"/>
            </w:pPr>
            <w:r>
              <w:rPr>
                <w:sz w:val="20"/>
              </w:rPr>
              <w:t xml:space="preserve">N18.3 </w:t>
            </w:r>
          </w:p>
        </w:tc>
        <w:tc>
          <w:tcPr>
            <w:tcW w:w="3780" w:type="dxa"/>
            <w:tcBorders>
              <w:top w:val="single" w:sz="4" w:space="0" w:color="000000"/>
              <w:left w:val="single" w:sz="4" w:space="0" w:color="000000"/>
              <w:bottom w:val="single" w:sz="4" w:space="0" w:color="000000"/>
              <w:right w:val="single" w:sz="4" w:space="0" w:color="000000"/>
            </w:tcBorders>
          </w:tcPr>
          <w:p w14:paraId="5BB812D1" w14:textId="77777777" w:rsidR="00425E2D" w:rsidRDefault="00425E2D" w:rsidP="00CB22B5">
            <w:pPr>
              <w:spacing w:line="259" w:lineRule="auto"/>
              <w:ind w:left="5"/>
            </w:pPr>
            <w:r>
              <w:rPr>
                <w:sz w:val="20"/>
              </w:rPr>
              <w:t xml:space="preserve">CKD, Stage 3 (moderate) </w:t>
            </w:r>
          </w:p>
        </w:tc>
      </w:tr>
      <w:tr w:rsidR="00425E2D" w14:paraId="0ADB07C6" w14:textId="77777777" w:rsidTr="00425E2D">
        <w:trPr>
          <w:trHeight w:val="240"/>
        </w:trPr>
        <w:tc>
          <w:tcPr>
            <w:tcW w:w="545" w:type="dxa"/>
            <w:vMerge/>
            <w:tcBorders>
              <w:top w:val="nil"/>
              <w:left w:val="single" w:sz="4" w:space="0" w:color="000000"/>
              <w:bottom w:val="nil"/>
              <w:right w:val="single" w:sz="4" w:space="0" w:color="000000"/>
            </w:tcBorders>
          </w:tcPr>
          <w:p w14:paraId="5F5C7264"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89D5033"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61AA79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79D323E" w14:textId="77777777" w:rsidR="00425E2D" w:rsidRDefault="00425E2D" w:rsidP="00CB22B5">
            <w:pPr>
              <w:spacing w:line="259" w:lineRule="auto"/>
              <w:ind w:left="3"/>
            </w:pPr>
            <w:r>
              <w:rPr>
                <w:sz w:val="20"/>
              </w:rPr>
              <w:t xml:space="preserve">N18.9 </w:t>
            </w:r>
          </w:p>
        </w:tc>
        <w:tc>
          <w:tcPr>
            <w:tcW w:w="3780" w:type="dxa"/>
            <w:tcBorders>
              <w:top w:val="single" w:sz="4" w:space="0" w:color="000000"/>
              <w:left w:val="single" w:sz="4" w:space="0" w:color="000000"/>
              <w:bottom w:val="single" w:sz="4" w:space="0" w:color="000000"/>
              <w:right w:val="single" w:sz="4" w:space="0" w:color="000000"/>
            </w:tcBorders>
          </w:tcPr>
          <w:p w14:paraId="349D1FD5" w14:textId="77777777" w:rsidR="00425E2D" w:rsidRDefault="00425E2D" w:rsidP="00CB22B5">
            <w:pPr>
              <w:spacing w:line="259" w:lineRule="auto"/>
              <w:ind w:left="5"/>
            </w:pPr>
            <w:r>
              <w:rPr>
                <w:sz w:val="20"/>
              </w:rPr>
              <w:t xml:space="preserve">CKD, unspecified </w:t>
            </w:r>
          </w:p>
        </w:tc>
      </w:tr>
      <w:tr w:rsidR="00425E2D" w14:paraId="3482B4A9" w14:textId="77777777" w:rsidTr="00425E2D">
        <w:trPr>
          <w:trHeight w:val="240"/>
        </w:trPr>
        <w:tc>
          <w:tcPr>
            <w:tcW w:w="545" w:type="dxa"/>
            <w:vMerge/>
            <w:tcBorders>
              <w:top w:val="nil"/>
              <w:left w:val="single" w:sz="4" w:space="0" w:color="000000"/>
              <w:bottom w:val="nil"/>
              <w:right w:val="single" w:sz="4" w:space="0" w:color="000000"/>
            </w:tcBorders>
          </w:tcPr>
          <w:p w14:paraId="0FC5DECB"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3500DD80"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D3E437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8AF8034" w14:textId="77777777" w:rsidR="00425E2D" w:rsidRDefault="00425E2D" w:rsidP="00CB22B5">
            <w:pPr>
              <w:spacing w:line="259" w:lineRule="auto"/>
              <w:ind w:left="3"/>
            </w:pPr>
            <w:r>
              <w:rPr>
                <w:sz w:val="20"/>
              </w:rPr>
              <w:t xml:space="preserve">N18.4 </w:t>
            </w:r>
          </w:p>
        </w:tc>
        <w:tc>
          <w:tcPr>
            <w:tcW w:w="3780" w:type="dxa"/>
            <w:tcBorders>
              <w:top w:val="single" w:sz="4" w:space="0" w:color="000000"/>
              <w:left w:val="single" w:sz="4" w:space="0" w:color="000000"/>
              <w:bottom w:val="single" w:sz="4" w:space="0" w:color="000000"/>
              <w:right w:val="single" w:sz="4" w:space="0" w:color="000000"/>
            </w:tcBorders>
          </w:tcPr>
          <w:p w14:paraId="5FD61F7C" w14:textId="77777777" w:rsidR="00425E2D" w:rsidRDefault="00425E2D" w:rsidP="00CB22B5">
            <w:pPr>
              <w:spacing w:line="259" w:lineRule="auto"/>
              <w:ind w:left="5"/>
            </w:pPr>
            <w:r>
              <w:rPr>
                <w:sz w:val="20"/>
              </w:rPr>
              <w:t xml:space="preserve">CKD, Stage 4 (severe) </w:t>
            </w:r>
          </w:p>
        </w:tc>
      </w:tr>
      <w:tr w:rsidR="00425E2D" w14:paraId="160D9D35" w14:textId="77777777" w:rsidTr="00425E2D">
        <w:trPr>
          <w:trHeight w:val="240"/>
        </w:trPr>
        <w:tc>
          <w:tcPr>
            <w:tcW w:w="545" w:type="dxa"/>
            <w:vMerge/>
            <w:tcBorders>
              <w:top w:val="nil"/>
              <w:left w:val="single" w:sz="4" w:space="0" w:color="000000"/>
              <w:bottom w:val="nil"/>
              <w:right w:val="single" w:sz="4" w:space="0" w:color="000000"/>
            </w:tcBorders>
          </w:tcPr>
          <w:p w14:paraId="15597E5B"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25511D10"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33D4A48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FB8FEAC" w14:textId="77777777" w:rsidR="00425E2D" w:rsidRDefault="00425E2D" w:rsidP="00CB22B5">
            <w:pPr>
              <w:spacing w:line="259" w:lineRule="auto"/>
              <w:ind w:left="3"/>
            </w:pPr>
            <w:r>
              <w:rPr>
                <w:sz w:val="20"/>
              </w:rPr>
              <w:t xml:space="preserve">N18.5 </w:t>
            </w:r>
          </w:p>
        </w:tc>
        <w:tc>
          <w:tcPr>
            <w:tcW w:w="3780" w:type="dxa"/>
            <w:tcBorders>
              <w:top w:val="single" w:sz="4" w:space="0" w:color="000000"/>
              <w:left w:val="single" w:sz="4" w:space="0" w:color="000000"/>
              <w:bottom w:val="single" w:sz="4" w:space="0" w:color="000000"/>
              <w:right w:val="single" w:sz="4" w:space="0" w:color="000000"/>
            </w:tcBorders>
          </w:tcPr>
          <w:p w14:paraId="770F03B1" w14:textId="77777777" w:rsidR="00425E2D" w:rsidRDefault="00425E2D" w:rsidP="00CB22B5">
            <w:pPr>
              <w:spacing w:line="259" w:lineRule="auto"/>
              <w:ind w:left="5"/>
            </w:pPr>
            <w:r>
              <w:rPr>
                <w:sz w:val="20"/>
              </w:rPr>
              <w:t xml:space="preserve">CKD, Stage 5 </w:t>
            </w:r>
          </w:p>
        </w:tc>
      </w:tr>
      <w:tr w:rsidR="00425E2D" w14:paraId="62AAF46D" w14:textId="77777777" w:rsidTr="00425E2D">
        <w:trPr>
          <w:trHeight w:val="240"/>
        </w:trPr>
        <w:tc>
          <w:tcPr>
            <w:tcW w:w="545" w:type="dxa"/>
            <w:vMerge/>
            <w:tcBorders>
              <w:top w:val="nil"/>
              <w:left w:val="single" w:sz="4" w:space="0" w:color="000000"/>
              <w:bottom w:val="nil"/>
              <w:right w:val="single" w:sz="4" w:space="0" w:color="000000"/>
            </w:tcBorders>
          </w:tcPr>
          <w:p w14:paraId="2354B021"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02F5AC79"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5E6403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39BEBF" w14:textId="77777777" w:rsidR="00425E2D" w:rsidRDefault="00425E2D" w:rsidP="00CB22B5">
            <w:pPr>
              <w:spacing w:line="259" w:lineRule="auto"/>
              <w:ind w:left="3"/>
            </w:pPr>
            <w:r>
              <w:rPr>
                <w:sz w:val="20"/>
              </w:rPr>
              <w:t xml:space="preserve">N18.6 </w:t>
            </w:r>
          </w:p>
        </w:tc>
        <w:tc>
          <w:tcPr>
            <w:tcW w:w="3780" w:type="dxa"/>
            <w:tcBorders>
              <w:top w:val="single" w:sz="4" w:space="0" w:color="000000"/>
              <w:left w:val="single" w:sz="4" w:space="0" w:color="000000"/>
              <w:bottom w:val="single" w:sz="4" w:space="0" w:color="000000"/>
              <w:right w:val="single" w:sz="4" w:space="0" w:color="000000"/>
            </w:tcBorders>
          </w:tcPr>
          <w:p w14:paraId="7B57642C" w14:textId="77777777" w:rsidR="00425E2D" w:rsidRDefault="00425E2D" w:rsidP="00CB22B5">
            <w:pPr>
              <w:spacing w:line="259" w:lineRule="auto"/>
              <w:ind w:left="5"/>
            </w:pPr>
            <w:r>
              <w:rPr>
                <w:sz w:val="20"/>
              </w:rPr>
              <w:t xml:space="preserve">End stage renal disease </w:t>
            </w:r>
          </w:p>
        </w:tc>
      </w:tr>
      <w:tr w:rsidR="00425E2D" w14:paraId="50C2A330"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536FF0F5"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nil"/>
            </w:tcBorders>
          </w:tcPr>
          <w:p w14:paraId="087BCE69"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10AA38B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D4F4CAD" w14:textId="77777777" w:rsidR="00425E2D" w:rsidRDefault="00425E2D" w:rsidP="00CB22B5">
            <w:pPr>
              <w:spacing w:line="259" w:lineRule="auto"/>
              <w:ind w:left="3"/>
            </w:pPr>
            <w:r>
              <w:rPr>
                <w:sz w:val="20"/>
              </w:rPr>
              <w:t xml:space="preserve">N19 </w:t>
            </w:r>
          </w:p>
          <w:p w14:paraId="163D7486" w14:textId="77777777" w:rsidR="00425E2D" w:rsidRDefault="00425E2D" w:rsidP="00CB22B5">
            <w:pPr>
              <w:spacing w:line="259" w:lineRule="auto"/>
              <w:ind w:left="3"/>
            </w:pPr>
            <w:r>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4EABECE7" w14:textId="77777777" w:rsidR="00425E2D" w:rsidRDefault="00425E2D" w:rsidP="00CB22B5">
            <w:pPr>
              <w:spacing w:line="259" w:lineRule="auto"/>
              <w:ind w:left="5"/>
            </w:pPr>
            <w:r>
              <w:rPr>
                <w:sz w:val="20"/>
              </w:rPr>
              <w:t xml:space="preserve">Unspecified kidney failure </w:t>
            </w:r>
          </w:p>
          <w:p w14:paraId="34AC4AE9" w14:textId="77777777" w:rsidR="00425E2D" w:rsidRDefault="00425E2D" w:rsidP="00CB22B5">
            <w:pPr>
              <w:spacing w:line="259" w:lineRule="auto"/>
              <w:ind w:left="5"/>
            </w:pPr>
            <w:r>
              <w:rPr>
                <w:sz w:val="20"/>
              </w:rPr>
              <w:t xml:space="preserve"> </w:t>
            </w:r>
          </w:p>
        </w:tc>
      </w:tr>
      <w:tr w:rsidR="00425E2D" w14:paraId="5CF7E36E" w14:textId="77777777" w:rsidTr="00425E2D">
        <w:trPr>
          <w:trHeight w:val="240"/>
        </w:trPr>
        <w:tc>
          <w:tcPr>
            <w:tcW w:w="545" w:type="dxa"/>
            <w:vMerge w:val="restart"/>
            <w:tcBorders>
              <w:top w:val="single" w:sz="4" w:space="0" w:color="000000"/>
              <w:left w:val="single" w:sz="4" w:space="0" w:color="000000"/>
              <w:bottom w:val="single" w:sz="4" w:space="0" w:color="000000"/>
              <w:right w:val="single" w:sz="4" w:space="0" w:color="000000"/>
            </w:tcBorders>
          </w:tcPr>
          <w:p w14:paraId="55FB3A68" w14:textId="77777777" w:rsidR="00425E2D" w:rsidRDefault="00425E2D" w:rsidP="00CB22B5">
            <w:pPr>
              <w:spacing w:line="259" w:lineRule="auto"/>
              <w:ind w:left="5"/>
            </w:pPr>
            <w:r>
              <w:rPr>
                <w:sz w:val="20"/>
              </w:rPr>
              <w:t>Neuropathy</w:t>
            </w:r>
            <w:r>
              <w:rPr>
                <w:sz w:val="20"/>
                <w:vertAlign w:val="superscript"/>
              </w:rPr>
              <w:t>32</w:t>
            </w:r>
            <w:r>
              <w:rPr>
                <w:sz w:val="20"/>
              </w:rPr>
              <w:t xml:space="preserve">, </w:t>
            </w:r>
          </w:p>
          <w:p w14:paraId="21FC9D0C" w14:textId="77777777" w:rsidR="00425E2D" w:rsidRDefault="00425E2D" w:rsidP="00CB22B5">
            <w:pPr>
              <w:spacing w:line="259" w:lineRule="auto"/>
              <w:ind w:left="5"/>
            </w:pPr>
            <w:r>
              <w:rPr>
                <w:sz w:val="13"/>
              </w:rPr>
              <w:t>33</w:t>
            </w:r>
            <w:r>
              <w:rPr>
                <w:sz w:val="20"/>
              </w:rPr>
              <w:t xml:space="preserve"> </w:t>
            </w:r>
          </w:p>
        </w:tc>
        <w:tc>
          <w:tcPr>
            <w:tcW w:w="1080" w:type="dxa"/>
            <w:tcBorders>
              <w:top w:val="single" w:sz="4" w:space="0" w:color="000000"/>
              <w:left w:val="single" w:sz="4" w:space="0" w:color="000000"/>
              <w:bottom w:val="single" w:sz="4" w:space="0" w:color="000000"/>
              <w:right w:val="nil"/>
            </w:tcBorders>
          </w:tcPr>
          <w:p w14:paraId="73219319" w14:textId="77777777" w:rsidR="00425E2D" w:rsidRDefault="00425E2D" w:rsidP="00CB22B5">
            <w:pPr>
              <w:spacing w:line="259" w:lineRule="auto"/>
              <w:ind w:left="5"/>
            </w:pPr>
            <w:r>
              <w:rPr>
                <w:sz w:val="20"/>
              </w:rPr>
              <w:t xml:space="preserve">ICD-9-CM </w:t>
            </w:r>
          </w:p>
        </w:tc>
        <w:tc>
          <w:tcPr>
            <w:tcW w:w="2971" w:type="dxa"/>
            <w:tcBorders>
              <w:top w:val="single" w:sz="4" w:space="0" w:color="000000"/>
              <w:left w:val="nil"/>
              <w:bottom w:val="single" w:sz="4" w:space="0" w:color="000000"/>
              <w:right w:val="single" w:sz="4" w:space="0" w:color="000000"/>
            </w:tcBorders>
          </w:tcPr>
          <w:p w14:paraId="6A1519B2" w14:textId="77777777" w:rsidR="00425E2D" w:rsidRDefault="00425E2D" w:rsidP="00CB22B5">
            <w:pPr>
              <w:spacing w:after="160" w:line="259" w:lineRule="auto"/>
            </w:pPr>
          </w:p>
        </w:tc>
        <w:tc>
          <w:tcPr>
            <w:tcW w:w="4769" w:type="dxa"/>
            <w:gridSpan w:val="2"/>
            <w:tcBorders>
              <w:top w:val="single" w:sz="4" w:space="0" w:color="000000"/>
              <w:left w:val="single" w:sz="4" w:space="0" w:color="000000"/>
              <w:bottom w:val="single" w:sz="4" w:space="0" w:color="000000"/>
              <w:right w:val="single" w:sz="4" w:space="0" w:color="000000"/>
            </w:tcBorders>
          </w:tcPr>
          <w:p w14:paraId="4687A5FE" w14:textId="77777777" w:rsidR="00425E2D" w:rsidRDefault="00425E2D" w:rsidP="00CB22B5">
            <w:pPr>
              <w:spacing w:line="259" w:lineRule="auto"/>
              <w:ind w:left="3"/>
            </w:pPr>
            <w:r>
              <w:rPr>
                <w:sz w:val="20"/>
              </w:rPr>
              <w:t xml:space="preserve">ICD-10-CM </w:t>
            </w:r>
          </w:p>
        </w:tc>
      </w:tr>
      <w:tr w:rsidR="00425E2D" w14:paraId="22C81D78" w14:textId="77777777" w:rsidTr="00425E2D">
        <w:trPr>
          <w:trHeight w:val="470"/>
        </w:trPr>
        <w:tc>
          <w:tcPr>
            <w:tcW w:w="545" w:type="dxa"/>
            <w:vMerge/>
            <w:tcBorders>
              <w:top w:val="nil"/>
              <w:left w:val="single" w:sz="4" w:space="0" w:color="000000"/>
              <w:bottom w:val="nil"/>
              <w:right w:val="single" w:sz="4" w:space="0" w:color="000000"/>
            </w:tcBorders>
          </w:tcPr>
          <w:p w14:paraId="2CDCCAD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D5EE982" w14:textId="77777777" w:rsidR="00425E2D" w:rsidRDefault="00425E2D" w:rsidP="00CB22B5">
            <w:pPr>
              <w:spacing w:line="259" w:lineRule="auto"/>
              <w:ind w:left="5"/>
            </w:pPr>
            <w:r>
              <w:rPr>
                <w:sz w:val="20"/>
              </w:rPr>
              <w:t xml:space="preserve">249.6x </w:t>
            </w:r>
          </w:p>
        </w:tc>
        <w:tc>
          <w:tcPr>
            <w:tcW w:w="2971" w:type="dxa"/>
            <w:tcBorders>
              <w:top w:val="single" w:sz="4" w:space="0" w:color="000000"/>
              <w:left w:val="single" w:sz="4" w:space="0" w:color="000000"/>
              <w:bottom w:val="single" w:sz="4" w:space="0" w:color="000000"/>
              <w:right w:val="single" w:sz="4" w:space="0" w:color="000000"/>
            </w:tcBorders>
          </w:tcPr>
          <w:p w14:paraId="2D30F1AD" w14:textId="77777777" w:rsidR="00425E2D" w:rsidRDefault="00425E2D" w:rsidP="00CB22B5">
            <w:pPr>
              <w:spacing w:line="259" w:lineRule="auto"/>
              <w:ind w:left="5"/>
            </w:pPr>
            <w:r>
              <w:rPr>
                <w:sz w:val="20"/>
              </w:rPr>
              <w:t xml:space="preserve">Secondary diabetes with neurological manifestations </w:t>
            </w:r>
          </w:p>
        </w:tc>
        <w:tc>
          <w:tcPr>
            <w:tcW w:w="4769" w:type="dxa"/>
            <w:gridSpan w:val="2"/>
            <w:tcBorders>
              <w:top w:val="single" w:sz="4" w:space="0" w:color="000000"/>
              <w:left w:val="single" w:sz="4" w:space="0" w:color="000000"/>
              <w:bottom w:val="single" w:sz="4" w:space="0" w:color="000000"/>
              <w:right w:val="single" w:sz="4" w:space="0" w:color="000000"/>
            </w:tcBorders>
          </w:tcPr>
          <w:p w14:paraId="49B43E55" w14:textId="77777777" w:rsidR="00425E2D" w:rsidRDefault="00425E2D" w:rsidP="00CB22B5">
            <w:pPr>
              <w:spacing w:line="259" w:lineRule="auto"/>
              <w:ind w:left="3"/>
            </w:pPr>
            <w:r>
              <w:rPr>
                <w:sz w:val="20"/>
              </w:rPr>
              <w:t xml:space="preserve">Main Codes </w:t>
            </w:r>
          </w:p>
        </w:tc>
      </w:tr>
      <w:tr w:rsidR="00425E2D" w14:paraId="0667280A" w14:textId="77777777" w:rsidTr="00425E2D">
        <w:trPr>
          <w:trHeight w:val="468"/>
        </w:trPr>
        <w:tc>
          <w:tcPr>
            <w:tcW w:w="545" w:type="dxa"/>
            <w:vMerge/>
            <w:tcBorders>
              <w:top w:val="nil"/>
              <w:left w:val="single" w:sz="4" w:space="0" w:color="000000"/>
              <w:bottom w:val="nil"/>
              <w:right w:val="single" w:sz="4" w:space="0" w:color="000000"/>
            </w:tcBorders>
          </w:tcPr>
          <w:p w14:paraId="721F4F3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62F1440" w14:textId="77777777" w:rsidR="00425E2D" w:rsidRDefault="00425E2D" w:rsidP="00CB22B5">
            <w:pPr>
              <w:spacing w:line="259" w:lineRule="auto"/>
              <w:ind w:left="5"/>
            </w:pPr>
            <w:r>
              <w:rPr>
                <w:sz w:val="20"/>
              </w:rPr>
              <w:t xml:space="preserve">250.6x, </w:t>
            </w:r>
          </w:p>
        </w:tc>
        <w:tc>
          <w:tcPr>
            <w:tcW w:w="2971" w:type="dxa"/>
            <w:tcBorders>
              <w:top w:val="single" w:sz="4" w:space="0" w:color="000000"/>
              <w:left w:val="single" w:sz="4" w:space="0" w:color="000000"/>
              <w:bottom w:val="single" w:sz="4" w:space="0" w:color="000000"/>
              <w:right w:val="single" w:sz="4" w:space="0" w:color="000000"/>
            </w:tcBorders>
          </w:tcPr>
          <w:p w14:paraId="4728AD4C" w14:textId="77777777" w:rsidR="00425E2D" w:rsidRDefault="00425E2D" w:rsidP="00CB22B5">
            <w:pPr>
              <w:spacing w:line="259" w:lineRule="auto"/>
              <w:ind w:left="5"/>
            </w:pPr>
            <w:r>
              <w:rPr>
                <w:sz w:val="20"/>
              </w:rPr>
              <w:t xml:space="preserve">Diabetes with neurological manifestations, </w:t>
            </w:r>
          </w:p>
        </w:tc>
        <w:tc>
          <w:tcPr>
            <w:tcW w:w="989" w:type="dxa"/>
            <w:tcBorders>
              <w:top w:val="single" w:sz="4" w:space="0" w:color="000000"/>
              <w:left w:val="single" w:sz="4" w:space="0" w:color="000000"/>
              <w:bottom w:val="single" w:sz="4" w:space="0" w:color="000000"/>
              <w:right w:val="single" w:sz="4" w:space="0" w:color="000000"/>
            </w:tcBorders>
          </w:tcPr>
          <w:p w14:paraId="7E8D1279" w14:textId="77777777" w:rsidR="00425E2D" w:rsidRDefault="00425E2D" w:rsidP="00CB22B5">
            <w:pPr>
              <w:spacing w:line="259" w:lineRule="auto"/>
              <w:ind w:left="3"/>
            </w:pPr>
            <w:r>
              <w:rPr>
                <w:sz w:val="20"/>
              </w:rPr>
              <w:t xml:space="preserve">E08 </w:t>
            </w:r>
          </w:p>
        </w:tc>
        <w:tc>
          <w:tcPr>
            <w:tcW w:w="3780" w:type="dxa"/>
            <w:tcBorders>
              <w:top w:val="single" w:sz="4" w:space="0" w:color="000000"/>
              <w:left w:val="single" w:sz="4" w:space="0" w:color="000000"/>
              <w:bottom w:val="single" w:sz="4" w:space="0" w:color="000000"/>
              <w:right w:val="single" w:sz="4" w:space="0" w:color="000000"/>
            </w:tcBorders>
          </w:tcPr>
          <w:p w14:paraId="050AB24F" w14:textId="77777777" w:rsidR="00425E2D" w:rsidRDefault="00425E2D" w:rsidP="00CB22B5">
            <w:pPr>
              <w:spacing w:line="259" w:lineRule="auto"/>
              <w:ind w:left="5" w:hanging="1"/>
            </w:pPr>
            <w:r>
              <w:rPr>
                <w:sz w:val="20"/>
              </w:rPr>
              <w:t xml:space="preserve">Diabetes mellitus due to underlying condition </w:t>
            </w:r>
          </w:p>
        </w:tc>
      </w:tr>
      <w:tr w:rsidR="00425E2D" w14:paraId="3A8B179F" w14:textId="77777777" w:rsidTr="00425E2D">
        <w:trPr>
          <w:trHeight w:val="360"/>
        </w:trPr>
        <w:tc>
          <w:tcPr>
            <w:tcW w:w="545" w:type="dxa"/>
            <w:vMerge/>
            <w:tcBorders>
              <w:top w:val="nil"/>
              <w:left w:val="single" w:sz="4" w:space="0" w:color="000000"/>
              <w:bottom w:val="nil"/>
              <w:right w:val="single" w:sz="4" w:space="0" w:color="000000"/>
            </w:tcBorders>
          </w:tcPr>
          <w:p w14:paraId="3E77C8F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465BAEC" w14:textId="77777777" w:rsidR="00425E2D" w:rsidRDefault="00425E2D" w:rsidP="00CB22B5">
            <w:pPr>
              <w:spacing w:line="259" w:lineRule="auto"/>
              <w:ind w:left="5"/>
            </w:pPr>
            <w:r>
              <w:rPr>
                <w:sz w:val="20"/>
              </w:rPr>
              <w:t xml:space="preserve">357.2 </w:t>
            </w:r>
          </w:p>
        </w:tc>
        <w:tc>
          <w:tcPr>
            <w:tcW w:w="2971" w:type="dxa"/>
            <w:tcBorders>
              <w:top w:val="single" w:sz="4" w:space="0" w:color="000000"/>
              <w:left w:val="single" w:sz="4" w:space="0" w:color="000000"/>
              <w:bottom w:val="single" w:sz="4" w:space="0" w:color="000000"/>
              <w:right w:val="single" w:sz="4" w:space="0" w:color="000000"/>
            </w:tcBorders>
          </w:tcPr>
          <w:p w14:paraId="1DC0A7A2" w14:textId="77777777" w:rsidR="00425E2D" w:rsidRDefault="00425E2D" w:rsidP="00CB22B5">
            <w:pPr>
              <w:spacing w:line="259" w:lineRule="auto"/>
              <w:ind w:left="5"/>
            </w:pPr>
            <w:r>
              <w:rPr>
                <w:sz w:val="20"/>
              </w:rPr>
              <w:t xml:space="preserve">Polyneuropathy in diabetes </w:t>
            </w:r>
          </w:p>
        </w:tc>
        <w:tc>
          <w:tcPr>
            <w:tcW w:w="989" w:type="dxa"/>
            <w:tcBorders>
              <w:top w:val="single" w:sz="4" w:space="0" w:color="000000"/>
              <w:left w:val="single" w:sz="4" w:space="0" w:color="000000"/>
              <w:bottom w:val="single" w:sz="4" w:space="0" w:color="000000"/>
              <w:right w:val="single" w:sz="4" w:space="0" w:color="000000"/>
            </w:tcBorders>
          </w:tcPr>
          <w:p w14:paraId="02EBB8AA" w14:textId="77777777" w:rsidR="00425E2D" w:rsidRDefault="00425E2D" w:rsidP="00CB22B5">
            <w:pPr>
              <w:spacing w:line="259" w:lineRule="auto"/>
            </w:pPr>
            <w:r>
              <w:rPr>
                <w:sz w:val="20"/>
              </w:rPr>
              <w:t xml:space="preserve">E09 </w:t>
            </w:r>
          </w:p>
        </w:tc>
        <w:tc>
          <w:tcPr>
            <w:tcW w:w="3780" w:type="dxa"/>
            <w:tcBorders>
              <w:top w:val="single" w:sz="4" w:space="0" w:color="000000"/>
              <w:left w:val="single" w:sz="4" w:space="0" w:color="000000"/>
              <w:bottom w:val="single" w:sz="4" w:space="0" w:color="000000"/>
              <w:right w:val="single" w:sz="4" w:space="0" w:color="000000"/>
            </w:tcBorders>
          </w:tcPr>
          <w:p w14:paraId="2817F7D3" w14:textId="77777777" w:rsidR="00425E2D" w:rsidRDefault="00425E2D" w:rsidP="00CB22B5">
            <w:pPr>
              <w:spacing w:line="259" w:lineRule="auto"/>
              <w:ind w:left="1"/>
            </w:pPr>
            <w:r>
              <w:rPr>
                <w:sz w:val="20"/>
              </w:rPr>
              <w:t xml:space="preserve">Drug or chemical induced diabetes mellitus </w:t>
            </w:r>
          </w:p>
        </w:tc>
      </w:tr>
      <w:tr w:rsidR="00425E2D" w14:paraId="1E32725F" w14:textId="77777777" w:rsidTr="00425E2D">
        <w:trPr>
          <w:trHeight w:val="470"/>
        </w:trPr>
        <w:tc>
          <w:tcPr>
            <w:tcW w:w="545" w:type="dxa"/>
            <w:vMerge/>
            <w:tcBorders>
              <w:top w:val="nil"/>
              <w:left w:val="single" w:sz="4" w:space="0" w:color="000000"/>
              <w:bottom w:val="nil"/>
              <w:right w:val="single" w:sz="4" w:space="0" w:color="000000"/>
            </w:tcBorders>
          </w:tcPr>
          <w:p w14:paraId="0516019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84699C6" w14:textId="77777777" w:rsidR="00425E2D" w:rsidRDefault="00425E2D" w:rsidP="00CB22B5">
            <w:pPr>
              <w:spacing w:line="259" w:lineRule="auto"/>
              <w:ind w:left="5"/>
            </w:pPr>
            <w:r>
              <w:rPr>
                <w:sz w:val="20"/>
              </w:rPr>
              <w:t xml:space="preserve">337.0x  </w:t>
            </w:r>
          </w:p>
        </w:tc>
        <w:tc>
          <w:tcPr>
            <w:tcW w:w="2971" w:type="dxa"/>
            <w:tcBorders>
              <w:top w:val="single" w:sz="4" w:space="0" w:color="000000"/>
              <w:left w:val="single" w:sz="4" w:space="0" w:color="000000"/>
              <w:bottom w:val="single" w:sz="4" w:space="0" w:color="000000"/>
              <w:right w:val="single" w:sz="4" w:space="0" w:color="000000"/>
            </w:tcBorders>
          </w:tcPr>
          <w:p w14:paraId="07861E12" w14:textId="77777777" w:rsidR="00425E2D" w:rsidRDefault="00425E2D" w:rsidP="00CB22B5">
            <w:pPr>
              <w:spacing w:line="259" w:lineRule="auto"/>
              <w:ind w:left="5"/>
            </w:pPr>
            <w:r>
              <w:rPr>
                <w:sz w:val="20"/>
              </w:rPr>
              <w:t xml:space="preserve">Idiopathic peripheral autonomic neuropathy </w:t>
            </w:r>
          </w:p>
        </w:tc>
        <w:tc>
          <w:tcPr>
            <w:tcW w:w="989" w:type="dxa"/>
            <w:tcBorders>
              <w:top w:val="single" w:sz="4" w:space="0" w:color="000000"/>
              <w:left w:val="single" w:sz="4" w:space="0" w:color="000000"/>
              <w:bottom w:val="single" w:sz="4" w:space="0" w:color="000000"/>
              <w:right w:val="single" w:sz="4" w:space="0" w:color="000000"/>
            </w:tcBorders>
          </w:tcPr>
          <w:p w14:paraId="3F3C438C" w14:textId="77777777" w:rsidR="00425E2D" w:rsidRDefault="00425E2D" w:rsidP="00CB22B5">
            <w:pPr>
              <w:spacing w:line="259" w:lineRule="auto"/>
              <w:ind w:left="3"/>
            </w:pPr>
            <w:r>
              <w:rPr>
                <w:sz w:val="20"/>
              </w:rPr>
              <w:t xml:space="preserve">E10 </w:t>
            </w:r>
          </w:p>
        </w:tc>
        <w:tc>
          <w:tcPr>
            <w:tcW w:w="3780" w:type="dxa"/>
            <w:tcBorders>
              <w:top w:val="single" w:sz="4" w:space="0" w:color="000000"/>
              <w:left w:val="single" w:sz="4" w:space="0" w:color="000000"/>
              <w:bottom w:val="single" w:sz="4" w:space="0" w:color="000000"/>
              <w:right w:val="single" w:sz="4" w:space="0" w:color="000000"/>
            </w:tcBorders>
          </w:tcPr>
          <w:p w14:paraId="05F835BE" w14:textId="77777777" w:rsidR="00425E2D" w:rsidRDefault="00425E2D" w:rsidP="00CB22B5">
            <w:pPr>
              <w:spacing w:line="259" w:lineRule="auto"/>
              <w:ind w:left="4"/>
            </w:pPr>
            <w:r>
              <w:rPr>
                <w:sz w:val="20"/>
              </w:rPr>
              <w:t xml:space="preserve">Type 1 diabetes mellitus </w:t>
            </w:r>
          </w:p>
        </w:tc>
      </w:tr>
      <w:tr w:rsidR="00425E2D" w14:paraId="29C2EDAD" w14:textId="77777777" w:rsidTr="00425E2D">
        <w:trPr>
          <w:trHeight w:val="470"/>
        </w:trPr>
        <w:tc>
          <w:tcPr>
            <w:tcW w:w="545" w:type="dxa"/>
            <w:vMerge/>
            <w:tcBorders>
              <w:top w:val="nil"/>
              <w:left w:val="single" w:sz="4" w:space="0" w:color="000000"/>
              <w:bottom w:val="nil"/>
              <w:right w:val="single" w:sz="4" w:space="0" w:color="000000"/>
            </w:tcBorders>
          </w:tcPr>
          <w:p w14:paraId="105A70C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8A4E944" w14:textId="77777777" w:rsidR="00425E2D" w:rsidRDefault="00425E2D" w:rsidP="00CB22B5">
            <w:pPr>
              <w:spacing w:line="259" w:lineRule="auto"/>
              <w:ind w:left="5"/>
            </w:pPr>
            <w:r>
              <w:rPr>
                <w:sz w:val="20"/>
              </w:rPr>
              <w:t xml:space="preserve">337.1 </w:t>
            </w:r>
          </w:p>
        </w:tc>
        <w:tc>
          <w:tcPr>
            <w:tcW w:w="2971" w:type="dxa"/>
            <w:tcBorders>
              <w:top w:val="single" w:sz="4" w:space="0" w:color="000000"/>
              <w:left w:val="single" w:sz="4" w:space="0" w:color="000000"/>
              <w:bottom w:val="single" w:sz="4" w:space="0" w:color="000000"/>
              <w:right w:val="single" w:sz="4" w:space="0" w:color="000000"/>
            </w:tcBorders>
          </w:tcPr>
          <w:p w14:paraId="6995BC47" w14:textId="77777777" w:rsidR="00425E2D" w:rsidRDefault="00425E2D" w:rsidP="00CB22B5">
            <w:pPr>
              <w:spacing w:line="259" w:lineRule="auto"/>
              <w:ind w:left="5"/>
              <w:jc w:val="both"/>
            </w:pPr>
            <w:r>
              <w:rPr>
                <w:sz w:val="20"/>
              </w:rPr>
              <w:t xml:space="preserve">Peripheral autonomic neuropathy in disorders classified elsewhere </w:t>
            </w:r>
          </w:p>
        </w:tc>
        <w:tc>
          <w:tcPr>
            <w:tcW w:w="989" w:type="dxa"/>
            <w:tcBorders>
              <w:top w:val="single" w:sz="4" w:space="0" w:color="000000"/>
              <w:left w:val="single" w:sz="4" w:space="0" w:color="000000"/>
              <w:bottom w:val="single" w:sz="4" w:space="0" w:color="000000"/>
              <w:right w:val="single" w:sz="4" w:space="0" w:color="000000"/>
            </w:tcBorders>
          </w:tcPr>
          <w:p w14:paraId="3064E342" w14:textId="77777777" w:rsidR="00425E2D" w:rsidRDefault="00425E2D" w:rsidP="00CB22B5">
            <w:pPr>
              <w:spacing w:line="259" w:lineRule="auto"/>
              <w:ind w:left="3"/>
            </w:pPr>
            <w:r>
              <w:rPr>
                <w:sz w:val="20"/>
              </w:rPr>
              <w:t xml:space="preserve">E11 </w:t>
            </w:r>
          </w:p>
        </w:tc>
        <w:tc>
          <w:tcPr>
            <w:tcW w:w="3780" w:type="dxa"/>
            <w:tcBorders>
              <w:top w:val="single" w:sz="4" w:space="0" w:color="000000"/>
              <w:left w:val="single" w:sz="4" w:space="0" w:color="000000"/>
              <w:bottom w:val="single" w:sz="4" w:space="0" w:color="000000"/>
              <w:right w:val="single" w:sz="4" w:space="0" w:color="000000"/>
            </w:tcBorders>
          </w:tcPr>
          <w:p w14:paraId="296F314C" w14:textId="77777777" w:rsidR="00425E2D" w:rsidRDefault="00425E2D" w:rsidP="00CB22B5">
            <w:pPr>
              <w:spacing w:line="259" w:lineRule="auto"/>
              <w:ind w:left="4"/>
            </w:pPr>
            <w:r>
              <w:rPr>
                <w:sz w:val="20"/>
              </w:rPr>
              <w:t xml:space="preserve">Type 2 diabetes mellitus </w:t>
            </w:r>
          </w:p>
        </w:tc>
      </w:tr>
      <w:tr w:rsidR="00425E2D" w14:paraId="2AFB422B" w14:textId="77777777" w:rsidTr="00425E2D">
        <w:trPr>
          <w:trHeight w:val="470"/>
        </w:trPr>
        <w:tc>
          <w:tcPr>
            <w:tcW w:w="545" w:type="dxa"/>
            <w:vMerge/>
            <w:tcBorders>
              <w:top w:val="nil"/>
              <w:left w:val="single" w:sz="4" w:space="0" w:color="000000"/>
              <w:bottom w:val="nil"/>
              <w:right w:val="single" w:sz="4" w:space="0" w:color="000000"/>
            </w:tcBorders>
          </w:tcPr>
          <w:p w14:paraId="3624E11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FDCD227" w14:textId="77777777" w:rsidR="00425E2D" w:rsidRDefault="00425E2D" w:rsidP="00CB22B5">
            <w:pPr>
              <w:spacing w:line="259" w:lineRule="auto"/>
              <w:ind w:left="5"/>
            </w:pPr>
            <w:r>
              <w:rPr>
                <w:sz w:val="20"/>
              </w:rPr>
              <w:t xml:space="preserve">354.x  </w:t>
            </w:r>
          </w:p>
        </w:tc>
        <w:tc>
          <w:tcPr>
            <w:tcW w:w="2971" w:type="dxa"/>
            <w:tcBorders>
              <w:top w:val="single" w:sz="4" w:space="0" w:color="000000"/>
              <w:left w:val="single" w:sz="4" w:space="0" w:color="000000"/>
              <w:bottom w:val="single" w:sz="4" w:space="0" w:color="000000"/>
              <w:right w:val="single" w:sz="4" w:space="0" w:color="000000"/>
            </w:tcBorders>
          </w:tcPr>
          <w:p w14:paraId="1576F9FD" w14:textId="77777777" w:rsidR="00425E2D" w:rsidRDefault="00425E2D" w:rsidP="00CB22B5">
            <w:pPr>
              <w:spacing w:line="259" w:lineRule="auto"/>
              <w:ind w:left="5"/>
            </w:pPr>
            <w:r>
              <w:rPr>
                <w:sz w:val="20"/>
              </w:rPr>
              <w:t xml:space="preserve">Mononeuritis of upper limb and mononeuritis multiplex  </w:t>
            </w:r>
          </w:p>
        </w:tc>
        <w:tc>
          <w:tcPr>
            <w:tcW w:w="989" w:type="dxa"/>
            <w:tcBorders>
              <w:top w:val="single" w:sz="4" w:space="0" w:color="000000"/>
              <w:left w:val="single" w:sz="4" w:space="0" w:color="000000"/>
              <w:bottom w:val="single" w:sz="4" w:space="0" w:color="000000"/>
              <w:right w:val="single" w:sz="4" w:space="0" w:color="000000"/>
            </w:tcBorders>
          </w:tcPr>
          <w:p w14:paraId="10610DE5" w14:textId="77777777" w:rsidR="00425E2D" w:rsidRDefault="00425E2D" w:rsidP="00CB22B5">
            <w:pPr>
              <w:spacing w:line="259" w:lineRule="auto"/>
              <w:ind w:left="3"/>
            </w:pPr>
            <w:r>
              <w:rPr>
                <w:sz w:val="20"/>
              </w:rPr>
              <w:t xml:space="preserve">E13 </w:t>
            </w:r>
          </w:p>
        </w:tc>
        <w:tc>
          <w:tcPr>
            <w:tcW w:w="3780" w:type="dxa"/>
            <w:tcBorders>
              <w:top w:val="single" w:sz="4" w:space="0" w:color="000000"/>
              <w:left w:val="single" w:sz="4" w:space="0" w:color="000000"/>
              <w:bottom w:val="single" w:sz="4" w:space="0" w:color="000000"/>
              <w:right w:val="single" w:sz="4" w:space="0" w:color="000000"/>
            </w:tcBorders>
          </w:tcPr>
          <w:p w14:paraId="765EB965" w14:textId="77777777" w:rsidR="00425E2D" w:rsidRDefault="00425E2D" w:rsidP="00CB22B5">
            <w:pPr>
              <w:spacing w:line="259" w:lineRule="auto"/>
              <w:ind w:left="4"/>
            </w:pPr>
            <w:r>
              <w:rPr>
                <w:sz w:val="20"/>
              </w:rPr>
              <w:t xml:space="preserve">Other specified diabetes mellitus </w:t>
            </w:r>
          </w:p>
        </w:tc>
      </w:tr>
      <w:tr w:rsidR="00425E2D" w14:paraId="22078C83" w14:textId="77777777" w:rsidTr="00425E2D">
        <w:trPr>
          <w:trHeight w:val="470"/>
        </w:trPr>
        <w:tc>
          <w:tcPr>
            <w:tcW w:w="545" w:type="dxa"/>
            <w:vMerge/>
            <w:tcBorders>
              <w:top w:val="nil"/>
              <w:left w:val="single" w:sz="4" w:space="0" w:color="000000"/>
              <w:bottom w:val="nil"/>
              <w:right w:val="single" w:sz="4" w:space="0" w:color="000000"/>
            </w:tcBorders>
          </w:tcPr>
          <w:p w14:paraId="0426237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62A8C41" w14:textId="77777777" w:rsidR="00425E2D" w:rsidRDefault="00425E2D" w:rsidP="00CB22B5">
            <w:pPr>
              <w:spacing w:line="259" w:lineRule="auto"/>
              <w:ind w:left="5"/>
            </w:pPr>
            <w:r>
              <w:rPr>
                <w:sz w:val="20"/>
              </w:rPr>
              <w:t xml:space="preserve">355.x </w:t>
            </w:r>
          </w:p>
        </w:tc>
        <w:tc>
          <w:tcPr>
            <w:tcW w:w="2971" w:type="dxa"/>
            <w:tcBorders>
              <w:top w:val="single" w:sz="4" w:space="0" w:color="000000"/>
              <w:left w:val="single" w:sz="4" w:space="0" w:color="000000"/>
              <w:bottom w:val="single" w:sz="4" w:space="0" w:color="000000"/>
              <w:right w:val="single" w:sz="4" w:space="0" w:color="000000"/>
            </w:tcBorders>
          </w:tcPr>
          <w:p w14:paraId="69536A29" w14:textId="77777777" w:rsidR="00425E2D" w:rsidRDefault="00425E2D" w:rsidP="00CB22B5">
            <w:pPr>
              <w:spacing w:line="259" w:lineRule="auto"/>
              <w:ind w:left="5"/>
            </w:pPr>
            <w:r>
              <w:rPr>
                <w:sz w:val="20"/>
              </w:rPr>
              <w:t xml:space="preserve">Mononeuritis of lower limb </w:t>
            </w:r>
            <w:proofErr w:type="gramStart"/>
            <w:r>
              <w:rPr>
                <w:sz w:val="20"/>
              </w:rPr>
              <w:t>and  unspecified</w:t>
            </w:r>
            <w:proofErr w:type="gramEnd"/>
            <w:r>
              <w:rPr>
                <w:sz w:val="20"/>
              </w:rPr>
              <w:t xml:space="preserve"> site </w:t>
            </w:r>
          </w:p>
        </w:tc>
        <w:tc>
          <w:tcPr>
            <w:tcW w:w="4769" w:type="dxa"/>
            <w:gridSpan w:val="2"/>
            <w:tcBorders>
              <w:top w:val="single" w:sz="4" w:space="0" w:color="000000"/>
              <w:left w:val="single" w:sz="4" w:space="0" w:color="000000"/>
              <w:bottom w:val="single" w:sz="4" w:space="0" w:color="000000"/>
              <w:right w:val="single" w:sz="4" w:space="0" w:color="000000"/>
            </w:tcBorders>
          </w:tcPr>
          <w:p w14:paraId="401C8AD9" w14:textId="77777777" w:rsidR="00425E2D" w:rsidRDefault="00425E2D" w:rsidP="00CB22B5">
            <w:pPr>
              <w:spacing w:line="259" w:lineRule="auto"/>
              <w:ind w:left="3" w:right="15"/>
            </w:pPr>
            <w:r>
              <w:rPr>
                <w:sz w:val="20"/>
              </w:rPr>
              <w:t xml:space="preserve">Each main code above, with following relevant </w:t>
            </w:r>
            <w:proofErr w:type="spellStart"/>
            <w:r>
              <w:rPr>
                <w:sz w:val="20"/>
              </w:rPr>
              <w:t>subcodes</w:t>
            </w:r>
            <w:proofErr w:type="spellEnd"/>
            <w:r>
              <w:rPr>
                <w:sz w:val="20"/>
              </w:rPr>
              <w:t xml:space="preserve">: </w:t>
            </w:r>
          </w:p>
        </w:tc>
      </w:tr>
      <w:tr w:rsidR="00425E2D" w14:paraId="7744F172" w14:textId="77777777" w:rsidTr="00425E2D">
        <w:trPr>
          <w:trHeight w:val="470"/>
        </w:trPr>
        <w:tc>
          <w:tcPr>
            <w:tcW w:w="545" w:type="dxa"/>
            <w:vMerge/>
            <w:tcBorders>
              <w:top w:val="nil"/>
              <w:left w:val="single" w:sz="4" w:space="0" w:color="000000"/>
              <w:bottom w:val="nil"/>
              <w:right w:val="single" w:sz="4" w:space="0" w:color="000000"/>
            </w:tcBorders>
          </w:tcPr>
          <w:p w14:paraId="16A643B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380EAA6" w14:textId="77777777" w:rsidR="00425E2D" w:rsidRDefault="00425E2D" w:rsidP="00CB22B5">
            <w:pPr>
              <w:spacing w:line="259" w:lineRule="auto"/>
              <w:ind w:left="5"/>
            </w:pPr>
            <w:r>
              <w:rPr>
                <w:sz w:val="20"/>
              </w:rPr>
              <w:t xml:space="preserve">356.9 </w:t>
            </w:r>
          </w:p>
        </w:tc>
        <w:tc>
          <w:tcPr>
            <w:tcW w:w="2971" w:type="dxa"/>
            <w:tcBorders>
              <w:top w:val="single" w:sz="4" w:space="0" w:color="000000"/>
              <w:left w:val="single" w:sz="4" w:space="0" w:color="000000"/>
              <w:bottom w:val="single" w:sz="4" w:space="0" w:color="000000"/>
              <w:right w:val="single" w:sz="4" w:space="0" w:color="000000"/>
            </w:tcBorders>
          </w:tcPr>
          <w:p w14:paraId="03B69F00" w14:textId="77777777" w:rsidR="00425E2D" w:rsidRDefault="00425E2D" w:rsidP="00CB22B5">
            <w:pPr>
              <w:spacing w:line="259" w:lineRule="auto"/>
              <w:ind w:left="5"/>
            </w:pPr>
            <w:r>
              <w:rPr>
                <w:sz w:val="20"/>
              </w:rPr>
              <w:t xml:space="preserve">Unspecified hereditary and idiopathic peripheral neuropathy </w:t>
            </w:r>
          </w:p>
        </w:tc>
        <w:tc>
          <w:tcPr>
            <w:tcW w:w="4769" w:type="dxa"/>
            <w:gridSpan w:val="2"/>
            <w:tcBorders>
              <w:top w:val="single" w:sz="4" w:space="0" w:color="000000"/>
              <w:left w:val="single" w:sz="4" w:space="0" w:color="000000"/>
              <w:bottom w:val="single" w:sz="4" w:space="0" w:color="000000"/>
              <w:right w:val="single" w:sz="4" w:space="0" w:color="000000"/>
            </w:tcBorders>
          </w:tcPr>
          <w:p w14:paraId="0FFE7B6D" w14:textId="77777777" w:rsidR="00425E2D" w:rsidRDefault="00425E2D" w:rsidP="00CB22B5">
            <w:pPr>
              <w:spacing w:line="259" w:lineRule="auto"/>
              <w:ind w:left="3"/>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1A556F3" wp14:editId="1F059BF8">
                      <wp:simplePos x="0" y="0"/>
                      <wp:positionH relativeFrom="column">
                        <wp:posOffset>624840</wp:posOffset>
                      </wp:positionH>
                      <wp:positionV relativeFrom="paragraph">
                        <wp:posOffset>-31332</wp:posOffset>
                      </wp:positionV>
                      <wp:extent cx="6096" cy="292608"/>
                      <wp:effectExtent l="0" t="0" r="0" b="0"/>
                      <wp:wrapSquare wrapText="bothSides"/>
                      <wp:docPr id="354037" name="Group 354037"/>
                      <wp:cNvGraphicFramePr/>
                      <a:graphic xmlns:a="http://schemas.openxmlformats.org/drawingml/2006/main">
                        <a:graphicData uri="http://schemas.microsoft.com/office/word/2010/wordprocessingGroup">
                          <wpg:wgp>
                            <wpg:cNvGrpSpPr/>
                            <wpg:grpSpPr>
                              <a:xfrm>
                                <a:off x="0" y="0"/>
                                <a:ext cx="6096" cy="292608"/>
                                <a:chOff x="0" y="0"/>
                                <a:chExt cx="6096" cy="292608"/>
                              </a:xfrm>
                            </wpg:grpSpPr>
                            <wps:wsp>
                              <wps:cNvPr id="378929" name="Shape 378929"/>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F69ACC" id="Group 354037" o:spid="_x0000_s1026" style="position:absolute;margin-left:49.2pt;margin-top:-2.45pt;width:.5pt;height:23.05pt;z-index:251661312" coordsize="6096,292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">
                      <v:shape id="Shape 378929" o:spid="_x0000_s1027" style="position:absolute;width:9144;height:292608;visibility:visible;mso-wrap-style:square;v-text-anchor:top" coordsize="9144,292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" path="m,l9144,r,292608l,292608,,e" fillcolor="black" stroked="f" strokeweight="0">
                        <v:stroke miterlimit="83231f" joinstyle="miter"/>
                        <v:path arrowok="t" textboxrect="0,0,9144,292608"/>
                      </v:shape>
                      <w10:wrap type="square"/>
                    </v:group>
                  </w:pict>
                </mc:Fallback>
              </mc:AlternateContent>
            </w:r>
            <w:r>
              <w:rPr>
                <w:sz w:val="20"/>
              </w:rPr>
              <w:t xml:space="preserve">E**.4x </w:t>
            </w:r>
            <w:proofErr w:type="gramStart"/>
            <w:r>
              <w:rPr>
                <w:sz w:val="20"/>
              </w:rPr>
              <w:t>With</w:t>
            </w:r>
            <w:proofErr w:type="gramEnd"/>
            <w:r>
              <w:rPr>
                <w:sz w:val="20"/>
              </w:rPr>
              <w:t xml:space="preserve"> neurological complications </w:t>
            </w:r>
          </w:p>
          <w:p w14:paraId="30D1AF75" w14:textId="77777777" w:rsidR="00425E2D" w:rsidRDefault="00425E2D" w:rsidP="00CB22B5">
            <w:pPr>
              <w:spacing w:line="259" w:lineRule="auto"/>
              <w:ind w:left="3" w:right="3741"/>
            </w:pPr>
            <w:r>
              <w:rPr>
                <w:sz w:val="20"/>
              </w:rPr>
              <w:t xml:space="preserve"> </w:t>
            </w:r>
          </w:p>
        </w:tc>
      </w:tr>
      <w:tr w:rsidR="00425E2D" w14:paraId="5802C0BE" w14:textId="77777777" w:rsidTr="00425E2D">
        <w:trPr>
          <w:trHeight w:val="468"/>
        </w:trPr>
        <w:tc>
          <w:tcPr>
            <w:tcW w:w="545" w:type="dxa"/>
            <w:vMerge/>
            <w:tcBorders>
              <w:top w:val="nil"/>
              <w:left w:val="single" w:sz="4" w:space="0" w:color="000000"/>
              <w:bottom w:val="nil"/>
              <w:right w:val="single" w:sz="4" w:space="0" w:color="000000"/>
            </w:tcBorders>
          </w:tcPr>
          <w:p w14:paraId="2AEF895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275A4CE" w14:textId="77777777" w:rsidR="00425E2D" w:rsidRDefault="00425E2D" w:rsidP="00CB22B5">
            <w:pPr>
              <w:spacing w:line="259" w:lineRule="auto"/>
              <w:ind w:left="5"/>
            </w:pPr>
            <w:r>
              <w:rPr>
                <w:sz w:val="20"/>
              </w:rPr>
              <w:t xml:space="preserve">358.1 </w:t>
            </w:r>
          </w:p>
        </w:tc>
        <w:tc>
          <w:tcPr>
            <w:tcW w:w="2971" w:type="dxa"/>
            <w:tcBorders>
              <w:top w:val="single" w:sz="4" w:space="0" w:color="000000"/>
              <w:left w:val="single" w:sz="4" w:space="0" w:color="000000"/>
              <w:bottom w:val="single" w:sz="4" w:space="0" w:color="000000"/>
              <w:right w:val="single" w:sz="4" w:space="0" w:color="000000"/>
            </w:tcBorders>
          </w:tcPr>
          <w:p w14:paraId="36403B84" w14:textId="77777777" w:rsidR="00425E2D" w:rsidRDefault="00425E2D" w:rsidP="00CB22B5">
            <w:pPr>
              <w:spacing w:line="259" w:lineRule="auto"/>
              <w:ind w:left="5" w:right="75"/>
            </w:pPr>
            <w:r>
              <w:rPr>
                <w:sz w:val="20"/>
              </w:rPr>
              <w:t xml:space="preserve">Myasthenic syndromes in diseases classified elsewhere </w:t>
            </w:r>
          </w:p>
        </w:tc>
        <w:tc>
          <w:tcPr>
            <w:tcW w:w="4769" w:type="dxa"/>
            <w:gridSpan w:val="2"/>
            <w:tcBorders>
              <w:top w:val="single" w:sz="4" w:space="0" w:color="000000"/>
              <w:left w:val="single" w:sz="4" w:space="0" w:color="000000"/>
              <w:bottom w:val="single" w:sz="4" w:space="0" w:color="000000"/>
              <w:right w:val="single" w:sz="4" w:space="0" w:color="000000"/>
            </w:tcBorders>
          </w:tcPr>
          <w:p w14:paraId="59381822" w14:textId="77777777" w:rsidR="00425E2D" w:rsidRDefault="00425E2D" w:rsidP="00CB22B5">
            <w:pPr>
              <w:spacing w:line="259" w:lineRule="auto"/>
              <w:ind w:left="3"/>
            </w:pPr>
            <w:r>
              <w:rPr>
                <w:sz w:val="20"/>
              </w:rPr>
              <w:t xml:space="preserve">Regular Codes: </w:t>
            </w:r>
          </w:p>
        </w:tc>
      </w:tr>
      <w:tr w:rsidR="00425E2D" w14:paraId="12176FD2" w14:textId="77777777" w:rsidTr="00425E2D">
        <w:trPr>
          <w:trHeight w:val="470"/>
        </w:trPr>
        <w:tc>
          <w:tcPr>
            <w:tcW w:w="545" w:type="dxa"/>
            <w:vMerge/>
            <w:tcBorders>
              <w:top w:val="nil"/>
              <w:left w:val="single" w:sz="4" w:space="0" w:color="000000"/>
              <w:bottom w:val="nil"/>
              <w:right w:val="single" w:sz="4" w:space="0" w:color="000000"/>
            </w:tcBorders>
          </w:tcPr>
          <w:p w14:paraId="7CA9248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FEBDB6F" w14:textId="77777777" w:rsidR="00425E2D" w:rsidRDefault="00425E2D" w:rsidP="00CB22B5">
            <w:pPr>
              <w:spacing w:line="259" w:lineRule="auto"/>
              <w:ind w:left="5"/>
            </w:pPr>
            <w:r>
              <w:rPr>
                <w:sz w:val="20"/>
              </w:rPr>
              <w:t xml:space="preserve">458.0 </w:t>
            </w:r>
          </w:p>
        </w:tc>
        <w:tc>
          <w:tcPr>
            <w:tcW w:w="2971" w:type="dxa"/>
            <w:tcBorders>
              <w:top w:val="single" w:sz="4" w:space="0" w:color="000000"/>
              <w:left w:val="single" w:sz="4" w:space="0" w:color="000000"/>
              <w:bottom w:val="single" w:sz="4" w:space="0" w:color="000000"/>
              <w:right w:val="single" w:sz="4" w:space="0" w:color="000000"/>
            </w:tcBorders>
          </w:tcPr>
          <w:p w14:paraId="164E23BE" w14:textId="77777777" w:rsidR="00425E2D" w:rsidRDefault="00425E2D" w:rsidP="00CB22B5">
            <w:pPr>
              <w:spacing w:line="259" w:lineRule="auto"/>
              <w:ind w:left="5"/>
            </w:pPr>
            <w:r>
              <w:rPr>
                <w:sz w:val="20"/>
              </w:rPr>
              <w:t xml:space="preserve">Orthostatic hypotension </w:t>
            </w:r>
          </w:p>
        </w:tc>
        <w:tc>
          <w:tcPr>
            <w:tcW w:w="989" w:type="dxa"/>
            <w:tcBorders>
              <w:top w:val="single" w:sz="4" w:space="0" w:color="000000"/>
              <w:left w:val="single" w:sz="4" w:space="0" w:color="000000"/>
              <w:bottom w:val="single" w:sz="4" w:space="0" w:color="000000"/>
              <w:right w:val="single" w:sz="4" w:space="0" w:color="000000"/>
            </w:tcBorders>
          </w:tcPr>
          <w:p w14:paraId="4EBDF196" w14:textId="77777777" w:rsidR="00425E2D" w:rsidRDefault="00425E2D" w:rsidP="00CB22B5">
            <w:pPr>
              <w:spacing w:line="259" w:lineRule="auto"/>
            </w:pPr>
            <w:r>
              <w:rPr>
                <w:sz w:val="20"/>
              </w:rPr>
              <w:t xml:space="preserve">G90.09 </w:t>
            </w:r>
          </w:p>
        </w:tc>
        <w:tc>
          <w:tcPr>
            <w:tcW w:w="3780" w:type="dxa"/>
            <w:tcBorders>
              <w:top w:val="single" w:sz="4" w:space="0" w:color="000000"/>
              <w:left w:val="single" w:sz="4" w:space="0" w:color="000000"/>
              <w:bottom w:val="single" w:sz="4" w:space="0" w:color="000000"/>
              <w:right w:val="single" w:sz="4" w:space="0" w:color="000000"/>
            </w:tcBorders>
          </w:tcPr>
          <w:p w14:paraId="67E9DEDB" w14:textId="77777777" w:rsidR="00425E2D" w:rsidRDefault="00425E2D" w:rsidP="00CB22B5">
            <w:pPr>
              <w:spacing w:line="259" w:lineRule="auto"/>
              <w:ind w:left="5" w:right="37" w:hanging="2"/>
            </w:pPr>
            <w:r>
              <w:rPr>
                <w:sz w:val="20"/>
              </w:rPr>
              <w:t xml:space="preserve">Other [than carotid sinus syncope] idiopathic peripheral autonomic neuropathy </w:t>
            </w:r>
          </w:p>
        </w:tc>
      </w:tr>
      <w:tr w:rsidR="00425E2D" w14:paraId="2723B0EC" w14:textId="77777777" w:rsidTr="00425E2D">
        <w:trPr>
          <w:trHeight w:val="470"/>
        </w:trPr>
        <w:tc>
          <w:tcPr>
            <w:tcW w:w="545" w:type="dxa"/>
            <w:vMerge/>
            <w:tcBorders>
              <w:top w:val="nil"/>
              <w:left w:val="single" w:sz="4" w:space="0" w:color="000000"/>
              <w:bottom w:val="nil"/>
              <w:right w:val="single" w:sz="4" w:space="0" w:color="000000"/>
            </w:tcBorders>
          </w:tcPr>
          <w:p w14:paraId="2829933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E01B391" w14:textId="77777777" w:rsidR="00425E2D" w:rsidRDefault="00425E2D" w:rsidP="00CB22B5">
            <w:pPr>
              <w:spacing w:line="259" w:lineRule="auto"/>
              <w:ind w:left="5"/>
            </w:pPr>
            <w:r>
              <w:rPr>
                <w:sz w:val="20"/>
              </w:rPr>
              <w:t xml:space="preserve">536.3 </w:t>
            </w:r>
          </w:p>
        </w:tc>
        <w:tc>
          <w:tcPr>
            <w:tcW w:w="2971" w:type="dxa"/>
            <w:tcBorders>
              <w:top w:val="single" w:sz="4" w:space="0" w:color="000000"/>
              <w:left w:val="single" w:sz="4" w:space="0" w:color="000000"/>
              <w:bottom w:val="single" w:sz="4" w:space="0" w:color="000000"/>
              <w:right w:val="single" w:sz="4" w:space="0" w:color="000000"/>
            </w:tcBorders>
          </w:tcPr>
          <w:p w14:paraId="0252B4EB" w14:textId="77777777" w:rsidR="00425E2D" w:rsidRDefault="00425E2D" w:rsidP="00CB22B5">
            <w:pPr>
              <w:spacing w:line="259" w:lineRule="auto"/>
              <w:ind w:left="5"/>
            </w:pPr>
            <w:r>
              <w:rPr>
                <w:sz w:val="20"/>
              </w:rPr>
              <w:t xml:space="preserve">Gastroparesis </w:t>
            </w:r>
          </w:p>
        </w:tc>
        <w:tc>
          <w:tcPr>
            <w:tcW w:w="989" w:type="dxa"/>
            <w:tcBorders>
              <w:top w:val="single" w:sz="4" w:space="0" w:color="000000"/>
              <w:left w:val="single" w:sz="4" w:space="0" w:color="000000"/>
              <w:bottom w:val="single" w:sz="4" w:space="0" w:color="000000"/>
              <w:right w:val="single" w:sz="4" w:space="0" w:color="000000"/>
            </w:tcBorders>
          </w:tcPr>
          <w:p w14:paraId="39F35CC9" w14:textId="77777777" w:rsidR="00425E2D" w:rsidRDefault="00425E2D" w:rsidP="00CB22B5">
            <w:pPr>
              <w:spacing w:line="259" w:lineRule="auto"/>
              <w:ind w:left="1"/>
            </w:pPr>
            <w:r>
              <w:rPr>
                <w:sz w:val="20"/>
              </w:rPr>
              <w:t xml:space="preserve">G90.8 </w:t>
            </w:r>
          </w:p>
        </w:tc>
        <w:tc>
          <w:tcPr>
            <w:tcW w:w="3780" w:type="dxa"/>
            <w:tcBorders>
              <w:top w:val="single" w:sz="4" w:space="0" w:color="000000"/>
              <w:left w:val="single" w:sz="4" w:space="0" w:color="000000"/>
              <w:bottom w:val="single" w:sz="4" w:space="0" w:color="000000"/>
              <w:right w:val="single" w:sz="4" w:space="0" w:color="000000"/>
            </w:tcBorders>
          </w:tcPr>
          <w:p w14:paraId="483B5474" w14:textId="77777777" w:rsidR="00425E2D" w:rsidRDefault="00425E2D" w:rsidP="00CB22B5">
            <w:pPr>
              <w:spacing w:line="259" w:lineRule="auto"/>
              <w:ind w:left="5" w:right="6" w:hanging="1"/>
            </w:pPr>
            <w:r>
              <w:rPr>
                <w:sz w:val="20"/>
              </w:rPr>
              <w:t xml:space="preserve">Other disorders of autonomic nervous system </w:t>
            </w:r>
          </w:p>
        </w:tc>
      </w:tr>
      <w:tr w:rsidR="00425E2D" w14:paraId="286E9874" w14:textId="77777777" w:rsidTr="00425E2D">
        <w:trPr>
          <w:trHeight w:val="470"/>
        </w:trPr>
        <w:tc>
          <w:tcPr>
            <w:tcW w:w="545" w:type="dxa"/>
            <w:vMerge/>
            <w:tcBorders>
              <w:top w:val="nil"/>
              <w:left w:val="single" w:sz="4" w:space="0" w:color="000000"/>
              <w:bottom w:val="nil"/>
              <w:right w:val="single" w:sz="4" w:space="0" w:color="000000"/>
            </w:tcBorders>
          </w:tcPr>
          <w:p w14:paraId="1F470BD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39E73EE" w14:textId="77777777" w:rsidR="00425E2D" w:rsidRDefault="00425E2D" w:rsidP="00CB22B5">
            <w:pPr>
              <w:spacing w:line="259" w:lineRule="auto"/>
              <w:ind w:left="5"/>
            </w:pPr>
            <w:r>
              <w:rPr>
                <w:sz w:val="20"/>
              </w:rPr>
              <w:t xml:space="preserve">564.5 </w:t>
            </w:r>
          </w:p>
        </w:tc>
        <w:tc>
          <w:tcPr>
            <w:tcW w:w="2971" w:type="dxa"/>
            <w:tcBorders>
              <w:top w:val="single" w:sz="4" w:space="0" w:color="000000"/>
              <w:left w:val="single" w:sz="4" w:space="0" w:color="000000"/>
              <w:bottom w:val="single" w:sz="4" w:space="0" w:color="000000"/>
              <w:right w:val="single" w:sz="4" w:space="0" w:color="000000"/>
            </w:tcBorders>
          </w:tcPr>
          <w:p w14:paraId="70D21ABE" w14:textId="77777777" w:rsidR="00425E2D" w:rsidRDefault="00425E2D" w:rsidP="00CB22B5">
            <w:pPr>
              <w:spacing w:line="259" w:lineRule="auto"/>
              <w:ind w:left="5"/>
            </w:pPr>
            <w:r>
              <w:rPr>
                <w:sz w:val="20"/>
              </w:rPr>
              <w:t xml:space="preserve">Functional diarrhea </w:t>
            </w:r>
          </w:p>
        </w:tc>
        <w:tc>
          <w:tcPr>
            <w:tcW w:w="989" w:type="dxa"/>
            <w:tcBorders>
              <w:top w:val="single" w:sz="4" w:space="0" w:color="000000"/>
              <w:left w:val="single" w:sz="4" w:space="0" w:color="000000"/>
              <w:bottom w:val="single" w:sz="4" w:space="0" w:color="000000"/>
              <w:right w:val="single" w:sz="4" w:space="0" w:color="000000"/>
            </w:tcBorders>
          </w:tcPr>
          <w:p w14:paraId="4758EE73" w14:textId="77777777" w:rsidR="00425E2D" w:rsidRDefault="00425E2D" w:rsidP="00CB22B5">
            <w:pPr>
              <w:spacing w:line="259" w:lineRule="auto"/>
              <w:ind w:left="1"/>
            </w:pPr>
            <w:r>
              <w:rPr>
                <w:sz w:val="20"/>
              </w:rPr>
              <w:t xml:space="preserve">G90.9 </w:t>
            </w:r>
          </w:p>
        </w:tc>
        <w:tc>
          <w:tcPr>
            <w:tcW w:w="3780" w:type="dxa"/>
            <w:tcBorders>
              <w:top w:val="single" w:sz="4" w:space="0" w:color="000000"/>
              <w:left w:val="single" w:sz="4" w:space="0" w:color="000000"/>
              <w:bottom w:val="single" w:sz="4" w:space="0" w:color="000000"/>
              <w:right w:val="single" w:sz="4" w:space="0" w:color="000000"/>
            </w:tcBorders>
          </w:tcPr>
          <w:p w14:paraId="39C07C55" w14:textId="77777777" w:rsidR="00425E2D" w:rsidRDefault="00425E2D" w:rsidP="00CB22B5">
            <w:pPr>
              <w:spacing w:line="259" w:lineRule="auto"/>
              <w:ind w:left="5" w:hanging="1"/>
            </w:pPr>
            <w:r>
              <w:rPr>
                <w:sz w:val="20"/>
              </w:rPr>
              <w:t xml:space="preserve">Disorder of the autonomic nervous system, unspecified;  </w:t>
            </w:r>
          </w:p>
        </w:tc>
      </w:tr>
      <w:tr w:rsidR="00425E2D" w14:paraId="4E53970E" w14:textId="77777777" w:rsidTr="00425E2D">
        <w:trPr>
          <w:trHeight w:val="470"/>
        </w:trPr>
        <w:tc>
          <w:tcPr>
            <w:tcW w:w="545" w:type="dxa"/>
            <w:vMerge/>
            <w:tcBorders>
              <w:top w:val="nil"/>
              <w:left w:val="single" w:sz="4" w:space="0" w:color="000000"/>
              <w:bottom w:val="nil"/>
              <w:right w:val="single" w:sz="4" w:space="0" w:color="000000"/>
            </w:tcBorders>
          </w:tcPr>
          <w:p w14:paraId="35DB703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E6D7C52" w14:textId="77777777" w:rsidR="00425E2D" w:rsidRDefault="00425E2D" w:rsidP="00CB22B5">
            <w:pPr>
              <w:spacing w:line="259" w:lineRule="auto"/>
              <w:ind w:left="5"/>
            </w:pPr>
            <w:r>
              <w:rPr>
                <w:sz w:val="20"/>
              </w:rPr>
              <w:t xml:space="preserve">596.54 </w:t>
            </w:r>
          </w:p>
        </w:tc>
        <w:tc>
          <w:tcPr>
            <w:tcW w:w="2971" w:type="dxa"/>
            <w:tcBorders>
              <w:top w:val="single" w:sz="4" w:space="0" w:color="000000"/>
              <w:left w:val="single" w:sz="4" w:space="0" w:color="000000"/>
              <w:bottom w:val="single" w:sz="4" w:space="0" w:color="000000"/>
              <w:right w:val="single" w:sz="4" w:space="0" w:color="000000"/>
            </w:tcBorders>
          </w:tcPr>
          <w:p w14:paraId="09473D6B" w14:textId="77777777" w:rsidR="00425E2D" w:rsidRDefault="00425E2D" w:rsidP="00CB22B5">
            <w:pPr>
              <w:spacing w:line="259" w:lineRule="auto"/>
              <w:ind w:left="5"/>
            </w:pPr>
            <w:r>
              <w:rPr>
                <w:sz w:val="20"/>
              </w:rPr>
              <w:t xml:space="preserve">Neurogenic bladder NOS </w:t>
            </w:r>
          </w:p>
        </w:tc>
        <w:tc>
          <w:tcPr>
            <w:tcW w:w="989" w:type="dxa"/>
            <w:tcBorders>
              <w:top w:val="single" w:sz="4" w:space="0" w:color="000000"/>
              <w:left w:val="single" w:sz="4" w:space="0" w:color="000000"/>
              <w:bottom w:val="single" w:sz="4" w:space="0" w:color="000000"/>
              <w:right w:val="single" w:sz="4" w:space="0" w:color="000000"/>
            </w:tcBorders>
          </w:tcPr>
          <w:p w14:paraId="0D0BED5E" w14:textId="77777777" w:rsidR="00425E2D" w:rsidRDefault="00425E2D" w:rsidP="00CB22B5">
            <w:pPr>
              <w:spacing w:line="259" w:lineRule="auto"/>
              <w:ind w:left="1"/>
            </w:pPr>
            <w:r>
              <w:rPr>
                <w:sz w:val="20"/>
              </w:rPr>
              <w:t xml:space="preserve">G99.0 </w:t>
            </w:r>
          </w:p>
        </w:tc>
        <w:tc>
          <w:tcPr>
            <w:tcW w:w="3780" w:type="dxa"/>
            <w:tcBorders>
              <w:top w:val="single" w:sz="4" w:space="0" w:color="000000"/>
              <w:left w:val="single" w:sz="4" w:space="0" w:color="000000"/>
              <w:bottom w:val="single" w:sz="4" w:space="0" w:color="000000"/>
              <w:right w:val="single" w:sz="4" w:space="0" w:color="000000"/>
            </w:tcBorders>
          </w:tcPr>
          <w:p w14:paraId="1D9DEB2B" w14:textId="77777777" w:rsidR="00425E2D" w:rsidRDefault="00425E2D" w:rsidP="00CB22B5">
            <w:pPr>
              <w:spacing w:line="259" w:lineRule="auto"/>
              <w:ind w:left="5" w:right="84" w:hanging="2"/>
              <w:jc w:val="both"/>
            </w:pPr>
            <w:r>
              <w:rPr>
                <w:sz w:val="20"/>
              </w:rPr>
              <w:t xml:space="preserve">Autonomic neuropathy in diseases classified elsewhere </w:t>
            </w:r>
          </w:p>
        </w:tc>
      </w:tr>
      <w:tr w:rsidR="00425E2D" w14:paraId="646C85E9" w14:textId="77777777" w:rsidTr="00425E2D">
        <w:trPr>
          <w:trHeight w:val="468"/>
        </w:trPr>
        <w:tc>
          <w:tcPr>
            <w:tcW w:w="545" w:type="dxa"/>
            <w:vMerge/>
            <w:tcBorders>
              <w:top w:val="nil"/>
              <w:left w:val="single" w:sz="4" w:space="0" w:color="000000"/>
              <w:bottom w:val="nil"/>
              <w:right w:val="single" w:sz="4" w:space="0" w:color="000000"/>
            </w:tcBorders>
          </w:tcPr>
          <w:p w14:paraId="77D6C40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52B5FD8" w14:textId="77777777" w:rsidR="00425E2D" w:rsidRDefault="00425E2D" w:rsidP="00CB22B5">
            <w:pPr>
              <w:spacing w:line="259" w:lineRule="auto"/>
              <w:ind w:left="5"/>
            </w:pPr>
            <w:r>
              <w:rPr>
                <w:sz w:val="20"/>
              </w:rPr>
              <w:t xml:space="preserve">713.5 </w:t>
            </w:r>
          </w:p>
        </w:tc>
        <w:tc>
          <w:tcPr>
            <w:tcW w:w="2971" w:type="dxa"/>
            <w:tcBorders>
              <w:top w:val="single" w:sz="4" w:space="0" w:color="000000"/>
              <w:left w:val="single" w:sz="4" w:space="0" w:color="000000"/>
              <w:bottom w:val="single" w:sz="4" w:space="0" w:color="000000"/>
              <w:right w:val="single" w:sz="4" w:space="0" w:color="000000"/>
            </w:tcBorders>
          </w:tcPr>
          <w:p w14:paraId="6C089B89" w14:textId="77777777" w:rsidR="00425E2D" w:rsidRDefault="00425E2D" w:rsidP="00CB22B5">
            <w:pPr>
              <w:spacing w:line="259" w:lineRule="auto"/>
              <w:ind w:left="5"/>
              <w:jc w:val="both"/>
            </w:pPr>
            <w:r>
              <w:rPr>
                <w:sz w:val="20"/>
              </w:rPr>
              <w:t xml:space="preserve">Arthropathy associated with neurological disorders </w:t>
            </w:r>
          </w:p>
        </w:tc>
        <w:tc>
          <w:tcPr>
            <w:tcW w:w="989" w:type="dxa"/>
            <w:tcBorders>
              <w:top w:val="single" w:sz="4" w:space="0" w:color="000000"/>
              <w:left w:val="single" w:sz="4" w:space="0" w:color="000000"/>
              <w:bottom w:val="single" w:sz="4" w:space="0" w:color="000000"/>
              <w:right w:val="single" w:sz="4" w:space="0" w:color="000000"/>
            </w:tcBorders>
          </w:tcPr>
          <w:p w14:paraId="2143CE35" w14:textId="77777777" w:rsidR="00425E2D" w:rsidRDefault="00425E2D" w:rsidP="00CB22B5">
            <w:pPr>
              <w:spacing w:line="259" w:lineRule="auto"/>
              <w:ind w:left="3"/>
            </w:pPr>
            <w:r>
              <w:rPr>
                <w:sz w:val="20"/>
              </w:rPr>
              <w:t xml:space="preserve">G56.x </w:t>
            </w:r>
          </w:p>
        </w:tc>
        <w:tc>
          <w:tcPr>
            <w:tcW w:w="3780" w:type="dxa"/>
            <w:tcBorders>
              <w:top w:val="single" w:sz="4" w:space="0" w:color="000000"/>
              <w:left w:val="single" w:sz="4" w:space="0" w:color="000000"/>
              <w:bottom w:val="single" w:sz="4" w:space="0" w:color="000000"/>
              <w:right w:val="single" w:sz="4" w:space="0" w:color="000000"/>
            </w:tcBorders>
          </w:tcPr>
          <w:p w14:paraId="414A8F69" w14:textId="77777777" w:rsidR="00425E2D" w:rsidRDefault="00425E2D" w:rsidP="00CB22B5">
            <w:pPr>
              <w:spacing w:line="259" w:lineRule="auto"/>
              <w:ind w:left="4"/>
            </w:pPr>
            <w:r>
              <w:rPr>
                <w:sz w:val="20"/>
              </w:rPr>
              <w:t xml:space="preserve">Mononeuropathies of upper limb </w:t>
            </w:r>
          </w:p>
        </w:tc>
      </w:tr>
      <w:tr w:rsidR="00425E2D" w14:paraId="6E526298" w14:textId="77777777" w:rsidTr="00425E2D">
        <w:trPr>
          <w:trHeight w:val="360"/>
        </w:trPr>
        <w:tc>
          <w:tcPr>
            <w:tcW w:w="545" w:type="dxa"/>
            <w:vMerge/>
            <w:tcBorders>
              <w:top w:val="nil"/>
              <w:left w:val="single" w:sz="4" w:space="0" w:color="000000"/>
              <w:bottom w:val="nil"/>
              <w:right w:val="single" w:sz="4" w:space="0" w:color="000000"/>
            </w:tcBorders>
          </w:tcPr>
          <w:p w14:paraId="325A228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6EB3137" w14:textId="77777777" w:rsidR="00425E2D" w:rsidRDefault="00425E2D" w:rsidP="00CB22B5">
            <w:pPr>
              <w:spacing w:line="259" w:lineRule="auto"/>
              <w:ind w:left="5"/>
            </w:pPr>
            <w:r>
              <w:rPr>
                <w:sz w:val="20"/>
              </w:rPr>
              <w:t xml:space="preserve">458.0 </w:t>
            </w:r>
          </w:p>
        </w:tc>
        <w:tc>
          <w:tcPr>
            <w:tcW w:w="2971" w:type="dxa"/>
            <w:tcBorders>
              <w:top w:val="single" w:sz="4" w:space="0" w:color="000000"/>
              <w:left w:val="single" w:sz="4" w:space="0" w:color="000000"/>
              <w:bottom w:val="single" w:sz="4" w:space="0" w:color="000000"/>
              <w:right w:val="single" w:sz="4" w:space="0" w:color="000000"/>
            </w:tcBorders>
          </w:tcPr>
          <w:p w14:paraId="47CBF035" w14:textId="77777777" w:rsidR="00425E2D" w:rsidRDefault="00425E2D" w:rsidP="00CB22B5">
            <w:pPr>
              <w:spacing w:line="259" w:lineRule="auto"/>
              <w:ind w:left="5"/>
            </w:pPr>
            <w:r>
              <w:rPr>
                <w:sz w:val="20"/>
              </w:rPr>
              <w:t xml:space="preserve">Orthostatic hypotension </w:t>
            </w:r>
          </w:p>
        </w:tc>
        <w:tc>
          <w:tcPr>
            <w:tcW w:w="989" w:type="dxa"/>
            <w:tcBorders>
              <w:top w:val="single" w:sz="4" w:space="0" w:color="000000"/>
              <w:left w:val="single" w:sz="4" w:space="0" w:color="000000"/>
              <w:bottom w:val="single" w:sz="4" w:space="0" w:color="000000"/>
              <w:right w:val="single" w:sz="4" w:space="0" w:color="000000"/>
            </w:tcBorders>
          </w:tcPr>
          <w:p w14:paraId="75CB0A4D" w14:textId="77777777" w:rsidR="00425E2D" w:rsidRDefault="00425E2D" w:rsidP="00CB22B5">
            <w:pPr>
              <w:spacing w:line="259" w:lineRule="auto"/>
            </w:pPr>
            <w:r>
              <w:rPr>
                <w:sz w:val="20"/>
              </w:rPr>
              <w:t xml:space="preserve">G57.x </w:t>
            </w:r>
          </w:p>
        </w:tc>
        <w:tc>
          <w:tcPr>
            <w:tcW w:w="3780" w:type="dxa"/>
            <w:tcBorders>
              <w:top w:val="single" w:sz="4" w:space="0" w:color="000000"/>
              <w:left w:val="single" w:sz="4" w:space="0" w:color="000000"/>
              <w:bottom w:val="single" w:sz="4" w:space="0" w:color="000000"/>
              <w:right w:val="single" w:sz="4" w:space="0" w:color="000000"/>
            </w:tcBorders>
          </w:tcPr>
          <w:p w14:paraId="09571F24" w14:textId="77777777" w:rsidR="00425E2D" w:rsidRDefault="00425E2D" w:rsidP="00CB22B5">
            <w:pPr>
              <w:spacing w:line="259" w:lineRule="auto"/>
              <w:ind w:left="3"/>
            </w:pPr>
            <w:r>
              <w:rPr>
                <w:sz w:val="20"/>
              </w:rPr>
              <w:t xml:space="preserve">Mononeuropathies of lower limb </w:t>
            </w:r>
          </w:p>
        </w:tc>
      </w:tr>
      <w:tr w:rsidR="00425E2D" w14:paraId="46A5E7A2" w14:textId="77777777" w:rsidTr="00425E2D">
        <w:trPr>
          <w:trHeight w:val="470"/>
        </w:trPr>
        <w:tc>
          <w:tcPr>
            <w:tcW w:w="545" w:type="dxa"/>
            <w:vMerge/>
            <w:tcBorders>
              <w:top w:val="nil"/>
              <w:left w:val="single" w:sz="4" w:space="0" w:color="000000"/>
              <w:bottom w:val="nil"/>
              <w:right w:val="single" w:sz="4" w:space="0" w:color="000000"/>
            </w:tcBorders>
          </w:tcPr>
          <w:p w14:paraId="699D5C1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4E32716" w14:textId="77777777" w:rsidR="00425E2D" w:rsidRDefault="00425E2D" w:rsidP="00CB22B5">
            <w:pPr>
              <w:spacing w:line="259" w:lineRule="auto"/>
              <w:ind w:left="5"/>
            </w:pPr>
            <w:r>
              <w:rPr>
                <w:sz w:val="20"/>
              </w:rPr>
              <w:t xml:space="preserve">536.3 </w:t>
            </w:r>
          </w:p>
        </w:tc>
        <w:tc>
          <w:tcPr>
            <w:tcW w:w="2971" w:type="dxa"/>
            <w:tcBorders>
              <w:top w:val="single" w:sz="4" w:space="0" w:color="000000"/>
              <w:left w:val="single" w:sz="4" w:space="0" w:color="000000"/>
              <w:bottom w:val="single" w:sz="4" w:space="0" w:color="000000"/>
              <w:right w:val="single" w:sz="4" w:space="0" w:color="000000"/>
            </w:tcBorders>
          </w:tcPr>
          <w:p w14:paraId="295F686F" w14:textId="77777777" w:rsidR="00425E2D" w:rsidRDefault="00425E2D" w:rsidP="00CB22B5">
            <w:pPr>
              <w:spacing w:line="259" w:lineRule="auto"/>
              <w:ind w:left="5"/>
            </w:pPr>
            <w:r>
              <w:rPr>
                <w:sz w:val="20"/>
              </w:rPr>
              <w:t xml:space="preserve">Gastroparesis </w:t>
            </w:r>
          </w:p>
        </w:tc>
        <w:tc>
          <w:tcPr>
            <w:tcW w:w="989" w:type="dxa"/>
            <w:tcBorders>
              <w:top w:val="single" w:sz="4" w:space="0" w:color="000000"/>
              <w:left w:val="single" w:sz="4" w:space="0" w:color="000000"/>
              <w:bottom w:val="single" w:sz="4" w:space="0" w:color="000000"/>
              <w:right w:val="single" w:sz="4" w:space="0" w:color="000000"/>
            </w:tcBorders>
          </w:tcPr>
          <w:p w14:paraId="4C364450" w14:textId="77777777" w:rsidR="00425E2D" w:rsidRDefault="00425E2D" w:rsidP="00CB22B5">
            <w:pPr>
              <w:spacing w:line="259" w:lineRule="auto"/>
              <w:ind w:left="1"/>
            </w:pPr>
            <w:r>
              <w:rPr>
                <w:sz w:val="20"/>
              </w:rPr>
              <w:t xml:space="preserve">G60.9 </w:t>
            </w:r>
          </w:p>
        </w:tc>
        <w:tc>
          <w:tcPr>
            <w:tcW w:w="3780" w:type="dxa"/>
            <w:tcBorders>
              <w:top w:val="single" w:sz="4" w:space="0" w:color="000000"/>
              <w:left w:val="single" w:sz="4" w:space="0" w:color="000000"/>
              <w:bottom w:val="single" w:sz="4" w:space="0" w:color="000000"/>
              <w:right w:val="single" w:sz="4" w:space="0" w:color="000000"/>
            </w:tcBorders>
          </w:tcPr>
          <w:p w14:paraId="58E790AB" w14:textId="77777777" w:rsidR="00425E2D" w:rsidRDefault="00425E2D" w:rsidP="00CB22B5">
            <w:pPr>
              <w:spacing w:line="259" w:lineRule="auto"/>
              <w:ind w:left="5" w:hanging="1"/>
            </w:pPr>
            <w:r>
              <w:rPr>
                <w:sz w:val="20"/>
              </w:rPr>
              <w:t xml:space="preserve">Hereditary and idiopathic neuropathy, unspecified </w:t>
            </w:r>
          </w:p>
        </w:tc>
      </w:tr>
      <w:tr w:rsidR="00425E2D" w14:paraId="1F02DE70" w14:textId="77777777" w:rsidTr="00425E2D">
        <w:trPr>
          <w:trHeight w:val="470"/>
        </w:trPr>
        <w:tc>
          <w:tcPr>
            <w:tcW w:w="545" w:type="dxa"/>
            <w:vMerge/>
            <w:tcBorders>
              <w:top w:val="nil"/>
              <w:left w:val="single" w:sz="4" w:space="0" w:color="000000"/>
              <w:bottom w:val="nil"/>
              <w:right w:val="single" w:sz="4" w:space="0" w:color="000000"/>
            </w:tcBorders>
          </w:tcPr>
          <w:p w14:paraId="65B400D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59089BA" w14:textId="77777777" w:rsidR="00425E2D" w:rsidRDefault="00425E2D" w:rsidP="00CB22B5">
            <w:pPr>
              <w:spacing w:line="259" w:lineRule="auto"/>
              <w:ind w:left="5"/>
            </w:pPr>
            <w:r>
              <w:rPr>
                <w:sz w:val="20"/>
              </w:rPr>
              <w:t xml:space="preserve">564.5 </w:t>
            </w:r>
          </w:p>
        </w:tc>
        <w:tc>
          <w:tcPr>
            <w:tcW w:w="2971" w:type="dxa"/>
            <w:tcBorders>
              <w:top w:val="single" w:sz="4" w:space="0" w:color="000000"/>
              <w:left w:val="single" w:sz="4" w:space="0" w:color="000000"/>
              <w:bottom w:val="single" w:sz="4" w:space="0" w:color="000000"/>
              <w:right w:val="single" w:sz="4" w:space="0" w:color="000000"/>
            </w:tcBorders>
          </w:tcPr>
          <w:p w14:paraId="55006DB3" w14:textId="77777777" w:rsidR="00425E2D" w:rsidRDefault="00425E2D" w:rsidP="00CB22B5">
            <w:pPr>
              <w:spacing w:line="259" w:lineRule="auto"/>
              <w:ind w:left="5"/>
            </w:pPr>
            <w:r>
              <w:rPr>
                <w:sz w:val="20"/>
              </w:rPr>
              <w:t xml:space="preserve">Functional diarrhea </w:t>
            </w:r>
          </w:p>
        </w:tc>
        <w:tc>
          <w:tcPr>
            <w:tcW w:w="989" w:type="dxa"/>
            <w:tcBorders>
              <w:top w:val="single" w:sz="4" w:space="0" w:color="000000"/>
              <w:left w:val="single" w:sz="4" w:space="0" w:color="000000"/>
              <w:bottom w:val="single" w:sz="4" w:space="0" w:color="000000"/>
              <w:right w:val="single" w:sz="4" w:space="0" w:color="000000"/>
            </w:tcBorders>
          </w:tcPr>
          <w:p w14:paraId="0C7D50A9" w14:textId="77777777" w:rsidR="00425E2D" w:rsidRDefault="00425E2D" w:rsidP="00CB22B5">
            <w:pPr>
              <w:spacing w:line="259" w:lineRule="auto"/>
              <w:ind w:left="1"/>
            </w:pPr>
            <w:r>
              <w:rPr>
                <w:sz w:val="20"/>
              </w:rPr>
              <w:t xml:space="preserve">G73.3 </w:t>
            </w:r>
          </w:p>
        </w:tc>
        <w:tc>
          <w:tcPr>
            <w:tcW w:w="3780" w:type="dxa"/>
            <w:tcBorders>
              <w:top w:val="single" w:sz="4" w:space="0" w:color="000000"/>
              <w:left w:val="single" w:sz="4" w:space="0" w:color="000000"/>
              <w:bottom w:val="single" w:sz="4" w:space="0" w:color="000000"/>
              <w:right w:val="single" w:sz="4" w:space="0" w:color="000000"/>
            </w:tcBorders>
          </w:tcPr>
          <w:p w14:paraId="3E8C14B3" w14:textId="77777777" w:rsidR="00425E2D" w:rsidRDefault="00425E2D" w:rsidP="00CB22B5">
            <w:pPr>
              <w:spacing w:line="259" w:lineRule="auto"/>
              <w:ind w:left="5" w:hanging="1"/>
            </w:pPr>
            <w:r>
              <w:rPr>
                <w:sz w:val="20"/>
              </w:rPr>
              <w:t xml:space="preserve">Myasthenic syndromes in other diseases classified elsewhere </w:t>
            </w:r>
          </w:p>
        </w:tc>
      </w:tr>
      <w:tr w:rsidR="00425E2D" w14:paraId="38C32736" w14:textId="77777777" w:rsidTr="00425E2D">
        <w:trPr>
          <w:trHeight w:val="470"/>
        </w:trPr>
        <w:tc>
          <w:tcPr>
            <w:tcW w:w="545" w:type="dxa"/>
            <w:vMerge/>
            <w:tcBorders>
              <w:top w:val="nil"/>
              <w:left w:val="single" w:sz="4" w:space="0" w:color="000000"/>
              <w:bottom w:val="nil"/>
              <w:right w:val="single" w:sz="4" w:space="0" w:color="000000"/>
            </w:tcBorders>
          </w:tcPr>
          <w:p w14:paraId="4C1C262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EEFD013" w14:textId="77777777" w:rsidR="00425E2D" w:rsidRDefault="00425E2D" w:rsidP="00CB22B5">
            <w:pPr>
              <w:spacing w:line="259" w:lineRule="auto"/>
              <w:ind w:left="5"/>
            </w:pPr>
            <w:r>
              <w:rPr>
                <w:sz w:val="20"/>
              </w:rPr>
              <w:t xml:space="preserve">713.5 </w:t>
            </w:r>
          </w:p>
        </w:tc>
        <w:tc>
          <w:tcPr>
            <w:tcW w:w="2971" w:type="dxa"/>
            <w:tcBorders>
              <w:top w:val="single" w:sz="4" w:space="0" w:color="000000"/>
              <w:left w:val="single" w:sz="4" w:space="0" w:color="000000"/>
              <w:bottom w:val="single" w:sz="4" w:space="0" w:color="000000"/>
              <w:right w:val="single" w:sz="4" w:space="0" w:color="000000"/>
            </w:tcBorders>
          </w:tcPr>
          <w:p w14:paraId="010E4E0F" w14:textId="77777777" w:rsidR="00425E2D" w:rsidRDefault="00425E2D" w:rsidP="00CB22B5">
            <w:pPr>
              <w:spacing w:line="259" w:lineRule="auto"/>
              <w:ind w:left="5"/>
              <w:jc w:val="both"/>
            </w:pPr>
            <w:r>
              <w:rPr>
                <w:sz w:val="20"/>
              </w:rPr>
              <w:t xml:space="preserve">Arthropathy associated with neurological disorders </w:t>
            </w:r>
          </w:p>
        </w:tc>
        <w:tc>
          <w:tcPr>
            <w:tcW w:w="989" w:type="dxa"/>
            <w:tcBorders>
              <w:top w:val="single" w:sz="4" w:space="0" w:color="000000"/>
              <w:left w:val="single" w:sz="4" w:space="0" w:color="000000"/>
              <w:bottom w:val="single" w:sz="4" w:space="0" w:color="000000"/>
              <w:right w:val="single" w:sz="4" w:space="0" w:color="000000"/>
            </w:tcBorders>
          </w:tcPr>
          <w:p w14:paraId="1CD55152" w14:textId="77777777" w:rsidR="00425E2D" w:rsidRDefault="00425E2D" w:rsidP="00CB22B5">
            <w:pPr>
              <w:spacing w:line="259" w:lineRule="auto"/>
              <w:ind w:left="3"/>
            </w:pPr>
            <w:r>
              <w:rPr>
                <w:sz w:val="20"/>
              </w:rPr>
              <w:t xml:space="preserve">G90.01 </w:t>
            </w:r>
          </w:p>
        </w:tc>
        <w:tc>
          <w:tcPr>
            <w:tcW w:w="3780" w:type="dxa"/>
            <w:tcBorders>
              <w:top w:val="single" w:sz="4" w:space="0" w:color="000000"/>
              <w:left w:val="single" w:sz="4" w:space="0" w:color="000000"/>
              <w:bottom w:val="single" w:sz="4" w:space="0" w:color="000000"/>
              <w:right w:val="single" w:sz="4" w:space="0" w:color="000000"/>
            </w:tcBorders>
          </w:tcPr>
          <w:p w14:paraId="3E9D6F49" w14:textId="77777777" w:rsidR="00425E2D" w:rsidRDefault="00425E2D" w:rsidP="00CB22B5">
            <w:pPr>
              <w:spacing w:line="259" w:lineRule="auto"/>
              <w:ind w:left="4"/>
            </w:pPr>
            <w:r>
              <w:rPr>
                <w:sz w:val="20"/>
              </w:rPr>
              <w:t xml:space="preserve">Carotid sinus syncope </w:t>
            </w:r>
          </w:p>
        </w:tc>
      </w:tr>
      <w:tr w:rsidR="00425E2D" w14:paraId="2CE37BFF" w14:textId="77777777" w:rsidTr="00425E2D">
        <w:trPr>
          <w:trHeight w:val="540"/>
        </w:trPr>
        <w:tc>
          <w:tcPr>
            <w:tcW w:w="545" w:type="dxa"/>
            <w:vMerge/>
            <w:tcBorders>
              <w:top w:val="nil"/>
              <w:left w:val="single" w:sz="4" w:space="0" w:color="000000"/>
              <w:bottom w:val="nil"/>
              <w:right w:val="single" w:sz="4" w:space="0" w:color="000000"/>
            </w:tcBorders>
          </w:tcPr>
          <w:p w14:paraId="31C4232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C845AAA" w14:textId="77777777" w:rsidR="00425E2D" w:rsidRDefault="00425E2D" w:rsidP="00CB22B5">
            <w:pPr>
              <w:spacing w:line="259" w:lineRule="auto"/>
              <w:ind w:left="5"/>
            </w:pPr>
            <w:r>
              <w:rPr>
                <w:sz w:val="20"/>
              </w:rPr>
              <w:t xml:space="preserve">951.0 </w:t>
            </w:r>
          </w:p>
        </w:tc>
        <w:tc>
          <w:tcPr>
            <w:tcW w:w="2971" w:type="dxa"/>
            <w:tcBorders>
              <w:top w:val="single" w:sz="4" w:space="0" w:color="000000"/>
              <w:left w:val="single" w:sz="4" w:space="0" w:color="000000"/>
              <w:bottom w:val="single" w:sz="4" w:space="0" w:color="000000"/>
              <w:right w:val="single" w:sz="4" w:space="0" w:color="000000"/>
            </w:tcBorders>
          </w:tcPr>
          <w:p w14:paraId="0C971602" w14:textId="77777777" w:rsidR="00425E2D" w:rsidRDefault="00425E2D" w:rsidP="00CB22B5">
            <w:pPr>
              <w:spacing w:line="259" w:lineRule="auto"/>
              <w:ind w:left="5"/>
            </w:pPr>
            <w:r>
              <w:rPr>
                <w:sz w:val="20"/>
              </w:rPr>
              <w:t xml:space="preserve">Injury to oculomotor nerve </w:t>
            </w:r>
          </w:p>
        </w:tc>
        <w:tc>
          <w:tcPr>
            <w:tcW w:w="989" w:type="dxa"/>
            <w:tcBorders>
              <w:top w:val="single" w:sz="4" w:space="0" w:color="000000"/>
              <w:left w:val="single" w:sz="4" w:space="0" w:color="000000"/>
              <w:bottom w:val="single" w:sz="4" w:space="0" w:color="000000"/>
              <w:right w:val="single" w:sz="4" w:space="0" w:color="000000"/>
            </w:tcBorders>
          </w:tcPr>
          <w:p w14:paraId="1B3413EF" w14:textId="77777777" w:rsidR="00425E2D" w:rsidRDefault="00425E2D" w:rsidP="00CB22B5">
            <w:pPr>
              <w:spacing w:line="259" w:lineRule="auto"/>
            </w:pPr>
            <w:r>
              <w:rPr>
                <w:sz w:val="20"/>
              </w:rPr>
              <w:t xml:space="preserve">H49.x </w:t>
            </w:r>
          </w:p>
        </w:tc>
        <w:tc>
          <w:tcPr>
            <w:tcW w:w="3780" w:type="dxa"/>
            <w:tcBorders>
              <w:top w:val="single" w:sz="4" w:space="0" w:color="000000"/>
              <w:left w:val="single" w:sz="4" w:space="0" w:color="000000"/>
              <w:bottom w:val="single" w:sz="4" w:space="0" w:color="000000"/>
              <w:right w:val="single" w:sz="4" w:space="0" w:color="000000"/>
            </w:tcBorders>
          </w:tcPr>
          <w:p w14:paraId="37ED7D0F" w14:textId="77777777" w:rsidR="00425E2D" w:rsidRDefault="00425E2D" w:rsidP="00CB22B5">
            <w:pPr>
              <w:spacing w:line="259" w:lineRule="auto"/>
              <w:ind w:left="2"/>
            </w:pPr>
            <w:r>
              <w:rPr>
                <w:sz w:val="20"/>
              </w:rPr>
              <w:t xml:space="preserve">Paralytic strabismus   </w:t>
            </w:r>
          </w:p>
        </w:tc>
      </w:tr>
      <w:tr w:rsidR="00425E2D" w14:paraId="2D89D480" w14:textId="77777777" w:rsidTr="00425E2D">
        <w:trPr>
          <w:trHeight w:val="360"/>
        </w:trPr>
        <w:tc>
          <w:tcPr>
            <w:tcW w:w="545" w:type="dxa"/>
            <w:vMerge/>
            <w:tcBorders>
              <w:top w:val="nil"/>
              <w:left w:val="single" w:sz="4" w:space="0" w:color="000000"/>
              <w:bottom w:val="single" w:sz="4" w:space="0" w:color="000000"/>
              <w:right w:val="single" w:sz="4" w:space="0" w:color="000000"/>
            </w:tcBorders>
          </w:tcPr>
          <w:p w14:paraId="2E18AD6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3C1BC2A" w14:textId="77777777" w:rsidR="00425E2D" w:rsidRDefault="00425E2D" w:rsidP="00CB22B5">
            <w:pPr>
              <w:spacing w:line="259" w:lineRule="auto"/>
              <w:ind w:left="5"/>
            </w:pPr>
            <w:r>
              <w:rPr>
                <w:sz w:val="20"/>
              </w:rPr>
              <w:t xml:space="preserve">951.1 </w:t>
            </w:r>
          </w:p>
        </w:tc>
        <w:tc>
          <w:tcPr>
            <w:tcW w:w="2971" w:type="dxa"/>
            <w:tcBorders>
              <w:top w:val="single" w:sz="4" w:space="0" w:color="000000"/>
              <w:left w:val="single" w:sz="4" w:space="0" w:color="000000"/>
              <w:bottom w:val="single" w:sz="4" w:space="0" w:color="000000"/>
              <w:right w:val="single" w:sz="4" w:space="0" w:color="000000"/>
            </w:tcBorders>
          </w:tcPr>
          <w:p w14:paraId="3A5C4604" w14:textId="77777777" w:rsidR="00425E2D" w:rsidRDefault="00425E2D" w:rsidP="00CB22B5">
            <w:pPr>
              <w:spacing w:line="259" w:lineRule="auto"/>
              <w:ind w:left="5"/>
            </w:pPr>
            <w:r>
              <w:rPr>
                <w:sz w:val="20"/>
              </w:rPr>
              <w:t xml:space="preserve">Injury to trochlear nerve </w:t>
            </w:r>
          </w:p>
        </w:tc>
        <w:tc>
          <w:tcPr>
            <w:tcW w:w="989" w:type="dxa"/>
            <w:tcBorders>
              <w:top w:val="single" w:sz="4" w:space="0" w:color="000000"/>
              <w:left w:val="single" w:sz="4" w:space="0" w:color="000000"/>
              <w:bottom w:val="single" w:sz="4" w:space="0" w:color="000000"/>
              <w:right w:val="single" w:sz="4" w:space="0" w:color="000000"/>
            </w:tcBorders>
          </w:tcPr>
          <w:p w14:paraId="00F6C81F" w14:textId="77777777" w:rsidR="00425E2D" w:rsidRDefault="00425E2D" w:rsidP="00CB22B5">
            <w:pPr>
              <w:spacing w:line="259" w:lineRule="auto"/>
              <w:ind w:left="1"/>
            </w:pPr>
            <w:r>
              <w:rPr>
                <w:sz w:val="20"/>
              </w:rPr>
              <w:t xml:space="preserve">I95.1 </w:t>
            </w:r>
          </w:p>
        </w:tc>
        <w:tc>
          <w:tcPr>
            <w:tcW w:w="3780" w:type="dxa"/>
            <w:tcBorders>
              <w:top w:val="single" w:sz="4" w:space="0" w:color="000000"/>
              <w:left w:val="single" w:sz="4" w:space="0" w:color="000000"/>
              <w:bottom w:val="single" w:sz="4" w:space="0" w:color="000000"/>
              <w:right w:val="single" w:sz="4" w:space="0" w:color="000000"/>
            </w:tcBorders>
          </w:tcPr>
          <w:p w14:paraId="1667F760" w14:textId="77777777" w:rsidR="00425E2D" w:rsidRDefault="00425E2D" w:rsidP="00CB22B5">
            <w:pPr>
              <w:spacing w:line="259" w:lineRule="auto"/>
              <w:ind w:left="2"/>
            </w:pPr>
            <w:r>
              <w:rPr>
                <w:sz w:val="20"/>
              </w:rPr>
              <w:t xml:space="preserve">Orthostatic hypotension </w:t>
            </w:r>
          </w:p>
        </w:tc>
      </w:tr>
    </w:tbl>
    <w:p w14:paraId="1BAA0171" w14:textId="77777777" w:rsidR="00425E2D" w:rsidRDefault="00425E2D" w:rsidP="00425E2D">
      <w:pPr>
        <w:spacing w:line="259" w:lineRule="auto"/>
        <w:ind w:left="-1800" w:right="11335"/>
      </w:pPr>
    </w:p>
    <w:tbl>
      <w:tblPr>
        <w:tblStyle w:val="TableGrid0"/>
        <w:tblW w:w="9365" w:type="dxa"/>
        <w:tblInd w:w="175" w:type="dxa"/>
        <w:tblCellMar>
          <w:top w:w="54" w:type="dxa"/>
          <w:left w:w="104" w:type="dxa"/>
          <w:bottom w:w="5" w:type="dxa"/>
          <w:right w:w="66" w:type="dxa"/>
        </w:tblCellMar>
        <w:tblLook w:val="04A0" w:firstRow="1" w:lastRow="0" w:firstColumn="1" w:lastColumn="0" w:noHBand="0" w:noVBand="1"/>
      </w:tblPr>
      <w:tblGrid>
        <w:gridCol w:w="1893"/>
        <w:gridCol w:w="1492"/>
        <w:gridCol w:w="2204"/>
        <w:gridCol w:w="1545"/>
        <w:gridCol w:w="2231"/>
      </w:tblGrid>
      <w:tr w:rsidR="00425E2D" w14:paraId="10B68E2C"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6405FA1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4584917" w14:textId="77777777" w:rsidR="00425E2D" w:rsidRDefault="00425E2D" w:rsidP="00CB22B5">
            <w:pPr>
              <w:spacing w:line="259" w:lineRule="auto"/>
              <w:ind w:left="4"/>
            </w:pPr>
            <w:r>
              <w:rPr>
                <w:sz w:val="20"/>
              </w:rPr>
              <w:t xml:space="preserve">951.3 </w:t>
            </w:r>
          </w:p>
        </w:tc>
        <w:tc>
          <w:tcPr>
            <w:tcW w:w="2971" w:type="dxa"/>
            <w:tcBorders>
              <w:top w:val="single" w:sz="4" w:space="0" w:color="000000"/>
              <w:left w:val="single" w:sz="4" w:space="0" w:color="000000"/>
              <w:bottom w:val="single" w:sz="4" w:space="0" w:color="000000"/>
              <w:right w:val="single" w:sz="4" w:space="0" w:color="000000"/>
            </w:tcBorders>
          </w:tcPr>
          <w:p w14:paraId="59F8DBC2" w14:textId="77777777" w:rsidR="00425E2D" w:rsidRDefault="00425E2D" w:rsidP="00CB22B5">
            <w:pPr>
              <w:spacing w:line="259" w:lineRule="auto"/>
              <w:ind w:left="4"/>
            </w:pPr>
            <w:r>
              <w:rPr>
                <w:sz w:val="20"/>
              </w:rPr>
              <w:t xml:space="preserve">Injury to abducens nerve </w:t>
            </w:r>
          </w:p>
        </w:tc>
        <w:tc>
          <w:tcPr>
            <w:tcW w:w="989" w:type="dxa"/>
            <w:tcBorders>
              <w:top w:val="single" w:sz="4" w:space="0" w:color="000000"/>
              <w:left w:val="single" w:sz="4" w:space="0" w:color="000000"/>
              <w:bottom w:val="single" w:sz="4" w:space="0" w:color="000000"/>
              <w:right w:val="single" w:sz="4" w:space="0" w:color="000000"/>
            </w:tcBorders>
          </w:tcPr>
          <w:p w14:paraId="3B138A9A" w14:textId="77777777" w:rsidR="00425E2D" w:rsidRDefault="00425E2D" w:rsidP="00CB22B5">
            <w:pPr>
              <w:spacing w:line="259" w:lineRule="auto"/>
            </w:pPr>
            <w:r>
              <w:rPr>
                <w:sz w:val="20"/>
              </w:rPr>
              <w:t xml:space="preserve">K31.84 </w:t>
            </w:r>
          </w:p>
        </w:tc>
        <w:tc>
          <w:tcPr>
            <w:tcW w:w="3780" w:type="dxa"/>
            <w:tcBorders>
              <w:top w:val="single" w:sz="4" w:space="0" w:color="000000"/>
              <w:left w:val="single" w:sz="4" w:space="0" w:color="000000"/>
              <w:bottom w:val="single" w:sz="4" w:space="0" w:color="000000"/>
              <w:right w:val="single" w:sz="4" w:space="0" w:color="000000"/>
            </w:tcBorders>
          </w:tcPr>
          <w:p w14:paraId="77B909B6" w14:textId="77777777" w:rsidR="00425E2D" w:rsidRDefault="00425E2D" w:rsidP="00CB22B5">
            <w:pPr>
              <w:spacing w:line="259" w:lineRule="auto"/>
              <w:ind w:left="2"/>
            </w:pPr>
            <w:r>
              <w:rPr>
                <w:sz w:val="20"/>
              </w:rPr>
              <w:t xml:space="preserve">Gastroparesis </w:t>
            </w:r>
          </w:p>
        </w:tc>
      </w:tr>
      <w:tr w:rsidR="00425E2D" w14:paraId="2E35EDBC" w14:textId="77777777" w:rsidTr="00425E2D">
        <w:trPr>
          <w:trHeight w:val="360"/>
        </w:trPr>
        <w:tc>
          <w:tcPr>
            <w:tcW w:w="545" w:type="dxa"/>
            <w:vMerge/>
            <w:tcBorders>
              <w:top w:val="nil"/>
              <w:left w:val="single" w:sz="4" w:space="0" w:color="000000"/>
              <w:bottom w:val="nil"/>
              <w:right w:val="single" w:sz="4" w:space="0" w:color="000000"/>
            </w:tcBorders>
          </w:tcPr>
          <w:p w14:paraId="4678D59F" w14:textId="77777777" w:rsidR="00425E2D" w:rsidRDefault="00425E2D" w:rsidP="00CB22B5">
            <w:pPr>
              <w:spacing w:after="160" w:line="259" w:lineRule="auto"/>
            </w:pPr>
          </w:p>
        </w:tc>
        <w:tc>
          <w:tcPr>
            <w:tcW w:w="4051" w:type="dxa"/>
            <w:gridSpan w:val="2"/>
            <w:vMerge w:val="restart"/>
            <w:tcBorders>
              <w:top w:val="single" w:sz="4" w:space="0" w:color="000000"/>
              <w:left w:val="single" w:sz="4" w:space="0" w:color="000000"/>
              <w:bottom w:val="single" w:sz="4" w:space="0" w:color="000000"/>
              <w:right w:val="single" w:sz="4" w:space="0" w:color="000000"/>
            </w:tcBorders>
          </w:tcPr>
          <w:p w14:paraId="24A811F9"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5EC655CC" w14:textId="77777777" w:rsidR="00425E2D" w:rsidRDefault="00425E2D" w:rsidP="00CB22B5">
            <w:pPr>
              <w:spacing w:line="259" w:lineRule="auto"/>
              <w:ind w:left="1"/>
            </w:pPr>
            <w:r>
              <w:rPr>
                <w:sz w:val="20"/>
              </w:rPr>
              <w:t xml:space="preserve">K59.1 </w:t>
            </w:r>
          </w:p>
        </w:tc>
        <w:tc>
          <w:tcPr>
            <w:tcW w:w="3780" w:type="dxa"/>
            <w:tcBorders>
              <w:top w:val="single" w:sz="4" w:space="0" w:color="000000"/>
              <w:left w:val="single" w:sz="4" w:space="0" w:color="000000"/>
              <w:bottom w:val="single" w:sz="4" w:space="0" w:color="000000"/>
              <w:right w:val="single" w:sz="4" w:space="0" w:color="000000"/>
            </w:tcBorders>
          </w:tcPr>
          <w:p w14:paraId="79D652DD" w14:textId="77777777" w:rsidR="00425E2D" w:rsidRDefault="00425E2D" w:rsidP="00CB22B5">
            <w:pPr>
              <w:spacing w:line="259" w:lineRule="auto"/>
              <w:ind w:left="4"/>
            </w:pPr>
            <w:r>
              <w:rPr>
                <w:sz w:val="20"/>
              </w:rPr>
              <w:t xml:space="preserve">Functional diarrhea </w:t>
            </w:r>
          </w:p>
        </w:tc>
      </w:tr>
      <w:tr w:rsidR="00425E2D" w14:paraId="508FFF6B" w14:textId="77777777" w:rsidTr="00425E2D">
        <w:trPr>
          <w:trHeight w:val="470"/>
        </w:trPr>
        <w:tc>
          <w:tcPr>
            <w:tcW w:w="545" w:type="dxa"/>
            <w:vMerge/>
            <w:tcBorders>
              <w:top w:val="nil"/>
              <w:left w:val="single" w:sz="4" w:space="0" w:color="000000"/>
              <w:bottom w:val="nil"/>
              <w:right w:val="single" w:sz="4" w:space="0" w:color="000000"/>
            </w:tcBorders>
          </w:tcPr>
          <w:p w14:paraId="65EE0C1A"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7853343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B07C621" w14:textId="77777777" w:rsidR="00425E2D" w:rsidRDefault="00425E2D" w:rsidP="00CB22B5">
            <w:pPr>
              <w:spacing w:line="259" w:lineRule="auto"/>
              <w:ind w:left="2"/>
            </w:pPr>
            <w:r>
              <w:rPr>
                <w:sz w:val="20"/>
              </w:rPr>
              <w:t xml:space="preserve">N31.9 </w:t>
            </w:r>
          </w:p>
        </w:tc>
        <w:tc>
          <w:tcPr>
            <w:tcW w:w="3780" w:type="dxa"/>
            <w:tcBorders>
              <w:top w:val="single" w:sz="4" w:space="0" w:color="000000"/>
              <w:left w:val="single" w:sz="4" w:space="0" w:color="000000"/>
              <w:bottom w:val="single" w:sz="4" w:space="0" w:color="000000"/>
              <w:right w:val="single" w:sz="4" w:space="0" w:color="000000"/>
            </w:tcBorders>
          </w:tcPr>
          <w:p w14:paraId="64489BDB" w14:textId="77777777" w:rsidR="00425E2D" w:rsidRDefault="00425E2D" w:rsidP="00CB22B5">
            <w:pPr>
              <w:spacing w:line="259" w:lineRule="auto"/>
              <w:ind w:left="5" w:hanging="1"/>
            </w:pPr>
            <w:r>
              <w:rPr>
                <w:sz w:val="20"/>
              </w:rPr>
              <w:t xml:space="preserve">Neuromuscular dysfunction of bladder, unspecified </w:t>
            </w:r>
          </w:p>
        </w:tc>
      </w:tr>
      <w:tr w:rsidR="00425E2D" w14:paraId="38A13051" w14:textId="77777777" w:rsidTr="00425E2D">
        <w:trPr>
          <w:trHeight w:val="288"/>
        </w:trPr>
        <w:tc>
          <w:tcPr>
            <w:tcW w:w="545" w:type="dxa"/>
            <w:vMerge/>
            <w:tcBorders>
              <w:top w:val="nil"/>
              <w:left w:val="single" w:sz="4" w:space="0" w:color="000000"/>
              <w:bottom w:val="nil"/>
              <w:right w:val="single" w:sz="4" w:space="0" w:color="000000"/>
            </w:tcBorders>
          </w:tcPr>
          <w:p w14:paraId="3F468410" w14:textId="77777777" w:rsidR="00425E2D" w:rsidRDefault="00425E2D" w:rsidP="00CB22B5">
            <w:pPr>
              <w:spacing w:after="160" w:line="259" w:lineRule="auto"/>
            </w:pPr>
          </w:p>
        </w:tc>
        <w:tc>
          <w:tcPr>
            <w:tcW w:w="0" w:type="auto"/>
            <w:gridSpan w:val="2"/>
            <w:vMerge/>
            <w:tcBorders>
              <w:top w:val="nil"/>
              <w:left w:val="single" w:sz="4" w:space="0" w:color="000000"/>
              <w:bottom w:val="nil"/>
              <w:right w:val="single" w:sz="4" w:space="0" w:color="000000"/>
            </w:tcBorders>
          </w:tcPr>
          <w:p w14:paraId="0F452BA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BA7CD2D" w14:textId="77777777" w:rsidR="00425E2D" w:rsidRDefault="00425E2D" w:rsidP="00CB22B5">
            <w:pPr>
              <w:spacing w:line="259" w:lineRule="auto"/>
              <w:ind w:left="2"/>
            </w:pPr>
            <w:r>
              <w:rPr>
                <w:sz w:val="20"/>
              </w:rPr>
              <w:t xml:space="preserve">M14.6x </w:t>
            </w:r>
          </w:p>
        </w:tc>
        <w:tc>
          <w:tcPr>
            <w:tcW w:w="3780" w:type="dxa"/>
            <w:tcBorders>
              <w:top w:val="single" w:sz="4" w:space="0" w:color="000000"/>
              <w:left w:val="single" w:sz="4" w:space="0" w:color="000000"/>
              <w:bottom w:val="single" w:sz="4" w:space="0" w:color="000000"/>
              <w:right w:val="single" w:sz="4" w:space="0" w:color="000000"/>
            </w:tcBorders>
          </w:tcPr>
          <w:p w14:paraId="1F7723B2" w14:textId="77777777" w:rsidR="00425E2D" w:rsidRDefault="00425E2D" w:rsidP="00CB22B5">
            <w:pPr>
              <w:spacing w:line="259" w:lineRule="auto"/>
              <w:ind w:left="3"/>
            </w:pPr>
            <w:proofErr w:type="spellStart"/>
            <w:r>
              <w:rPr>
                <w:sz w:val="20"/>
              </w:rPr>
              <w:t>Charcôt’s</w:t>
            </w:r>
            <w:proofErr w:type="spellEnd"/>
            <w:r>
              <w:rPr>
                <w:sz w:val="20"/>
              </w:rPr>
              <w:t xml:space="preserve"> joint </w:t>
            </w:r>
          </w:p>
        </w:tc>
      </w:tr>
      <w:tr w:rsidR="00425E2D" w14:paraId="7C2CA1E5" w14:textId="77777777" w:rsidTr="00425E2D">
        <w:trPr>
          <w:trHeight w:val="288"/>
        </w:trPr>
        <w:tc>
          <w:tcPr>
            <w:tcW w:w="545" w:type="dxa"/>
            <w:vMerge/>
            <w:tcBorders>
              <w:top w:val="nil"/>
              <w:left w:val="single" w:sz="4" w:space="0" w:color="000000"/>
              <w:bottom w:val="single" w:sz="4" w:space="0" w:color="000000"/>
              <w:right w:val="single" w:sz="4" w:space="0" w:color="000000"/>
            </w:tcBorders>
          </w:tcPr>
          <w:p w14:paraId="1AC7664D" w14:textId="77777777" w:rsidR="00425E2D" w:rsidRDefault="00425E2D" w:rsidP="00CB22B5">
            <w:pPr>
              <w:spacing w:after="160" w:line="259" w:lineRule="auto"/>
            </w:pPr>
          </w:p>
        </w:tc>
        <w:tc>
          <w:tcPr>
            <w:tcW w:w="0" w:type="auto"/>
            <w:gridSpan w:val="2"/>
            <w:vMerge/>
            <w:tcBorders>
              <w:top w:val="nil"/>
              <w:left w:val="single" w:sz="4" w:space="0" w:color="000000"/>
              <w:bottom w:val="single" w:sz="4" w:space="0" w:color="000000"/>
              <w:right w:val="single" w:sz="4" w:space="0" w:color="000000"/>
            </w:tcBorders>
          </w:tcPr>
          <w:p w14:paraId="6EAC476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23C136E" w14:textId="77777777" w:rsidR="00425E2D" w:rsidRDefault="00425E2D" w:rsidP="00CB22B5">
            <w:pPr>
              <w:spacing w:line="259" w:lineRule="auto"/>
              <w:ind w:left="2"/>
            </w:pPr>
            <w:r>
              <w:rPr>
                <w:sz w:val="20"/>
              </w:rPr>
              <w:t xml:space="preserve">S04.x </w:t>
            </w:r>
          </w:p>
        </w:tc>
        <w:tc>
          <w:tcPr>
            <w:tcW w:w="3780" w:type="dxa"/>
            <w:tcBorders>
              <w:top w:val="single" w:sz="4" w:space="0" w:color="000000"/>
              <w:left w:val="single" w:sz="4" w:space="0" w:color="000000"/>
              <w:bottom w:val="single" w:sz="4" w:space="0" w:color="000000"/>
              <w:right w:val="single" w:sz="4" w:space="0" w:color="000000"/>
            </w:tcBorders>
          </w:tcPr>
          <w:p w14:paraId="35C25B12" w14:textId="77777777" w:rsidR="00425E2D" w:rsidRDefault="00425E2D" w:rsidP="00CB22B5">
            <w:pPr>
              <w:spacing w:line="259" w:lineRule="auto"/>
              <w:ind w:left="4"/>
            </w:pPr>
            <w:r>
              <w:rPr>
                <w:sz w:val="20"/>
              </w:rPr>
              <w:t xml:space="preserve">Injury to cranial nerve </w:t>
            </w:r>
          </w:p>
        </w:tc>
      </w:tr>
      <w:tr w:rsidR="00425E2D" w14:paraId="0FDE259A" w14:textId="77777777" w:rsidTr="00425E2D">
        <w:trPr>
          <w:trHeight w:val="360"/>
        </w:trPr>
        <w:tc>
          <w:tcPr>
            <w:tcW w:w="9365" w:type="dxa"/>
            <w:gridSpan w:val="5"/>
            <w:tcBorders>
              <w:top w:val="single" w:sz="4" w:space="0" w:color="000000"/>
              <w:left w:val="single" w:sz="4" w:space="0" w:color="000000"/>
              <w:bottom w:val="single" w:sz="4" w:space="0" w:color="000000"/>
              <w:right w:val="single" w:sz="4" w:space="0" w:color="000000"/>
            </w:tcBorders>
          </w:tcPr>
          <w:p w14:paraId="574BBEA8" w14:textId="77777777" w:rsidR="00425E2D" w:rsidRDefault="00425E2D" w:rsidP="00CB22B5">
            <w:pPr>
              <w:spacing w:line="259" w:lineRule="auto"/>
              <w:ind w:left="4"/>
            </w:pPr>
            <w:r>
              <w:rPr>
                <w:sz w:val="20"/>
              </w:rPr>
              <w:t xml:space="preserve">Macrovascular complications </w:t>
            </w:r>
          </w:p>
        </w:tc>
      </w:tr>
      <w:tr w:rsidR="00425E2D" w14:paraId="2F950CDE"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58552E01" w14:textId="77777777" w:rsidR="00425E2D" w:rsidRDefault="00425E2D" w:rsidP="00CB22B5">
            <w:pPr>
              <w:spacing w:line="259" w:lineRule="auto"/>
              <w:ind w:left="4"/>
            </w:pPr>
            <w:r>
              <w:rPr>
                <w:sz w:val="20"/>
              </w:rPr>
              <w:t xml:space="preserve">Acute </w:t>
            </w:r>
          </w:p>
          <w:p w14:paraId="56D2CAE2" w14:textId="77777777" w:rsidR="00425E2D" w:rsidRDefault="00425E2D" w:rsidP="00CB22B5">
            <w:pPr>
              <w:spacing w:line="259" w:lineRule="auto"/>
              <w:ind w:left="4"/>
            </w:pPr>
            <w:r>
              <w:rPr>
                <w:sz w:val="20"/>
              </w:rPr>
              <w:t xml:space="preserve">Coronary </w:t>
            </w:r>
          </w:p>
          <w:p w14:paraId="6FBE16DE" w14:textId="77777777" w:rsidR="00425E2D" w:rsidRDefault="00425E2D" w:rsidP="00CB22B5">
            <w:pPr>
              <w:spacing w:line="259" w:lineRule="auto"/>
              <w:ind w:left="4"/>
            </w:pPr>
            <w:r>
              <w:rPr>
                <w:sz w:val="20"/>
              </w:rPr>
              <w:t>Syndrome</w:t>
            </w:r>
            <w:r>
              <w:rPr>
                <w:sz w:val="20"/>
                <w:vertAlign w:val="superscript"/>
              </w:rPr>
              <w:t>34</w:t>
            </w:r>
            <w:r>
              <w:rPr>
                <w:sz w:val="20"/>
              </w:rPr>
              <w:t xml:space="preserve"> </w:t>
            </w:r>
          </w:p>
        </w:tc>
        <w:tc>
          <w:tcPr>
            <w:tcW w:w="4051" w:type="dxa"/>
            <w:gridSpan w:val="2"/>
            <w:tcBorders>
              <w:top w:val="single" w:sz="4" w:space="0" w:color="000000"/>
              <w:left w:val="single" w:sz="4" w:space="0" w:color="000000"/>
              <w:bottom w:val="single" w:sz="4" w:space="0" w:color="000000"/>
              <w:right w:val="single" w:sz="4" w:space="0" w:color="000000"/>
            </w:tcBorders>
          </w:tcPr>
          <w:p w14:paraId="6A802986" w14:textId="77777777" w:rsidR="00425E2D" w:rsidRDefault="00425E2D" w:rsidP="00CB22B5">
            <w:pPr>
              <w:spacing w:line="259" w:lineRule="auto"/>
              <w:ind w:left="4"/>
            </w:pPr>
            <w:r>
              <w:rPr>
                <w:sz w:val="20"/>
              </w:rPr>
              <w:t xml:space="preserve">ICD-9-CM </w:t>
            </w:r>
          </w:p>
        </w:tc>
        <w:tc>
          <w:tcPr>
            <w:tcW w:w="4769" w:type="dxa"/>
            <w:gridSpan w:val="2"/>
            <w:tcBorders>
              <w:top w:val="single" w:sz="4" w:space="0" w:color="000000"/>
              <w:left w:val="single" w:sz="4" w:space="0" w:color="000000"/>
              <w:bottom w:val="single" w:sz="4" w:space="0" w:color="000000"/>
              <w:right w:val="single" w:sz="4" w:space="0" w:color="000000"/>
            </w:tcBorders>
          </w:tcPr>
          <w:p w14:paraId="51C5E2A7" w14:textId="77777777" w:rsidR="00425E2D" w:rsidRDefault="00425E2D" w:rsidP="00CB22B5">
            <w:pPr>
              <w:spacing w:line="259" w:lineRule="auto"/>
              <w:ind w:left="2"/>
            </w:pPr>
            <w:r>
              <w:rPr>
                <w:sz w:val="20"/>
              </w:rPr>
              <w:t xml:space="preserve">ICD-10-CM </w:t>
            </w:r>
          </w:p>
        </w:tc>
      </w:tr>
      <w:tr w:rsidR="00425E2D" w14:paraId="654F04C9" w14:textId="77777777" w:rsidTr="00425E2D">
        <w:trPr>
          <w:trHeight w:val="470"/>
        </w:trPr>
        <w:tc>
          <w:tcPr>
            <w:tcW w:w="545" w:type="dxa"/>
            <w:vMerge/>
            <w:tcBorders>
              <w:top w:val="nil"/>
              <w:left w:val="single" w:sz="4" w:space="0" w:color="000000"/>
              <w:bottom w:val="nil"/>
              <w:right w:val="single" w:sz="4" w:space="0" w:color="000000"/>
            </w:tcBorders>
          </w:tcPr>
          <w:p w14:paraId="041B5F3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9208E29" w14:textId="77777777" w:rsidR="00425E2D" w:rsidRDefault="00425E2D" w:rsidP="00CB22B5">
            <w:pPr>
              <w:spacing w:line="259" w:lineRule="auto"/>
              <w:ind w:left="4"/>
            </w:pPr>
            <w:r>
              <w:rPr>
                <w:sz w:val="20"/>
              </w:rPr>
              <w:t xml:space="preserve">411.0  </w:t>
            </w:r>
          </w:p>
        </w:tc>
        <w:tc>
          <w:tcPr>
            <w:tcW w:w="2971" w:type="dxa"/>
            <w:tcBorders>
              <w:top w:val="single" w:sz="4" w:space="0" w:color="000000"/>
              <w:left w:val="single" w:sz="4" w:space="0" w:color="000000"/>
              <w:bottom w:val="single" w:sz="4" w:space="0" w:color="000000"/>
              <w:right w:val="single" w:sz="4" w:space="0" w:color="000000"/>
            </w:tcBorders>
          </w:tcPr>
          <w:p w14:paraId="60FA71D1" w14:textId="77777777" w:rsidR="00425E2D" w:rsidRDefault="00425E2D" w:rsidP="00CB22B5">
            <w:pPr>
              <w:spacing w:line="259" w:lineRule="auto"/>
              <w:ind w:left="4"/>
            </w:pPr>
            <w:proofErr w:type="spellStart"/>
            <w:r>
              <w:rPr>
                <w:sz w:val="20"/>
              </w:rPr>
              <w:t>Postmyocardial</w:t>
            </w:r>
            <w:proofErr w:type="spellEnd"/>
            <w:r>
              <w:rPr>
                <w:sz w:val="20"/>
              </w:rPr>
              <w:t xml:space="preserve"> infarction syndrome </w:t>
            </w:r>
          </w:p>
        </w:tc>
        <w:tc>
          <w:tcPr>
            <w:tcW w:w="989" w:type="dxa"/>
            <w:tcBorders>
              <w:top w:val="single" w:sz="4" w:space="0" w:color="000000"/>
              <w:left w:val="single" w:sz="4" w:space="0" w:color="000000"/>
              <w:bottom w:val="single" w:sz="4" w:space="0" w:color="000000"/>
              <w:right w:val="single" w:sz="4" w:space="0" w:color="000000"/>
            </w:tcBorders>
            <w:vAlign w:val="bottom"/>
          </w:tcPr>
          <w:p w14:paraId="02ED3E3D" w14:textId="77777777" w:rsidR="00425E2D" w:rsidRDefault="00425E2D" w:rsidP="00CB22B5">
            <w:pPr>
              <w:spacing w:line="259" w:lineRule="auto"/>
              <w:ind w:left="2"/>
            </w:pPr>
            <w:r>
              <w:rPr>
                <w:sz w:val="20"/>
              </w:rPr>
              <w:t xml:space="preserve">I24.0 </w:t>
            </w:r>
          </w:p>
        </w:tc>
        <w:tc>
          <w:tcPr>
            <w:tcW w:w="3780" w:type="dxa"/>
            <w:tcBorders>
              <w:top w:val="single" w:sz="4" w:space="0" w:color="000000"/>
              <w:left w:val="single" w:sz="4" w:space="0" w:color="000000"/>
              <w:bottom w:val="single" w:sz="4" w:space="0" w:color="000000"/>
              <w:right w:val="single" w:sz="4" w:space="0" w:color="000000"/>
            </w:tcBorders>
          </w:tcPr>
          <w:p w14:paraId="62795F6F" w14:textId="77777777" w:rsidR="00425E2D" w:rsidRDefault="00425E2D" w:rsidP="00CB22B5">
            <w:pPr>
              <w:spacing w:line="259" w:lineRule="auto"/>
              <w:ind w:left="4"/>
            </w:pPr>
            <w:r>
              <w:rPr>
                <w:sz w:val="20"/>
              </w:rPr>
              <w:t xml:space="preserve">Acute coronary thrombosis not resulting in myocardial infarction </w:t>
            </w:r>
          </w:p>
        </w:tc>
      </w:tr>
      <w:tr w:rsidR="00425E2D" w14:paraId="2A649B36" w14:textId="77777777" w:rsidTr="00425E2D">
        <w:trPr>
          <w:trHeight w:val="240"/>
        </w:trPr>
        <w:tc>
          <w:tcPr>
            <w:tcW w:w="545" w:type="dxa"/>
            <w:vMerge/>
            <w:tcBorders>
              <w:top w:val="nil"/>
              <w:left w:val="single" w:sz="4" w:space="0" w:color="000000"/>
              <w:bottom w:val="nil"/>
              <w:right w:val="single" w:sz="4" w:space="0" w:color="000000"/>
            </w:tcBorders>
          </w:tcPr>
          <w:p w14:paraId="23776D3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7A664F3" w14:textId="77777777" w:rsidR="00425E2D" w:rsidRDefault="00425E2D" w:rsidP="00CB22B5">
            <w:pPr>
              <w:spacing w:line="259" w:lineRule="auto"/>
              <w:ind w:left="4"/>
            </w:pPr>
            <w:r>
              <w:rPr>
                <w:sz w:val="20"/>
              </w:rPr>
              <w:t xml:space="preserve">411.0 </w:t>
            </w:r>
          </w:p>
        </w:tc>
        <w:tc>
          <w:tcPr>
            <w:tcW w:w="2971" w:type="dxa"/>
            <w:tcBorders>
              <w:top w:val="single" w:sz="4" w:space="0" w:color="000000"/>
              <w:left w:val="single" w:sz="4" w:space="0" w:color="000000"/>
              <w:bottom w:val="single" w:sz="4" w:space="0" w:color="000000"/>
              <w:right w:val="single" w:sz="4" w:space="0" w:color="000000"/>
            </w:tcBorders>
          </w:tcPr>
          <w:p w14:paraId="057B8311" w14:textId="77777777" w:rsidR="00425E2D" w:rsidRDefault="00425E2D" w:rsidP="00CB22B5">
            <w:pPr>
              <w:spacing w:line="259" w:lineRule="auto"/>
              <w:ind w:left="4"/>
            </w:pPr>
            <w:r>
              <w:rPr>
                <w:sz w:val="20"/>
              </w:rPr>
              <w:t xml:space="preserve">Intermediate coronary syndrome </w:t>
            </w:r>
          </w:p>
        </w:tc>
        <w:tc>
          <w:tcPr>
            <w:tcW w:w="989" w:type="dxa"/>
            <w:tcBorders>
              <w:top w:val="single" w:sz="4" w:space="0" w:color="000000"/>
              <w:left w:val="single" w:sz="4" w:space="0" w:color="000000"/>
              <w:bottom w:val="single" w:sz="4" w:space="0" w:color="000000"/>
              <w:right w:val="single" w:sz="4" w:space="0" w:color="000000"/>
            </w:tcBorders>
          </w:tcPr>
          <w:p w14:paraId="6E5FCCE9" w14:textId="77777777" w:rsidR="00425E2D" w:rsidRDefault="00425E2D" w:rsidP="00CB22B5">
            <w:pPr>
              <w:spacing w:line="259" w:lineRule="auto"/>
              <w:ind w:left="2"/>
            </w:pPr>
            <w:r>
              <w:rPr>
                <w:sz w:val="20"/>
              </w:rPr>
              <w:t xml:space="preserve">I24.8 </w:t>
            </w:r>
          </w:p>
        </w:tc>
        <w:tc>
          <w:tcPr>
            <w:tcW w:w="3780" w:type="dxa"/>
            <w:tcBorders>
              <w:top w:val="single" w:sz="4" w:space="0" w:color="000000"/>
              <w:left w:val="single" w:sz="4" w:space="0" w:color="000000"/>
              <w:bottom w:val="single" w:sz="4" w:space="0" w:color="000000"/>
              <w:right w:val="single" w:sz="4" w:space="0" w:color="000000"/>
            </w:tcBorders>
          </w:tcPr>
          <w:p w14:paraId="6C44E726" w14:textId="77777777" w:rsidR="00425E2D" w:rsidRDefault="00425E2D" w:rsidP="00CB22B5">
            <w:pPr>
              <w:spacing w:line="259" w:lineRule="auto"/>
              <w:ind w:left="4"/>
            </w:pPr>
            <w:r>
              <w:rPr>
                <w:sz w:val="20"/>
              </w:rPr>
              <w:t xml:space="preserve">Other forms of acute ischemic heart disease </w:t>
            </w:r>
          </w:p>
        </w:tc>
      </w:tr>
      <w:tr w:rsidR="00425E2D" w14:paraId="7E4EDD1E" w14:textId="77777777" w:rsidTr="00425E2D">
        <w:trPr>
          <w:trHeight w:val="240"/>
        </w:trPr>
        <w:tc>
          <w:tcPr>
            <w:tcW w:w="545" w:type="dxa"/>
            <w:vMerge/>
            <w:tcBorders>
              <w:top w:val="nil"/>
              <w:left w:val="single" w:sz="4" w:space="0" w:color="000000"/>
              <w:bottom w:val="nil"/>
              <w:right w:val="single" w:sz="4" w:space="0" w:color="000000"/>
            </w:tcBorders>
          </w:tcPr>
          <w:p w14:paraId="70A32A9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EA53FF0" w14:textId="77777777" w:rsidR="00425E2D" w:rsidRDefault="00425E2D" w:rsidP="00CB22B5">
            <w:pPr>
              <w:spacing w:line="259" w:lineRule="auto"/>
              <w:ind w:left="4"/>
            </w:pPr>
            <w:r>
              <w:rPr>
                <w:sz w:val="20"/>
              </w:rPr>
              <w:t xml:space="preserve">411.1 </w:t>
            </w:r>
          </w:p>
        </w:tc>
        <w:tc>
          <w:tcPr>
            <w:tcW w:w="2971" w:type="dxa"/>
            <w:tcBorders>
              <w:top w:val="single" w:sz="4" w:space="0" w:color="000000"/>
              <w:left w:val="single" w:sz="4" w:space="0" w:color="000000"/>
              <w:bottom w:val="single" w:sz="4" w:space="0" w:color="000000"/>
              <w:right w:val="single" w:sz="4" w:space="0" w:color="000000"/>
            </w:tcBorders>
          </w:tcPr>
          <w:p w14:paraId="6492C1D0" w14:textId="77777777" w:rsidR="00425E2D" w:rsidRDefault="00425E2D" w:rsidP="00CB22B5">
            <w:pPr>
              <w:spacing w:line="259" w:lineRule="auto"/>
              <w:ind w:left="4"/>
            </w:pPr>
            <w:r>
              <w:rPr>
                <w:sz w:val="20"/>
              </w:rPr>
              <w:t xml:space="preserve">Intermediate coronary syndrome </w:t>
            </w:r>
          </w:p>
        </w:tc>
        <w:tc>
          <w:tcPr>
            <w:tcW w:w="989" w:type="dxa"/>
            <w:tcBorders>
              <w:top w:val="single" w:sz="4" w:space="0" w:color="000000"/>
              <w:left w:val="single" w:sz="4" w:space="0" w:color="000000"/>
              <w:bottom w:val="single" w:sz="4" w:space="0" w:color="000000"/>
              <w:right w:val="single" w:sz="4" w:space="0" w:color="000000"/>
            </w:tcBorders>
          </w:tcPr>
          <w:p w14:paraId="6D222A6B" w14:textId="77777777" w:rsidR="00425E2D" w:rsidRDefault="00425E2D" w:rsidP="00CB22B5">
            <w:pPr>
              <w:spacing w:line="259" w:lineRule="auto"/>
              <w:ind w:left="2"/>
            </w:pPr>
            <w:r>
              <w:rPr>
                <w:sz w:val="20"/>
              </w:rPr>
              <w:t xml:space="preserve">I24.9 </w:t>
            </w:r>
          </w:p>
        </w:tc>
        <w:tc>
          <w:tcPr>
            <w:tcW w:w="3780" w:type="dxa"/>
            <w:tcBorders>
              <w:top w:val="single" w:sz="4" w:space="0" w:color="000000"/>
              <w:left w:val="single" w:sz="4" w:space="0" w:color="000000"/>
              <w:bottom w:val="single" w:sz="4" w:space="0" w:color="000000"/>
              <w:right w:val="single" w:sz="4" w:space="0" w:color="000000"/>
            </w:tcBorders>
          </w:tcPr>
          <w:p w14:paraId="52C22D40" w14:textId="77777777" w:rsidR="00425E2D" w:rsidRDefault="00425E2D" w:rsidP="00CB22B5">
            <w:pPr>
              <w:spacing w:line="259" w:lineRule="auto"/>
              <w:ind w:left="4"/>
            </w:pPr>
            <w:r>
              <w:rPr>
                <w:sz w:val="20"/>
              </w:rPr>
              <w:t xml:space="preserve">Acute ischemic heart disease, unspecified </w:t>
            </w:r>
          </w:p>
        </w:tc>
      </w:tr>
      <w:tr w:rsidR="00425E2D" w14:paraId="30CE5289" w14:textId="77777777" w:rsidTr="00425E2D">
        <w:trPr>
          <w:trHeight w:val="470"/>
        </w:trPr>
        <w:tc>
          <w:tcPr>
            <w:tcW w:w="545" w:type="dxa"/>
            <w:vMerge/>
            <w:tcBorders>
              <w:top w:val="nil"/>
              <w:left w:val="single" w:sz="4" w:space="0" w:color="000000"/>
              <w:bottom w:val="nil"/>
              <w:right w:val="single" w:sz="4" w:space="0" w:color="000000"/>
            </w:tcBorders>
          </w:tcPr>
          <w:p w14:paraId="3285C52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0EA4429" w14:textId="77777777" w:rsidR="00425E2D" w:rsidRDefault="00425E2D" w:rsidP="00CB22B5">
            <w:pPr>
              <w:spacing w:line="259" w:lineRule="auto"/>
              <w:ind w:left="4"/>
            </w:pPr>
            <w:r>
              <w:rPr>
                <w:sz w:val="20"/>
              </w:rPr>
              <w:t xml:space="preserve">411.8 </w:t>
            </w:r>
          </w:p>
        </w:tc>
        <w:tc>
          <w:tcPr>
            <w:tcW w:w="2971" w:type="dxa"/>
            <w:tcBorders>
              <w:top w:val="single" w:sz="4" w:space="0" w:color="000000"/>
              <w:left w:val="single" w:sz="4" w:space="0" w:color="000000"/>
              <w:bottom w:val="single" w:sz="4" w:space="0" w:color="000000"/>
              <w:right w:val="single" w:sz="4" w:space="0" w:color="000000"/>
            </w:tcBorders>
          </w:tcPr>
          <w:p w14:paraId="4645B98D" w14:textId="77777777" w:rsidR="00425E2D" w:rsidRDefault="00425E2D" w:rsidP="00CB22B5">
            <w:pPr>
              <w:spacing w:line="259" w:lineRule="auto"/>
              <w:ind w:left="4"/>
              <w:jc w:val="both"/>
            </w:pPr>
            <w:r>
              <w:rPr>
                <w:sz w:val="20"/>
              </w:rPr>
              <w:t xml:space="preserve">Other acute and subacute forms of ischemic heart disease </w:t>
            </w:r>
          </w:p>
        </w:tc>
        <w:tc>
          <w:tcPr>
            <w:tcW w:w="4769" w:type="dxa"/>
            <w:gridSpan w:val="2"/>
            <w:vMerge w:val="restart"/>
            <w:tcBorders>
              <w:top w:val="single" w:sz="4" w:space="0" w:color="000000"/>
              <w:left w:val="single" w:sz="4" w:space="0" w:color="000000"/>
              <w:bottom w:val="single" w:sz="4" w:space="0" w:color="000000"/>
              <w:right w:val="single" w:sz="4" w:space="0" w:color="000000"/>
            </w:tcBorders>
            <w:vAlign w:val="bottom"/>
          </w:tcPr>
          <w:p w14:paraId="7BEC3C32" w14:textId="77777777" w:rsidR="00425E2D" w:rsidRDefault="00425E2D" w:rsidP="00CB22B5">
            <w:pPr>
              <w:spacing w:line="259" w:lineRule="auto"/>
              <w:ind w:left="2"/>
            </w:pPr>
            <w:r>
              <w:rPr>
                <w:sz w:val="20"/>
              </w:rPr>
              <w:t xml:space="preserve"> </w:t>
            </w:r>
          </w:p>
        </w:tc>
      </w:tr>
      <w:tr w:rsidR="00425E2D" w14:paraId="24EF269D" w14:textId="77777777" w:rsidTr="00425E2D">
        <w:trPr>
          <w:trHeight w:val="470"/>
        </w:trPr>
        <w:tc>
          <w:tcPr>
            <w:tcW w:w="545" w:type="dxa"/>
            <w:vMerge/>
            <w:tcBorders>
              <w:top w:val="nil"/>
              <w:left w:val="single" w:sz="4" w:space="0" w:color="000000"/>
              <w:bottom w:val="nil"/>
              <w:right w:val="single" w:sz="4" w:space="0" w:color="000000"/>
            </w:tcBorders>
          </w:tcPr>
          <w:p w14:paraId="76411BB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AD16CC3" w14:textId="77777777" w:rsidR="00425E2D" w:rsidRDefault="00425E2D" w:rsidP="00CB22B5">
            <w:pPr>
              <w:spacing w:line="259" w:lineRule="auto"/>
              <w:ind w:left="4"/>
            </w:pPr>
            <w:r>
              <w:rPr>
                <w:sz w:val="20"/>
              </w:rPr>
              <w:t xml:space="preserve">411.81 </w:t>
            </w:r>
          </w:p>
        </w:tc>
        <w:tc>
          <w:tcPr>
            <w:tcW w:w="2971" w:type="dxa"/>
            <w:tcBorders>
              <w:top w:val="single" w:sz="4" w:space="0" w:color="000000"/>
              <w:left w:val="single" w:sz="4" w:space="0" w:color="000000"/>
              <w:bottom w:val="single" w:sz="4" w:space="0" w:color="000000"/>
              <w:right w:val="single" w:sz="4" w:space="0" w:color="000000"/>
            </w:tcBorders>
          </w:tcPr>
          <w:p w14:paraId="0F4645B1" w14:textId="77777777" w:rsidR="00425E2D" w:rsidRDefault="00425E2D" w:rsidP="00CB22B5">
            <w:pPr>
              <w:spacing w:line="259" w:lineRule="auto"/>
              <w:ind w:left="4"/>
            </w:pPr>
            <w:r>
              <w:rPr>
                <w:sz w:val="20"/>
              </w:rPr>
              <w:t xml:space="preserve">Acute coronary occlusion without myocardial infarction </w:t>
            </w:r>
          </w:p>
        </w:tc>
        <w:tc>
          <w:tcPr>
            <w:tcW w:w="0" w:type="auto"/>
            <w:gridSpan w:val="2"/>
            <w:vMerge/>
            <w:tcBorders>
              <w:top w:val="nil"/>
              <w:left w:val="single" w:sz="4" w:space="0" w:color="000000"/>
              <w:bottom w:val="nil"/>
              <w:right w:val="single" w:sz="4" w:space="0" w:color="000000"/>
            </w:tcBorders>
          </w:tcPr>
          <w:p w14:paraId="15EC4A68" w14:textId="77777777" w:rsidR="00425E2D" w:rsidRDefault="00425E2D" w:rsidP="00CB22B5">
            <w:pPr>
              <w:spacing w:after="160" w:line="259" w:lineRule="auto"/>
            </w:pPr>
          </w:p>
        </w:tc>
      </w:tr>
      <w:tr w:rsidR="00425E2D" w14:paraId="52A344E8" w14:textId="77777777" w:rsidTr="00425E2D">
        <w:trPr>
          <w:trHeight w:val="530"/>
        </w:trPr>
        <w:tc>
          <w:tcPr>
            <w:tcW w:w="545" w:type="dxa"/>
            <w:vMerge/>
            <w:tcBorders>
              <w:top w:val="nil"/>
              <w:left w:val="single" w:sz="4" w:space="0" w:color="000000"/>
              <w:bottom w:val="single" w:sz="4" w:space="0" w:color="000000"/>
              <w:right w:val="single" w:sz="4" w:space="0" w:color="000000"/>
            </w:tcBorders>
          </w:tcPr>
          <w:p w14:paraId="05A91CA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43BD9879" w14:textId="77777777" w:rsidR="00425E2D" w:rsidRDefault="00425E2D" w:rsidP="00CB22B5">
            <w:pPr>
              <w:spacing w:line="259" w:lineRule="auto"/>
              <w:ind w:left="4"/>
            </w:pPr>
            <w:r>
              <w:rPr>
                <w:sz w:val="20"/>
              </w:rPr>
              <w:t xml:space="preserve">411.89 </w:t>
            </w:r>
          </w:p>
        </w:tc>
        <w:tc>
          <w:tcPr>
            <w:tcW w:w="2971" w:type="dxa"/>
            <w:tcBorders>
              <w:top w:val="single" w:sz="4" w:space="0" w:color="000000"/>
              <w:left w:val="single" w:sz="4" w:space="0" w:color="000000"/>
              <w:bottom w:val="single" w:sz="4" w:space="0" w:color="000000"/>
              <w:right w:val="single" w:sz="4" w:space="0" w:color="000000"/>
            </w:tcBorders>
          </w:tcPr>
          <w:p w14:paraId="5B8F3751" w14:textId="77777777" w:rsidR="00425E2D" w:rsidRDefault="00425E2D" w:rsidP="00CB22B5">
            <w:pPr>
              <w:spacing w:line="259" w:lineRule="auto"/>
              <w:ind w:left="4"/>
            </w:pPr>
            <w:r>
              <w:rPr>
                <w:sz w:val="20"/>
              </w:rPr>
              <w:t xml:space="preserve">Other acute and subacute forms of ischemic heart disease, other </w:t>
            </w:r>
          </w:p>
        </w:tc>
        <w:tc>
          <w:tcPr>
            <w:tcW w:w="0" w:type="auto"/>
            <w:gridSpan w:val="2"/>
            <w:vMerge/>
            <w:tcBorders>
              <w:top w:val="nil"/>
              <w:left w:val="single" w:sz="4" w:space="0" w:color="000000"/>
              <w:bottom w:val="single" w:sz="4" w:space="0" w:color="000000"/>
              <w:right w:val="single" w:sz="4" w:space="0" w:color="000000"/>
            </w:tcBorders>
          </w:tcPr>
          <w:p w14:paraId="204A04B5" w14:textId="77777777" w:rsidR="00425E2D" w:rsidRDefault="00425E2D" w:rsidP="00CB22B5">
            <w:pPr>
              <w:spacing w:after="160" w:line="259" w:lineRule="auto"/>
            </w:pPr>
          </w:p>
        </w:tc>
      </w:tr>
      <w:tr w:rsidR="00425E2D" w14:paraId="05C8A839"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5C97581D" w14:textId="77777777" w:rsidR="00425E2D" w:rsidRDefault="00425E2D" w:rsidP="00CB22B5">
            <w:pPr>
              <w:spacing w:line="259" w:lineRule="auto"/>
              <w:ind w:left="4"/>
            </w:pPr>
            <w:r>
              <w:rPr>
                <w:sz w:val="20"/>
              </w:rPr>
              <w:t xml:space="preserve">Acute </w:t>
            </w:r>
          </w:p>
          <w:p w14:paraId="351C3697" w14:textId="77777777" w:rsidR="00425E2D" w:rsidRDefault="00425E2D" w:rsidP="00CB22B5">
            <w:pPr>
              <w:spacing w:line="259" w:lineRule="auto"/>
              <w:ind w:left="4"/>
            </w:pPr>
            <w:r>
              <w:rPr>
                <w:sz w:val="20"/>
              </w:rPr>
              <w:t xml:space="preserve">Myocardial </w:t>
            </w:r>
          </w:p>
          <w:p w14:paraId="16670178" w14:textId="77777777" w:rsidR="00425E2D" w:rsidRDefault="00425E2D" w:rsidP="00CB22B5">
            <w:pPr>
              <w:spacing w:line="259" w:lineRule="auto"/>
              <w:ind w:left="4"/>
            </w:pPr>
            <w:r>
              <w:rPr>
                <w:sz w:val="20"/>
              </w:rPr>
              <w:t>Infarction</w:t>
            </w:r>
            <w:r>
              <w:rPr>
                <w:sz w:val="20"/>
                <w:vertAlign w:val="superscript"/>
              </w:rPr>
              <w:t>40</w:t>
            </w:r>
            <w:r>
              <w:rPr>
                <w:sz w:val="20"/>
              </w:rPr>
              <w:t xml:space="preserve"> </w:t>
            </w:r>
          </w:p>
        </w:tc>
        <w:tc>
          <w:tcPr>
            <w:tcW w:w="4051" w:type="dxa"/>
            <w:gridSpan w:val="2"/>
            <w:tcBorders>
              <w:top w:val="single" w:sz="4" w:space="0" w:color="000000"/>
              <w:left w:val="single" w:sz="4" w:space="0" w:color="000000"/>
              <w:bottom w:val="single" w:sz="4" w:space="0" w:color="000000"/>
              <w:right w:val="single" w:sz="4" w:space="0" w:color="000000"/>
            </w:tcBorders>
          </w:tcPr>
          <w:p w14:paraId="08B01E6E" w14:textId="77777777" w:rsidR="00425E2D" w:rsidRDefault="00425E2D" w:rsidP="00CB22B5">
            <w:pPr>
              <w:spacing w:line="259" w:lineRule="auto"/>
              <w:ind w:left="4"/>
            </w:pPr>
            <w:r>
              <w:rPr>
                <w:sz w:val="20"/>
              </w:rPr>
              <w:t xml:space="preserve">ICD-9-CM </w:t>
            </w:r>
          </w:p>
        </w:tc>
        <w:tc>
          <w:tcPr>
            <w:tcW w:w="4769" w:type="dxa"/>
            <w:gridSpan w:val="2"/>
            <w:tcBorders>
              <w:top w:val="single" w:sz="4" w:space="0" w:color="000000"/>
              <w:left w:val="single" w:sz="4" w:space="0" w:color="000000"/>
              <w:bottom w:val="single" w:sz="4" w:space="0" w:color="000000"/>
              <w:right w:val="single" w:sz="4" w:space="0" w:color="000000"/>
            </w:tcBorders>
          </w:tcPr>
          <w:p w14:paraId="678C2086" w14:textId="77777777" w:rsidR="00425E2D" w:rsidRDefault="00425E2D" w:rsidP="00CB22B5">
            <w:pPr>
              <w:spacing w:line="259" w:lineRule="auto"/>
              <w:ind w:left="2"/>
            </w:pPr>
            <w:r>
              <w:rPr>
                <w:sz w:val="20"/>
              </w:rPr>
              <w:t xml:space="preserve">ICD-10-CM </w:t>
            </w:r>
          </w:p>
        </w:tc>
      </w:tr>
      <w:tr w:rsidR="00425E2D" w14:paraId="201B784A" w14:textId="77777777" w:rsidTr="00425E2D">
        <w:trPr>
          <w:trHeight w:val="698"/>
        </w:trPr>
        <w:tc>
          <w:tcPr>
            <w:tcW w:w="545" w:type="dxa"/>
            <w:vMerge/>
            <w:tcBorders>
              <w:top w:val="nil"/>
              <w:left w:val="single" w:sz="4" w:space="0" w:color="000000"/>
              <w:bottom w:val="nil"/>
              <w:right w:val="single" w:sz="4" w:space="0" w:color="000000"/>
            </w:tcBorders>
          </w:tcPr>
          <w:p w14:paraId="7DEA49A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201784CD" w14:textId="77777777" w:rsidR="00425E2D" w:rsidRDefault="00425E2D" w:rsidP="00CB22B5">
            <w:pPr>
              <w:spacing w:line="259" w:lineRule="auto"/>
              <w:ind w:left="4"/>
            </w:pPr>
            <w:r>
              <w:rPr>
                <w:sz w:val="20"/>
              </w:rPr>
              <w:t xml:space="preserve">410 </w:t>
            </w:r>
          </w:p>
        </w:tc>
        <w:tc>
          <w:tcPr>
            <w:tcW w:w="2971" w:type="dxa"/>
            <w:tcBorders>
              <w:top w:val="single" w:sz="4" w:space="0" w:color="000000"/>
              <w:left w:val="single" w:sz="4" w:space="0" w:color="000000"/>
              <w:bottom w:val="single" w:sz="4" w:space="0" w:color="000000"/>
              <w:right w:val="single" w:sz="4" w:space="0" w:color="000000"/>
            </w:tcBorders>
          </w:tcPr>
          <w:p w14:paraId="414E61BF" w14:textId="77777777" w:rsidR="00425E2D" w:rsidRDefault="00425E2D" w:rsidP="00CB22B5">
            <w:pPr>
              <w:spacing w:line="259" w:lineRule="auto"/>
              <w:ind w:left="4"/>
            </w:pPr>
            <w:r>
              <w:rPr>
                <w:sz w:val="20"/>
              </w:rPr>
              <w:t xml:space="preserve">Acute myocardial infarction of anterolateral wall, episode of care 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7708BBD8" w14:textId="77777777" w:rsidR="00425E2D" w:rsidRDefault="00425E2D" w:rsidP="00CB22B5">
            <w:pPr>
              <w:spacing w:line="259" w:lineRule="auto"/>
              <w:ind w:left="2"/>
            </w:pPr>
            <w:r>
              <w:rPr>
                <w:sz w:val="20"/>
              </w:rPr>
              <w:t xml:space="preserve">I21 </w:t>
            </w:r>
          </w:p>
        </w:tc>
        <w:tc>
          <w:tcPr>
            <w:tcW w:w="3780" w:type="dxa"/>
            <w:tcBorders>
              <w:top w:val="single" w:sz="4" w:space="0" w:color="000000"/>
              <w:left w:val="single" w:sz="4" w:space="0" w:color="000000"/>
              <w:bottom w:val="single" w:sz="4" w:space="0" w:color="000000"/>
              <w:right w:val="single" w:sz="4" w:space="0" w:color="000000"/>
            </w:tcBorders>
          </w:tcPr>
          <w:p w14:paraId="251B370B" w14:textId="77777777" w:rsidR="00425E2D" w:rsidRDefault="00425E2D" w:rsidP="00CB22B5">
            <w:pPr>
              <w:spacing w:line="259" w:lineRule="auto"/>
              <w:ind w:left="4"/>
            </w:pPr>
            <w:r>
              <w:rPr>
                <w:sz w:val="20"/>
              </w:rPr>
              <w:t xml:space="preserve">Acute myocardial infarction </w:t>
            </w:r>
          </w:p>
        </w:tc>
      </w:tr>
      <w:tr w:rsidR="00425E2D" w14:paraId="22BC61E5" w14:textId="77777777" w:rsidTr="00425E2D">
        <w:trPr>
          <w:trHeight w:val="701"/>
        </w:trPr>
        <w:tc>
          <w:tcPr>
            <w:tcW w:w="545" w:type="dxa"/>
            <w:vMerge/>
            <w:tcBorders>
              <w:top w:val="nil"/>
              <w:left w:val="single" w:sz="4" w:space="0" w:color="000000"/>
              <w:bottom w:val="nil"/>
              <w:right w:val="single" w:sz="4" w:space="0" w:color="000000"/>
            </w:tcBorders>
          </w:tcPr>
          <w:p w14:paraId="58E279C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0367EC9E" w14:textId="77777777" w:rsidR="00425E2D" w:rsidRDefault="00425E2D" w:rsidP="00CB22B5">
            <w:pPr>
              <w:spacing w:line="259" w:lineRule="auto"/>
              <w:ind w:left="4"/>
            </w:pPr>
            <w:r>
              <w:rPr>
                <w:sz w:val="20"/>
              </w:rPr>
              <w:t xml:space="preserve">410.01 </w:t>
            </w:r>
          </w:p>
        </w:tc>
        <w:tc>
          <w:tcPr>
            <w:tcW w:w="2971" w:type="dxa"/>
            <w:tcBorders>
              <w:top w:val="single" w:sz="4" w:space="0" w:color="000000"/>
              <w:left w:val="single" w:sz="4" w:space="0" w:color="000000"/>
              <w:bottom w:val="single" w:sz="4" w:space="0" w:color="000000"/>
              <w:right w:val="single" w:sz="4" w:space="0" w:color="000000"/>
            </w:tcBorders>
          </w:tcPr>
          <w:p w14:paraId="44ED2AE3" w14:textId="77777777" w:rsidR="00425E2D" w:rsidRDefault="00425E2D" w:rsidP="00CB22B5">
            <w:pPr>
              <w:spacing w:line="259" w:lineRule="auto"/>
              <w:ind w:left="4"/>
            </w:pPr>
            <w:r>
              <w:rPr>
                <w:sz w:val="20"/>
              </w:rPr>
              <w:t xml:space="preserve">Acute myocardial infarction of anterolateral wall, initial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599316DD" w14:textId="77777777" w:rsidR="00425E2D" w:rsidRDefault="00425E2D" w:rsidP="00CB22B5">
            <w:pPr>
              <w:spacing w:line="259" w:lineRule="auto"/>
              <w:ind w:left="2"/>
            </w:pPr>
            <w:r>
              <w:rPr>
                <w:sz w:val="20"/>
              </w:rPr>
              <w:t xml:space="preserve">I21.0 </w:t>
            </w:r>
          </w:p>
        </w:tc>
        <w:tc>
          <w:tcPr>
            <w:tcW w:w="3780" w:type="dxa"/>
            <w:tcBorders>
              <w:top w:val="single" w:sz="4" w:space="0" w:color="000000"/>
              <w:left w:val="single" w:sz="4" w:space="0" w:color="000000"/>
              <w:bottom w:val="single" w:sz="4" w:space="0" w:color="000000"/>
              <w:right w:val="single" w:sz="4" w:space="0" w:color="000000"/>
            </w:tcBorders>
          </w:tcPr>
          <w:p w14:paraId="7AE0F24D" w14:textId="77777777" w:rsidR="00425E2D" w:rsidRDefault="00425E2D" w:rsidP="00CB22B5">
            <w:pPr>
              <w:spacing w:line="259" w:lineRule="auto"/>
              <w:ind w:left="4"/>
              <w:jc w:val="both"/>
            </w:pPr>
            <w:r>
              <w:rPr>
                <w:sz w:val="20"/>
              </w:rPr>
              <w:t xml:space="preserve">Acute transmural myocardial infarction of anterior wall </w:t>
            </w:r>
          </w:p>
        </w:tc>
      </w:tr>
      <w:tr w:rsidR="00425E2D" w14:paraId="5E9F0DDC" w14:textId="77777777" w:rsidTr="00425E2D">
        <w:trPr>
          <w:trHeight w:val="701"/>
        </w:trPr>
        <w:tc>
          <w:tcPr>
            <w:tcW w:w="545" w:type="dxa"/>
            <w:vMerge/>
            <w:tcBorders>
              <w:top w:val="nil"/>
              <w:left w:val="single" w:sz="4" w:space="0" w:color="000000"/>
              <w:bottom w:val="nil"/>
              <w:right w:val="single" w:sz="4" w:space="0" w:color="000000"/>
            </w:tcBorders>
          </w:tcPr>
          <w:p w14:paraId="300453A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109EFC2" w14:textId="77777777" w:rsidR="00425E2D" w:rsidRDefault="00425E2D" w:rsidP="00CB22B5">
            <w:pPr>
              <w:spacing w:line="259" w:lineRule="auto"/>
              <w:ind w:left="4"/>
            </w:pPr>
            <w:r>
              <w:rPr>
                <w:sz w:val="20"/>
              </w:rPr>
              <w:t xml:space="preserve">410.02 </w:t>
            </w:r>
          </w:p>
        </w:tc>
        <w:tc>
          <w:tcPr>
            <w:tcW w:w="2971" w:type="dxa"/>
            <w:tcBorders>
              <w:top w:val="single" w:sz="4" w:space="0" w:color="000000"/>
              <w:left w:val="single" w:sz="4" w:space="0" w:color="000000"/>
              <w:bottom w:val="single" w:sz="4" w:space="0" w:color="000000"/>
              <w:right w:val="single" w:sz="4" w:space="0" w:color="000000"/>
            </w:tcBorders>
          </w:tcPr>
          <w:p w14:paraId="653FA0E5" w14:textId="77777777" w:rsidR="00425E2D" w:rsidRDefault="00425E2D" w:rsidP="00CB22B5">
            <w:pPr>
              <w:spacing w:line="259" w:lineRule="auto"/>
              <w:ind w:left="4"/>
            </w:pPr>
            <w:r>
              <w:rPr>
                <w:sz w:val="20"/>
              </w:rPr>
              <w:t xml:space="preserve">Acute myocardial infarction of anterolateral wall, subsequent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550C4C9A" w14:textId="77777777" w:rsidR="00425E2D" w:rsidRDefault="00425E2D" w:rsidP="00CB22B5">
            <w:pPr>
              <w:spacing w:line="259" w:lineRule="auto"/>
              <w:ind w:left="2"/>
            </w:pPr>
            <w:r>
              <w:rPr>
                <w:sz w:val="20"/>
              </w:rPr>
              <w:t xml:space="preserve">I21.1 </w:t>
            </w:r>
          </w:p>
        </w:tc>
        <w:tc>
          <w:tcPr>
            <w:tcW w:w="3780" w:type="dxa"/>
            <w:tcBorders>
              <w:top w:val="single" w:sz="4" w:space="0" w:color="000000"/>
              <w:left w:val="single" w:sz="4" w:space="0" w:color="000000"/>
              <w:bottom w:val="single" w:sz="4" w:space="0" w:color="000000"/>
              <w:right w:val="single" w:sz="4" w:space="0" w:color="000000"/>
            </w:tcBorders>
          </w:tcPr>
          <w:p w14:paraId="53E3A0DD" w14:textId="77777777" w:rsidR="00425E2D" w:rsidRDefault="00425E2D" w:rsidP="00CB22B5">
            <w:pPr>
              <w:spacing w:line="259" w:lineRule="auto"/>
              <w:ind w:left="4"/>
              <w:jc w:val="both"/>
            </w:pPr>
            <w:r>
              <w:rPr>
                <w:sz w:val="20"/>
              </w:rPr>
              <w:t xml:space="preserve">Acute transmural myocardial infarction of inferior wall </w:t>
            </w:r>
          </w:p>
        </w:tc>
      </w:tr>
      <w:tr w:rsidR="00425E2D" w14:paraId="577B8E49" w14:textId="77777777" w:rsidTr="00425E2D">
        <w:trPr>
          <w:trHeight w:val="698"/>
        </w:trPr>
        <w:tc>
          <w:tcPr>
            <w:tcW w:w="545" w:type="dxa"/>
            <w:vMerge/>
            <w:tcBorders>
              <w:top w:val="nil"/>
              <w:left w:val="single" w:sz="4" w:space="0" w:color="000000"/>
              <w:bottom w:val="nil"/>
              <w:right w:val="single" w:sz="4" w:space="0" w:color="000000"/>
            </w:tcBorders>
          </w:tcPr>
          <w:p w14:paraId="16E3870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1BF72FB" w14:textId="77777777" w:rsidR="00425E2D" w:rsidRDefault="00425E2D" w:rsidP="00CB22B5">
            <w:pPr>
              <w:spacing w:line="259" w:lineRule="auto"/>
              <w:ind w:left="4"/>
            </w:pPr>
            <w:r>
              <w:rPr>
                <w:sz w:val="20"/>
              </w:rPr>
              <w:t xml:space="preserve">410.1 </w:t>
            </w:r>
          </w:p>
        </w:tc>
        <w:tc>
          <w:tcPr>
            <w:tcW w:w="2971" w:type="dxa"/>
            <w:tcBorders>
              <w:top w:val="single" w:sz="4" w:space="0" w:color="000000"/>
              <w:left w:val="single" w:sz="4" w:space="0" w:color="000000"/>
              <w:bottom w:val="single" w:sz="4" w:space="0" w:color="000000"/>
              <w:right w:val="single" w:sz="4" w:space="0" w:color="000000"/>
            </w:tcBorders>
          </w:tcPr>
          <w:p w14:paraId="18AAC873" w14:textId="77777777" w:rsidR="00425E2D" w:rsidRDefault="00425E2D" w:rsidP="00CB22B5">
            <w:pPr>
              <w:spacing w:line="259" w:lineRule="auto"/>
              <w:ind w:left="4" w:right="12"/>
            </w:pPr>
            <w:r>
              <w:rPr>
                <w:sz w:val="20"/>
              </w:rPr>
              <w:t xml:space="preserve">Acute myocardial infarction of other anterior wall, episode of care 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6AD89F45" w14:textId="77777777" w:rsidR="00425E2D" w:rsidRDefault="00425E2D" w:rsidP="00CB22B5">
            <w:pPr>
              <w:spacing w:line="259" w:lineRule="auto"/>
              <w:ind w:left="2"/>
            </w:pPr>
            <w:r>
              <w:rPr>
                <w:sz w:val="20"/>
              </w:rPr>
              <w:t xml:space="preserve">I21.2 </w:t>
            </w:r>
          </w:p>
        </w:tc>
        <w:tc>
          <w:tcPr>
            <w:tcW w:w="3780" w:type="dxa"/>
            <w:tcBorders>
              <w:top w:val="single" w:sz="4" w:space="0" w:color="000000"/>
              <w:left w:val="single" w:sz="4" w:space="0" w:color="000000"/>
              <w:bottom w:val="single" w:sz="4" w:space="0" w:color="000000"/>
              <w:right w:val="single" w:sz="4" w:space="0" w:color="000000"/>
            </w:tcBorders>
          </w:tcPr>
          <w:p w14:paraId="1362FC73" w14:textId="77777777" w:rsidR="00425E2D" w:rsidRDefault="00425E2D" w:rsidP="00CB22B5">
            <w:pPr>
              <w:spacing w:line="259" w:lineRule="auto"/>
              <w:ind w:left="4"/>
            </w:pPr>
            <w:r>
              <w:rPr>
                <w:sz w:val="20"/>
              </w:rPr>
              <w:t xml:space="preserve">Acute transmural myocardial infarction of other sites </w:t>
            </w:r>
          </w:p>
        </w:tc>
      </w:tr>
      <w:tr w:rsidR="00425E2D" w14:paraId="7E6568C4" w14:textId="77777777" w:rsidTr="00425E2D">
        <w:trPr>
          <w:trHeight w:val="701"/>
        </w:trPr>
        <w:tc>
          <w:tcPr>
            <w:tcW w:w="545" w:type="dxa"/>
            <w:vMerge/>
            <w:tcBorders>
              <w:top w:val="nil"/>
              <w:left w:val="single" w:sz="4" w:space="0" w:color="000000"/>
              <w:bottom w:val="nil"/>
              <w:right w:val="single" w:sz="4" w:space="0" w:color="000000"/>
            </w:tcBorders>
          </w:tcPr>
          <w:p w14:paraId="3A0E5D7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4236023" w14:textId="77777777" w:rsidR="00425E2D" w:rsidRDefault="00425E2D" w:rsidP="00CB22B5">
            <w:pPr>
              <w:spacing w:line="259" w:lineRule="auto"/>
              <w:ind w:left="4"/>
            </w:pPr>
            <w:r>
              <w:rPr>
                <w:sz w:val="20"/>
              </w:rPr>
              <w:t xml:space="preserve">410.11 </w:t>
            </w:r>
          </w:p>
        </w:tc>
        <w:tc>
          <w:tcPr>
            <w:tcW w:w="2971" w:type="dxa"/>
            <w:tcBorders>
              <w:top w:val="single" w:sz="4" w:space="0" w:color="000000"/>
              <w:left w:val="single" w:sz="4" w:space="0" w:color="000000"/>
              <w:bottom w:val="single" w:sz="4" w:space="0" w:color="000000"/>
              <w:right w:val="single" w:sz="4" w:space="0" w:color="000000"/>
            </w:tcBorders>
          </w:tcPr>
          <w:p w14:paraId="6C2BFF5F" w14:textId="77777777" w:rsidR="00425E2D" w:rsidRDefault="00425E2D" w:rsidP="00CB22B5">
            <w:pPr>
              <w:spacing w:line="259" w:lineRule="auto"/>
              <w:ind w:left="4"/>
            </w:pPr>
            <w:r>
              <w:rPr>
                <w:sz w:val="20"/>
              </w:rPr>
              <w:t xml:space="preserve">Acute myocardial infarction of other anterior </w:t>
            </w:r>
            <w:r>
              <w:rPr>
                <w:sz w:val="20"/>
              </w:rPr>
              <w:lastRenderedPageBreak/>
              <w:t xml:space="preserve">wall, initial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6EF0C57D" w14:textId="77777777" w:rsidR="00425E2D" w:rsidRDefault="00425E2D" w:rsidP="00CB22B5">
            <w:pPr>
              <w:spacing w:line="259" w:lineRule="auto"/>
              <w:ind w:left="2"/>
            </w:pPr>
            <w:r>
              <w:rPr>
                <w:sz w:val="20"/>
              </w:rPr>
              <w:lastRenderedPageBreak/>
              <w:t xml:space="preserve">I21.3 </w:t>
            </w:r>
          </w:p>
        </w:tc>
        <w:tc>
          <w:tcPr>
            <w:tcW w:w="3780" w:type="dxa"/>
            <w:tcBorders>
              <w:top w:val="single" w:sz="4" w:space="0" w:color="000000"/>
              <w:left w:val="single" w:sz="4" w:space="0" w:color="000000"/>
              <w:bottom w:val="single" w:sz="4" w:space="0" w:color="000000"/>
              <w:right w:val="single" w:sz="4" w:space="0" w:color="000000"/>
            </w:tcBorders>
          </w:tcPr>
          <w:p w14:paraId="25D52E7E" w14:textId="77777777" w:rsidR="00425E2D" w:rsidRDefault="00425E2D" w:rsidP="00CB22B5">
            <w:pPr>
              <w:spacing w:line="259" w:lineRule="auto"/>
              <w:ind w:left="4"/>
            </w:pPr>
            <w:r>
              <w:rPr>
                <w:sz w:val="20"/>
              </w:rPr>
              <w:t xml:space="preserve">Acute transmural myocardial </w:t>
            </w:r>
            <w:r>
              <w:rPr>
                <w:sz w:val="20"/>
              </w:rPr>
              <w:lastRenderedPageBreak/>
              <w:t xml:space="preserve">infarction of unspecified site </w:t>
            </w:r>
          </w:p>
        </w:tc>
      </w:tr>
      <w:tr w:rsidR="00425E2D" w14:paraId="3397F222" w14:textId="77777777" w:rsidTr="00425E2D">
        <w:trPr>
          <w:trHeight w:val="701"/>
        </w:trPr>
        <w:tc>
          <w:tcPr>
            <w:tcW w:w="545" w:type="dxa"/>
            <w:vMerge/>
            <w:tcBorders>
              <w:top w:val="nil"/>
              <w:left w:val="single" w:sz="4" w:space="0" w:color="000000"/>
              <w:bottom w:val="nil"/>
              <w:right w:val="single" w:sz="4" w:space="0" w:color="000000"/>
            </w:tcBorders>
          </w:tcPr>
          <w:p w14:paraId="137134F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7909DB0B" w14:textId="77777777" w:rsidR="00425E2D" w:rsidRDefault="00425E2D" w:rsidP="00CB22B5">
            <w:pPr>
              <w:spacing w:line="259" w:lineRule="auto"/>
              <w:ind w:left="4"/>
            </w:pPr>
            <w:r>
              <w:rPr>
                <w:sz w:val="20"/>
              </w:rPr>
              <w:t xml:space="preserve">410.12 </w:t>
            </w:r>
          </w:p>
        </w:tc>
        <w:tc>
          <w:tcPr>
            <w:tcW w:w="2971" w:type="dxa"/>
            <w:tcBorders>
              <w:top w:val="single" w:sz="4" w:space="0" w:color="000000"/>
              <w:left w:val="single" w:sz="4" w:space="0" w:color="000000"/>
              <w:bottom w:val="single" w:sz="4" w:space="0" w:color="000000"/>
              <w:right w:val="single" w:sz="4" w:space="0" w:color="000000"/>
            </w:tcBorders>
          </w:tcPr>
          <w:p w14:paraId="0A2523BE" w14:textId="77777777" w:rsidR="00425E2D" w:rsidRDefault="00425E2D" w:rsidP="00CB22B5">
            <w:pPr>
              <w:spacing w:line="259" w:lineRule="auto"/>
              <w:ind w:left="4"/>
            </w:pPr>
            <w:r>
              <w:rPr>
                <w:sz w:val="20"/>
              </w:rPr>
              <w:t xml:space="preserve">Acute myocardial infarction of other anterior wall, subsequent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4DD8F57B" w14:textId="77777777" w:rsidR="00425E2D" w:rsidRDefault="00425E2D" w:rsidP="00CB22B5">
            <w:pPr>
              <w:spacing w:line="259" w:lineRule="auto"/>
              <w:ind w:left="2"/>
            </w:pPr>
            <w:r>
              <w:rPr>
                <w:sz w:val="20"/>
              </w:rPr>
              <w:t xml:space="preserve">I21.4 </w:t>
            </w:r>
          </w:p>
        </w:tc>
        <w:tc>
          <w:tcPr>
            <w:tcW w:w="3780" w:type="dxa"/>
            <w:tcBorders>
              <w:top w:val="single" w:sz="4" w:space="0" w:color="000000"/>
              <w:left w:val="single" w:sz="4" w:space="0" w:color="000000"/>
              <w:bottom w:val="single" w:sz="4" w:space="0" w:color="000000"/>
              <w:right w:val="single" w:sz="4" w:space="0" w:color="000000"/>
            </w:tcBorders>
          </w:tcPr>
          <w:p w14:paraId="174E5823" w14:textId="77777777" w:rsidR="00425E2D" w:rsidRDefault="00425E2D" w:rsidP="00CB22B5">
            <w:pPr>
              <w:spacing w:line="259" w:lineRule="auto"/>
              <w:ind w:left="4"/>
            </w:pPr>
            <w:r>
              <w:rPr>
                <w:sz w:val="20"/>
              </w:rPr>
              <w:t xml:space="preserve">Acute subendocardial myocardial infarction </w:t>
            </w:r>
          </w:p>
        </w:tc>
      </w:tr>
      <w:tr w:rsidR="00425E2D" w14:paraId="7CA91C45" w14:textId="77777777" w:rsidTr="00425E2D">
        <w:trPr>
          <w:trHeight w:val="698"/>
        </w:trPr>
        <w:tc>
          <w:tcPr>
            <w:tcW w:w="545" w:type="dxa"/>
            <w:vMerge/>
            <w:tcBorders>
              <w:top w:val="nil"/>
              <w:left w:val="single" w:sz="4" w:space="0" w:color="000000"/>
              <w:bottom w:val="nil"/>
              <w:right w:val="single" w:sz="4" w:space="0" w:color="000000"/>
            </w:tcBorders>
          </w:tcPr>
          <w:p w14:paraId="6730DDC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8B872C1" w14:textId="77777777" w:rsidR="00425E2D" w:rsidRDefault="00425E2D" w:rsidP="00CB22B5">
            <w:pPr>
              <w:spacing w:line="259" w:lineRule="auto"/>
              <w:ind w:left="4"/>
            </w:pPr>
            <w:r>
              <w:rPr>
                <w:sz w:val="20"/>
              </w:rPr>
              <w:t xml:space="preserve">410.2 </w:t>
            </w:r>
          </w:p>
        </w:tc>
        <w:tc>
          <w:tcPr>
            <w:tcW w:w="2971" w:type="dxa"/>
            <w:tcBorders>
              <w:top w:val="single" w:sz="4" w:space="0" w:color="000000"/>
              <w:left w:val="single" w:sz="4" w:space="0" w:color="000000"/>
              <w:bottom w:val="single" w:sz="4" w:space="0" w:color="000000"/>
              <w:right w:val="single" w:sz="4" w:space="0" w:color="000000"/>
            </w:tcBorders>
          </w:tcPr>
          <w:p w14:paraId="37174C0D" w14:textId="77777777" w:rsidR="00425E2D" w:rsidRDefault="00425E2D" w:rsidP="00CB22B5">
            <w:pPr>
              <w:spacing w:after="2" w:line="238" w:lineRule="auto"/>
              <w:ind w:left="4"/>
            </w:pPr>
            <w:r>
              <w:rPr>
                <w:sz w:val="20"/>
              </w:rPr>
              <w:t xml:space="preserve">Acute myocardial infarction of inferolateral wall, episode of care </w:t>
            </w:r>
          </w:p>
          <w:p w14:paraId="13CD64D1" w14:textId="77777777" w:rsidR="00425E2D" w:rsidRDefault="00425E2D" w:rsidP="00CB22B5">
            <w:pPr>
              <w:spacing w:line="259" w:lineRule="auto"/>
              <w:ind w:left="4"/>
            </w:pPr>
            <w:r>
              <w:rPr>
                <w:sz w:val="20"/>
              </w:rPr>
              <w:t xml:space="preserve">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49A17473" w14:textId="77777777" w:rsidR="00425E2D" w:rsidRDefault="00425E2D" w:rsidP="00CB22B5">
            <w:pPr>
              <w:spacing w:line="259" w:lineRule="auto"/>
              <w:ind w:left="2"/>
            </w:pPr>
            <w:r>
              <w:rPr>
                <w:sz w:val="20"/>
              </w:rPr>
              <w:t xml:space="preserve">I21.9 </w:t>
            </w:r>
          </w:p>
        </w:tc>
        <w:tc>
          <w:tcPr>
            <w:tcW w:w="3780" w:type="dxa"/>
            <w:tcBorders>
              <w:top w:val="single" w:sz="4" w:space="0" w:color="000000"/>
              <w:left w:val="single" w:sz="4" w:space="0" w:color="000000"/>
              <w:bottom w:val="single" w:sz="4" w:space="0" w:color="000000"/>
              <w:right w:val="single" w:sz="4" w:space="0" w:color="000000"/>
            </w:tcBorders>
          </w:tcPr>
          <w:p w14:paraId="51FD4767" w14:textId="77777777" w:rsidR="00425E2D" w:rsidRDefault="00425E2D" w:rsidP="00CB22B5">
            <w:pPr>
              <w:spacing w:line="259" w:lineRule="auto"/>
              <w:ind w:left="4"/>
            </w:pPr>
            <w:r>
              <w:rPr>
                <w:sz w:val="20"/>
              </w:rPr>
              <w:t xml:space="preserve">Acute myocardial infarction, unspecified </w:t>
            </w:r>
          </w:p>
        </w:tc>
      </w:tr>
      <w:tr w:rsidR="00425E2D" w14:paraId="52AF1ADD" w14:textId="77777777" w:rsidTr="00425E2D">
        <w:trPr>
          <w:trHeight w:val="701"/>
        </w:trPr>
        <w:tc>
          <w:tcPr>
            <w:tcW w:w="545" w:type="dxa"/>
            <w:vMerge/>
            <w:tcBorders>
              <w:top w:val="nil"/>
              <w:left w:val="single" w:sz="4" w:space="0" w:color="000000"/>
              <w:bottom w:val="nil"/>
              <w:right w:val="single" w:sz="4" w:space="0" w:color="000000"/>
            </w:tcBorders>
          </w:tcPr>
          <w:p w14:paraId="7EAE8BC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09367113" w14:textId="77777777" w:rsidR="00425E2D" w:rsidRDefault="00425E2D" w:rsidP="00CB22B5">
            <w:pPr>
              <w:spacing w:line="259" w:lineRule="auto"/>
              <w:ind w:left="4"/>
            </w:pPr>
            <w:r>
              <w:rPr>
                <w:sz w:val="20"/>
              </w:rPr>
              <w:t xml:space="preserve">410.21 </w:t>
            </w:r>
          </w:p>
        </w:tc>
        <w:tc>
          <w:tcPr>
            <w:tcW w:w="2971" w:type="dxa"/>
            <w:tcBorders>
              <w:top w:val="single" w:sz="4" w:space="0" w:color="000000"/>
              <w:left w:val="single" w:sz="4" w:space="0" w:color="000000"/>
              <w:bottom w:val="single" w:sz="4" w:space="0" w:color="000000"/>
              <w:right w:val="single" w:sz="4" w:space="0" w:color="000000"/>
            </w:tcBorders>
          </w:tcPr>
          <w:p w14:paraId="089C9689" w14:textId="77777777" w:rsidR="00425E2D" w:rsidRDefault="00425E2D" w:rsidP="00CB22B5">
            <w:pPr>
              <w:spacing w:line="259" w:lineRule="auto"/>
              <w:ind w:left="4"/>
            </w:pPr>
            <w:r>
              <w:rPr>
                <w:sz w:val="20"/>
              </w:rPr>
              <w:t xml:space="preserve">Acute myocardial infarction of inferolateral wall, initial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7A47B4D2" w14:textId="77777777" w:rsidR="00425E2D" w:rsidRDefault="00425E2D" w:rsidP="00CB22B5">
            <w:pPr>
              <w:spacing w:line="259" w:lineRule="auto"/>
              <w:ind w:left="2"/>
            </w:pPr>
            <w:r>
              <w:rPr>
                <w:sz w:val="20"/>
              </w:rPr>
              <w:t xml:space="preserve">I22 </w:t>
            </w:r>
          </w:p>
        </w:tc>
        <w:tc>
          <w:tcPr>
            <w:tcW w:w="3780" w:type="dxa"/>
            <w:tcBorders>
              <w:top w:val="single" w:sz="4" w:space="0" w:color="000000"/>
              <w:left w:val="single" w:sz="4" w:space="0" w:color="000000"/>
              <w:bottom w:val="single" w:sz="4" w:space="0" w:color="000000"/>
              <w:right w:val="single" w:sz="4" w:space="0" w:color="000000"/>
            </w:tcBorders>
          </w:tcPr>
          <w:p w14:paraId="2BF0DF31" w14:textId="77777777" w:rsidR="00425E2D" w:rsidRDefault="00425E2D" w:rsidP="00CB22B5">
            <w:pPr>
              <w:spacing w:line="259" w:lineRule="auto"/>
              <w:ind w:left="4"/>
            </w:pPr>
            <w:r>
              <w:rPr>
                <w:sz w:val="20"/>
              </w:rPr>
              <w:t xml:space="preserve">Subsequent myocardial infarction </w:t>
            </w:r>
          </w:p>
        </w:tc>
      </w:tr>
      <w:tr w:rsidR="00425E2D" w14:paraId="3F091713" w14:textId="77777777" w:rsidTr="00425E2D">
        <w:trPr>
          <w:trHeight w:val="701"/>
        </w:trPr>
        <w:tc>
          <w:tcPr>
            <w:tcW w:w="545" w:type="dxa"/>
            <w:vMerge/>
            <w:tcBorders>
              <w:top w:val="nil"/>
              <w:left w:val="single" w:sz="4" w:space="0" w:color="000000"/>
              <w:bottom w:val="nil"/>
              <w:right w:val="single" w:sz="4" w:space="0" w:color="000000"/>
            </w:tcBorders>
          </w:tcPr>
          <w:p w14:paraId="22A675B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66FFAB40" w14:textId="77777777" w:rsidR="00425E2D" w:rsidRDefault="00425E2D" w:rsidP="00CB22B5">
            <w:pPr>
              <w:spacing w:line="259" w:lineRule="auto"/>
              <w:ind w:left="4"/>
            </w:pPr>
            <w:r>
              <w:rPr>
                <w:sz w:val="20"/>
              </w:rPr>
              <w:t xml:space="preserve">410.22 </w:t>
            </w:r>
          </w:p>
        </w:tc>
        <w:tc>
          <w:tcPr>
            <w:tcW w:w="2971" w:type="dxa"/>
            <w:tcBorders>
              <w:top w:val="single" w:sz="4" w:space="0" w:color="000000"/>
              <w:left w:val="single" w:sz="4" w:space="0" w:color="000000"/>
              <w:bottom w:val="single" w:sz="4" w:space="0" w:color="000000"/>
              <w:right w:val="single" w:sz="4" w:space="0" w:color="000000"/>
            </w:tcBorders>
          </w:tcPr>
          <w:p w14:paraId="79599D0C" w14:textId="77777777" w:rsidR="00425E2D" w:rsidRDefault="00425E2D" w:rsidP="00CB22B5">
            <w:pPr>
              <w:spacing w:line="259" w:lineRule="auto"/>
              <w:ind w:left="4" w:right="329"/>
              <w:jc w:val="both"/>
            </w:pPr>
            <w:r>
              <w:rPr>
                <w:sz w:val="20"/>
              </w:rPr>
              <w:t xml:space="preserve">Acute myocardial infarction of inferolateral wall, subsequent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7DEADDA7" w14:textId="77777777" w:rsidR="00425E2D" w:rsidRDefault="00425E2D" w:rsidP="00CB22B5">
            <w:pPr>
              <w:spacing w:line="259" w:lineRule="auto"/>
              <w:ind w:left="2"/>
            </w:pPr>
            <w:r>
              <w:rPr>
                <w:sz w:val="20"/>
              </w:rPr>
              <w:t xml:space="preserve">I22.0 </w:t>
            </w:r>
          </w:p>
        </w:tc>
        <w:tc>
          <w:tcPr>
            <w:tcW w:w="3780" w:type="dxa"/>
            <w:tcBorders>
              <w:top w:val="single" w:sz="4" w:space="0" w:color="000000"/>
              <w:left w:val="single" w:sz="4" w:space="0" w:color="000000"/>
              <w:bottom w:val="single" w:sz="4" w:space="0" w:color="000000"/>
              <w:right w:val="single" w:sz="4" w:space="0" w:color="000000"/>
            </w:tcBorders>
          </w:tcPr>
          <w:p w14:paraId="36463918" w14:textId="77777777" w:rsidR="00425E2D" w:rsidRDefault="00425E2D" w:rsidP="00CB22B5">
            <w:pPr>
              <w:spacing w:line="259" w:lineRule="auto"/>
              <w:ind w:left="4" w:right="25"/>
              <w:jc w:val="both"/>
            </w:pPr>
            <w:r>
              <w:rPr>
                <w:sz w:val="20"/>
              </w:rPr>
              <w:t xml:space="preserve">Subsequent myocardial infarction of anterior wall </w:t>
            </w:r>
          </w:p>
        </w:tc>
      </w:tr>
      <w:tr w:rsidR="00425E2D" w14:paraId="7F51F33A" w14:textId="77777777" w:rsidTr="00425E2D">
        <w:trPr>
          <w:trHeight w:val="698"/>
        </w:trPr>
        <w:tc>
          <w:tcPr>
            <w:tcW w:w="545" w:type="dxa"/>
            <w:vMerge/>
            <w:tcBorders>
              <w:top w:val="nil"/>
              <w:left w:val="single" w:sz="4" w:space="0" w:color="000000"/>
              <w:bottom w:val="single" w:sz="4" w:space="0" w:color="000000"/>
              <w:right w:val="single" w:sz="4" w:space="0" w:color="000000"/>
            </w:tcBorders>
          </w:tcPr>
          <w:p w14:paraId="5AC7071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20672F35" w14:textId="77777777" w:rsidR="00425E2D" w:rsidRDefault="00425E2D" w:rsidP="00CB22B5">
            <w:pPr>
              <w:spacing w:line="259" w:lineRule="auto"/>
              <w:ind w:left="4"/>
            </w:pPr>
            <w:r>
              <w:rPr>
                <w:sz w:val="20"/>
              </w:rPr>
              <w:t xml:space="preserve">410.3 </w:t>
            </w:r>
          </w:p>
        </w:tc>
        <w:tc>
          <w:tcPr>
            <w:tcW w:w="2971" w:type="dxa"/>
            <w:tcBorders>
              <w:top w:val="single" w:sz="4" w:space="0" w:color="000000"/>
              <w:left w:val="single" w:sz="4" w:space="0" w:color="000000"/>
              <w:bottom w:val="single" w:sz="4" w:space="0" w:color="000000"/>
              <w:right w:val="single" w:sz="4" w:space="0" w:color="000000"/>
            </w:tcBorders>
          </w:tcPr>
          <w:p w14:paraId="318ACCC9" w14:textId="77777777" w:rsidR="00425E2D" w:rsidRDefault="00425E2D" w:rsidP="00CB22B5">
            <w:pPr>
              <w:spacing w:line="259" w:lineRule="auto"/>
              <w:ind w:left="4"/>
            </w:pPr>
            <w:r>
              <w:rPr>
                <w:sz w:val="20"/>
              </w:rPr>
              <w:t xml:space="preserve">Acute myocardial infarction of </w:t>
            </w:r>
            <w:proofErr w:type="spellStart"/>
            <w:r>
              <w:rPr>
                <w:sz w:val="20"/>
              </w:rPr>
              <w:t>inferoposterior</w:t>
            </w:r>
            <w:proofErr w:type="spellEnd"/>
            <w:r>
              <w:rPr>
                <w:sz w:val="20"/>
              </w:rPr>
              <w:t xml:space="preserve"> wall, episode of care 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34DF0E44" w14:textId="77777777" w:rsidR="00425E2D" w:rsidRDefault="00425E2D" w:rsidP="00CB22B5">
            <w:pPr>
              <w:spacing w:line="259" w:lineRule="auto"/>
              <w:ind w:left="2"/>
            </w:pPr>
            <w:r>
              <w:rPr>
                <w:sz w:val="20"/>
              </w:rPr>
              <w:t xml:space="preserve">I22.1 </w:t>
            </w:r>
          </w:p>
        </w:tc>
        <w:tc>
          <w:tcPr>
            <w:tcW w:w="3780" w:type="dxa"/>
            <w:tcBorders>
              <w:top w:val="single" w:sz="4" w:space="0" w:color="000000"/>
              <w:left w:val="single" w:sz="4" w:space="0" w:color="000000"/>
              <w:bottom w:val="single" w:sz="4" w:space="0" w:color="000000"/>
              <w:right w:val="single" w:sz="4" w:space="0" w:color="000000"/>
            </w:tcBorders>
          </w:tcPr>
          <w:p w14:paraId="6C3318F9" w14:textId="77777777" w:rsidR="00425E2D" w:rsidRDefault="00425E2D" w:rsidP="00CB22B5">
            <w:pPr>
              <w:spacing w:line="259" w:lineRule="auto"/>
              <w:ind w:left="4" w:right="47"/>
              <w:jc w:val="both"/>
            </w:pPr>
            <w:r>
              <w:rPr>
                <w:sz w:val="20"/>
              </w:rPr>
              <w:t xml:space="preserve">Subsequent myocardial infarction of inferior wall </w:t>
            </w:r>
          </w:p>
        </w:tc>
      </w:tr>
    </w:tbl>
    <w:p w14:paraId="05ECF222"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83" w:type="dxa"/>
        </w:tblCellMar>
        <w:tblLook w:val="04A0" w:firstRow="1" w:lastRow="0" w:firstColumn="1" w:lastColumn="0" w:noHBand="0" w:noVBand="1"/>
      </w:tblPr>
      <w:tblGrid>
        <w:gridCol w:w="426"/>
        <w:gridCol w:w="1509"/>
        <w:gridCol w:w="2713"/>
        <w:gridCol w:w="1364"/>
        <w:gridCol w:w="3353"/>
      </w:tblGrid>
      <w:tr w:rsidR="00425E2D" w14:paraId="69CEDD65"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6E11B1C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7DE1EAC" w14:textId="77777777" w:rsidR="00425E2D" w:rsidRDefault="00425E2D" w:rsidP="00CB22B5">
            <w:pPr>
              <w:spacing w:line="259" w:lineRule="auto"/>
              <w:ind w:left="2"/>
            </w:pPr>
            <w:r>
              <w:rPr>
                <w:sz w:val="20"/>
              </w:rPr>
              <w:t xml:space="preserve">410.31 </w:t>
            </w:r>
          </w:p>
        </w:tc>
        <w:tc>
          <w:tcPr>
            <w:tcW w:w="2971" w:type="dxa"/>
            <w:tcBorders>
              <w:top w:val="single" w:sz="4" w:space="0" w:color="000000"/>
              <w:left w:val="single" w:sz="4" w:space="0" w:color="000000"/>
              <w:bottom w:val="single" w:sz="4" w:space="0" w:color="000000"/>
              <w:right w:val="single" w:sz="4" w:space="0" w:color="000000"/>
            </w:tcBorders>
          </w:tcPr>
          <w:p w14:paraId="5F4B7E3B" w14:textId="77777777" w:rsidR="00425E2D" w:rsidRDefault="00425E2D" w:rsidP="00CB22B5">
            <w:pPr>
              <w:spacing w:line="259" w:lineRule="auto"/>
              <w:ind w:left="2"/>
            </w:pPr>
            <w:r>
              <w:rPr>
                <w:sz w:val="20"/>
              </w:rPr>
              <w:t xml:space="preserve">Acute myocardial infarction of </w:t>
            </w:r>
            <w:proofErr w:type="spellStart"/>
            <w:r>
              <w:rPr>
                <w:sz w:val="20"/>
              </w:rPr>
              <w:t>inferoposterior</w:t>
            </w:r>
            <w:proofErr w:type="spellEnd"/>
            <w:r>
              <w:rPr>
                <w:sz w:val="20"/>
              </w:rPr>
              <w:t xml:space="preserve"> wall, initial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6E367DCA" w14:textId="77777777" w:rsidR="00425E2D" w:rsidRDefault="00425E2D" w:rsidP="00CB22B5">
            <w:pPr>
              <w:spacing w:line="259" w:lineRule="auto"/>
            </w:pPr>
            <w:r>
              <w:rPr>
                <w:sz w:val="20"/>
              </w:rPr>
              <w:t xml:space="preserve">I22.8 </w:t>
            </w:r>
          </w:p>
        </w:tc>
        <w:tc>
          <w:tcPr>
            <w:tcW w:w="3780" w:type="dxa"/>
            <w:tcBorders>
              <w:top w:val="single" w:sz="4" w:space="0" w:color="000000"/>
              <w:left w:val="single" w:sz="4" w:space="0" w:color="000000"/>
              <w:bottom w:val="single" w:sz="4" w:space="0" w:color="000000"/>
              <w:right w:val="single" w:sz="4" w:space="0" w:color="000000"/>
            </w:tcBorders>
          </w:tcPr>
          <w:p w14:paraId="3B849EDA" w14:textId="77777777" w:rsidR="00425E2D" w:rsidRDefault="00425E2D" w:rsidP="00CB22B5">
            <w:pPr>
              <w:spacing w:line="259" w:lineRule="auto"/>
              <w:ind w:left="2"/>
            </w:pPr>
            <w:r>
              <w:rPr>
                <w:sz w:val="20"/>
              </w:rPr>
              <w:t xml:space="preserve">Subsequent myocardial infarction of other sites </w:t>
            </w:r>
          </w:p>
        </w:tc>
      </w:tr>
      <w:tr w:rsidR="00425E2D" w14:paraId="66EBB003" w14:textId="77777777" w:rsidTr="00425E2D">
        <w:trPr>
          <w:trHeight w:val="701"/>
        </w:trPr>
        <w:tc>
          <w:tcPr>
            <w:tcW w:w="545" w:type="dxa"/>
            <w:vMerge/>
            <w:tcBorders>
              <w:top w:val="nil"/>
              <w:left w:val="single" w:sz="4" w:space="0" w:color="000000"/>
              <w:bottom w:val="nil"/>
              <w:right w:val="single" w:sz="4" w:space="0" w:color="000000"/>
            </w:tcBorders>
          </w:tcPr>
          <w:p w14:paraId="4010617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4F7873D7" w14:textId="77777777" w:rsidR="00425E2D" w:rsidRDefault="00425E2D" w:rsidP="00CB22B5">
            <w:pPr>
              <w:spacing w:line="259" w:lineRule="auto"/>
              <w:ind w:left="2"/>
            </w:pPr>
            <w:r>
              <w:rPr>
                <w:sz w:val="20"/>
              </w:rPr>
              <w:t xml:space="preserve">410.32 </w:t>
            </w:r>
          </w:p>
        </w:tc>
        <w:tc>
          <w:tcPr>
            <w:tcW w:w="2971" w:type="dxa"/>
            <w:tcBorders>
              <w:top w:val="single" w:sz="4" w:space="0" w:color="000000"/>
              <w:left w:val="single" w:sz="4" w:space="0" w:color="000000"/>
              <w:bottom w:val="single" w:sz="4" w:space="0" w:color="000000"/>
              <w:right w:val="single" w:sz="4" w:space="0" w:color="000000"/>
            </w:tcBorders>
          </w:tcPr>
          <w:p w14:paraId="5B00D5DF" w14:textId="77777777" w:rsidR="00425E2D" w:rsidRDefault="00425E2D" w:rsidP="00CB22B5">
            <w:pPr>
              <w:spacing w:line="259" w:lineRule="auto"/>
              <w:ind w:left="2"/>
            </w:pPr>
            <w:r>
              <w:rPr>
                <w:sz w:val="20"/>
              </w:rPr>
              <w:t xml:space="preserve">Acute myocardial infarction of </w:t>
            </w:r>
            <w:proofErr w:type="spellStart"/>
            <w:r>
              <w:rPr>
                <w:sz w:val="20"/>
              </w:rPr>
              <w:t>inferoposterior</w:t>
            </w:r>
            <w:proofErr w:type="spellEnd"/>
            <w:r>
              <w:rPr>
                <w:sz w:val="20"/>
              </w:rPr>
              <w:t xml:space="preserve"> wall, subsequent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4A19B2E3" w14:textId="77777777" w:rsidR="00425E2D" w:rsidRDefault="00425E2D" w:rsidP="00CB22B5">
            <w:pPr>
              <w:spacing w:line="259" w:lineRule="auto"/>
            </w:pPr>
            <w:r>
              <w:rPr>
                <w:sz w:val="20"/>
              </w:rPr>
              <w:t xml:space="preserve">I22.9 </w:t>
            </w:r>
          </w:p>
        </w:tc>
        <w:tc>
          <w:tcPr>
            <w:tcW w:w="3780" w:type="dxa"/>
            <w:tcBorders>
              <w:top w:val="single" w:sz="4" w:space="0" w:color="000000"/>
              <w:left w:val="single" w:sz="4" w:space="0" w:color="000000"/>
              <w:bottom w:val="single" w:sz="4" w:space="0" w:color="000000"/>
              <w:right w:val="single" w:sz="4" w:space="0" w:color="000000"/>
            </w:tcBorders>
          </w:tcPr>
          <w:p w14:paraId="56F0975D" w14:textId="77777777" w:rsidR="00425E2D" w:rsidRDefault="00425E2D" w:rsidP="00CB22B5">
            <w:pPr>
              <w:spacing w:line="259" w:lineRule="auto"/>
              <w:ind w:left="2"/>
            </w:pPr>
            <w:r>
              <w:rPr>
                <w:sz w:val="20"/>
              </w:rPr>
              <w:t xml:space="preserve">Subsequent myocardial infarction of unspecified site </w:t>
            </w:r>
          </w:p>
        </w:tc>
      </w:tr>
      <w:tr w:rsidR="00425E2D" w14:paraId="4D56838D" w14:textId="77777777" w:rsidTr="00425E2D">
        <w:trPr>
          <w:trHeight w:val="698"/>
        </w:trPr>
        <w:tc>
          <w:tcPr>
            <w:tcW w:w="545" w:type="dxa"/>
            <w:vMerge/>
            <w:tcBorders>
              <w:top w:val="nil"/>
              <w:left w:val="single" w:sz="4" w:space="0" w:color="000000"/>
              <w:bottom w:val="nil"/>
              <w:right w:val="single" w:sz="4" w:space="0" w:color="000000"/>
            </w:tcBorders>
          </w:tcPr>
          <w:p w14:paraId="7ACC4C2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0A91CDE2" w14:textId="77777777" w:rsidR="00425E2D" w:rsidRDefault="00425E2D" w:rsidP="00CB22B5">
            <w:pPr>
              <w:spacing w:line="259" w:lineRule="auto"/>
              <w:ind w:left="2"/>
            </w:pPr>
            <w:r>
              <w:rPr>
                <w:sz w:val="20"/>
              </w:rPr>
              <w:t xml:space="preserve">410.4 </w:t>
            </w:r>
          </w:p>
        </w:tc>
        <w:tc>
          <w:tcPr>
            <w:tcW w:w="2971" w:type="dxa"/>
            <w:tcBorders>
              <w:top w:val="single" w:sz="4" w:space="0" w:color="000000"/>
              <w:left w:val="single" w:sz="4" w:space="0" w:color="000000"/>
              <w:bottom w:val="single" w:sz="4" w:space="0" w:color="000000"/>
              <w:right w:val="single" w:sz="4" w:space="0" w:color="000000"/>
            </w:tcBorders>
          </w:tcPr>
          <w:p w14:paraId="169411A0" w14:textId="77777777" w:rsidR="00425E2D" w:rsidRDefault="00425E2D" w:rsidP="00CB22B5">
            <w:pPr>
              <w:spacing w:line="259" w:lineRule="auto"/>
              <w:ind w:left="2" w:right="20"/>
            </w:pPr>
            <w:r>
              <w:rPr>
                <w:sz w:val="20"/>
              </w:rPr>
              <w:t xml:space="preserve">Acute myocardial infarction of other inferior wall, episode of care 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4974D548" w14:textId="77777777" w:rsidR="00425E2D" w:rsidRDefault="00425E2D" w:rsidP="00CB22B5">
            <w:pPr>
              <w:spacing w:line="259" w:lineRule="auto"/>
            </w:pPr>
            <w:r>
              <w:rPr>
                <w:sz w:val="20"/>
              </w:rPr>
              <w:t xml:space="preserve">I23 </w:t>
            </w:r>
          </w:p>
        </w:tc>
        <w:tc>
          <w:tcPr>
            <w:tcW w:w="3780" w:type="dxa"/>
            <w:tcBorders>
              <w:top w:val="single" w:sz="4" w:space="0" w:color="000000"/>
              <w:left w:val="single" w:sz="4" w:space="0" w:color="000000"/>
              <w:bottom w:val="single" w:sz="4" w:space="0" w:color="000000"/>
              <w:right w:val="single" w:sz="4" w:space="0" w:color="000000"/>
            </w:tcBorders>
          </w:tcPr>
          <w:p w14:paraId="222700CD" w14:textId="77777777" w:rsidR="00425E2D" w:rsidRDefault="00425E2D" w:rsidP="00CB22B5">
            <w:pPr>
              <w:spacing w:line="259" w:lineRule="auto"/>
              <w:ind w:left="2"/>
            </w:pPr>
            <w:r>
              <w:rPr>
                <w:sz w:val="20"/>
              </w:rPr>
              <w:t xml:space="preserve">Certain current complications following acute myocardial infarction </w:t>
            </w:r>
          </w:p>
        </w:tc>
      </w:tr>
      <w:tr w:rsidR="00425E2D" w14:paraId="1CC073B5" w14:textId="77777777" w:rsidTr="00425E2D">
        <w:trPr>
          <w:trHeight w:val="701"/>
        </w:trPr>
        <w:tc>
          <w:tcPr>
            <w:tcW w:w="545" w:type="dxa"/>
            <w:vMerge/>
            <w:tcBorders>
              <w:top w:val="nil"/>
              <w:left w:val="single" w:sz="4" w:space="0" w:color="000000"/>
              <w:bottom w:val="nil"/>
              <w:right w:val="single" w:sz="4" w:space="0" w:color="000000"/>
            </w:tcBorders>
          </w:tcPr>
          <w:p w14:paraId="0B01923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653013A" w14:textId="77777777" w:rsidR="00425E2D" w:rsidRDefault="00425E2D" w:rsidP="00CB22B5">
            <w:pPr>
              <w:spacing w:line="259" w:lineRule="auto"/>
              <w:ind w:left="2"/>
            </w:pPr>
            <w:r>
              <w:rPr>
                <w:sz w:val="20"/>
              </w:rPr>
              <w:t xml:space="preserve">410.41 </w:t>
            </w:r>
          </w:p>
        </w:tc>
        <w:tc>
          <w:tcPr>
            <w:tcW w:w="2971" w:type="dxa"/>
            <w:tcBorders>
              <w:top w:val="single" w:sz="4" w:space="0" w:color="000000"/>
              <w:left w:val="single" w:sz="4" w:space="0" w:color="000000"/>
              <w:bottom w:val="single" w:sz="4" w:space="0" w:color="000000"/>
              <w:right w:val="single" w:sz="4" w:space="0" w:color="000000"/>
            </w:tcBorders>
          </w:tcPr>
          <w:p w14:paraId="4962DF38" w14:textId="77777777" w:rsidR="00425E2D" w:rsidRDefault="00425E2D" w:rsidP="00CB22B5">
            <w:pPr>
              <w:spacing w:line="259" w:lineRule="auto"/>
              <w:ind w:left="2"/>
            </w:pPr>
            <w:r>
              <w:rPr>
                <w:sz w:val="20"/>
              </w:rPr>
              <w:t xml:space="preserve">Acute myocardial infarction of other inferior wall, initial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711A3651" w14:textId="77777777" w:rsidR="00425E2D" w:rsidRDefault="00425E2D" w:rsidP="00CB22B5">
            <w:pPr>
              <w:spacing w:line="259" w:lineRule="auto"/>
            </w:pPr>
            <w:r>
              <w:rPr>
                <w:sz w:val="20"/>
              </w:rPr>
              <w:t xml:space="preserve">I23.0 </w:t>
            </w:r>
          </w:p>
        </w:tc>
        <w:tc>
          <w:tcPr>
            <w:tcW w:w="3780" w:type="dxa"/>
            <w:tcBorders>
              <w:top w:val="single" w:sz="4" w:space="0" w:color="000000"/>
              <w:left w:val="single" w:sz="4" w:space="0" w:color="000000"/>
              <w:bottom w:val="single" w:sz="4" w:space="0" w:color="000000"/>
              <w:right w:val="single" w:sz="4" w:space="0" w:color="000000"/>
            </w:tcBorders>
          </w:tcPr>
          <w:p w14:paraId="15A2AC80" w14:textId="77777777" w:rsidR="00425E2D" w:rsidRDefault="00425E2D" w:rsidP="00CB22B5">
            <w:pPr>
              <w:spacing w:line="259" w:lineRule="auto"/>
              <w:ind w:left="2"/>
            </w:pPr>
            <w:proofErr w:type="spellStart"/>
            <w:r>
              <w:rPr>
                <w:sz w:val="20"/>
              </w:rPr>
              <w:t>Haemopericardium</w:t>
            </w:r>
            <w:proofErr w:type="spellEnd"/>
            <w:r>
              <w:rPr>
                <w:sz w:val="20"/>
              </w:rPr>
              <w:t xml:space="preserve"> as current complication following acute myocardial infarction </w:t>
            </w:r>
          </w:p>
        </w:tc>
      </w:tr>
      <w:tr w:rsidR="00425E2D" w14:paraId="3F5B0274" w14:textId="77777777" w:rsidTr="00425E2D">
        <w:trPr>
          <w:trHeight w:val="701"/>
        </w:trPr>
        <w:tc>
          <w:tcPr>
            <w:tcW w:w="545" w:type="dxa"/>
            <w:vMerge/>
            <w:tcBorders>
              <w:top w:val="nil"/>
              <w:left w:val="single" w:sz="4" w:space="0" w:color="000000"/>
              <w:bottom w:val="nil"/>
              <w:right w:val="single" w:sz="4" w:space="0" w:color="000000"/>
            </w:tcBorders>
          </w:tcPr>
          <w:p w14:paraId="1E23ABF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989DC74" w14:textId="77777777" w:rsidR="00425E2D" w:rsidRDefault="00425E2D" w:rsidP="00CB22B5">
            <w:pPr>
              <w:spacing w:line="259" w:lineRule="auto"/>
              <w:ind w:left="2"/>
            </w:pPr>
            <w:r>
              <w:rPr>
                <w:sz w:val="20"/>
              </w:rPr>
              <w:t xml:space="preserve">410.42 </w:t>
            </w:r>
          </w:p>
        </w:tc>
        <w:tc>
          <w:tcPr>
            <w:tcW w:w="2971" w:type="dxa"/>
            <w:tcBorders>
              <w:top w:val="single" w:sz="4" w:space="0" w:color="000000"/>
              <w:left w:val="single" w:sz="4" w:space="0" w:color="000000"/>
              <w:bottom w:val="single" w:sz="4" w:space="0" w:color="000000"/>
              <w:right w:val="single" w:sz="4" w:space="0" w:color="000000"/>
            </w:tcBorders>
          </w:tcPr>
          <w:p w14:paraId="18DB3C4A" w14:textId="77777777" w:rsidR="00425E2D" w:rsidRDefault="00425E2D" w:rsidP="00CB22B5">
            <w:pPr>
              <w:spacing w:line="259" w:lineRule="auto"/>
              <w:ind w:left="2"/>
            </w:pPr>
            <w:r>
              <w:rPr>
                <w:sz w:val="20"/>
              </w:rPr>
              <w:t xml:space="preserve">Acute myocardial infarction of other inferior wall, subsequent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2DA496CF" w14:textId="77777777" w:rsidR="00425E2D" w:rsidRDefault="00425E2D" w:rsidP="00CB22B5">
            <w:pPr>
              <w:spacing w:line="259" w:lineRule="auto"/>
            </w:pPr>
            <w:r>
              <w:rPr>
                <w:sz w:val="20"/>
              </w:rPr>
              <w:t xml:space="preserve">I23.1 </w:t>
            </w:r>
          </w:p>
        </w:tc>
        <w:tc>
          <w:tcPr>
            <w:tcW w:w="3780" w:type="dxa"/>
            <w:tcBorders>
              <w:top w:val="single" w:sz="4" w:space="0" w:color="000000"/>
              <w:left w:val="single" w:sz="4" w:space="0" w:color="000000"/>
              <w:bottom w:val="single" w:sz="4" w:space="0" w:color="000000"/>
              <w:right w:val="single" w:sz="4" w:space="0" w:color="000000"/>
            </w:tcBorders>
          </w:tcPr>
          <w:p w14:paraId="1E3A5852" w14:textId="77777777" w:rsidR="00425E2D" w:rsidRDefault="00425E2D" w:rsidP="00CB22B5">
            <w:pPr>
              <w:spacing w:line="259" w:lineRule="auto"/>
              <w:ind w:left="2"/>
            </w:pPr>
            <w:r>
              <w:rPr>
                <w:sz w:val="20"/>
              </w:rPr>
              <w:t xml:space="preserve">Atrial septal defect as current complication following acute myocardial infarction </w:t>
            </w:r>
          </w:p>
        </w:tc>
      </w:tr>
      <w:tr w:rsidR="00425E2D" w14:paraId="3EDD2A73" w14:textId="77777777" w:rsidTr="00425E2D">
        <w:trPr>
          <w:trHeight w:val="698"/>
        </w:trPr>
        <w:tc>
          <w:tcPr>
            <w:tcW w:w="545" w:type="dxa"/>
            <w:vMerge/>
            <w:tcBorders>
              <w:top w:val="nil"/>
              <w:left w:val="single" w:sz="4" w:space="0" w:color="000000"/>
              <w:bottom w:val="nil"/>
              <w:right w:val="single" w:sz="4" w:space="0" w:color="000000"/>
            </w:tcBorders>
          </w:tcPr>
          <w:p w14:paraId="2179EC9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D772005" w14:textId="77777777" w:rsidR="00425E2D" w:rsidRDefault="00425E2D" w:rsidP="00CB22B5">
            <w:pPr>
              <w:spacing w:line="259" w:lineRule="auto"/>
              <w:ind w:left="2"/>
            </w:pPr>
            <w:r>
              <w:rPr>
                <w:sz w:val="20"/>
              </w:rPr>
              <w:t xml:space="preserve">410.5 </w:t>
            </w:r>
          </w:p>
        </w:tc>
        <w:tc>
          <w:tcPr>
            <w:tcW w:w="2971" w:type="dxa"/>
            <w:tcBorders>
              <w:top w:val="single" w:sz="4" w:space="0" w:color="000000"/>
              <w:left w:val="single" w:sz="4" w:space="0" w:color="000000"/>
              <w:bottom w:val="single" w:sz="4" w:space="0" w:color="000000"/>
              <w:right w:val="single" w:sz="4" w:space="0" w:color="000000"/>
            </w:tcBorders>
          </w:tcPr>
          <w:p w14:paraId="3E14499E" w14:textId="77777777" w:rsidR="00425E2D" w:rsidRDefault="00425E2D" w:rsidP="00CB22B5">
            <w:pPr>
              <w:spacing w:after="2" w:line="238" w:lineRule="auto"/>
              <w:ind w:left="2"/>
            </w:pPr>
            <w:r>
              <w:rPr>
                <w:sz w:val="20"/>
              </w:rPr>
              <w:t xml:space="preserve">Acute myocardial infarction of other lateral wall, episode of care </w:t>
            </w:r>
          </w:p>
          <w:p w14:paraId="2B58F829" w14:textId="77777777" w:rsidR="00425E2D" w:rsidRDefault="00425E2D" w:rsidP="00CB22B5">
            <w:pPr>
              <w:spacing w:line="259" w:lineRule="auto"/>
              <w:ind w:left="2"/>
            </w:pPr>
            <w:r>
              <w:rPr>
                <w:sz w:val="20"/>
              </w:rPr>
              <w:t xml:space="preserve">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0F34F47F" w14:textId="77777777" w:rsidR="00425E2D" w:rsidRDefault="00425E2D" w:rsidP="00CB22B5">
            <w:pPr>
              <w:spacing w:line="259" w:lineRule="auto"/>
            </w:pPr>
            <w:r>
              <w:rPr>
                <w:sz w:val="20"/>
              </w:rPr>
              <w:t xml:space="preserve">I23.2 </w:t>
            </w:r>
          </w:p>
        </w:tc>
        <w:tc>
          <w:tcPr>
            <w:tcW w:w="3780" w:type="dxa"/>
            <w:tcBorders>
              <w:top w:val="single" w:sz="4" w:space="0" w:color="000000"/>
              <w:left w:val="single" w:sz="4" w:space="0" w:color="000000"/>
              <w:bottom w:val="single" w:sz="4" w:space="0" w:color="000000"/>
              <w:right w:val="single" w:sz="4" w:space="0" w:color="000000"/>
            </w:tcBorders>
          </w:tcPr>
          <w:p w14:paraId="7D945711" w14:textId="77777777" w:rsidR="00425E2D" w:rsidRDefault="00425E2D" w:rsidP="00CB22B5">
            <w:pPr>
              <w:spacing w:line="259" w:lineRule="auto"/>
              <w:ind w:left="2"/>
            </w:pPr>
            <w:r>
              <w:rPr>
                <w:sz w:val="20"/>
              </w:rPr>
              <w:t xml:space="preserve">Ventricular septal defect as current complication following acute myocardial infarction </w:t>
            </w:r>
          </w:p>
        </w:tc>
      </w:tr>
      <w:tr w:rsidR="00425E2D" w14:paraId="7722770C" w14:textId="77777777" w:rsidTr="00425E2D">
        <w:trPr>
          <w:trHeight w:val="701"/>
        </w:trPr>
        <w:tc>
          <w:tcPr>
            <w:tcW w:w="545" w:type="dxa"/>
            <w:vMerge/>
            <w:tcBorders>
              <w:top w:val="nil"/>
              <w:left w:val="single" w:sz="4" w:space="0" w:color="000000"/>
              <w:bottom w:val="nil"/>
              <w:right w:val="single" w:sz="4" w:space="0" w:color="000000"/>
            </w:tcBorders>
          </w:tcPr>
          <w:p w14:paraId="45B2609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67310A8D" w14:textId="77777777" w:rsidR="00425E2D" w:rsidRDefault="00425E2D" w:rsidP="00CB22B5">
            <w:pPr>
              <w:spacing w:line="259" w:lineRule="auto"/>
              <w:ind w:left="2"/>
            </w:pPr>
            <w:r>
              <w:rPr>
                <w:sz w:val="20"/>
              </w:rPr>
              <w:t xml:space="preserve">410.51 </w:t>
            </w:r>
          </w:p>
        </w:tc>
        <w:tc>
          <w:tcPr>
            <w:tcW w:w="2971" w:type="dxa"/>
            <w:tcBorders>
              <w:top w:val="single" w:sz="4" w:space="0" w:color="000000"/>
              <w:left w:val="single" w:sz="4" w:space="0" w:color="000000"/>
              <w:bottom w:val="single" w:sz="4" w:space="0" w:color="000000"/>
              <w:right w:val="single" w:sz="4" w:space="0" w:color="000000"/>
            </w:tcBorders>
          </w:tcPr>
          <w:p w14:paraId="5F6EA0CE" w14:textId="77777777" w:rsidR="00425E2D" w:rsidRDefault="00425E2D" w:rsidP="00CB22B5">
            <w:pPr>
              <w:spacing w:line="259" w:lineRule="auto"/>
              <w:ind w:left="2"/>
            </w:pPr>
            <w:r>
              <w:rPr>
                <w:sz w:val="20"/>
              </w:rPr>
              <w:t xml:space="preserve">Acute myocardial infarction of other lateral wall, initial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321BFA05" w14:textId="77777777" w:rsidR="00425E2D" w:rsidRDefault="00425E2D" w:rsidP="00CB22B5">
            <w:pPr>
              <w:spacing w:line="259" w:lineRule="auto"/>
            </w:pPr>
            <w:r>
              <w:rPr>
                <w:sz w:val="20"/>
              </w:rPr>
              <w:t xml:space="preserve">I23.3 </w:t>
            </w:r>
          </w:p>
        </w:tc>
        <w:tc>
          <w:tcPr>
            <w:tcW w:w="3780" w:type="dxa"/>
            <w:tcBorders>
              <w:top w:val="single" w:sz="4" w:space="0" w:color="000000"/>
              <w:left w:val="single" w:sz="4" w:space="0" w:color="000000"/>
              <w:bottom w:val="single" w:sz="4" w:space="0" w:color="000000"/>
              <w:right w:val="single" w:sz="4" w:space="0" w:color="000000"/>
            </w:tcBorders>
          </w:tcPr>
          <w:p w14:paraId="76535CF7" w14:textId="77777777" w:rsidR="00425E2D" w:rsidRDefault="00425E2D" w:rsidP="00CB22B5">
            <w:pPr>
              <w:spacing w:line="259" w:lineRule="auto"/>
              <w:ind w:left="2" w:right="166"/>
              <w:jc w:val="both"/>
            </w:pPr>
            <w:r>
              <w:rPr>
                <w:sz w:val="20"/>
              </w:rPr>
              <w:t xml:space="preserve">Rupture of cardiac wall without </w:t>
            </w:r>
            <w:proofErr w:type="spellStart"/>
            <w:r>
              <w:rPr>
                <w:sz w:val="20"/>
              </w:rPr>
              <w:t>haemopericardium</w:t>
            </w:r>
            <w:proofErr w:type="spellEnd"/>
            <w:r>
              <w:rPr>
                <w:sz w:val="20"/>
              </w:rPr>
              <w:t xml:space="preserve"> as current complication following acute myocardial </w:t>
            </w:r>
          </w:p>
        </w:tc>
      </w:tr>
      <w:tr w:rsidR="00425E2D" w14:paraId="5D3D3D72" w14:textId="77777777" w:rsidTr="00425E2D">
        <w:trPr>
          <w:trHeight w:val="698"/>
        </w:trPr>
        <w:tc>
          <w:tcPr>
            <w:tcW w:w="545" w:type="dxa"/>
            <w:vMerge/>
            <w:tcBorders>
              <w:top w:val="nil"/>
              <w:left w:val="single" w:sz="4" w:space="0" w:color="000000"/>
              <w:bottom w:val="nil"/>
              <w:right w:val="single" w:sz="4" w:space="0" w:color="000000"/>
            </w:tcBorders>
          </w:tcPr>
          <w:p w14:paraId="003E095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66F9EDF4" w14:textId="77777777" w:rsidR="00425E2D" w:rsidRDefault="00425E2D" w:rsidP="00CB22B5">
            <w:pPr>
              <w:spacing w:line="259" w:lineRule="auto"/>
              <w:ind w:left="2"/>
            </w:pPr>
            <w:r>
              <w:rPr>
                <w:sz w:val="20"/>
              </w:rPr>
              <w:t xml:space="preserve">410.52 </w:t>
            </w:r>
          </w:p>
        </w:tc>
        <w:tc>
          <w:tcPr>
            <w:tcW w:w="2971" w:type="dxa"/>
            <w:tcBorders>
              <w:top w:val="single" w:sz="4" w:space="0" w:color="000000"/>
              <w:left w:val="single" w:sz="4" w:space="0" w:color="000000"/>
              <w:bottom w:val="single" w:sz="4" w:space="0" w:color="000000"/>
              <w:right w:val="single" w:sz="4" w:space="0" w:color="000000"/>
            </w:tcBorders>
          </w:tcPr>
          <w:p w14:paraId="1D2A9A30" w14:textId="77777777" w:rsidR="00425E2D" w:rsidRDefault="00425E2D" w:rsidP="00CB22B5">
            <w:pPr>
              <w:spacing w:line="259" w:lineRule="auto"/>
              <w:ind w:left="2"/>
            </w:pPr>
            <w:r>
              <w:rPr>
                <w:sz w:val="20"/>
              </w:rPr>
              <w:t xml:space="preserve">Acute myocardial infarction of other lateral wall, subsequent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0669DE8F" w14:textId="77777777" w:rsidR="00425E2D" w:rsidRDefault="00425E2D" w:rsidP="00CB22B5">
            <w:pPr>
              <w:spacing w:line="259" w:lineRule="auto"/>
            </w:pPr>
            <w:r>
              <w:rPr>
                <w:sz w:val="20"/>
              </w:rPr>
              <w:t xml:space="preserve">I23.4 </w:t>
            </w:r>
          </w:p>
        </w:tc>
        <w:tc>
          <w:tcPr>
            <w:tcW w:w="3780" w:type="dxa"/>
            <w:tcBorders>
              <w:top w:val="single" w:sz="4" w:space="0" w:color="000000"/>
              <w:left w:val="single" w:sz="4" w:space="0" w:color="000000"/>
              <w:bottom w:val="single" w:sz="4" w:space="0" w:color="000000"/>
              <w:right w:val="single" w:sz="4" w:space="0" w:color="000000"/>
            </w:tcBorders>
          </w:tcPr>
          <w:p w14:paraId="268BD37E" w14:textId="77777777" w:rsidR="00425E2D" w:rsidRDefault="00425E2D" w:rsidP="00CB22B5">
            <w:pPr>
              <w:spacing w:line="259" w:lineRule="auto"/>
              <w:ind w:left="2"/>
            </w:pPr>
            <w:r>
              <w:rPr>
                <w:sz w:val="20"/>
              </w:rPr>
              <w:t xml:space="preserve">Rupture of chordae tendineae as current complication following acute myocardial infarction </w:t>
            </w:r>
          </w:p>
        </w:tc>
      </w:tr>
      <w:tr w:rsidR="00425E2D" w14:paraId="064DED1F" w14:textId="77777777" w:rsidTr="00425E2D">
        <w:trPr>
          <w:trHeight w:val="701"/>
        </w:trPr>
        <w:tc>
          <w:tcPr>
            <w:tcW w:w="545" w:type="dxa"/>
            <w:vMerge/>
            <w:tcBorders>
              <w:top w:val="nil"/>
              <w:left w:val="single" w:sz="4" w:space="0" w:color="000000"/>
              <w:bottom w:val="nil"/>
              <w:right w:val="single" w:sz="4" w:space="0" w:color="000000"/>
            </w:tcBorders>
          </w:tcPr>
          <w:p w14:paraId="116B32D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88AB960" w14:textId="77777777" w:rsidR="00425E2D" w:rsidRDefault="00425E2D" w:rsidP="00CB22B5">
            <w:pPr>
              <w:spacing w:line="259" w:lineRule="auto"/>
              <w:ind w:left="2"/>
            </w:pPr>
            <w:r>
              <w:rPr>
                <w:sz w:val="20"/>
              </w:rPr>
              <w:t xml:space="preserve">410.6 </w:t>
            </w:r>
          </w:p>
        </w:tc>
        <w:tc>
          <w:tcPr>
            <w:tcW w:w="2971" w:type="dxa"/>
            <w:tcBorders>
              <w:top w:val="single" w:sz="4" w:space="0" w:color="000000"/>
              <w:left w:val="single" w:sz="4" w:space="0" w:color="000000"/>
              <w:bottom w:val="single" w:sz="4" w:space="0" w:color="000000"/>
              <w:right w:val="single" w:sz="4" w:space="0" w:color="000000"/>
            </w:tcBorders>
            <w:vAlign w:val="center"/>
          </w:tcPr>
          <w:p w14:paraId="5CF66C18" w14:textId="77777777" w:rsidR="00425E2D" w:rsidRDefault="00425E2D" w:rsidP="00CB22B5">
            <w:pPr>
              <w:spacing w:line="259" w:lineRule="auto"/>
              <w:ind w:left="2"/>
            </w:pPr>
            <w:r>
              <w:rPr>
                <w:sz w:val="20"/>
              </w:rPr>
              <w:t xml:space="preserve">True posterior wall infarction, episode of care 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749DB4D9" w14:textId="77777777" w:rsidR="00425E2D" w:rsidRDefault="00425E2D" w:rsidP="00CB22B5">
            <w:pPr>
              <w:spacing w:line="259" w:lineRule="auto"/>
            </w:pPr>
            <w:r>
              <w:rPr>
                <w:sz w:val="20"/>
              </w:rPr>
              <w:t xml:space="preserve">I23.5 </w:t>
            </w:r>
          </w:p>
        </w:tc>
        <w:tc>
          <w:tcPr>
            <w:tcW w:w="3780" w:type="dxa"/>
            <w:tcBorders>
              <w:top w:val="single" w:sz="4" w:space="0" w:color="000000"/>
              <w:left w:val="single" w:sz="4" w:space="0" w:color="000000"/>
              <w:bottom w:val="single" w:sz="4" w:space="0" w:color="000000"/>
              <w:right w:val="single" w:sz="4" w:space="0" w:color="000000"/>
            </w:tcBorders>
          </w:tcPr>
          <w:p w14:paraId="612FEAC2" w14:textId="77777777" w:rsidR="00425E2D" w:rsidRDefault="00425E2D" w:rsidP="00CB22B5">
            <w:pPr>
              <w:spacing w:line="259" w:lineRule="auto"/>
              <w:ind w:left="2"/>
            </w:pPr>
            <w:r>
              <w:rPr>
                <w:sz w:val="20"/>
              </w:rPr>
              <w:t xml:space="preserve">Rupture of papillary muscle as current complication following acute myocardial infarction </w:t>
            </w:r>
          </w:p>
        </w:tc>
      </w:tr>
      <w:tr w:rsidR="00425E2D" w14:paraId="6205C1A6" w14:textId="77777777" w:rsidTr="00425E2D">
        <w:trPr>
          <w:trHeight w:val="701"/>
        </w:trPr>
        <w:tc>
          <w:tcPr>
            <w:tcW w:w="545" w:type="dxa"/>
            <w:vMerge/>
            <w:tcBorders>
              <w:top w:val="nil"/>
              <w:left w:val="single" w:sz="4" w:space="0" w:color="000000"/>
              <w:bottom w:val="nil"/>
              <w:right w:val="single" w:sz="4" w:space="0" w:color="000000"/>
            </w:tcBorders>
          </w:tcPr>
          <w:p w14:paraId="768E6D2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0FED938" w14:textId="77777777" w:rsidR="00425E2D" w:rsidRDefault="00425E2D" w:rsidP="00CB22B5">
            <w:pPr>
              <w:spacing w:line="259" w:lineRule="auto"/>
              <w:ind w:left="2"/>
            </w:pPr>
            <w:r>
              <w:rPr>
                <w:sz w:val="20"/>
              </w:rPr>
              <w:t xml:space="preserve">410.61 </w:t>
            </w:r>
          </w:p>
        </w:tc>
        <w:tc>
          <w:tcPr>
            <w:tcW w:w="2971" w:type="dxa"/>
            <w:tcBorders>
              <w:top w:val="single" w:sz="4" w:space="0" w:color="000000"/>
              <w:left w:val="single" w:sz="4" w:space="0" w:color="000000"/>
              <w:bottom w:val="single" w:sz="4" w:space="0" w:color="000000"/>
              <w:right w:val="single" w:sz="4" w:space="0" w:color="000000"/>
            </w:tcBorders>
            <w:vAlign w:val="center"/>
          </w:tcPr>
          <w:p w14:paraId="5BE02803" w14:textId="77777777" w:rsidR="00425E2D" w:rsidRDefault="00425E2D" w:rsidP="00CB22B5">
            <w:pPr>
              <w:spacing w:line="259" w:lineRule="auto"/>
              <w:ind w:left="2"/>
            </w:pPr>
            <w:r>
              <w:rPr>
                <w:sz w:val="20"/>
              </w:rPr>
              <w:t xml:space="preserve">True posterior wall infarction, initial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416BDFCB" w14:textId="77777777" w:rsidR="00425E2D" w:rsidRDefault="00425E2D" w:rsidP="00CB22B5">
            <w:pPr>
              <w:spacing w:line="259" w:lineRule="auto"/>
            </w:pPr>
            <w:r>
              <w:rPr>
                <w:sz w:val="20"/>
              </w:rPr>
              <w:t xml:space="preserve">I23.6 </w:t>
            </w:r>
          </w:p>
        </w:tc>
        <w:tc>
          <w:tcPr>
            <w:tcW w:w="3780" w:type="dxa"/>
            <w:tcBorders>
              <w:top w:val="single" w:sz="4" w:space="0" w:color="000000"/>
              <w:left w:val="single" w:sz="4" w:space="0" w:color="000000"/>
              <w:bottom w:val="single" w:sz="4" w:space="0" w:color="000000"/>
              <w:right w:val="single" w:sz="4" w:space="0" w:color="000000"/>
            </w:tcBorders>
          </w:tcPr>
          <w:p w14:paraId="62754D61" w14:textId="77777777" w:rsidR="00425E2D" w:rsidRDefault="00425E2D" w:rsidP="00CB22B5">
            <w:pPr>
              <w:ind w:left="2"/>
            </w:pPr>
            <w:r>
              <w:rPr>
                <w:sz w:val="20"/>
              </w:rPr>
              <w:t xml:space="preserve">Thrombosis of atrium, auricular appendage, and ventricle as current complications </w:t>
            </w:r>
          </w:p>
          <w:p w14:paraId="49266BE3" w14:textId="77777777" w:rsidR="00425E2D" w:rsidRDefault="00425E2D" w:rsidP="00CB22B5">
            <w:pPr>
              <w:spacing w:line="259" w:lineRule="auto"/>
              <w:ind w:left="2"/>
            </w:pPr>
            <w:r>
              <w:rPr>
                <w:sz w:val="20"/>
              </w:rPr>
              <w:t xml:space="preserve">following acute my </w:t>
            </w:r>
          </w:p>
        </w:tc>
      </w:tr>
      <w:tr w:rsidR="00425E2D" w14:paraId="4C6B6DD2" w14:textId="77777777" w:rsidTr="00425E2D">
        <w:trPr>
          <w:trHeight w:val="470"/>
        </w:trPr>
        <w:tc>
          <w:tcPr>
            <w:tcW w:w="545" w:type="dxa"/>
            <w:vMerge/>
            <w:tcBorders>
              <w:top w:val="nil"/>
              <w:left w:val="single" w:sz="4" w:space="0" w:color="000000"/>
              <w:bottom w:val="nil"/>
              <w:right w:val="single" w:sz="4" w:space="0" w:color="000000"/>
            </w:tcBorders>
          </w:tcPr>
          <w:p w14:paraId="11E2E38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483EC2C6" w14:textId="77777777" w:rsidR="00425E2D" w:rsidRDefault="00425E2D" w:rsidP="00CB22B5">
            <w:pPr>
              <w:spacing w:line="259" w:lineRule="auto"/>
              <w:ind w:left="2"/>
            </w:pPr>
            <w:r>
              <w:rPr>
                <w:sz w:val="20"/>
              </w:rPr>
              <w:t xml:space="preserve">410.62 </w:t>
            </w:r>
          </w:p>
        </w:tc>
        <w:tc>
          <w:tcPr>
            <w:tcW w:w="2971" w:type="dxa"/>
            <w:tcBorders>
              <w:top w:val="single" w:sz="4" w:space="0" w:color="000000"/>
              <w:left w:val="single" w:sz="4" w:space="0" w:color="000000"/>
              <w:bottom w:val="single" w:sz="4" w:space="0" w:color="000000"/>
              <w:right w:val="single" w:sz="4" w:space="0" w:color="000000"/>
            </w:tcBorders>
          </w:tcPr>
          <w:p w14:paraId="2AC309E3" w14:textId="77777777" w:rsidR="00425E2D" w:rsidRDefault="00425E2D" w:rsidP="00CB22B5">
            <w:pPr>
              <w:spacing w:line="259" w:lineRule="auto"/>
              <w:ind w:left="2"/>
            </w:pPr>
            <w:r>
              <w:rPr>
                <w:sz w:val="20"/>
              </w:rPr>
              <w:t xml:space="preserve">True posterior wall infarction, subsequent episode of care </w:t>
            </w:r>
          </w:p>
        </w:tc>
        <w:tc>
          <w:tcPr>
            <w:tcW w:w="989" w:type="dxa"/>
            <w:tcBorders>
              <w:top w:val="single" w:sz="4" w:space="0" w:color="000000"/>
              <w:left w:val="single" w:sz="4" w:space="0" w:color="000000"/>
              <w:bottom w:val="single" w:sz="4" w:space="0" w:color="000000"/>
              <w:right w:val="single" w:sz="4" w:space="0" w:color="000000"/>
            </w:tcBorders>
            <w:vAlign w:val="center"/>
          </w:tcPr>
          <w:p w14:paraId="175F08C8" w14:textId="77777777" w:rsidR="00425E2D" w:rsidRDefault="00425E2D" w:rsidP="00CB22B5">
            <w:pPr>
              <w:spacing w:line="259" w:lineRule="auto"/>
            </w:pPr>
            <w:r>
              <w:rPr>
                <w:sz w:val="20"/>
              </w:rPr>
              <w:t xml:space="preserve">I23.8 </w:t>
            </w:r>
          </w:p>
        </w:tc>
        <w:tc>
          <w:tcPr>
            <w:tcW w:w="3780" w:type="dxa"/>
            <w:tcBorders>
              <w:top w:val="single" w:sz="4" w:space="0" w:color="000000"/>
              <w:left w:val="single" w:sz="4" w:space="0" w:color="000000"/>
              <w:bottom w:val="single" w:sz="4" w:space="0" w:color="000000"/>
              <w:right w:val="single" w:sz="4" w:space="0" w:color="000000"/>
            </w:tcBorders>
          </w:tcPr>
          <w:p w14:paraId="33E0A6CA" w14:textId="77777777" w:rsidR="00425E2D" w:rsidRDefault="00425E2D" w:rsidP="00CB22B5">
            <w:pPr>
              <w:spacing w:line="259" w:lineRule="auto"/>
              <w:ind w:left="2"/>
            </w:pPr>
            <w:r>
              <w:rPr>
                <w:sz w:val="20"/>
              </w:rPr>
              <w:t xml:space="preserve">Other current complications following acute myocardial infarction </w:t>
            </w:r>
          </w:p>
        </w:tc>
      </w:tr>
      <w:tr w:rsidR="00425E2D" w14:paraId="6E52040C" w14:textId="77777777" w:rsidTr="00425E2D">
        <w:trPr>
          <w:trHeight w:val="468"/>
        </w:trPr>
        <w:tc>
          <w:tcPr>
            <w:tcW w:w="545" w:type="dxa"/>
            <w:vMerge/>
            <w:tcBorders>
              <w:top w:val="nil"/>
              <w:left w:val="single" w:sz="4" w:space="0" w:color="000000"/>
              <w:bottom w:val="nil"/>
              <w:right w:val="single" w:sz="4" w:space="0" w:color="000000"/>
            </w:tcBorders>
          </w:tcPr>
          <w:p w14:paraId="5060F45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28AB2C1" w14:textId="77777777" w:rsidR="00425E2D" w:rsidRDefault="00425E2D" w:rsidP="00CB22B5">
            <w:pPr>
              <w:spacing w:line="259" w:lineRule="auto"/>
              <w:ind w:left="2"/>
            </w:pPr>
            <w:r>
              <w:rPr>
                <w:sz w:val="20"/>
              </w:rPr>
              <w:t xml:space="preserve">410.7 </w:t>
            </w:r>
          </w:p>
        </w:tc>
        <w:tc>
          <w:tcPr>
            <w:tcW w:w="2971" w:type="dxa"/>
            <w:tcBorders>
              <w:top w:val="single" w:sz="4" w:space="0" w:color="000000"/>
              <w:left w:val="single" w:sz="4" w:space="0" w:color="000000"/>
              <w:bottom w:val="single" w:sz="4" w:space="0" w:color="000000"/>
              <w:right w:val="single" w:sz="4" w:space="0" w:color="000000"/>
            </w:tcBorders>
          </w:tcPr>
          <w:p w14:paraId="0DF86757" w14:textId="77777777" w:rsidR="00425E2D" w:rsidRDefault="00425E2D" w:rsidP="00CB22B5">
            <w:pPr>
              <w:spacing w:line="259" w:lineRule="auto"/>
              <w:ind w:left="2" w:right="4"/>
            </w:pPr>
            <w:r>
              <w:rPr>
                <w:sz w:val="20"/>
              </w:rPr>
              <w:t xml:space="preserve">Subendocardial infarction, episode of care unspecified </w:t>
            </w:r>
          </w:p>
        </w:tc>
        <w:tc>
          <w:tcPr>
            <w:tcW w:w="989" w:type="dxa"/>
            <w:vMerge w:val="restart"/>
            <w:tcBorders>
              <w:top w:val="single" w:sz="4" w:space="0" w:color="000000"/>
              <w:left w:val="single" w:sz="4" w:space="0" w:color="000000"/>
              <w:bottom w:val="single" w:sz="4" w:space="0" w:color="000000"/>
              <w:right w:val="nil"/>
            </w:tcBorders>
            <w:vAlign w:val="center"/>
          </w:tcPr>
          <w:p w14:paraId="0DA12430" w14:textId="77777777" w:rsidR="00425E2D" w:rsidRDefault="00425E2D" w:rsidP="00CB22B5">
            <w:pPr>
              <w:spacing w:line="259" w:lineRule="auto"/>
            </w:pPr>
            <w:r>
              <w:rPr>
                <w:sz w:val="20"/>
              </w:rPr>
              <w:t xml:space="preserve"> </w:t>
            </w:r>
          </w:p>
        </w:tc>
        <w:tc>
          <w:tcPr>
            <w:tcW w:w="3780" w:type="dxa"/>
            <w:vMerge w:val="restart"/>
            <w:tcBorders>
              <w:top w:val="single" w:sz="4" w:space="0" w:color="000000"/>
              <w:left w:val="nil"/>
              <w:bottom w:val="single" w:sz="4" w:space="0" w:color="000000"/>
              <w:right w:val="single" w:sz="4" w:space="0" w:color="000000"/>
            </w:tcBorders>
          </w:tcPr>
          <w:p w14:paraId="79F60606" w14:textId="77777777" w:rsidR="00425E2D" w:rsidRDefault="00425E2D" w:rsidP="00CB22B5">
            <w:pPr>
              <w:spacing w:after="160" w:line="259" w:lineRule="auto"/>
            </w:pPr>
          </w:p>
        </w:tc>
      </w:tr>
      <w:tr w:rsidR="00425E2D" w14:paraId="50AC1E92" w14:textId="77777777" w:rsidTr="00425E2D">
        <w:trPr>
          <w:trHeight w:val="470"/>
        </w:trPr>
        <w:tc>
          <w:tcPr>
            <w:tcW w:w="545" w:type="dxa"/>
            <w:vMerge/>
            <w:tcBorders>
              <w:top w:val="nil"/>
              <w:left w:val="single" w:sz="4" w:space="0" w:color="000000"/>
              <w:bottom w:val="nil"/>
              <w:right w:val="single" w:sz="4" w:space="0" w:color="000000"/>
            </w:tcBorders>
          </w:tcPr>
          <w:p w14:paraId="5B72218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447D9B9A" w14:textId="77777777" w:rsidR="00425E2D" w:rsidRDefault="00425E2D" w:rsidP="00CB22B5">
            <w:pPr>
              <w:spacing w:line="259" w:lineRule="auto"/>
              <w:ind w:left="2"/>
            </w:pPr>
            <w:r>
              <w:rPr>
                <w:sz w:val="20"/>
              </w:rPr>
              <w:t xml:space="preserve">410.71 </w:t>
            </w:r>
          </w:p>
        </w:tc>
        <w:tc>
          <w:tcPr>
            <w:tcW w:w="2971" w:type="dxa"/>
            <w:tcBorders>
              <w:top w:val="single" w:sz="4" w:space="0" w:color="000000"/>
              <w:left w:val="single" w:sz="4" w:space="0" w:color="000000"/>
              <w:bottom w:val="single" w:sz="4" w:space="0" w:color="000000"/>
              <w:right w:val="single" w:sz="4" w:space="0" w:color="000000"/>
            </w:tcBorders>
          </w:tcPr>
          <w:p w14:paraId="21C72F13" w14:textId="77777777" w:rsidR="00425E2D" w:rsidRDefault="00425E2D" w:rsidP="00CB22B5">
            <w:pPr>
              <w:spacing w:line="259" w:lineRule="auto"/>
              <w:ind w:left="2"/>
            </w:pPr>
            <w:r>
              <w:rPr>
                <w:sz w:val="20"/>
              </w:rPr>
              <w:t xml:space="preserve">Subendocardial infarction, initial episode of care </w:t>
            </w:r>
          </w:p>
        </w:tc>
        <w:tc>
          <w:tcPr>
            <w:tcW w:w="0" w:type="auto"/>
            <w:vMerge/>
            <w:tcBorders>
              <w:top w:val="nil"/>
              <w:left w:val="single" w:sz="4" w:space="0" w:color="000000"/>
              <w:bottom w:val="nil"/>
              <w:right w:val="nil"/>
            </w:tcBorders>
          </w:tcPr>
          <w:p w14:paraId="7165B45B"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5C4F9B2" w14:textId="77777777" w:rsidR="00425E2D" w:rsidRDefault="00425E2D" w:rsidP="00CB22B5">
            <w:pPr>
              <w:spacing w:after="160" w:line="259" w:lineRule="auto"/>
            </w:pPr>
          </w:p>
        </w:tc>
      </w:tr>
      <w:tr w:rsidR="00425E2D" w14:paraId="44380055" w14:textId="77777777" w:rsidTr="00425E2D">
        <w:trPr>
          <w:trHeight w:val="470"/>
        </w:trPr>
        <w:tc>
          <w:tcPr>
            <w:tcW w:w="545" w:type="dxa"/>
            <w:vMerge/>
            <w:tcBorders>
              <w:top w:val="nil"/>
              <w:left w:val="single" w:sz="4" w:space="0" w:color="000000"/>
              <w:bottom w:val="nil"/>
              <w:right w:val="single" w:sz="4" w:space="0" w:color="000000"/>
            </w:tcBorders>
          </w:tcPr>
          <w:p w14:paraId="761D990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6883D6FD" w14:textId="77777777" w:rsidR="00425E2D" w:rsidRDefault="00425E2D" w:rsidP="00CB22B5">
            <w:pPr>
              <w:spacing w:line="259" w:lineRule="auto"/>
              <w:ind w:left="2"/>
            </w:pPr>
            <w:r>
              <w:rPr>
                <w:sz w:val="20"/>
              </w:rPr>
              <w:t xml:space="preserve">410.72 </w:t>
            </w:r>
          </w:p>
        </w:tc>
        <w:tc>
          <w:tcPr>
            <w:tcW w:w="2971" w:type="dxa"/>
            <w:tcBorders>
              <w:top w:val="single" w:sz="4" w:space="0" w:color="000000"/>
              <w:left w:val="single" w:sz="4" w:space="0" w:color="000000"/>
              <w:bottom w:val="single" w:sz="4" w:space="0" w:color="000000"/>
              <w:right w:val="single" w:sz="4" w:space="0" w:color="000000"/>
            </w:tcBorders>
          </w:tcPr>
          <w:p w14:paraId="24DB8C17" w14:textId="77777777" w:rsidR="00425E2D" w:rsidRDefault="00425E2D" w:rsidP="00CB22B5">
            <w:pPr>
              <w:spacing w:line="259" w:lineRule="auto"/>
              <w:ind w:left="2"/>
            </w:pPr>
            <w:r>
              <w:rPr>
                <w:sz w:val="20"/>
              </w:rPr>
              <w:t xml:space="preserve">Subendocardial infarction, </w:t>
            </w:r>
            <w:r>
              <w:rPr>
                <w:sz w:val="20"/>
              </w:rPr>
              <w:lastRenderedPageBreak/>
              <w:t xml:space="preserve">subsequent episode of care </w:t>
            </w:r>
          </w:p>
        </w:tc>
        <w:tc>
          <w:tcPr>
            <w:tcW w:w="0" w:type="auto"/>
            <w:vMerge/>
            <w:tcBorders>
              <w:top w:val="nil"/>
              <w:left w:val="single" w:sz="4" w:space="0" w:color="000000"/>
              <w:bottom w:val="nil"/>
              <w:right w:val="nil"/>
            </w:tcBorders>
          </w:tcPr>
          <w:p w14:paraId="159A2294"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52D4189" w14:textId="77777777" w:rsidR="00425E2D" w:rsidRDefault="00425E2D" w:rsidP="00CB22B5">
            <w:pPr>
              <w:spacing w:after="160" w:line="259" w:lineRule="auto"/>
            </w:pPr>
          </w:p>
        </w:tc>
      </w:tr>
      <w:tr w:rsidR="00425E2D" w14:paraId="7A12E907" w14:textId="77777777" w:rsidTr="00425E2D">
        <w:trPr>
          <w:trHeight w:val="701"/>
        </w:trPr>
        <w:tc>
          <w:tcPr>
            <w:tcW w:w="545" w:type="dxa"/>
            <w:vMerge/>
            <w:tcBorders>
              <w:top w:val="nil"/>
              <w:left w:val="single" w:sz="4" w:space="0" w:color="000000"/>
              <w:bottom w:val="nil"/>
              <w:right w:val="single" w:sz="4" w:space="0" w:color="000000"/>
            </w:tcBorders>
          </w:tcPr>
          <w:p w14:paraId="3371955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277C24D8" w14:textId="77777777" w:rsidR="00425E2D" w:rsidRDefault="00425E2D" w:rsidP="00CB22B5">
            <w:pPr>
              <w:spacing w:line="259" w:lineRule="auto"/>
              <w:ind w:left="2"/>
            </w:pPr>
            <w:r>
              <w:rPr>
                <w:sz w:val="20"/>
              </w:rPr>
              <w:t xml:space="preserve">410.8 </w:t>
            </w:r>
          </w:p>
        </w:tc>
        <w:tc>
          <w:tcPr>
            <w:tcW w:w="2971" w:type="dxa"/>
            <w:tcBorders>
              <w:top w:val="single" w:sz="4" w:space="0" w:color="000000"/>
              <w:left w:val="single" w:sz="4" w:space="0" w:color="000000"/>
              <w:bottom w:val="single" w:sz="4" w:space="0" w:color="000000"/>
              <w:right w:val="single" w:sz="4" w:space="0" w:color="000000"/>
            </w:tcBorders>
          </w:tcPr>
          <w:p w14:paraId="609E494F" w14:textId="77777777" w:rsidR="00425E2D" w:rsidRDefault="00425E2D" w:rsidP="00CB22B5">
            <w:pPr>
              <w:spacing w:line="259" w:lineRule="auto"/>
              <w:ind w:left="2"/>
            </w:pPr>
            <w:r>
              <w:rPr>
                <w:sz w:val="20"/>
              </w:rPr>
              <w:t xml:space="preserve">Acute myocardial infarction of other specified sites, episode of care unspecified </w:t>
            </w:r>
          </w:p>
        </w:tc>
        <w:tc>
          <w:tcPr>
            <w:tcW w:w="0" w:type="auto"/>
            <w:vMerge/>
            <w:tcBorders>
              <w:top w:val="nil"/>
              <w:left w:val="single" w:sz="4" w:space="0" w:color="000000"/>
              <w:bottom w:val="nil"/>
              <w:right w:val="nil"/>
            </w:tcBorders>
          </w:tcPr>
          <w:p w14:paraId="336F498C"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F653E46" w14:textId="77777777" w:rsidR="00425E2D" w:rsidRDefault="00425E2D" w:rsidP="00CB22B5">
            <w:pPr>
              <w:spacing w:after="160" w:line="259" w:lineRule="auto"/>
            </w:pPr>
          </w:p>
        </w:tc>
      </w:tr>
      <w:tr w:rsidR="00425E2D" w14:paraId="5EA6639A" w14:textId="77777777" w:rsidTr="00425E2D">
        <w:trPr>
          <w:trHeight w:val="698"/>
        </w:trPr>
        <w:tc>
          <w:tcPr>
            <w:tcW w:w="545" w:type="dxa"/>
            <w:vMerge/>
            <w:tcBorders>
              <w:top w:val="nil"/>
              <w:left w:val="single" w:sz="4" w:space="0" w:color="000000"/>
              <w:bottom w:val="nil"/>
              <w:right w:val="single" w:sz="4" w:space="0" w:color="000000"/>
            </w:tcBorders>
          </w:tcPr>
          <w:p w14:paraId="4282BD6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2CAA29F6" w14:textId="77777777" w:rsidR="00425E2D" w:rsidRDefault="00425E2D" w:rsidP="00CB22B5">
            <w:pPr>
              <w:spacing w:line="259" w:lineRule="auto"/>
              <w:ind w:left="2"/>
            </w:pPr>
            <w:r>
              <w:rPr>
                <w:sz w:val="20"/>
              </w:rPr>
              <w:t xml:space="preserve">410.81 </w:t>
            </w:r>
          </w:p>
        </w:tc>
        <w:tc>
          <w:tcPr>
            <w:tcW w:w="2971" w:type="dxa"/>
            <w:tcBorders>
              <w:top w:val="single" w:sz="4" w:space="0" w:color="000000"/>
              <w:left w:val="single" w:sz="4" w:space="0" w:color="000000"/>
              <w:bottom w:val="single" w:sz="4" w:space="0" w:color="000000"/>
              <w:right w:val="single" w:sz="4" w:space="0" w:color="000000"/>
            </w:tcBorders>
          </w:tcPr>
          <w:p w14:paraId="171885A8" w14:textId="77777777" w:rsidR="00425E2D" w:rsidRDefault="00425E2D" w:rsidP="00CB22B5">
            <w:pPr>
              <w:spacing w:line="259" w:lineRule="auto"/>
              <w:ind w:left="2"/>
            </w:pPr>
            <w:r>
              <w:rPr>
                <w:sz w:val="20"/>
              </w:rPr>
              <w:t xml:space="preserve">Acute myocardial infarction of other specified sites, initial episode of care </w:t>
            </w:r>
          </w:p>
        </w:tc>
        <w:tc>
          <w:tcPr>
            <w:tcW w:w="0" w:type="auto"/>
            <w:vMerge/>
            <w:tcBorders>
              <w:top w:val="nil"/>
              <w:left w:val="single" w:sz="4" w:space="0" w:color="000000"/>
              <w:bottom w:val="nil"/>
              <w:right w:val="nil"/>
            </w:tcBorders>
          </w:tcPr>
          <w:p w14:paraId="22CC35DB"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0F3AD267" w14:textId="77777777" w:rsidR="00425E2D" w:rsidRDefault="00425E2D" w:rsidP="00CB22B5">
            <w:pPr>
              <w:spacing w:after="160" w:line="259" w:lineRule="auto"/>
            </w:pPr>
          </w:p>
        </w:tc>
      </w:tr>
      <w:tr w:rsidR="00425E2D" w14:paraId="1379A776" w14:textId="77777777" w:rsidTr="00425E2D">
        <w:trPr>
          <w:trHeight w:val="701"/>
        </w:trPr>
        <w:tc>
          <w:tcPr>
            <w:tcW w:w="545" w:type="dxa"/>
            <w:vMerge/>
            <w:tcBorders>
              <w:top w:val="nil"/>
              <w:left w:val="single" w:sz="4" w:space="0" w:color="000000"/>
              <w:bottom w:val="nil"/>
              <w:right w:val="single" w:sz="4" w:space="0" w:color="000000"/>
            </w:tcBorders>
          </w:tcPr>
          <w:p w14:paraId="3047EEE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2A4D33B" w14:textId="77777777" w:rsidR="00425E2D" w:rsidRDefault="00425E2D" w:rsidP="00CB22B5">
            <w:pPr>
              <w:spacing w:line="259" w:lineRule="auto"/>
              <w:ind w:left="2"/>
            </w:pPr>
            <w:r>
              <w:rPr>
                <w:sz w:val="20"/>
              </w:rPr>
              <w:t xml:space="preserve">410.82 </w:t>
            </w:r>
          </w:p>
        </w:tc>
        <w:tc>
          <w:tcPr>
            <w:tcW w:w="2971" w:type="dxa"/>
            <w:tcBorders>
              <w:top w:val="single" w:sz="4" w:space="0" w:color="000000"/>
              <w:left w:val="single" w:sz="4" w:space="0" w:color="000000"/>
              <w:bottom w:val="single" w:sz="4" w:space="0" w:color="000000"/>
              <w:right w:val="single" w:sz="4" w:space="0" w:color="000000"/>
            </w:tcBorders>
          </w:tcPr>
          <w:p w14:paraId="18486AEF" w14:textId="77777777" w:rsidR="00425E2D" w:rsidRDefault="00425E2D" w:rsidP="00CB22B5">
            <w:pPr>
              <w:spacing w:line="259" w:lineRule="auto"/>
              <w:ind w:left="2"/>
            </w:pPr>
            <w:r>
              <w:rPr>
                <w:sz w:val="20"/>
              </w:rPr>
              <w:t xml:space="preserve">Acute myocardial infarction of other specified sites, subsequent episode of care </w:t>
            </w:r>
          </w:p>
        </w:tc>
        <w:tc>
          <w:tcPr>
            <w:tcW w:w="0" w:type="auto"/>
            <w:vMerge/>
            <w:tcBorders>
              <w:top w:val="nil"/>
              <w:left w:val="single" w:sz="4" w:space="0" w:color="000000"/>
              <w:bottom w:val="nil"/>
              <w:right w:val="nil"/>
            </w:tcBorders>
          </w:tcPr>
          <w:p w14:paraId="2D3B06E7"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C84889C" w14:textId="77777777" w:rsidR="00425E2D" w:rsidRDefault="00425E2D" w:rsidP="00CB22B5">
            <w:pPr>
              <w:spacing w:after="160" w:line="259" w:lineRule="auto"/>
            </w:pPr>
          </w:p>
        </w:tc>
      </w:tr>
      <w:tr w:rsidR="00425E2D" w14:paraId="7426E13B" w14:textId="77777777" w:rsidTr="00425E2D">
        <w:trPr>
          <w:trHeight w:val="701"/>
        </w:trPr>
        <w:tc>
          <w:tcPr>
            <w:tcW w:w="545" w:type="dxa"/>
            <w:vMerge/>
            <w:tcBorders>
              <w:top w:val="nil"/>
              <w:left w:val="single" w:sz="4" w:space="0" w:color="000000"/>
              <w:bottom w:val="nil"/>
              <w:right w:val="single" w:sz="4" w:space="0" w:color="000000"/>
            </w:tcBorders>
          </w:tcPr>
          <w:p w14:paraId="3D1A04B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2A342984" w14:textId="77777777" w:rsidR="00425E2D" w:rsidRDefault="00425E2D" w:rsidP="00CB22B5">
            <w:pPr>
              <w:spacing w:line="259" w:lineRule="auto"/>
              <w:ind w:left="2"/>
            </w:pPr>
            <w:r>
              <w:rPr>
                <w:sz w:val="20"/>
              </w:rPr>
              <w:t xml:space="preserve">410.9 </w:t>
            </w:r>
          </w:p>
        </w:tc>
        <w:tc>
          <w:tcPr>
            <w:tcW w:w="2971" w:type="dxa"/>
            <w:tcBorders>
              <w:top w:val="single" w:sz="4" w:space="0" w:color="000000"/>
              <w:left w:val="single" w:sz="4" w:space="0" w:color="000000"/>
              <w:bottom w:val="single" w:sz="4" w:space="0" w:color="000000"/>
              <w:right w:val="single" w:sz="4" w:space="0" w:color="000000"/>
            </w:tcBorders>
          </w:tcPr>
          <w:p w14:paraId="2E296D8B" w14:textId="77777777" w:rsidR="00425E2D" w:rsidRDefault="00425E2D" w:rsidP="00CB22B5">
            <w:pPr>
              <w:spacing w:line="259" w:lineRule="auto"/>
              <w:ind w:left="2"/>
            </w:pPr>
            <w:r>
              <w:rPr>
                <w:sz w:val="20"/>
              </w:rPr>
              <w:t xml:space="preserve">Acute myocardial infarction of unspecified site, episode of care unspecified </w:t>
            </w:r>
          </w:p>
        </w:tc>
        <w:tc>
          <w:tcPr>
            <w:tcW w:w="0" w:type="auto"/>
            <w:vMerge/>
            <w:tcBorders>
              <w:top w:val="nil"/>
              <w:left w:val="single" w:sz="4" w:space="0" w:color="000000"/>
              <w:bottom w:val="nil"/>
              <w:right w:val="nil"/>
            </w:tcBorders>
          </w:tcPr>
          <w:p w14:paraId="065C3701"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AB6DC1C" w14:textId="77777777" w:rsidR="00425E2D" w:rsidRDefault="00425E2D" w:rsidP="00CB22B5">
            <w:pPr>
              <w:spacing w:after="160" w:line="259" w:lineRule="auto"/>
            </w:pPr>
          </w:p>
        </w:tc>
      </w:tr>
      <w:tr w:rsidR="00425E2D" w14:paraId="2BDD041B" w14:textId="77777777" w:rsidTr="00425E2D">
        <w:trPr>
          <w:trHeight w:val="698"/>
        </w:trPr>
        <w:tc>
          <w:tcPr>
            <w:tcW w:w="545" w:type="dxa"/>
            <w:vMerge/>
            <w:tcBorders>
              <w:top w:val="nil"/>
              <w:left w:val="single" w:sz="4" w:space="0" w:color="000000"/>
              <w:bottom w:val="single" w:sz="4" w:space="0" w:color="000000"/>
              <w:right w:val="single" w:sz="4" w:space="0" w:color="000000"/>
            </w:tcBorders>
          </w:tcPr>
          <w:p w14:paraId="129B841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7326BF9D" w14:textId="77777777" w:rsidR="00425E2D" w:rsidRDefault="00425E2D" w:rsidP="00CB22B5">
            <w:pPr>
              <w:spacing w:line="259" w:lineRule="auto"/>
              <w:ind w:left="2"/>
            </w:pPr>
            <w:r>
              <w:rPr>
                <w:sz w:val="20"/>
              </w:rPr>
              <w:t xml:space="preserve">410.91 </w:t>
            </w:r>
          </w:p>
        </w:tc>
        <w:tc>
          <w:tcPr>
            <w:tcW w:w="2971" w:type="dxa"/>
            <w:tcBorders>
              <w:top w:val="single" w:sz="4" w:space="0" w:color="000000"/>
              <w:left w:val="single" w:sz="4" w:space="0" w:color="000000"/>
              <w:bottom w:val="single" w:sz="4" w:space="0" w:color="000000"/>
              <w:right w:val="single" w:sz="4" w:space="0" w:color="000000"/>
            </w:tcBorders>
          </w:tcPr>
          <w:p w14:paraId="3091EDC3" w14:textId="77777777" w:rsidR="00425E2D" w:rsidRDefault="00425E2D" w:rsidP="00CB22B5">
            <w:pPr>
              <w:spacing w:line="259" w:lineRule="auto"/>
              <w:ind w:left="2"/>
            </w:pPr>
            <w:r>
              <w:rPr>
                <w:sz w:val="20"/>
              </w:rPr>
              <w:t xml:space="preserve">Acute myocardial infarction of unspecified site, initial episode of care </w:t>
            </w:r>
          </w:p>
        </w:tc>
        <w:tc>
          <w:tcPr>
            <w:tcW w:w="0" w:type="auto"/>
            <w:vMerge/>
            <w:tcBorders>
              <w:top w:val="nil"/>
              <w:left w:val="single" w:sz="4" w:space="0" w:color="000000"/>
              <w:bottom w:val="single" w:sz="4" w:space="0" w:color="000000"/>
              <w:right w:val="nil"/>
            </w:tcBorders>
          </w:tcPr>
          <w:p w14:paraId="695B11E7"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65CAB05E" w14:textId="77777777" w:rsidR="00425E2D" w:rsidRDefault="00425E2D" w:rsidP="00CB22B5">
            <w:pPr>
              <w:spacing w:after="160" w:line="259" w:lineRule="auto"/>
            </w:pPr>
          </w:p>
        </w:tc>
      </w:tr>
    </w:tbl>
    <w:p w14:paraId="58F3403F" w14:textId="77777777" w:rsidR="00425E2D" w:rsidRDefault="00425E2D" w:rsidP="00425E2D">
      <w:pPr>
        <w:spacing w:line="259" w:lineRule="auto"/>
        <w:ind w:left="-1800" w:right="11335"/>
      </w:pPr>
    </w:p>
    <w:tbl>
      <w:tblPr>
        <w:tblStyle w:val="TableGrid0"/>
        <w:tblW w:w="9365" w:type="dxa"/>
        <w:tblInd w:w="175" w:type="dxa"/>
        <w:tblCellMar>
          <w:top w:w="50" w:type="dxa"/>
          <w:left w:w="104" w:type="dxa"/>
          <w:bottom w:w="5" w:type="dxa"/>
          <w:right w:w="34" w:type="dxa"/>
        </w:tblCellMar>
        <w:tblLook w:val="04A0" w:firstRow="1" w:lastRow="0" w:firstColumn="1" w:lastColumn="0" w:noHBand="0" w:noVBand="1"/>
      </w:tblPr>
      <w:tblGrid>
        <w:gridCol w:w="1854"/>
        <w:gridCol w:w="1460"/>
        <w:gridCol w:w="2325"/>
        <w:gridCol w:w="1465"/>
        <w:gridCol w:w="2261"/>
      </w:tblGrid>
      <w:tr w:rsidR="00425E2D" w14:paraId="21E82259"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06F492D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6FB14546" w14:textId="77777777" w:rsidR="00425E2D" w:rsidRDefault="00425E2D" w:rsidP="00CB22B5">
            <w:pPr>
              <w:spacing w:line="259" w:lineRule="auto"/>
              <w:ind w:left="4"/>
            </w:pPr>
            <w:r>
              <w:rPr>
                <w:sz w:val="20"/>
              </w:rPr>
              <w:t xml:space="preserve">410.92 </w:t>
            </w:r>
          </w:p>
        </w:tc>
        <w:tc>
          <w:tcPr>
            <w:tcW w:w="2971" w:type="dxa"/>
            <w:tcBorders>
              <w:top w:val="single" w:sz="4" w:space="0" w:color="000000"/>
              <w:left w:val="single" w:sz="4" w:space="0" w:color="000000"/>
              <w:bottom w:val="single" w:sz="4" w:space="0" w:color="000000"/>
              <w:right w:val="single" w:sz="4" w:space="0" w:color="000000"/>
            </w:tcBorders>
          </w:tcPr>
          <w:p w14:paraId="7EBB771A" w14:textId="77777777" w:rsidR="00425E2D" w:rsidRDefault="00425E2D" w:rsidP="00CB22B5">
            <w:pPr>
              <w:spacing w:line="259" w:lineRule="auto"/>
              <w:ind w:left="4"/>
            </w:pPr>
            <w:r>
              <w:rPr>
                <w:sz w:val="20"/>
              </w:rPr>
              <w:t xml:space="preserve">Acute myocardial infarction of unspecified site, subsequent episode of care </w:t>
            </w:r>
          </w:p>
        </w:tc>
        <w:tc>
          <w:tcPr>
            <w:tcW w:w="4769" w:type="dxa"/>
            <w:gridSpan w:val="2"/>
            <w:tcBorders>
              <w:top w:val="single" w:sz="4" w:space="0" w:color="000000"/>
              <w:left w:val="single" w:sz="4" w:space="0" w:color="000000"/>
              <w:bottom w:val="single" w:sz="4" w:space="0" w:color="000000"/>
              <w:right w:val="single" w:sz="4" w:space="0" w:color="000000"/>
            </w:tcBorders>
          </w:tcPr>
          <w:p w14:paraId="78D51734" w14:textId="77777777" w:rsidR="00425E2D" w:rsidRDefault="00425E2D" w:rsidP="00CB22B5">
            <w:pPr>
              <w:spacing w:after="160" w:line="259" w:lineRule="auto"/>
            </w:pPr>
          </w:p>
        </w:tc>
      </w:tr>
      <w:tr w:rsidR="00425E2D" w14:paraId="1C389F46" w14:textId="77777777" w:rsidTr="00425E2D">
        <w:trPr>
          <w:trHeight w:val="470"/>
        </w:trPr>
        <w:tc>
          <w:tcPr>
            <w:tcW w:w="545" w:type="dxa"/>
            <w:vMerge/>
            <w:tcBorders>
              <w:top w:val="nil"/>
              <w:left w:val="single" w:sz="4" w:space="0" w:color="000000"/>
              <w:bottom w:val="nil"/>
              <w:right w:val="single" w:sz="4" w:space="0" w:color="000000"/>
            </w:tcBorders>
          </w:tcPr>
          <w:p w14:paraId="617A7EE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3645F0E" w14:textId="77777777" w:rsidR="00425E2D" w:rsidRDefault="00425E2D" w:rsidP="00CB22B5">
            <w:pPr>
              <w:spacing w:line="259" w:lineRule="auto"/>
              <w:ind w:left="4"/>
            </w:pPr>
            <w:r>
              <w:rPr>
                <w:sz w:val="20"/>
              </w:rPr>
              <w:t xml:space="preserve">411.89 </w:t>
            </w:r>
          </w:p>
        </w:tc>
        <w:tc>
          <w:tcPr>
            <w:tcW w:w="2971" w:type="dxa"/>
            <w:tcBorders>
              <w:top w:val="single" w:sz="4" w:space="0" w:color="000000"/>
              <w:left w:val="single" w:sz="4" w:space="0" w:color="000000"/>
              <w:bottom w:val="single" w:sz="4" w:space="0" w:color="000000"/>
              <w:right w:val="single" w:sz="4" w:space="0" w:color="000000"/>
            </w:tcBorders>
          </w:tcPr>
          <w:p w14:paraId="2C9F79D3" w14:textId="77777777" w:rsidR="00425E2D" w:rsidRDefault="00425E2D" w:rsidP="00CB22B5">
            <w:pPr>
              <w:spacing w:line="259" w:lineRule="auto"/>
              <w:ind w:left="4"/>
            </w:pPr>
            <w:r>
              <w:rPr>
                <w:sz w:val="20"/>
              </w:rPr>
              <w:t xml:space="preserve">Other acute and subacute forms of ischemic heart disease, other </w:t>
            </w:r>
          </w:p>
        </w:tc>
        <w:tc>
          <w:tcPr>
            <w:tcW w:w="4769" w:type="dxa"/>
            <w:gridSpan w:val="2"/>
            <w:vMerge w:val="restart"/>
            <w:tcBorders>
              <w:top w:val="single" w:sz="4" w:space="0" w:color="000000"/>
              <w:left w:val="single" w:sz="4" w:space="0" w:color="000000"/>
              <w:bottom w:val="single" w:sz="4" w:space="0" w:color="000000"/>
              <w:right w:val="single" w:sz="4" w:space="0" w:color="000000"/>
            </w:tcBorders>
            <w:vAlign w:val="bottom"/>
          </w:tcPr>
          <w:p w14:paraId="7D11500B" w14:textId="77777777" w:rsidR="00425E2D" w:rsidRDefault="00425E2D" w:rsidP="00CB22B5">
            <w:pPr>
              <w:spacing w:line="259" w:lineRule="auto"/>
              <w:ind w:left="2"/>
            </w:pPr>
            <w:r>
              <w:rPr>
                <w:sz w:val="20"/>
              </w:rPr>
              <w:t xml:space="preserve"> </w:t>
            </w:r>
          </w:p>
        </w:tc>
      </w:tr>
      <w:tr w:rsidR="00425E2D" w14:paraId="69BBD416" w14:textId="77777777" w:rsidTr="00425E2D">
        <w:trPr>
          <w:trHeight w:val="242"/>
        </w:trPr>
        <w:tc>
          <w:tcPr>
            <w:tcW w:w="545" w:type="dxa"/>
            <w:vMerge/>
            <w:tcBorders>
              <w:top w:val="nil"/>
              <w:left w:val="single" w:sz="4" w:space="0" w:color="000000"/>
              <w:bottom w:val="single" w:sz="4" w:space="0" w:color="000000"/>
              <w:right w:val="single" w:sz="4" w:space="0" w:color="000000"/>
            </w:tcBorders>
          </w:tcPr>
          <w:p w14:paraId="4342FBD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nil"/>
            </w:tcBorders>
          </w:tcPr>
          <w:p w14:paraId="7BC48F3E" w14:textId="77777777" w:rsidR="00425E2D" w:rsidRDefault="00425E2D" w:rsidP="00CB22B5">
            <w:pPr>
              <w:spacing w:line="259" w:lineRule="auto"/>
              <w:ind w:left="4"/>
            </w:pPr>
            <w:r>
              <w:rPr>
                <w:sz w:val="20"/>
              </w:rPr>
              <w:t xml:space="preserve"> </w:t>
            </w:r>
          </w:p>
        </w:tc>
        <w:tc>
          <w:tcPr>
            <w:tcW w:w="2971" w:type="dxa"/>
            <w:tcBorders>
              <w:top w:val="single" w:sz="4" w:space="0" w:color="000000"/>
              <w:left w:val="nil"/>
              <w:bottom w:val="single" w:sz="4" w:space="0" w:color="000000"/>
              <w:right w:val="single" w:sz="4" w:space="0" w:color="000000"/>
            </w:tcBorders>
          </w:tcPr>
          <w:p w14:paraId="3EB82E71" w14:textId="77777777" w:rsidR="00425E2D" w:rsidRDefault="00425E2D" w:rsidP="00CB22B5">
            <w:pPr>
              <w:spacing w:after="160" w:line="259" w:lineRule="auto"/>
            </w:pPr>
          </w:p>
        </w:tc>
        <w:tc>
          <w:tcPr>
            <w:tcW w:w="0" w:type="auto"/>
            <w:gridSpan w:val="2"/>
            <w:vMerge/>
            <w:tcBorders>
              <w:top w:val="nil"/>
              <w:left w:val="single" w:sz="4" w:space="0" w:color="000000"/>
              <w:bottom w:val="single" w:sz="4" w:space="0" w:color="000000"/>
              <w:right w:val="single" w:sz="4" w:space="0" w:color="000000"/>
            </w:tcBorders>
          </w:tcPr>
          <w:p w14:paraId="3ADA74B3" w14:textId="77777777" w:rsidR="00425E2D" w:rsidRDefault="00425E2D" w:rsidP="00CB22B5">
            <w:pPr>
              <w:spacing w:after="160" w:line="259" w:lineRule="auto"/>
            </w:pPr>
          </w:p>
        </w:tc>
      </w:tr>
      <w:tr w:rsidR="00425E2D" w14:paraId="2BB09782"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65C440C2" w14:textId="77777777" w:rsidR="00425E2D" w:rsidRDefault="00425E2D" w:rsidP="00CB22B5">
            <w:pPr>
              <w:spacing w:line="259" w:lineRule="auto"/>
              <w:ind w:left="4"/>
            </w:pPr>
            <w:r>
              <w:rPr>
                <w:sz w:val="20"/>
              </w:rPr>
              <w:t>Angina</w:t>
            </w:r>
            <w:r>
              <w:rPr>
                <w:sz w:val="20"/>
                <w:vertAlign w:val="superscript"/>
              </w:rPr>
              <w:t>38</w:t>
            </w:r>
            <w:r>
              <w:rPr>
                <w:sz w:val="20"/>
              </w:rPr>
              <w:t xml:space="preserve"> </w:t>
            </w:r>
          </w:p>
        </w:tc>
        <w:tc>
          <w:tcPr>
            <w:tcW w:w="1080" w:type="dxa"/>
            <w:tcBorders>
              <w:top w:val="single" w:sz="4" w:space="0" w:color="000000"/>
              <w:left w:val="single" w:sz="4" w:space="0" w:color="000000"/>
              <w:bottom w:val="single" w:sz="4" w:space="0" w:color="000000"/>
              <w:right w:val="nil"/>
            </w:tcBorders>
          </w:tcPr>
          <w:p w14:paraId="34F53A7A" w14:textId="77777777" w:rsidR="00425E2D" w:rsidRDefault="00425E2D" w:rsidP="00CB22B5">
            <w:pPr>
              <w:spacing w:line="259" w:lineRule="auto"/>
              <w:ind w:left="3"/>
            </w:pPr>
            <w:r>
              <w:rPr>
                <w:sz w:val="20"/>
              </w:rPr>
              <w:t xml:space="preserve">ICD-9-CM </w:t>
            </w:r>
          </w:p>
        </w:tc>
        <w:tc>
          <w:tcPr>
            <w:tcW w:w="2971" w:type="dxa"/>
            <w:tcBorders>
              <w:top w:val="single" w:sz="4" w:space="0" w:color="000000"/>
              <w:left w:val="nil"/>
              <w:bottom w:val="single" w:sz="4" w:space="0" w:color="000000"/>
              <w:right w:val="single" w:sz="4" w:space="0" w:color="000000"/>
            </w:tcBorders>
          </w:tcPr>
          <w:p w14:paraId="3ED138A8" w14:textId="77777777" w:rsidR="00425E2D" w:rsidRDefault="00425E2D" w:rsidP="00CB22B5">
            <w:pPr>
              <w:spacing w:after="160" w:line="259" w:lineRule="auto"/>
            </w:pPr>
          </w:p>
        </w:tc>
        <w:tc>
          <w:tcPr>
            <w:tcW w:w="4769" w:type="dxa"/>
            <w:gridSpan w:val="2"/>
            <w:tcBorders>
              <w:top w:val="single" w:sz="4" w:space="0" w:color="000000"/>
              <w:left w:val="single" w:sz="4" w:space="0" w:color="000000"/>
              <w:bottom w:val="single" w:sz="4" w:space="0" w:color="000000"/>
              <w:right w:val="single" w:sz="4" w:space="0" w:color="000000"/>
            </w:tcBorders>
          </w:tcPr>
          <w:p w14:paraId="7B7752CE" w14:textId="77777777" w:rsidR="00425E2D" w:rsidRDefault="00425E2D" w:rsidP="00CB22B5">
            <w:pPr>
              <w:spacing w:line="259" w:lineRule="auto"/>
            </w:pPr>
            <w:r>
              <w:rPr>
                <w:sz w:val="20"/>
              </w:rPr>
              <w:t xml:space="preserve">ICD-10-CM </w:t>
            </w:r>
          </w:p>
        </w:tc>
      </w:tr>
      <w:tr w:rsidR="00425E2D" w14:paraId="0B0C48FD" w14:textId="77777777" w:rsidTr="00425E2D">
        <w:trPr>
          <w:trHeight w:val="240"/>
        </w:trPr>
        <w:tc>
          <w:tcPr>
            <w:tcW w:w="545" w:type="dxa"/>
            <w:vMerge/>
            <w:tcBorders>
              <w:top w:val="nil"/>
              <w:left w:val="single" w:sz="4" w:space="0" w:color="000000"/>
              <w:bottom w:val="nil"/>
              <w:right w:val="single" w:sz="4" w:space="0" w:color="000000"/>
            </w:tcBorders>
          </w:tcPr>
          <w:p w14:paraId="30B114A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471BD2F" w14:textId="77777777" w:rsidR="00425E2D" w:rsidRDefault="00425E2D" w:rsidP="00CB22B5">
            <w:pPr>
              <w:spacing w:line="259" w:lineRule="auto"/>
              <w:ind w:left="4"/>
            </w:pPr>
            <w:r>
              <w:rPr>
                <w:sz w:val="20"/>
              </w:rPr>
              <w:t xml:space="preserve">411.1 </w:t>
            </w:r>
          </w:p>
        </w:tc>
        <w:tc>
          <w:tcPr>
            <w:tcW w:w="2971" w:type="dxa"/>
            <w:tcBorders>
              <w:top w:val="single" w:sz="4" w:space="0" w:color="000000"/>
              <w:left w:val="single" w:sz="4" w:space="0" w:color="000000"/>
              <w:bottom w:val="single" w:sz="4" w:space="0" w:color="000000"/>
              <w:right w:val="single" w:sz="4" w:space="0" w:color="000000"/>
            </w:tcBorders>
          </w:tcPr>
          <w:p w14:paraId="6A73733D" w14:textId="77777777" w:rsidR="00425E2D" w:rsidRDefault="00425E2D" w:rsidP="00CB22B5">
            <w:pPr>
              <w:spacing w:line="259" w:lineRule="auto"/>
              <w:ind w:left="4"/>
            </w:pPr>
            <w:r>
              <w:rPr>
                <w:sz w:val="20"/>
              </w:rPr>
              <w:t xml:space="preserve">Intermediate coronary syndrome </w:t>
            </w:r>
          </w:p>
        </w:tc>
        <w:tc>
          <w:tcPr>
            <w:tcW w:w="989" w:type="dxa"/>
            <w:tcBorders>
              <w:top w:val="single" w:sz="4" w:space="0" w:color="000000"/>
              <w:left w:val="single" w:sz="4" w:space="0" w:color="000000"/>
              <w:bottom w:val="single" w:sz="4" w:space="0" w:color="000000"/>
              <w:right w:val="single" w:sz="4" w:space="0" w:color="000000"/>
            </w:tcBorders>
          </w:tcPr>
          <w:p w14:paraId="6A18C9B8" w14:textId="77777777" w:rsidR="00425E2D" w:rsidRDefault="00425E2D" w:rsidP="00CB22B5">
            <w:pPr>
              <w:spacing w:line="259" w:lineRule="auto"/>
              <w:ind w:left="2"/>
            </w:pPr>
            <w:r>
              <w:rPr>
                <w:sz w:val="20"/>
              </w:rPr>
              <w:t xml:space="preserve">I20.0  </w:t>
            </w:r>
          </w:p>
        </w:tc>
        <w:tc>
          <w:tcPr>
            <w:tcW w:w="3780" w:type="dxa"/>
            <w:tcBorders>
              <w:top w:val="single" w:sz="4" w:space="0" w:color="000000"/>
              <w:left w:val="single" w:sz="4" w:space="0" w:color="000000"/>
              <w:bottom w:val="single" w:sz="4" w:space="0" w:color="000000"/>
              <w:right w:val="single" w:sz="4" w:space="0" w:color="000000"/>
            </w:tcBorders>
          </w:tcPr>
          <w:p w14:paraId="53FF7A86" w14:textId="77777777" w:rsidR="00425E2D" w:rsidRDefault="00425E2D" w:rsidP="00CB22B5">
            <w:pPr>
              <w:spacing w:line="259" w:lineRule="auto"/>
              <w:ind w:left="4"/>
            </w:pPr>
            <w:r>
              <w:rPr>
                <w:sz w:val="20"/>
              </w:rPr>
              <w:t xml:space="preserve">Unstable angina </w:t>
            </w:r>
          </w:p>
        </w:tc>
      </w:tr>
      <w:tr w:rsidR="00425E2D" w14:paraId="3A1A4075" w14:textId="77777777" w:rsidTr="00425E2D">
        <w:trPr>
          <w:trHeight w:val="470"/>
        </w:trPr>
        <w:tc>
          <w:tcPr>
            <w:tcW w:w="545" w:type="dxa"/>
            <w:vMerge/>
            <w:tcBorders>
              <w:top w:val="nil"/>
              <w:left w:val="single" w:sz="4" w:space="0" w:color="000000"/>
              <w:bottom w:val="nil"/>
              <w:right w:val="single" w:sz="4" w:space="0" w:color="000000"/>
            </w:tcBorders>
          </w:tcPr>
          <w:p w14:paraId="7158D15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776523F1" w14:textId="77777777" w:rsidR="00425E2D" w:rsidRDefault="00425E2D" w:rsidP="00CB22B5">
            <w:pPr>
              <w:spacing w:line="259" w:lineRule="auto"/>
              <w:ind w:left="4"/>
            </w:pPr>
            <w:r>
              <w:rPr>
                <w:sz w:val="20"/>
              </w:rPr>
              <w:t xml:space="preserve">413.1 </w:t>
            </w:r>
          </w:p>
        </w:tc>
        <w:tc>
          <w:tcPr>
            <w:tcW w:w="2971" w:type="dxa"/>
            <w:tcBorders>
              <w:top w:val="single" w:sz="4" w:space="0" w:color="000000"/>
              <w:left w:val="single" w:sz="4" w:space="0" w:color="000000"/>
              <w:bottom w:val="single" w:sz="4" w:space="0" w:color="000000"/>
              <w:right w:val="single" w:sz="4" w:space="0" w:color="000000"/>
            </w:tcBorders>
          </w:tcPr>
          <w:p w14:paraId="7E20CD42" w14:textId="77777777" w:rsidR="00425E2D" w:rsidRDefault="00425E2D" w:rsidP="00CB22B5">
            <w:pPr>
              <w:spacing w:line="259" w:lineRule="auto"/>
              <w:ind w:left="4"/>
            </w:pPr>
            <w:proofErr w:type="spellStart"/>
            <w:r>
              <w:rPr>
                <w:sz w:val="20"/>
              </w:rPr>
              <w:t>Prinzmetal</w:t>
            </w:r>
            <w:proofErr w:type="spellEnd"/>
            <w:r>
              <w:rPr>
                <w:sz w:val="20"/>
              </w:rPr>
              <w:t xml:space="preserve"> angina </w:t>
            </w:r>
          </w:p>
          <w:p w14:paraId="4B6F4ECB"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082E984B" w14:textId="77777777" w:rsidR="00425E2D" w:rsidRDefault="00425E2D" w:rsidP="00CB22B5">
            <w:pPr>
              <w:spacing w:line="259" w:lineRule="auto"/>
              <w:ind w:left="2"/>
            </w:pPr>
            <w:r>
              <w:rPr>
                <w:sz w:val="20"/>
              </w:rPr>
              <w:t xml:space="preserve">I20.1 </w:t>
            </w:r>
          </w:p>
        </w:tc>
        <w:tc>
          <w:tcPr>
            <w:tcW w:w="3780" w:type="dxa"/>
            <w:tcBorders>
              <w:top w:val="single" w:sz="4" w:space="0" w:color="000000"/>
              <w:left w:val="single" w:sz="4" w:space="0" w:color="000000"/>
              <w:bottom w:val="single" w:sz="4" w:space="0" w:color="000000"/>
              <w:right w:val="single" w:sz="4" w:space="0" w:color="000000"/>
            </w:tcBorders>
          </w:tcPr>
          <w:p w14:paraId="7E9520DA" w14:textId="77777777" w:rsidR="00425E2D" w:rsidRDefault="00425E2D" w:rsidP="00CB22B5">
            <w:pPr>
              <w:spacing w:line="259" w:lineRule="auto"/>
              <w:ind w:left="4"/>
            </w:pPr>
            <w:r>
              <w:rPr>
                <w:sz w:val="20"/>
              </w:rPr>
              <w:t xml:space="preserve">Angina pectoris with </w:t>
            </w:r>
            <w:r>
              <w:rPr>
                <w:sz w:val="20"/>
              </w:rPr>
              <w:lastRenderedPageBreak/>
              <w:t xml:space="preserve">documented spasm </w:t>
            </w:r>
          </w:p>
        </w:tc>
      </w:tr>
      <w:tr w:rsidR="00425E2D" w14:paraId="25557E6C" w14:textId="77777777" w:rsidTr="00425E2D">
        <w:trPr>
          <w:trHeight w:val="698"/>
        </w:trPr>
        <w:tc>
          <w:tcPr>
            <w:tcW w:w="545" w:type="dxa"/>
            <w:vMerge/>
            <w:tcBorders>
              <w:top w:val="nil"/>
              <w:left w:val="single" w:sz="4" w:space="0" w:color="000000"/>
              <w:bottom w:val="nil"/>
              <w:right w:val="single" w:sz="4" w:space="0" w:color="000000"/>
            </w:tcBorders>
          </w:tcPr>
          <w:p w14:paraId="1C27ACA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91889CB" w14:textId="77777777" w:rsidR="00425E2D" w:rsidRDefault="00425E2D" w:rsidP="00CB22B5">
            <w:pPr>
              <w:spacing w:line="259" w:lineRule="auto"/>
              <w:ind w:left="4"/>
            </w:pPr>
            <w:r>
              <w:rPr>
                <w:sz w:val="20"/>
              </w:rPr>
              <w:t xml:space="preserve">413.9 </w:t>
            </w:r>
          </w:p>
        </w:tc>
        <w:tc>
          <w:tcPr>
            <w:tcW w:w="2971" w:type="dxa"/>
            <w:tcBorders>
              <w:top w:val="single" w:sz="4" w:space="0" w:color="000000"/>
              <w:left w:val="single" w:sz="4" w:space="0" w:color="000000"/>
              <w:bottom w:val="single" w:sz="4" w:space="0" w:color="000000"/>
              <w:right w:val="single" w:sz="4" w:space="0" w:color="000000"/>
            </w:tcBorders>
          </w:tcPr>
          <w:p w14:paraId="7D6B10E0" w14:textId="77777777" w:rsidR="00425E2D" w:rsidRDefault="00425E2D" w:rsidP="00CB22B5">
            <w:pPr>
              <w:spacing w:line="259" w:lineRule="auto"/>
              <w:ind w:left="4"/>
            </w:pPr>
            <w:r>
              <w:rPr>
                <w:sz w:val="20"/>
              </w:rPr>
              <w:t xml:space="preserve">Other and unspecified angina </w:t>
            </w:r>
          </w:p>
          <w:p w14:paraId="0F73634E" w14:textId="77777777" w:rsidR="00425E2D" w:rsidRDefault="00425E2D" w:rsidP="00CB22B5">
            <w:pPr>
              <w:spacing w:line="259" w:lineRule="auto"/>
              <w:ind w:left="4"/>
            </w:pPr>
            <w:r>
              <w:rPr>
                <w:sz w:val="20"/>
              </w:rPr>
              <w:t xml:space="preserve">pectoris </w:t>
            </w:r>
          </w:p>
          <w:p w14:paraId="58B5599D"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403BB14E" w14:textId="77777777" w:rsidR="00425E2D" w:rsidRDefault="00425E2D" w:rsidP="00CB22B5">
            <w:pPr>
              <w:spacing w:line="259" w:lineRule="auto"/>
              <w:ind w:left="2"/>
            </w:pPr>
            <w:r>
              <w:rPr>
                <w:sz w:val="20"/>
              </w:rPr>
              <w:t xml:space="preserve">I20.8 </w:t>
            </w:r>
          </w:p>
        </w:tc>
        <w:tc>
          <w:tcPr>
            <w:tcW w:w="3780" w:type="dxa"/>
            <w:tcBorders>
              <w:top w:val="single" w:sz="4" w:space="0" w:color="000000"/>
              <w:left w:val="single" w:sz="4" w:space="0" w:color="000000"/>
              <w:bottom w:val="single" w:sz="4" w:space="0" w:color="000000"/>
              <w:right w:val="single" w:sz="4" w:space="0" w:color="000000"/>
            </w:tcBorders>
          </w:tcPr>
          <w:p w14:paraId="4D0DCBEF" w14:textId="77777777" w:rsidR="00425E2D" w:rsidRDefault="00425E2D" w:rsidP="00CB22B5">
            <w:pPr>
              <w:spacing w:line="259" w:lineRule="auto"/>
              <w:ind w:left="4"/>
            </w:pPr>
            <w:r>
              <w:rPr>
                <w:sz w:val="20"/>
              </w:rPr>
              <w:t xml:space="preserve">Other forms of angina pectoris </w:t>
            </w:r>
          </w:p>
        </w:tc>
      </w:tr>
      <w:tr w:rsidR="00425E2D" w14:paraId="0C836A34" w14:textId="77777777" w:rsidTr="00425E2D">
        <w:trPr>
          <w:trHeight w:val="470"/>
        </w:trPr>
        <w:tc>
          <w:tcPr>
            <w:tcW w:w="545" w:type="dxa"/>
            <w:vMerge/>
            <w:tcBorders>
              <w:top w:val="nil"/>
              <w:left w:val="single" w:sz="4" w:space="0" w:color="000000"/>
              <w:bottom w:val="nil"/>
              <w:right w:val="single" w:sz="4" w:space="0" w:color="000000"/>
            </w:tcBorders>
          </w:tcPr>
          <w:p w14:paraId="5BDFAC9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2EED9911" w14:textId="77777777" w:rsidR="00425E2D" w:rsidRDefault="00425E2D" w:rsidP="00CB22B5">
            <w:pPr>
              <w:spacing w:line="259" w:lineRule="auto"/>
              <w:ind w:left="4"/>
            </w:pPr>
            <w:r>
              <w:rPr>
                <w:sz w:val="20"/>
              </w:rPr>
              <w:t xml:space="preserve">786.5 </w:t>
            </w:r>
          </w:p>
        </w:tc>
        <w:tc>
          <w:tcPr>
            <w:tcW w:w="2971" w:type="dxa"/>
            <w:tcBorders>
              <w:top w:val="single" w:sz="4" w:space="0" w:color="000000"/>
              <w:left w:val="single" w:sz="4" w:space="0" w:color="000000"/>
              <w:bottom w:val="single" w:sz="4" w:space="0" w:color="000000"/>
              <w:right w:val="single" w:sz="4" w:space="0" w:color="000000"/>
            </w:tcBorders>
          </w:tcPr>
          <w:p w14:paraId="6C15E416" w14:textId="77777777" w:rsidR="00425E2D" w:rsidRDefault="00425E2D" w:rsidP="00CB22B5">
            <w:pPr>
              <w:spacing w:line="259" w:lineRule="auto"/>
              <w:ind w:left="4"/>
            </w:pPr>
            <w:r>
              <w:rPr>
                <w:sz w:val="20"/>
              </w:rPr>
              <w:t xml:space="preserve">Chest pain, unspecified </w:t>
            </w:r>
          </w:p>
          <w:p w14:paraId="1EDC01B3"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793A0478" w14:textId="77777777" w:rsidR="00425E2D" w:rsidRDefault="00425E2D" w:rsidP="00CB22B5">
            <w:pPr>
              <w:spacing w:line="259" w:lineRule="auto"/>
              <w:ind w:left="2"/>
            </w:pPr>
            <w:r>
              <w:rPr>
                <w:sz w:val="20"/>
              </w:rPr>
              <w:t xml:space="preserve">I20.9 </w:t>
            </w:r>
          </w:p>
        </w:tc>
        <w:tc>
          <w:tcPr>
            <w:tcW w:w="3780" w:type="dxa"/>
            <w:tcBorders>
              <w:top w:val="single" w:sz="4" w:space="0" w:color="000000"/>
              <w:left w:val="single" w:sz="4" w:space="0" w:color="000000"/>
              <w:bottom w:val="single" w:sz="4" w:space="0" w:color="000000"/>
              <w:right w:val="single" w:sz="4" w:space="0" w:color="000000"/>
            </w:tcBorders>
          </w:tcPr>
          <w:p w14:paraId="41CA64A2" w14:textId="77777777" w:rsidR="00425E2D" w:rsidRDefault="00425E2D" w:rsidP="00CB22B5">
            <w:pPr>
              <w:spacing w:line="259" w:lineRule="auto"/>
              <w:ind w:left="4"/>
            </w:pPr>
            <w:r>
              <w:rPr>
                <w:sz w:val="20"/>
              </w:rPr>
              <w:t xml:space="preserve">Angina pectoris, unspecified </w:t>
            </w:r>
          </w:p>
        </w:tc>
      </w:tr>
      <w:tr w:rsidR="00425E2D" w14:paraId="04EF3796" w14:textId="77777777" w:rsidTr="00425E2D">
        <w:trPr>
          <w:trHeight w:val="470"/>
        </w:trPr>
        <w:tc>
          <w:tcPr>
            <w:tcW w:w="545" w:type="dxa"/>
            <w:vMerge/>
            <w:tcBorders>
              <w:top w:val="nil"/>
              <w:left w:val="single" w:sz="4" w:space="0" w:color="000000"/>
              <w:bottom w:val="nil"/>
              <w:right w:val="single" w:sz="4" w:space="0" w:color="000000"/>
            </w:tcBorders>
          </w:tcPr>
          <w:p w14:paraId="288E0E1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6CBEF027" w14:textId="77777777" w:rsidR="00425E2D" w:rsidRDefault="00425E2D" w:rsidP="00CB22B5">
            <w:pPr>
              <w:spacing w:line="259" w:lineRule="auto"/>
              <w:ind w:left="4"/>
            </w:pPr>
            <w:r>
              <w:rPr>
                <w:sz w:val="20"/>
              </w:rPr>
              <w:t xml:space="preserve">786.51 </w:t>
            </w:r>
          </w:p>
        </w:tc>
        <w:tc>
          <w:tcPr>
            <w:tcW w:w="2971" w:type="dxa"/>
            <w:tcBorders>
              <w:top w:val="single" w:sz="4" w:space="0" w:color="000000"/>
              <w:left w:val="single" w:sz="4" w:space="0" w:color="000000"/>
              <w:bottom w:val="single" w:sz="4" w:space="0" w:color="000000"/>
              <w:right w:val="single" w:sz="4" w:space="0" w:color="000000"/>
            </w:tcBorders>
          </w:tcPr>
          <w:p w14:paraId="740FEEAB" w14:textId="77777777" w:rsidR="00425E2D" w:rsidRDefault="00425E2D" w:rsidP="00CB22B5">
            <w:pPr>
              <w:spacing w:line="259" w:lineRule="auto"/>
              <w:ind w:left="4"/>
            </w:pPr>
            <w:r>
              <w:rPr>
                <w:sz w:val="20"/>
              </w:rPr>
              <w:t xml:space="preserve">Precordial pain </w:t>
            </w:r>
          </w:p>
          <w:p w14:paraId="2244028B"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2622620B" w14:textId="77777777" w:rsidR="00425E2D" w:rsidRDefault="00425E2D" w:rsidP="00CB22B5">
            <w:pPr>
              <w:spacing w:line="259" w:lineRule="auto"/>
              <w:ind w:left="2"/>
            </w:pPr>
            <w:r>
              <w:rPr>
                <w:sz w:val="20"/>
              </w:rPr>
              <w:t xml:space="preserve">R07.1 </w:t>
            </w:r>
          </w:p>
        </w:tc>
        <w:tc>
          <w:tcPr>
            <w:tcW w:w="3780" w:type="dxa"/>
            <w:tcBorders>
              <w:top w:val="single" w:sz="4" w:space="0" w:color="000000"/>
              <w:left w:val="single" w:sz="4" w:space="0" w:color="000000"/>
              <w:bottom w:val="single" w:sz="4" w:space="0" w:color="000000"/>
              <w:right w:val="single" w:sz="4" w:space="0" w:color="000000"/>
            </w:tcBorders>
          </w:tcPr>
          <w:p w14:paraId="101807C8" w14:textId="77777777" w:rsidR="00425E2D" w:rsidRDefault="00425E2D" w:rsidP="00CB22B5">
            <w:pPr>
              <w:spacing w:line="259" w:lineRule="auto"/>
              <w:ind w:left="4"/>
            </w:pPr>
            <w:r>
              <w:rPr>
                <w:sz w:val="20"/>
              </w:rPr>
              <w:t xml:space="preserve">Chest pain on breathing </w:t>
            </w:r>
          </w:p>
        </w:tc>
      </w:tr>
      <w:tr w:rsidR="00425E2D" w14:paraId="4737A8A0" w14:textId="77777777" w:rsidTr="00425E2D">
        <w:trPr>
          <w:trHeight w:val="530"/>
        </w:trPr>
        <w:tc>
          <w:tcPr>
            <w:tcW w:w="545" w:type="dxa"/>
            <w:vMerge/>
            <w:tcBorders>
              <w:top w:val="nil"/>
              <w:left w:val="single" w:sz="4" w:space="0" w:color="000000"/>
              <w:bottom w:val="nil"/>
              <w:right w:val="single" w:sz="4" w:space="0" w:color="000000"/>
            </w:tcBorders>
          </w:tcPr>
          <w:p w14:paraId="6834243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35F6BEA" w14:textId="77777777" w:rsidR="00425E2D" w:rsidRDefault="00425E2D" w:rsidP="00CB22B5">
            <w:pPr>
              <w:spacing w:line="259" w:lineRule="auto"/>
              <w:ind w:left="4"/>
            </w:pPr>
            <w:r>
              <w:rPr>
                <w:sz w:val="20"/>
              </w:rPr>
              <w:t xml:space="preserve">786.52 </w:t>
            </w:r>
          </w:p>
          <w:p w14:paraId="6EBBC07A" w14:textId="77777777" w:rsidR="00425E2D" w:rsidRDefault="00425E2D" w:rsidP="00CB22B5">
            <w:pPr>
              <w:spacing w:line="259" w:lineRule="auto"/>
              <w:ind w:left="4"/>
            </w:pPr>
            <w:r>
              <w:rPr>
                <w:sz w:val="20"/>
              </w:rPr>
              <w:t xml:space="preserve"> </w:t>
            </w:r>
          </w:p>
        </w:tc>
        <w:tc>
          <w:tcPr>
            <w:tcW w:w="2971" w:type="dxa"/>
            <w:tcBorders>
              <w:top w:val="single" w:sz="4" w:space="0" w:color="000000"/>
              <w:left w:val="single" w:sz="4" w:space="0" w:color="000000"/>
              <w:bottom w:val="single" w:sz="4" w:space="0" w:color="000000"/>
              <w:right w:val="single" w:sz="4" w:space="0" w:color="000000"/>
            </w:tcBorders>
          </w:tcPr>
          <w:p w14:paraId="33D40BAC" w14:textId="77777777" w:rsidR="00425E2D" w:rsidRDefault="00425E2D" w:rsidP="00CB22B5">
            <w:pPr>
              <w:spacing w:line="259" w:lineRule="auto"/>
              <w:ind w:left="4"/>
            </w:pPr>
            <w:r>
              <w:rPr>
                <w:sz w:val="20"/>
              </w:rPr>
              <w:t xml:space="preserve">Painful respiration </w:t>
            </w:r>
          </w:p>
        </w:tc>
        <w:tc>
          <w:tcPr>
            <w:tcW w:w="989" w:type="dxa"/>
            <w:tcBorders>
              <w:top w:val="single" w:sz="4" w:space="0" w:color="000000"/>
              <w:left w:val="single" w:sz="4" w:space="0" w:color="000000"/>
              <w:bottom w:val="single" w:sz="4" w:space="0" w:color="000000"/>
              <w:right w:val="single" w:sz="4" w:space="0" w:color="000000"/>
            </w:tcBorders>
            <w:vAlign w:val="bottom"/>
          </w:tcPr>
          <w:p w14:paraId="68D088FE" w14:textId="77777777" w:rsidR="00425E2D" w:rsidRDefault="00425E2D" w:rsidP="00CB22B5">
            <w:pPr>
              <w:spacing w:line="259" w:lineRule="auto"/>
              <w:ind w:left="2"/>
            </w:pPr>
            <w:r>
              <w:rPr>
                <w:sz w:val="20"/>
              </w:rPr>
              <w:t xml:space="preserve">R07.2 </w:t>
            </w:r>
          </w:p>
        </w:tc>
        <w:tc>
          <w:tcPr>
            <w:tcW w:w="3780" w:type="dxa"/>
            <w:tcBorders>
              <w:top w:val="single" w:sz="4" w:space="0" w:color="000000"/>
              <w:left w:val="single" w:sz="4" w:space="0" w:color="000000"/>
              <w:bottom w:val="single" w:sz="4" w:space="0" w:color="000000"/>
              <w:right w:val="single" w:sz="4" w:space="0" w:color="000000"/>
            </w:tcBorders>
          </w:tcPr>
          <w:p w14:paraId="23246B5E" w14:textId="77777777" w:rsidR="00425E2D" w:rsidRDefault="00425E2D" w:rsidP="00CB22B5">
            <w:pPr>
              <w:spacing w:line="259" w:lineRule="auto"/>
              <w:ind w:left="4"/>
            </w:pPr>
            <w:r>
              <w:rPr>
                <w:sz w:val="20"/>
              </w:rPr>
              <w:t xml:space="preserve">Precordial pain </w:t>
            </w:r>
          </w:p>
        </w:tc>
      </w:tr>
      <w:tr w:rsidR="00425E2D" w14:paraId="4E8A6288" w14:textId="77777777" w:rsidTr="00425E2D">
        <w:trPr>
          <w:trHeight w:val="470"/>
        </w:trPr>
        <w:tc>
          <w:tcPr>
            <w:tcW w:w="545" w:type="dxa"/>
            <w:vMerge/>
            <w:tcBorders>
              <w:top w:val="nil"/>
              <w:left w:val="single" w:sz="4" w:space="0" w:color="000000"/>
              <w:bottom w:val="nil"/>
              <w:right w:val="single" w:sz="4" w:space="0" w:color="000000"/>
            </w:tcBorders>
          </w:tcPr>
          <w:p w14:paraId="3D4CD3C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47661280" w14:textId="77777777" w:rsidR="00425E2D" w:rsidRDefault="00425E2D" w:rsidP="00CB22B5">
            <w:pPr>
              <w:spacing w:line="259" w:lineRule="auto"/>
              <w:ind w:left="4"/>
            </w:pPr>
            <w:r>
              <w:rPr>
                <w:sz w:val="20"/>
              </w:rPr>
              <w:t xml:space="preserve">786.59 </w:t>
            </w:r>
          </w:p>
        </w:tc>
        <w:tc>
          <w:tcPr>
            <w:tcW w:w="2971" w:type="dxa"/>
            <w:tcBorders>
              <w:top w:val="single" w:sz="4" w:space="0" w:color="000000"/>
              <w:left w:val="single" w:sz="4" w:space="0" w:color="000000"/>
              <w:bottom w:val="single" w:sz="4" w:space="0" w:color="000000"/>
              <w:right w:val="single" w:sz="4" w:space="0" w:color="000000"/>
            </w:tcBorders>
          </w:tcPr>
          <w:p w14:paraId="31E086BA" w14:textId="77777777" w:rsidR="00425E2D" w:rsidRDefault="00425E2D" w:rsidP="00CB22B5">
            <w:pPr>
              <w:spacing w:line="259" w:lineRule="auto"/>
              <w:ind w:left="4"/>
            </w:pPr>
            <w:proofErr w:type="gramStart"/>
            <w:r>
              <w:rPr>
                <w:sz w:val="20"/>
              </w:rPr>
              <w:t>Other</w:t>
            </w:r>
            <w:proofErr w:type="gramEnd"/>
            <w:r>
              <w:rPr>
                <w:sz w:val="20"/>
              </w:rPr>
              <w:t xml:space="preserve"> chest pain </w:t>
            </w:r>
          </w:p>
          <w:p w14:paraId="0D9D5954"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68789121" w14:textId="77777777" w:rsidR="00425E2D" w:rsidRDefault="00425E2D" w:rsidP="00CB22B5">
            <w:pPr>
              <w:spacing w:line="259" w:lineRule="auto"/>
              <w:ind w:left="2"/>
            </w:pPr>
            <w:r>
              <w:rPr>
                <w:sz w:val="20"/>
              </w:rPr>
              <w:t xml:space="preserve">R07.81 </w:t>
            </w:r>
          </w:p>
        </w:tc>
        <w:tc>
          <w:tcPr>
            <w:tcW w:w="3780" w:type="dxa"/>
            <w:tcBorders>
              <w:top w:val="single" w:sz="4" w:space="0" w:color="000000"/>
              <w:left w:val="single" w:sz="4" w:space="0" w:color="000000"/>
              <w:bottom w:val="single" w:sz="4" w:space="0" w:color="000000"/>
              <w:right w:val="single" w:sz="4" w:space="0" w:color="000000"/>
            </w:tcBorders>
          </w:tcPr>
          <w:p w14:paraId="74647FDE" w14:textId="77777777" w:rsidR="00425E2D" w:rsidRDefault="00425E2D" w:rsidP="00CB22B5">
            <w:pPr>
              <w:spacing w:line="259" w:lineRule="auto"/>
              <w:ind w:left="4"/>
            </w:pPr>
            <w:r>
              <w:rPr>
                <w:sz w:val="20"/>
              </w:rPr>
              <w:t xml:space="preserve">Pleurodynia </w:t>
            </w:r>
          </w:p>
        </w:tc>
      </w:tr>
      <w:tr w:rsidR="00425E2D" w14:paraId="553901A4" w14:textId="77777777" w:rsidTr="00425E2D">
        <w:trPr>
          <w:trHeight w:val="360"/>
        </w:trPr>
        <w:tc>
          <w:tcPr>
            <w:tcW w:w="545" w:type="dxa"/>
            <w:vMerge/>
            <w:tcBorders>
              <w:top w:val="nil"/>
              <w:left w:val="single" w:sz="4" w:space="0" w:color="000000"/>
              <w:bottom w:val="nil"/>
              <w:right w:val="single" w:sz="4" w:space="0" w:color="000000"/>
            </w:tcBorders>
          </w:tcPr>
          <w:p w14:paraId="2DF2D10D" w14:textId="77777777" w:rsidR="00425E2D" w:rsidRDefault="00425E2D" w:rsidP="00CB22B5">
            <w:pPr>
              <w:spacing w:after="160" w:line="259" w:lineRule="auto"/>
            </w:pPr>
          </w:p>
        </w:tc>
        <w:tc>
          <w:tcPr>
            <w:tcW w:w="1080" w:type="dxa"/>
            <w:vMerge w:val="restart"/>
            <w:tcBorders>
              <w:top w:val="single" w:sz="4" w:space="0" w:color="000000"/>
              <w:left w:val="single" w:sz="4" w:space="0" w:color="000000"/>
              <w:bottom w:val="single" w:sz="4" w:space="0" w:color="000000"/>
              <w:right w:val="nil"/>
            </w:tcBorders>
            <w:vAlign w:val="center"/>
          </w:tcPr>
          <w:p w14:paraId="574AAACD" w14:textId="77777777" w:rsidR="00425E2D" w:rsidRDefault="00425E2D" w:rsidP="00CB22B5">
            <w:pPr>
              <w:spacing w:line="259" w:lineRule="auto"/>
              <w:ind w:left="4"/>
            </w:pPr>
            <w:r>
              <w:rPr>
                <w:sz w:val="20"/>
              </w:rPr>
              <w:t xml:space="preserve"> </w:t>
            </w:r>
          </w:p>
        </w:tc>
        <w:tc>
          <w:tcPr>
            <w:tcW w:w="2971" w:type="dxa"/>
            <w:vMerge w:val="restart"/>
            <w:tcBorders>
              <w:top w:val="single" w:sz="4" w:space="0" w:color="000000"/>
              <w:left w:val="nil"/>
              <w:bottom w:val="single" w:sz="4" w:space="0" w:color="000000"/>
              <w:right w:val="single" w:sz="4" w:space="0" w:color="000000"/>
            </w:tcBorders>
          </w:tcPr>
          <w:p w14:paraId="6687547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70C01279" w14:textId="77777777" w:rsidR="00425E2D" w:rsidRDefault="00425E2D" w:rsidP="00CB22B5">
            <w:pPr>
              <w:spacing w:line="259" w:lineRule="auto"/>
              <w:ind w:left="2"/>
            </w:pPr>
            <w:r>
              <w:rPr>
                <w:sz w:val="20"/>
              </w:rPr>
              <w:t xml:space="preserve">R07.82 </w:t>
            </w:r>
          </w:p>
        </w:tc>
        <w:tc>
          <w:tcPr>
            <w:tcW w:w="3780" w:type="dxa"/>
            <w:tcBorders>
              <w:top w:val="single" w:sz="4" w:space="0" w:color="000000"/>
              <w:left w:val="single" w:sz="4" w:space="0" w:color="000000"/>
              <w:bottom w:val="single" w:sz="4" w:space="0" w:color="000000"/>
              <w:right w:val="single" w:sz="4" w:space="0" w:color="000000"/>
            </w:tcBorders>
          </w:tcPr>
          <w:p w14:paraId="1391A378" w14:textId="77777777" w:rsidR="00425E2D" w:rsidRDefault="00425E2D" w:rsidP="00CB22B5">
            <w:pPr>
              <w:spacing w:line="259" w:lineRule="auto"/>
              <w:ind w:left="4"/>
            </w:pPr>
            <w:r>
              <w:rPr>
                <w:sz w:val="20"/>
              </w:rPr>
              <w:t xml:space="preserve">Intercostal pain </w:t>
            </w:r>
          </w:p>
        </w:tc>
      </w:tr>
      <w:tr w:rsidR="00425E2D" w14:paraId="067E58D9" w14:textId="77777777" w:rsidTr="00425E2D">
        <w:trPr>
          <w:trHeight w:val="242"/>
        </w:trPr>
        <w:tc>
          <w:tcPr>
            <w:tcW w:w="545" w:type="dxa"/>
            <w:vMerge/>
            <w:tcBorders>
              <w:top w:val="nil"/>
              <w:left w:val="single" w:sz="4" w:space="0" w:color="000000"/>
              <w:bottom w:val="nil"/>
              <w:right w:val="single" w:sz="4" w:space="0" w:color="000000"/>
            </w:tcBorders>
          </w:tcPr>
          <w:p w14:paraId="0700E29F"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4802B2C5"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A91149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CEF930" w14:textId="77777777" w:rsidR="00425E2D" w:rsidRDefault="00425E2D" w:rsidP="00CB22B5">
            <w:pPr>
              <w:spacing w:line="259" w:lineRule="auto"/>
              <w:ind w:left="2"/>
            </w:pPr>
            <w:r>
              <w:rPr>
                <w:sz w:val="20"/>
              </w:rPr>
              <w:t xml:space="preserve">R07.89 </w:t>
            </w:r>
          </w:p>
        </w:tc>
        <w:tc>
          <w:tcPr>
            <w:tcW w:w="3780" w:type="dxa"/>
            <w:tcBorders>
              <w:top w:val="single" w:sz="4" w:space="0" w:color="000000"/>
              <w:left w:val="single" w:sz="4" w:space="0" w:color="000000"/>
              <w:bottom w:val="single" w:sz="4" w:space="0" w:color="000000"/>
              <w:right w:val="single" w:sz="4" w:space="0" w:color="000000"/>
            </w:tcBorders>
          </w:tcPr>
          <w:p w14:paraId="113A593E" w14:textId="77777777" w:rsidR="00425E2D" w:rsidRDefault="00425E2D" w:rsidP="00CB22B5">
            <w:pPr>
              <w:spacing w:line="259" w:lineRule="auto"/>
              <w:ind w:left="4"/>
            </w:pPr>
            <w:proofErr w:type="gramStart"/>
            <w:r>
              <w:rPr>
                <w:sz w:val="20"/>
              </w:rPr>
              <w:t>Other</w:t>
            </w:r>
            <w:proofErr w:type="gramEnd"/>
            <w:r>
              <w:rPr>
                <w:sz w:val="20"/>
              </w:rPr>
              <w:t xml:space="preserve"> chest pain </w:t>
            </w:r>
          </w:p>
        </w:tc>
      </w:tr>
      <w:tr w:rsidR="00425E2D" w14:paraId="10EBAF4C" w14:textId="77777777" w:rsidTr="00425E2D">
        <w:trPr>
          <w:trHeight w:val="245"/>
        </w:trPr>
        <w:tc>
          <w:tcPr>
            <w:tcW w:w="545" w:type="dxa"/>
            <w:vMerge/>
            <w:tcBorders>
              <w:top w:val="nil"/>
              <w:left w:val="single" w:sz="4" w:space="0" w:color="000000"/>
              <w:bottom w:val="single" w:sz="4" w:space="0" w:color="000000"/>
              <w:right w:val="single" w:sz="4" w:space="0" w:color="000000"/>
            </w:tcBorders>
          </w:tcPr>
          <w:p w14:paraId="38232E96"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nil"/>
            </w:tcBorders>
          </w:tcPr>
          <w:p w14:paraId="38BEFB59"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11BD4A6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5DCB07B" w14:textId="77777777" w:rsidR="00425E2D" w:rsidRDefault="00425E2D" w:rsidP="00CB22B5">
            <w:pPr>
              <w:spacing w:line="259" w:lineRule="auto"/>
              <w:ind w:left="2"/>
            </w:pPr>
            <w:r>
              <w:rPr>
                <w:sz w:val="20"/>
              </w:rPr>
              <w:t xml:space="preserve">R07.9 </w:t>
            </w:r>
          </w:p>
        </w:tc>
        <w:tc>
          <w:tcPr>
            <w:tcW w:w="3780" w:type="dxa"/>
            <w:tcBorders>
              <w:top w:val="single" w:sz="4" w:space="0" w:color="000000"/>
              <w:left w:val="single" w:sz="4" w:space="0" w:color="000000"/>
              <w:bottom w:val="single" w:sz="4" w:space="0" w:color="000000"/>
              <w:right w:val="single" w:sz="4" w:space="0" w:color="000000"/>
            </w:tcBorders>
          </w:tcPr>
          <w:p w14:paraId="1E6B2EB6" w14:textId="77777777" w:rsidR="00425E2D" w:rsidRDefault="00425E2D" w:rsidP="00CB22B5">
            <w:pPr>
              <w:spacing w:line="259" w:lineRule="auto"/>
              <w:ind w:left="4"/>
            </w:pPr>
            <w:r>
              <w:rPr>
                <w:sz w:val="20"/>
              </w:rPr>
              <w:t xml:space="preserve">Chest pain, unspecified </w:t>
            </w:r>
          </w:p>
        </w:tc>
      </w:tr>
      <w:tr w:rsidR="00425E2D" w14:paraId="6C381918"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3CB0AC69" w14:textId="77777777" w:rsidR="00425E2D" w:rsidRDefault="00425E2D" w:rsidP="00CB22B5">
            <w:pPr>
              <w:spacing w:line="259" w:lineRule="auto"/>
              <w:ind w:left="4"/>
            </w:pPr>
            <w:r>
              <w:rPr>
                <w:sz w:val="20"/>
              </w:rPr>
              <w:t>Arrythmia</w:t>
            </w:r>
            <w:r>
              <w:rPr>
                <w:sz w:val="20"/>
                <w:vertAlign w:val="superscript"/>
              </w:rPr>
              <w:t>38</w:t>
            </w:r>
            <w:r>
              <w:rPr>
                <w:sz w:val="20"/>
              </w:rPr>
              <w:t xml:space="preserve"> </w:t>
            </w:r>
          </w:p>
        </w:tc>
        <w:tc>
          <w:tcPr>
            <w:tcW w:w="1080" w:type="dxa"/>
            <w:tcBorders>
              <w:top w:val="single" w:sz="4" w:space="0" w:color="000000"/>
              <w:left w:val="single" w:sz="4" w:space="0" w:color="000000"/>
              <w:bottom w:val="single" w:sz="4" w:space="0" w:color="000000"/>
              <w:right w:val="nil"/>
            </w:tcBorders>
          </w:tcPr>
          <w:p w14:paraId="60D2FBA7" w14:textId="77777777" w:rsidR="00425E2D" w:rsidRDefault="00425E2D" w:rsidP="00CB22B5">
            <w:pPr>
              <w:spacing w:line="259" w:lineRule="auto"/>
              <w:ind w:left="5"/>
            </w:pPr>
            <w:r>
              <w:rPr>
                <w:sz w:val="20"/>
              </w:rPr>
              <w:t xml:space="preserve">ICD-9-CM </w:t>
            </w:r>
          </w:p>
        </w:tc>
        <w:tc>
          <w:tcPr>
            <w:tcW w:w="2971" w:type="dxa"/>
            <w:tcBorders>
              <w:top w:val="single" w:sz="4" w:space="0" w:color="000000"/>
              <w:left w:val="nil"/>
              <w:bottom w:val="single" w:sz="4" w:space="0" w:color="000000"/>
              <w:right w:val="single" w:sz="4" w:space="0" w:color="000000"/>
            </w:tcBorders>
          </w:tcPr>
          <w:p w14:paraId="190D28C3" w14:textId="77777777" w:rsidR="00425E2D" w:rsidRDefault="00425E2D" w:rsidP="00CB22B5">
            <w:pPr>
              <w:spacing w:after="160" w:line="259" w:lineRule="auto"/>
            </w:pPr>
          </w:p>
        </w:tc>
        <w:tc>
          <w:tcPr>
            <w:tcW w:w="4769" w:type="dxa"/>
            <w:gridSpan w:val="2"/>
            <w:tcBorders>
              <w:top w:val="single" w:sz="4" w:space="0" w:color="000000"/>
              <w:left w:val="single" w:sz="4" w:space="0" w:color="000000"/>
              <w:bottom w:val="single" w:sz="4" w:space="0" w:color="000000"/>
              <w:right w:val="single" w:sz="4" w:space="0" w:color="000000"/>
            </w:tcBorders>
          </w:tcPr>
          <w:p w14:paraId="28E17451" w14:textId="77777777" w:rsidR="00425E2D" w:rsidRDefault="00425E2D" w:rsidP="00CB22B5">
            <w:pPr>
              <w:spacing w:line="259" w:lineRule="auto"/>
              <w:ind w:left="1"/>
            </w:pPr>
            <w:r>
              <w:rPr>
                <w:sz w:val="20"/>
              </w:rPr>
              <w:t xml:space="preserve">ICD-10-CM </w:t>
            </w:r>
          </w:p>
        </w:tc>
      </w:tr>
      <w:tr w:rsidR="00425E2D" w14:paraId="6F7499E1" w14:textId="77777777" w:rsidTr="00425E2D">
        <w:trPr>
          <w:trHeight w:val="350"/>
        </w:trPr>
        <w:tc>
          <w:tcPr>
            <w:tcW w:w="545" w:type="dxa"/>
            <w:vMerge/>
            <w:tcBorders>
              <w:top w:val="nil"/>
              <w:left w:val="single" w:sz="4" w:space="0" w:color="000000"/>
              <w:bottom w:val="nil"/>
              <w:right w:val="single" w:sz="4" w:space="0" w:color="000000"/>
            </w:tcBorders>
          </w:tcPr>
          <w:p w14:paraId="3F27AD7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036C941" w14:textId="77777777" w:rsidR="00425E2D" w:rsidRDefault="00425E2D" w:rsidP="00CB22B5">
            <w:pPr>
              <w:spacing w:line="259" w:lineRule="auto"/>
              <w:ind w:left="4"/>
            </w:pPr>
            <w:r>
              <w:rPr>
                <w:sz w:val="20"/>
              </w:rPr>
              <w:t xml:space="preserve">427.41 </w:t>
            </w:r>
          </w:p>
        </w:tc>
        <w:tc>
          <w:tcPr>
            <w:tcW w:w="2971" w:type="dxa"/>
            <w:tcBorders>
              <w:top w:val="single" w:sz="4" w:space="0" w:color="000000"/>
              <w:left w:val="single" w:sz="4" w:space="0" w:color="000000"/>
              <w:bottom w:val="single" w:sz="4" w:space="0" w:color="000000"/>
              <w:right w:val="single" w:sz="4" w:space="0" w:color="000000"/>
            </w:tcBorders>
          </w:tcPr>
          <w:p w14:paraId="00D3BBB4" w14:textId="77777777" w:rsidR="00425E2D" w:rsidRDefault="00425E2D" w:rsidP="00CB22B5">
            <w:pPr>
              <w:spacing w:line="259" w:lineRule="auto"/>
              <w:ind w:left="4"/>
            </w:pPr>
            <w:r>
              <w:rPr>
                <w:sz w:val="20"/>
              </w:rPr>
              <w:t xml:space="preserve">Ventricular fibrillation </w:t>
            </w:r>
          </w:p>
        </w:tc>
        <w:tc>
          <w:tcPr>
            <w:tcW w:w="989" w:type="dxa"/>
            <w:tcBorders>
              <w:top w:val="single" w:sz="4" w:space="0" w:color="000000"/>
              <w:left w:val="single" w:sz="4" w:space="0" w:color="000000"/>
              <w:bottom w:val="single" w:sz="4" w:space="0" w:color="000000"/>
              <w:right w:val="single" w:sz="4" w:space="0" w:color="000000"/>
            </w:tcBorders>
          </w:tcPr>
          <w:p w14:paraId="55D489E2" w14:textId="77777777" w:rsidR="00425E2D" w:rsidRDefault="00425E2D" w:rsidP="00CB22B5">
            <w:pPr>
              <w:spacing w:line="259" w:lineRule="auto"/>
            </w:pPr>
            <w:r>
              <w:rPr>
                <w:sz w:val="20"/>
              </w:rPr>
              <w:t xml:space="preserve">I49.01 </w:t>
            </w:r>
          </w:p>
        </w:tc>
        <w:tc>
          <w:tcPr>
            <w:tcW w:w="3780" w:type="dxa"/>
            <w:tcBorders>
              <w:top w:val="single" w:sz="4" w:space="0" w:color="000000"/>
              <w:left w:val="single" w:sz="4" w:space="0" w:color="000000"/>
              <w:bottom w:val="single" w:sz="4" w:space="0" w:color="000000"/>
              <w:right w:val="single" w:sz="4" w:space="0" w:color="000000"/>
            </w:tcBorders>
          </w:tcPr>
          <w:p w14:paraId="55BA845C" w14:textId="77777777" w:rsidR="00425E2D" w:rsidRDefault="00425E2D" w:rsidP="00CB22B5">
            <w:pPr>
              <w:spacing w:line="259" w:lineRule="auto"/>
              <w:ind w:left="3"/>
            </w:pPr>
            <w:r>
              <w:rPr>
                <w:sz w:val="20"/>
              </w:rPr>
              <w:t xml:space="preserve">Ventricular fibrillation </w:t>
            </w:r>
          </w:p>
        </w:tc>
      </w:tr>
      <w:tr w:rsidR="00425E2D" w14:paraId="1D625A91" w14:textId="77777777" w:rsidTr="00425E2D">
        <w:trPr>
          <w:trHeight w:val="240"/>
        </w:trPr>
        <w:tc>
          <w:tcPr>
            <w:tcW w:w="545" w:type="dxa"/>
            <w:vMerge/>
            <w:tcBorders>
              <w:top w:val="nil"/>
              <w:left w:val="single" w:sz="4" w:space="0" w:color="000000"/>
              <w:bottom w:val="nil"/>
              <w:right w:val="single" w:sz="4" w:space="0" w:color="000000"/>
            </w:tcBorders>
          </w:tcPr>
          <w:p w14:paraId="6740527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9A941BB" w14:textId="77777777" w:rsidR="00425E2D" w:rsidRDefault="00425E2D" w:rsidP="00CB22B5">
            <w:pPr>
              <w:spacing w:line="259" w:lineRule="auto"/>
              <w:ind w:left="4"/>
            </w:pPr>
            <w:r>
              <w:rPr>
                <w:sz w:val="20"/>
              </w:rPr>
              <w:t xml:space="preserve">427.42 </w:t>
            </w:r>
          </w:p>
        </w:tc>
        <w:tc>
          <w:tcPr>
            <w:tcW w:w="2971" w:type="dxa"/>
            <w:tcBorders>
              <w:top w:val="single" w:sz="4" w:space="0" w:color="000000"/>
              <w:left w:val="single" w:sz="4" w:space="0" w:color="000000"/>
              <w:bottom w:val="single" w:sz="4" w:space="0" w:color="000000"/>
              <w:right w:val="single" w:sz="4" w:space="0" w:color="000000"/>
            </w:tcBorders>
          </w:tcPr>
          <w:p w14:paraId="5D4B5EE0" w14:textId="77777777" w:rsidR="00425E2D" w:rsidRDefault="00425E2D" w:rsidP="00CB22B5">
            <w:pPr>
              <w:spacing w:line="259" w:lineRule="auto"/>
              <w:ind w:left="4"/>
            </w:pPr>
            <w:r>
              <w:rPr>
                <w:sz w:val="20"/>
              </w:rPr>
              <w:t xml:space="preserve">Ventricular flutter  </w:t>
            </w:r>
          </w:p>
        </w:tc>
        <w:tc>
          <w:tcPr>
            <w:tcW w:w="989" w:type="dxa"/>
            <w:tcBorders>
              <w:top w:val="single" w:sz="4" w:space="0" w:color="000000"/>
              <w:left w:val="single" w:sz="4" w:space="0" w:color="000000"/>
              <w:bottom w:val="single" w:sz="4" w:space="0" w:color="000000"/>
              <w:right w:val="single" w:sz="4" w:space="0" w:color="000000"/>
            </w:tcBorders>
          </w:tcPr>
          <w:p w14:paraId="2F839D34" w14:textId="77777777" w:rsidR="00425E2D" w:rsidRDefault="00425E2D" w:rsidP="00CB22B5">
            <w:pPr>
              <w:spacing w:line="259" w:lineRule="auto"/>
              <w:ind w:left="2"/>
            </w:pPr>
            <w:r>
              <w:rPr>
                <w:sz w:val="20"/>
              </w:rPr>
              <w:t xml:space="preserve">I49.02 </w:t>
            </w:r>
          </w:p>
        </w:tc>
        <w:tc>
          <w:tcPr>
            <w:tcW w:w="3780" w:type="dxa"/>
            <w:tcBorders>
              <w:top w:val="single" w:sz="4" w:space="0" w:color="000000"/>
              <w:left w:val="single" w:sz="4" w:space="0" w:color="000000"/>
              <w:bottom w:val="single" w:sz="4" w:space="0" w:color="000000"/>
              <w:right w:val="single" w:sz="4" w:space="0" w:color="000000"/>
            </w:tcBorders>
          </w:tcPr>
          <w:p w14:paraId="6732A7F5" w14:textId="77777777" w:rsidR="00425E2D" w:rsidRDefault="00425E2D" w:rsidP="00CB22B5">
            <w:pPr>
              <w:spacing w:line="259" w:lineRule="auto"/>
              <w:ind w:left="4"/>
            </w:pPr>
            <w:r>
              <w:rPr>
                <w:sz w:val="20"/>
              </w:rPr>
              <w:t xml:space="preserve">Ventricular flutter </w:t>
            </w:r>
          </w:p>
        </w:tc>
      </w:tr>
      <w:tr w:rsidR="00425E2D" w14:paraId="317E1FAB" w14:textId="77777777" w:rsidTr="00425E2D">
        <w:trPr>
          <w:trHeight w:val="334"/>
        </w:trPr>
        <w:tc>
          <w:tcPr>
            <w:tcW w:w="545" w:type="dxa"/>
            <w:vMerge/>
            <w:tcBorders>
              <w:top w:val="nil"/>
              <w:left w:val="single" w:sz="4" w:space="0" w:color="000000"/>
              <w:bottom w:val="nil"/>
              <w:right w:val="single" w:sz="4" w:space="0" w:color="000000"/>
            </w:tcBorders>
          </w:tcPr>
          <w:p w14:paraId="61392A1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91198A3" w14:textId="77777777" w:rsidR="00425E2D" w:rsidRDefault="00425E2D" w:rsidP="00CB22B5">
            <w:pPr>
              <w:spacing w:line="259" w:lineRule="auto"/>
              <w:ind w:left="4"/>
            </w:pPr>
            <w:r>
              <w:rPr>
                <w:sz w:val="20"/>
              </w:rPr>
              <w:t xml:space="preserve">427.60 </w:t>
            </w:r>
          </w:p>
        </w:tc>
        <w:tc>
          <w:tcPr>
            <w:tcW w:w="2971" w:type="dxa"/>
            <w:tcBorders>
              <w:top w:val="single" w:sz="4" w:space="0" w:color="000000"/>
              <w:left w:val="single" w:sz="4" w:space="0" w:color="000000"/>
              <w:bottom w:val="single" w:sz="4" w:space="0" w:color="000000"/>
              <w:right w:val="single" w:sz="4" w:space="0" w:color="000000"/>
            </w:tcBorders>
          </w:tcPr>
          <w:p w14:paraId="631999F4" w14:textId="77777777" w:rsidR="00425E2D" w:rsidRDefault="00425E2D" w:rsidP="00CB22B5">
            <w:pPr>
              <w:spacing w:line="259" w:lineRule="auto"/>
              <w:ind w:left="4"/>
            </w:pPr>
            <w:r>
              <w:rPr>
                <w:sz w:val="20"/>
              </w:rPr>
              <w:t xml:space="preserve">Premature beats, unspecified </w:t>
            </w:r>
          </w:p>
        </w:tc>
        <w:tc>
          <w:tcPr>
            <w:tcW w:w="989" w:type="dxa"/>
            <w:tcBorders>
              <w:top w:val="single" w:sz="4" w:space="0" w:color="000000"/>
              <w:left w:val="single" w:sz="4" w:space="0" w:color="000000"/>
              <w:bottom w:val="single" w:sz="4" w:space="0" w:color="000000"/>
              <w:right w:val="single" w:sz="4" w:space="0" w:color="000000"/>
            </w:tcBorders>
            <w:vAlign w:val="bottom"/>
          </w:tcPr>
          <w:p w14:paraId="6833FF54" w14:textId="77777777" w:rsidR="00425E2D" w:rsidRDefault="00425E2D" w:rsidP="00CB22B5">
            <w:pPr>
              <w:spacing w:line="259" w:lineRule="auto"/>
              <w:ind w:left="2"/>
            </w:pPr>
            <w:r>
              <w:rPr>
                <w:sz w:val="20"/>
              </w:rPr>
              <w:t xml:space="preserve">I49.1 </w:t>
            </w:r>
          </w:p>
        </w:tc>
        <w:tc>
          <w:tcPr>
            <w:tcW w:w="3780" w:type="dxa"/>
            <w:tcBorders>
              <w:top w:val="single" w:sz="4" w:space="0" w:color="000000"/>
              <w:left w:val="single" w:sz="4" w:space="0" w:color="000000"/>
              <w:bottom w:val="single" w:sz="4" w:space="0" w:color="000000"/>
              <w:right w:val="single" w:sz="4" w:space="0" w:color="000000"/>
            </w:tcBorders>
          </w:tcPr>
          <w:p w14:paraId="2DD7239E" w14:textId="77777777" w:rsidR="00425E2D" w:rsidRDefault="00425E2D" w:rsidP="00CB22B5">
            <w:pPr>
              <w:spacing w:line="259" w:lineRule="auto"/>
              <w:ind w:left="4"/>
            </w:pPr>
            <w:r>
              <w:rPr>
                <w:sz w:val="20"/>
              </w:rPr>
              <w:t xml:space="preserve">Atrial premature depolarization </w:t>
            </w:r>
          </w:p>
        </w:tc>
      </w:tr>
      <w:tr w:rsidR="00425E2D" w14:paraId="210482C9" w14:textId="77777777" w:rsidTr="00425E2D">
        <w:trPr>
          <w:trHeight w:val="468"/>
        </w:trPr>
        <w:tc>
          <w:tcPr>
            <w:tcW w:w="545" w:type="dxa"/>
            <w:vMerge/>
            <w:tcBorders>
              <w:top w:val="nil"/>
              <w:left w:val="single" w:sz="4" w:space="0" w:color="000000"/>
              <w:bottom w:val="nil"/>
              <w:right w:val="single" w:sz="4" w:space="0" w:color="000000"/>
            </w:tcBorders>
          </w:tcPr>
          <w:p w14:paraId="4E91B09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4630B061" w14:textId="77777777" w:rsidR="00425E2D" w:rsidRDefault="00425E2D" w:rsidP="00CB22B5">
            <w:pPr>
              <w:spacing w:line="259" w:lineRule="auto"/>
              <w:ind w:left="4"/>
            </w:pPr>
            <w:r>
              <w:rPr>
                <w:sz w:val="20"/>
              </w:rPr>
              <w:t xml:space="preserve">427.61 </w:t>
            </w:r>
          </w:p>
        </w:tc>
        <w:tc>
          <w:tcPr>
            <w:tcW w:w="2971" w:type="dxa"/>
            <w:tcBorders>
              <w:top w:val="single" w:sz="4" w:space="0" w:color="000000"/>
              <w:left w:val="single" w:sz="4" w:space="0" w:color="000000"/>
              <w:bottom w:val="single" w:sz="4" w:space="0" w:color="000000"/>
              <w:right w:val="single" w:sz="4" w:space="0" w:color="000000"/>
            </w:tcBorders>
          </w:tcPr>
          <w:p w14:paraId="54EB4810" w14:textId="77777777" w:rsidR="00425E2D" w:rsidRDefault="00425E2D" w:rsidP="00CB22B5">
            <w:pPr>
              <w:spacing w:line="259" w:lineRule="auto"/>
              <w:ind w:left="4"/>
            </w:pPr>
            <w:r>
              <w:rPr>
                <w:sz w:val="20"/>
              </w:rPr>
              <w:t xml:space="preserve">Supraventricular premature beats </w:t>
            </w:r>
          </w:p>
          <w:p w14:paraId="61386AF2"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4C6BBDA6" w14:textId="77777777" w:rsidR="00425E2D" w:rsidRDefault="00425E2D" w:rsidP="00CB22B5">
            <w:pPr>
              <w:spacing w:line="259" w:lineRule="auto"/>
              <w:ind w:left="2"/>
            </w:pPr>
            <w:r>
              <w:rPr>
                <w:sz w:val="20"/>
              </w:rPr>
              <w:t xml:space="preserve">I49.2 </w:t>
            </w:r>
          </w:p>
        </w:tc>
        <w:tc>
          <w:tcPr>
            <w:tcW w:w="3780" w:type="dxa"/>
            <w:tcBorders>
              <w:top w:val="single" w:sz="4" w:space="0" w:color="000000"/>
              <w:left w:val="single" w:sz="4" w:space="0" w:color="000000"/>
              <w:bottom w:val="single" w:sz="4" w:space="0" w:color="000000"/>
              <w:right w:val="single" w:sz="4" w:space="0" w:color="000000"/>
            </w:tcBorders>
          </w:tcPr>
          <w:p w14:paraId="5C576D2F" w14:textId="77777777" w:rsidR="00425E2D" w:rsidRDefault="00425E2D" w:rsidP="00CB22B5">
            <w:pPr>
              <w:spacing w:line="259" w:lineRule="auto"/>
              <w:ind w:left="4"/>
            </w:pPr>
            <w:r>
              <w:rPr>
                <w:sz w:val="20"/>
              </w:rPr>
              <w:t xml:space="preserve">Junctional premature depolarization </w:t>
            </w:r>
          </w:p>
        </w:tc>
      </w:tr>
      <w:tr w:rsidR="00425E2D" w14:paraId="70249F9A" w14:textId="77777777" w:rsidTr="00425E2D">
        <w:trPr>
          <w:trHeight w:val="470"/>
        </w:trPr>
        <w:tc>
          <w:tcPr>
            <w:tcW w:w="545" w:type="dxa"/>
            <w:vMerge/>
            <w:tcBorders>
              <w:top w:val="nil"/>
              <w:left w:val="single" w:sz="4" w:space="0" w:color="000000"/>
              <w:bottom w:val="nil"/>
              <w:right w:val="single" w:sz="4" w:space="0" w:color="000000"/>
            </w:tcBorders>
          </w:tcPr>
          <w:p w14:paraId="451A234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16C80E7F" w14:textId="77777777" w:rsidR="00425E2D" w:rsidRDefault="00425E2D" w:rsidP="00CB22B5">
            <w:pPr>
              <w:spacing w:line="259" w:lineRule="auto"/>
              <w:ind w:left="4"/>
            </w:pPr>
            <w:r>
              <w:rPr>
                <w:sz w:val="20"/>
              </w:rPr>
              <w:t xml:space="preserve">427.69 </w:t>
            </w:r>
          </w:p>
        </w:tc>
        <w:tc>
          <w:tcPr>
            <w:tcW w:w="2971" w:type="dxa"/>
            <w:tcBorders>
              <w:top w:val="single" w:sz="4" w:space="0" w:color="000000"/>
              <w:left w:val="single" w:sz="4" w:space="0" w:color="000000"/>
              <w:bottom w:val="single" w:sz="4" w:space="0" w:color="000000"/>
              <w:right w:val="single" w:sz="4" w:space="0" w:color="000000"/>
            </w:tcBorders>
          </w:tcPr>
          <w:p w14:paraId="13E0DE5A" w14:textId="77777777" w:rsidR="00425E2D" w:rsidRDefault="00425E2D" w:rsidP="00CB22B5">
            <w:pPr>
              <w:spacing w:line="259" w:lineRule="auto"/>
              <w:ind w:left="4"/>
            </w:pPr>
            <w:r>
              <w:rPr>
                <w:sz w:val="20"/>
              </w:rPr>
              <w:t xml:space="preserve">Other premature beats </w:t>
            </w:r>
          </w:p>
          <w:p w14:paraId="34BEEFB9"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1BFF5B8F" w14:textId="77777777" w:rsidR="00425E2D" w:rsidRDefault="00425E2D" w:rsidP="00CB22B5">
            <w:pPr>
              <w:spacing w:line="259" w:lineRule="auto"/>
              <w:ind w:left="2"/>
            </w:pPr>
            <w:r>
              <w:rPr>
                <w:sz w:val="20"/>
              </w:rPr>
              <w:t xml:space="preserve">I49.3 </w:t>
            </w:r>
          </w:p>
        </w:tc>
        <w:tc>
          <w:tcPr>
            <w:tcW w:w="3780" w:type="dxa"/>
            <w:tcBorders>
              <w:top w:val="single" w:sz="4" w:space="0" w:color="000000"/>
              <w:left w:val="single" w:sz="4" w:space="0" w:color="000000"/>
              <w:bottom w:val="single" w:sz="4" w:space="0" w:color="000000"/>
              <w:right w:val="single" w:sz="4" w:space="0" w:color="000000"/>
            </w:tcBorders>
          </w:tcPr>
          <w:p w14:paraId="2E683E23" w14:textId="77777777" w:rsidR="00425E2D" w:rsidRDefault="00425E2D" w:rsidP="00CB22B5">
            <w:pPr>
              <w:spacing w:line="259" w:lineRule="auto"/>
              <w:ind w:left="4"/>
            </w:pPr>
            <w:r>
              <w:rPr>
                <w:sz w:val="20"/>
              </w:rPr>
              <w:t xml:space="preserve">Ventricular premature depolarization </w:t>
            </w:r>
          </w:p>
        </w:tc>
      </w:tr>
      <w:tr w:rsidR="00425E2D" w14:paraId="23226647" w14:textId="77777777" w:rsidTr="00425E2D">
        <w:trPr>
          <w:trHeight w:val="533"/>
        </w:trPr>
        <w:tc>
          <w:tcPr>
            <w:tcW w:w="545" w:type="dxa"/>
            <w:vMerge/>
            <w:tcBorders>
              <w:top w:val="nil"/>
              <w:left w:val="single" w:sz="4" w:space="0" w:color="000000"/>
              <w:bottom w:val="nil"/>
              <w:right w:val="single" w:sz="4" w:space="0" w:color="000000"/>
            </w:tcBorders>
          </w:tcPr>
          <w:p w14:paraId="480BBD7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056FAAD7" w14:textId="77777777" w:rsidR="00425E2D" w:rsidRDefault="00425E2D" w:rsidP="00CB22B5">
            <w:pPr>
              <w:spacing w:line="259" w:lineRule="auto"/>
              <w:ind w:left="4"/>
            </w:pPr>
            <w:r>
              <w:rPr>
                <w:sz w:val="20"/>
              </w:rPr>
              <w:t xml:space="preserve">427.81 </w:t>
            </w:r>
          </w:p>
        </w:tc>
        <w:tc>
          <w:tcPr>
            <w:tcW w:w="2971" w:type="dxa"/>
            <w:tcBorders>
              <w:top w:val="single" w:sz="4" w:space="0" w:color="000000"/>
              <w:left w:val="single" w:sz="4" w:space="0" w:color="000000"/>
              <w:bottom w:val="single" w:sz="4" w:space="0" w:color="000000"/>
              <w:right w:val="single" w:sz="4" w:space="0" w:color="000000"/>
            </w:tcBorders>
          </w:tcPr>
          <w:p w14:paraId="27F9A737" w14:textId="77777777" w:rsidR="00425E2D" w:rsidRDefault="00425E2D" w:rsidP="00CB22B5">
            <w:pPr>
              <w:spacing w:line="259" w:lineRule="auto"/>
              <w:ind w:left="4"/>
            </w:pPr>
            <w:r>
              <w:rPr>
                <w:sz w:val="20"/>
              </w:rPr>
              <w:t xml:space="preserve">Sinoatrial node dysfunction </w:t>
            </w:r>
          </w:p>
        </w:tc>
        <w:tc>
          <w:tcPr>
            <w:tcW w:w="989" w:type="dxa"/>
            <w:tcBorders>
              <w:top w:val="single" w:sz="4" w:space="0" w:color="000000"/>
              <w:left w:val="single" w:sz="4" w:space="0" w:color="000000"/>
              <w:bottom w:val="single" w:sz="4" w:space="0" w:color="000000"/>
              <w:right w:val="single" w:sz="4" w:space="0" w:color="000000"/>
            </w:tcBorders>
            <w:vAlign w:val="bottom"/>
          </w:tcPr>
          <w:p w14:paraId="2F90A9CB" w14:textId="77777777" w:rsidR="00425E2D" w:rsidRDefault="00425E2D" w:rsidP="00CB22B5">
            <w:pPr>
              <w:spacing w:line="259" w:lineRule="auto"/>
              <w:ind w:left="2"/>
            </w:pPr>
            <w:r>
              <w:rPr>
                <w:sz w:val="20"/>
              </w:rPr>
              <w:t xml:space="preserve">I49.40 </w:t>
            </w:r>
          </w:p>
        </w:tc>
        <w:tc>
          <w:tcPr>
            <w:tcW w:w="3780" w:type="dxa"/>
            <w:tcBorders>
              <w:top w:val="single" w:sz="4" w:space="0" w:color="000000"/>
              <w:left w:val="single" w:sz="4" w:space="0" w:color="000000"/>
              <w:bottom w:val="single" w:sz="4" w:space="0" w:color="000000"/>
              <w:right w:val="single" w:sz="4" w:space="0" w:color="000000"/>
            </w:tcBorders>
          </w:tcPr>
          <w:p w14:paraId="5BCEAF28" w14:textId="77777777" w:rsidR="00425E2D" w:rsidRDefault="00425E2D" w:rsidP="00CB22B5">
            <w:pPr>
              <w:spacing w:line="259" w:lineRule="auto"/>
              <w:ind w:left="4"/>
            </w:pPr>
            <w:r>
              <w:rPr>
                <w:sz w:val="20"/>
              </w:rPr>
              <w:t xml:space="preserve">Unspecified premature depolarization </w:t>
            </w:r>
          </w:p>
        </w:tc>
      </w:tr>
      <w:tr w:rsidR="00425E2D" w14:paraId="31F0EB0D" w14:textId="77777777" w:rsidTr="00425E2D">
        <w:trPr>
          <w:trHeight w:val="698"/>
        </w:trPr>
        <w:tc>
          <w:tcPr>
            <w:tcW w:w="545" w:type="dxa"/>
            <w:vMerge/>
            <w:tcBorders>
              <w:top w:val="nil"/>
              <w:left w:val="single" w:sz="4" w:space="0" w:color="000000"/>
              <w:bottom w:val="nil"/>
              <w:right w:val="single" w:sz="4" w:space="0" w:color="000000"/>
            </w:tcBorders>
          </w:tcPr>
          <w:p w14:paraId="79BA75F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014CDCE7" w14:textId="77777777" w:rsidR="00425E2D" w:rsidRDefault="00425E2D" w:rsidP="00CB22B5">
            <w:pPr>
              <w:spacing w:line="259" w:lineRule="auto"/>
              <w:ind w:left="4"/>
            </w:pPr>
            <w:r>
              <w:rPr>
                <w:sz w:val="20"/>
              </w:rPr>
              <w:t xml:space="preserve">427.89 </w:t>
            </w:r>
          </w:p>
        </w:tc>
        <w:tc>
          <w:tcPr>
            <w:tcW w:w="2971" w:type="dxa"/>
            <w:tcBorders>
              <w:top w:val="single" w:sz="4" w:space="0" w:color="000000"/>
              <w:left w:val="single" w:sz="4" w:space="0" w:color="000000"/>
              <w:bottom w:val="single" w:sz="4" w:space="0" w:color="000000"/>
              <w:right w:val="single" w:sz="4" w:space="0" w:color="000000"/>
            </w:tcBorders>
          </w:tcPr>
          <w:p w14:paraId="7CC33EBD" w14:textId="77777777" w:rsidR="00425E2D" w:rsidRDefault="00425E2D" w:rsidP="00CB22B5">
            <w:pPr>
              <w:spacing w:line="259" w:lineRule="auto"/>
              <w:ind w:left="4"/>
            </w:pPr>
            <w:r>
              <w:rPr>
                <w:sz w:val="20"/>
              </w:rPr>
              <w:t xml:space="preserve">Other specified cardiac </w:t>
            </w:r>
          </w:p>
          <w:p w14:paraId="694ADB09" w14:textId="77777777" w:rsidR="00425E2D" w:rsidRDefault="00425E2D" w:rsidP="00CB22B5">
            <w:pPr>
              <w:spacing w:line="259" w:lineRule="auto"/>
              <w:ind w:left="4"/>
            </w:pPr>
            <w:r>
              <w:rPr>
                <w:sz w:val="20"/>
              </w:rPr>
              <w:t xml:space="preserve">dysrhythmias </w:t>
            </w:r>
          </w:p>
          <w:p w14:paraId="77C1CFBE" w14:textId="77777777" w:rsidR="00425E2D" w:rsidRDefault="00425E2D" w:rsidP="00CB22B5">
            <w:pPr>
              <w:spacing w:line="259" w:lineRule="auto"/>
              <w:ind w:left="4"/>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614BA64E" w14:textId="77777777" w:rsidR="00425E2D" w:rsidRDefault="00425E2D" w:rsidP="00CB22B5">
            <w:pPr>
              <w:spacing w:line="259" w:lineRule="auto"/>
              <w:ind w:left="2"/>
            </w:pPr>
            <w:r>
              <w:rPr>
                <w:sz w:val="20"/>
              </w:rPr>
              <w:t xml:space="preserve">I49.49 </w:t>
            </w:r>
          </w:p>
        </w:tc>
        <w:tc>
          <w:tcPr>
            <w:tcW w:w="3780" w:type="dxa"/>
            <w:tcBorders>
              <w:top w:val="single" w:sz="4" w:space="0" w:color="000000"/>
              <w:left w:val="single" w:sz="4" w:space="0" w:color="000000"/>
              <w:bottom w:val="single" w:sz="4" w:space="0" w:color="000000"/>
              <w:right w:val="single" w:sz="4" w:space="0" w:color="000000"/>
            </w:tcBorders>
          </w:tcPr>
          <w:p w14:paraId="2E37E8F6" w14:textId="77777777" w:rsidR="00425E2D" w:rsidRDefault="00425E2D" w:rsidP="00CB22B5">
            <w:pPr>
              <w:spacing w:line="259" w:lineRule="auto"/>
              <w:ind w:left="4"/>
            </w:pPr>
            <w:proofErr w:type="gramStart"/>
            <w:r>
              <w:rPr>
                <w:sz w:val="20"/>
              </w:rPr>
              <w:t>Other</w:t>
            </w:r>
            <w:proofErr w:type="gramEnd"/>
            <w:r>
              <w:rPr>
                <w:sz w:val="20"/>
              </w:rPr>
              <w:t xml:space="preserve"> premature depolarization </w:t>
            </w:r>
          </w:p>
        </w:tc>
      </w:tr>
      <w:tr w:rsidR="00425E2D" w14:paraId="0A1C15FE" w14:textId="77777777" w:rsidTr="00425E2D">
        <w:trPr>
          <w:trHeight w:val="240"/>
        </w:trPr>
        <w:tc>
          <w:tcPr>
            <w:tcW w:w="545" w:type="dxa"/>
            <w:vMerge/>
            <w:tcBorders>
              <w:top w:val="nil"/>
              <w:left w:val="single" w:sz="4" w:space="0" w:color="000000"/>
              <w:bottom w:val="nil"/>
              <w:right w:val="single" w:sz="4" w:space="0" w:color="000000"/>
            </w:tcBorders>
          </w:tcPr>
          <w:p w14:paraId="027628B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A04C9E7" w14:textId="77777777" w:rsidR="00425E2D" w:rsidRDefault="00425E2D" w:rsidP="00CB22B5">
            <w:pPr>
              <w:spacing w:line="259" w:lineRule="auto"/>
              <w:ind w:left="4"/>
            </w:pPr>
            <w:r>
              <w:rPr>
                <w:sz w:val="20"/>
              </w:rPr>
              <w:t xml:space="preserve">427.9 </w:t>
            </w:r>
          </w:p>
        </w:tc>
        <w:tc>
          <w:tcPr>
            <w:tcW w:w="2971" w:type="dxa"/>
            <w:tcBorders>
              <w:top w:val="single" w:sz="4" w:space="0" w:color="000000"/>
              <w:left w:val="single" w:sz="4" w:space="0" w:color="000000"/>
              <w:bottom w:val="single" w:sz="4" w:space="0" w:color="000000"/>
              <w:right w:val="single" w:sz="4" w:space="0" w:color="000000"/>
            </w:tcBorders>
          </w:tcPr>
          <w:p w14:paraId="74C25917" w14:textId="77777777" w:rsidR="00425E2D" w:rsidRDefault="00425E2D" w:rsidP="00CB22B5">
            <w:pPr>
              <w:spacing w:line="259" w:lineRule="auto"/>
              <w:ind w:left="4"/>
            </w:pPr>
            <w:r>
              <w:rPr>
                <w:sz w:val="20"/>
              </w:rPr>
              <w:t xml:space="preserve">Cardiac dysrhythmia, unspecified </w:t>
            </w:r>
          </w:p>
        </w:tc>
        <w:tc>
          <w:tcPr>
            <w:tcW w:w="989" w:type="dxa"/>
            <w:tcBorders>
              <w:top w:val="single" w:sz="4" w:space="0" w:color="000000"/>
              <w:left w:val="single" w:sz="4" w:space="0" w:color="000000"/>
              <w:bottom w:val="single" w:sz="4" w:space="0" w:color="000000"/>
              <w:right w:val="single" w:sz="4" w:space="0" w:color="000000"/>
            </w:tcBorders>
          </w:tcPr>
          <w:p w14:paraId="5EE0C4B3" w14:textId="77777777" w:rsidR="00425E2D" w:rsidRDefault="00425E2D" w:rsidP="00CB22B5">
            <w:pPr>
              <w:spacing w:line="259" w:lineRule="auto"/>
              <w:ind w:left="2"/>
            </w:pPr>
            <w:r>
              <w:rPr>
                <w:sz w:val="20"/>
              </w:rPr>
              <w:t xml:space="preserve">I49.5 </w:t>
            </w:r>
          </w:p>
        </w:tc>
        <w:tc>
          <w:tcPr>
            <w:tcW w:w="3780" w:type="dxa"/>
            <w:tcBorders>
              <w:top w:val="single" w:sz="4" w:space="0" w:color="000000"/>
              <w:left w:val="single" w:sz="4" w:space="0" w:color="000000"/>
              <w:bottom w:val="single" w:sz="4" w:space="0" w:color="000000"/>
              <w:right w:val="single" w:sz="4" w:space="0" w:color="000000"/>
            </w:tcBorders>
          </w:tcPr>
          <w:p w14:paraId="6FE6F399" w14:textId="77777777" w:rsidR="00425E2D" w:rsidRDefault="00425E2D" w:rsidP="00CB22B5">
            <w:pPr>
              <w:spacing w:line="259" w:lineRule="auto"/>
              <w:ind w:left="4"/>
            </w:pPr>
            <w:r>
              <w:rPr>
                <w:sz w:val="20"/>
              </w:rPr>
              <w:t xml:space="preserve">Sick sinus syndrome </w:t>
            </w:r>
          </w:p>
        </w:tc>
      </w:tr>
      <w:tr w:rsidR="00425E2D" w14:paraId="182CA0E0" w14:textId="77777777" w:rsidTr="00425E2D">
        <w:trPr>
          <w:trHeight w:val="240"/>
        </w:trPr>
        <w:tc>
          <w:tcPr>
            <w:tcW w:w="545" w:type="dxa"/>
            <w:vMerge/>
            <w:tcBorders>
              <w:top w:val="nil"/>
              <w:left w:val="single" w:sz="4" w:space="0" w:color="000000"/>
              <w:bottom w:val="nil"/>
              <w:right w:val="single" w:sz="4" w:space="0" w:color="000000"/>
            </w:tcBorders>
          </w:tcPr>
          <w:p w14:paraId="728469D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CDD62A0" w14:textId="77777777" w:rsidR="00425E2D" w:rsidRDefault="00425E2D" w:rsidP="00CB22B5">
            <w:pPr>
              <w:spacing w:line="259" w:lineRule="auto"/>
              <w:ind w:left="4"/>
            </w:pPr>
            <w:r>
              <w:rPr>
                <w:sz w:val="20"/>
              </w:rPr>
              <w:t xml:space="preserve">785.0 </w:t>
            </w:r>
          </w:p>
        </w:tc>
        <w:tc>
          <w:tcPr>
            <w:tcW w:w="2971" w:type="dxa"/>
            <w:tcBorders>
              <w:top w:val="single" w:sz="4" w:space="0" w:color="000000"/>
              <w:left w:val="single" w:sz="4" w:space="0" w:color="000000"/>
              <w:bottom w:val="single" w:sz="4" w:space="0" w:color="000000"/>
              <w:right w:val="single" w:sz="4" w:space="0" w:color="000000"/>
            </w:tcBorders>
          </w:tcPr>
          <w:p w14:paraId="341D8857" w14:textId="77777777" w:rsidR="00425E2D" w:rsidRDefault="00425E2D" w:rsidP="00CB22B5">
            <w:pPr>
              <w:spacing w:line="259" w:lineRule="auto"/>
              <w:ind w:left="4"/>
            </w:pPr>
            <w:r>
              <w:rPr>
                <w:sz w:val="20"/>
              </w:rPr>
              <w:t xml:space="preserve">Tachycardia, unspecified </w:t>
            </w:r>
          </w:p>
        </w:tc>
        <w:tc>
          <w:tcPr>
            <w:tcW w:w="989" w:type="dxa"/>
            <w:tcBorders>
              <w:top w:val="single" w:sz="4" w:space="0" w:color="000000"/>
              <w:left w:val="single" w:sz="4" w:space="0" w:color="000000"/>
              <w:bottom w:val="single" w:sz="4" w:space="0" w:color="000000"/>
              <w:right w:val="single" w:sz="4" w:space="0" w:color="000000"/>
            </w:tcBorders>
          </w:tcPr>
          <w:p w14:paraId="6C0440E1" w14:textId="77777777" w:rsidR="00425E2D" w:rsidRDefault="00425E2D" w:rsidP="00CB22B5">
            <w:pPr>
              <w:spacing w:line="259" w:lineRule="auto"/>
              <w:ind w:left="2"/>
            </w:pPr>
            <w:r>
              <w:rPr>
                <w:sz w:val="20"/>
              </w:rPr>
              <w:t xml:space="preserve">I49.8 </w:t>
            </w:r>
          </w:p>
        </w:tc>
        <w:tc>
          <w:tcPr>
            <w:tcW w:w="3780" w:type="dxa"/>
            <w:tcBorders>
              <w:top w:val="single" w:sz="4" w:space="0" w:color="000000"/>
              <w:left w:val="single" w:sz="4" w:space="0" w:color="000000"/>
              <w:bottom w:val="single" w:sz="4" w:space="0" w:color="000000"/>
              <w:right w:val="single" w:sz="4" w:space="0" w:color="000000"/>
            </w:tcBorders>
          </w:tcPr>
          <w:p w14:paraId="7A39D851" w14:textId="77777777" w:rsidR="00425E2D" w:rsidRDefault="00425E2D" w:rsidP="00CB22B5">
            <w:pPr>
              <w:spacing w:line="259" w:lineRule="auto"/>
              <w:ind w:left="4"/>
            </w:pPr>
            <w:r>
              <w:rPr>
                <w:sz w:val="20"/>
              </w:rPr>
              <w:t xml:space="preserve">Other specified cardiac arrhythmias </w:t>
            </w:r>
          </w:p>
        </w:tc>
      </w:tr>
      <w:tr w:rsidR="00425E2D" w14:paraId="1BC9D51F" w14:textId="77777777" w:rsidTr="00425E2D">
        <w:trPr>
          <w:trHeight w:val="240"/>
        </w:trPr>
        <w:tc>
          <w:tcPr>
            <w:tcW w:w="545" w:type="dxa"/>
            <w:vMerge/>
            <w:tcBorders>
              <w:top w:val="nil"/>
              <w:left w:val="single" w:sz="4" w:space="0" w:color="000000"/>
              <w:bottom w:val="nil"/>
              <w:right w:val="single" w:sz="4" w:space="0" w:color="000000"/>
            </w:tcBorders>
          </w:tcPr>
          <w:p w14:paraId="0324783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9236F81" w14:textId="77777777" w:rsidR="00425E2D" w:rsidRDefault="00425E2D" w:rsidP="00CB22B5">
            <w:pPr>
              <w:spacing w:line="259" w:lineRule="auto"/>
              <w:ind w:left="4"/>
            </w:pPr>
            <w:r>
              <w:rPr>
                <w:sz w:val="20"/>
              </w:rPr>
              <w:t xml:space="preserve">785.1 </w:t>
            </w:r>
          </w:p>
        </w:tc>
        <w:tc>
          <w:tcPr>
            <w:tcW w:w="2971" w:type="dxa"/>
            <w:tcBorders>
              <w:top w:val="single" w:sz="4" w:space="0" w:color="000000"/>
              <w:left w:val="single" w:sz="4" w:space="0" w:color="000000"/>
              <w:bottom w:val="single" w:sz="4" w:space="0" w:color="000000"/>
              <w:right w:val="single" w:sz="4" w:space="0" w:color="000000"/>
            </w:tcBorders>
          </w:tcPr>
          <w:p w14:paraId="4F7965D5" w14:textId="77777777" w:rsidR="00425E2D" w:rsidRDefault="00425E2D" w:rsidP="00CB22B5">
            <w:pPr>
              <w:spacing w:line="259" w:lineRule="auto"/>
              <w:ind w:left="4"/>
            </w:pPr>
            <w:r>
              <w:rPr>
                <w:sz w:val="20"/>
              </w:rPr>
              <w:t xml:space="preserve">Palpitations </w:t>
            </w:r>
          </w:p>
        </w:tc>
        <w:tc>
          <w:tcPr>
            <w:tcW w:w="989" w:type="dxa"/>
            <w:tcBorders>
              <w:top w:val="single" w:sz="4" w:space="0" w:color="000000"/>
              <w:left w:val="single" w:sz="4" w:space="0" w:color="000000"/>
              <w:bottom w:val="single" w:sz="4" w:space="0" w:color="000000"/>
              <w:right w:val="single" w:sz="4" w:space="0" w:color="000000"/>
            </w:tcBorders>
          </w:tcPr>
          <w:p w14:paraId="7F446F2C" w14:textId="77777777" w:rsidR="00425E2D" w:rsidRDefault="00425E2D" w:rsidP="00CB22B5">
            <w:pPr>
              <w:spacing w:line="259" w:lineRule="auto"/>
              <w:ind w:left="2"/>
            </w:pPr>
            <w:r>
              <w:rPr>
                <w:sz w:val="20"/>
              </w:rPr>
              <w:t xml:space="preserve">I49.9 </w:t>
            </w:r>
          </w:p>
        </w:tc>
        <w:tc>
          <w:tcPr>
            <w:tcW w:w="3780" w:type="dxa"/>
            <w:tcBorders>
              <w:top w:val="single" w:sz="4" w:space="0" w:color="000000"/>
              <w:left w:val="single" w:sz="4" w:space="0" w:color="000000"/>
              <w:bottom w:val="single" w:sz="4" w:space="0" w:color="000000"/>
              <w:right w:val="single" w:sz="4" w:space="0" w:color="000000"/>
            </w:tcBorders>
          </w:tcPr>
          <w:p w14:paraId="7F69E02B" w14:textId="77777777" w:rsidR="00425E2D" w:rsidRDefault="00425E2D" w:rsidP="00CB22B5">
            <w:pPr>
              <w:spacing w:line="259" w:lineRule="auto"/>
              <w:ind w:left="4"/>
            </w:pPr>
            <w:r>
              <w:rPr>
                <w:sz w:val="20"/>
              </w:rPr>
              <w:t xml:space="preserve">Cardiac arrhythmia, unspecified </w:t>
            </w:r>
          </w:p>
        </w:tc>
      </w:tr>
      <w:tr w:rsidR="00425E2D" w14:paraId="739A3F8D" w14:textId="77777777" w:rsidTr="00425E2D">
        <w:trPr>
          <w:trHeight w:val="240"/>
        </w:trPr>
        <w:tc>
          <w:tcPr>
            <w:tcW w:w="545" w:type="dxa"/>
            <w:vMerge/>
            <w:tcBorders>
              <w:top w:val="nil"/>
              <w:left w:val="single" w:sz="4" w:space="0" w:color="000000"/>
              <w:bottom w:val="nil"/>
              <w:right w:val="single" w:sz="4" w:space="0" w:color="000000"/>
            </w:tcBorders>
          </w:tcPr>
          <w:p w14:paraId="2901D7B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6BD259A" w14:textId="77777777" w:rsidR="00425E2D" w:rsidRDefault="00425E2D" w:rsidP="00CB22B5">
            <w:pPr>
              <w:spacing w:line="259" w:lineRule="auto"/>
              <w:ind w:left="4"/>
            </w:pPr>
            <w:r>
              <w:rPr>
                <w:sz w:val="20"/>
              </w:rPr>
              <w:t xml:space="preserve">785.3 </w:t>
            </w:r>
          </w:p>
        </w:tc>
        <w:tc>
          <w:tcPr>
            <w:tcW w:w="2971" w:type="dxa"/>
            <w:tcBorders>
              <w:top w:val="single" w:sz="4" w:space="0" w:color="000000"/>
              <w:left w:val="single" w:sz="4" w:space="0" w:color="000000"/>
              <w:bottom w:val="single" w:sz="4" w:space="0" w:color="000000"/>
              <w:right w:val="single" w:sz="4" w:space="0" w:color="000000"/>
            </w:tcBorders>
          </w:tcPr>
          <w:p w14:paraId="61585F88" w14:textId="77777777" w:rsidR="00425E2D" w:rsidRDefault="00425E2D" w:rsidP="00CB22B5">
            <w:pPr>
              <w:spacing w:line="259" w:lineRule="auto"/>
              <w:ind w:left="4"/>
            </w:pPr>
            <w:r>
              <w:rPr>
                <w:sz w:val="20"/>
              </w:rPr>
              <w:t xml:space="preserve">Other abnormal heart sounds </w:t>
            </w:r>
          </w:p>
        </w:tc>
        <w:tc>
          <w:tcPr>
            <w:tcW w:w="989" w:type="dxa"/>
            <w:tcBorders>
              <w:top w:val="single" w:sz="4" w:space="0" w:color="000000"/>
              <w:left w:val="single" w:sz="4" w:space="0" w:color="000000"/>
              <w:bottom w:val="single" w:sz="4" w:space="0" w:color="000000"/>
              <w:right w:val="single" w:sz="4" w:space="0" w:color="000000"/>
            </w:tcBorders>
          </w:tcPr>
          <w:p w14:paraId="1655D567" w14:textId="77777777" w:rsidR="00425E2D" w:rsidRDefault="00425E2D" w:rsidP="00CB22B5">
            <w:pPr>
              <w:spacing w:line="259" w:lineRule="auto"/>
              <w:ind w:left="2"/>
            </w:pPr>
            <w:r>
              <w:rPr>
                <w:sz w:val="20"/>
              </w:rPr>
              <w:t xml:space="preserve">R00.0 </w:t>
            </w:r>
          </w:p>
        </w:tc>
        <w:tc>
          <w:tcPr>
            <w:tcW w:w="3780" w:type="dxa"/>
            <w:tcBorders>
              <w:top w:val="single" w:sz="4" w:space="0" w:color="000000"/>
              <w:left w:val="single" w:sz="4" w:space="0" w:color="000000"/>
              <w:bottom w:val="single" w:sz="4" w:space="0" w:color="000000"/>
              <w:right w:val="single" w:sz="4" w:space="0" w:color="000000"/>
            </w:tcBorders>
          </w:tcPr>
          <w:p w14:paraId="75E88098" w14:textId="77777777" w:rsidR="00425E2D" w:rsidRDefault="00425E2D" w:rsidP="00CB22B5">
            <w:pPr>
              <w:spacing w:line="259" w:lineRule="auto"/>
              <w:ind w:left="4"/>
            </w:pPr>
            <w:r>
              <w:rPr>
                <w:sz w:val="20"/>
              </w:rPr>
              <w:t xml:space="preserve">Tachycardia, unspecified </w:t>
            </w:r>
          </w:p>
        </w:tc>
      </w:tr>
      <w:tr w:rsidR="00425E2D" w14:paraId="1A3E9EF6" w14:textId="77777777" w:rsidTr="00425E2D">
        <w:trPr>
          <w:trHeight w:val="240"/>
        </w:trPr>
        <w:tc>
          <w:tcPr>
            <w:tcW w:w="545" w:type="dxa"/>
            <w:vMerge/>
            <w:tcBorders>
              <w:top w:val="nil"/>
              <w:left w:val="single" w:sz="4" w:space="0" w:color="000000"/>
              <w:bottom w:val="nil"/>
              <w:right w:val="single" w:sz="4" w:space="0" w:color="000000"/>
            </w:tcBorders>
          </w:tcPr>
          <w:p w14:paraId="7F84F9A2" w14:textId="77777777" w:rsidR="00425E2D" w:rsidRDefault="00425E2D" w:rsidP="00CB22B5">
            <w:pPr>
              <w:spacing w:after="160" w:line="259" w:lineRule="auto"/>
            </w:pPr>
          </w:p>
        </w:tc>
        <w:tc>
          <w:tcPr>
            <w:tcW w:w="1080" w:type="dxa"/>
            <w:vMerge w:val="restart"/>
            <w:tcBorders>
              <w:top w:val="single" w:sz="4" w:space="0" w:color="000000"/>
              <w:left w:val="single" w:sz="4" w:space="0" w:color="000000"/>
              <w:bottom w:val="single" w:sz="4" w:space="0" w:color="000000"/>
              <w:right w:val="nil"/>
            </w:tcBorders>
            <w:vAlign w:val="center"/>
          </w:tcPr>
          <w:p w14:paraId="2B69ADF8" w14:textId="77777777" w:rsidR="00425E2D" w:rsidRDefault="00425E2D" w:rsidP="00CB22B5">
            <w:pPr>
              <w:spacing w:line="259" w:lineRule="auto"/>
              <w:ind w:left="4"/>
            </w:pPr>
            <w:r>
              <w:rPr>
                <w:sz w:val="20"/>
              </w:rPr>
              <w:t xml:space="preserve"> </w:t>
            </w:r>
          </w:p>
        </w:tc>
        <w:tc>
          <w:tcPr>
            <w:tcW w:w="2971" w:type="dxa"/>
            <w:vMerge w:val="restart"/>
            <w:tcBorders>
              <w:top w:val="single" w:sz="4" w:space="0" w:color="000000"/>
              <w:left w:val="nil"/>
              <w:bottom w:val="single" w:sz="4" w:space="0" w:color="000000"/>
              <w:right w:val="single" w:sz="4" w:space="0" w:color="000000"/>
            </w:tcBorders>
          </w:tcPr>
          <w:p w14:paraId="1043CF2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46EA64C" w14:textId="77777777" w:rsidR="00425E2D" w:rsidRDefault="00425E2D" w:rsidP="00CB22B5">
            <w:pPr>
              <w:spacing w:line="259" w:lineRule="auto"/>
              <w:ind w:left="2"/>
            </w:pPr>
            <w:r>
              <w:rPr>
                <w:sz w:val="20"/>
              </w:rPr>
              <w:t xml:space="preserve">R00.1 </w:t>
            </w:r>
          </w:p>
        </w:tc>
        <w:tc>
          <w:tcPr>
            <w:tcW w:w="3780" w:type="dxa"/>
            <w:tcBorders>
              <w:top w:val="single" w:sz="4" w:space="0" w:color="000000"/>
              <w:left w:val="single" w:sz="4" w:space="0" w:color="000000"/>
              <w:bottom w:val="single" w:sz="4" w:space="0" w:color="000000"/>
              <w:right w:val="single" w:sz="4" w:space="0" w:color="000000"/>
            </w:tcBorders>
          </w:tcPr>
          <w:p w14:paraId="73EE5BA4" w14:textId="77777777" w:rsidR="00425E2D" w:rsidRDefault="00425E2D" w:rsidP="00CB22B5">
            <w:pPr>
              <w:spacing w:line="259" w:lineRule="auto"/>
              <w:ind w:left="4"/>
            </w:pPr>
            <w:r>
              <w:rPr>
                <w:sz w:val="20"/>
              </w:rPr>
              <w:t xml:space="preserve">Bradycardia, unspecified </w:t>
            </w:r>
          </w:p>
        </w:tc>
      </w:tr>
      <w:tr w:rsidR="00425E2D" w14:paraId="1391C662" w14:textId="77777777" w:rsidTr="00425E2D">
        <w:trPr>
          <w:trHeight w:val="240"/>
        </w:trPr>
        <w:tc>
          <w:tcPr>
            <w:tcW w:w="545" w:type="dxa"/>
            <w:vMerge/>
            <w:tcBorders>
              <w:top w:val="nil"/>
              <w:left w:val="single" w:sz="4" w:space="0" w:color="000000"/>
              <w:bottom w:val="nil"/>
              <w:right w:val="single" w:sz="4" w:space="0" w:color="000000"/>
            </w:tcBorders>
          </w:tcPr>
          <w:p w14:paraId="6F650AEC"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1260EB7C"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B36AF5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BF083E6" w14:textId="77777777" w:rsidR="00425E2D" w:rsidRDefault="00425E2D" w:rsidP="00CB22B5">
            <w:pPr>
              <w:spacing w:line="259" w:lineRule="auto"/>
              <w:ind w:left="2"/>
            </w:pPr>
            <w:r>
              <w:rPr>
                <w:sz w:val="20"/>
              </w:rPr>
              <w:t xml:space="preserve">R00.2 </w:t>
            </w:r>
          </w:p>
        </w:tc>
        <w:tc>
          <w:tcPr>
            <w:tcW w:w="3780" w:type="dxa"/>
            <w:tcBorders>
              <w:top w:val="single" w:sz="4" w:space="0" w:color="000000"/>
              <w:left w:val="single" w:sz="4" w:space="0" w:color="000000"/>
              <w:bottom w:val="single" w:sz="4" w:space="0" w:color="000000"/>
              <w:right w:val="single" w:sz="4" w:space="0" w:color="000000"/>
            </w:tcBorders>
          </w:tcPr>
          <w:p w14:paraId="050107B8" w14:textId="77777777" w:rsidR="00425E2D" w:rsidRDefault="00425E2D" w:rsidP="00CB22B5">
            <w:pPr>
              <w:spacing w:line="259" w:lineRule="auto"/>
              <w:ind w:left="4"/>
            </w:pPr>
            <w:r>
              <w:rPr>
                <w:sz w:val="20"/>
              </w:rPr>
              <w:t xml:space="preserve">Palpitations </w:t>
            </w:r>
          </w:p>
        </w:tc>
      </w:tr>
      <w:tr w:rsidR="00425E2D" w14:paraId="74E782B3" w14:textId="77777777" w:rsidTr="00425E2D">
        <w:trPr>
          <w:trHeight w:val="422"/>
        </w:trPr>
        <w:tc>
          <w:tcPr>
            <w:tcW w:w="545" w:type="dxa"/>
            <w:vMerge/>
            <w:tcBorders>
              <w:top w:val="nil"/>
              <w:left w:val="single" w:sz="4" w:space="0" w:color="000000"/>
              <w:bottom w:val="nil"/>
              <w:right w:val="single" w:sz="4" w:space="0" w:color="000000"/>
            </w:tcBorders>
          </w:tcPr>
          <w:p w14:paraId="5A745B57"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3CE10C38"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09EA49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011D5CC6" w14:textId="77777777" w:rsidR="00425E2D" w:rsidRDefault="00425E2D" w:rsidP="00CB22B5">
            <w:pPr>
              <w:spacing w:line="259" w:lineRule="auto"/>
              <w:ind w:left="2"/>
            </w:pPr>
            <w:r>
              <w:rPr>
                <w:sz w:val="20"/>
              </w:rPr>
              <w:t xml:space="preserve">R00.8 </w:t>
            </w:r>
          </w:p>
        </w:tc>
        <w:tc>
          <w:tcPr>
            <w:tcW w:w="3780" w:type="dxa"/>
            <w:tcBorders>
              <w:top w:val="single" w:sz="4" w:space="0" w:color="000000"/>
              <w:left w:val="single" w:sz="4" w:space="0" w:color="000000"/>
              <w:bottom w:val="single" w:sz="4" w:space="0" w:color="000000"/>
              <w:right w:val="single" w:sz="4" w:space="0" w:color="000000"/>
            </w:tcBorders>
          </w:tcPr>
          <w:p w14:paraId="5E7CCD94" w14:textId="77777777" w:rsidR="00425E2D" w:rsidRDefault="00425E2D" w:rsidP="00CB22B5">
            <w:pPr>
              <w:spacing w:line="259" w:lineRule="auto"/>
              <w:ind w:left="4"/>
            </w:pPr>
            <w:r>
              <w:rPr>
                <w:sz w:val="20"/>
              </w:rPr>
              <w:t xml:space="preserve">Other abnormalities of </w:t>
            </w:r>
            <w:proofErr w:type="gramStart"/>
            <w:r>
              <w:rPr>
                <w:sz w:val="20"/>
              </w:rPr>
              <w:t>heart beat</w:t>
            </w:r>
            <w:proofErr w:type="gramEnd"/>
            <w:r>
              <w:rPr>
                <w:sz w:val="20"/>
              </w:rPr>
              <w:t xml:space="preserve"> </w:t>
            </w:r>
          </w:p>
        </w:tc>
      </w:tr>
      <w:tr w:rsidR="00425E2D" w14:paraId="48C3AFF7" w14:textId="77777777" w:rsidTr="00425E2D">
        <w:trPr>
          <w:trHeight w:val="451"/>
        </w:trPr>
        <w:tc>
          <w:tcPr>
            <w:tcW w:w="545" w:type="dxa"/>
            <w:vMerge/>
            <w:tcBorders>
              <w:top w:val="nil"/>
              <w:left w:val="single" w:sz="4" w:space="0" w:color="000000"/>
              <w:bottom w:val="single" w:sz="4" w:space="0" w:color="000000"/>
              <w:right w:val="single" w:sz="4" w:space="0" w:color="000000"/>
            </w:tcBorders>
          </w:tcPr>
          <w:p w14:paraId="708E13D2"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nil"/>
            </w:tcBorders>
          </w:tcPr>
          <w:p w14:paraId="159B56CD"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035DC58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3F6F715C" w14:textId="77777777" w:rsidR="00425E2D" w:rsidRDefault="00425E2D" w:rsidP="00CB22B5">
            <w:pPr>
              <w:spacing w:line="259" w:lineRule="auto"/>
              <w:ind w:left="2"/>
            </w:pPr>
            <w:r>
              <w:rPr>
                <w:sz w:val="20"/>
              </w:rPr>
              <w:t xml:space="preserve">R00.9* </w:t>
            </w:r>
          </w:p>
        </w:tc>
        <w:tc>
          <w:tcPr>
            <w:tcW w:w="3780" w:type="dxa"/>
            <w:tcBorders>
              <w:top w:val="single" w:sz="4" w:space="0" w:color="000000"/>
              <w:left w:val="single" w:sz="4" w:space="0" w:color="000000"/>
              <w:bottom w:val="single" w:sz="4" w:space="0" w:color="000000"/>
              <w:right w:val="single" w:sz="4" w:space="0" w:color="000000"/>
            </w:tcBorders>
          </w:tcPr>
          <w:p w14:paraId="315C9B6F" w14:textId="77777777" w:rsidR="00425E2D" w:rsidRDefault="00425E2D" w:rsidP="00CB22B5">
            <w:pPr>
              <w:spacing w:line="259" w:lineRule="auto"/>
              <w:ind w:left="4"/>
            </w:pPr>
            <w:r>
              <w:rPr>
                <w:sz w:val="20"/>
              </w:rPr>
              <w:t xml:space="preserve">Unspecified abnormalities of </w:t>
            </w:r>
            <w:proofErr w:type="gramStart"/>
            <w:r>
              <w:rPr>
                <w:sz w:val="20"/>
              </w:rPr>
              <w:t>heart beat</w:t>
            </w:r>
            <w:proofErr w:type="gramEnd"/>
            <w:r>
              <w:rPr>
                <w:sz w:val="20"/>
              </w:rPr>
              <w:t xml:space="preserve"> </w:t>
            </w:r>
          </w:p>
        </w:tc>
      </w:tr>
      <w:tr w:rsidR="00425E2D" w14:paraId="1B5D03DA" w14:textId="77777777" w:rsidTr="00425E2D">
        <w:trPr>
          <w:trHeight w:val="360"/>
        </w:trPr>
        <w:tc>
          <w:tcPr>
            <w:tcW w:w="545" w:type="dxa"/>
            <w:tcBorders>
              <w:top w:val="single" w:sz="4" w:space="0" w:color="000000"/>
              <w:left w:val="single" w:sz="4" w:space="0" w:color="000000"/>
              <w:bottom w:val="single" w:sz="4" w:space="0" w:color="000000"/>
              <w:right w:val="single" w:sz="4" w:space="0" w:color="000000"/>
            </w:tcBorders>
          </w:tcPr>
          <w:p w14:paraId="16426AE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nil"/>
            </w:tcBorders>
          </w:tcPr>
          <w:p w14:paraId="0D0AEC8B" w14:textId="77777777" w:rsidR="00425E2D" w:rsidRDefault="00425E2D" w:rsidP="00CB22B5">
            <w:pPr>
              <w:spacing w:line="259" w:lineRule="auto"/>
              <w:ind w:left="4"/>
            </w:pPr>
            <w:r>
              <w:rPr>
                <w:sz w:val="20"/>
              </w:rPr>
              <w:t xml:space="preserve">ICD-9-CM </w:t>
            </w:r>
          </w:p>
        </w:tc>
        <w:tc>
          <w:tcPr>
            <w:tcW w:w="2971" w:type="dxa"/>
            <w:tcBorders>
              <w:top w:val="single" w:sz="4" w:space="0" w:color="000000"/>
              <w:left w:val="nil"/>
              <w:bottom w:val="single" w:sz="4" w:space="0" w:color="000000"/>
              <w:right w:val="single" w:sz="4" w:space="0" w:color="000000"/>
            </w:tcBorders>
          </w:tcPr>
          <w:p w14:paraId="772149D0" w14:textId="77777777" w:rsidR="00425E2D" w:rsidRDefault="00425E2D" w:rsidP="00CB22B5">
            <w:pPr>
              <w:spacing w:after="160" w:line="259" w:lineRule="auto"/>
            </w:pPr>
          </w:p>
        </w:tc>
        <w:tc>
          <w:tcPr>
            <w:tcW w:w="4769" w:type="dxa"/>
            <w:gridSpan w:val="2"/>
            <w:tcBorders>
              <w:top w:val="single" w:sz="4" w:space="0" w:color="000000"/>
              <w:left w:val="single" w:sz="4" w:space="0" w:color="000000"/>
              <w:bottom w:val="single" w:sz="4" w:space="0" w:color="000000"/>
              <w:right w:val="single" w:sz="4" w:space="0" w:color="000000"/>
            </w:tcBorders>
          </w:tcPr>
          <w:p w14:paraId="5319AF0A" w14:textId="77777777" w:rsidR="00425E2D" w:rsidRDefault="00425E2D" w:rsidP="00CB22B5">
            <w:pPr>
              <w:spacing w:line="259" w:lineRule="auto"/>
              <w:ind w:left="2"/>
            </w:pPr>
            <w:r>
              <w:rPr>
                <w:sz w:val="20"/>
              </w:rPr>
              <w:t xml:space="preserve">ICD-10-CM </w:t>
            </w:r>
          </w:p>
        </w:tc>
      </w:tr>
    </w:tbl>
    <w:p w14:paraId="5A698747" w14:textId="77777777" w:rsidR="00425E2D" w:rsidRDefault="00425E2D" w:rsidP="00425E2D">
      <w:pPr>
        <w:spacing w:line="259" w:lineRule="auto"/>
        <w:ind w:left="-1800" w:right="11335"/>
      </w:pPr>
    </w:p>
    <w:tbl>
      <w:tblPr>
        <w:tblStyle w:val="TableGrid0"/>
        <w:tblW w:w="9365" w:type="dxa"/>
        <w:tblInd w:w="175" w:type="dxa"/>
        <w:tblCellMar>
          <w:top w:w="54" w:type="dxa"/>
          <w:left w:w="104" w:type="dxa"/>
          <w:right w:w="72" w:type="dxa"/>
        </w:tblCellMar>
        <w:tblLook w:val="04A0" w:firstRow="1" w:lastRow="0" w:firstColumn="1" w:lastColumn="0" w:noHBand="0" w:noVBand="1"/>
      </w:tblPr>
      <w:tblGrid>
        <w:gridCol w:w="2045"/>
        <w:gridCol w:w="1498"/>
        <w:gridCol w:w="2508"/>
        <w:gridCol w:w="1614"/>
        <w:gridCol w:w="2284"/>
      </w:tblGrid>
      <w:tr w:rsidR="00425E2D" w14:paraId="16C3D062"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1D779AC4" w14:textId="77777777" w:rsidR="00425E2D" w:rsidRDefault="00425E2D" w:rsidP="00CB22B5">
            <w:pPr>
              <w:spacing w:line="259" w:lineRule="auto"/>
              <w:ind w:left="4"/>
            </w:pPr>
            <w:r>
              <w:rPr>
                <w:sz w:val="20"/>
              </w:rPr>
              <w:t xml:space="preserve">CABG </w:t>
            </w:r>
          </w:p>
          <w:p w14:paraId="1079213B" w14:textId="77777777" w:rsidR="00425E2D" w:rsidRDefault="00425E2D" w:rsidP="00CB22B5">
            <w:pPr>
              <w:ind w:left="4"/>
            </w:pPr>
            <w:proofErr w:type="spellStart"/>
            <w:r>
              <w:rPr>
                <w:sz w:val="20"/>
              </w:rPr>
              <w:t>Revasculariza</w:t>
            </w:r>
            <w:proofErr w:type="spellEnd"/>
            <w:r>
              <w:rPr>
                <w:sz w:val="20"/>
              </w:rPr>
              <w:t xml:space="preserve"> </w:t>
            </w:r>
            <w:proofErr w:type="spellStart"/>
            <w:r>
              <w:rPr>
                <w:sz w:val="20"/>
              </w:rPr>
              <w:t>tion</w:t>
            </w:r>
            <w:proofErr w:type="spellEnd"/>
            <w:r>
              <w:rPr>
                <w:sz w:val="20"/>
              </w:rPr>
              <w:t xml:space="preserve">/ </w:t>
            </w:r>
          </w:p>
          <w:p w14:paraId="11FC879D" w14:textId="77777777" w:rsidR="00425E2D" w:rsidRDefault="00425E2D" w:rsidP="00CB22B5">
            <w:pPr>
              <w:spacing w:after="1" w:line="239" w:lineRule="auto"/>
              <w:ind w:left="4"/>
            </w:pPr>
            <w:r>
              <w:rPr>
                <w:sz w:val="20"/>
              </w:rPr>
              <w:t xml:space="preserve">Carotid </w:t>
            </w:r>
            <w:proofErr w:type="spellStart"/>
            <w:r>
              <w:rPr>
                <w:sz w:val="20"/>
              </w:rPr>
              <w:t>Revasculariza</w:t>
            </w:r>
            <w:proofErr w:type="spellEnd"/>
            <w:r>
              <w:rPr>
                <w:sz w:val="20"/>
              </w:rPr>
              <w:t xml:space="preserve"> </w:t>
            </w:r>
            <w:proofErr w:type="spellStart"/>
            <w:r>
              <w:rPr>
                <w:sz w:val="20"/>
              </w:rPr>
              <w:t>tion</w:t>
            </w:r>
            <w:proofErr w:type="spellEnd"/>
            <w:r>
              <w:rPr>
                <w:sz w:val="20"/>
              </w:rPr>
              <w:t xml:space="preserve">/ </w:t>
            </w:r>
          </w:p>
          <w:p w14:paraId="1FEB47D6" w14:textId="77777777" w:rsidR="00425E2D" w:rsidRDefault="00425E2D" w:rsidP="00CB22B5">
            <w:pPr>
              <w:spacing w:line="259" w:lineRule="auto"/>
              <w:ind w:left="4"/>
            </w:pPr>
            <w:r>
              <w:rPr>
                <w:sz w:val="20"/>
              </w:rPr>
              <w:t xml:space="preserve">Claudication/ </w:t>
            </w:r>
          </w:p>
          <w:p w14:paraId="202FA041" w14:textId="77777777" w:rsidR="00425E2D" w:rsidRDefault="00425E2D" w:rsidP="00CB22B5">
            <w:pPr>
              <w:spacing w:line="259" w:lineRule="auto"/>
              <w:ind w:left="4"/>
            </w:pPr>
            <w:r>
              <w:rPr>
                <w:sz w:val="20"/>
              </w:rPr>
              <w:t xml:space="preserve">Surgical </w:t>
            </w:r>
          </w:p>
          <w:p w14:paraId="5E23AA57" w14:textId="77777777" w:rsidR="00425E2D" w:rsidRDefault="00425E2D" w:rsidP="00CB22B5">
            <w:pPr>
              <w:spacing w:line="259" w:lineRule="auto"/>
              <w:ind w:left="4"/>
            </w:pPr>
            <w:proofErr w:type="spellStart"/>
            <w:r>
              <w:rPr>
                <w:sz w:val="20"/>
              </w:rPr>
              <w:t>Revasculariza</w:t>
            </w:r>
            <w:proofErr w:type="spellEnd"/>
          </w:p>
          <w:p w14:paraId="194AA572" w14:textId="77777777" w:rsidR="00425E2D" w:rsidRDefault="00425E2D" w:rsidP="00CB22B5">
            <w:pPr>
              <w:spacing w:line="259" w:lineRule="auto"/>
              <w:ind w:left="4"/>
            </w:pPr>
            <w:r>
              <w:rPr>
                <w:sz w:val="20"/>
              </w:rPr>
              <w:t>tion</w:t>
            </w:r>
            <w:r>
              <w:rPr>
                <w:sz w:val="13"/>
              </w:rPr>
              <w:t>36,37</w:t>
            </w:r>
            <w:r>
              <w:rPr>
                <w:sz w:val="20"/>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FB9D816" w14:textId="77777777" w:rsidR="00425E2D" w:rsidRDefault="00425E2D" w:rsidP="00CB22B5">
            <w:pPr>
              <w:spacing w:line="259" w:lineRule="auto"/>
              <w:ind w:left="4"/>
            </w:pPr>
            <w:r>
              <w:rPr>
                <w:sz w:val="20"/>
              </w:rPr>
              <w:t xml:space="preserve">433.1 </w:t>
            </w:r>
          </w:p>
        </w:tc>
        <w:tc>
          <w:tcPr>
            <w:tcW w:w="2971" w:type="dxa"/>
            <w:tcBorders>
              <w:top w:val="single" w:sz="4" w:space="0" w:color="000000"/>
              <w:left w:val="single" w:sz="4" w:space="0" w:color="000000"/>
              <w:bottom w:val="single" w:sz="4" w:space="0" w:color="000000"/>
              <w:right w:val="single" w:sz="4" w:space="0" w:color="000000"/>
            </w:tcBorders>
          </w:tcPr>
          <w:p w14:paraId="77A39D61" w14:textId="77777777" w:rsidR="00425E2D" w:rsidRDefault="00425E2D" w:rsidP="00CB22B5">
            <w:pPr>
              <w:ind w:left="4"/>
              <w:jc w:val="both"/>
            </w:pPr>
            <w:r>
              <w:rPr>
                <w:sz w:val="20"/>
              </w:rPr>
              <w:t xml:space="preserve">Carotid artery occlusion and stenosis without mention of </w:t>
            </w:r>
          </w:p>
          <w:p w14:paraId="5AD986D3" w14:textId="77777777" w:rsidR="00425E2D" w:rsidRDefault="00425E2D" w:rsidP="00CB22B5">
            <w:pPr>
              <w:spacing w:line="259" w:lineRule="auto"/>
              <w:ind w:left="4"/>
            </w:pPr>
            <w:r>
              <w:rPr>
                <w:sz w:val="20"/>
              </w:rPr>
              <w:t xml:space="preserve">cerebral infarction </w:t>
            </w:r>
          </w:p>
        </w:tc>
        <w:tc>
          <w:tcPr>
            <w:tcW w:w="989" w:type="dxa"/>
            <w:tcBorders>
              <w:top w:val="single" w:sz="4" w:space="0" w:color="000000"/>
              <w:left w:val="single" w:sz="4" w:space="0" w:color="000000"/>
              <w:bottom w:val="single" w:sz="4" w:space="0" w:color="000000"/>
              <w:right w:val="single" w:sz="4" w:space="0" w:color="000000"/>
            </w:tcBorders>
          </w:tcPr>
          <w:p w14:paraId="66163EC4" w14:textId="77777777" w:rsidR="00425E2D" w:rsidRDefault="00425E2D" w:rsidP="00CB22B5">
            <w:pPr>
              <w:spacing w:line="259" w:lineRule="auto"/>
              <w:ind w:left="2"/>
            </w:pPr>
            <w:r>
              <w:rPr>
                <w:sz w:val="20"/>
              </w:rPr>
              <w:t xml:space="preserve">I63.139 </w:t>
            </w:r>
          </w:p>
        </w:tc>
        <w:tc>
          <w:tcPr>
            <w:tcW w:w="3780" w:type="dxa"/>
            <w:tcBorders>
              <w:top w:val="single" w:sz="4" w:space="0" w:color="000000"/>
              <w:left w:val="single" w:sz="4" w:space="0" w:color="000000"/>
              <w:bottom w:val="single" w:sz="4" w:space="0" w:color="000000"/>
              <w:right w:val="single" w:sz="4" w:space="0" w:color="000000"/>
            </w:tcBorders>
          </w:tcPr>
          <w:p w14:paraId="7E72D78A" w14:textId="77777777" w:rsidR="00425E2D" w:rsidRDefault="00425E2D" w:rsidP="00CB22B5">
            <w:pPr>
              <w:spacing w:line="259" w:lineRule="auto"/>
              <w:ind w:left="4" w:hanging="1"/>
            </w:pPr>
            <w:r>
              <w:rPr>
                <w:sz w:val="20"/>
              </w:rPr>
              <w:t xml:space="preserve">Carotid artery occlusion and stenosis without mention of cerebral infarction </w:t>
            </w:r>
          </w:p>
        </w:tc>
      </w:tr>
      <w:tr w:rsidR="00425E2D" w14:paraId="143A6313" w14:textId="77777777" w:rsidTr="00425E2D">
        <w:trPr>
          <w:trHeight w:val="701"/>
        </w:trPr>
        <w:tc>
          <w:tcPr>
            <w:tcW w:w="545" w:type="dxa"/>
            <w:vMerge/>
            <w:tcBorders>
              <w:top w:val="nil"/>
              <w:left w:val="single" w:sz="4" w:space="0" w:color="000000"/>
              <w:bottom w:val="nil"/>
              <w:right w:val="single" w:sz="4" w:space="0" w:color="000000"/>
            </w:tcBorders>
          </w:tcPr>
          <w:p w14:paraId="711DEDD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439E0FE" w14:textId="77777777" w:rsidR="00425E2D" w:rsidRDefault="00425E2D" w:rsidP="00CB22B5">
            <w:pPr>
              <w:spacing w:line="259" w:lineRule="auto"/>
              <w:ind w:left="4"/>
            </w:pPr>
            <w:r>
              <w:rPr>
                <w:sz w:val="20"/>
              </w:rPr>
              <w:t xml:space="preserve">433.11 </w:t>
            </w:r>
          </w:p>
        </w:tc>
        <w:tc>
          <w:tcPr>
            <w:tcW w:w="2971" w:type="dxa"/>
            <w:tcBorders>
              <w:top w:val="single" w:sz="4" w:space="0" w:color="000000"/>
              <w:left w:val="single" w:sz="4" w:space="0" w:color="000000"/>
              <w:bottom w:val="single" w:sz="4" w:space="0" w:color="000000"/>
              <w:right w:val="single" w:sz="4" w:space="0" w:color="000000"/>
            </w:tcBorders>
          </w:tcPr>
          <w:p w14:paraId="5B79373B" w14:textId="77777777" w:rsidR="00425E2D" w:rsidRDefault="00425E2D" w:rsidP="00CB22B5">
            <w:pPr>
              <w:spacing w:line="259" w:lineRule="auto"/>
              <w:ind w:left="4"/>
            </w:pPr>
            <w:r>
              <w:rPr>
                <w:sz w:val="20"/>
              </w:rPr>
              <w:t xml:space="preserve">Carotid artery occlusion and stenosis with cerebral infarction </w:t>
            </w:r>
          </w:p>
        </w:tc>
        <w:tc>
          <w:tcPr>
            <w:tcW w:w="989" w:type="dxa"/>
            <w:tcBorders>
              <w:top w:val="single" w:sz="4" w:space="0" w:color="000000"/>
              <w:left w:val="single" w:sz="4" w:space="0" w:color="000000"/>
              <w:bottom w:val="single" w:sz="4" w:space="0" w:color="000000"/>
              <w:right w:val="single" w:sz="4" w:space="0" w:color="000000"/>
            </w:tcBorders>
          </w:tcPr>
          <w:p w14:paraId="5448ACCC" w14:textId="77777777" w:rsidR="00425E2D" w:rsidRDefault="00425E2D" w:rsidP="00CB22B5">
            <w:pPr>
              <w:spacing w:line="259" w:lineRule="auto"/>
              <w:ind w:left="2"/>
            </w:pPr>
            <w:r>
              <w:rPr>
                <w:sz w:val="20"/>
              </w:rPr>
              <w:t xml:space="preserve">I63.239 </w:t>
            </w:r>
          </w:p>
        </w:tc>
        <w:tc>
          <w:tcPr>
            <w:tcW w:w="3780" w:type="dxa"/>
            <w:tcBorders>
              <w:top w:val="single" w:sz="4" w:space="0" w:color="000000"/>
              <w:left w:val="single" w:sz="4" w:space="0" w:color="000000"/>
              <w:bottom w:val="single" w:sz="4" w:space="0" w:color="000000"/>
              <w:right w:val="single" w:sz="4" w:space="0" w:color="000000"/>
            </w:tcBorders>
          </w:tcPr>
          <w:p w14:paraId="0319EA33" w14:textId="77777777" w:rsidR="00425E2D" w:rsidRDefault="00425E2D" w:rsidP="00CB22B5">
            <w:pPr>
              <w:spacing w:line="259" w:lineRule="auto"/>
              <w:ind w:left="4" w:hanging="1"/>
            </w:pPr>
            <w:r>
              <w:rPr>
                <w:sz w:val="20"/>
              </w:rPr>
              <w:t xml:space="preserve">Cerebral infarction due to unspecified occlusion or stenosis of unspecified carotid artery </w:t>
            </w:r>
          </w:p>
        </w:tc>
      </w:tr>
      <w:tr w:rsidR="00425E2D" w14:paraId="3CDCBB51" w14:textId="77777777" w:rsidTr="00425E2D">
        <w:trPr>
          <w:trHeight w:val="929"/>
        </w:trPr>
        <w:tc>
          <w:tcPr>
            <w:tcW w:w="545" w:type="dxa"/>
            <w:vMerge/>
            <w:tcBorders>
              <w:top w:val="nil"/>
              <w:left w:val="single" w:sz="4" w:space="0" w:color="000000"/>
              <w:bottom w:val="nil"/>
              <w:right w:val="single" w:sz="4" w:space="0" w:color="000000"/>
            </w:tcBorders>
          </w:tcPr>
          <w:p w14:paraId="1EF77A6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71F186F" w14:textId="77777777" w:rsidR="00425E2D" w:rsidRDefault="00425E2D" w:rsidP="00CB22B5">
            <w:pPr>
              <w:spacing w:line="259" w:lineRule="auto"/>
              <w:ind w:left="4"/>
            </w:pPr>
            <w:r>
              <w:rPr>
                <w:sz w:val="20"/>
              </w:rPr>
              <w:t xml:space="preserve">433.3 </w:t>
            </w:r>
          </w:p>
        </w:tc>
        <w:tc>
          <w:tcPr>
            <w:tcW w:w="2971" w:type="dxa"/>
            <w:tcBorders>
              <w:top w:val="single" w:sz="4" w:space="0" w:color="000000"/>
              <w:left w:val="single" w:sz="4" w:space="0" w:color="000000"/>
              <w:bottom w:val="single" w:sz="4" w:space="0" w:color="000000"/>
              <w:right w:val="single" w:sz="4" w:space="0" w:color="000000"/>
            </w:tcBorders>
          </w:tcPr>
          <w:p w14:paraId="1EF92674" w14:textId="77777777" w:rsidR="00425E2D" w:rsidRDefault="00425E2D" w:rsidP="00CB22B5">
            <w:pPr>
              <w:spacing w:line="259" w:lineRule="auto"/>
              <w:ind w:left="4"/>
            </w:pPr>
            <w:r>
              <w:rPr>
                <w:sz w:val="20"/>
              </w:rPr>
              <w:t xml:space="preserve">Multiple and bilateral carotid artery occlusion and stenosis without mention of cerebral infarction </w:t>
            </w:r>
          </w:p>
        </w:tc>
        <w:tc>
          <w:tcPr>
            <w:tcW w:w="989" w:type="dxa"/>
            <w:tcBorders>
              <w:top w:val="single" w:sz="4" w:space="0" w:color="000000"/>
              <w:left w:val="single" w:sz="4" w:space="0" w:color="000000"/>
              <w:bottom w:val="single" w:sz="4" w:space="0" w:color="000000"/>
              <w:right w:val="single" w:sz="4" w:space="0" w:color="000000"/>
            </w:tcBorders>
          </w:tcPr>
          <w:p w14:paraId="5744F898" w14:textId="77777777" w:rsidR="00425E2D" w:rsidRDefault="00425E2D" w:rsidP="00CB22B5">
            <w:pPr>
              <w:spacing w:line="259" w:lineRule="auto"/>
              <w:ind w:left="2"/>
            </w:pPr>
            <w:r>
              <w:rPr>
                <w:sz w:val="20"/>
              </w:rPr>
              <w:t xml:space="preserve">I65.8 </w:t>
            </w:r>
          </w:p>
        </w:tc>
        <w:tc>
          <w:tcPr>
            <w:tcW w:w="3780" w:type="dxa"/>
            <w:tcBorders>
              <w:top w:val="single" w:sz="4" w:space="0" w:color="000000"/>
              <w:left w:val="single" w:sz="4" w:space="0" w:color="000000"/>
              <w:bottom w:val="single" w:sz="4" w:space="0" w:color="000000"/>
              <w:right w:val="single" w:sz="4" w:space="0" w:color="000000"/>
            </w:tcBorders>
          </w:tcPr>
          <w:p w14:paraId="0C01D1DD" w14:textId="77777777" w:rsidR="00425E2D" w:rsidRDefault="00425E2D" w:rsidP="00CB22B5">
            <w:pPr>
              <w:spacing w:line="259" w:lineRule="auto"/>
              <w:ind w:left="4" w:hanging="1"/>
            </w:pPr>
            <w:r>
              <w:rPr>
                <w:sz w:val="20"/>
              </w:rPr>
              <w:t xml:space="preserve">Occlusion and stenosis of other precerebral arteries </w:t>
            </w:r>
          </w:p>
        </w:tc>
      </w:tr>
      <w:tr w:rsidR="00425E2D" w14:paraId="5D40E276" w14:textId="77777777" w:rsidTr="00425E2D">
        <w:trPr>
          <w:trHeight w:val="701"/>
        </w:trPr>
        <w:tc>
          <w:tcPr>
            <w:tcW w:w="545" w:type="dxa"/>
            <w:vMerge/>
            <w:tcBorders>
              <w:top w:val="nil"/>
              <w:left w:val="single" w:sz="4" w:space="0" w:color="000000"/>
              <w:bottom w:val="nil"/>
              <w:right w:val="single" w:sz="4" w:space="0" w:color="000000"/>
            </w:tcBorders>
          </w:tcPr>
          <w:p w14:paraId="7B0AD67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9D24402" w14:textId="77777777" w:rsidR="00425E2D" w:rsidRDefault="00425E2D" w:rsidP="00CB22B5">
            <w:pPr>
              <w:spacing w:line="259" w:lineRule="auto"/>
              <w:ind w:left="4"/>
            </w:pPr>
            <w:r>
              <w:rPr>
                <w:sz w:val="20"/>
              </w:rPr>
              <w:t xml:space="preserve">433.31 </w:t>
            </w:r>
          </w:p>
        </w:tc>
        <w:tc>
          <w:tcPr>
            <w:tcW w:w="2971" w:type="dxa"/>
            <w:tcBorders>
              <w:top w:val="single" w:sz="4" w:space="0" w:color="000000"/>
              <w:left w:val="single" w:sz="4" w:space="0" w:color="000000"/>
              <w:bottom w:val="single" w:sz="4" w:space="0" w:color="000000"/>
              <w:right w:val="single" w:sz="4" w:space="0" w:color="000000"/>
            </w:tcBorders>
          </w:tcPr>
          <w:p w14:paraId="4287E428" w14:textId="77777777" w:rsidR="00425E2D" w:rsidRDefault="00425E2D" w:rsidP="00CB22B5">
            <w:pPr>
              <w:spacing w:line="259" w:lineRule="auto"/>
              <w:ind w:left="4"/>
            </w:pPr>
            <w:r>
              <w:rPr>
                <w:sz w:val="20"/>
              </w:rPr>
              <w:t xml:space="preserve">Multiple and bilateral carotid artery occlusion and stenosis with cerebral infarction </w:t>
            </w:r>
          </w:p>
        </w:tc>
        <w:tc>
          <w:tcPr>
            <w:tcW w:w="989" w:type="dxa"/>
            <w:tcBorders>
              <w:top w:val="single" w:sz="4" w:space="0" w:color="000000"/>
              <w:left w:val="single" w:sz="4" w:space="0" w:color="000000"/>
              <w:bottom w:val="single" w:sz="4" w:space="0" w:color="000000"/>
              <w:right w:val="single" w:sz="4" w:space="0" w:color="000000"/>
            </w:tcBorders>
          </w:tcPr>
          <w:p w14:paraId="7248ADCB" w14:textId="77777777" w:rsidR="00425E2D" w:rsidRDefault="00425E2D" w:rsidP="00CB22B5">
            <w:pPr>
              <w:spacing w:line="259" w:lineRule="auto"/>
              <w:ind w:left="2"/>
            </w:pPr>
            <w:r>
              <w:rPr>
                <w:sz w:val="20"/>
              </w:rPr>
              <w:t xml:space="preserve">I63.59 </w:t>
            </w:r>
          </w:p>
        </w:tc>
        <w:tc>
          <w:tcPr>
            <w:tcW w:w="3780" w:type="dxa"/>
            <w:tcBorders>
              <w:top w:val="single" w:sz="4" w:space="0" w:color="000000"/>
              <w:left w:val="single" w:sz="4" w:space="0" w:color="000000"/>
              <w:bottom w:val="single" w:sz="4" w:space="0" w:color="000000"/>
              <w:right w:val="single" w:sz="4" w:space="0" w:color="000000"/>
            </w:tcBorders>
          </w:tcPr>
          <w:p w14:paraId="694027B9" w14:textId="77777777" w:rsidR="00425E2D" w:rsidRDefault="00425E2D" w:rsidP="00CB22B5">
            <w:pPr>
              <w:spacing w:line="259" w:lineRule="auto"/>
              <w:ind w:left="4" w:hanging="1"/>
            </w:pPr>
            <w:r>
              <w:rPr>
                <w:sz w:val="20"/>
              </w:rPr>
              <w:t xml:space="preserve">Cerebral infarction due to unspecified occlusion or stenosis of </w:t>
            </w:r>
            <w:proofErr w:type="gramStart"/>
            <w:r>
              <w:rPr>
                <w:sz w:val="20"/>
              </w:rPr>
              <w:t>other</w:t>
            </w:r>
            <w:proofErr w:type="gramEnd"/>
            <w:r>
              <w:rPr>
                <w:sz w:val="20"/>
              </w:rPr>
              <w:t xml:space="preserve"> cerebral artery </w:t>
            </w:r>
          </w:p>
        </w:tc>
      </w:tr>
      <w:tr w:rsidR="00425E2D" w14:paraId="5730227C" w14:textId="77777777" w:rsidTr="00425E2D">
        <w:trPr>
          <w:trHeight w:val="470"/>
        </w:trPr>
        <w:tc>
          <w:tcPr>
            <w:tcW w:w="545" w:type="dxa"/>
            <w:vMerge/>
            <w:tcBorders>
              <w:top w:val="nil"/>
              <w:left w:val="single" w:sz="4" w:space="0" w:color="000000"/>
              <w:bottom w:val="nil"/>
              <w:right w:val="single" w:sz="4" w:space="0" w:color="000000"/>
            </w:tcBorders>
          </w:tcPr>
          <w:p w14:paraId="1D3CA52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A99A729" w14:textId="77777777" w:rsidR="00425E2D" w:rsidRDefault="00425E2D" w:rsidP="00CB22B5">
            <w:pPr>
              <w:spacing w:line="259" w:lineRule="auto"/>
              <w:ind w:left="4"/>
            </w:pPr>
            <w:r>
              <w:rPr>
                <w:sz w:val="20"/>
              </w:rPr>
              <w:t xml:space="preserve">435.9 </w:t>
            </w:r>
          </w:p>
        </w:tc>
        <w:tc>
          <w:tcPr>
            <w:tcW w:w="2971" w:type="dxa"/>
            <w:tcBorders>
              <w:top w:val="single" w:sz="4" w:space="0" w:color="000000"/>
              <w:left w:val="single" w:sz="4" w:space="0" w:color="000000"/>
              <w:bottom w:val="single" w:sz="4" w:space="0" w:color="000000"/>
              <w:right w:val="single" w:sz="4" w:space="0" w:color="000000"/>
            </w:tcBorders>
          </w:tcPr>
          <w:p w14:paraId="33AE9461" w14:textId="77777777" w:rsidR="00425E2D" w:rsidRDefault="00425E2D" w:rsidP="00CB22B5">
            <w:pPr>
              <w:spacing w:line="259" w:lineRule="auto"/>
              <w:ind w:left="4"/>
            </w:pPr>
            <w:r>
              <w:rPr>
                <w:sz w:val="20"/>
              </w:rPr>
              <w:t xml:space="preserve">Transient cerebral ischemia </w:t>
            </w:r>
          </w:p>
        </w:tc>
        <w:tc>
          <w:tcPr>
            <w:tcW w:w="989" w:type="dxa"/>
            <w:tcBorders>
              <w:top w:val="single" w:sz="4" w:space="0" w:color="000000"/>
              <w:left w:val="single" w:sz="4" w:space="0" w:color="000000"/>
              <w:bottom w:val="single" w:sz="4" w:space="0" w:color="000000"/>
              <w:right w:val="single" w:sz="4" w:space="0" w:color="000000"/>
            </w:tcBorders>
          </w:tcPr>
          <w:p w14:paraId="4B7F27D4" w14:textId="77777777" w:rsidR="00425E2D" w:rsidRDefault="00425E2D" w:rsidP="00CB22B5">
            <w:pPr>
              <w:spacing w:line="259" w:lineRule="auto"/>
            </w:pPr>
            <w:r>
              <w:rPr>
                <w:sz w:val="20"/>
              </w:rPr>
              <w:t xml:space="preserve">G45.9 </w:t>
            </w:r>
          </w:p>
        </w:tc>
        <w:tc>
          <w:tcPr>
            <w:tcW w:w="3780" w:type="dxa"/>
            <w:tcBorders>
              <w:top w:val="single" w:sz="4" w:space="0" w:color="000000"/>
              <w:left w:val="single" w:sz="4" w:space="0" w:color="000000"/>
              <w:bottom w:val="single" w:sz="4" w:space="0" w:color="000000"/>
              <w:right w:val="single" w:sz="4" w:space="0" w:color="000000"/>
            </w:tcBorders>
          </w:tcPr>
          <w:p w14:paraId="6827BAA4" w14:textId="77777777" w:rsidR="00425E2D" w:rsidRDefault="00425E2D" w:rsidP="00CB22B5">
            <w:pPr>
              <w:spacing w:line="259" w:lineRule="auto"/>
              <w:ind w:left="4" w:hanging="2"/>
            </w:pPr>
            <w:r>
              <w:rPr>
                <w:sz w:val="20"/>
              </w:rPr>
              <w:t xml:space="preserve">Transient cerebral ischemic attack, unspecified </w:t>
            </w:r>
          </w:p>
        </w:tc>
      </w:tr>
      <w:tr w:rsidR="00425E2D" w14:paraId="1922EC14" w14:textId="77777777" w:rsidTr="00425E2D">
        <w:trPr>
          <w:trHeight w:val="468"/>
        </w:trPr>
        <w:tc>
          <w:tcPr>
            <w:tcW w:w="545" w:type="dxa"/>
            <w:vMerge/>
            <w:tcBorders>
              <w:top w:val="nil"/>
              <w:left w:val="single" w:sz="4" w:space="0" w:color="000000"/>
              <w:bottom w:val="nil"/>
              <w:right w:val="single" w:sz="4" w:space="0" w:color="000000"/>
            </w:tcBorders>
          </w:tcPr>
          <w:p w14:paraId="6CA7C10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AA4ABB6" w14:textId="77777777" w:rsidR="00425E2D" w:rsidRDefault="00425E2D" w:rsidP="00CB22B5">
            <w:pPr>
              <w:spacing w:line="259" w:lineRule="auto"/>
              <w:ind w:left="4"/>
            </w:pPr>
            <w:r>
              <w:rPr>
                <w:sz w:val="20"/>
              </w:rPr>
              <w:t xml:space="preserve">362.34 </w:t>
            </w:r>
          </w:p>
        </w:tc>
        <w:tc>
          <w:tcPr>
            <w:tcW w:w="2971" w:type="dxa"/>
            <w:tcBorders>
              <w:top w:val="single" w:sz="4" w:space="0" w:color="000000"/>
              <w:left w:val="single" w:sz="4" w:space="0" w:color="000000"/>
              <w:bottom w:val="single" w:sz="4" w:space="0" w:color="000000"/>
              <w:right w:val="single" w:sz="4" w:space="0" w:color="000000"/>
            </w:tcBorders>
          </w:tcPr>
          <w:p w14:paraId="1A5C6FAA" w14:textId="77777777" w:rsidR="00425E2D" w:rsidRDefault="00425E2D" w:rsidP="00CB22B5">
            <w:pPr>
              <w:spacing w:line="259" w:lineRule="auto"/>
              <w:ind w:left="4"/>
            </w:pPr>
            <w:r>
              <w:rPr>
                <w:sz w:val="20"/>
              </w:rPr>
              <w:t xml:space="preserve">Amaurosis fugax </w:t>
            </w:r>
          </w:p>
        </w:tc>
        <w:tc>
          <w:tcPr>
            <w:tcW w:w="989" w:type="dxa"/>
            <w:tcBorders>
              <w:top w:val="single" w:sz="4" w:space="0" w:color="000000"/>
              <w:left w:val="single" w:sz="4" w:space="0" w:color="000000"/>
              <w:bottom w:val="single" w:sz="4" w:space="0" w:color="000000"/>
              <w:right w:val="single" w:sz="4" w:space="0" w:color="000000"/>
            </w:tcBorders>
          </w:tcPr>
          <w:p w14:paraId="67347AB0" w14:textId="77777777" w:rsidR="00425E2D" w:rsidRDefault="00425E2D" w:rsidP="00CB22B5">
            <w:pPr>
              <w:spacing w:line="259" w:lineRule="auto"/>
            </w:pPr>
            <w:r>
              <w:rPr>
                <w:sz w:val="20"/>
              </w:rPr>
              <w:t xml:space="preserve">I67.848 </w:t>
            </w:r>
          </w:p>
        </w:tc>
        <w:tc>
          <w:tcPr>
            <w:tcW w:w="3780" w:type="dxa"/>
            <w:tcBorders>
              <w:top w:val="single" w:sz="4" w:space="0" w:color="000000"/>
              <w:left w:val="single" w:sz="4" w:space="0" w:color="000000"/>
              <w:bottom w:val="single" w:sz="4" w:space="0" w:color="000000"/>
              <w:right w:val="single" w:sz="4" w:space="0" w:color="000000"/>
            </w:tcBorders>
          </w:tcPr>
          <w:p w14:paraId="63539909" w14:textId="77777777" w:rsidR="00425E2D" w:rsidRDefault="00425E2D" w:rsidP="00CB22B5">
            <w:pPr>
              <w:spacing w:line="259" w:lineRule="auto"/>
              <w:ind w:left="4" w:hanging="3"/>
            </w:pPr>
            <w:proofErr w:type="gramStart"/>
            <w:r>
              <w:rPr>
                <w:sz w:val="20"/>
              </w:rPr>
              <w:t>Other</w:t>
            </w:r>
            <w:proofErr w:type="gramEnd"/>
            <w:r>
              <w:rPr>
                <w:sz w:val="20"/>
              </w:rPr>
              <w:t xml:space="preserve"> cerebrovascular vasospasm and vasoconstriction </w:t>
            </w:r>
          </w:p>
        </w:tc>
      </w:tr>
      <w:tr w:rsidR="00425E2D" w14:paraId="738FED52" w14:textId="77777777" w:rsidTr="00425E2D">
        <w:trPr>
          <w:trHeight w:val="470"/>
        </w:trPr>
        <w:tc>
          <w:tcPr>
            <w:tcW w:w="545" w:type="dxa"/>
            <w:vMerge/>
            <w:tcBorders>
              <w:top w:val="nil"/>
              <w:left w:val="single" w:sz="4" w:space="0" w:color="000000"/>
              <w:bottom w:val="nil"/>
              <w:right w:val="single" w:sz="4" w:space="0" w:color="000000"/>
            </w:tcBorders>
          </w:tcPr>
          <w:p w14:paraId="6BC76DC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CCAE260" w14:textId="77777777" w:rsidR="00425E2D" w:rsidRDefault="00425E2D" w:rsidP="00CB22B5">
            <w:pPr>
              <w:spacing w:line="259" w:lineRule="auto"/>
              <w:ind w:left="4"/>
            </w:pPr>
            <w:r>
              <w:rPr>
                <w:sz w:val="20"/>
              </w:rPr>
              <w:t xml:space="preserve">38.12 </w:t>
            </w:r>
          </w:p>
        </w:tc>
        <w:tc>
          <w:tcPr>
            <w:tcW w:w="2971" w:type="dxa"/>
            <w:tcBorders>
              <w:top w:val="single" w:sz="4" w:space="0" w:color="000000"/>
              <w:left w:val="single" w:sz="4" w:space="0" w:color="000000"/>
              <w:bottom w:val="single" w:sz="4" w:space="0" w:color="000000"/>
              <w:right w:val="single" w:sz="4" w:space="0" w:color="000000"/>
            </w:tcBorders>
          </w:tcPr>
          <w:p w14:paraId="6E5B658C" w14:textId="77777777" w:rsidR="00425E2D" w:rsidRDefault="00425E2D" w:rsidP="00CB22B5">
            <w:pPr>
              <w:spacing w:line="259" w:lineRule="auto"/>
              <w:ind w:left="4"/>
            </w:pPr>
            <w:r>
              <w:rPr>
                <w:sz w:val="20"/>
              </w:rPr>
              <w:t xml:space="preserve">Carotid endarterectomy </w:t>
            </w:r>
          </w:p>
        </w:tc>
        <w:tc>
          <w:tcPr>
            <w:tcW w:w="989" w:type="dxa"/>
            <w:tcBorders>
              <w:top w:val="single" w:sz="4" w:space="0" w:color="000000"/>
              <w:left w:val="single" w:sz="4" w:space="0" w:color="000000"/>
              <w:bottom w:val="single" w:sz="4" w:space="0" w:color="000000"/>
              <w:right w:val="single" w:sz="4" w:space="0" w:color="000000"/>
            </w:tcBorders>
          </w:tcPr>
          <w:p w14:paraId="4353A28C" w14:textId="77777777" w:rsidR="00425E2D" w:rsidRDefault="00425E2D" w:rsidP="00CB22B5">
            <w:pPr>
              <w:spacing w:line="259" w:lineRule="auto"/>
              <w:ind w:left="1"/>
            </w:pPr>
            <w:r>
              <w:rPr>
                <w:sz w:val="20"/>
              </w:rPr>
              <w:t xml:space="preserve">H34.00 </w:t>
            </w:r>
          </w:p>
        </w:tc>
        <w:tc>
          <w:tcPr>
            <w:tcW w:w="3780" w:type="dxa"/>
            <w:tcBorders>
              <w:top w:val="single" w:sz="4" w:space="0" w:color="000000"/>
              <w:left w:val="single" w:sz="4" w:space="0" w:color="000000"/>
              <w:bottom w:val="single" w:sz="4" w:space="0" w:color="000000"/>
              <w:right w:val="single" w:sz="4" w:space="0" w:color="000000"/>
            </w:tcBorders>
          </w:tcPr>
          <w:p w14:paraId="7A8FA3E8" w14:textId="77777777" w:rsidR="00425E2D" w:rsidRDefault="00425E2D" w:rsidP="00CB22B5">
            <w:pPr>
              <w:spacing w:line="259" w:lineRule="auto"/>
              <w:ind w:left="5" w:hanging="2"/>
            </w:pPr>
            <w:r>
              <w:rPr>
                <w:sz w:val="20"/>
              </w:rPr>
              <w:t xml:space="preserve">Transient retinal artery occlusion, unspecified eye </w:t>
            </w:r>
          </w:p>
        </w:tc>
      </w:tr>
      <w:tr w:rsidR="00425E2D" w14:paraId="5B6D70C6" w14:textId="77777777" w:rsidTr="00425E2D">
        <w:trPr>
          <w:trHeight w:val="470"/>
        </w:trPr>
        <w:tc>
          <w:tcPr>
            <w:tcW w:w="545" w:type="dxa"/>
            <w:vMerge/>
            <w:tcBorders>
              <w:top w:val="nil"/>
              <w:left w:val="single" w:sz="4" w:space="0" w:color="000000"/>
              <w:bottom w:val="nil"/>
              <w:right w:val="single" w:sz="4" w:space="0" w:color="000000"/>
            </w:tcBorders>
          </w:tcPr>
          <w:p w14:paraId="73904E4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2191FB8" w14:textId="77777777" w:rsidR="00425E2D" w:rsidRDefault="00425E2D" w:rsidP="00CB22B5">
            <w:pPr>
              <w:spacing w:line="259" w:lineRule="auto"/>
              <w:ind w:left="4"/>
            </w:pPr>
            <w:r>
              <w:rPr>
                <w:sz w:val="20"/>
              </w:rPr>
              <w:t xml:space="preserve">39.5 </w:t>
            </w:r>
          </w:p>
        </w:tc>
        <w:tc>
          <w:tcPr>
            <w:tcW w:w="2971" w:type="dxa"/>
            <w:tcBorders>
              <w:top w:val="single" w:sz="4" w:space="0" w:color="000000"/>
              <w:left w:val="single" w:sz="4" w:space="0" w:color="000000"/>
              <w:bottom w:val="single" w:sz="4" w:space="0" w:color="000000"/>
              <w:right w:val="single" w:sz="4" w:space="0" w:color="000000"/>
            </w:tcBorders>
          </w:tcPr>
          <w:p w14:paraId="18E2826E" w14:textId="77777777" w:rsidR="00425E2D" w:rsidRDefault="00425E2D" w:rsidP="00CB22B5">
            <w:pPr>
              <w:spacing w:line="259" w:lineRule="auto"/>
              <w:ind w:left="4"/>
            </w:pPr>
            <w:r>
              <w:rPr>
                <w:sz w:val="20"/>
              </w:rPr>
              <w:t xml:space="preserve">Angioplasty or atherectomy of noncoronary vessel </w:t>
            </w:r>
          </w:p>
        </w:tc>
        <w:tc>
          <w:tcPr>
            <w:tcW w:w="989" w:type="dxa"/>
            <w:tcBorders>
              <w:top w:val="single" w:sz="4" w:space="0" w:color="000000"/>
              <w:left w:val="single" w:sz="4" w:space="0" w:color="000000"/>
              <w:bottom w:val="single" w:sz="4" w:space="0" w:color="000000"/>
              <w:right w:val="single" w:sz="4" w:space="0" w:color="000000"/>
            </w:tcBorders>
          </w:tcPr>
          <w:p w14:paraId="44B26C5C" w14:textId="77777777" w:rsidR="00425E2D" w:rsidRDefault="00425E2D" w:rsidP="00CB22B5">
            <w:pPr>
              <w:spacing w:line="259" w:lineRule="auto"/>
              <w:ind w:left="2"/>
            </w:pPr>
            <w:r>
              <w:rPr>
                <w:sz w:val="20"/>
              </w:rPr>
              <w:t>03CH0Z</w:t>
            </w:r>
          </w:p>
          <w:p w14:paraId="0BF3F152"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287D9FD9" w14:textId="77777777" w:rsidR="00425E2D" w:rsidRDefault="00425E2D" w:rsidP="00CB22B5">
            <w:pPr>
              <w:spacing w:line="259" w:lineRule="auto"/>
              <w:ind w:left="4"/>
            </w:pPr>
            <w:r>
              <w:rPr>
                <w:sz w:val="20"/>
              </w:rPr>
              <w:t xml:space="preserve"> Extirpation of Matter from Right Common </w:t>
            </w:r>
          </w:p>
          <w:p w14:paraId="7669FF20" w14:textId="77777777" w:rsidR="00425E2D" w:rsidRDefault="00425E2D" w:rsidP="00CB22B5">
            <w:pPr>
              <w:spacing w:line="259" w:lineRule="auto"/>
              <w:ind w:left="4"/>
            </w:pPr>
            <w:r>
              <w:rPr>
                <w:sz w:val="20"/>
              </w:rPr>
              <w:t xml:space="preserve">Carotid Artery, Open Approach </w:t>
            </w:r>
          </w:p>
        </w:tc>
      </w:tr>
      <w:tr w:rsidR="00425E2D" w14:paraId="423432CA" w14:textId="77777777" w:rsidTr="00425E2D">
        <w:trPr>
          <w:trHeight w:val="701"/>
        </w:trPr>
        <w:tc>
          <w:tcPr>
            <w:tcW w:w="545" w:type="dxa"/>
            <w:vMerge/>
            <w:tcBorders>
              <w:top w:val="nil"/>
              <w:left w:val="single" w:sz="4" w:space="0" w:color="000000"/>
              <w:bottom w:val="nil"/>
              <w:right w:val="single" w:sz="4" w:space="0" w:color="000000"/>
            </w:tcBorders>
          </w:tcPr>
          <w:p w14:paraId="108C496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0E8B65A" w14:textId="77777777" w:rsidR="00425E2D" w:rsidRDefault="00425E2D" w:rsidP="00CB22B5">
            <w:pPr>
              <w:spacing w:line="259" w:lineRule="auto"/>
              <w:ind w:left="4"/>
            </w:pPr>
            <w:r>
              <w:rPr>
                <w:sz w:val="20"/>
              </w:rPr>
              <w:t xml:space="preserve">39.7 </w:t>
            </w:r>
          </w:p>
        </w:tc>
        <w:tc>
          <w:tcPr>
            <w:tcW w:w="2971" w:type="dxa"/>
            <w:tcBorders>
              <w:top w:val="single" w:sz="4" w:space="0" w:color="000000"/>
              <w:left w:val="single" w:sz="4" w:space="0" w:color="000000"/>
              <w:bottom w:val="single" w:sz="4" w:space="0" w:color="000000"/>
              <w:right w:val="single" w:sz="4" w:space="0" w:color="000000"/>
            </w:tcBorders>
          </w:tcPr>
          <w:p w14:paraId="2AA894E8" w14:textId="77777777" w:rsidR="00425E2D" w:rsidRDefault="00425E2D" w:rsidP="00CB22B5">
            <w:pPr>
              <w:spacing w:line="259" w:lineRule="auto"/>
              <w:ind w:left="4"/>
            </w:pPr>
            <w:r>
              <w:rPr>
                <w:sz w:val="20"/>
              </w:rPr>
              <w:t xml:space="preserve">Endovascular repair of vessel </w:t>
            </w:r>
          </w:p>
        </w:tc>
        <w:tc>
          <w:tcPr>
            <w:tcW w:w="989" w:type="dxa"/>
            <w:tcBorders>
              <w:top w:val="single" w:sz="4" w:space="0" w:color="000000"/>
              <w:left w:val="single" w:sz="4" w:space="0" w:color="000000"/>
              <w:bottom w:val="single" w:sz="4" w:space="0" w:color="000000"/>
              <w:right w:val="single" w:sz="4" w:space="0" w:color="000000"/>
            </w:tcBorders>
          </w:tcPr>
          <w:p w14:paraId="206545A6" w14:textId="77777777" w:rsidR="00425E2D" w:rsidRDefault="00425E2D" w:rsidP="00CB22B5">
            <w:pPr>
              <w:spacing w:line="259" w:lineRule="auto"/>
            </w:pPr>
            <w:r>
              <w:rPr>
                <w:sz w:val="20"/>
              </w:rPr>
              <w:t>03CH4Z</w:t>
            </w:r>
          </w:p>
          <w:p w14:paraId="682DC213"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3E7B4BC3" w14:textId="77777777" w:rsidR="00425E2D" w:rsidRDefault="00425E2D" w:rsidP="00CB22B5">
            <w:pPr>
              <w:spacing w:line="259" w:lineRule="auto"/>
              <w:ind w:left="4"/>
            </w:pPr>
            <w:r>
              <w:rPr>
                <w:sz w:val="20"/>
              </w:rPr>
              <w:t xml:space="preserve"> Extirpation of Matter from Right Common </w:t>
            </w:r>
          </w:p>
          <w:p w14:paraId="1B165128" w14:textId="77777777" w:rsidR="00425E2D" w:rsidRDefault="00425E2D" w:rsidP="00CB22B5">
            <w:pPr>
              <w:spacing w:line="259" w:lineRule="auto"/>
              <w:ind w:left="4"/>
            </w:pPr>
            <w:r>
              <w:rPr>
                <w:sz w:val="20"/>
              </w:rPr>
              <w:t xml:space="preserve">Carotid Artery, Percutaneous Endoscopic Approach </w:t>
            </w:r>
          </w:p>
        </w:tc>
      </w:tr>
      <w:tr w:rsidR="00425E2D" w14:paraId="1D8BD838" w14:textId="77777777" w:rsidTr="00425E2D">
        <w:trPr>
          <w:trHeight w:val="468"/>
        </w:trPr>
        <w:tc>
          <w:tcPr>
            <w:tcW w:w="545" w:type="dxa"/>
            <w:vMerge/>
            <w:tcBorders>
              <w:top w:val="nil"/>
              <w:left w:val="single" w:sz="4" w:space="0" w:color="000000"/>
              <w:bottom w:val="nil"/>
              <w:right w:val="single" w:sz="4" w:space="0" w:color="000000"/>
            </w:tcBorders>
          </w:tcPr>
          <w:p w14:paraId="678D3F4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0C09295" w14:textId="77777777" w:rsidR="00425E2D" w:rsidRDefault="00425E2D" w:rsidP="00CB22B5">
            <w:pPr>
              <w:spacing w:line="259" w:lineRule="auto"/>
              <w:ind w:left="4"/>
            </w:pPr>
            <w:r>
              <w:rPr>
                <w:sz w:val="20"/>
              </w:rPr>
              <w:t xml:space="preserve">39.9 </w:t>
            </w:r>
          </w:p>
        </w:tc>
        <w:tc>
          <w:tcPr>
            <w:tcW w:w="2971" w:type="dxa"/>
            <w:tcBorders>
              <w:top w:val="single" w:sz="4" w:space="0" w:color="000000"/>
              <w:left w:val="single" w:sz="4" w:space="0" w:color="000000"/>
              <w:bottom w:val="single" w:sz="4" w:space="0" w:color="000000"/>
              <w:right w:val="single" w:sz="4" w:space="0" w:color="000000"/>
            </w:tcBorders>
          </w:tcPr>
          <w:p w14:paraId="66C41C2B" w14:textId="77777777" w:rsidR="00425E2D" w:rsidRDefault="00425E2D" w:rsidP="00CB22B5">
            <w:pPr>
              <w:spacing w:line="259" w:lineRule="auto"/>
              <w:ind w:left="4"/>
            </w:pPr>
            <w:r>
              <w:rPr>
                <w:sz w:val="20"/>
              </w:rPr>
              <w:t xml:space="preserve">Insertion of noncoronary artery stent or stents </w:t>
            </w:r>
          </w:p>
        </w:tc>
        <w:tc>
          <w:tcPr>
            <w:tcW w:w="989" w:type="dxa"/>
            <w:tcBorders>
              <w:top w:val="single" w:sz="4" w:space="0" w:color="000000"/>
              <w:left w:val="single" w:sz="4" w:space="0" w:color="000000"/>
              <w:bottom w:val="single" w:sz="4" w:space="0" w:color="000000"/>
              <w:right w:val="single" w:sz="4" w:space="0" w:color="000000"/>
            </w:tcBorders>
          </w:tcPr>
          <w:p w14:paraId="0C7986C0" w14:textId="30FEE0EF" w:rsidR="00425E2D" w:rsidRDefault="00425E2D" w:rsidP="00CB22B5">
            <w:pPr>
              <w:spacing w:line="259" w:lineRule="auto"/>
              <w:ind w:left="2"/>
            </w:pPr>
            <w:del w:id="266" w:author="Author">
              <w:r w:rsidDel="006F14FD">
                <w:rPr>
                  <w:sz w:val="20"/>
                </w:rPr>
                <w:delText xml:space="preserve">03CJ0ZZ </w:delText>
              </w:r>
            </w:del>
            <w:ins w:id="267" w:author="Author">
              <w:r w:rsidR="006F14FD">
                <w:rPr>
                  <w:sz w:val="20"/>
                </w:rPr>
                <w:t>“</w:t>
              </w:r>
              <w:r w:rsidR="006F14FD">
                <w:rPr>
                  <w:sz w:val="20"/>
                </w:rPr>
                <w:t xml:space="preserve"> </w:t>
              </w:r>
            </w:ins>
          </w:p>
        </w:tc>
        <w:tc>
          <w:tcPr>
            <w:tcW w:w="3780" w:type="dxa"/>
            <w:tcBorders>
              <w:top w:val="single" w:sz="4" w:space="0" w:color="000000"/>
              <w:left w:val="single" w:sz="4" w:space="0" w:color="000000"/>
              <w:bottom w:val="single" w:sz="4" w:space="0" w:color="000000"/>
              <w:right w:val="single" w:sz="4" w:space="0" w:color="000000"/>
            </w:tcBorders>
          </w:tcPr>
          <w:p w14:paraId="2D332128" w14:textId="77777777" w:rsidR="00425E2D" w:rsidRDefault="00425E2D" w:rsidP="00CB22B5">
            <w:pPr>
              <w:spacing w:line="259" w:lineRule="auto"/>
              <w:ind w:left="4" w:hanging="1"/>
              <w:jc w:val="both"/>
            </w:pPr>
            <w:r>
              <w:rPr>
                <w:sz w:val="20"/>
              </w:rPr>
              <w:t xml:space="preserve"> Extirpation of Matter from Left Common Carotid Artery, Open Approach </w:t>
            </w:r>
          </w:p>
        </w:tc>
      </w:tr>
      <w:tr w:rsidR="00425E2D" w14:paraId="7F4A7442" w14:textId="77777777" w:rsidTr="00425E2D">
        <w:trPr>
          <w:trHeight w:val="701"/>
        </w:trPr>
        <w:tc>
          <w:tcPr>
            <w:tcW w:w="545" w:type="dxa"/>
            <w:vMerge/>
            <w:tcBorders>
              <w:top w:val="nil"/>
              <w:left w:val="single" w:sz="4" w:space="0" w:color="000000"/>
              <w:bottom w:val="nil"/>
              <w:right w:val="single" w:sz="4" w:space="0" w:color="000000"/>
            </w:tcBorders>
          </w:tcPr>
          <w:p w14:paraId="18F2AA4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07AEF4F" w14:textId="77777777" w:rsidR="00425E2D" w:rsidRDefault="00425E2D" w:rsidP="00CB22B5">
            <w:pPr>
              <w:spacing w:line="259" w:lineRule="auto"/>
              <w:ind w:left="4"/>
            </w:pPr>
            <w:r>
              <w:rPr>
                <w:sz w:val="20"/>
              </w:rPr>
              <w:t xml:space="preserve">0.63 </w:t>
            </w:r>
          </w:p>
        </w:tc>
        <w:tc>
          <w:tcPr>
            <w:tcW w:w="2971" w:type="dxa"/>
            <w:tcBorders>
              <w:top w:val="single" w:sz="4" w:space="0" w:color="000000"/>
              <w:left w:val="single" w:sz="4" w:space="0" w:color="000000"/>
              <w:bottom w:val="single" w:sz="4" w:space="0" w:color="000000"/>
              <w:right w:val="single" w:sz="4" w:space="0" w:color="000000"/>
            </w:tcBorders>
          </w:tcPr>
          <w:p w14:paraId="773B8628" w14:textId="77777777" w:rsidR="00425E2D" w:rsidRDefault="00425E2D" w:rsidP="00CB22B5">
            <w:pPr>
              <w:spacing w:line="259" w:lineRule="auto"/>
              <w:ind w:left="4"/>
            </w:pPr>
            <w:r>
              <w:rPr>
                <w:sz w:val="20"/>
              </w:rPr>
              <w:t xml:space="preserve">Percutaneous insertion of carotid artery stent </w:t>
            </w:r>
          </w:p>
        </w:tc>
        <w:tc>
          <w:tcPr>
            <w:tcW w:w="989" w:type="dxa"/>
            <w:tcBorders>
              <w:top w:val="single" w:sz="4" w:space="0" w:color="000000"/>
              <w:left w:val="single" w:sz="4" w:space="0" w:color="000000"/>
              <w:bottom w:val="single" w:sz="4" w:space="0" w:color="000000"/>
              <w:right w:val="single" w:sz="4" w:space="0" w:color="000000"/>
            </w:tcBorders>
          </w:tcPr>
          <w:p w14:paraId="4196B247" w14:textId="77777777" w:rsidR="00425E2D" w:rsidRDefault="00425E2D" w:rsidP="00CB22B5">
            <w:pPr>
              <w:spacing w:line="259" w:lineRule="auto"/>
              <w:ind w:left="2"/>
            </w:pPr>
            <w:r>
              <w:rPr>
                <w:sz w:val="20"/>
              </w:rPr>
              <w:t xml:space="preserve">03CJ4ZZ </w:t>
            </w:r>
          </w:p>
        </w:tc>
        <w:tc>
          <w:tcPr>
            <w:tcW w:w="3780" w:type="dxa"/>
            <w:tcBorders>
              <w:top w:val="single" w:sz="4" w:space="0" w:color="000000"/>
              <w:left w:val="single" w:sz="4" w:space="0" w:color="000000"/>
              <w:bottom w:val="single" w:sz="4" w:space="0" w:color="000000"/>
              <w:right w:val="single" w:sz="4" w:space="0" w:color="000000"/>
            </w:tcBorders>
          </w:tcPr>
          <w:p w14:paraId="4D423079" w14:textId="77777777" w:rsidR="00425E2D" w:rsidRDefault="00425E2D" w:rsidP="00CB22B5">
            <w:pPr>
              <w:spacing w:line="259" w:lineRule="auto"/>
              <w:ind w:left="4" w:hanging="1"/>
            </w:pPr>
            <w:r>
              <w:rPr>
                <w:sz w:val="20"/>
              </w:rPr>
              <w:t xml:space="preserve"> Extirpation of Matter from Left Common Carotid Artery, Percutaneous Endoscopic Approach </w:t>
            </w:r>
          </w:p>
        </w:tc>
      </w:tr>
      <w:tr w:rsidR="00425E2D" w14:paraId="30CEDF2E" w14:textId="77777777" w:rsidTr="00425E2D">
        <w:trPr>
          <w:trHeight w:val="470"/>
        </w:trPr>
        <w:tc>
          <w:tcPr>
            <w:tcW w:w="545" w:type="dxa"/>
            <w:vMerge/>
            <w:tcBorders>
              <w:top w:val="nil"/>
              <w:left w:val="single" w:sz="4" w:space="0" w:color="000000"/>
              <w:bottom w:val="nil"/>
              <w:right w:val="single" w:sz="4" w:space="0" w:color="000000"/>
            </w:tcBorders>
          </w:tcPr>
          <w:p w14:paraId="665B142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F2189C4" w14:textId="77777777" w:rsidR="00425E2D" w:rsidRDefault="00425E2D" w:rsidP="00CB22B5">
            <w:pPr>
              <w:spacing w:line="259" w:lineRule="auto"/>
              <w:ind w:left="4"/>
            </w:pPr>
            <w:r>
              <w:rPr>
                <w:sz w:val="20"/>
              </w:rPr>
              <w:t xml:space="preserve">36.1  </w:t>
            </w:r>
          </w:p>
        </w:tc>
        <w:tc>
          <w:tcPr>
            <w:tcW w:w="2971" w:type="dxa"/>
            <w:tcBorders>
              <w:top w:val="single" w:sz="4" w:space="0" w:color="000000"/>
              <w:left w:val="single" w:sz="4" w:space="0" w:color="000000"/>
              <w:bottom w:val="single" w:sz="4" w:space="0" w:color="000000"/>
              <w:right w:val="single" w:sz="4" w:space="0" w:color="000000"/>
            </w:tcBorders>
          </w:tcPr>
          <w:p w14:paraId="54AEFD5E" w14:textId="77777777" w:rsidR="00425E2D" w:rsidRDefault="00425E2D" w:rsidP="00CB22B5">
            <w:pPr>
              <w:spacing w:line="259" w:lineRule="auto"/>
              <w:ind w:left="4"/>
            </w:pPr>
            <w:r>
              <w:rPr>
                <w:sz w:val="20"/>
              </w:rPr>
              <w:t xml:space="preserve">Bypass anastomosis for </w:t>
            </w:r>
            <w:r>
              <w:rPr>
                <w:sz w:val="20"/>
              </w:rPr>
              <w:lastRenderedPageBreak/>
              <w:t xml:space="preserve">heart revascularization </w:t>
            </w:r>
          </w:p>
        </w:tc>
        <w:tc>
          <w:tcPr>
            <w:tcW w:w="989" w:type="dxa"/>
            <w:tcBorders>
              <w:top w:val="single" w:sz="4" w:space="0" w:color="000000"/>
              <w:left w:val="single" w:sz="4" w:space="0" w:color="000000"/>
              <w:bottom w:val="single" w:sz="4" w:space="0" w:color="000000"/>
              <w:right w:val="single" w:sz="4" w:space="0" w:color="000000"/>
            </w:tcBorders>
          </w:tcPr>
          <w:p w14:paraId="583ADED5" w14:textId="77777777" w:rsidR="00425E2D" w:rsidRDefault="00425E2D" w:rsidP="00CB22B5">
            <w:pPr>
              <w:spacing w:line="259" w:lineRule="auto"/>
              <w:ind w:left="2"/>
            </w:pPr>
            <w:r>
              <w:rPr>
                <w:sz w:val="20"/>
              </w:rPr>
              <w:lastRenderedPageBreak/>
              <w:t>03CK0Z</w:t>
            </w:r>
          </w:p>
          <w:p w14:paraId="6583697E"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7D72F7FD" w14:textId="77777777" w:rsidR="00425E2D" w:rsidRDefault="00425E2D" w:rsidP="00CB22B5">
            <w:pPr>
              <w:spacing w:line="259" w:lineRule="auto"/>
              <w:ind w:left="4"/>
            </w:pPr>
            <w:r>
              <w:rPr>
                <w:sz w:val="20"/>
              </w:rPr>
              <w:t xml:space="preserve"> Extirpation of Matter from Right Internal </w:t>
            </w:r>
          </w:p>
          <w:p w14:paraId="3EA0905C" w14:textId="77777777" w:rsidR="00425E2D" w:rsidRDefault="00425E2D" w:rsidP="00CB22B5">
            <w:pPr>
              <w:spacing w:line="259" w:lineRule="auto"/>
              <w:ind w:left="4"/>
            </w:pPr>
            <w:r>
              <w:rPr>
                <w:sz w:val="20"/>
              </w:rPr>
              <w:lastRenderedPageBreak/>
              <w:t xml:space="preserve">Carotid Artery, Open Approach </w:t>
            </w:r>
          </w:p>
        </w:tc>
      </w:tr>
      <w:tr w:rsidR="00425E2D" w14:paraId="6B7CB7BE" w14:textId="77777777" w:rsidTr="00425E2D">
        <w:trPr>
          <w:trHeight w:val="701"/>
        </w:trPr>
        <w:tc>
          <w:tcPr>
            <w:tcW w:w="545" w:type="dxa"/>
            <w:vMerge/>
            <w:tcBorders>
              <w:top w:val="nil"/>
              <w:left w:val="single" w:sz="4" w:space="0" w:color="000000"/>
              <w:bottom w:val="nil"/>
              <w:right w:val="single" w:sz="4" w:space="0" w:color="000000"/>
            </w:tcBorders>
          </w:tcPr>
          <w:p w14:paraId="0B54C5A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E3028C8" w14:textId="77777777" w:rsidR="00425E2D" w:rsidRDefault="00425E2D" w:rsidP="00CB22B5">
            <w:pPr>
              <w:spacing w:line="259" w:lineRule="auto"/>
              <w:ind w:left="4"/>
            </w:pPr>
            <w:r>
              <w:rPr>
                <w:sz w:val="20"/>
              </w:rPr>
              <w:t xml:space="preserve">36.10 </w:t>
            </w:r>
          </w:p>
        </w:tc>
        <w:tc>
          <w:tcPr>
            <w:tcW w:w="2971" w:type="dxa"/>
            <w:tcBorders>
              <w:top w:val="single" w:sz="4" w:space="0" w:color="000000"/>
              <w:left w:val="single" w:sz="4" w:space="0" w:color="000000"/>
              <w:bottom w:val="single" w:sz="4" w:space="0" w:color="000000"/>
              <w:right w:val="single" w:sz="4" w:space="0" w:color="000000"/>
            </w:tcBorders>
          </w:tcPr>
          <w:p w14:paraId="28995D92" w14:textId="77777777" w:rsidR="00425E2D" w:rsidRDefault="00425E2D" w:rsidP="00CB22B5">
            <w:pPr>
              <w:spacing w:line="259" w:lineRule="auto"/>
              <w:ind w:left="4"/>
            </w:pPr>
            <w:r>
              <w:rPr>
                <w:sz w:val="20"/>
              </w:rPr>
              <w:t xml:space="preserve">Aortocoronary bypass for heart revascularization, not otherwise specified </w:t>
            </w:r>
          </w:p>
        </w:tc>
        <w:tc>
          <w:tcPr>
            <w:tcW w:w="989" w:type="dxa"/>
            <w:tcBorders>
              <w:top w:val="single" w:sz="4" w:space="0" w:color="000000"/>
              <w:left w:val="single" w:sz="4" w:space="0" w:color="000000"/>
              <w:bottom w:val="single" w:sz="4" w:space="0" w:color="000000"/>
              <w:right w:val="single" w:sz="4" w:space="0" w:color="000000"/>
            </w:tcBorders>
          </w:tcPr>
          <w:p w14:paraId="1EA76682" w14:textId="77777777" w:rsidR="00425E2D" w:rsidRDefault="00425E2D" w:rsidP="00CB22B5">
            <w:pPr>
              <w:spacing w:line="259" w:lineRule="auto"/>
              <w:ind w:left="2"/>
            </w:pPr>
            <w:r>
              <w:rPr>
                <w:sz w:val="20"/>
              </w:rPr>
              <w:t>03CK4Z</w:t>
            </w:r>
          </w:p>
          <w:p w14:paraId="1714531C"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01C51066" w14:textId="77777777" w:rsidR="00425E2D" w:rsidRDefault="00425E2D" w:rsidP="00CB22B5">
            <w:pPr>
              <w:spacing w:line="259" w:lineRule="auto"/>
              <w:ind w:left="4"/>
            </w:pPr>
            <w:r>
              <w:rPr>
                <w:sz w:val="20"/>
              </w:rPr>
              <w:t xml:space="preserve"> Extirpation of Matter from Right Internal </w:t>
            </w:r>
          </w:p>
          <w:p w14:paraId="0012C784" w14:textId="77777777" w:rsidR="00425E2D" w:rsidRDefault="00425E2D" w:rsidP="00CB22B5">
            <w:pPr>
              <w:spacing w:line="259" w:lineRule="auto"/>
              <w:ind w:left="4"/>
            </w:pPr>
            <w:r>
              <w:rPr>
                <w:sz w:val="20"/>
              </w:rPr>
              <w:t xml:space="preserve">Carotid Artery, Percutaneous Endoscopic Approach </w:t>
            </w:r>
          </w:p>
        </w:tc>
      </w:tr>
      <w:tr w:rsidR="00425E2D" w14:paraId="34E3D2E0" w14:textId="77777777" w:rsidTr="00425E2D">
        <w:trPr>
          <w:trHeight w:val="468"/>
        </w:trPr>
        <w:tc>
          <w:tcPr>
            <w:tcW w:w="545" w:type="dxa"/>
            <w:vMerge/>
            <w:tcBorders>
              <w:top w:val="nil"/>
              <w:left w:val="single" w:sz="4" w:space="0" w:color="000000"/>
              <w:bottom w:val="nil"/>
              <w:right w:val="single" w:sz="4" w:space="0" w:color="000000"/>
            </w:tcBorders>
          </w:tcPr>
          <w:p w14:paraId="2AA1EBF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0E6BDC0" w14:textId="77777777" w:rsidR="00425E2D" w:rsidRDefault="00425E2D" w:rsidP="00CB22B5">
            <w:pPr>
              <w:spacing w:line="259" w:lineRule="auto"/>
              <w:ind w:left="4"/>
            </w:pPr>
            <w:r>
              <w:rPr>
                <w:sz w:val="20"/>
              </w:rPr>
              <w:t xml:space="preserve">36.11  </w:t>
            </w:r>
          </w:p>
        </w:tc>
        <w:tc>
          <w:tcPr>
            <w:tcW w:w="2971" w:type="dxa"/>
            <w:tcBorders>
              <w:top w:val="single" w:sz="4" w:space="0" w:color="000000"/>
              <w:left w:val="single" w:sz="4" w:space="0" w:color="000000"/>
              <w:bottom w:val="single" w:sz="4" w:space="0" w:color="000000"/>
              <w:right w:val="single" w:sz="4" w:space="0" w:color="000000"/>
            </w:tcBorders>
          </w:tcPr>
          <w:p w14:paraId="4F0A1FC1" w14:textId="77777777" w:rsidR="00425E2D" w:rsidRDefault="00425E2D" w:rsidP="00CB22B5">
            <w:pPr>
              <w:spacing w:line="259" w:lineRule="auto"/>
              <w:ind w:left="4"/>
              <w:jc w:val="both"/>
            </w:pPr>
            <w:r>
              <w:rPr>
                <w:sz w:val="20"/>
              </w:rPr>
              <w:t>(</w:t>
            </w:r>
            <w:proofErr w:type="spellStart"/>
            <w:r>
              <w:rPr>
                <w:sz w:val="20"/>
              </w:rPr>
              <w:t>Aorto</w:t>
            </w:r>
            <w:proofErr w:type="spellEnd"/>
            <w:r>
              <w:rPr>
                <w:sz w:val="20"/>
              </w:rPr>
              <w:t xml:space="preserve">)coronary bypass of one coronary artery </w:t>
            </w:r>
          </w:p>
        </w:tc>
        <w:tc>
          <w:tcPr>
            <w:tcW w:w="989" w:type="dxa"/>
            <w:tcBorders>
              <w:top w:val="single" w:sz="4" w:space="0" w:color="000000"/>
              <w:left w:val="single" w:sz="4" w:space="0" w:color="000000"/>
              <w:bottom w:val="single" w:sz="4" w:space="0" w:color="000000"/>
              <w:right w:val="single" w:sz="4" w:space="0" w:color="000000"/>
            </w:tcBorders>
          </w:tcPr>
          <w:p w14:paraId="52710102" w14:textId="77777777" w:rsidR="00425E2D" w:rsidRDefault="00425E2D" w:rsidP="00CB22B5">
            <w:pPr>
              <w:spacing w:line="259" w:lineRule="auto"/>
              <w:ind w:left="2"/>
            </w:pPr>
            <w:r>
              <w:rPr>
                <w:sz w:val="20"/>
              </w:rPr>
              <w:t>03CL0Z</w:t>
            </w:r>
          </w:p>
          <w:p w14:paraId="54409805"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4D14E00B" w14:textId="77777777" w:rsidR="00425E2D" w:rsidRDefault="00425E2D" w:rsidP="00CB22B5">
            <w:pPr>
              <w:spacing w:line="259" w:lineRule="auto"/>
              <w:ind w:left="4"/>
              <w:jc w:val="both"/>
            </w:pPr>
            <w:r>
              <w:rPr>
                <w:sz w:val="20"/>
              </w:rPr>
              <w:t xml:space="preserve"> Extirpation of Matter from Left Internal Carotid Artery, Open Approach </w:t>
            </w:r>
          </w:p>
        </w:tc>
      </w:tr>
      <w:tr w:rsidR="00425E2D" w14:paraId="291C38E1" w14:textId="77777777" w:rsidTr="00425E2D">
        <w:trPr>
          <w:trHeight w:val="701"/>
        </w:trPr>
        <w:tc>
          <w:tcPr>
            <w:tcW w:w="545" w:type="dxa"/>
            <w:vMerge/>
            <w:tcBorders>
              <w:top w:val="nil"/>
              <w:left w:val="single" w:sz="4" w:space="0" w:color="000000"/>
              <w:bottom w:val="nil"/>
              <w:right w:val="single" w:sz="4" w:space="0" w:color="000000"/>
            </w:tcBorders>
          </w:tcPr>
          <w:p w14:paraId="231D9CC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214BAD0" w14:textId="77777777" w:rsidR="00425E2D" w:rsidRDefault="00425E2D" w:rsidP="00CB22B5">
            <w:pPr>
              <w:spacing w:line="259" w:lineRule="auto"/>
              <w:ind w:left="4"/>
            </w:pPr>
            <w:r>
              <w:rPr>
                <w:sz w:val="20"/>
              </w:rPr>
              <w:t xml:space="preserve">36.12  </w:t>
            </w:r>
          </w:p>
        </w:tc>
        <w:tc>
          <w:tcPr>
            <w:tcW w:w="2971" w:type="dxa"/>
            <w:tcBorders>
              <w:top w:val="single" w:sz="4" w:space="0" w:color="000000"/>
              <w:left w:val="single" w:sz="4" w:space="0" w:color="000000"/>
              <w:bottom w:val="single" w:sz="4" w:space="0" w:color="000000"/>
              <w:right w:val="single" w:sz="4" w:space="0" w:color="000000"/>
            </w:tcBorders>
          </w:tcPr>
          <w:p w14:paraId="304F97B4" w14:textId="77777777" w:rsidR="00425E2D" w:rsidRDefault="00425E2D" w:rsidP="00CB22B5">
            <w:pPr>
              <w:spacing w:line="259" w:lineRule="auto"/>
              <w:ind w:left="4"/>
              <w:jc w:val="both"/>
            </w:pPr>
            <w:r>
              <w:rPr>
                <w:sz w:val="20"/>
              </w:rPr>
              <w:t>(</w:t>
            </w:r>
            <w:proofErr w:type="spellStart"/>
            <w:r>
              <w:rPr>
                <w:sz w:val="20"/>
              </w:rPr>
              <w:t>Aorto</w:t>
            </w:r>
            <w:proofErr w:type="spellEnd"/>
            <w:r>
              <w:rPr>
                <w:sz w:val="20"/>
              </w:rPr>
              <w:t xml:space="preserve">)coronary bypass of two coronary arteries </w:t>
            </w:r>
          </w:p>
        </w:tc>
        <w:tc>
          <w:tcPr>
            <w:tcW w:w="989" w:type="dxa"/>
            <w:tcBorders>
              <w:top w:val="single" w:sz="4" w:space="0" w:color="000000"/>
              <w:left w:val="single" w:sz="4" w:space="0" w:color="000000"/>
              <w:bottom w:val="single" w:sz="4" w:space="0" w:color="000000"/>
              <w:right w:val="single" w:sz="4" w:space="0" w:color="000000"/>
            </w:tcBorders>
          </w:tcPr>
          <w:p w14:paraId="787B9B92" w14:textId="77777777" w:rsidR="00425E2D" w:rsidRDefault="00425E2D" w:rsidP="00CB22B5">
            <w:pPr>
              <w:spacing w:line="259" w:lineRule="auto"/>
              <w:ind w:left="2"/>
            </w:pPr>
            <w:r>
              <w:rPr>
                <w:sz w:val="20"/>
              </w:rPr>
              <w:t>03CL4Z</w:t>
            </w:r>
          </w:p>
          <w:p w14:paraId="390C1F4F"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2119E980" w14:textId="77777777" w:rsidR="00425E2D" w:rsidRDefault="00425E2D" w:rsidP="00CB22B5">
            <w:pPr>
              <w:spacing w:line="259" w:lineRule="auto"/>
              <w:ind w:left="4"/>
            </w:pPr>
            <w:r>
              <w:rPr>
                <w:sz w:val="20"/>
              </w:rPr>
              <w:t xml:space="preserve"> Extirpation of Matter from Left Internal </w:t>
            </w:r>
          </w:p>
          <w:p w14:paraId="7A1F9822" w14:textId="77777777" w:rsidR="00425E2D" w:rsidRDefault="00425E2D" w:rsidP="00CB22B5">
            <w:pPr>
              <w:spacing w:line="259" w:lineRule="auto"/>
              <w:ind w:left="4"/>
            </w:pPr>
            <w:r>
              <w:rPr>
                <w:sz w:val="20"/>
              </w:rPr>
              <w:t xml:space="preserve">Carotid Artery, Percutaneous Endoscopic Approach </w:t>
            </w:r>
          </w:p>
        </w:tc>
      </w:tr>
      <w:tr w:rsidR="00425E2D" w14:paraId="1893428A" w14:textId="77777777" w:rsidTr="00425E2D">
        <w:trPr>
          <w:trHeight w:val="470"/>
        </w:trPr>
        <w:tc>
          <w:tcPr>
            <w:tcW w:w="545" w:type="dxa"/>
            <w:vMerge/>
            <w:tcBorders>
              <w:top w:val="nil"/>
              <w:left w:val="single" w:sz="4" w:space="0" w:color="000000"/>
              <w:bottom w:val="nil"/>
              <w:right w:val="single" w:sz="4" w:space="0" w:color="000000"/>
            </w:tcBorders>
          </w:tcPr>
          <w:p w14:paraId="3ABED23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592CCCA" w14:textId="77777777" w:rsidR="00425E2D" w:rsidRDefault="00425E2D" w:rsidP="00CB22B5">
            <w:pPr>
              <w:spacing w:line="259" w:lineRule="auto"/>
              <w:ind w:left="4"/>
            </w:pPr>
            <w:r>
              <w:rPr>
                <w:sz w:val="20"/>
              </w:rPr>
              <w:t xml:space="preserve">36.13  </w:t>
            </w:r>
          </w:p>
        </w:tc>
        <w:tc>
          <w:tcPr>
            <w:tcW w:w="2971" w:type="dxa"/>
            <w:tcBorders>
              <w:top w:val="single" w:sz="4" w:space="0" w:color="000000"/>
              <w:left w:val="single" w:sz="4" w:space="0" w:color="000000"/>
              <w:bottom w:val="single" w:sz="4" w:space="0" w:color="000000"/>
              <w:right w:val="single" w:sz="4" w:space="0" w:color="000000"/>
            </w:tcBorders>
          </w:tcPr>
          <w:p w14:paraId="2BC72831" w14:textId="77777777" w:rsidR="00425E2D" w:rsidRDefault="00425E2D" w:rsidP="00CB22B5">
            <w:pPr>
              <w:spacing w:line="259" w:lineRule="auto"/>
              <w:ind w:left="4"/>
              <w:jc w:val="both"/>
            </w:pPr>
            <w:r>
              <w:rPr>
                <w:sz w:val="20"/>
              </w:rPr>
              <w:t>(</w:t>
            </w:r>
            <w:proofErr w:type="spellStart"/>
            <w:r>
              <w:rPr>
                <w:sz w:val="20"/>
              </w:rPr>
              <w:t>Aorto</w:t>
            </w:r>
            <w:proofErr w:type="spellEnd"/>
            <w:r>
              <w:rPr>
                <w:sz w:val="20"/>
              </w:rPr>
              <w:t xml:space="preserve">)coronary bypass of three coronary arteries </w:t>
            </w:r>
          </w:p>
        </w:tc>
        <w:tc>
          <w:tcPr>
            <w:tcW w:w="989" w:type="dxa"/>
            <w:tcBorders>
              <w:top w:val="single" w:sz="4" w:space="0" w:color="000000"/>
              <w:left w:val="single" w:sz="4" w:space="0" w:color="000000"/>
              <w:bottom w:val="single" w:sz="4" w:space="0" w:color="000000"/>
              <w:right w:val="single" w:sz="4" w:space="0" w:color="000000"/>
            </w:tcBorders>
          </w:tcPr>
          <w:p w14:paraId="125DAC3B" w14:textId="77777777" w:rsidR="00425E2D" w:rsidRDefault="00425E2D" w:rsidP="00CB22B5">
            <w:pPr>
              <w:spacing w:line="259" w:lineRule="auto"/>
              <w:ind w:left="2"/>
            </w:pPr>
            <w:r>
              <w:rPr>
                <w:sz w:val="20"/>
              </w:rPr>
              <w:t>03CM0Z</w:t>
            </w:r>
          </w:p>
          <w:p w14:paraId="2EA51167"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0D995837" w14:textId="77777777" w:rsidR="00425E2D" w:rsidRDefault="00425E2D" w:rsidP="00CB22B5">
            <w:pPr>
              <w:spacing w:line="259" w:lineRule="auto"/>
              <w:ind w:left="4"/>
            </w:pPr>
            <w:r>
              <w:rPr>
                <w:sz w:val="20"/>
              </w:rPr>
              <w:t xml:space="preserve"> Extirpation of Matter from Right External </w:t>
            </w:r>
          </w:p>
          <w:p w14:paraId="4ED9E782" w14:textId="77777777" w:rsidR="00425E2D" w:rsidRDefault="00425E2D" w:rsidP="00CB22B5">
            <w:pPr>
              <w:spacing w:line="259" w:lineRule="auto"/>
              <w:ind w:left="4"/>
            </w:pPr>
            <w:r>
              <w:rPr>
                <w:sz w:val="20"/>
              </w:rPr>
              <w:t xml:space="preserve">Carotid Artery, Open Approach </w:t>
            </w:r>
          </w:p>
        </w:tc>
      </w:tr>
      <w:tr w:rsidR="00425E2D" w14:paraId="07E05036" w14:textId="77777777" w:rsidTr="00425E2D">
        <w:trPr>
          <w:trHeight w:val="698"/>
        </w:trPr>
        <w:tc>
          <w:tcPr>
            <w:tcW w:w="545" w:type="dxa"/>
            <w:vMerge/>
            <w:tcBorders>
              <w:top w:val="nil"/>
              <w:left w:val="single" w:sz="4" w:space="0" w:color="000000"/>
              <w:bottom w:val="nil"/>
              <w:right w:val="single" w:sz="4" w:space="0" w:color="000000"/>
            </w:tcBorders>
          </w:tcPr>
          <w:p w14:paraId="646C799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0810D9D" w14:textId="77777777" w:rsidR="00425E2D" w:rsidRDefault="00425E2D" w:rsidP="00CB22B5">
            <w:pPr>
              <w:spacing w:line="259" w:lineRule="auto"/>
              <w:ind w:left="4"/>
            </w:pPr>
            <w:r>
              <w:rPr>
                <w:sz w:val="20"/>
              </w:rPr>
              <w:t xml:space="preserve">36.14  </w:t>
            </w:r>
          </w:p>
        </w:tc>
        <w:tc>
          <w:tcPr>
            <w:tcW w:w="2971" w:type="dxa"/>
            <w:tcBorders>
              <w:top w:val="single" w:sz="4" w:space="0" w:color="000000"/>
              <w:left w:val="single" w:sz="4" w:space="0" w:color="000000"/>
              <w:bottom w:val="single" w:sz="4" w:space="0" w:color="000000"/>
              <w:right w:val="single" w:sz="4" w:space="0" w:color="000000"/>
            </w:tcBorders>
          </w:tcPr>
          <w:p w14:paraId="61F41A9F" w14:textId="77777777" w:rsidR="00425E2D" w:rsidRDefault="00425E2D" w:rsidP="00CB22B5">
            <w:pPr>
              <w:spacing w:line="259" w:lineRule="auto"/>
              <w:ind w:left="4"/>
            </w:pPr>
            <w:r>
              <w:rPr>
                <w:sz w:val="20"/>
              </w:rPr>
              <w:t>(</w:t>
            </w:r>
            <w:proofErr w:type="spellStart"/>
            <w:r>
              <w:rPr>
                <w:sz w:val="20"/>
              </w:rPr>
              <w:t>Aorto</w:t>
            </w:r>
            <w:proofErr w:type="spellEnd"/>
            <w:r>
              <w:rPr>
                <w:sz w:val="20"/>
              </w:rPr>
              <w:t xml:space="preserve">)coronary bypass of four or more coronary arteries </w:t>
            </w:r>
          </w:p>
        </w:tc>
        <w:tc>
          <w:tcPr>
            <w:tcW w:w="989" w:type="dxa"/>
            <w:tcBorders>
              <w:top w:val="single" w:sz="4" w:space="0" w:color="000000"/>
              <w:left w:val="single" w:sz="4" w:space="0" w:color="000000"/>
              <w:bottom w:val="single" w:sz="4" w:space="0" w:color="000000"/>
              <w:right w:val="single" w:sz="4" w:space="0" w:color="000000"/>
            </w:tcBorders>
          </w:tcPr>
          <w:p w14:paraId="6CAE36C0" w14:textId="77777777" w:rsidR="00425E2D" w:rsidRDefault="00425E2D" w:rsidP="00CB22B5">
            <w:pPr>
              <w:spacing w:line="259" w:lineRule="auto"/>
              <w:ind w:left="2"/>
            </w:pPr>
            <w:r>
              <w:rPr>
                <w:sz w:val="20"/>
              </w:rPr>
              <w:t>03CM4Z</w:t>
            </w:r>
          </w:p>
          <w:p w14:paraId="727760A7"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68C3DF13" w14:textId="77777777" w:rsidR="00425E2D" w:rsidRDefault="00425E2D" w:rsidP="00CB22B5">
            <w:pPr>
              <w:spacing w:line="259" w:lineRule="auto"/>
              <w:ind w:left="4"/>
            </w:pPr>
            <w:r>
              <w:rPr>
                <w:sz w:val="20"/>
              </w:rPr>
              <w:t xml:space="preserve"> Extirpation of Matter from Right External </w:t>
            </w:r>
          </w:p>
          <w:p w14:paraId="3D51D835" w14:textId="77777777" w:rsidR="00425E2D" w:rsidRDefault="00425E2D" w:rsidP="00CB22B5">
            <w:pPr>
              <w:spacing w:line="259" w:lineRule="auto"/>
              <w:ind w:left="4"/>
            </w:pPr>
            <w:r>
              <w:rPr>
                <w:sz w:val="20"/>
              </w:rPr>
              <w:t xml:space="preserve">Carotid Artery, Percutaneous Endoscopic Approach </w:t>
            </w:r>
          </w:p>
        </w:tc>
      </w:tr>
      <w:tr w:rsidR="00425E2D" w14:paraId="0652AFB5" w14:textId="77777777" w:rsidTr="00425E2D">
        <w:trPr>
          <w:trHeight w:val="470"/>
        </w:trPr>
        <w:tc>
          <w:tcPr>
            <w:tcW w:w="545" w:type="dxa"/>
            <w:vMerge/>
            <w:tcBorders>
              <w:top w:val="nil"/>
              <w:left w:val="single" w:sz="4" w:space="0" w:color="000000"/>
              <w:bottom w:val="nil"/>
              <w:right w:val="single" w:sz="4" w:space="0" w:color="000000"/>
            </w:tcBorders>
          </w:tcPr>
          <w:p w14:paraId="4371CAC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F7C5595" w14:textId="77777777" w:rsidR="00425E2D" w:rsidRDefault="00425E2D" w:rsidP="00CB22B5">
            <w:pPr>
              <w:spacing w:line="259" w:lineRule="auto"/>
              <w:ind w:left="4"/>
            </w:pPr>
            <w:r>
              <w:rPr>
                <w:sz w:val="20"/>
              </w:rPr>
              <w:t xml:space="preserve">36.15  </w:t>
            </w:r>
          </w:p>
        </w:tc>
        <w:tc>
          <w:tcPr>
            <w:tcW w:w="2971" w:type="dxa"/>
            <w:tcBorders>
              <w:top w:val="single" w:sz="4" w:space="0" w:color="000000"/>
              <w:left w:val="single" w:sz="4" w:space="0" w:color="000000"/>
              <w:bottom w:val="single" w:sz="4" w:space="0" w:color="000000"/>
              <w:right w:val="single" w:sz="4" w:space="0" w:color="000000"/>
            </w:tcBorders>
          </w:tcPr>
          <w:p w14:paraId="5FEC1E8D" w14:textId="77777777" w:rsidR="00425E2D" w:rsidRDefault="00425E2D" w:rsidP="00CB22B5">
            <w:pPr>
              <w:spacing w:line="259" w:lineRule="auto"/>
              <w:ind w:left="4"/>
              <w:jc w:val="both"/>
            </w:pPr>
            <w:r>
              <w:rPr>
                <w:sz w:val="20"/>
              </w:rPr>
              <w:t xml:space="preserve">Single internal </w:t>
            </w:r>
            <w:proofErr w:type="spellStart"/>
            <w:r>
              <w:rPr>
                <w:sz w:val="20"/>
              </w:rPr>
              <w:t>mammarycoronary</w:t>
            </w:r>
            <w:proofErr w:type="spellEnd"/>
            <w:r>
              <w:rPr>
                <w:sz w:val="20"/>
              </w:rPr>
              <w:t xml:space="preserve"> artery bypass </w:t>
            </w:r>
          </w:p>
        </w:tc>
        <w:tc>
          <w:tcPr>
            <w:tcW w:w="989" w:type="dxa"/>
            <w:tcBorders>
              <w:top w:val="single" w:sz="4" w:space="0" w:color="000000"/>
              <w:left w:val="single" w:sz="4" w:space="0" w:color="000000"/>
              <w:bottom w:val="single" w:sz="4" w:space="0" w:color="000000"/>
              <w:right w:val="single" w:sz="4" w:space="0" w:color="000000"/>
            </w:tcBorders>
          </w:tcPr>
          <w:p w14:paraId="005CF6F2" w14:textId="77777777" w:rsidR="00425E2D" w:rsidRDefault="00425E2D" w:rsidP="00CB22B5">
            <w:pPr>
              <w:spacing w:line="259" w:lineRule="auto"/>
              <w:ind w:left="2"/>
            </w:pPr>
            <w:r>
              <w:rPr>
                <w:sz w:val="20"/>
              </w:rPr>
              <w:t>03CN0Z</w:t>
            </w:r>
          </w:p>
          <w:p w14:paraId="097A4EBA"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342ADA83" w14:textId="77777777" w:rsidR="00425E2D" w:rsidRDefault="00425E2D" w:rsidP="00CB22B5">
            <w:pPr>
              <w:spacing w:line="259" w:lineRule="auto"/>
              <w:ind w:left="4"/>
            </w:pPr>
            <w:r>
              <w:rPr>
                <w:sz w:val="20"/>
              </w:rPr>
              <w:t xml:space="preserve"> Extirpation of Matter from Left External </w:t>
            </w:r>
          </w:p>
          <w:p w14:paraId="6B0DAA7F" w14:textId="77777777" w:rsidR="00425E2D" w:rsidRDefault="00425E2D" w:rsidP="00CB22B5">
            <w:pPr>
              <w:spacing w:line="259" w:lineRule="auto"/>
              <w:ind w:left="4"/>
            </w:pPr>
            <w:r>
              <w:rPr>
                <w:sz w:val="20"/>
              </w:rPr>
              <w:t xml:space="preserve">Carotid Artery, Open Approach </w:t>
            </w:r>
          </w:p>
        </w:tc>
      </w:tr>
      <w:tr w:rsidR="00425E2D" w14:paraId="3B3BFDD8" w14:textId="77777777" w:rsidTr="00425E2D">
        <w:trPr>
          <w:trHeight w:val="701"/>
        </w:trPr>
        <w:tc>
          <w:tcPr>
            <w:tcW w:w="545" w:type="dxa"/>
            <w:vMerge/>
            <w:tcBorders>
              <w:top w:val="nil"/>
              <w:left w:val="single" w:sz="4" w:space="0" w:color="000000"/>
              <w:bottom w:val="nil"/>
              <w:right w:val="single" w:sz="4" w:space="0" w:color="000000"/>
            </w:tcBorders>
          </w:tcPr>
          <w:p w14:paraId="2D2B5B4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35A09FC" w14:textId="77777777" w:rsidR="00425E2D" w:rsidRDefault="00425E2D" w:rsidP="00CB22B5">
            <w:pPr>
              <w:spacing w:line="259" w:lineRule="auto"/>
              <w:ind w:left="4"/>
            </w:pPr>
            <w:r>
              <w:rPr>
                <w:sz w:val="20"/>
              </w:rPr>
              <w:t xml:space="preserve">36.16  </w:t>
            </w:r>
          </w:p>
        </w:tc>
        <w:tc>
          <w:tcPr>
            <w:tcW w:w="2971" w:type="dxa"/>
            <w:tcBorders>
              <w:top w:val="single" w:sz="4" w:space="0" w:color="000000"/>
              <w:left w:val="single" w:sz="4" w:space="0" w:color="000000"/>
              <w:bottom w:val="single" w:sz="4" w:space="0" w:color="000000"/>
              <w:right w:val="single" w:sz="4" w:space="0" w:color="000000"/>
            </w:tcBorders>
          </w:tcPr>
          <w:p w14:paraId="603DFC29" w14:textId="77777777" w:rsidR="00425E2D" w:rsidRDefault="00425E2D" w:rsidP="00CB22B5">
            <w:pPr>
              <w:spacing w:line="259" w:lineRule="auto"/>
              <w:ind w:left="4"/>
              <w:jc w:val="both"/>
            </w:pPr>
            <w:r>
              <w:rPr>
                <w:sz w:val="20"/>
              </w:rPr>
              <w:t xml:space="preserve">Double internal </w:t>
            </w:r>
            <w:proofErr w:type="spellStart"/>
            <w:r>
              <w:rPr>
                <w:sz w:val="20"/>
              </w:rPr>
              <w:t>mammarycoronary</w:t>
            </w:r>
            <w:proofErr w:type="spellEnd"/>
            <w:r>
              <w:rPr>
                <w:sz w:val="20"/>
              </w:rPr>
              <w:t xml:space="preserve"> artery bypass </w:t>
            </w:r>
          </w:p>
        </w:tc>
        <w:tc>
          <w:tcPr>
            <w:tcW w:w="989" w:type="dxa"/>
            <w:tcBorders>
              <w:top w:val="single" w:sz="4" w:space="0" w:color="000000"/>
              <w:left w:val="single" w:sz="4" w:space="0" w:color="000000"/>
              <w:bottom w:val="single" w:sz="4" w:space="0" w:color="000000"/>
              <w:right w:val="single" w:sz="4" w:space="0" w:color="000000"/>
            </w:tcBorders>
          </w:tcPr>
          <w:p w14:paraId="44FF9539" w14:textId="77777777" w:rsidR="00425E2D" w:rsidRDefault="00425E2D" w:rsidP="00CB22B5">
            <w:pPr>
              <w:spacing w:line="259" w:lineRule="auto"/>
              <w:ind w:left="2"/>
            </w:pPr>
            <w:r>
              <w:rPr>
                <w:sz w:val="20"/>
              </w:rPr>
              <w:t>03CN4Z</w:t>
            </w:r>
          </w:p>
          <w:p w14:paraId="1C0C8DDE"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28AB2F2E" w14:textId="77777777" w:rsidR="00425E2D" w:rsidRDefault="00425E2D" w:rsidP="00CB22B5">
            <w:pPr>
              <w:spacing w:line="259" w:lineRule="auto"/>
              <w:ind w:left="4"/>
            </w:pPr>
            <w:r>
              <w:rPr>
                <w:sz w:val="20"/>
              </w:rPr>
              <w:t xml:space="preserve">Extirpation of Matter from Left External </w:t>
            </w:r>
          </w:p>
          <w:p w14:paraId="4A3DADA9" w14:textId="77777777" w:rsidR="00425E2D" w:rsidRDefault="00425E2D" w:rsidP="00CB22B5">
            <w:pPr>
              <w:spacing w:line="259" w:lineRule="auto"/>
              <w:ind w:left="4"/>
            </w:pPr>
            <w:r>
              <w:rPr>
                <w:sz w:val="20"/>
              </w:rPr>
              <w:t xml:space="preserve">Carotid Artery, Percutaneous Endoscopic Approach </w:t>
            </w:r>
          </w:p>
        </w:tc>
      </w:tr>
      <w:tr w:rsidR="00425E2D" w14:paraId="1A44C6CE" w14:textId="77777777" w:rsidTr="00425E2D">
        <w:trPr>
          <w:trHeight w:val="470"/>
        </w:trPr>
        <w:tc>
          <w:tcPr>
            <w:tcW w:w="545" w:type="dxa"/>
            <w:vMerge/>
            <w:tcBorders>
              <w:top w:val="nil"/>
              <w:left w:val="single" w:sz="4" w:space="0" w:color="000000"/>
              <w:bottom w:val="nil"/>
              <w:right w:val="single" w:sz="4" w:space="0" w:color="000000"/>
            </w:tcBorders>
          </w:tcPr>
          <w:p w14:paraId="07860BF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C856A3B" w14:textId="77777777" w:rsidR="00425E2D" w:rsidRDefault="00425E2D" w:rsidP="00CB22B5">
            <w:pPr>
              <w:spacing w:line="259" w:lineRule="auto"/>
              <w:ind w:left="4"/>
            </w:pPr>
            <w:r>
              <w:rPr>
                <w:sz w:val="20"/>
              </w:rPr>
              <w:t xml:space="preserve">36.17  </w:t>
            </w:r>
          </w:p>
        </w:tc>
        <w:tc>
          <w:tcPr>
            <w:tcW w:w="2971" w:type="dxa"/>
            <w:tcBorders>
              <w:top w:val="single" w:sz="4" w:space="0" w:color="000000"/>
              <w:left w:val="single" w:sz="4" w:space="0" w:color="000000"/>
              <w:bottom w:val="single" w:sz="4" w:space="0" w:color="000000"/>
              <w:right w:val="single" w:sz="4" w:space="0" w:color="000000"/>
            </w:tcBorders>
          </w:tcPr>
          <w:p w14:paraId="6549240F" w14:textId="77777777" w:rsidR="00425E2D" w:rsidRDefault="00425E2D" w:rsidP="00CB22B5">
            <w:pPr>
              <w:spacing w:line="259" w:lineRule="auto"/>
              <w:ind w:left="4"/>
            </w:pPr>
            <w:r>
              <w:rPr>
                <w:sz w:val="20"/>
              </w:rPr>
              <w:t xml:space="preserve">Abdominal - coronary artery bypass </w:t>
            </w:r>
          </w:p>
        </w:tc>
        <w:tc>
          <w:tcPr>
            <w:tcW w:w="989" w:type="dxa"/>
            <w:tcBorders>
              <w:top w:val="single" w:sz="4" w:space="0" w:color="000000"/>
              <w:left w:val="single" w:sz="4" w:space="0" w:color="000000"/>
              <w:bottom w:val="single" w:sz="4" w:space="0" w:color="000000"/>
              <w:right w:val="single" w:sz="4" w:space="0" w:color="000000"/>
            </w:tcBorders>
          </w:tcPr>
          <w:p w14:paraId="41F9505B" w14:textId="77777777" w:rsidR="00425E2D" w:rsidRDefault="00425E2D" w:rsidP="00CB22B5">
            <w:pPr>
              <w:spacing w:line="259" w:lineRule="auto"/>
              <w:ind w:left="2"/>
            </w:pPr>
            <w:r>
              <w:rPr>
                <w:sz w:val="20"/>
              </w:rPr>
              <w:t>03CP0Z</w:t>
            </w:r>
          </w:p>
          <w:p w14:paraId="148C8508"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6DD852CE" w14:textId="77777777" w:rsidR="00425E2D" w:rsidRDefault="00425E2D" w:rsidP="00CB22B5">
            <w:pPr>
              <w:spacing w:line="259" w:lineRule="auto"/>
              <w:ind w:left="4"/>
            </w:pPr>
            <w:r>
              <w:rPr>
                <w:sz w:val="20"/>
              </w:rPr>
              <w:t xml:space="preserve"> Extirpation of Matter from Right Vertebral </w:t>
            </w:r>
          </w:p>
          <w:p w14:paraId="1EED8CF1" w14:textId="77777777" w:rsidR="00425E2D" w:rsidRDefault="00425E2D" w:rsidP="00CB22B5">
            <w:pPr>
              <w:spacing w:line="259" w:lineRule="auto"/>
              <w:ind w:left="4"/>
            </w:pPr>
            <w:r>
              <w:rPr>
                <w:sz w:val="20"/>
              </w:rPr>
              <w:t xml:space="preserve">Artery, Open Approach </w:t>
            </w:r>
          </w:p>
        </w:tc>
      </w:tr>
      <w:tr w:rsidR="00425E2D" w14:paraId="227D4848"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5B8B8AB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355DCC3" w14:textId="77777777" w:rsidR="00425E2D" w:rsidRDefault="00425E2D" w:rsidP="00CB22B5">
            <w:pPr>
              <w:spacing w:line="259" w:lineRule="auto"/>
              <w:ind w:left="4"/>
            </w:pPr>
            <w:r>
              <w:rPr>
                <w:sz w:val="20"/>
              </w:rPr>
              <w:t xml:space="preserve">36.19 </w:t>
            </w:r>
          </w:p>
        </w:tc>
        <w:tc>
          <w:tcPr>
            <w:tcW w:w="2971" w:type="dxa"/>
            <w:tcBorders>
              <w:top w:val="single" w:sz="4" w:space="0" w:color="000000"/>
              <w:left w:val="single" w:sz="4" w:space="0" w:color="000000"/>
              <w:bottom w:val="single" w:sz="4" w:space="0" w:color="000000"/>
              <w:right w:val="single" w:sz="4" w:space="0" w:color="000000"/>
            </w:tcBorders>
          </w:tcPr>
          <w:p w14:paraId="6002DA7D" w14:textId="77777777" w:rsidR="00425E2D" w:rsidRDefault="00425E2D" w:rsidP="00CB22B5">
            <w:pPr>
              <w:spacing w:line="259" w:lineRule="auto"/>
              <w:ind w:left="4"/>
            </w:pPr>
            <w:r>
              <w:rPr>
                <w:sz w:val="20"/>
              </w:rPr>
              <w:t xml:space="preserve">Other bypass anastomosis for heart revascularization </w:t>
            </w:r>
          </w:p>
        </w:tc>
        <w:tc>
          <w:tcPr>
            <w:tcW w:w="989" w:type="dxa"/>
            <w:tcBorders>
              <w:top w:val="single" w:sz="4" w:space="0" w:color="000000"/>
              <w:left w:val="single" w:sz="4" w:space="0" w:color="000000"/>
              <w:bottom w:val="single" w:sz="4" w:space="0" w:color="000000"/>
              <w:right w:val="single" w:sz="4" w:space="0" w:color="000000"/>
            </w:tcBorders>
          </w:tcPr>
          <w:p w14:paraId="6884C958" w14:textId="77777777" w:rsidR="00425E2D" w:rsidRDefault="00425E2D" w:rsidP="00CB22B5">
            <w:pPr>
              <w:spacing w:line="259" w:lineRule="auto"/>
              <w:ind w:left="2"/>
            </w:pPr>
            <w:r>
              <w:rPr>
                <w:sz w:val="20"/>
              </w:rPr>
              <w:t>03CP4Z</w:t>
            </w:r>
          </w:p>
          <w:p w14:paraId="492D304D" w14:textId="77777777" w:rsidR="00425E2D" w:rsidRDefault="00425E2D" w:rsidP="00CB22B5">
            <w:pPr>
              <w:spacing w:line="259" w:lineRule="auto"/>
              <w:ind w:left="2"/>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65A2D30F" w14:textId="77777777" w:rsidR="00425E2D" w:rsidRDefault="00425E2D" w:rsidP="00CB22B5">
            <w:pPr>
              <w:spacing w:line="259" w:lineRule="auto"/>
              <w:ind w:left="4"/>
            </w:pPr>
            <w:r>
              <w:rPr>
                <w:sz w:val="20"/>
              </w:rPr>
              <w:t xml:space="preserve"> Extirpation of Matter from Right Vertebral </w:t>
            </w:r>
          </w:p>
          <w:p w14:paraId="3287E587" w14:textId="77777777" w:rsidR="00425E2D" w:rsidRDefault="00425E2D" w:rsidP="00CB22B5">
            <w:pPr>
              <w:spacing w:line="259" w:lineRule="auto"/>
              <w:ind w:left="4"/>
            </w:pPr>
            <w:r>
              <w:rPr>
                <w:sz w:val="20"/>
              </w:rPr>
              <w:t xml:space="preserve">Artery, Percutaneous Endoscopic Approach </w:t>
            </w:r>
          </w:p>
        </w:tc>
      </w:tr>
    </w:tbl>
    <w:p w14:paraId="3B4ABCA3" w14:textId="77777777" w:rsidR="00425E2D" w:rsidRDefault="00425E2D" w:rsidP="00425E2D">
      <w:pPr>
        <w:spacing w:line="259" w:lineRule="auto"/>
        <w:ind w:left="-1800" w:right="11335"/>
      </w:pPr>
    </w:p>
    <w:tbl>
      <w:tblPr>
        <w:tblStyle w:val="TableGrid0"/>
        <w:tblW w:w="9365" w:type="dxa"/>
        <w:tblInd w:w="175" w:type="dxa"/>
        <w:tblCellMar>
          <w:top w:w="54" w:type="dxa"/>
          <w:left w:w="103" w:type="dxa"/>
          <w:bottom w:w="5" w:type="dxa"/>
          <w:right w:w="87" w:type="dxa"/>
        </w:tblCellMar>
        <w:tblLook w:val="04A0" w:firstRow="1" w:lastRow="0" w:firstColumn="1" w:lastColumn="0" w:noHBand="0" w:noVBand="1"/>
      </w:tblPr>
      <w:tblGrid>
        <w:gridCol w:w="409"/>
        <w:gridCol w:w="1411"/>
        <w:gridCol w:w="2726"/>
        <w:gridCol w:w="1702"/>
        <w:gridCol w:w="3117"/>
      </w:tblGrid>
      <w:tr w:rsidR="00425E2D" w14:paraId="25180A9D"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3D3381D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C082F80" w14:textId="77777777" w:rsidR="00425E2D" w:rsidRDefault="00425E2D" w:rsidP="00CB22B5">
            <w:pPr>
              <w:spacing w:line="259" w:lineRule="auto"/>
              <w:ind w:left="5"/>
            </w:pPr>
            <w:r>
              <w:rPr>
                <w:sz w:val="20"/>
              </w:rPr>
              <w:t xml:space="preserve">36.2 </w:t>
            </w:r>
          </w:p>
        </w:tc>
        <w:tc>
          <w:tcPr>
            <w:tcW w:w="2971" w:type="dxa"/>
            <w:tcBorders>
              <w:top w:val="single" w:sz="4" w:space="0" w:color="000000"/>
              <w:left w:val="single" w:sz="4" w:space="0" w:color="000000"/>
              <w:bottom w:val="single" w:sz="4" w:space="0" w:color="000000"/>
              <w:right w:val="single" w:sz="4" w:space="0" w:color="000000"/>
            </w:tcBorders>
          </w:tcPr>
          <w:p w14:paraId="61133603" w14:textId="77777777" w:rsidR="00425E2D" w:rsidRDefault="00425E2D" w:rsidP="00CB22B5">
            <w:pPr>
              <w:spacing w:line="259" w:lineRule="auto"/>
              <w:ind w:left="5"/>
            </w:pPr>
            <w:r>
              <w:rPr>
                <w:sz w:val="20"/>
              </w:rPr>
              <w:t xml:space="preserve">Heart revascularization by arterial implant </w:t>
            </w:r>
          </w:p>
        </w:tc>
        <w:tc>
          <w:tcPr>
            <w:tcW w:w="989" w:type="dxa"/>
            <w:tcBorders>
              <w:top w:val="single" w:sz="4" w:space="0" w:color="000000"/>
              <w:left w:val="single" w:sz="4" w:space="0" w:color="000000"/>
              <w:bottom w:val="single" w:sz="4" w:space="0" w:color="000000"/>
              <w:right w:val="single" w:sz="4" w:space="0" w:color="000000"/>
            </w:tcBorders>
          </w:tcPr>
          <w:p w14:paraId="390BFC50" w14:textId="77777777" w:rsidR="00425E2D" w:rsidRDefault="00425E2D" w:rsidP="00CB22B5">
            <w:pPr>
              <w:spacing w:line="259" w:lineRule="auto"/>
              <w:ind w:left="3"/>
            </w:pPr>
            <w:r>
              <w:rPr>
                <w:sz w:val="20"/>
              </w:rPr>
              <w:t>03CQ0Z</w:t>
            </w:r>
          </w:p>
          <w:p w14:paraId="1BDB6022"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4A03AE60" w14:textId="77777777" w:rsidR="00425E2D" w:rsidRDefault="00425E2D" w:rsidP="00CB22B5">
            <w:pPr>
              <w:spacing w:line="259" w:lineRule="auto"/>
              <w:ind w:left="5"/>
            </w:pPr>
            <w:r>
              <w:rPr>
                <w:sz w:val="20"/>
              </w:rPr>
              <w:t xml:space="preserve"> Extirpation of Matter from Left Vertebral </w:t>
            </w:r>
          </w:p>
          <w:p w14:paraId="0A45714B" w14:textId="77777777" w:rsidR="00425E2D" w:rsidRDefault="00425E2D" w:rsidP="00CB22B5">
            <w:pPr>
              <w:spacing w:line="259" w:lineRule="auto"/>
              <w:ind w:left="5"/>
            </w:pPr>
            <w:r>
              <w:rPr>
                <w:sz w:val="20"/>
              </w:rPr>
              <w:t xml:space="preserve">Artery, Open Approach </w:t>
            </w:r>
          </w:p>
        </w:tc>
      </w:tr>
      <w:tr w:rsidR="00425E2D" w14:paraId="577DA6C7" w14:textId="77777777" w:rsidTr="00425E2D">
        <w:trPr>
          <w:trHeight w:val="470"/>
        </w:trPr>
        <w:tc>
          <w:tcPr>
            <w:tcW w:w="545" w:type="dxa"/>
            <w:vMerge/>
            <w:tcBorders>
              <w:top w:val="nil"/>
              <w:left w:val="single" w:sz="4" w:space="0" w:color="000000"/>
              <w:bottom w:val="nil"/>
              <w:right w:val="single" w:sz="4" w:space="0" w:color="000000"/>
            </w:tcBorders>
          </w:tcPr>
          <w:p w14:paraId="265BDDA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D527D53" w14:textId="77777777" w:rsidR="00425E2D" w:rsidRDefault="00425E2D" w:rsidP="00CB22B5">
            <w:pPr>
              <w:spacing w:line="259" w:lineRule="auto"/>
              <w:ind w:left="5"/>
            </w:pPr>
            <w:r>
              <w:rPr>
                <w:sz w:val="20"/>
              </w:rPr>
              <w:t xml:space="preserve">34.20 </w:t>
            </w:r>
          </w:p>
        </w:tc>
        <w:tc>
          <w:tcPr>
            <w:tcW w:w="2971" w:type="dxa"/>
            <w:tcBorders>
              <w:top w:val="single" w:sz="4" w:space="0" w:color="000000"/>
              <w:left w:val="single" w:sz="4" w:space="0" w:color="000000"/>
              <w:bottom w:val="single" w:sz="4" w:space="0" w:color="000000"/>
              <w:right w:val="single" w:sz="4" w:space="0" w:color="000000"/>
            </w:tcBorders>
          </w:tcPr>
          <w:p w14:paraId="509E9B17" w14:textId="77777777" w:rsidR="00425E2D" w:rsidRDefault="00425E2D" w:rsidP="00CB22B5">
            <w:pPr>
              <w:spacing w:line="259" w:lineRule="auto"/>
              <w:ind w:left="5"/>
            </w:pPr>
            <w:r>
              <w:rPr>
                <w:sz w:val="20"/>
              </w:rPr>
              <w:t xml:space="preserve">flaccid hemiplegia </w:t>
            </w:r>
          </w:p>
        </w:tc>
        <w:tc>
          <w:tcPr>
            <w:tcW w:w="989" w:type="dxa"/>
            <w:tcBorders>
              <w:top w:val="single" w:sz="4" w:space="0" w:color="000000"/>
              <w:left w:val="single" w:sz="4" w:space="0" w:color="000000"/>
              <w:bottom w:val="single" w:sz="4" w:space="0" w:color="000000"/>
              <w:right w:val="single" w:sz="4" w:space="0" w:color="000000"/>
            </w:tcBorders>
          </w:tcPr>
          <w:p w14:paraId="6FB09533" w14:textId="77777777" w:rsidR="00425E2D" w:rsidRDefault="00425E2D" w:rsidP="00CB22B5">
            <w:pPr>
              <w:spacing w:line="259" w:lineRule="auto"/>
            </w:pPr>
            <w:r>
              <w:rPr>
                <w:sz w:val="20"/>
              </w:rPr>
              <w:t>03CQ4Z</w:t>
            </w:r>
          </w:p>
          <w:p w14:paraId="6458A92E"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385F3A07" w14:textId="77777777" w:rsidR="00425E2D" w:rsidRDefault="00425E2D" w:rsidP="00CB22B5">
            <w:pPr>
              <w:spacing w:line="259" w:lineRule="auto"/>
              <w:ind w:left="5"/>
            </w:pPr>
            <w:r>
              <w:rPr>
                <w:sz w:val="20"/>
              </w:rPr>
              <w:t xml:space="preserve"> Extirpation of Matter from Left Vertebral </w:t>
            </w:r>
          </w:p>
          <w:p w14:paraId="38420319" w14:textId="77777777" w:rsidR="00425E2D" w:rsidRDefault="00425E2D" w:rsidP="00CB22B5">
            <w:pPr>
              <w:spacing w:line="259" w:lineRule="auto"/>
              <w:ind w:left="5"/>
            </w:pPr>
            <w:r>
              <w:rPr>
                <w:sz w:val="20"/>
              </w:rPr>
              <w:t xml:space="preserve">Artery, Percutaneous Endoscopic Approach </w:t>
            </w:r>
          </w:p>
        </w:tc>
      </w:tr>
      <w:tr w:rsidR="00425E2D" w14:paraId="214C0483" w14:textId="77777777" w:rsidTr="00425E2D">
        <w:trPr>
          <w:trHeight w:val="470"/>
        </w:trPr>
        <w:tc>
          <w:tcPr>
            <w:tcW w:w="545" w:type="dxa"/>
            <w:vMerge/>
            <w:tcBorders>
              <w:top w:val="nil"/>
              <w:left w:val="single" w:sz="4" w:space="0" w:color="000000"/>
              <w:bottom w:val="nil"/>
              <w:right w:val="single" w:sz="4" w:space="0" w:color="000000"/>
            </w:tcBorders>
          </w:tcPr>
          <w:p w14:paraId="0A74123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1EA7283" w14:textId="77777777" w:rsidR="00425E2D" w:rsidRDefault="00425E2D" w:rsidP="00CB22B5">
            <w:pPr>
              <w:spacing w:line="259" w:lineRule="auto"/>
              <w:ind w:left="5"/>
            </w:pPr>
            <w:r>
              <w:rPr>
                <w:sz w:val="20"/>
              </w:rPr>
              <w:t xml:space="preserve">42.70 </w:t>
            </w:r>
          </w:p>
        </w:tc>
        <w:tc>
          <w:tcPr>
            <w:tcW w:w="2971" w:type="dxa"/>
            <w:tcBorders>
              <w:top w:val="single" w:sz="4" w:space="0" w:color="000000"/>
              <w:left w:val="single" w:sz="4" w:space="0" w:color="000000"/>
              <w:bottom w:val="single" w:sz="4" w:space="0" w:color="000000"/>
              <w:right w:val="single" w:sz="4" w:space="0" w:color="000000"/>
            </w:tcBorders>
          </w:tcPr>
          <w:p w14:paraId="3A37D279" w14:textId="77777777" w:rsidR="00425E2D" w:rsidRDefault="00425E2D" w:rsidP="00CB22B5">
            <w:pPr>
              <w:spacing w:line="259" w:lineRule="auto"/>
              <w:ind w:left="5"/>
            </w:pPr>
            <w:r>
              <w:rPr>
                <w:sz w:val="20"/>
              </w:rPr>
              <w:t xml:space="preserve">paroxysmal supraventricular tachycardia </w:t>
            </w:r>
          </w:p>
        </w:tc>
        <w:tc>
          <w:tcPr>
            <w:tcW w:w="989" w:type="dxa"/>
            <w:tcBorders>
              <w:top w:val="single" w:sz="4" w:space="0" w:color="000000"/>
              <w:left w:val="single" w:sz="4" w:space="0" w:color="000000"/>
              <w:bottom w:val="single" w:sz="4" w:space="0" w:color="000000"/>
              <w:right w:val="single" w:sz="4" w:space="0" w:color="000000"/>
            </w:tcBorders>
          </w:tcPr>
          <w:p w14:paraId="0A923F5B" w14:textId="77777777" w:rsidR="00425E2D" w:rsidRDefault="00425E2D" w:rsidP="00CB22B5">
            <w:pPr>
              <w:spacing w:line="259" w:lineRule="auto"/>
              <w:ind w:left="3"/>
            </w:pPr>
            <w:r>
              <w:rPr>
                <w:sz w:val="20"/>
              </w:rPr>
              <w:t>03CR0Z</w:t>
            </w:r>
          </w:p>
          <w:p w14:paraId="27953FE8"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23C16373" w14:textId="77777777" w:rsidR="00425E2D" w:rsidRDefault="00425E2D" w:rsidP="00CB22B5">
            <w:pPr>
              <w:spacing w:line="259" w:lineRule="auto"/>
              <w:ind w:left="5"/>
            </w:pPr>
            <w:r>
              <w:rPr>
                <w:sz w:val="20"/>
              </w:rPr>
              <w:t xml:space="preserve">Extirpation of Matter from Face Artery, </w:t>
            </w:r>
          </w:p>
          <w:p w14:paraId="4D110725" w14:textId="77777777" w:rsidR="00425E2D" w:rsidRDefault="00425E2D" w:rsidP="00CB22B5">
            <w:pPr>
              <w:spacing w:line="259" w:lineRule="auto"/>
              <w:ind w:left="5"/>
            </w:pPr>
            <w:r>
              <w:rPr>
                <w:sz w:val="20"/>
              </w:rPr>
              <w:t xml:space="preserve">Open Approach </w:t>
            </w:r>
          </w:p>
        </w:tc>
      </w:tr>
      <w:tr w:rsidR="00425E2D" w14:paraId="2CF24207" w14:textId="77777777" w:rsidTr="00425E2D">
        <w:trPr>
          <w:trHeight w:val="470"/>
        </w:trPr>
        <w:tc>
          <w:tcPr>
            <w:tcW w:w="545" w:type="dxa"/>
            <w:vMerge/>
            <w:tcBorders>
              <w:top w:val="nil"/>
              <w:left w:val="single" w:sz="4" w:space="0" w:color="000000"/>
              <w:bottom w:val="nil"/>
              <w:right w:val="single" w:sz="4" w:space="0" w:color="000000"/>
            </w:tcBorders>
          </w:tcPr>
          <w:p w14:paraId="7C55E8E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6D50BE3" w14:textId="77777777" w:rsidR="00425E2D" w:rsidRDefault="00425E2D" w:rsidP="00CB22B5">
            <w:pPr>
              <w:spacing w:line="259" w:lineRule="auto"/>
              <w:ind w:left="5"/>
            </w:pPr>
            <w:r>
              <w:rPr>
                <w:sz w:val="20"/>
              </w:rPr>
              <w:t xml:space="preserve">42.73 </w:t>
            </w:r>
          </w:p>
        </w:tc>
        <w:tc>
          <w:tcPr>
            <w:tcW w:w="2971" w:type="dxa"/>
            <w:tcBorders>
              <w:top w:val="single" w:sz="4" w:space="0" w:color="000000"/>
              <w:left w:val="single" w:sz="4" w:space="0" w:color="000000"/>
              <w:bottom w:val="single" w:sz="4" w:space="0" w:color="000000"/>
              <w:right w:val="single" w:sz="4" w:space="0" w:color="000000"/>
            </w:tcBorders>
          </w:tcPr>
          <w:p w14:paraId="3635C3D4" w14:textId="77777777" w:rsidR="00425E2D" w:rsidRDefault="00425E2D" w:rsidP="00CB22B5">
            <w:pPr>
              <w:spacing w:line="259" w:lineRule="auto"/>
              <w:ind w:left="5"/>
            </w:pPr>
            <w:r>
              <w:rPr>
                <w:sz w:val="20"/>
              </w:rPr>
              <w:t xml:space="preserve">atrial fibrillation and flutter </w:t>
            </w:r>
          </w:p>
        </w:tc>
        <w:tc>
          <w:tcPr>
            <w:tcW w:w="989" w:type="dxa"/>
            <w:tcBorders>
              <w:top w:val="single" w:sz="4" w:space="0" w:color="000000"/>
              <w:left w:val="single" w:sz="4" w:space="0" w:color="000000"/>
              <w:bottom w:val="single" w:sz="4" w:space="0" w:color="000000"/>
              <w:right w:val="single" w:sz="4" w:space="0" w:color="000000"/>
            </w:tcBorders>
          </w:tcPr>
          <w:p w14:paraId="47A676FA" w14:textId="77777777" w:rsidR="00425E2D" w:rsidRDefault="00425E2D" w:rsidP="00CB22B5">
            <w:pPr>
              <w:spacing w:line="259" w:lineRule="auto"/>
              <w:ind w:left="1"/>
            </w:pPr>
            <w:r>
              <w:rPr>
                <w:sz w:val="20"/>
              </w:rPr>
              <w:t>03CR3Z</w:t>
            </w:r>
          </w:p>
          <w:p w14:paraId="582F424A"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280EF92F" w14:textId="77777777" w:rsidR="00425E2D" w:rsidRDefault="00425E2D" w:rsidP="00CB22B5">
            <w:pPr>
              <w:spacing w:line="259" w:lineRule="auto"/>
              <w:ind w:left="5"/>
            </w:pPr>
            <w:r>
              <w:rPr>
                <w:sz w:val="20"/>
              </w:rPr>
              <w:t xml:space="preserve"> Extirpation of Matter from Face Artery, </w:t>
            </w:r>
          </w:p>
          <w:p w14:paraId="617A53EB" w14:textId="77777777" w:rsidR="00425E2D" w:rsidRDefault="00425E2D" w:rsidP="00CB22B5">
            <w:pPr>
              <w:spacing w:line="259" w:lineRule="auto"/>
              <w:ind w:left="5"/>
            </w:pPr>
            <w:r>
              <w:rPr>
                <w:sz w:val="20"/>
              </w:rPr>
              <w:t xml:space="preserve">Percutaneous Approach </w:t>
            </w:r>
          </w:p>
        </w:tc>
      </w:tr>
      <w:tr w:rsidR="00425E2D" w14:paraId="4FB9C48B" w14:textId="77777777" w:rsidTr="00425E2D">
        <w:trPr>
          <w:trHeight w:val="468"/>
        </w:trPr>
        <w:tc>
          <w:tcPr>
            <w:tcW w:w="545" w:type="dxa"/>
            <w:vMerge/>
            <w:tcBorders>
              <w:top w:val="nil"/>
              <w:left w:val="single" w:sz="4" w:space="0" w:color="000000"/>
              <w:bottom w:val="nil"/>
              <w:right w:val="single" w:sz="4" w:space="0" w:color="000000"/>
            </w:tcBorders>
          </w:tcPr>
          <w:p w14:paraId="64DBD05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FD4BCF3" w14:textId="77777777" w:rsidR="00425E2D" w:rsidRDefault="00425E2D" w:rsidP="00CB22B5">
            <w:pPr>
              <w:spacing w:line="259" w:lineRule="auto"/>
              <w:ind w:left="5"/>
            </w:pPr>
            <w:r>
              <w:rPr>
                <w:sz w:val="20"/>
              </w:rPr>
              <w:t xml:space="preserve">42.74 </w:t>
            </w:r>
          </w:p>
        </w:tc>
        <w:tc>
          <w:tcPr>
            <w:tcW w:w="2971" w:type="dxa"/>
            <w:tcBorders>
              <w:top w:val="single" w:sz="4" w:space="0" w:color="000000"/>
              <w:left w:val="single" w:sz="4" w:space="0" w:color="000000"/>
              <w:bottom w:val="single" w:sz="4" w:space="0" w:color="000000"/>
              <w:right w:val="single" w:sz="4" w:space="0" w:color="000000"/>
            </w:tcBorders>
          </w:tcPr>
          <w:p w14:paraId="7F618F37" w14:textId="77777777" w:rsidR="00425E2D" w:rsidRDefault="00425E2D" w:rsidP="00CB22B5">
            <w:pPr>
              <w:spacing w:line="259" w:lineRule="auto"/>
              <w:ind w:left="5"/>
            </w:pPr>
            <w:r>
              <w:rPr>
                <w:sz w:val="20"/>
              </w:rPr>
              <w:t xml:space="preserve">ventricular fibrillation and flutter </w:t>
            </w:r>
          </w:p>
        </w:tc>
        <w:tc>
          <w:tcPr>
            <w:tcW w:w="989" w:type="dxa"/>
            <w:tcBorders>
              <w:top w:val="single" w:sz="4" w:space="0" w:color="000000"/>
              <w:left w:val="single" w:sz="4" w:space="0" w:color="000000"/>
              <w:bottom w:val="single" w:sz="4" w:space="0" w:color="000000"/>
              <w:right w:val="single" w:sz="4" w:space="0" w:color="000000"/>
            </w:tcBorders>
          </w:tcPr>
          <w:p w14:paraId="5CC0221F" w14:textId="77777777" w:rsidR="00425E2D" w:rsidRDefault="00425E2D" w:rsidP="00CB22B5">
            <w:pPr>
              <w:spacing w:line="259" w:lineRule="auto"/>
            </w:pPr>
            <w:r>
              <w:rPr>
                <w:sz w:val="20"/>
              </w:rPr>
              <w:t>03CR4Z</w:t>
            </w:r>
          </w:p>
          <w:p w14:paraId="51E9E3E4"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14D8797F" w14:textId="77777777" w:rsidR="00425E2D" w:rsidRDefault="00425E2D" w:rsidP="00CB22B5">
            <w:pPr>
              <w:spacing w:line="259" w:lineRule="auto"/>
              <w:ind w:left="5"/>
            </w:pPr>
            <w:r>
              <w:rPr>
                <w:sz w:val="20"/>
              </w:rPr>
              <w:t xml:space="preserve"> Extirpation of Matter from Face Artery, Percutaneous Endoscopic Approach </w:t>
            </w:r>
          </w:p>
        </w:tc>
      </w:tr>
      <w:tr w:rsidR="00425E2D" w14:paraId="0634C420" w14:textId="77777777" w:rsidTr="00425E2D">
        <w:trPr>
          <w:trHeight w:val="470"/>
        </w:trPr>
        <w:tc>
          <w:tcPr>
            <w:tcW w:w="545" w:type="dxa"/>
            <w:vMerge/>
            <w:tcBorders>
              <w:top w:val="nil"/>
              <w:left w:val="single" w:sz="4" w:space="0" w:color="000000"/>
              <w:bottom w:val="nil"/>
              <w:right w:val="single" w:sz="4" w:space="0" w:color="000000"/>
            </w:tcBorders>
          </w:tcPr>
          <w:p w14:paraId="24B5E64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151280F" w14:textId="77777777" w:rsidR="00425E2D" w:rsidRDefault="00425E2D" w:rsidP="00CB22B5">
            <w:pPr>
              <w:spacing w:line="259" w:lineRule="auto"/>
              <w:ind w:left="5"/>
            </w:pPr>
            <w:r>
              <w:rPr>
                <w:sz w:val="20"/>
              </w:rPr>
              <w:t xml:space="preserve">42.75 </w:t>
            </w:r>
          </w:p>
        </w:tc>
        <w:tc>
          <w:tcPr>
            <w:tcW w:w="2971" w:type="dxa"/>
            <w:tcBorders>
              <w:top w:val="single" w:sz="4" w:space="0" w:color="000000"/>
              <w:left w:val="single" w:sz="4" w:space="0" w:color="000000"/>
              <w:bottom w:val="single" w:sz="4" w:space="0" w:color="000000"/>
              <w:right w:val="single" w:sz="4" w:space="0" w:color="000000"/>
            </w:tcBorders>
          </w:tcPr>
          <w:p w14:paraId="517AAC9A" w14:textId="77777777" w:rsidR="00425E2D" w:rsidRDefault="00425E2D" w:rsidP="00CB22B5">
            <w:pPr>
              <w:spacing w:line="259" w:lineRule="auto"/>
              <w:ind w:left="5"/>
            </w:pPr>
            <w:r>
              <w:rPr>
                <w:sz w:val="20"/>
              </w:rPr>
              <w:t xml:space="preserve">cardiac arrest </w:t>
            </w:r>
          </w:p>
        </w:tc>
        <w:tc>
          <w:tcPr>
            <w:tcW w:w="989" w:type="dxa"/>
            <w:tcBorders>
              <w:top w:val="single" w:sz="4" w:space="0" w:color="000000"/>
              <w:left w:val="single" w:sz="4" w:space="0" w:color="000000"/>
              <w:bottom w:val="single" w:sz="4" w:space="0" w:color="000000"/>
              <w:right w:val="single" w:sz="4" w:space="0" w:color="000000"/>
            </w:tcBorders>
          </w:tcPr>
          <w:p w14:paraId="6A3C722D" w14:textId="77777777" w:rsidR="00425E2D" w:rsidRDefault="00425E2D" w:rsidP="00CB22B5">
            <w:pPr>
              <w:spacing w:line="259" w:lineRule="auto"/>
              <w:ind w:left="2"/>
            </w:pPr>
            <w:r>
              <w:rPr>
                <w:sz w:val="20"/>
              </w:rPr>
              <w:t>03CS0Z</w:t>
            </w:r>
          </w:p>
          <w:p w14:paraId="2BF50735"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72225471" w14:textId="77777777" w:rsidR="00425E2D" w:rsidRDefault="00425E2D" w:rsidP="00CB22B5">
            <w:pPr>
              <w:spacing w:line="259" w:lineRule="auto"/>
              <w:ind w:left="5"/>
            </w:pPr>
            <w:r>
              <w:rPr>
                <w:sz w:val="20"/>
              </w:rPr>
              <w:t xml:space="preserve"> Extirpation of Matter from Right Temporal </w:t>
            </w:r>
          </w:p>
          <w:p w14:paraId="2A0E6B3D" w14:textId="77777777" w:rsidR="00425E2D" w:rsidRDefault="00425E2D" w:rsidP="00CB22B5">
            <w:pPr>
              <w:spacing w:line="259" w:lineRule="auto"/>
              <w:ind w:left="5"/>
            </w:pPr>
            <w:r>
              <w:rPr>
                <w:sz w:val="20"/>
              </w:rPr>
              <w:t xml:space="preserve">Artery, Open Approach </w:t>
            </w:r>
          </w:p>
        </w:tc>
      </w:tr>
      <w:tr w:rsidR="00425E2D" w14:paraId="08D4907B" w14:textId="77777777" w:rsidTr="00425E2D">
        <w:trPr>
          <w:trHeight w:val="470"/>
        </w:trPr>
        <w:tc>
          <w:tcPr>
            <w:tcW w:w="545" w:type="dxa"/>
            <w:vMerge/>
            <w:tcBorders>
              <w:top w:val="nil"/>
              <w:left w:val="single" w:sz="4" w:space="0" w:color="000000"/>
              <w:bottom w:val="nil"/>
              <w:right w:val="single" w:sz="4" w:space="0" w:color="000000"/>
            </w:tcBorders>
          </w:tcPr>
          <w:p w14:paraId="3154C59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C2DBE2D" w14:textId="77777777" w:rsidR="00425E2D" w:rsidRDefault="00425E2D" w:rsidP="00CB22B5">
            <w:pPr>
              <w:spacing w:line="259" w:lineRule="auto"/>
              <w:ind w:left="5"/>
            </w:pPr>
            <w:r>
              <w:rPr>
                <w:sz w:val="20"/>
              </w:rPr>
              <w:t xml:space="preserve">42.78 </w:t>
            </w:r>
          </w:p>
        </w:tc>
        <w:tc>
          <w:tcPr>
            <w:tcW w:w="2971" w:type="dxa"/>
            <w:tcBorders>
              <w:top w:val="single" w:sz="4" w:space="0" w:color="000000"/>
              <w:left w:val="single" w:sz="4" w:space="0" w:color="000000"/>
              <w:bottom w:val="single" w:sz="4" w:space="0" w:color="000000"/>
              <w:right w:val="single" w:sz="4" w:space="0" w:color="000000"/>
            </w:tcBorders>
          </w:tcPr>
          <w:p w14:paraId="21E58949" w14:textId="77777777" w:rsidR="00425E2D" w:rsidRDefault="00425E2D" w:rsidP="00CB22B5">
            <w:pPr>
              <w:spacing w:line="259" w:lineRule="auto"/>
              <w:ind w:left="5"/>
            </w:pPr>
            <w:r>
              <w:rPr>
                <w:sz w:val="20"/>
              </w:rPr>
              <w:t xml:space="preserve">other specified cardiac dysrhythmias </w:t>
            </w:r>
          </w:p>
        </w:tc>
        <w:tc>
          <w:tcPr>
            <w:tcW w:w="989" w:type="dxa"/>
            <w:tcBorders>
              <w:top w:val="single" w:sz="4" w:space="0" w:color="000000"/>
              <w:left w:val="single" w:sz="4" w:space="0" w:color="000000"/>
              <w:bottom w:val="single" w:sz="4" w:space="0" w:color="000000"/>
              <w:right w:val="single" w:sz="4" w:space="0" w:color="000000"/>
            </w:tcBorders>
          </w:tcPr>
          <w:p w14:paraId="7DD06D30" w14:textId="77777777" w:rsidR="00425E2D" w:rsidRDefault="00425E2D" w:rsidP="00CB22B5">
            <w:pPr>
              <w:spacing w:line="259" w:lineRule="auto"/>
              <w:ind w:left="3"/>
            </w:pPr>
            <w:r>
              <w:rPr>
                <w:sz w:val="20"/>
              </w:rPr>
              <w:t>03CS3Z</w:t>
            </w:r>
          </w:p>
          <w:p w14:paraId="3FF9C911"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6CA36A1D" w14:textId="77777777" w:rsidR="00425E2D" w:rsidRDefault="00425E2D" w:rsidP="00CB22B5">
            <w:pPr>
              <w:spacing w:line="259" w:lineRule="auto"/>
              <w:ind w:left="5"/>
            </w:pPr>
            <w:r>
              <w:rPr>
                <w:sz w:val="20"/>
              </w:rPr>
              <w:t xml:space="preserve"> Extirpation of Matter from Right Temporal </w:t>
            </w:r>
          </w:p>
          <w:p w14:paraId="542ACBAD" w14:textId="77777777" w:rsidR="00425E2D" w:rsidRDefault="00425E2D" w:rsidP="00CB22B5">
            <w:pPr>
              <w:spacing w:line="259" w:lineRule="auto"/>
              <w:ind w:left="5"/>
            </w:pPr>
            <w:r>
              <w:rPr>
                <w:sz w:val="20"/>
              </w:rPr>
              <w:t xml:space="preserve">Artery, Percutaneous Approach </w:t>
            </w:r>
          </w:p>
        </w:tc>
      </w:tr>
      <w:tr w:rsidR="00425E2D" w14:paraId="4AF09B00" w14:textId="77777777" w:rsidTr="00425E2D">
        <w:trPr>
          <w:trHeight w:val="470"/>
        </w:trPr>
        <w:tc>
          <w:tcPr>
            <w:tcW w:w="545" w:type="dxa"/>
            <w:vMerge/>
            <w:tcBorders>
              <w:top w:val="nil"/>
              <w:left w:val="single" w:sz="4" w:space="0" w:color="000000"/>
              <w:bottom w:val="nil"/>
              <w:right w:val="single" w:sz="4" w:space="0" w:color="000000"/>
            </w:tcBorders>
          </w:tcPr>
          <w:p w14:paraId="5DB76FF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1500451" w14:textId="77777777" w:rsidR="00425E2D" w:rsidRDefault="00425E2D" w:rsidP="00CB22B5">
            <w:pPr>
              <w:spacing w:line="259" w:lineRule="auto"/>
              <w:ind w:left="5"/>
            </w:pPr>
            <w:r>
              <w:rPr>
                <w:sz w:val="20"/>
              </w:rPr>
              <w:t xml:space="preserve">42.79 </w:t>
            </w:r>
          </w:p>
        </w:tc>
        <w:tc>
          <w:tcPr>
            <w:tcW w:w="2971" w:type="dxa"/>
            <w:tcBorders>
              <w:top w:val="single" w:sz="4" w:space="0" w:color="000000"/>
              <w:left w:val="single" w:sz="4" w:space="0" w:color="000000"/>
              <w:bottom w:val="single" w:sz="4" w:space="0" w:color="000000"/>
              <w:right w:val="single" w:sz="4" w:space="0" w:color="000000"/>
            </w:tcBorders>
          </w:tcPr>
          <w:p w14:paraId="55C2753C" w14:textId="77777777" w:rsidR="00425E2D" w:rsidRDefault="00425E2D" w:rsidP="00CB22B5">
            <w:pPr>
              <w:spacing w:line="259" w:lineRule="auto"/>
              <w:ind w:left="5"/>
            </w:pPr>
            <w:r>
              <w:rPr>
                <w:sz w:val="20"/>
              </w:rPr>
              <w:t xml:space="preserve">unspecified cardiac dysrhythmia </w:t>
            </w:r>
          </w:p>
        </w:tc>
        <w:tc>
          <w:tcPr>
            <w:tcW w:w="989" w:type="dxa"/>
            <w:tcBorders>
              <w:top w:val="single" w:sz="4" w:space="0" w:color="000000"/>
              <w:left w:val="single" w:sz="4" w:space="0" w:color="000000"/>
              <w:bottom w:val="single" w:sz="4" w:space="0" w:color="000000"/>
              <w:right w:val="single" w:sz="4" w:space="0" w:color="000000"/>
            </w:tcBorders>
          </w:tcPr>
          <w:p w14:paraId="20186886" w14:textId="77777777" w:rsidR="00425E2D" w:rsidRDefault="00425E2D" w:rsidP="00CB22B5">
            <w:pPr>
              <w:spacing w:line="259" w:lineRule="auto"/>
              <w:ind w:left="1"/>
            </w:pPr>
            <w:r>
              <w:rPr>
                <w:sz w:val="20"/>
              </w:rPr>
              <w:t>03CS4Z</w:t>
            </w:r>
          </w:p>
          <w:p w14:paraId="636E9B78"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254F2CAD" w14:textId="77777777" w:rsidR="00425E2D" w:rsidRDefault="00425E2D" w:rsidP="00CB22B5">
            <w:pPr>
              <w:spacing w:line="259" w:lineRule="auto"/>
              <w:ind w:left="5"/>
            </w:pPr>
            <w:r>
              <w:rPr>
                <w:sz w:val="20"/>
              </w:rPr>
              <w:t xml:space="preserve"> Extirpation of Matter from Right Temporal </w:t>
            </w:r>
          </w:p>
          <w:p w14:paraId="6971B9C5" w14:textId="77777777" w:rsidR="00425E2D" w:rsidRDefault="00425E2D" w:rsidP="00CB22B5">
            <w:pPr>
              <w:spacing w:line="259" w:lineRule="auto"/>
              <w:ind w:left="5"/>
            </w:pPr>
            <w:r>
              <w:rPr>
                <w:sz w:val="20"/>
              </w:rPr>
              <w:t xml:space="preserve">Artery, Percutaneous Endoscopic Approach </w:t>
            </w:r>
          </w:p>
        </w:tc>
      </w:tr>
      <w:tr w:rsidR="00425E2D" w14:paraId="1CA6D80B" w14:textId="77777777" w:rsidTr="00425E2D">
        <w:trPr>
          <w:trHeight w:val="470"/>
        </w:trPr>
        <w:tc>
          <w:tcPr>
            <w:tcW w:w="545" w:type="dxa"/>
            <w:vMerge/>
            <w:tcBorders>
              <w:top w:val="nil"/>
              <w:left w:val="single" w:sz="4" w:space="0" w:color="000000"/>
              <w:bottom w:val="nil"/>
              <w:right w:val="single" w:sz="4" w:space="0" w:color="000000"/>
            </w:tcBorders>
          </w:tcPr>
          <w:p w14:paraId="0B77201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41640E8" w14:textId="77777777" w:rsidR="00425E2D" w:rsidRDefault="00425E2D" w:rsidP="00CB22B5">
            <w:pPr>
              <w:spacing w:line="259" w:lineRule="auto"/>
              <w:ind w:left="5"/>
            </w:pPr>
            <w:r>
              <w:rPr>
                <w:sz w:val="20"/>
              </w:rPr>
              <w:t xml:space="preserve">42.80 </w:t>
            </w:r>
          </w:p>
        </w:tc>
        <w:tc>
          <w:tcPr>
            <w:tcW w:w="2971" w:type="dxa"/>
            <w:tcBorders>
              <w:top w:val="single" w:sz="4" w:space="0" w:color="000000"/>
              <w:left w:val="single" w:sz="4" w:space="0" w:color="000000"/>
              <w:bottom w:val="single" w:sz="4" w:space="0" w:color="000000"/>
              <w:right w:val="single" w:sz="4" w:space="0" w:color="000000"/>
            </w:tcBorders>
          </w:tcPr>
          <w:p w14:paraId="14C4F37A" w14:textId="77777777" w:rsidR="00425E2D" w:rsidRDefault="00425E2D" w:rsidP="00CB22B5">
            <w:pPr>
              <w:spacing w:line="259" w:lineRule="auto"/>
              <w:ind w:left="5"/>
            </w:pPr>
            <w:r>
              <w:rPr>
                <w:sz w:val="20"/>
              </w:rPr>
              <w:t xml:space="preserve">congestive heart failure unspecified </w:t>
            </w:r>
          </w:p>
        </w:tc>
        <w:tc>
          <w:tcPr>
            <w:tcW w:w="989" w:type="dxa"/>
            <w:tcBorders>
              <w:top w:val="single" w:sz="4" w:space="0" w:color="000000"/>
              <w:left w:val="single" w:sz="4" w:space="0" w:color="000000"/>
              <w:bottom w:val="single" w:sz="4" w:space="0" w:color="000000"/>
              <w:right w:val="single" w:sz="4" w:space="0" w:color="000000"/>
            </w:tcBorders>
          </w:tcPr>
          <w:p w14:paraId="62BD5813" w14:textId="77777777" w:rsidR="00425E2D" w:rsidRDefault="00425E2D" w:rsidP="00CB22B5">
            <w:pPr>
              <w:spacing w:line="259" w:lineRule="auto"/>
              <w:ind w:left="3"/>
            </w:pPr>
            <w:r>
              <w:rPr>
                <w:sz w:val="20"/>
              </w:rPr>
              <w:t>03CT0Z</w:t>
            </w:r>
          </w:p>
          <w:p w14:paraId="14E8B90E"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3F1013FF" w14:textId="77777777" w:rsidR="00425E2D" w:rsidRDefault="00425E2D" w:rsidP="00CB22B5">
            <w:pPr>
              <w:spacing w:line="259" w:lineRule="auto"/>
              <w:ind w:left="5"/>
            </w:pPr>
            <w:r>
              <w:rPr>
                <w:sz w:val="20"/>
              </w:rPr>
              <w:t xml:space="preserve"> Extirpation of Matter from Left Temporal </w:t>
            </w:r>
          </w:p>
          <w:p w14:paraId="66DBE32B" w14:textId="77777777" w:rsidR="00425E2D" w:rsidRDefault="00425E2D" w:rsidP="00CB22B5">
            <w:pPr>
              <w:spacing w:line="259" w:lineRule="auto"/>
              <w:ind w:left="5"/>
            </w:pPr>
            <w:r>
              <w:rPr>
                <w:sz w:val="20"/>
              </w:rPr>
              <w:t xml:space="preserve">Artery, Open Approach </w:t>
            </w:r>
          </w:p>
        </w:tc>
      </w:tr>
      <w:tr w:rsidR="00425E2D" w14:paraId="3C431504" w14:textId="77777777" w:rsidTr="00425E2D">
        <w:trPr>
          <w:trHeight w:val="468"/>
        </w:trPr>
        <w:tc>
          <w:tcPr>
            <w:tcW w:w="545" w:type="dxa"/>
            <w:vMerge/>
            <w:tcBorders>
              <w:top w:val="nil"/>
              <w:left w:val="single" w:sz="4" w:space="0" w:color="000000"/>
              <w:bottom w:val="nil"/>
              <w:right w:val="single" w:sz="4" w:space="0" w:color="000000"/>
            </w:tcBorders>
          </w:tcPr>
          <w:p w14:paraId="47BAD54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65957A08" w14:textId="77777777" w:rsidR="00425E2D" w:rsidRDefault="00425E2D" w:rsidP="00CB22B5">
            <w:pPr>
              <w:spacing w:line="259" w:lineRule="auto"/>
              <w:ind w:left="5"/>
            </w:pPr>
            <w:r>
              <w:rPr>
                <w:sz w:val="20"/>
              </w:rPr>
              <w:t xml:space="preserve">42.81 </w:t>
            </w:r>
          </w:p>
        </w:tc>
        <w:tc>
          <w:tcPr>
            <w:tcW w:w="2971" w:type="dxa"/>
            <w:tcBorders>
              <w:top w:val="single" w:sz="4" w:space="0" w:color="000000"/>
              <w:left w:val="single" w:sz="4" w:space="0" w:color="000000"/>
              <w:bottom w:val="single" w:sz="4" w:space="0" w:color="000000"/>
              <w:right w:val="single" w:sz="4" w:space="0" w:color="000000"/>
            </w:tcBorders>
            <w:vAlign w:val="bottom"/>
          </w:tcPr>
          <w:p w14:paraId="3277724D" w14:textId="77777777" w:rsidR="00425E2D" w:rsidRDefault="00425E2D" w:rsidP="00CB22B5">
            <w:pPr>
              <w:spacing w:line="259" w:lineRule="auto"/>
              <w:ind w:left="5"/>
            </w:pPr>
            <w:r>
              <w:rPr>
                <w:sz w:val="20"/>
              </w:rPr>
              <w:t xml:space="preserve">left heart failure </w:t>
            </w:r>
          </w:p>
        </w:tc>
        <w:tc>
          <w:tcPr>
            <w:tcW w:w="989" w:type="dxa"/>
            <w:tcBorders>
              <w:top w:val="single" w:sz="4" w:space="0" w:color="000000"/>
              <w:left w:val="single" w:sz="4" w:space="0" w:color="000000"/>
              <w:bottom w:val="single" w:sz="4" w:space="0" w:color="000000"/>
              <w:right w:val="single" w:sz="4" w:space="0" w:color="000000"/>
            </w:tcBorders>
          </w:tcPr>
          <w:p w14:paraId="2B68D54E" w14:textId="77777777" w:rsidR="00425E2D" w:rsidRDefault="00425E2D" w:rsidP="00CB22B5">
            <w:pPr>
              <w:spacing w:line="259" w:lineRule="auto"/>
              <w:ind w:left="3"/>
            </w:pPr>
            <w:r>
              <w:rPr>
                <w:sz w:val="20"/>
              </w:rPr>
              <w:t>03CT0Z</w:t>
            </w:r>
          </w:p>
          <w:p w14:paraId="6FCBE94D"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7CC21240" w14:textId="77777777" w:rsidR="00425E2D" w:rsidRDefault="00425E2D" w:rsidP="00CB22B5">
            <w:pPr>
              <w:spacing w:line="259" w:lineRule="auto"/>
              <w:ind w:left="5"/>
              <w:jc w:val="both"/>
            </w:pPr>
            <w:r>
              <w:rPr>
                <w:sz w:val="20"/>
              </w:rPr>
              <w:t xml:space="preserve"> Extirpation of Matter from Left Temporal Artery, Open Approach </w:t>
            </w:r>
          </w:p>
        </w:tc>
      </w:tr>
      <w:tr w:rsidR="00425E2D" w14:paraId="2B44303B" w14:textId="77777777" w:rsidTr="00425E2D">
        <w:trPr>
          <w:trHeight w:val="470"/>
        </w:trPr>
        <w:tc>
          <w:tcPr>
            <w:tcW w:w="545" w:type="dxa"/>
            <w:vMerge/>
            <w:tcBorders>
              <w:top w:val="nil"/>
              <w:left w:val="single" w:sz="4" w:space="0" w:color="000000"/>
              <w:bottom w:val="nil"/>
              <w:right w:val="single" w:sz="4" w:space="0" w:color="000000"/>
            </w:tcBorders>
          </w:tcPr>
          <w:p w14:paraId="748A065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6E22AAF8" w14:textId="77777777" w:rsidR="00425E2D" w:rsidRDefault="00425E2D" w:rsidP="00CB22B5">
            <w:pPr>
              <w:spacing w:line="259" w:lineRule="auto"/>
              <w:ind w:left="5"/>
            </w:pPr>
            <w:r>
              <w:rPr>
                <w:sz w:val="20"/>
              </w:rPr>
              <w:t xml:space="preserve">42.82 </w:t>
            </w:r>
          </w:p>
        </w:tc>
        <w:tc>
          <w:tcPr>
            <w:tcW w:w="2971" w:type="dxa"/>
            <w:tcBorders>
              <w:top w:val="single" w:sz="4" w:space="0" w:color="000000"/>
              <w:left w:val="single" w:sz="4" w:space="0" w:color="000000"/>
              <w:bottom w:val="single" w:sz="4" w:space="0" w:color="000000"/>
              <w:right w:val="single" w:sz="4" w:space="0" w:color="000000"/>
            </w:tcBorders>
            <w:vAlign w:val="bottom"/>
          </w:tcPr>
          <w:p w14:paraId="4305EB19" w14:textId="77777777" w:rsidR="00425E2D" w:rsidRDefault="00425E2D" w:rsidP="00CB22B5">
            <w:pPr>
              <w:spacing w:line="259" w:lineRule="auto"/>
              <w:ind w:left="5"/>
            </w:pPr>
            <w:r>
              <w:rPr>
                <w:sz w:val="20"/>
              </w:rPr>
              <w:t xml:space="preserve">systolic heart failure </w:t>
            </w:r>
          </w:p>
        </w:tc>
        <w:tc>
          <w:tcPr>
            <w:tcW w:w="989" w:type="dxa"/>
            <w:tcBorders>
              <w:top w:val="single" w:sz="4" w:space="0" w:color="000000"/>
              <w:left w:val="single" w:sz="4" w:space="0" w:color="000000"/>
              <w:bottom w:val="single" w:sz="4" w:space="0" w:color="000000"/>
              <w:right w:val="single" w:sz="4" w:space="0" w:color="000000"/>
            </w:tcBorders>
          </w:tcPr>
          <w:p w14:paraId="5518F36D" w14:textId="77777777" w:rsidR="00425E2D" w:rsidRDefault="00425E2D" w:rsidP="00CB22B5">
            <w:pPr>
              <w:spacing w:line="259" w:lineRule="auto"/>
              <w:ind w:left="3"/>
            </w:pPr>
            <w:r>
              <w:rPr>
                <w:sz w:val="20"/>
              </w:rPr>
              <w:t>03CT3Z</w:t>
            </w:r>
          </w:p>
          <w:p w14:paraId="393F722B"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520B9FBB" w14:textId="77777777" w:rsidR="00425E2D" w:rsidRDefault="00425E2D" w:rsidP="00CB22B5">
            <w:pPr>
              <w:spacing w:line="259" w:lineRule="auto"/>
              <w:ind w:left="5"/>
            </w:pPr>
            <w:r>
              <w:rPr>
                <w:sz w:val="20"/>
              </w:rPr>
              <w:t xml:space="preserve"> Extirpation of Matter from Left Temporal </w:t>
            </w:r>
          </w:p>
          <w:p w14:paraId="22FBA70C" w14:textId="77777777" w:rsidR="00425E2D" w:rsidRDefault="00425E2D" w:rsidP="00CB22B5">
            <w:pPr>
              <w:spacing w:line="259" w:lineRule="auto"/>
              <w:ind w:left="5"/>
            </w:pPr>
            <w:r>
              <w:rPr>
                <w:sz w:val="20"/>
              </w:rPr>
              <w:t xml:space="preserve">Artery, Percutaneous Approach </w:t>
            </w:r>
          </w:p>
        </w:tc>
      </w:tr>
      <w:tr w:rsidR="00425E2D" w14:paraId="18FB295D" w14:textId="77777777" w:rsidTr="00425E2D">
        <w:trPr>
          <w:trHeight w:val="470"/>
        </w:trPr>
        <w:tc>
          <w:tcPr>
            <w:tcW w:w="545" w:type="dxa"/>
            <w:vMerge/>
            <w:tcBorders>
              <w:top w:val="nil"/>
              <w:left w:val="single" w:sz="4" w:space="0" w:color="000000"/>
              <w:bottom w:val="nil"/>
              <w:right w:val="single" w:sz="4" w:space="0" w:color="000000"/>
            </w:tcBorders>
          </w:tcPr>
          <w:p w14:paraId="71FB1C1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4971F506" w14:textId="77777777" w:rsidR="00425E2D" w:rsidRDefault="00425E2D" w:rsidP="00CB22B5">
            <w:pPr>
              <w:spacing w:line="259" w:lineRule="auto"/>
              <w:ind w:left="5"/>
            </w:pPr>
            <w:r>
              <w:rPr>
                <w:sz w:val="20"/>
              </w:rPr>
              <w:t xml:space="preserve">42.83 </w:t>
            </w:r>
          </w:p>
        </w:tc>
        <w:tc>
          <w:tcPr>
            <w:tcW w:w="2971" w:type="dxa"/>
            <w:tcBorders>
              <w:top w:val="single" w:sz="4" w:space="0" w:color="000000"/>
              <w:left w:val="single" w:sz="4" w:space="0" w:color="000000"/>
              <w:bottom w:val="single" w:sz="4" w:space="0" w:color="000000"/>
              <w:right w:val="single" w:sz="4" w:space="0" w:color="000000"/>
            </w:tcBorders>
            <w:vAlign w:val="bottom"/>
          </w:tcPr>
          <w:p w14:paraId="33D1D074" w14:textId="77777777" w:rsidR="00425E2D" w:rsidRDefault="00425E2D" w:rsidP="00CB22B5">
            <w:pPr>
              <w:spacing w:line="259" w:lineRule="auto"/>
              <w:ind w:left="5"/>
            </w:pPr>
            <w:r>
              <w:rPr>
                <w:sz w:val="20"/>
              </w:rPr>
              <w:t xml:space="preserve">diastolic heart failure </w:t>
            </w:r>
          </w:p>
        </w:tc>
        <w:tc>
          <w:tcPr>
            <w:tcW w:w="989" w:type="dxa"/>
            <w:tcBorders>
              <w:top w:val="single" w:sz="4" w:space="0" w:color="000000"/>
              <w:left w:val="single" w:sz="4" w:space="0" w:color="000000"/>
              <w:bottom w:val="single" w:sz="4" w:space="0" w:color="000000"/>
              <w:right w:val="single" w:sz="4" w:space="0" w:color="000000"/>
            </w:tcBorders>
          </w:tcPr>
          <w:p w14:paraId="1336D3DA" w14:textId="77777777" w:rsidR="00425E2D" w:rsidRDefault="00425E2D" w:rsidP="00CB22B5">
            <w:pPr>
              <w:spacing w:line="259" w:lineRule="auto"/>
              <w:ind w:left="3"/>
            </w:pPr>
            <w:r>
              <w:rPr>
                <w:sz w:val="20"/>
              </w:rPr>
              <w:t>03CT4Z</w:t>
            </w:r>
          </w:p>
          <w:p w14:paraId="396A0047"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32997278" w14:textId="77777777" w:rsidR="00425E2D" w:rsidRDefault="00425E2D" w:rsidP="00CB22B5">
            <w:pPr>
              <w:spacing w:line="259" w:lineRule="auto"/>
              <w:ind w:left="5"/>
            </w:pPr>
            <w:r>
              <w:rPr>
                <w:sz w:val="20"/>
              </w:rPr>
              <w:t xml:space="preserve"> Extirpation of Matter from Left Temporal </w:t>
            </w:r>
          </w:p>
          <w:p w14:paraId="43C934CB" w14:textId="77777777" w:rsidR="00425E2D" w:rsidRDefault="00425E2D" w:rsidP="00CB22B5">
            <w:pPr>
              <w:spacing w:line="259" w:lineRule="auto"/>
              <w:ind w:left="5"/>
            </w:pPr>
            <w:r>
              <w:rPr>
                <w:sz w:val="20"/>
              </w:rPr>
              <w:t xml:space="preserve">Artery, Percutaneous Endoscopic Approach </w:t>
            </w:r>
          </w:p>
        </w:tc>
      </w:tr>
      <w:tr w:rsidR="00425E2D" w14:paraId="75F2502D" w14:textId="77777777" w:rsidTr="00425E2D">
        <w:trPr>
          <w:trHeight w:val="470"/>
        </w:trPr>
        <w:tc>
          <w:tcPr>
            <w:tcW w:w="545" w:type="dxa"/>
            <w:vMerge/>
            <w:tcBorders>
              <w:top w:val="nil"/>
              <w:left w:val="single" w:sz="4" w:space="0" w:color="000000"/>
              <w:bottom w:val="nil"/>
              <w:right w:val="single" w:sz="4" w:space="0" w:color="000000"/>
            </w:tcBorders>
          </w:tcPr>
          <w:p w14:paraId="766E918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0AD2B3FB" w14:textId="77777777" w:rsidR="00425E2D" w:rsidRDefault="00425E2D" w:rsidP="00CB22B5">
            <w:pPr>
              <w:spacing w:line="259" w:lineRule="auto"/>
              <w:ind w:left="5"/>
            </w:pPr>
            <w:r>
              <w:rPr>
                <w:sz w:val="20"/>
              </w:rPr>
              <w:t xml:space="preserve">42.84 </w:t>
            </w:r>
          </w:p>
        </w:tc>
        <w:tc>
          <w:tcPr>
            <w:tcW w:w="2971" w:type="dxa"/>
            <w:tcBorders>
              <w:top w:val="single" w:sz="4" w:space="0" w:color="000000"/>
              <w:left w:val="single" w:sz="4" w:space="0" w:color="000000"/>
              <w:bottom w:val="single" w:sz="4" w:space="0" w:color="000000"/>
              <w:right w:val="single" w:sz="4" w:space="0" w:color="000000"/>
            </w:tcBorders>
          </w:tcPr>
          <w:p w14:paraId="504F4B12" w14:textId="77777777" w:rsidR="00425E2D" w:rsidRDefault="00425E2D" w:rsidP="00CB22B5">
            <w:pPr>
              <w:spacing w:line="259" w:lineRule="auto"/>
              <w:ind w:left="5"/>
            </w:pPr>
            <w:r>
              <w:rPr>
                <w:sz w:val="20"/>
              </w:rPr>
              <w:t xml:space="preserve">combined systolic and diastolic heart failure </w:t>
            </w:r>
          </w:p>
        </w:tc>
        <w:tc>
          <w:tcPr>
            <w:tcW w:w="989" w:type="dxa"/>
            <w:tcBorders>
              <w:top w:val="single" w:sz="4" w:space="0" w:color="000000"/>
              <w:left w:val="single" w:sz="4" w:space="0" w:color="000000"/>
              <w:bottom w:val="single" w:sz="4" w:space="0" w:color="000000"/>
              <w:right w:val="single" w:sz="4" w:space="0" w:color="000000"/>
            </w:tcBorders>
          </w:tcPr>
          <w:p w14:paraId="0CFFD5CC" w14:textId="77777777" w:rsidR="00425E2D" w:rsidRDefault="00425E2D" w:rsidP="00CB22B5">
            <w:pPr>
              <w:spacing w:line="259" w:lineRule="auto"/>
              <w:ind w:left="3"/>
            </w:pPr>
            <w:r>
              <w:rPr>
                <w:sz w:val="20"/>
              </w:rPr>
              <w:t>03CU0Z</w:t>
            </w:r>
          </w:p>
          <w:p w14:paraId="4DB9A7EF"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666C57D6" w14:textId="77777777" w:rsidR="00425E2D" w:rsidRDefault="00425E2D" w:rsidP="00CB22B5">
            <w:pPr>
              <w:spacing w:line="259" w:lineRule="auto"/>
              <w:ind w:left="5"/>
            </w:pPr>
            <w:r>
              <w:rPr>
                <w:sz w:val="20"/>
              </w:rPr>
              <w:t xml:space="preserve"> Extirpation of Matter from Right Thyroid </w:t>
            </w:r>
          </w:p>
          <w:p w14:paraId="657288AD" w14:textId="77777777" w:rsidR="00425E2D" w:rsidRDefault="00425E2D" w:rsidP="00CB22B5">
            <w:pPr>
              <w:spacing w:line="259" w:lineRule="auto"/>
              <w:ind w:left="5"/>
            </w:pPr>
            <w:r>
              <w:rPr>
                <w:sz w:val="20"/>
              </w:rPr>
              <w:t xml:space="preserve">Artery, Open Approach </w:t>
            </w:r>
          </w:p>
        </w:tc>
      </w:tr>
      <w:tr w:rsidR="00425E2D" w14:paraId="4B9EE3E0" w14:textId="77777777" w:rsidTr="00425E2D">
        <w:trPr>
          <w:trHeight w:val="470"/>
        </w:trPr>
        <w:tc>
          <w:tcPr>
            <w:tcW w:w="545" w:type="dxa"/>
            <w:vMerge/>
            <w:tcBorders>
              <w:top w:val="nil"/>
              <w:left w:val="single" w:sz="4" w:space="0" w:color="000000"/>
              <w:bottom w:val="nil"/>
              <w:right w:val="single" w:sz="4" w:space="0" w:color="000000"/>
            </w:tcBorders>
          </w:tcPr>
          <w:p w14:paraId="6BFACDC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0FB60A44" w14:textId="77777777" w:rsidR="00425E2D" w:rsidRDefault="00425E2D" w:rsidP="00CB22B5">
            <w:pPr>
              <w:spacing w:line="259" w:lineRule="auto"/>
              <w:ind w:left="5"/>
            </w:pPr>
            <w:r>
              <w:rPr>
                <w:sz w:val="20"/>
              </w:rPr>
              <w:t xml:space="preserve">42.89 </w:t>
            </w:r>
          </w:p>
        </w:tc>
        <w:tc>
          <w:tcPr>
            <w:tcW w:w="2971" w:type="dxa"/>
            <w:tcBorders>
              <w:top w:val="single" w:sz="4" w:space="0" w:color="000000"/>
              <w:left w:val="single" w:sz="4" w:space="0" w:color="000000"/>
              <w:bottom w:val="single" w:sz="4" w:space="0" w:color="000000"/>
              <w:right w:val="single" w:sz="4" w:space="0" w:color="000000"/>
            </w:tcBorders>
            <w:vAlign w:val="bottom"/>
          </w:tcPr>
          <w:p w14:paraId="55B48F9E" w14:textId="77777777" w:rsidR="00425E2D" w:rsidRDefault="00425E2D" w:rsidP="00CB22B5">
            <w:pPr>
              <w:spacing w:line="259" w:lineRule="auto"/>
              <w:ind w:left="5"/>
            </w:pPr>
            <w:r>
              <w:rPr>
                <w:sz w:val="20"/>
              </w:rPr>
              <w:t xml:space="preserve">unspecified heart failure </w:t>
            </w:r>
          </w:p>
        </w:tc>
        <w:tc>
          <w:tcPr>
            <w:tcW w:w="989" w:type="dxa"/>
            <w:tcBorders>
              <w:top w:val="single" w:sz="4" w:space="0" w:color="000000"/>
              <w:left w:val="single" w:sz="4" w:space="0" w:color="000000"/>
              <w:bottom w:val="single" w:sz="4" w:space="0" w:color="000000"/>
              <w:right w:val="single" w:sz="4" w:space="0" w:color="000000"/>
            </w:tcBorders>
          </w:tcPr>
          <w:p w14:paraId="0AF69417" w14:textId="77777777" w:rsidR="00425E2D" w:rsidRDefault="00425E2D" w:rsidP="00CB22B5">
            <w:pPr>
              <w:spacing w:line="259" w:lineRule="auto"/>
              <w:ind w:left="3"/>
            </w:pPr>
            <w:r>
              <w:rPr>
                <w:sz w:val="20"/>
              </w:rPr>
              <w:t>03CU3Z</w:t>
            </w:r>
          </w:p>
          <w:p w14:paraId="309BFB37"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6B01440B" w14:textId="77777777" w:rsidR="00425E2D" w:rsidRDefault="00425E2D" w:rsidP="00CB22B5">
            <w:pPr>
              <w:spacing w:line="259" w:lineRule="auto"/>
              <w:ind w:left="5"/>
            </w:pPr>
            <w:r>
              <w:rPr>
                <w:sz w:val="20"/>
              </w:rPr>
              <w:t xml:space="preserve"> Extirpation of Matter from Right Thyroid </w:t>
            </w:r>
          </w:p>
          <w:p w14:paraId="2A9C5CBF" w14:textId="77777777" w:rsidR="00425E2D" w:rsidRDefault="00425E2D" w:rsidP="00CB22B5">
            <w:pPr>
              <w:spacing w:line="259" w:lineRule="auto"/>
              <w:ind w:left="5"/>
            </w:pPr>
            <w:r>
              <w:rPr>
                <w:sz w:val="20"/>
              </w:rPr>
              <w:t xml:space="preserve">Artery, Percutaneous Approach </w:t>
            </w:r>
          </w:p>
        </w:tc>
      </w:tr>
      <w:tr w:rsidR="00425E2D" w14:paraId="1C4571EB" w14:textId="77777777" w:rsidTr="00425E2D">
        <w:trPr>
          <w:trHeight w:val="470"/>
        </w:trPr>
        <w:tc>
          <w:tcPr>
            <w:tcW w:w="545" w:type="dxa"/>
            <w:vMerge/>
            <w:tcBorders>
              <w:top w:val="nil"/>
              <w:left w:val="single" w:sz="4" w:space="0" w:color="000000"/>
              <w:bottom w:val="nil"/>
              <w:right w:val="single" w:sz="4" w:space="0" w:color="000000"/>
            </w:tcBorders>
          </w:tcPr>
          <w:p w14:paraId="2998F61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6C24E761" w14:textId="77777777" w:rsidR="00425E2D" w:rsidRDefault="00425E2D" w:rsidP="00CB22B5">
            <w:pPr>
              <w:spacing w:line="259" w:lineRule="auto"/>
              <w:ind w:left="5"/>
            </w:pPr>
            <w:r>
              <w:rPr>
                <w:sz w:val="20"/>
              </w:rPr>
              <w:t xml:space="preserve">43.40 </w:t>
            </w:r>
          </w:p>
        </w:tc>
        <w:tc>
          <w:tcPr>
            <w:tcW w:w="2971" w:type="dxa"/>
            <w:tcBorders>
              <w:top w:val="single" w:sz="4" w:space="0" w:color="000000"/>
              <w:left w:val="single" w:sz="4" w:space="0" w:color="000000"/>
              <w:bottom w:val="single" w:sz="4" w:space="0" w:color="000000"/>
              <w:right w:val="single" w:sz="4" w:space="0" w:color="000000"/>
            </w:tcBorders>
            <w:vAlign w:val="bottom"/>
          </w:tcPr>
          <w:p w14:paraId="5ECD6215" w14:textId="77777777" w:rsidR="00425E2D" w:rsidRDefault="00425E2D" w:rsidP="00CB22B5">
            <w:pPr>
              <w:spacing w:line="259" w:lineRule="auto"/>
              <w:ind w:left="5"/>
            </w:pPr>
            <w:r>
              <w:rPr>
                <w:sz w:val="20"/>
              </w:rPr>
              <w:t xml:space="preserve">cerebral thrombosis </w:t>
            </w:r>
          </w:p>
        </w:tc>
        <w:tc>
          <w:tcPr>
            <w:tcW w:w="989" w:type="dxa"/>
            <w:tcBorders>
              <w:top w:val="single" w:sz="4" w:space="0" w:color="000000"/>
              <w:left w:val="single" w:sz="4" w:space="0" w:color="000000"/>
              <w:bottom w:val="single" w:sz="4" w:space="0" w:color="000000"/>
              <w:right w:val="single" w:sz="4" w:space="0" w:color="000000"/>
            </w:tcBorders>
          </w:tcPr>
          <w:p w14:paraId="0838A490" w14:textId="77777777" w:rsidR="00425E2D" w:rsidRDefault="00425E2D" w:rsidP="00CB22B5">
            <w:pPr>
              <w:spacing w:line="259" w:lineRule="auto"/>
              <w:ind w:left="3"/>
            </w:pPr>
            <w:r>
              <w:rPr>
                <w:sz w:val="20"/>
              </w:rPr>
              <w:t>03CU4Z</w:t>
            </w:r>
          </w:p>
          <w:p w14:paraId="000DCF21"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2CCFDBEA" w14:textId="77777777" w:rsidR="00425E2D" w:rsidRDefault="00425E2D" w:rsidP="00CB22B5">
            <w:pPr>
              <w:spacing w:line="259" w:lineRule="auto"/>
              <w:ind w:left="5"/>
            </w:pPr>
            <w:r>
              <w:rPr>
                <w:sz w:val="20"/>
              </w:rPr>
              <w:t xml:space="preserve"> Extirpation of Matter from Right Thyroid </w:t>
            </w:r>
          </w:p>
          <w:p w14:paraId="3D3458F5" w14:textId="77777777" w:rsidR="00425E2D" w:rsidRDefault="00425E2D" w:rsidP="00CB22B5">
            <w:pPr>
              <w:spacing w:line="259" w:lineRule="auto"/>
              <w:ind w:left="5"/>
            </w:pPr>
            <w:r>
              <w:rPr>
                <w:sz w:val="20"/>
              </w:rPr>
              <w:t xml:space="preserve">Artery, Percutaneous Endoscopic Approach </w:t>
            </w:r>
          </w:p>
        </w:tc>
      </w:tr>
      <w:tr w:rsidR="00425E2D" w14:paraId="6C225CBA" w14:textId="77777777" w:rsidTr="00425E2D">
        <w:trPr>
          <w:trHeight w:val="468"/>
        </w:trPr>
        <w:tc>
          <w:tcPr>
            <w:tcW w:w="545" w:type="dxa"/>
            <w:vMerge/>
            <w:tcBorders>
              <w:top w:val="nil"/>
              <w:left w:val="single" w:sz="4" w:space="0" w:color="000000"/>
              <w:bottom w:val="nil"/>
              <w:right w:val="single" w:sz="4" w:space="0" w:color="000000"/>
            </w:tcBorders>
          </w:tcPr>
          <w:p w14:paraId="2F2FFFB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5F71E3EC" w14:textId="77777777" w:rsidR="00425E2D" w:rsidRDefault="00425E2D" w:rsidP="00CB22B5">
            <w:pPr>
              <w:spacing w:line="259" w:lineRule="auto"/>
              <w:ind w:left="5"/>
            </w:pPr>
            <w:r>
              <w:rPr>
                <w:sz w:val="20"/>
              </w:rPr>
              <w:t xml:space="preserve">43.50 </w:t>
            </w:r>
          </w:p>
        </w:tc>
        <w:tc>
          <w:tcPr>
            <w:tcW w:w="2971" w:type="dxa"/>
            <w:tcBorders>
              <w:top w:val="single" w:sz="4" w:space="0" w:color="000000"/>
              <w:left w:val="single" w:sz="4" w:space="0" w:color="000000"/>
              <w:bottom w:val="single" w:sz="4" w:space="0" w:color="000000"/>
              <w:right w:val="single" w:sz="4" w:space="0" w:color="000000"/>
            </w:tcBorders>
            <w:vAlign w:val="bottom"/>
          </w:tcPr>
          <w:p w14:paraId="2F41C9C6" w14:textId="77777777" w:rsidR="00425E2D" w:rsidRDefault="00425E2D" w:rsidP="00CB22B5">
            <w:pPr>
              <w:spacing w:line="259" w:lineRule="auto"/>
              <w:ind w:left="5"/>
            </w:pPr>
            <w:r>
              <w:rPr>
                <w:sz w:val="20"/>
              </w:rPr>
              <w:t xml:space="preserve">basilar artery syndrome </w:t>
            </w:r>
          </w:p>
        </w:tc>
        <w:tc>
          <w:tcPr>
            <w:tcW w:w="989" w:type="dxa"/>
            <w:tcBorders>
              <w:top w:val="single" w:sz="4" w:space="0" w:color="000000"/>
              <w:left w:val="single" w:sz="4" w:space="0" w:color="000000"/>
              <w:bottom w:val="single" w:sz="4" w:space="0" w:color="000000"/>
              <w:right w:val="single" w:sz="4" w:space="0" w:color="000000"/>
            </w:tcBorders>
          </w:tcPr>
          <w:p w14:paraId="09E68022" w14:textId="77777777" w:rsidR="00425E2D" w:rsidRDefault="00425E2D" w:rsidP="00CB22B5">
            <w:pPr>
              <w:spacing w:line="259" w:lineRule="auto"/>
              <w:ind w:left="3"/>
            </w:pPr>
            <w:r>
              <w:rPr>
                <w:sz w:val="20"/>
              </w:rPr>
              <w:t>03CV0Z</w:t>
            </w:r>
          </w:p>
          <w:p w14:paraId="6ACE4B9A"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07373614" w14:textId="77777777" w:rsidR="00425E2D" w:rsidRDefault="00425E2D" w:rsidP="00CB22B5">
            <w:pPr>
              <w:spacing w:line="259" w:lineRule="auto"/>
              <w:ind w:left="5"/>
              <w:jc w:val="both"/>
            </w:pPr>
            <w:r>
              <w:rPr>
                <w:sz w:val="20"/>
              </w:rPr>
              <w:t xml:space="preserve"> Extirpation of Matter from Left Thyroid Artery, Open Approach </w:t>
            </w:r>
          </w:p>
        </w:tc>
      </w:tr>
      <w:tr w:rsidR="00425E2D" w14:paraId="539AF852" w14:textId="77777777" w:rsidTr="00425E2D">
        <w:trPr>
          <w:trHeight w:val="470"/>
        </w:trPr>
        <w:tc>
          <w:tcPr>
            <w:tcW w:w="545" w:type="dxa"/>
            <w:vMerge/>
            <w:tcBorders>
              <w:top w:val="nil"/>
              <w:left w:val="single" w:sz="4" w:space="0" w:color="000000"/>
              <w:bottom w:val="nil"/>
              <w:right w:val="single" w:sz="4" w:space="0" w:color="000000"/>
            </w:tcBorders>
          </w:tcPr>
          <w:p w14:paraId="7D4C460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722666B5" w14:textId="77777777" w:rsidR="00425E2D" w:rsidRDefault="00425E2D" w:rsidP="00CB22B5">
            <w:pPr>
              <w:spacing w:line="259" w:lineRule="auto"/>
              <w:ind w:left="5"/>
            </w:pPr>
            <w:r>
              <w:rPr>
                <w:sz w:val="20"/>
              </w:rPr>
              <w:t xml:space="preserve">51.84 </w:t>
            </w:r>
          </w:p>
        </w:tc>
        <w:tc>
          <w:tcPr>
            <w:tcW w:w="2971" w:type="dxa"/>
            <w:tcBorders>
              <w:top w:val="single" w:sz="4" w:space="0" w:color="000000"/>
              <w:left w:val="single" w:sz="4" w:space="0" w:color="000000"/>
              <w:bottom w:val="single" w:sz="4" w:space="0" w:color="000000"/>
              <w:right w:val="single" w:sz="4" w:space="0" w:color="000000"/>
            </w:tcBorders>
            <w:vAlign w:val="bottom"/>
          </w:tcPr>
          <w:p w14:paraId="463F1F92" w14:textId="77777777" w:rsidR="00425E2D" w:rsidRDefault="00425E2D" w:rsidP="00CB22B5">
            <w:pPr>
              <w:spacing w:line="259" w:lineRule="auto"/>
              <w:ind w:left="5"/>
            </w:pPr>
            <w:r>
              <w:rPr>
                <w:sz w:val="20"/>
              </w:rPr>
              <w:t xml:space="preserve">unspecified acute edema of lung </w:t>
            </w:r>
          </w:p>
        </w:tc>
        <w:tc>
          <w:tcPr>
            <w:tcW w:w="989" w:type="dxa"/>
            <w:tcBorders>
              <w:top w:val="single" w:sz="4" w:space="0" w:color="000000"/>
              <w:left w:val="single" w:sz="4" w:space="0" w:color="000000"/>
              <w:bottom w:val="single" w:sz="4" w:space="0" w:color="000000"/>
              <w:right w:val="single" w:sz="4" w:space="0" w:color="000000"/>
            </w:tcBorders>
          </w:tcPr>
          <w:p w14:paraId="7EAAFA94" w14:textId="77777777" w:rsidR="00425E2D" w:rsidRDefault="00425E2D" w:rsidP="00CB22B5">
            <w:pPr>
              <w:spacing w:line="259" w:lineRule="auto"/>
              <w:ind w:left="3"/>
            </w:pPr>
            <w:r>
              <w:rPr>
                <w:sz w:val="20"/>
              </w:rPr>
              <w:t>03CV3Z</w:t>
            </w:r>
          </w:p>
          <w:p w14:paraId="005BF81B"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6349CC7E" w14:textId="77777777" w:rsidR="00425E2D" w:rsidRDefault="00425E2D" w:rsidP="00CB22B5">
            <w:pPr>
              <w:spacing w:line="259" w:lineRule="auto"/>
              <w:ind w:left="5"/>
            </w:pPr>
            <w:r>
              <w:rPr>
                <w:sz w:val="20"/>
              </w:rPr>
              <w:t xml:space="preserve"> Extirpation of Matter from Left Thyroid </w:t>
            </w:r>
          </w:p>
          <w:p w14:paraId="2136EFD1" w14:textId="77777777" w:rsidR="00425E2D" w:rsidRDefault="00425E2D" w:rsidP="00CB22B5">
            <w:pPr>
              <w:spacing w:line="259" w:lineRule="auto"/>
              <w:ind w:left="5"/>
            </w:pPr>
            <w:r>
              <w:rPr>
                <w:sz w:val="20"/>
              </w:rPr>
              <w:t xml:space="preserve">Artery, Percutaneous Approach </w:t>
            </w:r>
          </w:p>
        </w:tc>
      </w:tr>
      <w:tr w:rsidR="00425E2D" w14:paraId="30CF6E0F" w14:textId="77777777" w:rsidTr="00425E2D">
        <w:trPr>
          <w:trHeight w:val="470"/>
        </w:trPr>
        <w:tc>
          <w:tcPr>
            <w:tcW w:w="545" w:type="dxa"/>
            <w:vMerge/>
            <w:tcBorders>
              <w:top w:val="nil"/>
              <w:left w:val="single" w:sz="4" w:space="0" w:color="000000"/>
              <w:bottom w:val="nil"/>
              <w:right w:val="single" w:sz="4" w:space="0" w:color="000000"/>
            </w:tcBorders>
          </w:tcPr>
          <w:p w14:paraId="7B3541F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4531B62B" w14:textId="77777777" w:rsidR="00425E2D" w:rsidRDefault="00425E2D" w:rsidP="00CB22B5">
            <w:pPr>
              <w:spacing w:line="259" w:lineRule="auto"/>
              <w:ind w:left="5"/>
            </w:pPr>
            <w:r>
              <w:rPr>
                <w:sz w:val="20"/>
              </w:rPr>
              <w:t xml:space="preserve">51.85 </w:t>
            </w:r>
          </w:p>
        </w:tc>
        <w:tc>
          <w:tcPr>
            <w:tcW w:w="2971" w:type="dxa"/>
            <w:tcBorders>
              <w:top w:val="single" w:sz="4" w:space="0" w:color="000000"/>
              <w:left w:val="single" w:sz="4" w:space="0" w:color="000000"/>
              <w:bottom w:val="single" w:sz="4" w:space="0" w:color="000000"/>
              <w:right w:val="single" w:sz="4" w:space="0" w:color="000000"/>
            </w:tcBorders>
          </w:tcPr>
          <w:p w14:paraId="1F266411" w14:textId="77777777" w:rsidR="00425E2D" w:rsidRDefault="00425E2D" w:rsidP="00CB22B5">
            <w:pPr>
              <w:spacing w:line="259" w:lineRule="auto"/>
              <w:ind w:left="5"/>
              <w:jc w:val="both"/>
            </w:pPr>
            <w:r>
              <w:rPr>
                <w:sz w:val="20"/>
              </w:rPr>
              <w:t xml:space="preserve">pulmonary insufficiency following </w:t>
            </w:r>
            <w:proofErr w:type="spellStart"/>
            <w:r>
              <w:rPr>
                <w:sz w:val="20"/>
              </w:rPr>
              <w:t>trauma&amp;surgery</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ED9AEDA" w14:textId="77777777" w:rsidR="00425E2D" w:rsidRDefault="00425E2D" w:rsidP="00CB22B5">
            <w:pPr>
              <w:spacing w:line="259" w:lineRule="auto"/>
              <w:ind w:left="3"/>
            </w:pPr>
            <w:r>
              <w:rPr>
                <w:sz w:val="20"/>
              </w:rPr>
              <w:t>03CV4Z</w:t>
            </w:r>
          </w:p>
          <w:p w14:paraId="2015B066" w14:textId="77777777" w:rsidR="00425E2D" w:rsidRDefault="00425E2D" w:rsidP="00CB22B5">
            <w:pPr>
              <w:spacing w:line="259" w:lineRule="auto"/>
              <w:ind w:left="3"/>
            </w:pPr>
            <w:r>
              <w:rPr>
                <w:sz w:val="20"/>
              </w:rPr>
              <w:t xml:space="preserve">Z </w:t>
            </w:r>
          </w:p>
        </w:tc>
        <w:tc>
          <w:tcPr>
            <w:tcW w:w="3780" w:type="dxa"/>
            <w:tcBorders>
              <w:top w:val="single" w:sz="4" w:space="0" w:color="000000"/>
              <w:left w:val="single" w:sz="4" w:space="0" w:color="000000"/>
              <w:bottom w:val="single" w:sz="4" w:space="0" w:color="000000"/>
              <w:right w:val="single" w:sz="4" w:space="0" w:color="000000"/>
            </w:tcBorders>
          </w:tcPr>
          <w:p w14:paraId="7B1CEC4D" w14:textId="77777777" w:rsidR="00425E2D" w:rsidRDefault="00425E2D" w:rsidP="00CB22B5">
            <w:pPr>
              <w:spacing w:line="259" w:lineRule="auto"/>
              <w:ind w:left="5"/>
            </w:pPr>
            <w:r>
              <w:rPr>
                <w:sz w:val="20"/>
              </w:rPr>
              <w:t xml:space="preserve"> Extirpation of Matter from Left Thyroid </w:t>
            </w:r>
          </w:p>
          <w:p w14:paraId="1FA24F78" w14:textId="77777777" w:rsidR="00425E2D" w:rsidRDefault="00425E2D" w:rsidP="00CB22B5">
            <w:pPr>
              <w:spacing w:line="259" w:lineRule="auto"/>
              <w:ind w:left="5"/>
            </w:pPr>
            <w:r>
              <w:rPr>
                <w:sz w:val="20"/>
              </w:rPr>
              <w:t xml:space="preserve">Artery, Percutaneous Endoscopic Approach </w:t>
            </w:r>
          </w:p>
        </w:tc>
      </w:tr>
      <w:tr w:rsidR="00425E2D" w14:paraId="2F02DA95" w14:textId="77777777" w:rsidTr="00425E2D">
        <w:trPr>
          <w:trHeight w:val="470"/>
        </w:trPr>
        <w:tc>
          <w:tcPr>
            <w:tcW w:w="545" w:type="dxa"/>
            <w:vMerge/>
            <w:tcBorders>
              <w:top w:val="nil"/>
              <w:left w:val="single" w:sz="4" w:space="0" w:color="000000"/>
              <w:bottom w:val="nil"/>
              <w:right w:val="single" w:sz="4" w:space="0" w:color="000000"/>
            </w:tcBorders>
          </w:tcPr>
          <w:p w14:paraId="20BE098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35800584" w14:textId="77777777" w:rsidR="00425E2D" w:rsidRDefault="00425E2D" w:rsidP="00CB22B5">
            <w:pPr>
              <w:spacing w:line="259" w:lineRule="auto"/>
              <w:ind w:left="5"/>
            </w:pPr>
            <w:r>
              <w:rPr>
                <w:sz w:val="20"/>
              </w:rPr>
              <w:t xml:space="preserve">55.70 </w:t>
            </w:r>
          </w:p>
        </w:tc>
        <w:tc>
          <w:tcPr>
            <w:tcW w:w="2971" w:type="dxa"/>
            <w:tcBorders>
              <w:top w:val="single" w:sz="4" w:space="0" w:color="000000"/>
              <w:left w:val="single" w:sz="4" w:space="0" w:color="000000"/>
              <w:bottom w:val="single" w:sz="4" w:space="0" w:color="000000"/>
              <w:right w:val="single" w:sz="4" w:space="0" w:color="000000"/>
            </w:tcBorders>
          </w:tcPr>
          <w:p w14:paraId="0B605666" w14:textId="77777777" w:rsidR="00425E2D" w:rsidRDefault="00425E2D" w:rsidP="00CB22B5">
            <w:pPr>
              <w:spacing w:line="259" w:lineRule="auto"/>
              <w:ind w:left="5"/>
            </w:pPr>
            <w:r>
              <w:rPr>
                <w:sz w:val="20"/>
              </w:rPr>
              <w:t xml:space="preserve">acute vascular insufficiency of intestine </w:t>
            </w:r>
          </w:p>
        </w:tc>
        <w:tc>
          <w:tcPr>
            <w:tcW w:w="989" w:type="dxa"/>
            <w:tcBorders>
              <w:top w:val="single" w:sz="4" w:space="0" w:color="000000"/>
              <w:left w:val="single" w:sz="4" w:space="0" w:color="000000"/>
              <w:bottom w:val="single" w:sz="4" w:space="0" w:color="000000"/>
              <w:right w:val="single" w:sz="4" w:space="0" w:color="000000"/>
            </w:tcBorders>
          </w:tcPr>
          <w:p w14:paraId="09DF3870" w14:textId="77777777" w:rsidR="00425E2D" w:rsidRDefault="00425E2D" w:rsidP="00CB22B5">
            <w:pPr>
              <w:spacing w:line="259" w:lineRule="auto"/>
              <w:ind w:left="3"/>
            </w:pPr>
            <w:r>
              <w:rPr>
                <w:sz w:val="20"/>
              </w:rPr>
              <w:t>027x-</w:t>
            </w:r>
          </w:p>
          <w:p w14:paraId="5384C8B3" w14:textId="77777777" w:rsidR="00425E2D" w:rsidRDefault="00425E2D" w:rsidP="00CB22B5">
            <w:pPr>
              <w:spacing w:line="259" w:lineRule="auto"/>
              <w:ind w:left="3"/>
            </w:pPr>
            <w:r>
              <w:rPr>
                <w:sz w:val="20"/>
              </w:rPr>
              <w:t xml:space="preserve">037x </w:t>
            </w:r>
          </w:p>
        </w:tc>
        <w:tc>
          <w:tcPr>
            <w:tcW w:w="3780" w:type="dxa"/>
            <w:tcBorders>
              <w:top w:val="single" w:sz="4" w:space="0" w:color="000000"/>
              <w:left w:val="single" w:sz="4" w:space="0" w:color="000000"/>
              <w:bottom w:val="single" w:sz="4" w:space="0" w:color="000000"/>
              <w:right w:val="single" w:sz="4" w:space="0" w:color="000000"/>
            </w:tcBorders>
          </w:tcPr>
          <w:p w14:paraId="281454B8" w14:textId="77777777" w:rsidR="00425E2D" w:rsidRDefault="00425E2D" w:rsidP="00CB22B5">
            <w:pPr>
              <w:spacing w:line="259" w:lineRule="auto"/>
              <w:ind w:left="5"/>
            </w:pPr>
            <w:r>
              <w:rPr>
                <w:sz w:val="20"/>
              </w:rPr>
              <w:t xml:space="preserve">Dilation of multiple arteries and veins using various devices </w:t>
            </w:r>
          </w:p>
        </w:tc>
      </w:tr>
      <w:tr w:rsidR="00425E2D" w14:paraId="60F221E1" w14:textId="77777777" w:rsidTr="00425E2D">
        <w:trPr>
          <w:trHeight w:val="698"/>
        </w:trPr>
        <w:tc>
          <w:tcPr>
            <w:tcW w:w="545" w:type="dxa"/>
            <w:vMerge/>
            <w:tcBorders>
              <w:top w:val="nil"/>
              <w:left w:val="single" w:sz="4" w:space="0" w:color="000000"/>
              <w:bottom w:val="nil"/>
              <w:right w:val="single" w:sz="4" w:space="0" w:color="000000"/>
            </w:tcBorders>
          </w:tcPr>
          <w:p w14:paraId="1B88416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5541B388" w14:textId="77777777" w:rsidR="00425E2D" w:rsidRDefault="00425E2D" w:rsidP="00CB22B5">
            <w:pPr>
              <w:spacing w:line="259" w:lineRule="auto"/>
              <w:ind w:left="5"/>
            </w:pPr>
            <w:r>
              <w:rPr>
                <w:sz w:val="20"/>
              </w:rPr>
              <w:t xml:space="preserve">55.79 </w:t>
            </w:r>
          </w:p>
        </w:tc>
        <w:tc>
          <w:tcPr>
            <w:tcW w:w="2971" w:type="dxa"/>
            <w:tcBorders>
              <w:top w:val="single" w:sz="4" w:space="0" w:color="000000"/>
              <w:left w:val="single" w:sz="4" w:space="0" w:color="000000"/>
              <w:bottom w:val="single" w:sz="4" w:space="0" w:color="000000"/>
              <w:right w:val="single" w:sz="4" w:space="0" w:color="000000"/>
            </w:tcBorders>
            <w:vAlign w:val="bottom"/>
          </w:tcPr>
          <w:p w14:paraId="54913B33" w14:textId="77777777" w:rsidR="00425E2D" w:rsidRDefault="00425E2D" w:rsidP="00CB22B5">
            <w:pPr>
              <w:spacing w:line="259" w:lineRule="auto"/>
              <w:ind w:left="5"/>
              <w:jc w:val="both"/>
            </w:pPr>
            <w:r>
              <w:rPr>
                <w:sz w:val="20"/>
              </w:rPr>
              <w:t xml:space="preserve">unspecified vascular insufficiency of intestine </w:t>
            </w:r>
          </w:p>
        </w:tc>
        <w:tc>
          <w:tcPr>
            <w:tcW w:w="989" w:type="dxa"/>
            <w:tcBorders>
              <w:top w:val="single" w:sz="4" w:space="0" w:color="000000"/>
              <w:left w:val="single" w:sz="4" w:space="0" w:color="000000"/>
              <w:bottom w:val="single" w:sz="4" w:space="0" w:color="000000"/>
              <w:right w:val="single" w:sz="4" w:space="0" w:color="000000"/>
            </w:tcBorders>
          </w:tcPr>
          <w:p w14:paraId="629908B7" w14:textId="77777777" w:rsidR="00425E2D" w:rsidRDefault="00425E2D" w:rsidP="00CB22B5">
            <w:pPr>
              <w:spacing w:line="259" w:lineRule="auto"/>
              <w:ind w:left="3"/>
            </w:pPr>
            <w:r>
              <w:rPr>
                <w:sz w:val="20"/>
                <w:u w:val="single" w:color="000000"/>
              </w:rPr>
              <w:t>021008</w:t>
            </w:r>
          </w:p>
          <w:p w14:paraId="23F0319E" w14:textId="77777777" w:rsidR="00425E2D" w:rsidRDefault="00425E2D" w:rsidP="00CB22B5">
            <w:pPr>
              <w:spacing w:line="259" w:lineRule="auto"/>
              <w:ind w:left="3"/>
            </w:pPr>
            <w:r>
              <w:rPr>
                <w:sz w:val="20"/>
                <w:u w:val="single" w:color="000000"/>
              </w:rPr>
              <w:t>W</w:t>
            </w:r>
            <w:r>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50AC4BC5" w14:textId="77777777" w:rsidR="00425E2D" w:rsidRDefault="00425E2D" w:rsidP="00CB22B5">
            <w:pPr>
              <w:spacing w:line="259" w:lineRule="auto"/>
              <w:ind w:left="5"/>
            </w:pPr>
            <w:r>
              <w:rPr>
                <w:sz w:val="20"/>
              </w:rPr>
              <w:t xml:space="preserve">Bypass Coronary Artery, One Artery from </w:t>
            </w:r>
          </w:p>
          <w:p w14:paraId="7CE3A871" w14:textId="77777777" w:rsidR="00425E2D" w:rsidRDefault="00425E2D" w:rsidP="00CB22B5">
            <w:pPr>
              <w:spacing w:line="259" w:lineRule="auto"/>
              <w:ind w:left="5"/>
            </w:pPr>
            <w:r>
              <w:rPr>
                <w:sz w:val="20"/>
              </w:rPr>
              <w:t xml:space="preserve">Aorta with </w:t>
            </w:r>
            <w:proofErr w:type="spellStart"/>
            <w:r>
              <w:rPr>
                <w:sz w:val="20"/>
              </w:rPr>
              <w:t>Zooplastic</w:t>
            </w:r>
            <w:proofErr w:type="spellEnd"/>
            <w:r>
              <w:rPr>
                <w:sz w:val="20"/>
              </w:rPr>
              <w:t xml:space="preserve"> Tissue, Open </w:t>
            </w:r>
          </w:p>
          <w:p w14:paraId="44C1FC20" w14:textId="77777777" w:rsidR="00425E2D" w:rsidRDefault="00425E2D" w:rsidP="00CB22B5">
            <w:pPr>
              <w:spacing w:line="259" w:lineRule="auto"/>
              <w:ind w:left="5"/>
            </w:pPr>
            <w:r>
              <w:rPr>
                <w:sz w:val="20"/>
              </w:rPr>
              <w:t xml:space="preserve">Approach </w:t>
            </w:r>
          </w:p>
        </w:tc>
      </w:tr>
      <w:tr w:rsidR="00425E2D" w14:paraId="55CF4AA8" w14:textId="77777777" w:rsidTr="00425E2D">
        <w:trPr>
          <w:trHeight w:val="701"/>
        </w:trPr>
        <w:tc>
          <w:tcPr>
            <w:tcW w:w="545" w:type="dxa"/>
            <w:vMerge/>
            <w:tcBorders>
              <w:top w:val="nil"/>
              <w:left w:val="single" w:sz="4" w:space="0" w:color="000000"/>
              <w:bottom w:val="nil"/>
              <w:right w:val="single" w:sz="4" w:space="0" w:color="000000"/>
            </w:tcBorders>
          </w:tcPr>
          <w:p w14:paraId="440A8EC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6415350C" w14:textId="77777777" w:rsidR="00425E2D" w:rsidRDefault="00425E2D" w:rsidP="00CB22B5">
            <w:pPr>
              <w:spacing w:line="259" w:lineRule="auto"/>
              <w:ind w:left="5"/>
            </w:pPr>
            <w:r>
              <w:rPr>
                <w:sz w:val="20"/>
              </w:rPr>
              <w:t xml:space="preserve">56.09 </w:t>
            </w:r>
          </w:p>
        </w:tc>
        <w:tc>
          <w:tcPr>
            <w:tcW w:w="2971" w:type="dxa"/>
            <w:tcBorders>
              <w:top w:val="single" w:sz="4" w:space="0" w:color="000000"/>
              <w:left w:val="single" w:sz="4" w:space="0" w:color="000000"/>
              <w:bottom w:val="single" w:sz="4" w:space="0" w:color="000000"/>
              <w:right w:val="single" w:sz="4" w:space="0" w:color="000000"/>
            </w:tcBorders>
            <w:vAlign w:val="bottom"/>
          </w:tcPr>
          <w:p w14:paraId="1CA100C0" w14:textId="77777777" w:rsidR="00425E2D" w:rsidRDefault="00425E2D" w:rsidP="00CB22B5">
            <w:pPr>
              <w:spacing w:line="259" w:lineRule="auto"/>
              <w:ind w:left="5"/>
            </w:pPr>
            <w:r>
              <w:rPr>
                <w:sz w:val="20"/>
              </w:rPr>
              <w:t xml:space="preserve">unspecified intestinal obstruction </w:t>
            </w:r>
          </w:p>
        </w:tc>
        <w:tc>
          <w:tcPr>
            <w:tcW w:w="989" w:type="dxa"/>
            <w:tcBorders>
              <w:top w:val="single" w:sz="4" w:space="0" w:color="000000"/>
              <w:left w:val="single" w:sz="4" w:space="0" w:color="000000"/>
              <w:bottom w:val="single" w:sz="4" w:space="0" w:color="000000"/>
              <w:right w:val="single" w:sz="4" w:space="0" w:color="000000"/>
            </w:tcBorders>
          </w:tcPr>
          <w:p w14:paraId="67A69519" w14:textId="77777777" w:rsidR="00425E2D" w:rsidRDefault="00425E2D" w:rsidP="00CB22B5">
            <w:pPr>
              <w:spacing w:line="259" w:lineRule="auto"/>
              <w:ind w:left="3"/>
            </w:pPr>
            <w:r>
              <w:rPr>
                <w:sz w:val="20"/>
                <w:u w:val="single" w:color="000000"/>
              </w:rPr>
              <w:t>021009</w:t>
            </w:r>
          </w:p>
          <w:p w14:paraId="7CB2C7A1" w14:textId="77777777" w:rsidR="00425E2D" w:rsidRDefault="00425E2D" w:rsidP="00CB22B5">
            <w:pPr>
              <w:spacing w:line="259" w:lineRule="auto"/>
              <w:ind w:left="3"/>
            </w:pPr>
            <w:r>
              <w:rPr>
                <w:sz w:val="20"/>
                <w:u w:val="single" w:color="000000"/>
              </w:rPr>
              <w:t>W</w:t>
            </w:r>
            <w:r>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1A16CBD" w14:textId="77777777" w:rsidR="00425E2D" w:rsidRDefault="00425E2D" w:rsidP="00CB22B5">
            <w:pPr>
              <w:spacing w:line="259" w:lineRule="auto"/>
              <w:ind w:left="5"/>
            </w:pPr>
            <w:r>
              <w:rPr>
                <w:sz w:val="20"/>
              </w:rPr>
              <w:t xml:space="preserve">Bypass Coronary Artery, One Artery from </w:t>
            </w:r>
          </w:p>
          <w:p w14:paraId="58D5753C" w14:textId="77777777" w:rsidR="00425E2D" w:rsidRDefault="00425E2D" w:rsidP="00CB22B5">
            <w:pPr>
              <w:spacing w:line="259" w:lineRule="auto"/>
              <w:ind w:left="5"/>
            </w:pPr>
            <w:r>
              <w:rPr>
                <w:sz w:val="20"/>
              </w:rPr>
              <w:t xml:space="preserve">Aorta with Autologous Venous Tissue, </w:t>
            </w:r>
          </w:p>
          <w:p w14:paraId="0FFF7244" w14:textId="359A5EA1" w:rsidR="00425E2D" w:rsidRDefault="009F4459" w:rsidP="00CB22B5">
            <w:pPr>
              <w:spacing w:line="259" w:lineRule="auto"/>
              <w:ind w:left="5"/>
            </w:pPr>
            <w:ins w:id="268" w:author="Author">
              <w:r>
                <w:rPr>
                  <w:sz w:val="20"/>
                </w:rPr>
                <w:lastRenderedPageBreak/>
                <w:t>R0</w:t>
              </w:r>
            </w:ins>
            <w:r w:rsidR="00425E2D">
              <w:rPr>
                <w:sz w:val="20"/>
              </w:rPr>
              <w:t xml:space="preserve">Open Approach </w:t>
            </w:r>
          </w:p>
        </w:tc>
      </w:tr>
      <w:tr w:rsidR="00425E2D" w14:paraId="51E246CB" w14:textId="77777777" w:rsidTr="00425E2D">
        <w:trPr>
          <w:trHeight w:val="701"/>
        </w:trPr>
        <w:tc>
          <w:tcPr>
            <w:tcW w:w="545" w:type="dxa"/>
            <w:vMerge/>
            <w:tcBorders>
              <w:top w:val="nil"/>
              <w:left w:val="single" w:sz="4" w:space="0" w:color="000000"/>
              <w:bottom w:val="nil"/>
              <w:right w:val="single" w:sz="4" w:space="0" w:color="000000"/>
            </w:tcBorders>
          </w:tcPr>
          <w:p w14:paraId="0C6FF27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3DB57421" w14:textId="77777777" w:rsidR="00425E2D" w:rsidRDefault="00425E2D" w:rsidP="00CB22B5">
            <w:pPr>
              <w:spacing w:line="259" w:lineRule="auto"/>
              <w:ind w:left="5"/>
            </w:pPr>
            <w:r>
              <w:rPr>
                <w:sz w:val="20"/>
              </w:rPr>
              <w:t xml:space="preserve">59.33 </w:t>
            </w:r>
          </w:p>
        </w:tc>
        <w:tc>
          <w:tcPr>
            <w:tcW w:w="2971" w:type="dxa"/>
            <w:tcBorders>
              <w:top w:val="single" w:sz="4" w:space="0" w:color="000000"/>
              <w:left w:val="single" w:sz="4" w:space="0" w:color="000000"/>
              <w:bottom w:val="single" w:sz="4" w:space="0" w:color="000000"/>
              <w:right w:val="single" w:sz="4" w:space="0" w:color="000000"/>
            </w:tcBorders>
            <w:vAlign w:val="bottom"/>
          </w:tcPr>
          <w:p w14:paraId="7534F8F7" w14:textId="77777777" w:rsidR="00425E2D" w:rsidRDefault="00425E2D" w:rsidP="00CB22B5">
            <w:pPr>
              <w:spacing w:line="259" w:lineRule="auto"/>
              <w:ind w:left="5"/>
            </w:pPr>
            <w:r>
              <w:rPr>
                <w:sz w:val="20"/>
              </w:rPr>
              <w:t xml:space="preserve">stricture or kinking of ureter </w:t>
            </w:r>
          </w:p>
        </w:tc>
        <w:tc>
          <w:tcPr>
            <w:tcW w:w="989" w:type="dxa"/>
            <w:tcBorders>
              <w:top w:val="single" w:sz="4" w:space="0" w:color="000000"/>
              <w:left w:val="single" w:sz="4" w:space="0" w:color="000000"/>
              <w:bottom w:val="single" w:sz="4" w:space="0" w:color="000000"/>
              <w:right w:val="single" w:sz="4" w:space="0" w:color="000000"/>
            </w:tcBorders>
          </w:tcPr>
          <w:p w14:paraId="0C4019EA" w14:textId="77777777" w:rsidR="00425E2D" w:rsidRDefault="00425E2D" w:rsidP="00CB22B5">
            <w:pPr>
              <w:spacing w:line="259" w:lineRule="auto"/>
              <w:ind w:left="3"/>
            </w:pPr>
            <w:r>
              <w:rPr>
                <w:sz w:val="20"/>
                <w:u w:val="single" w:color="000000"/>
              </w:rPr>
              <w:t>02100A</w:t>
            </w:r>
          </w:p>
          <w:p w14:paraId="122ED4FE" w14:textId="77777777" w:rsidR="00425E2D" w:rsidRDefault="00425E2D" w:rsidP="00CB22B5">
            <w:pPr>
              <w:spacing w:line="259" w:lineRule="auto"/>
              <w:ind w:left="3"/>
            </w:pPr>
            <w:r>
              <w:rPr>
                <w:sz w:val="20"/>
                <w:u w:val="single" w:color="000000"/>
              </w:rPr>
              <w:t>W</w:t>
            </w:r>
            <w:r>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29ADC37B" w14:textId="77777777" w:rsidR="00425E2D" w:rsidRDefault="00425E2D" w:rsidP="00CB22B5">
            <w:pPr>
              <w:spacing w:line="259" w:lineRule="auto"/>
              <w:ind w:left="5"/>
            </w:pPr>
            <w:r>
              <w:rPr>
                <w:sz w:val="20"/>
              </w:rPr>
              <w:t xml:space="preserve">Bypass Coronary Artery, One Artery from </w:t>
            </w:r>
          </w:p>
          <w:p w14:paraId="0A3109CC" w14:textId="77777777" w:rsidR="00425E2D" w:rsidRDefault="00425E2D" w:rsidP="00CB22B5">
            <w:pPr>
              <w:spacing w:line="259" w:lineRule="auto"/>
              <w:ind w:left="5"/>
            </w:pPr>
            <w:r>
              <w:rPr>
                <w:sz w:val="20"/>
              </w:rPr>
              <w:t xml:space="preserve">Aorta with Autologous Arterial Tissue, </w:t>
            </w:r>
          </w:p>
          <w:p w14:paraId="16518EDC" w14:textId="77777777" w:rsidR="00425E2D" w:rsidRDefault="00425E2D" w:rsidP="00CB22B5">
            <w:pPr>
              <w:spacing w:line="259" w:lineRule="auto"/>
              <w:ind w:left="5"/>
            </w:pPr>
            <w:r>
              <w:rPr>
                <w:sz w:val="20"/>
              </w:rPr>
              <w:t xml:space="preserve">Open Approach </w:t>
            </w:r>
          </w:p>
        </w:tc>
      </w:tr>
      <w:tr w:rsidR="00425E2D" w14:paraId="1424912A" w14:textId="77777777" w:rsidTr="00425E2D">
        <w:trPr>
          <w:trHeight w:val="698"/>
        </w:trPr>
        <w:tc>
          <w:tcPr>
            <w:tcW w:w="545" w:type="dxa"/>
            <w:vMerge/>
            <w:tcBorders>
              <w:top w:val="nil"/>
              <w:left w:val="single" w:sz="4" w:space="0" w:color="000000"/>
              <w:bottom w:val="nil"/>
              <w:right w:val="single" w:sz="4" w:space="0" w:color="000000"/>
            </w:tcBorders>
          </w:tcPr>
          <w:p w14:paraId="70C2AE6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77A9FC16" w14:textId="77777777" w:rsidR="00425E2D" w:rsidRDefault="00425E2D" w:rsidP="00CB22B5">
            <w:pPr>
              <w:spacing w:line="259" w:lineRule="auto"/>
              <w:ind w:left="5"/>
            </w:pPr>
            <w:r>
              <w:rPr>
                <w:sz w:val="20"/>
              </w:rPr>
              <w:t xml:space="preserve">59.39 </w:t>
            </w:r>
          </w:p>
        </w:tc>
        <w:tc>
          <w:tcPr>
            <w:tcW w:w="2971" w:type="dxa"/>
            <w:tcBorders>
              <w:top w:val="single" w:sz="4" w:space="0" w:color="000000"/>
              <w:left w:val="single" w:sz="4" w:space="0" w:color="000000"/>
              <w:bottom w:val="single" w:sz="4" w:space="0" w:color="000000"/>
              <w:right w:val="single" w:sz="4" w:space="0" w:color="000000"/>
            </w:tcBorders>
            <w:vAlign w:val="bottom"/>
          </w:tcPr>
          <w:p w14:paraId="4F38C144" w14:textId="77777777" w:rsidR="00425E2D" w:rsidRDefault="00425E2D" w:rsidP="00CB22B5">
            <w:pPr>
              <w:spacing w:line="259" w:lineRule="auto"/>
              <w:ind w:left="5" w:right="2"/>
            </w:pPr>
            <w:r>
              <w:rPr>
                <w:sz w:val="20"/>
              </w:rPr>
              <w:t xml:space="preserve">unspecified disorder of kidney and ureter </w:t>
            </w:r>
          </w:p>
        </w:tc>
        <w:tc>
          <w:tcPr>
            <w:tcW w:w="989" w:type="dxa"/>
            <w:tcBorders>
              <w:top w:val="single" w:sz="4" w:space="0" w:color="000000"/>
              <w:left w:val="single" w:sz="4" w:space="0" w:color="000000"/>
              <w:bottom w:val="single" w:sz="4" w:space="0" w:color="000000"/>
              <w:right w:val="single" w:sz="4" w:space="0" w:color="000000"/>
            </w:tcBorders>
          </w:tcPr>
          <w:p w14:paraId="4F5B2F7C" w14:textId="77777777" w:rsidR="00425E2D" w:rsidRDefault="00425E2D" w:rsidP="00CB22B5">
            <w:pPr>
              <w:spacing w:line="259" w:lineRule="auto"/>
              <w:ind w:left="3"/>
            </w:pPr>
            <w:r>
              <w:rPr>
                <w:sz w:val="20"/>
                <w:u w:val="single" w:color="000000"/>
              </w:rPr>
              <w:t>02100JW</w:t>
            </w:r>
          </w:p>
          <w:p w14:paraId="78398375" w14:textId="77777777" w:rsidR="00425E2D" w:rsidRDefault="00425E2D" w:rsidP="00CB22B5">
            <w:pPr>
              <w:spacing w:line="259" w:lineRule="auto"/>
              <w:ind w:left="3"/>
            </w:pPr>
            <w:r>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5175106C" w14:textId="77777777" w:rsidR="00425E2D" w:rsidRDefault="00425E2D" w:rsidP="00CB22B5">
            <w:pPr>
              <w:spacing w:line="259" w:lineRule="auto"/>
              <w:ind w:left="5"/>
            </w:pPr>
            <w:r>
              <w:rPr>
                <w:sz w:val="20"/>
              </w:rPr>
              <w:t xml:space="preserve">Bypass Coronary Artery, One Artery from </w:t>
            </w:r>
          </w:p>
          <w:p w14:paraId="1303CEE3" w14:textId="77777777" w:rsidR="00425E2D" w:rsidRDefault="00425E2D" w:rsidP="00CB22B5">
            <w:pPr>
              <w:spacing w:line="259" w:lineRule="auto"/>
              <w:ind w:left="5"/>
            </w:pPr>
            <w:r>
              <w:rPr>
                <w:sz w:val="20"/>
              </w:rPr>
              <w:t xml:space="preserve">Aorta with Synthetic Substitute, Open Approach </w:t>
            </w:r>
          </w:p>
        </w:tc>
      </w:tr>
      <w:tr w:rsidR="00425E2D" w14:paraId="102EFA4D" w14:textId="77777777" w:rsidTr="00425E2D">
        <w:trPr>
          <w:trHeight w:val="701"/>
        </w:trPr>
        <w:tc>
          <w:tcPr>
            <w:tcW w:w="545" w:type="dxa"/>
            <w:vMerge/>
            <w:tcBorders>
              <w:top w:val="nil"/>
              <w:left w:val="single" w:sz="4" w:space="0" w:color="000000"/>
              <w:bottom w:val="single" w:sz="4" w:space="0" w:color="000000"/>
              <w:right w:val="single" w:sz="4" w:space="0" w:color="000000"/>
            </w:tcBorders>
          </w:tcPr>
          <w:p w14:paraId="59E1C2A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4F5B565" w14:textId="77777777" w:rsidR="00425E2D" w:rsidRDefault="00425E2D" w:rsidP="00CB22B5">
            <w:pPr>
              <w:spacing w:line="259" w:lineRule="auto"/>
              <w:ind w:left="5"/>
            </w:pPr>
            <w:r>
              <w:rPr>
                <w:sz w:val="20"/>
              </w:rPr>
              <w:t xml:space="preserve">7810 </w:t>
            </w:r>
          </w:p>
        </w:tc>
        <w:tc>
          <w:tcPr>
            <w:tcW w:w="2971" w:type="dxa"/>
            <w:tcBorders>
              <w:top w:val="single" w:sz="4" w:space="0" w:color="000000"/>
              <w:left w:val="single" w:sz="4" w:space="0" w:color="000000"/>
              <w:bottom w:val="single" w:sz="4" w:space="0" w:color="000000"/>
              <w:right w:val="single" w:sz="4" w:space="0" w:color="000000"/>
            </w:tcBorders>
          </w:tcPr>
          <w:p w14:paraId="213CC207" w14:textId="77777777" w:rsidR="00425E2D" w:rsidRDefault="00425E2D" w:rsidP="00CB22B5">
            <w:pPr>
              <w:spacing w:line="259" w:lineRule="auto"/>
              <w:ind w:left="5"/>
            </w:pPr>
            <w:r>
              <w:rPr>
                <w:sz w:val="20"/>
              </w:rPr>
              <w:t xml:space="preserve">abnormal involuntary movements </w:t>
            </w:r>
          </w:p>
        </w:tc>
        <w:tc>
          <w:tcPr>
            <w:tcW w:w="989" w:type="dxa"/>
            <w:tcBorders>
              <w:top w:val="single" w:sz="4" w:space="0" w:color="000000"/>
              <w:left w:val="single" w:sz="4" w:space="0" w:color="000000"/>
              <w:bottom w:val="single" w:sz="4" w:space="0" w:color="000000"/>
              <w:right w:val="single" w:sz="4" w:space="0" w:color="000000"/>
            </w:tcBorders>
          </w:tcPr>
          <w:p w14:paraId="32EC5452" w14:textId="77777777" w:rsidR="00425E2D" w:rsidRDefault="00425E2D" w:rsidP="00CB22B5">
            <w:pPr>
              <w:spacing w:line="259" w:lineRule="auto"/>
              <w:ind w:left="3" w:right="10" w:hanging="3"/>
            </w:pPr>
            <w:r>
              <w:rPr>
                <w:sz w:val="20"/>
              </w:rPr>
              <w:t xml:space="preserve">021048 W  </w:t>
            </w:r>
          </w:p>
        </w:tc>
        <w:tc>
          <w:tcPr>
            <w:tcW w:w="3780" w:type="dxa"/>
            <w:tcBorders>
              <w:top w:val="single" w:sz="4" w:space="0" w:color="000000"/>
              <w:left w:val="single" w:sz="4" w:space="0" w:color="000000"/>
              <w:bottom w:val="single" w:sz="4" w:space="0" w:color="000000"/>
              <w:right w:val="single" w:sz="4" w:space="0" w:color="000000"/>
            </w:tcBorders>
          </w:tcPr>
          <w:p w14:paraId="2F6B9619" w14:textId="77777777" w:rsidR="00425E2D" w:rsidRDefault="00425E2D" w:rsidP="00CB22B5">
            <w:pPr>
              <w:spacing w:line="259" w:lineRule="auto"/>
              <w:ind w:left="5"/>
            </w:pPr>
            <w:r>
              <w:rPr>
                <w:sz w:val="20"/>
              </w:rPr>
              <w:t xml:space="preserve">Bypass Coronary Artery, One Artery from </w:t>
            </w:r>
          </w:p>
          <w:p w14:paraId="4D69FB6C" w14:textId="77777777" w:rsidR="00425E2D" w:rsidRDefault="00425E2D" w:rsidP="00CB22B5">
            <w:pPr>
              <w:spacing w:line="259" w:lineRule="auto"/>
              <w:ind w:left="5"/>
            </w:pPr>
            <w:r>
              <w:rPr>
                <w:sz w:val="20"/>
              </w:rPr>
              <w:t xml:space="preserve">Aorta with </w:t>
            </w:r>
            <w:proofErr w:type="spellStart"/>
            <w:r>
              <w:rPr>
                <w:sz w:val="20"/>
              </w:rPr>
              <w:t>Zooplastic</w:t>
            </w:r>
            <w:proofErr w:type="spellEnd"/>
            <w:r>
              <w:rPr>
                <w:sz w:val="20"/>
              </w:rPr>
              <w:t xml:space="preserve"> Tissue, Percutaneous </w:t>
            </w:r>
          </w:p>
          <w:p w14:paraId="75DF3CDE" w14:textId="77777777" w:rsidR="00425E2D" w:rsidRDefault="00425E2D" w:rsidP="00CB22B5">
            <w:pPr>
              <w:spacing w:line="259" w:lineRule="auto"/>
              <w:ind w:left="5"/>
            </w:pPr>
            <w:r>
              <w:rPr>
                <w:sz w:val="20"/>
              </w:rPr>
              <w:t xml:space="preserve">Endoscopic Approach </w:t>
            </w:r>
          </w:p>
        </w:tc>
      </w:tr>
    </w:tbl>
    <w:p w14:paraId="754513F1" w14:textId="77777777" w:rsidR="00425E2D" w:rsidRDefault="00425E2D" w:rsidP="00425E2D">
      <w:pPr>
        <w:spacing w:line="259" w:lineRule="auto"/>
        <w:ind w:left="-1800" w:right="11335"/>
      </w:pPr>
    </w:p>
    <w:tbl>
      <w:tblPr>
        <w:tblStyle w:val="TableGrid0"/>
        <w:tblW w:w="9365" w:type="dxa"/>
        <w:tblInd w:w="175" w:type="dxa"/>
        <w:tblCellMar>
          <w:top w:w="54" w:type="dxa"/>
          <w:left w:w="103" w:type="dxa"/>
          <w:right w:w="17" w:type="dxa"/>
        </w:tblCellMar>
        <w:tblLook w:val="04A0" w:firstRow="1" w:lastRow="0" w:firstColumn="1" w:lastColumn="0" w:noHBand="0" w:noVBand="1"/>
      </w:tblPr>
      <w:tblGrid>
        <w:gridCol w:w="404"/>
        <w:gridCol w:w="1443"/>
        <w:gridCol w:w="2654"/>
        <w:gridCol w:w="1632"/>
        <w:gridCol w:w="3232"/>
      </w:tblGrid>
      <w:tr w:rsidR="00425E2D" w14:paraId="3C238F74"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761AF8B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3C366C3" w14:textId="77777777" w:rsidR="00425E2D" w:rsidRDefault="00425E2D" w:rsidP="00CB22B5">
            <w:pPr>
              <w:spacing w:line="259" w:lineRule="auto"/>
              <w:ind w:left="5"/>
            </w:pPr>
            <w:r>
              <w:rPr>
                <w:sz w:val="20"/>
              </w:rPr>
              <w:t xml:space="preserve">9970 </w:t>
            </w:r>
          </w:p>
        </w:tc>
        <w:tc>
          <w:tcPr>
            <w:tcW w:w="2971" w:type="dxa"/>
            <w:tcBorders>
              <w:top w:val="single" w:sz="4" w:space="0" w:color="000000"/>
              <w:left w:val="single" w:sz="4" w:space="0" w:color="000000"/>
              <w:bottom w:val="single" w:sz="4" w:space="0" w:color="000000"/>
              <w:right w:val="single" w:sz="4" w:space="0" w:color="000000"/>
            </w:tcBorders>
          </w:tcPr>
          <w:p w14:paraId="7A49ECD3" w14:textId="77777777" w:rsidR="00425E2D" w:rsidRDefault="00425E2D" w:rsidP="00CB22B5">
            <w:pPr>
              <w:spacing w:line="259" w:lineRule="auto"/>
              <w:ind w:left="5"/>
            </w:pPr>
            <w:r>
              <w:rPr>
                <w:sz w:val="20"/>
              </w:rPr>
              <w:t xml:space="preserve">nervous system complications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010F5E61" w14:textId="77777777" w:rsidR="00425E2D" w:rsidRDefault="00425E2D" w:rsidP="00CB22B5">
            <w:pPr>
              <w:spacing w:line="259" w:lineRule="auto"/>
              <w:ind w:left="3" w:right="79" w:hanging="1"/>
            </w:pPr>
            <w:r>
              <w:rPr>
                <w:sz w:val="20"/>
              </w:rPr>
              <w:t xml:space="preserve">021049 W  </w:t>
            </w:r>
          </w:p>
        </w:tc>
        <w:tc>
          <w:tcPr>
            <w:tcW w:w="3780" w:type="dxa"/>
            <w:tcBorders>
              <w:top w:val="single" w:sz="4" w:space="0" w:color="000000"/>
              <w:left w:val="single" w:sz="4" w:space="0" w:color="000000"/>
              <w:bottom w:val="single" w:sz="4" w:space="0" w:color="000000"/>
              <w:right w:val="single" w:sz="4" w:space="0" w:color="000000"/>
            </w:tcBorders>
          </w:tcPr>
          <w:p w14:paraId="45A46F4D" w14:textId="77777777" w:rsidR="00425E2D" w:rsidRDefault="00425E2D" w:rsidP="00CB22B5">
            <w:pPr>
              <w:spacing w:line="259" w:lineRule="auto"/>
              <w:ind w:left="5"/>
            </w:pPr>
            <w:r>
              <w:rPr>
                <w:sz w:val="20"/>
              </w:rPr>
              <w:t xml:space="preserve">Bypass Coronary Artery, One Artery from </w:t>
            </w:r>
          </w:p>
          <w:p w14:paraId="504EC26D" w14:textId="77777777" w:rsidR="00425E2D" w:rsidRDefault="00425E2D" w:rsidP="00CB22B5">
            <w:pPr>
              <w:spacing w:line="259" w:lineRule="auto"/>
              <w:ind w:left="5"/>
            </w:pPr>
            <w:r>
              <w:rPr>
                <w:sz w:val="20"/>
              </w:rPr>
              <w:t xml:space="preserve">Aorta with Autologous Venous Tissue, </w:t>
            </w:r>
          </w:p>
          <w:p w14:paraId="7885B2A6" w14:textId="77777777" w:rsidR="00425E2D" w:rsidRDefault="00425E2D" w:rsidP="00CB22B5">
            <w:pPr>
              <w:spacing w:line="259" w:lineRule="auto"/>
              <w:ind w:left="5"/>
            </w:pPr>
            <w:r>
              <w:rPr>
                <w:sz w:val="20"/>
              </w:rPr>
              <w:t xml:space="preserve">Percutaneous Endoscopic Approach  </w:t>
            </w:r>
          </w:p>
        </w:tc>
      </w:tr>
      <w:tr w:rsidR="00425E2D" w14:paraId="3788640B" w14:textId="77777777" w:rsidTr="00425E2D">
        <w:trPr>
          <w:trHeight w:val="701"/>
        </w:trPr>
        <w:tc>
          <w:tcPr>
            <w:tcW w:w="545" w:type="dxa"/>
            <w:vMerge/>
            <w:tcBorders>
              <w:top w:val="nil"/>
              <w:left w:val="single" w:sz="4" w:space="0" w:color="000000"/>
              <w:bottom w:val="nil"/>
              <w:right w:val="single" w:sz="4" w:space="0" w:color="000000"/>
            </w:tcBorders>
          </w:tcPr>
          <w:p w14:paraId="3B43267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A26739A" w14:textId="77777777" w:rsidR="00425E2D" w:rsidRDefault="00425E2D" w:rsidP="00CB22B5">
            <w:pPr>
              <w:spacing w:line="259" w:lineRule="auto"/>
              <w:ind w:left="5"/>
            </w:pPr>
            <w:r>
              <w:rPr>
                <w:sz w:val="20"/>
              </w:rPr>
              <w:t xml:space="preserve">9971 </w:t>
            </w:r>
          </w:p>
        </w:tc>
        <w:tc>
          <w:tcPr>
            <w:tcW w:w="2971" w:type="dxa"/>
            <w:tcBorders>
              <w:top w:val="single" w:sz="4" w:space="0" w:color="000000"/>
              <w:left w:val="single" w:sz="4" w:space="0" w:color="000000"/>
              <w:bottom w:val="single" w:sz="4" w:space="0" w:color="000000"/>
              <w:right w:val="single" w:sz="4" w:space="0" w:color="000000"/>
            </w:tcBorders>
          </w:tcPr>
          <w:p w14:paraId="502D9769" w14:textId="77777777" w:rsidR="00425E2D" w:rsidRDefault="00425E2D" w:rsidP="00CB22B5">
            <w:pPr>
              <w:spacing w:line="259" w:lineRule="auto"/>
              <w:ind w:left="5"/>
            </w:pPr>
            <w:r>
              <w:rPr>
                <w:sz w:val="20"/>
              </w:rPr>
              <w:t xml:space="preserve">cardiac complications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00168764" w14:textId="77777777" w:rsidR="00425E2D" w:rsidRDefault="00425E2D" w:rsidP="00CB22B5">
            <w:pPr>
              <w:spacing w:line="259" w:lineRule="auto"/>
              <w:ind w:left="3" w:right="35" w:hanging="1"/>
            </w:pPr>
            <w:r>
              <w:rPr>
                <w:sz w:val="20"/>
              </w:rPr>
              <w:t xml:space="preserve">02104A W  </w:t>
            </w:r>
          </w:p>
        </w:tc>
        <w:tc>
          <w:tcPr>
            <w:tcW w:w="3780" w:type="dxa"/>
            <w:tcBorders>
              <w:top w:val="single" w:sz="4" w:space="0" w:color="000000"/>
              <w:left w:val="single" w:sz="4" w:space="0" w:color="000000"/>
              <w:bottom w:val="single" w:sz="4" w:space="0" w:color="000000"/>
              <w:right w:val="single" w:sz="4" w:space="0" w:color="000000"/>
            </w:tcBorders>
          </w:tcPr>
          <w:p w14:paraId="7B54BE8C" w14:textId="77777777" w:rsidR="00425E2D" w:rsidRDefault="00425E2D" w:rsidP="00CB22B5">
            <w:pPr>
              <w:spacing w:line="259" w:lineRule="auto"/>
              <w:ind w:left="5"/>
            </w:pPr>
            <w:r>
              <w:rPr>
                <w:sz w:val="20"/>
              </w:rPr>
              <w:t xml:space="preserve">Bypass Coronary Artery, One Artery from </w:t>
            </w:r>
          </w:p>
          <w:p w14:paraId="7D1EFC0A" w14:textId="77777777" w:rsidR="00425E2D" w:rsidRDefault="00425E2D" w:rsidP="00CB22B5">
            <w:pPr>
              <w:spacing w:line="259" w:lineRule="auto"/>
              <w:ind w:left="5"/>
            </w:pPr>
            <w:r>
              <w:rPr>
                <w:sz w:val="20"/>
              </w:rPr>
              <w:t xml:space="preserve">Aorta with Autologous Arterial Tissue, </w:t>
            </w:r>
          </w:p>
          <w:p w14:paraId="28B80AF0" w14:textId="77777777" w:rsidR="00425E2D" w:rsidRDefault="00425E2D" w:rsidP="00CB22B5">
            <w:pPr>
              <w:spacing w:line="259" w:lineRule="auto"/>
              <w:ind w:left="5"/>
            </w:pPr>
            <w:r>
              <w:rPr>
                <w:sz w:val="20"/>
              </w:rPr>
              <w:t xml:space="preserve">Percutaneous Endoscopic Approach </w:t>
            </w:r>
          </w:p>
        </w:tc>
      </w:tr>
      <w:tr w:rsidR="00425E2D" w14:paraId="49C47C43" w14:textId="77777777" w:rsidTr="00425E2D">
        <w:trPr>
          <w:trHeight w:val="698"/>
        </w:trPr>
        <w:tc>
          <w:tcPr>
            <w:tcW w:w="545" w:type="dxa"/>
            <w:vMerge/>
            <w:tcBorders>
              <w:top w:val="nil"/>
              <w:left w:val="single" w:sz="4" w:space="0" w:color="000000"/>
              <w:bottom w:val="nil"/>
              <w:right w:val="single" w:sz="4" w:space="0" w:color="000000"/>
            </w:tcBorders>
          </w:tcPr>
          <w:p w14:paraId="0672BF1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B194E3C" w14:textId="77777777" w:rsidR="00425E2D" w:rsidRDefault="00425E2D" w:rsidP="00CB22B5">
            <w:pPr>
              <w:spacing w:line="259" w:lineRule="auto"/>
              <w:ind w:left="5"/>
            </w:pPr>
            <w:r>
              <w:rPr>
                <w:sz w:val="20"/>
              </w:rPr>
              <w:t xml:space="preserve">9973 </w:t>
            </w:r>
          </w:p>
        </w:tc>
        <w:tc>
          <w:tcPr>
            <w:tcW w:w="2971" w:type="dxa"/>
            <w:tcBorders>
              <w:top w:val="single" w:sz="4" w:space="0" w:color="000000"/>
              <w:left w:val="single" w:sz="4" w:space="0" w:color="000000"/>
              <w:bottom w:val="single" w:sz="4" w:space="0" w:color="000000"/>
              <w:right w:val="single" w:sz="4" w:space="0" w:color="000000"/>
            </w:tcBorders>
          </w:tcPr>
          <w:p w14:paraId="14DB4A30" w14:textId="77777777" w:rsidR="00425E2D" w:rsidRDefault="00425E2D" w:rsidP="00CB22B5">
            <w:pPr>
              <w:spacing w:line="259" w:lineRule="auto"/>
              <w:ind w:left="5"/>
            </w:pPr>
            <w:r>
              <w:rPr>
                <w:sz w:val="20"/>
              </w:rPr>
              <w:t xml:space="preserve">respiratory complications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3BB9C69D" w14:textId="77777777" w:rsidR="00425E2D" w:rsidRDefault="00425E2D" w:rsidP="00CB22B5">
            <w:pPr>
              <w:spacing w:line="259" w:lineRule="auto"/>
              <w:ind w:left="2"/>
            </w:pPr>
            <w:r>
              <w:rPr>
                <w:sz w:val="20"/>
              </w:rPr>
              <w:t xml:space="preserve">02104JW  </w:t>
            </w:r>
          </w:p>
        </w:tc>
        <w:tc>
          <w:tcPr>
            <w:tcW w:w="3780" w:type="dxa"/>
            <w:tcBorders>
              <w:top w:val="single" w:sz="4" w:space="0" w:color="000000"/>
              <w:left w:val="single" w:sz="4" w:space="0" w:color="000000"/>
              <w:bottom w:val="single" w:sz="4" w:space="0" w:color="000000"/>
              <w:right w:val="single" w:sz="4" w:space="0" w:color="000000"/>
            </w:tcBorders>
          </w:tcPr>
          <w:p w14:paraId="61055132" w14:textId="77777777" w:rsidR="00425E2D" w:rsidRDefault="00425E2D" w:rsidP="00CB22B5">
            <w:pPr>
              <w:spacing w:line="259" w:lineRule="auto"/>
              <w:ind w:left="5"/>
            </w:pPr>
            <w:r>
              <w:rPr>
                <w:sz w:val="20"/>
              </w:rPr>
              <w:t xml:space="preserve">Bypass Coronary Artery, One Artery from </w:t>
            </w:r>
          </w:p>
          <w:p w14:paraId="2408D50A" w14:textId="77777777" w:rsidR="00425E2D" w:rsidRDefault="00425E2D" w:rsidP="00CB22B5">
            <w:pPr>
              <w:spacing w:line="259" w:lineRule="auto"/>
              <w:ind w:left="5"/>
            </w:pPr>
            <w:r>
              <w:rPr>
                <w:sz w:val="20"/>
              </w:rPr>
              <w:t xml:space="preserve">Aorta with Synthetic Substitute, </w:t>
            </w:r>
          </w:p>
          <w:p w14:paraId="01E1AD5D" w14:textId="77777777" w:rsidR="00425E2D" w:rsidRDefault="00425E2D" w:rsidP="00CB22B5">
            <w:pPr>
              <w:spacing w:line="259" w:lineRule="auto"/>
              <w:ind w:left="5"/>
            </w:pPr>
            <w:r>
              <w:rPr>
                <w:sz w:val="20"/>
              </w:rPr>
              <w:t xml:space="preserve">Percutaneous Endoscopic Approach </w:t>
            </w:r>
          </w:p>
        </w:tc>
      </w:tr>
      <w:tr w:rsidR="00425E2D" w14:paraId="54C428C8" w14:textId="77777777" w:rsidTr="00425E2D">
        <w:trPr>
          <w:trHeight w:val="931"/>
        </w:trPr>
        <w:tc>
          <w:tcPr>
            <w:tcW w:w="545" w:type="dxa"/>
            <w:vMerge/>
            <w:tcBorders>
              <w:top w:val="nil"/>
              <w:left w:val="single" w:sz="4" w:space="0" w:color="000000"/>
              <w:bottom w:val="nil"/>
              <w:right w:val="single" w:sz="4" w:space="0" w:color="000000"/>
            </w:tcBorders>
          </w:tcPr>
          <w:p w14:paraId="11DFE80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5D4AB7B" w14:textId="77777777" w:rsidR="00425E2D" w:rsidRDefault="00425E2D" w:rsidP="00CB22B5">
            <w:pPr>
              <w:spacing w:line="259" w:lineRule="auto"/>
              <w:ind w:left="5"/>
            </w:pPr>
            <w:r>
              <w:rPr>
                <w:sz w:val="20"/>
              </w:rPr>
              <w:t xml:space="preserve">9974 </w:t>
            </w:r>
          </w:p>
        </w:tc>
        <w:tc>
          <w:tcPr>
            <w:tcW w:w="2971" w:type="dxa"/>
            <w:tcBorders>
              <w:top w:val="single" w:sz="4" w:space="0" w:color="000000"/>
              <w:left w:val="single" w:sz="4" w:space="0" w:color="000000"/>
              <w:bottom w:val="single" w:sz="4" w:space="0" w:color="000000"/>
              <w:right w:val="single" w:sz="4" w:space="0" w:color="000000"/>
            </w:tcBorders>
          </w:tcPr>
          <w:p w14:paraId="5AC37934" w14:textId="77777777" w:rsidR="00425E2D" w:rsidRDefault="00425E2D" w:rsidP="00CB22B5">
            <w:pPr>
              <w:spacing w:line="259" w:lineRule="auto"/>
              <w:ind w:left="5"/>
            </w:pPr>
            <w:r>
              <w:rPr>
                <w:sz w:val="20"/>
              </w:rPr>
              <w:t xml:space="preserve">digestive system complication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80DB2D5" w14:textId="77777777" w:rsidR="00425E2D" w:rsidRDefault="00425E2D" w:rsidP="00CB22B5">
            <w:pPr>
              <w:spacing w:line="259" w:lineRule="auto"/>
              <w:ind w:left="3" w:right="36" w:hanging="2"/>
            </w:pPr>
            <w:r>
              <w:rPr>
                <w:sz w:val="20"/>
              </w:rPr>
              <w:t xml:space="preserve">02104K W  </w:t>
            </w:r>
          </w:p>
        </w:tc>
        <w:tc>
          <w:tcPr>
            <w:tcW w:w="3780" w:type="dxa"/>
            <w:tcBorders>
              <w:top w:val="single" w:sz="4" w:space="0" w:color="000000"/>
              <w:left w:val="single" w:sz="4" w:space="0" w:color="000000"/>
              <w:bottom w:val="single" w:sz="4" w:space="0" w:color="000000"/>
              <w:right w:val="single" w:sz="4" w:space="0" w:color="000000"/>
            </w:tcBorders>
          </w:tcPr>
          <w:p w14:paraId="60926148" w14:textId="77777777" w:rsidR="00425E2D" w:rsidRDefault="00425E2D" w:rsidP="00CB22B5">
            <w:pPr>
              <w:spacing w:line="259" w:lineRule="auto"/>
              <w:ind w:left="5"/>
            </w:pPr>
            <w:r>
              <w:rPr>
                <w:sz w:val="20"/>
              </w:rPr>
              <w:t xml:space="preserve">Bypass Coronary Artery, One Artery from </w:t>
            </w:r>
          </w:p>
          <w:p w14:paraId="6AAAE111" w14:textId="77777777" w:rsidR="00425E2D" w:rsidRDefault="00425E2D" w:rsidP="00CB22B5">
            <w:pPr>
              <w:spacing w:line="259" w:lineRule="auto"/>
              <w:ind w:left="5"/>
            </w:pPr>
            <w:r>
              <w:rPr>
                <w:sz w:val="20"/>
              </w:rPr>
              <w:t xml:space="preserve">Aorta with </w:t>
            </w:r>
            <w:proofErr w:type="spellStart"/>
            <w:r>
              <w:rPr>
                <w:sz w:val="20"/>
              </w:rPr>
              <w:t>Nonautologous</w:t>
            </w:r>
            <w:proofErr w:type="spellEnd"/>
            <w:r>
              <w:rPr>
                <w:sz w:val="20"/>
              </w:rPr>
              <w:t xml:space="preserve"> Tissue </w:t>
            </w:r>
          </w:p>
          <w:p w14:paraId="3889482E" w14:textId="77777777" w:rsidR="00425E2D" w:rsidRDefault="00425E2D" w:rsidP="00CB22B5">
            <w:pPr>
              <w:spacing w:line="259" w:lineRule="auto"/>
              <w:ind w:left="5"/>
            </w:pPr>
            <w:r>
              <w:rPr>
                <w:sz w:val="20"/>
              </w:rPr>
              <w:t xml:space="preserve">Substitute, Percutaneous Endoscopic </w:t>
            </w:r>
          </w:p>
          <w:p w14:paraId="05A2E1FC" w14:textId="77777777" w:rsidR="00425E2D" w:rsidRDefault="00425E2D" w:rsidP="00CB22B5">
            <w:pPr>
              <w:spacing w:line="259" w:lineRule="auto"/>
              <w:ind w:left="5"/>
            </w:pPr>
            <w:r>
              <w:rPr>
                <w:sz w:val="20"/>
              </w:rPr>
              <w:t xml:space="preserve">Approach </w:t>
            </w:r>
          </w:p>
        </w:tc>
      </w:tr>
      <w:tr w:rsidR="00425E2D" w14:paraId="295799B0" w14:textId="77777777" w:rsidTr="00425E2D">
        <w:trPr>
          <w:trHeight w:val="698"/>
        </w:trPr>
        <w:tc>
          <w:tcPr>
            <w:tcW w:w="545" w:type="dxa"/>
            <w:vMerge/>
            <w:tcBorders>
              <w:top w:val="nil"/>
              <w:left w:val="single" w:sz="4" w:space="0" w:color="000000"/>
              <w:bottom w:val="nil"/>
              <w:right w:val="single" w:sz="4" w:space="0" w:color="000000"/>
            </w:tcBorders>
          </w:tcPr>
          <w:p w14:paraId="045D6F4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F81C7FD" w14:textId="77777777" w:rsidR="00425E2D" w:rsidRDefault="00425E2D" w:rsidP="00CB22B5">
            <w:pPr>
              <w:spacing w:line="259" w:lineRule="auto"/>
              <w:ind w:left="5"/>
            </w:pPr>
            <w:r>
              <w:rPr>
                <w:sz w:val="20"/>
              </w:rPr>
              <w:t xml:space="preserve">9975 </w:t>
            </w:r>
          </w:p>
        </w:tc>
        <w:tc>
          <w:tcPr>
            <w:tcW w:w="2971" w:type="dxa"/>
            <w:tcBorders>
              <w:top w:val="single" w:sz="4" w:space="0" w:color="000000"/>
              <w:left w:val="single" w:sz="4" w:space="0" w:color="000000"/>
              <w:bottom w:val="single" w:sz="4" w:space="0" w:color="000000"/>
              <w:right w:val="single" w:sz="4" w:space="0" w:color="000000"/>
            </w:tcBorders>
          </w:tcPr>
          <w:p w14:paraId="00E1F14E" w14:textId="77777777" w:rsidR="00425E2D" w:rsidRDefault="00425E2D" w:rsidP="00CB22B5">
            <w:pPr>
              <w:spacing w:line="259" w:lineRule="auto"/>
              <w:ind w:left="5"/>
            </w:pPr>
            <w:r>
              <w:rPr>
                <w:sz w:val="20"/>
              </w:rPr>
              <w:t xml:space="preserve">surg complication urinary tract </w:t>
            </w:r>
          </w:p>
        </w:tc>
        <w:tc>
          <w:tcPr>
            <w:tcW w:w="989" w:type="dxa"/>
            <w:tcBorders>
              <w:top w:val="single" w:sz="4" w:space="0" w:color="000000"/>
              <w:left w:val="single" w:sz="4" w:space="0" w:color="000000"/>
              <w:bottom w:val="single" w:sz="4" w:space="0" w:color="000000"/>
              <w:right w:val="single" w:sz="4" w:space="0" w:color="000000"/>
            </w:tcBorders>
          </w:tcPr>
          <w:p w14:paraId="76F3003E" w14:textId="77777777" w:rsidR="00425E2D" w:rsidRDefault="00425E2D" w:rsidP="00CB22B5">
            <w:pPr>
              <w:spacing w:line="259" w:lineRule="auto"/>
              <w:ind w:left="3" w:right="81" w:hanging="3"/>
            </w:pPr>
            <w:r>
              <w:rPr>
                <w:sz w:val="20"/>
              </w:rPr>
              <w:t xml:space="preserve">021108 W  </w:t>
            </w:r>
          </w:p>
        </w:tc>
        <w:tc>
          <w:tcPr>
            <w:tcW w:w="3780" w:type="dxa"/>
            <w:tcBorders>
              <w:top w:val="single" w:sz="4" w:space="0" w:color="000000"/>
              <w:left w:val="single" w:sz="4" w:space="0" w:color="000000"/>
              <w:bottom w:val="single" w:sz="4" w:space="0" w:color="000000"/>
              <w:right w:val="single" w:sz="4" w:space="0" w:color="000000"/>
            </w:tcBorders>
          </w:tcPr>
          <w:p w14:paraId="635D5298" w14:textId="77777777" w:rsidR="00425E2D" w:rsidRDefault="00425E2D" w:rsidP="00CB22B5">
            <w:pPr>
              <w:spacing w:line="259" w:lineRule="auto"/>
              <w:ind w:left="5"/>
            </w:pPr>
            <w:r>
              <w:rPr>
                <w:sz w:val="20"/>
              </w:rPr>
              <w:t xml:space="preserve">Bypass Coronary Artery, Two Arteries from </w:t>
            </w:r>
          </w:p>
          <w:p w14:paraId="0E367135" w14:textId="77777777" w:rsidR="00425E2D" w:rsidRDefault="00425E2D" w:rsidP="00CB22B5">
            <w:pPr>
              <w:spacing w:line="259" w:lineRule="auto"/>
              <w:ind w:left="5"/>
            </w:pPr>
            <w:r>
              <w:rPr>
                <w:sz w:val="20"/>
              </w:rPr>
              <w:t xml:space="preserve">Aorta with </w:t>
            </w:r>
            <w:proofErr w:type="spellStart"/>
            <w:r>
              <w:rPr>
                <w:sz w:val="20"/>
              </w:rPr>
              <w:t>Zooplastic</w:t>
            </w:r>
            <w:proofErr w:type="spellEnd"/>
            <w:r>
              <w:rPr>
                <w:sz w:val="20"/>
              </w:rPr>
              <w:t xml:space="preserve"> Tissue, Open </w:t>
            </w:r>
          </w:p>
          <w:p w14:paraId="59A1A584" w14:textId="77777777" w:rsidR="00425E2D" w:rsidRDefault="00425E2D" w:rsidP="00CB22B5">
            <w:pPr>
              <w:spacing w:line="259" w:lineRule="auto"/>
              <w:ind w:left="5"/>
            </w:pPr>
            <w:r>
              <w:rPr>
                <w:sz w:val="20"/>
              </w:rPr>
              <w:t xml:space="preserve">Approach </w:t>
            </w:r>
          </w:p>
        </w:tc>
      </w:tr>
      <w:tr w:rsidR="00425E2D" w14:paraId="5A000589" w14:textId="77777777" w:rsidTr="00425E2D">
        <w:trPr>
          <w:trHeight w:val="701"/>
        </w:trPr>
        <w:tc>
          <w:tcPr>
            <w:tcW w:w="545" w:type="dxa"/>
            <w:vMerge/>
            <w:tcBorders>
              <w:top w:val="nil"/>
              <w:left w:val="single" w:sz="4" w:space="0" w:color="000000"/>
              <w:bottom w:val="nil"/>
              <w:right w:val="single" w:sz="4" w:space="0" w:color="000000"/>
            </w:tcBorders>
          </w:tcPr>
          <w:p w14:paraId="20AFBB8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0B9BB34" w14:textId="77777777" w:rsidR="00425E2D" w:rsidRDefault="00425E2D" w:rsidP="00CB22B5">
            <w:pPr>
              <w:spacing w:line="259" w:lineRule="auto"/>
              <w:ind w:left="5"/>
            </w:pPr>
            <w:r>
              <w:rPr>
                <w:sz w:val="20"/>
              </w:rPr>
              <w:t xml:space="preserve">9985 </w:t>
            </w:r>
          </w:p>
        </w:tc>
        <w:tc>
          <w:tcPr>
            <w:tcW w:w="2971" w:type="dxa"/>
            <w:tcBorders>
              <w:top w:val="single" w:sz="4" w:space="0" w:color="000000"/>
              <w:left w:val="single" w:sz="4" w:space="0" w:color="000000"/>
              <w:bottom w:val="single" w:sz="4" w:space="0" w:color="000000"/>
              <w:right w:val="single" w:sz="4" w:space="0" w:color="000000"/>
            </w:tcBorders>
          </w:tcPr>
          <w:p w14:paraId="404F8438" w14:textId="77777777" w:rsidR="00425E2D" w:rsidRDefault="00425E2D" w:rsidP="00CB22B5">
            <w:pPr>
              <w:spacing w:line="259" w:lineRule="auto"/>
              <w:ind w:left="5"/>
            </w:pPr>
            <w:r>
              <w:rPr>
                <w:sz w:val="20"/>
              </w:rPr>
              <w:t xml:space="preserve">postoperative infection not elsewhere classified </w:t>
            </w:r>
          </w:p>
        </w:tc>
        <w:tc>
          <w:tcPr>
            <w:tcW w:w="989" w:type="dxa"/>
            <w:tcBorders>
              <w:top w:val="single" w:sz="4" w:space="0" w:color="000000"/>
              <w:left w:val="single" w:sz="4" w:space="0" w:color="000000"/>
              <w:bottom w:val="single" w:sz="4" w:space="0" w:color="000000"/>
              <w:right w:val="single" w:sz="4" w:space="0" w:color="000000"/>
            </w:tcBorders>
          </w:tcPr>
          <w:p w14:paraId="45903960" w14:textId="77777777" w:rsidR="00425E2D" w:rsidRDefault="00425E2D" w:rsidP="00CB22B5">
            <w:pPr>
              <w:spacing w:line="259" w:lineRule="auto"/>
              <w:ind w:left="3"/>
            </w:pPr>
            <w:r>
              <w:rPr>
                <w:sz w:val="20"/>
              </w:rPr>
              <w:t>021109</w:t>
            </w:r>
          </w:p>
          <w:p w14:paraId="48F5FA55" w14:textId="77777777" w:rsidR="00425E2D" w:rsidRDefault="00425E2D" w:rsidP="00CB22B5">
            <w:pPr>
              <w:spacing w:line="259" w:lineRule="auto"/>
              <w:ind w:left="3"/>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1F915C48" w14:textId="77777777" w:rsidR="00425E2D" w:rsidRDefault="00425E2D" w:rsidP="00CB22B5">
            <w:pPr>
              <w:spacing w:line="259" w:lineRule="auto"/>
              <w:ind w:left="5"/>
            </w:pPr>
            <w:r>
              <w:rPr>
                <w:sz w:val="20"/>
              </w:rPr>
              <w:t xml:space="preserve">Bypass Coronary Artery, Two Arteries from </w:t>
            </w:r>
          </w:p>
          <w:p w14:paraId="268E01FC" w14:textId="77777777" w:rsidR="00425E2D" w:rsidRDefault="00425E2D" w:rsidP="00CB22B5">
            <w:pPr>
              <w:spacing w:line="259" w:lineRule="auto"/>
              <w:ind w:left="5"/>
            </w:pPr>
            <w:r>
              <w:rPr>
                <w:sz w:val="20"/>
              </w:rPr>
              <w:t xml:space="preserve">Aorta with Autologous Venous Tissue, </w:t>
            </w:r>
          </w:p>
          <w:p w14:paraId="30EEF37E" w14:textId="77777777" w:rsidR="00425E2D" w:rsidRDefault="00425E2D" w:rsidP="00CB22B5">
            <w:pPr>
              <w:spacing w:line="259" w:lineRule="auto"/>
              <w:ind w:left="5"/>
            </w:pPr>
            <w:r>
              <w:rPr>
                <w:sz w:val="20"/>
              </w:rPr>
              <w:t xml:space="preserve">Open Approach </w:t>
            </w:r>
          </w:p>
        </w:tc>
      </w:tr>
      <w:tr w:rsidR="00425E2D" w14:paraId="1A434D2C" w14:textId="77777777" w:rsidTr="00425E2D">
        <w:trPr>
          <w:trHeight w:val="701"/>
        </w:trPr>
        <w:tc>
          <w:tcPr>
            <w:tcW w:w="545" w:type="dxa"/>
            <w:vMerge/>
            <w:tcBorders>
              <w:top w:val="nil"/>
              <w:left w:val="single" w:sz="4" w:space="0" w:color="000000"/>
              <w:bottom w:val="nil"/>
              <w:right w:val="single" w:sz="4" w:space="0" w:color="000000"/>
            </w:tcBorders>
          </w:tcPr>
          <w:p w14:paraId="4DE12DA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2A1A4E1" w14:textId="77777777" w:rsidR="00425E2D" w:rsidRDefault="00425E2D" w:rsidP="00CB22B5">
            <w:pPr>
              <w:spacing w:line="259" w:lineRule="auto"/>
              <w:ind w:left="5"/>
            </w:pPr>
            <w:r>
              <w:rPr>
                <w:sz w:val="20"/>
              </w:rPr>
              <w:t xml:space="preserve">59.33 </w:t>
            </w:r>
          </w:p>
        </w:tc>
        <w:tc>
          <w:tcPr>
            <w:tcW w:w="2971" w:type="dxa"/>
            <w:tcBorders>
              <w:top w:val="single" w:sz="4" w:space="0" w:color="000000"/>
              <w:left w:val="single" w:sz="4" w:space="0" w:color="000000"/>
              <w:bottom w:val="single" w:sz="4" w:space="0" w:color="000000"/>
              <w:right w:val="single" w:sz="4" w:space="0" w:color="000000"/>
            </w:tcBorders>
          </w:tcPr>
          <w:p w14:paraId="1E3F2894" w14:textId="77777777" w:rsidR="00425E2D" w:rsidRDefault="00425E2D" w:rsidP="00CB22B5">
            <w:pPr>
              <w:spacing w:line="259" w:lineRule="auto"/>
              <w:ind w:left="5"/>
            </w:pPr>
            <w:r>
              <w:rPr>
                <w:sz w:val="20"/>
              </w:rPr>
              <w:t xml:space="preserve">stricture or kinking of ureter </w:t>
            </w:r>
          </w:p>
        </w:tc>
        <w:tc>
          <w:tcPr>
            <w:tcW w:w="989" w:type="dxa"/>
            <w:tcBorders>
              <w:top w:val="single" w:sz="4" w:space="0" w:color="000000"/>
              <w:left w:val="single" w:sz="4" w:space="0" w:color="000000"/>
              <w:bottom w:val="single" w:sz="4" w:space="0" w:color="000000"/>
              <w:right w:val="single" w:sz="4" w:space="0" w:color="000000"/>
            </w:tcBorders>
          </w:tcPr>
          <w:p w14:paraId="78046B43" w14:textId="77777777" w:rsidR="00425E2D" w:rsidRDefault="00425E2D" w:rsidP="00CB22B5">
            <w:pPr>
              <w:spacing w:line="259" w:lineRule="auto"/>
              <w:ind w:left="3" w:right="34" w:hanging="1"/>
            </w:pPr>
            <w:r>
              <w:rPr>
                <w:sz w:val="20"/>
              </w:rPr>
              <w:t xml:space="preserve">02110A W </w:t>
            </w:r>
          </w:p>
        </w:tc>
        <w:tc>
          <w:tcPr>
            <w:tcW w:w="3780" w:type="dxa"/>
            <w:tcBorders>
              <w:top w:val="single" w:sz="4" w:space="0" w:color="000000"/>
              <w:left w:val="single" w:sz="4" w:space="0" w:color="000000"/>
              <w:bottom w:val="single" w:sz="4" w:space="0" w:color="000000"/>
              <w:right w:val="single" w:sz="4" w:space="0" w:color="000000"/>
            </w:tcBorders>
          </w:tcPr>
          <w:p w14:paraId="5C93DDB4" w14:textId="77777777" w:rsidR="00425E2D" w:rsidRDefault="00425E2D" w:rsidP="00CB22B5">
            <w:pPr>
              <w:spacing w:line="259" w:lineRule="auto"/>
              <w:ind w:left="5"/>
            </w:pPr>
            <w:r>
              <w:rPr>
                <w:sz w:val="20"/>
              </w:rPr>
              <w:t xml:space="preserve">Bypass Coronary Artery, Two Arteries from </w:t>
            </w:r>
          </w:p>
          <w:p w14:paraId="2FAD1FAD" w14:textId="77777777" w:rsidR="00425E2D" w:rsidRDefault="00425E2D" w:rsidP="00CB22B5">
            <w:pPr>
              <w:spacing w:line="259" w:lineRule="auto"/>
              <w:ind w:left="5"/>
            </w:pPr>
            <w:r>
              <w:rPr>
                <w:sz w:val="20"/>
              </w:rPr>
              <w:t xml:space="preserve">Aorta with Autologous Arterial Tissue, </w:t>
            </w:r>
          </w:p>
          <w:p w14:paraId="1FA50F29" w14:textId="77777777" w:rsidR="00425E2D" w:rsidRDefault="00425E2D" w:rsidP="00CB22B5">
            <w:pPr>
              <w:spacing w:line="259" w:lineRule="auto"/>
              <w:ind w:left="5"/>
            </w:pPr>
            <w:r>
              <w:rPr>
                <w:sz w:val="20"/>
              </w:rPr>
              <w:t xml:space="preserve">Open Approach </w:t>
            </w:r>
          </w:p>
        </w:tc>
      </w:tr>
      <w:tr w:rsidR="00425E2D" w14:paraId="4FEF983B" w14:textId="77777777" w:rsidTr="00425E2D">
        <w:trPr>
          <w:trHeight w:val="698"/>
        </w:trPr>
        <w:tc>
          <w:tcPr>
            <w:tcW w:w="545" w:type="dxa"/>
            <w:vMerge/>
            <w:tcBorders>
              <w:top w:val="nil"/>
              <w:left w:val="single" w:sz="4" w:space="0" w:color="000000"/>
              <w:bottom w:val="nil"/>
              <w:right w:val="single" w:sz="4" w:space="0" w:color="000000"/>
            </w:tcBorders>
          </w:tcPr>
          <w:p w14:paraId="22F44A1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0CACAD8" w14:textId="77777777" w:rsidR="00425E2D" w:rsidRDefault="00425E2D" w:rsidP="00CB22B5">
            <w:pPr>
              <w:spacing w:line="259" w:lineRule="auto"/>
              <w:ind w:left="5"/>
            </w:pPr>
            <w:r>
              <w:rPr>
                <w:sz w:val="20"/>
              </w:rPr>
              <w:t xml:space="preserve">59.39 </w:t>
            </w:r>
          </w:p>
        </w:tc>
        <w:tc>
          <w:tcPr>
            <w:tcW w:w="2971" w:type="dxa"/>
            <w:tcBorders>
              <w:top w:val="single" w:sz="4" w:space="0" w:color="000000"/>
              <w:left w:val="single" w:sz="4" w:space="0" w:color="000000"/>
              <w:bottom w:val="single" w:sz="4" w:space="0" w:color="000000"/>
              <w:right w:val="single" w:sz="4" w:space="0" w:color="000000"/>
            </w:tcBorders>
          </w:tcPr>
          <w:p w14:paraId="4ED47152" w14:textId="77777777" w:rsidR="00425E2D" w:rsidRDefault="00425E2D" w:rsidP="00CB22B5">
            <w:pPr>
              <w:spacing w:line="259" w:lineRule="auto"/>
              <w:ind w:left="5" w:right="74"/>
            </w:pPr>
            <w:r>
              <w:rPr>
                <w:sz w:val="20"/>
              </w:rPr>
              <w:t xml:space="preserve">unspecified disorder of kidney and ureter </w:t>
            </w:r>
          </w:p>
        </w:tc>
        <w:tc>
          <w:tcPr>
            <w:tcW w:w="989" w:type="dxa"/>
            <w:tcBorders>
              <w:top w:val="single" w:sz="4" w:space="0" w:color="000000"/>
              <w:left w:val="single" w:sz="4" w:space="0" w:color="000000"/>
              <w:bottom w:val="single" w:sz="4" w:space="0" w:color="000000"/>
              <w:right w:val="single" w:sz="4" w:space="0" w:color="000000"/>
            </w:tcBorders>
          </w:tcPr>
          <w:p w14:paraId="470C411D" w14:textId="77777777" w:rsidR="00425E2D" w:rsidRDefault="00425E2D" w:rsidP="00CB22B5">
            <w:pPr>
              <w:spacing w:line="259" w:lineRule="auto"/>
              <w:ind w:left="3"/>
            </w:pPr>
            <w:r>
              <w:rPr>
                <w:sz w:val="20"/>
              </w:rPr>
              <w:t xml:space="preserve">02110JW </w:t>
            </w:r>
          </w:p>
        </w:tc>
        <w:tc>
          <w:tcPr>
            <w:tcW w:w="3780" w:type="dxa"/>
            <w:tcBorders>
              <w:top w:val="single" w:sz="4" w:space="0" w:color="000000"/>
              <w:left w:val="single" w:sz="4" w:space="0" w:color="000000"/>
              <w:bottom w:val="single" w:sz="4" w:space="0" w:color="000000"/>
              <w:right w:val="single" w:sz="4" w:space="0" w:color="000000"/>
            </w:tcBorders>
          </w:tcPr>
          <w:p w14:paraId="3C2AC5B6" w14:textId="77777777" w:rsidR="00425E2D" w:rsidRDefault="00425E2D" w:rsidP="00CB22B5">
            <w:pPr>
              <w:spacing w:line="259" w:lineRule="auto"/>
              <w:ind w:left="5" w:right="101" w:hanging="1"/>
              <w:jc w:val="both"/>
            </w:pPr>
            <w:r>
              <w:rPr>
                <w:sz w:val="20"/>
              </w:rPr>
              <w:t xml:space="preserve">Bypass Coronary Artery, Two Arteries from Aorta with Synthetic Substitute, Open Approach </w:t>
            </w:r>
          </w:p>
        </w:tc>
      </w:tr>
      <w:tr w:rsidR="00425E2D" w14:paraId="39848D39" w14:textId="77777777" w:rsidTr="00425E2D">
        <w:trPr>
          <w:trHeight w:val="701"/>
        </w:trPr>
        <w:tc>
          <w:tcPr>
            <w:tcW w:w="545" w:type="dxa"/>
            <w:vMerge/>
            <w:tcBorders>
              <w:top w:val="nil"/>
              <w:left w:val="single" w:sz="4" w:space="0" w:color="000000"/>
              <w:bottom w:val="nil"/>
              <w:right w:val="single" w:sz="4" w:space="0" w:color="000000"/>
            </w:tcBorders>
          </w:tcPr>
          <w:p w14:paraId="35AFE35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7B1DE52" w14:textId="77777777" w:rsidR="00425E2D" w:rsidRDefault="00425E2D" w:rsidP="00CB22B5">
            <w:pPr>
              <w:spacing w:line="259" w:lineRule="auto"/>
              <w:ind w:left="5"/>
            </w:pPr>
            <w:r>
              <w:rPr>
                <w:sz w:val="20"/>
              </w:rPr>
              <w:t xml:space="preserve">78.10 </w:t>
            </w:r>
          </w:p>
        </w:tc>
        <w:tc>
          <w:tcPr>
            <w:tcW w:w="2971" w:type="dxa"/>
            <w:tcBorders>
              <w:top w:val="single" w:sz="4" w:space="0" w:color="000000"/>
              <w:left w:val="single" w:sz="4" w:space="0" w:color="000000"/>
              <w:bottom w:val="single" w:sz="4" w:space="0" w:color="000000"/>
              <w:right w:val="single" w:sz="4" w:space="0" w:color="000000"/>
            </w:tcBorders>
          </w:tcPr>
          <w:p w14:paraId="3DAAB579" w14:textId="77777777" w:rsidR="00425E2D" w:rsidRDefault="00425E2D" w:rsidP="00CB22B5">
            <w:pPr>
              <w:spacing w:line="259" w:lineRule="auto"/>
              <w:ind w:left="5"/>
            </w:pPr>
            <w:r>
              <w:rPr>
                <w:sz w:val="20"/>
              </w:rPr>
              <w:t xml:space="preserve">abnormal involuntary movements </w:t>
            </w:r>
          </w:p>
        </w:tc>
        <w:tc>
          <w:tcPr>
            <w:tcW w:w="989" w:type="dxa"/>
            <w:tcBorders>
              <w:top w:val="single" w:sz="4" w:space="0" w:color="000000"/>
              <w:left w:val="single" w:sz="4" w:space="0" w:color="000000"/>
              <w:bottom w:val="single" w:sz="4" w:space="0" w:color="000000"/>
              <w:right w:val="single" w:sz="4" w:space="0" w:color="000000"/>
            </w:tcBorders>
          </w:tcPr>
          <w:p w14:paraId="5900B9F3" w14:textId="77777777" w:rsidR="00425E2D" w:rsidRDefault="00425E2D" w:rsidP="00CB22B5">
            <w:pPr>
              <w:spacing w:line="259" w:lineRule="auto"/>
              <w:ind w:left="3" w:right="37" w:hanging="3"/>
            </w:pPr>
            <w:r>
              <w:rPr>
                <w:sz w:val="20"/>
              </w:rPr>
              <w:t xml:space="preserve">02110K W </w:t>
            </w:r>
          </w:p>
        </w:tc>
        <w:tc>
          <w:tcPr>
            <w:tcW w:w="3780" w:type="dxa"/>
            <w:tcBorders>
              <w:top w:val="single" w:sz="4" w:space="0" w:color="000000"/>
              <w:left w:val="single" w:sz="4" w:space="0" w:color="000000"/>
              <w:bottom w:val="single" w:sz="4" w:space="0" w:color="000000"/>
              <w:right w:val="single" w:sz="4" w:space="0" w:color="000000"/>
            </w:tcBorders>
          </w:tcPr>
          <w:p w14:paraId="0BEA74B3" w14:textId="77777777" w:rsidR="00425E2D" w:rsidRDefault="00425E2D" w:rsidP="00CB22B5">
            <w:pPr>
              <w:spacing w:line="259" w:lineRule="auto"/>
              <w:ind w:left="5"/>
            </w:pPr>
            <w:r>
              <w:rPr>
                <w:sz w:val="20"/>
              </w:rPr>
              <w:t xml:space="preserve">Bypass Coronary Artery, Two Arteries from </w:t>
            </w:r>
          </w:p>
          <w:p w14:paraId="3C8BAD33" w14:textId="77777777" w:rsidR="00425E2D" w:rsidRDefault="00425E2D" w:rsidP="00CB22B5">
            <w:pPr>
              <w:spacing w:line="259" w:lineRule="auto"/>
              <w:ind w:left="5"/>
            </w:pPr>
            <w:r>
              <w:rPr>
                <w:sz w:val="20"/>
              </w:rPr>
              <w:t xml:space="preserve">Aorta with </w:t>
            </w:r>
            <w:proofErr w:type="spellStart"/>
            <w:r>
              <w:rPr>
                <w:sz w:val="20"/>
              </w:rPr>
              <w:t>Nonautologous</w:t>
            </w:r>
            <w:proofErr w:type="spellEnd"/>
            <w:r>
              <w:rPr>
                <w:sz w:val="20"/>
              </w:rPr>
              <w:t xml:space="preserve"> Tissue </w:t>
            </w:r>
          </w:p>
          <w:p w14:paraId="558063E1" w14:textId="77777777" w:rsidR="00425E2D" w:rsidRDefault="00425E2D" w:rsidP="00CB22B5">
            <w:pPr>
              <w:spacing w:line="259" w:lineRule="auto"/>
              <w:ind w:left="5"/>
            </w:pPr>
            <w:r>
              <w:rPr>
                <w:sz w:val="20"/>
              </w:rPr>
              <w:t xml:space="preserve">Substitute, Open Approach </w:t>
            </w:r>
          </w:p>
        </w:tc>
      </w:tr>
      <w:tr w:rsidR="00425E2D" w14:paraId="3B9530F8" w14:textId="77777777" w:rsidTr="00425E2D">
        <w:trPr>
          <w:trHeight w:val="701"/>
        </w:trPr>
        <w:tc>
          <w:tcPr>
            <w:tcW w:w="545" w:type="dxa"/>
            <w:vMerge/>
            <w:tcBorders>
              <w:top w:val="nil"/>
              <w:left w:val="single" w:sz="4" w:space="0" w:color="000000"/>
              <w:bottom w:val="nil"/>
              <w:right w:val="single" w:sz="4" w:space="0" w:color="000000"/>
            </w:tcBorders>
          </w:tcPr>
          <w:p w14:paraId="2D2A9F6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732B24C" w14:textId="77777777" w:rsidR="00425E2D" w:rsidRDefault="00425E2D" w:rsidP="00CB22B5">
            <w:pPr>
              <w:spacing w:line="259" w:lineRule="auto"/>
              <w:ind w:left="5"/>
            </w:pPr>
            <w:r>
              <w:rPr>
                <w:sz w:val="20"/>
              </w:rPr>
              <w:t xml:space="preserve">99.70 </w:t>
            </w:r>
          </w:p>
        </w:tc>
        <w:tc>
          <w:tcPr>
            <w:tcW w:w="2971" w:type="dxa"/>
            <w:tcBorders>
              <w:top w:val="single" w:sz="4" w:space="0" w:color="000000"/>
              <w:left w:val="single" w:sz="4" w:space="0" w:color="000000"/>
              <w:bottom w:val="single" w:sz="4" w:space="0" w:color="000000"/>
              <w:right w:val="single" w:sz="4" w:space="0" w:color="000000"/>
            </w:tcBorders>
          </w:tcPr>
          <w:p w14:paraId="4EEEF310" w14:textId="77777777" w:rsidR="00425E2D" w:rsidRDefault="00425E2D" w:rsidP="00CB22B5">
            <w:pPr>
              <w:spacing w:line="259" w:lineRule="auto"/>
              <w:ind w:left="5"/>
            </w:pPr>
            <w:r>
              <w:rPr>
                <w:sz w:val="20"/>
              </w:rPr>
              <w:t xml:space="preserve">nervous system complications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3FEF8467" w14:textId="77777777" w:rsidR="00425E2D" w:rsidRDefault="00425E2D" w:rsidP="00CB22B5">
            <w:pPr>
              <w:spacing w:line="259" w:lineRule="auto"/>
              <w:ind w:left="3" w:right="79" w:hanging="1"/>
            </w:pPr>
            <w:r>
              <w:rPr>
                <w:sz w:val="20"/>
              </w:rPr>
              <w:t xml:space="preserve">021148 W </w:t>
            </w:r>
          </w:p>
        </w:tc>
        <w:tc>
          <w:tcPr>
            <w:tcW w:w="3780" w:type="dxa"/>
            <w:tcBorders>
              <w:top w:val="single" w:sz="4" w:space="0" w:color="000000"/>
              <w:left w:val="single" w:sz="4" w:space="0" w:color="000000"/>
              <w:bottom w:val="single" w:sz="4" w:space="0" w:color="000000"/>
              <w:right w:val="single" w:sz="4" w:space="0" w:color="000000"/>
            </w:tcBorders>
          </w:tcPr>
          <w:p w14:paraId="62B74A38" w14:textId="77777777" w:rsidR="00425E2D" w:rsidRDefault="00425E2D" w:rsidP="00CB22B5">
            <w:pPr>
              <w:spacing w:line="259" w:lineRule="auto"/>
              <w:ind w:left="5"/>
            </w:pPr>
            <w:r>
              <w:rPr>
                <w:sz w:val="20"/>
              </w:rPr>
              <w:t xml:space="preserve">Bypass Coronary Artery, Two Arteries from </w:t>
            </w:r>
          </w:p>
          <w:p w14:paraId="2CA72847" w14:textId="77777777" w:rsidR="00425E2D" w:rsidRDefault="00425E2D" w:rsidP="00CB22B5">
            <w:pPr>
              <w:spacing w:line="259" w:lineRule="auto"/>
              <w:ind w:left="5"/>
            </w:pPr>
            <w:r>
              <w:rPr>
                <w:sz w:val="20"/>
              </w:rPr>
              <w:t xml:space="preserve">Aorta with </w:t>
            </w:r>
            <w:proofErr w:type="spellStart"/>
            <w:r>
              <w:rPr>
                <w:sz w:val="20"/>
              </w:rPr>
              <w:t>Zooplastic</w:t>
            </w:r>
            <w:proofErr w:type="spellEnd"/>
            <w:r>
              <w:rPr>
                <w:sz w:val="20"/>
              </w:rPr>
              <w:t xml:space="preserve"> Tissue, Percutaneous </w:t>
            </w:r>
          </w:p>
          <w:p w14:paraId="23C0EEC8" w14:textId="77777777" w:rsidR="00425E2D" w:rsidRDefault="00425E2D" w:rsidP="00CB22B5">
            <w:pPr>
              <w:spacing w:line="259" w:lineRule="auto"/>
              <w:ind w:left="5"/>
            </w:pPr>
            <w:r>
              <w:rPr>
                <w:sz w:val="20"/>
              </w:rPr>
              <w:t xml:space="preserve">Endoscopic Approach </w:t>
            </w:r>
          </w:p>
        </w:tc>
      </w:tr>
      <w:tr w:rsidR="00425E2D" w14:paraId="0F4DA7C8" w14:textId="77777777" w:rsidTr="00425E2D">
        <w:trPr>
          <w:trHeight w:val="698"/>
        </w:trPr>
        <w:tc>
          <w:tcPr>
            <w:tcW w:w="545" w:type="dxa"/>
            <w:vMerge/>
            <w:tcBorders>
              <w:top w:val="nil"/>
              <w:left w:val="single" w:sz="4" w:space="0" w:color="000000"/>
              <w:bottom w:val="nil"/>
              <w:right w:val="single" w:sz="4" w:space="0" w:color="000000"/>
            </w:tcBorders>
          </w:tcPr>
          <w:p w14:paraId="65846A6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3F359EC" w14:textId="77777777" w:rsidR="00425E2D" w:rsidRDefault="00425E2D" w:rsidP="00CB22B5">
            <w:pPr>
              <w:spacing w:line="259" w:lineRule="auto"/>
              <w:ind w:left="5"/>
            </w:pPr>
            <w:r>
              <w:rPr>
                <w:sz w:val="20"/>
              </w:rPr>
              <w:t xml:space="preserve">99.71 </w:t>
            </w:r>
          </w:p>
        </w:tc>
        <w:tc>
          <w:tcPr>
            <w:tcW w:w="2971" w:type="dxa"/>
            <w:tcBorders>
              <w:top w:val="single" w:sz="4" w:space="0" w:color="000000"/>
              <w:left w:val="single" w:sz="4" w:space="0" w:color="000000"/>
              <w:bottom w:val="single" w:sz="4" w:space="0" w:color="000000"/>
              <w:right w:val="single" w:sz="4" w:space="0" w:color="000000"/>
            </w:tcBorders>
          </w:tcPr>
          <w:p w14:paraId="49CD7E69" w14:textId="77777777" w:rsidR="00425E2D" w:rsidRDefault="00425E2D" w:rsidP="00CB22B5">
            <w:pPr>
              <w:spacing w:line="259" w:lineRule="auto"/>
              <w:ind w:left="5"/>
            </w:pPr>
            <w:r>
              <w:rPr>
                <w:sz w:val="20"/>
              </w:rPr>
              <w:t xml:space="preserve">cardiac complications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6B776D84" w14:textId="77777777" w:rsidR="00425E2D" w:rsidRDefault="00425E2D" w:rsidP="00CB22B5">
            <w:pPr>
              <w:spacing w:line="259" w:lineRule="auto"/>
              <w:ind w:left="3" w:right="80" w:hanging="2"/>
            </w:pPr>
            <w:r>
              <w:rPr>
                <w:sz w:val="20"/>
              </w:rPr>
              <w:t xml:space="preserve">021149 W </w:t>
            </w:r>
          </w:p>
        </w:tc>
        <w:tc>
          <w:tcPr>
            <w:tcW w:w="3780" w:type="dxa"/>
            <w:tcBorders>
              <w:top w:val="single" w:sz="4" w:space="0" w:color="000000"/>
              <w:left w:val="single" w:sz="4" w:space="0" w:color="000000"/>
              <w:bottom w:val="single" w:sz="4" w:space="0" w:color="000000"/>
              <w:right w:val="single" w:sz="4" w:space="0" w:color="000000"/>
            </w:tcBorders>
          </w:tcPr>
          <w:p w14:paraId="5FB145F4" w14:textId="77777777" w:rsidR="00425E2D" w:rsidRDefault="00425E2D" w:rsidP="00CB22B5">
            <w:pPr>
              <w:spacing w:line="259" w:lineRule="auto"/>
              <w:ind w:left="5"/>
            </w:pPr>
            <w:r>
              <w:rPr>
                <w:sz w:val="20"/>
              </w:rPr>
              <w:t xml:space="preserve">Bypass Coronary Artery, Two Arteries from </w:t>
            </w:r>
          </w:p>
          <w:p w14:paraId="2ED59C26" w14:textId="77777777" w:rsidR="00425E2D" w:rsidRDefault="00425E2D" w:rsidP="00CB22B5">
            <w:pPr>
              <w:spacing w:line="259" w:lineRule="auto"/>
              <w:ind w:left="5"/>
            </w:pPr>
            <w:r>
              <w:rPr>
                <w:sz w:val="20"/>
              </w:rPr>
              <w:t xml:space="preserve">Aorta with Autologous Venous Tissue, </w:t>
            </w:r>
          </w:p>
          <w:p w14:paraId="53D436F8" w14:textId="77777777" w:rsidR="00425E2D" w:rsidRDefault="00425E2D" w:rsidP="00CB22B5">
            <w:pPr>
              <w:spacing w:line="259" w:lineRule="auto"/>
              <w:ind w:left="5"/>
            </w:pPr>
            <w:r>
              <w:rPr>
                <w:sz w:val="20"/>
              </w:rPr>
              <w:t xml:space="preserve">Percutaneous Endoscopic Approach </w:t>
            </w:r>
          </w:p>
        </w:tc>
      </w:tr>
      <w:tr w:rsidR="00425E2D" w14:paraId="1BD730C7" w14:textId="77777777" w:rsidTr="00425E2D">
        <w:trPr>
          <w:trHeight w:val="701"/>
        </w:trPr>
        <w:tc>
          <w:tcPr>
            <w:tcW w:w="545" w:type="dxa"/>
            <w:vMerge/>
            <w:tcBorders>
              <w:top w:val="nil"/>
              <w:left w:val="single" w:sz="4" w:space="0" w:color="000000"/>
              <w:bottom w:val="nil"/>
              <w:right w:val="single" w:sz="4" w:space="0" w:color="000000"/>
            </w:tcBorders>
          </w:tcPr>
          <w:p w14:paraId="312A556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01B6800" w14:textId="77777777" w:rsidR="00425E2D" w:rsidRDefault="00425E2D" w:rsidP="00CB22B5">
            <w:pPr>
              <w:spacing w:line="259" w:lineRule="auto"/>
              <w:ind w:left="5"/>
            </w:pPr>
            <w:r>
              <w:rPr>
                <w:sz w:val="20"/>
              </w:rPr>
              <w:t xml:space="preserve">99.73 </w:t>
            </w:r>
          </w:p>
        </w:tc>
        <w:tc>
          <w:tcPr>
            <w:tcW w:w="2971" w:type="dxa"/>
            <w:tcBorders>
              <w:top w:val="single" w:sz="4" w:space="0" w:color="000000"/>
              <w:left w:val="single" w:sz="4" w:space="0" w:color="000000"/>
              <w:bottom w:val="single" w:sz="4" w:space="0" w:color="000000"/>
              <w:right w:val="single" w:sz="4" w:space="0" w:color="000000"/>
            </w:tcBorders>
          </w:tcPr>
          <w:p w14:paraId="76718D15" w14:textId="77777777" w:rsidR="00425E2D" w:rsidRDefault="00425E2D" w:rsidP="00CB22B5">
            <w:pPr>
              <w:spacing w:line="259" w:lineRule="auto"/>
              <w:ind w:left="5"/>
            </w:pPr>
            <w:r>
              <w:rPr>
                <w:sz w:val="20"/>
              </w:rPr>
              <w:t xml:space="preserve">respiratory complications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D3E4A99" w14:textId="77777777" w:rsidR="00425E2D" w:rsidRDefault="00425E2D" w:rsidP="00CB22B5">
            <w:pPr>
              <w:spacing w:line="259" w:lineRule="auto"/>
              <w:ind w:left="3" w:right="35" w:hanging="1"/>
            </w:pPr>
            <w:r>
              <w:rPr>
                <w:sz w:val="20"/>
              </w:rPr>
              <w:t xml:space="preserve">02114A W </w:t>
            </w:r>
          </w:p>
        </w:tc>
        <w:tc>
          <w:tcPr>
            <w:tcW w:w="3780" w:type="dxa"/>
            <w:tcBorders>
              <w:top w:val="single" w:sz="4" w:space="0" w:color="000000"/>
              <w:left w:val="single" w:sz="4" w:space="0" w:color="000000"/>
              <w:bottom w:val="single" w:sz="4" w:space="0" w:color="000000"/>
              <w:right w:val="single" w:sz="4" w:space="0" w:color="000000"/>
            </w:tcBorders>
          </w:tcPr>
          <w:p w14:paraId="59C0C60B" w14:textId="77777777" w:rsidR="00425E2D" w:rsidRDefault="00425E2D" w:rsidP="00CB22B5">
            <w:pPr>
              <w:spacing w:line="259" w:lineRule="auto"/>
              <w:ind w:left="5"/>
            </w:pPr>
            <w:r>
              <w:rPr>
                <w:sz w:val="20"/>
              </w:rPr>
              <w:t xml:space="preserve">Bypass Coronary Artery, Two Arteries from </w:t>
            </w:r>
          </w:p>
          <w:p w14:paraId="537A7494" w14:textId="77777777" w:rsidR="00425E2D" w:rsidRDefault="00425E2D" w:rsidP="00CB22B5">
            <w:pPr>
              <w:spacing w:line="259" w:lineRule="auto"/>
              <w:ind w:left="5"/>
            </w:pPr>
            <w:r>
              <w:rPr>
                <w:sz w:val="20"/>
              </w:rPr>
              <w:t xml:space="preserve">Aorta with Autologous Arterial Tissue, Percutaneous Endoscopic Approach </w:t>
            </w:r>
          </w:p>
        </w:tc>
      </w:tr>
      <w:tr w:rsidR="00425E2D" w14:paraId="6A5B52D8" w14:textId="77777777" w:rsidTr="00425E2D">
        <w:trPr>
          <w:trHeight w:val="698"/>
        </w:trPr>
        <w:tc>
          <w:tcPr>
            <w:tcW w:w="545" w:type="dxa"/>
            <w:vMerge/>
            <w:tcBorders>
              <w:top w:val="nil"/>
              <w:left w:val="single" w:sz="4" w:space="0" w:color="000000"/>
              <w:bottom w:val="nil"/>
              <w:right w:val="single" w:sz="4" w:space="0" w:color="000000"/>
            </w:tcBorders>
          </w:tcPr>
          <w:p w14:paraId="2977020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596C307" w14:textId="77777777" w:rsidR="00425E2D" w:rsidRDefault="00425E2D" w:rsidP="00CB22B5">
            <w:pPr>
              <w:spacing w:line="259" w:lineRule="auto"/>
              <w:ind w:left="5"/>
            </w:pPr>
            <w:r>
              <w:rPr>
                <w:sz w:val="20"/>
              </w:rPr>
              <w:t xml:space="preserve">99.74 </w:t>
            </w:r>
          </w:p>
        </w:tc>
        <w:tc>
          <w:tcPr>
            <w:tcW w:w="2971" w:type="dxa"/>
            <w:tcBorders>
              <w:top w:val="single" w:sz="4" w:space="0" w:color="000000"/>
              <w:left w:val="single" w:sz="4" w:space="0" w:color="000000"/>
              <w:bottom w:val="single" w:sz="4" w:space="0" w:color="000000"/>
              <w:right w:val="single" w:sz="4" w:space="0" w:color="000000"/>
            </w:tcBorders>
          </w:tcPr>
          <w:p w14:paraId="13C4CB9F" w14:textId="77777777" w:rsidR="00425E2D" w:rsidRDefault="00425E2D" w:rsidP="00CB22B5">
            <w:pPr>
              <w:spacing w:line="259" w:lineRule="auto"/>
              <w:ind w:left="5"/>
            </w:pPr>
            <w:r>
              <w:rPr>
                <w:sz w:val="20"/>
              </w:rPr>
              <w:t xml:space="preserve">digestive system complication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FC451B3" w14:textId="77777777" w:rsidR="00425E2D" w:rsidRDefault="00425E2D" w:rsidP="00CB22B5">
            <w:pPr>
              <w:spacing w:line="259" w:lineRule="auto"/>
              <w:ind w:left="1"/>
            </w:pPr>
            <w:r>
              <w:rPr>
                <w:sz w:val="20"/>
              </w:rPr>
              <w:t xml:space="preserve">02114JW </w:t>
            </w:r>
          </w:p>
        </w:tc>
        <w:tc>
          <w:tcPr>
            <w:tcW w:w="3780" w:type="dxa"/>
            <w:tcBorders>
              <w:top w:val="single" w:sz="4" w:space="0" w:color="000000"/>
              <w:left w:val="single" w:sz="4" w:space="0" w:color="000000"/>
              <w:bottom w:val="single" w:sz="4" w:space="0" w:color="000000"/>
              <w:right w:val="single" w:sz="4" w:space="0" w:color="000000"/>
            </w:tcBorders>
          </w:tcPr>
          <w:p w14:paraId="297F300C" w14:textId="77777777" w:rsidR="00425E2D" w:rsidRDefault="00425E2D" w:rsidP="00CB22B5">
            <w:pPr>
              <w:spacing w:line="259" w:lineRule="auto"/>
              <w:ind w:left="1"/>
            </w:pPr>
            <w:r>
              <w:rPr>
                <w:sz w:val="20"/>
              </w:rPr>
              <w:t xml:space="preserve">Bypass Coronary Artery, Two Arteries from </w:t>
            </w:r>
          </w:p>
          <w:p w14:paraId="0F63051E" w14:textId="77777777" w:rsidR="00425E2D" w:rsidRDefault="00425E2D" w:rsidP="00CB22B5">
            <w:pPr>
              <w:spacing w:line="259" w:lineRule="auto"/>
              <w:ind w:left="5"/>
            </w:pPr>
            <w:r>
              <w:rPr>
                <w:sz w:val="20"/>
              </w:rPr>
              <w:t xml:space="preserve">Aorta with Synthetic Substitute, </w:t>
            </w:r>
          </w:p>
          <w:p w14:paraId="64C811AF" w14:textId="77777777" w:rsidR="00425E2D" w:rsidRDefault="00425E2D" w:rsidP="00CB22B5">
            <w:pPr>
              <w:spacing w:line="259" w:lineRule="auto"/>
              <w:ind w:left="5"/>
            </w:pPr>
            <w:r>
              <w:rPr>
                <w:sz w:val="20"/>
              </w:rPr>
              <w:t xml:space="preserve">Percutaneous Endoscopic Approach </w:t>
            </w:r>
          </w:p>
        </w:tc>
      </w:tr>
      <w:tr w:rsidR="00425E2D" w14:paraId="74D10CE7" w14:textId="77777777" w:rsidTr="00425E2D">
        <w:trPr>
          <w:trHeight w:val="931"/>
        </w:trPr>
        <w:tc>
          <w:tcPr>
            <w:tcW w:w="545" w:type="dxa"/>
            <w:vMerge/>
            <w:tcBorders>
              <w:top w:val="nil"/>
              <w:left w:val="single" w:sz="4" w:space="0" w:color="000000"/>
              <w:bottom w:val="nil"/>
              <w:right w:val="single" w:sz="4" w:space="0" w:color="000000"/>
            </w:tcBorders>
          </w:tcPr>
          <w:p w14:paraId="4C86145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EC82334" w14:textId="77777777" w:rsidR="00425E2D" w:rsidRDefault="00425E2D" w:rsidP="00CB22B5">
            <w:pPr>
              <w:spacing w:line="259" w:lineRule="auto"/>
              <w:ind w:left="5"/>
            </w:pPr>
            <w:r>
              <w:rPr>
                <w:sz w:val="20"/>
              </w:rPr>
              <w:t xml:space="preserve">99.75 </w:t>
            </w:r>
          </w:p>
        </w:tc>
        <w:tc>
          <w:tcPr>
            <w:tcW w:w="2971" w:type="dxa"/>
            <w:tcBorders>
              <w:top w:val="single" w:sz="4" w:space="0" w:color="000000"/>
              <w:left w:val="single" w:sz="4" w:space="0" w:color="000000"/>
              <w:bottom w:val="single" w:sz="4" w:space="0" w:color="000000"/>
              <w:right w:val="single" w:sz="4" w:space="0" w:color="000000"/>
            </w:tcBorders>
          </w:tcPr>
          <w:p w14:paraId="6EFB5F8C" w14:textId="77777777" w:rsidR="00425E2D" w:rsidRDefault="00425E2D" w:rsidP="00CB22B5">
            <w:pPr>
              <w:spacing w:line="259" w:lineRule="auto"/>
              <w:ind w:left="5"/>
            </w:pPr>
            <w:r>
              <w:rPr>
                <w:sz w:val="20"/>
              </w:rPr>
              <w:t xml:space="preserve">surg complication urinary tract </w:t>
            </w:r>
          </w:p>
        </w:tc>
        <w:tc>
          <w:tcPr>
            <w:tcW w:w="989" w:type="dxa"/>
            <w:tcBorders>
              <w:top w:val="single" w:sz="4" w:space="0" w:color="000000"/>
              <w:left w:val="single" w:sz="4" w:space="0" w:color="000000"/>
              <w:bottom w:val="single" w:sz="4" w:space="0" w:color="000000"/>
              <w:right w:val="single" w:sz="4" w:space="0" w:color="000000"/>
            </w:tcBorders>
          </w:tcPr>
          <w:p w14:paraId="3C8D8003" w14:textId="77777777" w:rsidR="00425E2D" w:rsidRDefault="00425E2D" w:rsidP="00CB22B5">
            <w:pPr>
              <w:spacing w:line="259" w:lineRule="auto"/>
              <w:ind w:left="3" w:right="36" w:hanging="2"/>
            </w:pPr>
            <w:r>
              <w:rPr>
                <w:sz w:val="20"/>
              </w:rPr>
              <w:t xml:space="preserve">02114K W </w:t>
            </w:r>
          </w:p>
        </w:tc>
        <w:tc>
          <w:tcPr>
            <w:tcW w:w="3780" w:type="dxa"/>
            <w:tcBorders>
              <w:top w:val="single" w:sz="4" w:space="0" w:color="000000"/>
              <w:left w:val="single" w:sz="4" w:space="0" w:color="000000"/>
              <w:bottom w:val="single" w:sz="4" w:space="0" w:color="000000"/>
              <w:right w:val="single" w:sz="4" w:space="0" w:color="000000"/>
            </w:tcBorders>
          </w:tcPr>
          <w:p w14:paraId="1B74BA33" w14:textId="77777777" w:rsidR="00425E2D" w:rsidRDefault="00425E2D" w:rsidP="00CB22B5">
            <w:pPr>
              <w:spacing w:line="259" w:lineRule="auto"/>
              <w:ind w:left="5"/>
            </w:pPr>
            <w:r>
              <w:rPr>
                <w:sz w:val="20"/>
              </w:rPr>
              <w:t xml:space="preserve">Bypass Coronary Artery, Two Arteries from </w:t>
            </w:r>
          </w:p>
          <w:p w14:paraId="6817F876" w14:textId="77777777" w:rsidR="00425E2D" w:rsidRDefault="00425E2D" w:rsidP="00CB22B5">
            <w:pPr>
              <w:spacing w:line="259" w:lineRule="auto"/>
              <w:ind w:left="5"/>
            </w:pPr>
            <w:r>
              <w:rPr>
                <w:sz w:val="20"/>
              </w:rPr>
              <w:t xml:space="preserve">Aorta with </w:t>
            </w:r>
            <w:proofErr w:type="spellStart"/>
            <w:r>
              <w:rPr>
                <w:sz w:val="20"/>
              </w:rPr>
              <w:t>Nonautologous</w:t>
            </w:r>
            <w:proofErr w:type="spellEnd"/>
            <w:r>
              <w:rPr>
                <w:sz w:val="20"/>
              </w:rPr>
              <w:t xml:space="preserve"> Tissue </w:t>
            </w:r>
          </w:p>
          <w:p w14:paraId="7AA3C112" w14:textId="77777777" w:rsidR="00425E2D" w:rsidRDefault="00425E2D" w:rsidP="00CB22B5">
            <w:pPr>
              <w:spacing w:line="259" w:lineRule="auto"/>
              <w:ind w:left="5"/>
            </w:pPr>
            <w:r>
              <w:rPr>
                <w:sz w:val="20"/>
              </w:rPr>
              <w:t xml:space="preserve">Substitute, Percutaneous Endoscopic </w:t>
            </w:r>
          </w:p>
          <w:p w14:paraId="7732D98E" w14:textId="77777777" w:rsidR="00425E2D" w:rsidRDefault="00425E2D" w:rsidP="00CB22B5">
            <w:pPr>
              <w:spacing w:line="259" w:lineRule="auto"/>
              <w:ind w:left="5"/>
            </w:pPr>
            <w:r>
              <w:rPr>
                <w:sz w:val="20"/>
              </w:rPr>
              <w:t xml:space="preserve">Approach </w:t>
            </w:r>
          </w:p>
        </w:tc>
      </w:tr>
      <w:tr w:rsidR="00425E2D" w14:paraId="5079AF57" w14:textId="77777777" w:rsidTr="00425E2D">
        <w:trPr>
          <w:trHeight w:val="701"/>
        </w:trPr>
        <w:tc>
          <w:tcPr>
            <w:tcW w:w="545" w:type="dxa"/>
            <w:vMerge/>
            <w:tcBorders>
              <w:top w:val="nil"/>
              <w:left w:val="single" w:sz="4" w:space="0" w:color="000000"/>
              <w:bottom w:val="nil"/>
              <w:right w:val="single" w:sz="4" w:space="0" w:color="000000"/>
            </w:tcBorders>
          </w:tcPr>
          <w:p w14:paraId="12E8DE8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AAE789B" w14:textId="77777777" w:rsidR="00425E2D" w:rsidRDefault="00425E2D" w:rsidP="00CB22B5">
            <w:pPr>
              <w:spacing w:line="259" w:lineRule="auto"/>
              <w:ind w:left="5"/>
            </w:pPr>
            <w:r>
              <w:rPr>
                <w:sz w:val="20"/>
              </w:rPr>
              <w:t xml:space="preserve">99.85 </w:t>
            </w:r>
          </w:p>
        </w:tc>
        <w:tc>
          <w:tcPr>
            <w:tcW w:w="2971" w:type="dxa"/>
            <w:tcBorders>
              <w:top w:val="single" w:sz="4" w:space="0" w:color="000000"/>
              <w:left w:val="single" w:sz="4" w:space="0" w:color="000000"/>
              <w:bottom w:val="single" w:sz="4" w:space="0" w:color="000000"/>
              <w:right w:val="single" w:sz="4" w:space="0" w:color="000000"/>
            </w:tcBorders>
          </w:tcPr>
          <w:p w14:paraId="62557A52" w14:textId="77777777" w:rsidR="00425E2D" w:rsidRDefault="00425E2D" w:rsidP="00CB22B5">
            <w:pPr>
              <w:spacing w:line="259" w:lineRule="auto"/>
              <w:ind w:left="5"/>
            </w:pPr>
            <w:r>
              <w:rPr>
                <w:sz w:val="20"/>
              </w:rPr>
              <w:t xml:space="preserve">postoperative infection not elsewhere classified </w:t>
            </w:r>
          </w:p>
        </w:tc>
        <w:tc>
          <w:tcPr>
            <w:tcW w:w="989" w:type="dxa"/>
            <w:tcBorders>
              <w:top w:val="single" w:sz="4" w:space="0" w:color="000000"/>
              <w:left w:val="single" w:sz="4" w:space="0" w:color="000000"/>
              <w:bottom w:val="single" w:sz="4" w:space="0" w:color="000000"/>
              <w:right w:val="single" w:sz="4" w:space="0" w:color="000000"/>
            </w:tcBorders>
          </w:tcPr>
          <w:p w14:paraId="0442757B" w14:textId="77777777" w:rsidR="00425E2D" w:rsidRDefault="00425E2D" w:rsidP="00CB22B5">
            <w:pPr>
              <w:spacing w:line="259" w:lineRule="auto"/>
              <w:ind w:left="3"/>
            </w:pPr>
            <w:r>
              <w:rPr>
                <w:sz w:val="20"/>
              </w:rPr>
              <w:t>021208</w:t>
            </w:r>
          </w:p>
          <w:p w14:paraId="04A1B36C" w14:textId="77777777" w:rsidR="00425E2D" w:rsidRDefault="00425E2D" w:rsidP="00CB22B5">
            <w:pPr>
              <w:spacing w:line="259" w:lineRule="auto"/>
              <w:ind w:left="3"/>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4A6CF181" w14:textId="77777777" w:rsidR="00425E2D" w:rsidRDefault="00425E2D" w:rsidP="00CB22B5">
            <w:pPr>
              <w:spacing w:line="259" w:lineRule="auto"/>
              <w:ind w:left="5" w:right="2"/>
            </w:pPr>
            <w:r>
              <w:rPr>
                <w:sz w:val="20"/>
              </w:rPr>
              <w:t xml:space="preserve">Bypass Coronary Artery, Three Arteries from Aorta with </w:t>
            </w:r>
            <w:proofErr w:type="spellStart"/>
            <w:r>
              <w:rPr>
                <w:sz w:val="20"/>
              </w:rPr>
              <w:t>Zooplastic</w:t>
            </w:r>
            <w:proofErr w:type="spellEnd"/>
            <w:r>
              <w:rPr>
                <w:sz w:val="20"/>
              </w:rPr>
              <w:t xml:space="preserve"> Tissue, Open Approach </w:t>
            </w:r>
          </w:p>
        </w:tc>
      </w:tr>
      <w:tr w:rsidR="00425E2D" w14:paraId="51BEAADC" w14:textId="77777777" w:rsidTr="00425E2D">
        <w:trPr>
          <w:trHeight w:val="698"/>
        </w:trPr>
        <w:tc>
          <w:tcPr>
            <w:tcW w:w="545" w:type="dxa"/>
            <w:vMerge/>
            <w:tcBorders>
              <w:top w:val="nil"/>
              <w:left w:val="single" w:sz="4" w:space="0" w:color="000000"/>
              <w:bottom w:val="nil"/>
              <w:right w:val="single" w:sz="4" w:space="0" w:color="000000"/>
            </w:tcBorders>
          </w:tcPr>
          <w:p w14:paraId="67486F6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0E6913E" w14:textId="77777777" w:rsidR="00425E2D" w:rsidRDefault="00425E2D" w:rsidP="00CB22B5">
            <w:pPr>
              <w:spacing w:line="259" w:lineRule="auto"/>
              <w:ind w:left="5"/>
            </w:pPr>
            <w:r>
              <w:rPr>
                <w:sz w:val="20"/>
              </w:rPr>
              <w:t xml:space="preserve">342.00 </w:t>
            </w:r>
          </w:p>
        </w:tc>
        <w:tc>
          <w:tcPr>
            <w:tcW w:w="2971" w:type="dxa"/>
            <w:tcBorders>
              <w:top w:val="single" w:sz="4" w:space="0" w:color="000000"/>
              <w:left w:val="single" w:sz="4" w:space="0" w:color="000000"/>
              <w:bottom w:val="single" w:sz="4" w:space="0" w:color="000000"/>
              <w:right w:val="single" w:sz="4" w:space="0" w:color="000000"/>
            </w:tcBorders>
          </w:tcPr>
          <w:p w14:paraId="085ED4AA" w14:textId="77777777" w:rsidR="00425E2D" w:rsidRDefault="00425E2D" w:rsidP="00CB22B5">
            <w:pPr>
              <w:spacing w:line="259" w:lineRule="auto"/>
              <w:ind w:left="5"/>
            </w:pPr>
            <w:proofErr w:type="spellStart"/>
            <w:r>
              <w:rPr>
                <w:sz w:val="20"/>
              </w:rPr>
              <w:t>flacid</w:t>
            </w:r>
            <w:proofErr w:type="spellEnd"/>
            <w:r>
              <w:rPr>
                <w:sz w:val="20"/>
              </w:rPr>
              <w:t xml:space="preserve"> hemiplegia affecting unspecified side </w:t>
            </w:r>
          </w:p>
        </w:tc>
        <w:tc>
          <w:tcPr>
            <w:tcW w:w="989" w:type="dxa"/>
            <w:tcBorders>
              <w:top w:val="single" w:sz="4" w:space="0" w:color="000000"/>
              <w:left w:val="single" w:sz="4" w:space="0" w:color="000000"/>
              <w:bottom w:val="single" w:sz="4" w:space="0" w:color="000000"/>
              <w:right w:val="single" w:sz="4" w:space="0" w:color="000000"/>
            </w:tcBorders>
          </w:tcPr>
          <w:p w14:paraId="391128C4" w14:textId="77777777" w:rsidR="00425E2D" w:rsidRDefault="00425E2D" w:rsidP="00CB22B5">
            <w:pPr>
              <w:spacing w:line="259" w:lineRule="auto"/>
              <w:ind w:left="3"/>
            </w:pPr>
            <w:r>
              <w:rPr>
                <w:sz w:val="20"/>
              </w:rPr>
              <w:t>021209</w:t>
            </w:r>
          </w:p>
          <w:p w14:paraId="6255CB15" w14:textId="77777777" w:rsidR="00425E2D" w:rsidRDefault="00425E2D" w:rsidP="00CB22B5">
            <w:pPr>
              <w:spacing w:line="259" w:lineRule="auto"/>
              <w:ind w:left="3"/>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105CC357" w14:textId="77777777" w:rsidR="00425E2D" w:rsidRDefault="00425E2D" w:rsidP="00CB22B5">
            <w:pPr>
              <w:spacing w:line="259" w:lineRule="auto"/>
              <w:ind w:left="5" w:right="95"/>
            </w:pPr>
            <w:r>
              <w:rPr>
                <w:sz w:val="20"/>
              </w:rPr>
              <w:t xml:space="preserve">Bypass Coronary Artery, Three Arteries from Aorta with Autologous Venous Tissue, Open Approach </w:t>
            </w:r>
          </w:p>
        </w:tc>
      </w:tr>
      <w:tr w:rsidR="00425E2D" w14:paraId="6867E691" w14:textId="77777777" w:rsidTr="00425E2D">
        <w:trPr>
          <w:trHeight w:val="701"/>
        </w:trPr>
        <w:tc>
          <w:tcPr>
            <w:tcW w:w="545" w:type="dxa"/>
            <w:vMerge/>
            <w:tcBorders>
              <w:top w:val="nil"/>
              <w:left w:val="single" w:sz="4" w:space="0" w:color="000000"/>
              <w:bottom w:val="single" w:sz="4" w:space="0" w:color="000000"/>
              <w:right w:val="single" w:sz="4" w:space="0" w:color="000000"/>
            </w:tcBorders>
          </w:tcPr>
          <w:p w14:paraId="1AAD93F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0131121" w14:textId="77777777" w:rsidR="00425E2D" w:rsidRDefault="00425E2D" w:rsidP="00CB22B5">
            <w:pPr>
              <w:spacing w:line="259" w:lineRule="auto"/>
              <w:ind w:left="5"/>
            </w:pPr>
            <w:r>
              <w:rPr>
                <w:sz w:val="20"/>
              </w:rPr>
              <w:t xml:space="preserve">342.01 </w:t>
            </w:r>
          </w:p>
        </w:tc>
        <w:tc>
          <w:tcPr>
            <w:tcW w:w="2971" w:type="dxa"/>
            <w:tcBorders>
              <w:top w:val="single" w:sz="4" w:space="0" w:color="000000"/>
              <w:left w:val="single" w:sz="4" w:space="0" w:color="000000"/>
              <w:bottom w:val="single" w:sz="4" w:space="0" w:color="000000"/>
              <w:right w:val="single" w:sz="4" w:space="0" w:color="000000"/>
            </w:tcBorders>
          </w:tcPr>
          <w:p w14:paraId="4684C5A7" w14:textId="77777777" w:rsidR="00425E2D" w:rsidRDefault="00425E2D" w:rsidP="00CB22B5">
            <w:pPr>
              <w:spacing w:line="259" w:lineRule="auto"/>
              <w:ind w:left="5"/>
            </w:pPr>
            <w:proofErr w:type="spellStart"/>
            <w:r>
              <w:rPr>
                <w:sz w:val="20"/>
              </w:rPr>
              <w:t>flacid</w:t>
            </w:r>
            <w:proofErr w:type="spellEnd"/>
            <w:r>
              <w:rPr>
                <w:sz w:val="20"/>
              </w:rPr>
              <w:t xml:space="preserve"> hemiplegia affecting dominant side </w:t>
            </w:r>
          </w:p>
        </w:tc>
        <w:tc>
          <w:tcPr>
            <w:tcW w:w="989" w:type="dxa"/>
            <w:tcBorders>
              <w:top w:val="single" w:sz="4" w:space="0" w:color="000000"/>
              <w:left w:val="single" w:sz="4" w:space="0" w:color="000000"/>
              <w:bottom w:val="single" w:sz="4" w:space="0" w:color="000000"/>
              <w:right w:val="single" w:sz="4" w:space="0" w:color="000000"/>
            </w:tcBorders>
          </w:tcPr>
          <w:p w14:paraId="6E9F6704" w14:textId="77777777" w:rsidR="00425E2D" w:rsidRDefault="00425E2D" w:rsidP="00CB22B5">
            <w:pPr>
              <w:spacing w:line="259" w:lineRule="auto"/>
              <w:ind w:left="3"/>
            </w:pPr>
            <w:r>
              <w:rPr>
                <w:sz w:val="20"/>
              </w:rPr>
              <w:t>02120A</w:t>
            </w:r>
          </w:p>
          <w:p w14:paraId="743FEC00" w14:textId="77777777" w:rsidR="00425E2D" w:rsidRDefault="00425E2D" w:rsidP="00CB22B5">
            <w:pPr>
              <w:spacing w:line="259" w:lineRule="auto"/>
              <w:ind w:left="3"/>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534DBD66" w14:textId="77777777" w:rsidR="00425E2D" w:rsidRDefault="00425E2D" w:rsidP="00CB22B5">
            <w:pPr>
              <w:spacing w:line="259" w:lineRule="auto"/>
              <w:ind w:left="5" w:right="84"/>
            </w:pPr>
            <w:r>
              <w:rPr>
                <w:sz w:val="20"/>
              </w:rPr>
              <w:t xml:space="preserve">Bypass Coronary Artery, Three Arteries from Aorta with Autologous Arterial Tissue, Open Approach </w:t>
            </w:r>
          </w:p>
        </w:tc>
      </w:tr>
    </w:tbl>
    <w:p w14:paraId="750533D2" w14:textId="77777777" w:rsidR="00425E2D" w:rsidRDefault="00425E2D" w:rsidP="00425E2D">
      <w:pPr>
        <w:spacing w:line="259" w:lineRule="auto"/>
        <w:ind w:left="-1800" w:right="11335"/>
      </w:pPr>
    </w:p>
    <w:tbl>
      <w:tblPr>
        <w:tblStyle w:val="TableGrid0"/>
        <w:tblW w:w="9365" w:type="dxa"/>
        <w:tblInd w:w="175" w:type="dxa"/>
        <w:tblCellMar>
          <w:top w:w="54" w:type="dxa"/>
          <w:left w:w="102" w:type="dxa"/>
          <w:right w:w="68" w:type="dxa"/>
        </w:tblCellMar>
        <w:tblLook w:val="04A0" w:firstRow="1" w:lastRow="0" w:firstColumn="1" w:lastColumn="0" w:noHBand="0" w:noVBand="1"/>
      </w:tblPr>
      <w:tblGrid>
        <w:gridCol w:w="403"/>
        <w:gridCol w:w="1494"/>
        <w:gridCol w:w="2616"/>
        <w:gridCol w:w="1683"/>
        <w:gridCol w:w="3169"/>
      </w:tblGrid>
      <w:tr w:rsidR="00425E2D" w14:paraId="7A4CE22E"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63A1F5C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75DA755" w14:textId="77777777" w:rsidR="00425E2D" w:rsidRDefault="00425E2D" w:rsidP="00CB22B5">
            <w:pPr>
              <w:spacing w:line="259" w:lineRule="auto"/>
              <w:ind w:left="6"/>
            </w:pPr>
            <w:r>
              <w:rPr>
                <w:sz w:val="20"/>
              </w:rPr>
              <w:t xml:space="preserve">342.02 </w:t>
            </w:r>
          </w:p>
        </w:tc>
        <w:tc>
          <w:tcPr>
            <w:tcW w:w="2971" w:type="dxa"/>
            <w:tcBorders>
              <w:top w:val="single" w:sz="4" w:space="0" w:color="000000"/>
              <w:left w:val="single" w:sz="4" w:space="0" w:color="000000"/>
              <w:bottom w:val="single" w:sz="4" w:space="0" w:color="000000"/>
              <w:right w:val="single" w:sz="4" w:space="0" w:color="000000"/>
            </w:tcBorders>
          </w:tcPr>
          <w:p w14:paraId="3EE946E3" w14:textId="77777777" w:rsidR="00425E2D" w:rsidRDefault="00425E2D" w:rsidP="00CB22B5">
            <w:pPr>
              <w:spacing w:line="259" w:lineRule="auto"/>
              <w:ind w:left="6"/>
            </w:pPr>
            <w:proofErr w:type="spellStart"/>
            <w:r>
              <w:rPr>
                <w:sz w:val="20"/>
              </w:rPr>
              <w:t>flacid</w:t>
            </w:r>
            <w:proofErr w:type="spellEnd"/>
            <w:r>
              <w:rPr>
                <w:sz w:val="20"/>
              </w:rPr>
              <w:t xml:space="preserve"> hemiplegia affecting nondominant side </w:t>
            </w:r>
          </w:p>
        </w:tc>
        <w:tc>
          <w:tcPr>
            <w:tcW w:w="989" w:type="dxa"/>
            <w:tcBorders>
              <w:top w:val="single" w:sz="4" w:space="0" w:color="000000"/>
              <w:left w:val="single" w:sz="4" w:space="0" w:color="000000"/>
              <w:bottom w:val="single" w:sz="4" w:space="0" w:color="000000"/>
              <w:right w:val="single" w:sz="4" w:space="0" w:color="000000"/>
            </w:tcBorders>
          </w:tcPr>
          <w:p w14:paraId="16515898" w14:textId="77777777" w:rsidR="00425E2D" w:rsidRDefault="00425E2D" w:rsidP="00CB22B5">
            <w:pPr>
              <w:spacing w:line="259" w:lineRule="auto"/>
              <w:ind w:left="4"/>
            </w:pPr>
            <w:r>
              <w:rPr>
                <w:sz w:val="20"/>
              </w:rPr>
              <w:t xml:space="preserve">02120JW </w:t>
            </w:r>
          </w:p>
        </w:tc>
        <w:tc>
          <w:tcPr>
            <w:tcW w:w="3780" w:type="dxa"/>
            <w:tcBorders>
              <w:top w:val="single" w:sz="4" w:space="0" w:color="000000"/>
              <w:left w:val="single" w:sz="4" w:space="0" w:color="000000"/>
              <w:bottom w:val="single" w:sz="4" w:space="0" w:color="000000"/>
              <w:right w:val="single" w:sz="4" w:space="0" w:color="000000"/>
            </w:tcBorders>
          </w:tcPr>
          <w:p w14:paraId="49C088CC" w14:textId="77777777" w:rsidR="00425E2D" w:rsidRDefault="00425E2D" w:rsidP="00CB22B5">
            <w:pPr>
              <w:spacing w:line="259" w:lineRule="auto"/>
              <w:ind w:left="6" w:hanging="1"/>
            </w:pPr>
            <w:r>
              <w:rPr>
                <w:sz w:val="20"/>
              </w:rPr>
              <w:t xml:space="preserve">Bypass Coronary Artery, Three Arteries from Aorta with Synthetic Substitute, Open Approach </w:t>
            </w:r>
          </w:p>
        </w:tc>
      </w:tr>
      <w:tr w:rsidR="00425E2D" w14:paraId="3868BC19" w14:textId="77777777" w:rsidTr="00425E2D">
        <w:trPr>
          <w:trHeight w:val="701"/>
        </w:trPr>
        <w:tc>
          <w:tcPr>
            <w:tcW w:w="545" w:type="dxa"/>
            <w:vMerge/>
            <w:tcBorders>
              <w:top w:val="nil"/>
              <w:left w:val="single" w:sz="4" w:space="0" w:color="000000"/>
              <w:bottom w:val="nil"/>
              <w:right w:val="single" w:sz="4" w:space="0" w:color="000000"/>
            </w:tcBorders>
          </w:tcPr>
          <w:p w14:paraId="728E0A6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E30F4E4" w14:textId="77777777" w:rsidR="00425E2D" w:rsidRDefault="00425E2D" w:rsidP="00CB22B5">
            <w:pPr>
              <w:spacing w:line="259" w:lineRule="auto"/>
              <w:ind w:left="6"/>
            </w:pPr>
            <w:r>
              <w:rPr>
                <w:sz w:val="20"/>
              </w:rPr>
              <w:t xml:space="preserve">342.10 </w:t>
            </w:r>
          </w:p>
        </w:tc>
        <w:tc>
          <w:tcPr>
            <w:tcW w:w="2971" w:type="dxa"/>
            <w:tcBorders>
              <w:top w:val="single" w:sz="4" w:space="0" w:color="000000"/>
              <w:left w:val="single" w:sz="4" w:space="0" w:color="000000"/>
              <w:bottom w:val="single" w:sz="4" w:space="0" w:color="000000"/>
              <w:right w:val="single" w:sz="4" w:space="0" w:color="000000"/>
            </w:tcBorders>
          </w:tcPr>
          <w:p w14:paraId="472FBDF2" w14:textId="77777777" w:rsidR="00425E2D" w:rsidRDefault="00425E2D" w:rsidP="00CB22B5">
            <w:pPr>
              <w:spacing w:line="259" w:lineRule="auto"/>
              <w:ind w:left="6"/>
            </w:pPr>
            <w:r>
              <w:rPr>
                <w:sz w:val="20"/>
              </w:rPr>
              <w:t xml:space="preserve">spastic hemiplegia affecting unspecified side </w:t>
            </w:r>
          </w:p>
        </w:tc>
        <w:tc>
          <w:tcPr>
            <w:tcW w:w="989" w:type="dxa"/>
            <w:tcBorders>
              <w:top w:val="single" w:sz="4" w:space="0" w:color="000000"/>
              <w:left w:val="single" w:sz="4" w:space="0" w:color="000000"/>
              <w:bottom w:val="single" w:sz="4" w:space="0" w:color="000000"/>
              <w:right w:val="single" w:sz="4" w:space="0" w:color="000000"/>
            </w:tcBorders>
          </w:tcPr>
          <w:p w14:paraId="0D96D511" w14:textId="77777777" w:rsidR="00425E2D" w:rsidRDefault="00425E2D" w:rsidP="00CB22B5">
            <w:pPr>
              <w:spacing w:line="259" w:lineRule="auto"/>
              <w:ind w:left="4"/>
            </w:pPr>
            <w:r>
              <w:rPr>
                <w:sz w:val="20"/>
              </w:rPr>
              <w:t>02120K</w:t>
            </w:r>
          </w:p>
          <w:p w14:paraId="6E78B315" w14:textId="77777777" w:rsidR="00425E2D" w:rsidRDefault="00425E2D" w:rsidP="00CB22B5">
            <w:pPr>
              <w:spacing w:line="259" w:lineRule="auto"/>
              <w:ind w:left="4"/>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277B1887" w14:textId="77777777" w:rsidR="00425E2D" w:rsidRDefault="00425E2D" w:rsidP="00CB22B5">
            <w:pPr>
              <w:spacing w:line="259" w:lineRule="auto"/>
              <w:ind w:left="6"/>
            </w:pPr>
            <w:r>
              <w:rPr>
                <w:sz w:val="20"/>
              </w:rPr>
              <w:t xml:space="preserve">Bypass Coronary Artery, Three Arteries from Aorta with </w:t>
            </w:r>
            <w:proofErr w:type="spellStart"/>
            <w:r>
              <w:rPr>
                <w:sz w:val="20"/>
              </w:rPr>
              <w:t>Nonautologous</w:t>
            </w:r>
            <w:proofErr w:type="spellEnd"/>
            <w:r>
              <w:rPr>
                <w:sz w:val="20"/>
              </w:rPr>
              <w:t xml:space="preserve"> Tissue Substitute, Open Approach </w:t>
            </w:r>
          </w:p>
        </w:tc>
      </w:tr>
      <w:tr w:rsidR="00425E2D" w14:paraId="470B6B2B" w14:textId="77777777" w:rsidTr="00425E2D">
        <w:trPr>
          <w:trHeight w:val="698"/>
        </w:trPr>
        <w:tc>
          <w:tcPr>
            <w:tcW w:w="545" w:type="dxa"/>
            <w:vMerge/>
            <w:tcBorders>
              <w:top w:val="nil"/>
              <w:left w:val="single" w:sz="4" w:space="0" w:color="000000"/>
              <w:bottom w:val="nil"/>
              <w:right w:val="single" w:sz="4" w:space="0" w:color="000000"/>
            </w:tcBorders>
          </w:tcPr>
          <w:p w14:paraId="2504E8B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8619CCF" w14:textId="77777777" w:rsidR="00425E2D" w:rsidRDefault="00425E2D" w:rsidP="00CB22B5">
            <w:pPr>
              <w:spacing w:line="259" w:lineRule="auto"/>
              <w:ind w:left="6"/>
            </w:pPr>
            <w:r>
              <w:rPr>
                <w:sz w:val="20"/>
              </w:rPr>
              <w:t xml:space="preserve">342.11 </w:t>
            </w:r>
          </w:p>
        </w:tc>
        <w:tc>
          <w:tcPr>
            <w:tcW w:w="2971" w:type="dxa"/>
            <w:tcBorders>
              <w:top w:val="single" w:sz="4" w:space="0" w:color="000000"/>
              <w:left w:val="single" w:sz="4" w:space="0" w:color="000000"/>
              <w:bottom w:val="single" w:sz="4" w:space="0" w:color="000000"/>
              <w:right w:val="single" w:sz="4" w:space="0" w:color="000000"/>
            </w:tcBorders>
          </w:tcPr>
          <w:p w14:paraId="63C99E98" w14:textId="77777777" w:rsidR="00425E2D" w:rsidRDefault="00425E2D" w:rsidP="00CB22B5">
            <w:pPr>
              <w:spacing w:line="259" w:lineRule="auto"/>
              <w:ind w:left="6"/>
            </w:pPr>
            <w:r>
              <w:rPr>
                <w:sz w:val="20"/>
              </w:rPr>
              <w:t xml:space="preserve">spastic hemiplegia affecting dominant side </w:t>
            </w:r>
          </w:p>
        </w:tc>
        <w:tc>
          <w:tcPr>
            <w:tcW w:w="989" w:type="dxa"/>
            <w:tcBorders>
              <w:top w:val="single" w:sz="4" w:space="0" w:color="000000"/>
              <w:left w:val="single" w:sz="4" w:space="0" w:color="000000"/>
              <w:bottom w:val="single" w:sz="4" w:space="0" w:color="000000"/>
              <w:right w:val="single" w:sz="4" w:space="0" w:color="000000"/>
            </w:tcBorders>
          </w:tcPr>
          <w:p w14:paraId="48D60E8D" w14:textId="77777777" w:rsidR="00425E2D" w:rsidRDefault="00425E2D" w:rsidP="00CB22B5">
            <w:pPr>
              <w:spacing w:line="259" w:lineRule="auto"/>
              <w:ind w:left="4"/>
            </w:pPr>
            <w:r>
              <w:rPr>
                <w:sz w:val="20"/>
              </w:rPr>
              <w:t>02120K</w:t>
            </w:r>
          </w:p>
          <w:p w14:paraId="56F90F30" w14:textId="77777777" w:rsidR="00425E2D" w:rsidRDefault="00425E2D" w:rsidP="00CB22B5">
            <w:pPr>
              <w:spacing w:line="259" w:lineRule="auto"/>
              <w:ind w:left="4"/>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2BC887B8" w14:textId="77777777" w:rsidR="00425E2D" w:rsidRDefault="00425E2D" w:rsidP="00CB22B5">
            <w:pPr>
              <w:spacing w:line="259" w:lineRule="auto"/>
              <w:ind w:left="6"/>
            </w:pPr>
            <w:r>
              <w:rPr>
                <w:sz w:val="20"/>
              </w:rPr>
              <w:t xml:space="preserve">Bypass Coronary Artery, Three Arteries from Aorta with </w:t>
            </w:r>
            <w:proofErr w:type="spellStart"/>
            <w:r>
              <w:rPr>
                <w:sz w:val="20"/>
              </w:rPr>
              <w:t>Nonautologous</w:t>
            </w:r>
            <w:proofErr w:type="spellEnd"/>
            <w:r>
              <w:rPr>
                <w:sz w:val="20"/>
              </w:rPr>
              <w:t xml:space="preserve"> Tissue Substitute, Open Approach </w:t>
            </w:r>
          </w:p>
        </w:tc>
      </w:tr>
      <w:tr w:rsidR="00425E2D" w14:paraId="1F16319B" w14:textId="77777777" w:rsidTr="00425E2D">
        <w:trPr>
          <w:trHeight w:val="701"/>
        </w:trPr>
        <w:tc>
          <w:tcPr>
            <w:tcW w:w="545" w:type="dxa"/>
            <w:vMerge/>
            <w:tcBorders>
              <w:top w:val="nil"/>
              <w:left w:val="single" w:sz="4" w:space="0" w:color="000000"/>
              <w:bottom w:val="nil"/>
              <w:right w:val="single" w:sz="4" w:space="0" w:color="000000"/>
            </w:tcBorders>
          </w:tcPr>
          <w:p w14:paraId="1C1B3BD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BD3A489" w14:textId="77777777" w:rsidR="00425E2D" w:rsidRDefault="00425E2D" w:rsidP="00CB22B5">
            <w:pPr>
              <w:spacing w:line="259" w:lineRule="auto"/>
              <w:ind w:left="6"/>
            </w:pPr>
            <w:r>
              <w:rPr>
                <w:sz w:val="20"/>
              </w:rPr>
              <w:t xml:space="preserve">342.12 </w:t>
            </w:r>
          </w:p>
        </w:tc>
        <w:tc>
          <w:tcPr>
            <w:tcW w:w="2971" w:type="dxa"/>
            <w:tcBorders>
              <w:top w:val="single" w:sz="4" w:space="0" w:color="000000"/>
              <w:left w:val="single" w:sz="4" w:space="0" w:color="000000"/>
              <w:bottom w:val="single" w:sz="4" w:space="0" w:color="000000"/>
              <w:right w:val="single" w:sz="4" w:space="0" w:color="000000"/>
            </w:tcBorders>
          </w:tcPr>
          <w:p w14:paraId="615BF828" w14:textId="77777777" w:rsidR="00425E2D" w:rsidRDefault="00425E2D" w:rsidP="00CB22B5">
            <w:pPr>
              <w:spacing w:line="259" w:lineRule="auto"/>
              <w:ind w:left="6"/>
            </w:pPr>
            <w:r>
              <w:rPr>
                <w:sz w:val="20"/>
              </w:rPr>
              <w:t xml:space="preserve">spastic hemiplegia affecting nondominant side </w:t>
            </w:r>
          </w:p>
        </w:tc>
        <w:tc>
          <w:tcPr>
            <w:tcW w:w="989" w:type="dxa"/>
            <w:tcBorders>
              <w:top w:val="single" w:sz="4" w:space="0" w:color="000000"/>
              <w:left w:val="single" w:sz="4" w:space="0" w:color="000000"/>
              <w:bottom w:val="single" w:sz="4" w:space="0" w:color="000000"/>
              <w:right w:val="single" w:sz="4" w:space="0" w:color="000000"/>
            </w:tcBorders>
          </w:tcPr>
          <w:p w14:paraId="204BEEF3" w14:textId="77777777" w:rsidR="00425E2D" w:rsidRDefault="00425E2D" w:rsidP="00CB22B5">
            <w:pPr>
              <w:spacing w:line="259" w:lineRule="auto"/>
              <w:ind w:left="4"/>
            </w:pPr>
            <w:r>
              <w:rPr>
                <w:sz w:val="20"/>
              </w:rPr>
              <w:t>002120K</w:t>
            </w:r>
          </w:p>
          <w:p w14:paraId="1C1AA0A5" w14:textId="77777777" w:rsidR="00425E2D" w:rsidRDefault="00425E2D" w:rsidP="00CB22B5">
            <w:pPr>
              <w:spacing w:line="259" w:lineRule="auto"/>
              <w:ind w:left="4"/>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44918E8B" w14:textId="77777777" w:rsidR="00425E2D" w:rsidRDefault="00425E2D" w:rsidP="00CB22B5">
            <w:pPr>
              <w:spacing w:line="259" w:lineRule="auto"/>
              <w:ind w:left="6"/>
            </w:pPr>
            <w:r>
              <w:rPr>
                <w:sz w:val="20"/>
              </w:rPr>
              <w:t xml:space="preserve">Bypass Coronary Artery, Three Arteries from Aorta with </w:t>
            </w:r>
            <w:proofErr w:type="spellStart"/>
            <w:r>
              <w:rPr>
                <w:sz w:val="20"/>
              </w:rPr>
              <w:t>Nonautologous</w:t>
            </w:r>
            <w:proofErr w:type="spellEnd"/>
            <w:r>
              <w:rPr>
                <w:sz w:val="20"/>
              </w:rPr>
              <w:t xml:space="preserve"> Tissue Substitute, Open Approach </w:t>
            </w:r>
          </w:p>
        </w:tc>
      </w:tr>
      <w:tr w:rsidR="00425E2D" w14:paraId="57D1DD93" w14:textId="77777777" w:rsidTr="00425E2D">
        <w:trPr>
          <w:trHeight w:val="701"/>
        </w:trPr>
        <w:tc>
          <w:tcPr>
            <w:tcW w:w="545" w:type="dxa"/>
            <w:vMerge/>
            <w:tcBorders>
              <w:top w:val="nil"/>
              <w:left w:val="single" w:sz="4" w:space="0" w:color="000000"/>
              <w:bottom w:val="nil"/>
              <w:right w:val="single" w:sz="4" w:space="0" w:color="000000"/>
            </w:tcBorders>
          </w:tcPr>
          <w:p w14:paraId="3179C93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82A49BC" w14:textId="77777777" w:rsidR="00425E2D" w:rsidRDefault="00425E2D" w:rsidP="00CB22B5">
            <w:pPr>
              <w:spacing w:line="259" w:lineRule="auto"/>
              <w:ind w:left="6"/>
            </w:pPr>
            <w:r>
              <w:rPr>
                <w:sz w:val="20"/>
              </w:rPr>
              <w:t xml:space="preserve">342.80 </w:t>
            </w:r>
          </w:p>
        </w:tc>
        <w:tc>
          <w:tcPr>
            <w:tcW w:w="2971" w:type="dxa"/>
            <w:tcBorders>
              <w:top w:val="single" w:sz="4" w:space="0" w:color="000000"/>
              <w:left w:val="single" w:sz="4" w:space="0" w:color="000000"/>
              <w:bottom w:val="single" w:sz="4" w:space="0" w:color="000000"/>
              <w:right w:val="single" w:sz="4" w:space="0" w:color="000000"/>
            </w:tcBorders>
          </w:tcPr>
          <w:p w14:paraId="795B6E96" w14:textId="77777777" w:rsidR="00425E2D" w:rsidRDefault="00425E2D" w:rsidP="00CB22B5">
            <w:pPr>
              <w:spacing w:line="259" w:lineRule="auto"/>
              <w:ind w:left="6"/>
            </w:pPr>
            <w:r>
              <w:rPr>
                <w:sz w:val="20"/>
              </w:rPr>
              <w:t xml:space="preserve">other spec hemiplegia affecting </w:t>
            </w:r>
            <w:proofErr w:type="spellStart"/>
            <w:r>
              <w:rPr>
                <w:sz w:val="20"/>
              </w:rPr>
              <w:t>unspec</w:t>
            </w:r>
            <w:proofErr w:type="spellEnd"/>
            <w:r>
              <w:rPr>
                <w:sz w:val="20"/>
              </w:rPr>
              <w:t xml:space="preserve"> side </w:t>
            </w:r>
          </w:p>
        </w:tc>
        <w:tc>
          <w:tcPr>
            <w:tcW w:w="989" w:type="dxa"/>
            <w:tcBorders>
              <w:top w:val="single" w:sz="4" w:space="0" w:color="000000"/>
              <w:left w:val="single" w:sz="4" w:space="0" w:color="000000"/>
              <w:bottom w:val="single" w:sz="4" w:space="0" w:color="000000"/>
              <w:right w:val="single" w:sz="4" w:space="0" w:color="000000"/>
            </w:tcBorders>
          </w:tcPr>
          <w:p w14:paraId="43AE60A9" w14:textId="77777777" w:rsidR="00425E2D" w:rsidRDefault="00425E2D" w:rsidP="00CB22B5">
            <w:pPr>
              <w:spacing w:line="259" w:lineRule="auto"/>
              <w:ind w:left="4"/>
            </w:pPr>
            <w:r>
              <w:rPr>
                <w:sz w:val="20"/>
              </w:rPr>
              <w:t>02124A</w:t>
            </w:r>
          </w:p>
          <w:p w14:paraId="13BF0A17" w14:textId="77777777" w:rsidR="00425E2D" w:rsidRDefault="00425E2D" w:rsidP="00CB22B5">
            <w:pPr>
              <w:spacing w:line="259" w:lineRule="auto"/>
              <w:ind w:left="4"/>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22F2CDE7" w14:textId="77777777" w:rsidR="00425E2D" w:rsidRDefault="00425E2D" w:rsidP="00CB22B5">
            <w:pPr>
              <w:spacing w:line="259" w:lineRule="auto"/>
              <w:ind w:left="6" w:right="34"/>
            </w:pPr>
            <w:r>
              <w:rPr>
                <w:sz w:val="20"/>
              </w:rPr>
              <w:t xml:space="preserve">Bypass Coronary Artery, Three Arteries from Aorta with Autologous Arterial Tissue, Percutaneous Endoscopic Approach </w:t>
            </w:r>
          </w:p>
        </w:tc>
      </w:tr>
      <w:tr w:rsidR="00425E2D" w14:paraId="6AFB03A6" w14:textId="77777777" w:rsidTr="00425E2D">
        <w:trPr>
          <w:trHeight w:val="698"/>
        </w:trPr>
        <w:tc>
          <w:tcPr>
            <w:tcW w:w="545" w:type="dxa"/>
            <w:vMerge/>
            <w:tcBorders>
              <w:top w:val="nil"/>
              <w:left w:val="single" w:sz="4" w:space="0" w:color="000000"/>
              <w:bottom w:val="nil"/>
              <w:right w:val="single" w:sz="4" w:space="0" w:color="000000"/>
            </w:tcBorders>
          </w:tcPr>
          <w:p w14:paraId="292E354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CBDEB2F" w14:textId="77777777" w:rsidR="00425E2D" w:rsidRDefault="00425E2D" w:rsidP="00CB22B5">
            <w:pPr>
              <w:spacing w:line="259" w:lineRule="auto"/>
              <w:ind w:left="6"/>
            </w:pPr>
            <w:r>
              <w:rPr>
                <w:sz w:val="20"/>
              </w:rPr>
              <w:t xml:space="preserve">342.81 </w:t>
            </w:r>
          </w:p>
        </w:tc>
        <w:tc>
          <w:tcPr>
            <w:tcW w:w="2971" w:type="dxa"/>
            <w:tcBorders>
              <w:top w:val="single" w:sz="4" w:space="0" w:color="000000"/>
              <w:left w:val="single" w:sz="4" w:space="0" w:color="000000"/>
              <w:bottom w:val="single" w:sz="4" w:space="0" w:color="000000"/>
              <w:right w:val="single" w:sz="4" w:space="0" w:color="000000"/>
            </w:tcBorders>
          </w:tcPr>
          <w:p w14:paraId="4CF44B7B" w14:textId="77777777" w:rsidR="00425E2D" w:rsidRDefault="00425E2D" w:rsidP="00CB22B5">
            <w:pPr>
              <w:spacing w:line="259" w:lineRule="auto"/>
              <w:ind w:left="6"/>
            </w:pPr>
            <w:r>
              <w:rPr>
                <w:sz w:val="20"/>
              </w:rPr>
              <w:t xml:space="preserve">other spec hemiplegia affecting dominant side </w:t>
            </w:r>
          </w:p>
        </w:tc>
        <w:tc>
          <w:tcPr>
            <w:tcW w:w="989" w:type="dxa"/>
            <w:tcBorders>
              <w:top w:val="single" w:sz="4" w:space="0" w:color="000000"/>
              <w:left w:val="single" w:sz="4" w:space="0" w:color="000000"/>
              <w:bottom w:val="single" w:sz="4" w:space="0" w:color="000000"/>
              <w:right w:val="single" w:sz="4" w:space="0" w:color="000000"/>
            </w:tcBorders>
          </w:tcPr>
          <w:p w14:paraId="53008C9E" w14:textId="77777777" w:rsidR="00425E2D" w:rsidRDefault="00425E2D" w:rsidP="00CB22B5">
            <w:pPr>
              <w:spacing w:line="259" w:lineRule="auto"/>
              <w:ind w:left="4"/>
            </w:pPr>
            <w:r>
              <w:rPr>
                <w:sz w:val="20"/>
              </w:rPr>
              <w:t xml:space="preserve">02124JW </w:t>
            </w:r>
          </w:p>
        </w:tc>
        <w:tc>
          <w:tcPr>
            <w:tcW w:w="3780" w:type="dxa"/>
            <w:tcBorders>
              <w:top w:val="single" w:sz="4" w:space="0" w:color="000000"/>
              <w:left w:val="single" w:sz="4" w:space="0" w:color="000000"/>
              <w:bottom w:val="single" w:sz="4" w:space="0" w:color="000000"/>
              <w:right w:val="single" w:sz="4" w:space="0" w:color="000000"/>
            </w:tcBorders>
          </w:tcPr>
          <w:p w14:paraId="571F688E" w14:textId="77777777" w:rsidR="00425E2D" w:rsidRDefault="00425E2D" w:rsidP="00CB22B5">
            <w:pPr>
              <w:spacing w:line="259" w:lineRule="auto"/>
              <w:ind w:left="6" w:hanging="1"/>
            </w:pPr>
            <w:r>
              <w:rPr>
                <w:sz w:val="20"/>
              </w:rPr>
              <w:t xml:space="preserve">Bypass Coronary Artery, Three Arteries from Aorta with Synthetic Substitute, Percutaneous Endoscopic Approach </w:t>
            </w:r>
          </w:p>
        </w:tc>
      </w:tr>
      <w:tr w:rsidR="00425E2D" w14:paraId="50CC6CA9" w14:textId="77777777" w:rsidTr="00425E2D">
        <w:trPr>
          <w:trHeight w:val="931"/>
        </w:trPr>
        <w:tc>
          <w:tcPr>
            <w:tcW w:w="545" w:type="dxa"/>
            <w:vMerge/>
            <w:tcBorders>
              <w:top w:val="nil"/>
              <w:left w:val="single" w:sz="4" w:space="0" w:color="000000"/>
              <w:bottom w:val="nil"/>
              <w:right w:val="single" w:sz="4" w:space="0" w:color="000000"/>
            </w:tcBorders>
          </w:tcPr>
          <w:p w14:paraId="3AC7DF0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0C31231" w14:textId="77777777" w:rsidR="00425E2D" w:rsidRDefault="00425E2D" w:rsidP="00CB22B5">
            <w:pPr>
              <w:spacing w:line="259" w:lineRule="auto"/>
              <w:ind w:left="6"/>
            </w:pPr>
            <w:r>
              <w:rPr>
                <w:sz w:val="20"/>
              </w:rPr>
              <w:t xml:space="preserve">342.82 </w:t>
            </w:r>
          </w:p>
        </w:tc>
        <w:tc>
          <w:tcPr>
            <w:tcW w:w="2971" w:type="dxa"/>
            <w:tcBorders>
              <w:top w:val="single" w:sz="4" w:space="0" w:color="000000"/>
              <w:left w:val="single" w:sz="4" w:space="0" w:color="000000"/>
              <w:bottom w:val="single" w:sz="4" w:space="0" w:color="000000"/>
              <w:right w:val="single" w:sz="4" w:space="0" w:color="000000"/>
            </w:tcBorders>
          </w:tcPr>
          <w:p w14:paraId="769D99B2" w14:textId="77777777" w:rsidR="00425E2D" w:rsidRDefault="00425E2D" w:rsidP="00CB22B5">
            <w:pPr>
              <w:spacing w:line="259" w:lineRule="auto"/>
              <w:ind w:left="6"/>
            </w:pPr>
            <w:r>
              <w:rPr>
                <w:sz w:val="20"/>
              </w:rPr>
              <w:t xml:space="preserve">other spec hemiplegia affecting nondominant side </w:t>
            </w:r>
          </w:p>
        </w:tc>
        <w:tc>
          <w:tcPr>
            <w:tcW w:w="989" w:type="dxa"/>
            <w:tcBorders>
              <w:top w:val="single" w:sz="4" w:space="0" w:color="000000"/>
              <w:left w:val="single" w:sz="4" w:space="0" w:color="000000"/>
              <w:bottom w:val="single" w:sz="4" w:space="0" w:color="000000"/>
              <w:right w:val="single" w:sz="4" w:space="0" w:color="000000"/>
            </w:tcBorders>
          </w:tcPr>
          <w:p w14:paraId="171E2ED6" w14:textId="77777777" w:rsidR="00425E2D" w:rsidRDefault="00425E2D" w:rsidP="00CB22B5">
            <w:pPr>
              <w:spacing w:line="259" w:lineRule="auto"/>
              <w:ind w:left="4"/>
            </w:pPr>
            <w:r>
              <w:rPr>
                <w:sz w:val="20"/>
              </w:rPr>
              <w:t>02124K</w:t>
            </w:r>
          </w:p>
          <w:p w14:paraId="7BF7943E" w14:textId="77777777" w:rsidR="00425E2D" w:rsidRDefault="00425E2D" w:rsidP="00CB22B5">
            <w:pPr>
              <w:spacing w:line="259" w:lineRule="auto"/>
              <w:ind w:left="4"/>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63FEF9D2" w14:textId="77777777" w:rsidR="00425E2D" w:rsidRDefault="00425E2D" w:rsidP="00CB22B5">
            <w:pPr>
              <w:ind w:left="6"/>
            </w:pPr>
            <w:r>
              <w:rPr>
                <w:sz w:val="20"/>
              </w:rPr>
              <w:t xml:space="preserve">Bypass Coronary Artery, Three Arteries from Aorta with </w:t>
            </w:r>
            <w:proofErr w:type="spellStart"/>
            <w:r>
              <w:rPr>
                <w:sz w:val="20"/>
              </w:rPr>
              <w:t>Nonautologous</w:t>
            </w:r>
            <w:proofErr w:type="spellEnd"/>
            <w:r>
              <w:rPr>
                <w:sz w:val="20"/>
              </w:rPr>
              <w:t xml:space="preserve"> Tissue </w:t>
            </w:r>
          </w:p>
          <w:p w14:paraId="47C2CB53" w14:textId="77777777" w:rsidR="00425E2D" w:rsidRDefault="00425E2D" w:rsidP="00CB22B5">
            <w:pPr>
              <w:spacing w:line="259" w:lineRule="auto"/>
              <w:ind w:left="6"/>
            </w:pPr>
            <w:r>
              <w:rPr>
                <w:sz w:val="20"/>
              </w:rPr>
              <w:lastRenderedPageBreak/>
              <w:t xml:space="preserve">Substitute, Percutaneous Endoscopic </w:t>
            </w:r>
          </w:p>
          <w:p w14:paraId="16FF076C" w14:textId="77777777" w:rsidR="00425E2D" w:rsidRDefault="00425E2D" w:rsidP="00CB22B5">
            <w:pPr>
              <w:spacing w:line="259" w:lineRule="auto"/>
              <w:ind w:left="6"/>
            </w:pPr>
            <w:r>
              <w:rPr>
                <w:sz w:val="20"/>
              </w:rPr>
              <w:t xml:space="preserve">Approach </w:t>
            </w:r>
          </w:p>
        </w:tc>
      </w:tr>
      <w:tr w:rsidR="00425E2D" w14:paraId="126687B5" w14:textId="77777777" w:rsidTr="00425E2D">
        <w:trPr>
          <w:trHeight w:val="698"/>
        </w:trPr>
        <w:tc>
          <w:tcPr>
            <w:tcW w:w="545" w:type="dxa"/>
            <w:vMerge/>
            <w:tcBorders>
              <w:top w:val="nil"/>
              <w:left w:val="single" w:sz="4" w:space="0" w:color="000000"/>
              <w:bottom w:val="nil"/>
              <w:right w:val="single" w:sz="4" w:space="0" w:color="000000"/>
            </w:tcBorders>
          </w:tcPr>
          <w:p w14:paraId="4D71729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446444E" w14:textId="77777777" w:rsidR="00425E2D" w:rsidRDefault="00425E2D" w:rsidP="00CB22B5">
            <w:pPr>
              <w:spacing w:line="259" w:lineRule="auto"/>
              <w:ind w:left="6"/>
            </w:pPr>
            <w:r>
              <w:rPr>
                <w:sz w:val="20"/>
              </w:rPr>
              <w:t xml:space="preserve">342.90 </w:t>
            </w:r>
          </w:p>
        </w:tc>
        <w:tc>
          <w:tcPr>
            <w:tcW w:w="2971" w:type="dxa"/>
            <w:tcBorders>
              <w:top w:val="single" w:sz="4" w:space="0" w:color="000000"/>
              <w:left w:val="single" w:sz="4" w:space="0" w:color="000000"/>
              <w:bottom w:val="single" w:sz="4" w:space="0" w:color="000000"/>
              <w:right w:val="single" w:sz="4" w:space="0" w:color="000000"/>
            </w:tcBorders>
          </w:tcPr>
          <w:p w14:paraId="66B72D50" w14:textId="77777777" w:rsidR="00425E2D" w:rsidRDefault="00425E2D" w:rsidP="00CB22B5">
            <w:pPr>
              <w:spacing w:line="259" w:lineRule="auto"/>
              <w:ind w:left="6"/>
            </w:pPr>
            <w:proofErr w:type="spellStart"/>
            <w:r>
              <w:rPr>
                <w:sz w:val="20"/>
              </w:rPr>
              <w:t>unspec</w:t>
            </w:r>
            <w:proofErr w:type="spellEnd"/>
            <w:r>
              <w:rPr>
                <w:sz w:val="20"/>
              </w:rPr>
              <w:t xml:space="preserve"> hemiplegia affecting </w:t>
            </w:r>
            <w:proofErr w:type="spellStart"/>
            <w:r>
              <w:rPr>
                <w:sz w:val="20"/>
              </w:rPr>
              <w:t>unspec</w:t>
            </w:r>
            <w:proofErr w:type="spellEnd"/>
            <w:r>
              <w:rPr>
                <w:sz w:val="20"/>
              </w:rPr>
              <w:t xml:space="preserve"> side </w:t>
            </w:r>
          </w:p>
        </w:tc>
        <w:tc>
          <w:tcPr>
            <w:tcW w:w="989" w:type="dxa"/>
            <w:tcBorders>
              <w:top w:val="single" w:sz="4" w:space="0" w:color="000000"/>
              <w:left w:val="single" w:sz="4" w:space="0" w:color="000000"/>
              <w:bottom w:val="single" w:sz="4" w:space="0" w:color="000000"/>
              <w:right w:val="single" w:sz="4" w:space="0" w:color="000000"/>
            </w:tcBorders>
          </w:tcPr>
          <w:p w14:paraId="1C52531F" w14:textId="77777777" w:rsidR="00425E2D" w:rsidRDefault="00425E2D" w:rsidP="00CB22B5">
            <w:pPr>
              <w:spacing w:line="259" w:lineRule="auto"/>
              <w:ind w:left="4"/>
            </w:pPr>
            <w:r>
              <w:rPr>
                <w:sz w:val="20"/>
              </w:rPr>
              <w:t>021308</w:t>
            </w:r>
          </w:p>
          <w:p w14:paraId="1D4B85CF" w14:textId="77777777" w:rsidR="00425E2D" w:rsidRDefault="00425E2D" w:rsidP="00CB22B5">
            <w:pPr>
              <w:spacing w:line="259" w:lineRule="auto"/>
              <w:ind w:left="4"/>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75591CDB" w14:textId="77777777" w:rsidR="00425E2D" w:rsidRDefault="00425E2D" w:rsidP="00CB22B5">
            <w:pPr>
              <w:spacing w:line="259" w:lineRule="auto"/>
              <w:ind w:left="6"/>
            </w:pPr>
            <w:r>
              <w:rPr>
                <w:sz w:val="20"/>
              </w:rPr>
              <w:t xml:space="preserve">Bypass Coronary Artery, Four or More </w:t>
            </w:r>
          </w:p>
          <w:p w14:paraId="76B4E269" w14:textId="77777777" w:rsidR="00425E2D" w:rsidRDefault="00425E2D" w:rsidP="00CB22B5">
            <w:pPr>
              <w:spacing w:line="259" w:lineRule="auto"/>
              <w:ind w:left="6"/>
            </w:pPr>
            <w:r>
              <w:rPr>
                <w:sz w:val="20"/>
              </w:rPr>
              <w:t xml:space="preserve">Arteries from Aorta with </w:t>
            </w:r>
            <w:proofErr w:type="spellStart"/>
            <w:r>
              <w:rPr>
                <w:sz w:val="20"/>
              </w:rPr>
              <w:t>Zooplastic</w:t>
            </w:r>
            <w:proofErr w:type="spellEnd"/>
            <w:r>
              <w:rPr>
                <w:sz w:val="20"/>
              </w:rPr>
              <w:t xml:space="preserve"> Tissue, </w:t>
            </w:r>
          </w:p>
          <w:p w14:paraId="145EC2DE" w14:textId="77777777" w:rsidR="00425E2D" w:rsidRDefault="00425E2D" w:rsidP="00CB22B5">
            <w:pPr>
              <w:spacing w:line="259" w:lineRule="auto"/>
              <w:ind w:left="6"/>
            </w:pPr>
            <w:r>
              <w:rPr>
                <w:sz w:val="20"/>
              </w:rPr>
              <w:t xml:space="preserve">Open Approach </w:t>
            </w:r>
          </w:p>
        </w:tc>
      </w:tr>
      <w:tr w:rsidR="00425E2D" w14:paraId="4A4E35AD" w14:textId="77777777" w:rsidTr="00425E2D">
        <w:trPr>
          <w:trHeight w:val="701"/>
        </w:trPr>
        <w:tc>
          <w:tcPr>
            <w:tcW w:w="545" w:type="dxa"/>
            <w:vMerge/>
            <w:tcBorders>
              <w:top w:val="nil"/>
              <w:left w:val="single" w:sz="4" w:space="0" w:color="000000"/>
              <w:bottom w:val="nil"/>
              <w:right w:val="single" w:sz="4" w:space="0" w:color="000000"/>
            </w:tcBorders>
          </w:tcPr>
          <w:p w14:paraId="0270E20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F9CE883" w14:textId="77777777" w:rsidR="00425E2D" w:rsidRDefault="00425E2D" w:rsidP="00CB22B5">
            <w:pPr>
              <w:spacing w:line="259" w:lineRule="auto"/>
              <w:ind w:left="6"/>
            </w:pPr>
            <w:r>
              <w:rPr>
                <w:sz w:val="20"/>
              </w:rPr>
              <w:t xml:space="preserve">342.91 </w:t>
            </w:r>
          </w:p>
        </w:tc>
        <w:tc>
          <w:tcPr>
            <w:tcW w:w="2971" w:type="dxa"/>
            <w:tcBorders>
              <w:top w:val="single" w:sz="4" w:space="0" w:color="000000"/>
              <w:left w:val="single" w:sz="4" w:space="0" w:color="000000"/>
              <w:bottom w:val="single" w:sz="4" w:space="0" w:color="000000"/>
              <w:right w:val="single" w:sz="4" w:space="0" w:color="000000"/>
            </w:tcBorders>
          </w:tcPr>
          <w:p w14:paraId="0190B0A1" w14:textId="77777777" w:rsidR="00425E2D" w:rsidRDefault="00425E2D" w:rsidP="00CB22B5">
            <w:pPr>
              <w:spacing w:line="259" w:lineRule="auto"/>
              <w:ind w:left="6"/>
              <w:jc w:val="both"/>
            </w:pPr>
            <w:r>
              <w:rPr>
                <w:sz w:val="20"/>
              </w:rPr>
              <w:t xml:space="preserve">unspecified hemiplegia affecting dominant side </w:t>
            </w:r>
          </w:p>
        </w:tc>
        <w:tc>
          <w:tcPr>
            <w:tcW w:w="989" w:type="dxa"/>
            <w:tcBorders>
              <w:top w:val="single" w:sz="4" w:space="0" w:color="000000"/>
              <w:left w:val="single" w:sz="4" w:space="0" w:color="000000"/>
              <w:bottom w:val="single" w:sz="4" w:space="0" w:color="000000"/>
              <w:right w:val="single" w:sz="4" w:space="0" w:color="000000"/>
            </w:tcBorders>
          </w:tcPr>
          <w:p w14:paraId="26D4BC19" w14:textId="77777777" w:rsidR="00425E2D" w:rsidRDefault="00425E2D" w:rsidP="00CB22B5">
            <w:pPr>
              <w:spacing w:line="259" w:lineRule="auto"/>
              <w:ind w:left="4"/>
            </w:pPr>
            <w:r>
              <w:rPr>
                <w:sz w:val="20"/>
              </w:rPr>
              <w:t>021309</w:t>
            </w:r>
          </w:p>
          <w:p w14:paraId="4A40D9FB" w14:textId="77777777" w:rsidR="00425E2D" w:rsidRDefault="00425E2D" w:rsidP="00CB22B5">
            <w:pPr>
              <w:spacing w:line="259" w:lineRule="auto"/>
              <w:ind w:left="4"/>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34F761CA" w14:textId="77777777" w:rsidR="00425E2D" w:rsidRDefault="00425E2D" w:rsidP="00CB22B5">
            <w:pPr>
              <w:spacing w:line="259" w:lineRule="auto"/>
              <w:ind w:left="6"/>
            </w:pPr>
            <w:r>
              <w:rPr>
                <w:sz w:val="20"/>
              </w:rPr>
              <w:t xml:space="preserve">Bypass Coronary Artery, Four or More </w:t>
            </w:r>
          </w:p>
          <w:p w14:paraId="116F5E40" w14:textId="77777777" w:rsidR="00425E2D" w:rsidRDefault="00425E2D" w:rsidP="00CB22B5">
            <w:pPr>
              <w:spacing w:line="259" w:lineRule="auto"/>
              <w:ind w:left="6"/>
            </w:pPr>
            <w:r>
              <w:rPr>
                <w:sz w:val="20"/>
              </w:rPr>
              <w:t xml:space="preserve">Arteries from Aorta with Autologous </w:t>
            </w:r>
          </w:p>
          <w:p w14:paraId="787F64E2" w14:textId="77777777" w:rsidR="00425E2D" w:rsidRDefault="00425E2D" w:rsidP="00CB22B5">
            <w:pPr>
              <w:spacing w:line="259" w:lineRule="auto"/>
              <w:ind w:left="6"/>
            </w:pPr>
            <w:r>
              <w:rPr>
                <w:sz w:val="20"/>
              </w:rPr>
              <w:t xml:space="preserve">Venous Tissue, Open Approach </w:t>
            </w:r>
          </w:p>
        </w:tc>
      </w:tr>
      <w:tr w:rsidR="00425E2D" w14:paraId="73A82627" w14:textId="77777777" w:rsidTr="00425E2D">
        <w:trPr>
          <w:trHeight w:val="701"/>
        </w:trPr>
        <w:tc>
          <w:tcPr>
            <w:tcW w:w="545" w:type="dxa"/>
            <w:vMerge/>
            <w:tcBorders>
              <w:top w:val="nil"/>
              <w:left w:val="single" w:sz="4" w:space="0" w:color="000000"/>
              <w:bottom w:val="nil"/>
              <w:right w:val="single" w:sz="4" w:space="0" w:color="000000"/>
            </w:tcBorders>
          </w:tcPr>
          <w:p w14:paraId="356E063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8F03F32" w14:textId="77777777" w:rsidR="00425E2D" w:rsidRDefault="00425E2D" w:rsidP="00CB22B5">
            <w:pPr>
              <w:spacing w:line="259" w:lineRule="auto"/>
              <w:ind w:left="6"/>
            </w:pPr>
            <w:r>
              <w:rPr>
                <w:sz w:val="20"/>
              </w:rPr>
              <w:t xml:space="preserve">342.92 </w:t>
            </w:r>
          </w:p>
        </w:tc>
        <w:tc>
          <w:tcPr>
            <w:tcW w:w="2971" w:type="dxa"/>
            <w:tcBorders>
              <w:top w:val="single" w:sz="4" w:space="0" w:color="000000"/>
              <w:left w:val="single" w:sz="4" w:space="0" w:color="000000"/>
              <w:bottom w:val="single" w:sz="4" w:space="0" w:color="000000"/>
              <w:right w:val="single" w:sz="4" w:space="0" w:color="000000"/>
            </w:tcBorders>
          </w:tcPr>
          <w:p w14:paraId="13B54040" w14:textId="77777777" w:rsidR="00425E2D" w:rsidRDefault="00425E2D" w:rsidP="00CB22B5">
            <w:pPr>
              <w:spacing w:line="259" w:lineRule="auto"/>
              <w:ind w:left="6"/>
            </w:pPr>
            <w:proofErr w:type="spellStart"/>
            <w:r>
              <w:rPr>
                <w:sz w:val="20"/>
              </w:rPr>
              <w:t>unspec</w:t>
            </w:r>
            <w:proofErr w:type="spellEnd"/>
            <w:r>
              <w:rPr>
                <w:sz w:val="20"/>
              </w:rPr>
              <w:t xml:space="preserve"> hemiplegia affecting nondominant side </w:t>
            </w:r>
          </w:p>
        </w:tc>
        <w:tc>
          <w:tcPr>
            <w:tcW w:w="989" w:type="dxa"/>
            <w:tcBorders>
              <w:top w:val="single" w:sz="4" w:space="0" w:color="000000"/>
              <w:left w:val="single" w:sz="4" w:space="0" w:color="000000"/>
              <w:bottom w:val="single" w:sz="4" w:space="0" w:color="000000"/>
              <w:right w:val="single" w:sz="4" w:space="0" w:color="000000"/>
            </w:tcBorders>
          </w:tcPr>
          <w:p w14:paraId="2B6E9DFC" w14:textId="77777777" w:rsidR="00425E2D" w:rsidRDefault="00425E2D" w:rsidP="00CB22B5">
            <w:pPr>
              <w:spacing w:line="259" w:lineRule="auto"/>
              <w:ind w:left="4"/>
            </w:pPr>
            <w:r>
              <w:rPr>
                <w:sz w:val="20"/>
              </w:rPr>
              <w:t>02130A</w:t>
            </w:r>
          </w:p>
          <w:p w14:paraId="4DAF9201" w14:textId="77777777" w:rsidR="00425E2D" w:rsidRDefault="00425E2D" w:rsidP="00CB22B5">
            <w:pPr>
              <w:spacing w:line="259" w:lineRule="auto"/>
              <w:ind w:left="4"/>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638118D0" w14:textId="77777777" w:rsidR="00425E2D" w:rsidRDefault="00425E2D" w:rsidP="00CB22B5">
            <w:pPr>
              <w:spacing w:line="259" w:lineRule="auto"/>
              <w:ind w:left="6"/>
            </w:pPr>
            <w:r>
              <w:rPr>
                <w:sz w:val="20"/>
              </w:rPr>
              <w:t xml:space="preserve">Bypass Coronary Artery, Four or More </w:t>
            </w:r>
          </w:p>
          <w:p w14:paraId="6AA1C557" w14:textId="77777777" w:rsidR="00425E2D" w:rsidRDefault="00425E2D" w:rsidP="00CB22B5">
            <w:pPr>
              <w:spacing w:line="259" w:lineRule="auto"/>
              <w:ind w:left="6"/>
            </w:pPr>
            <w:r>
              <w:rPr>
                <w:sz w:val="20"/>
              </w:rPr>
              <w:t xml:space="preserve">Arteries from Aorta with Autologous </w:t>
            </w:r>
          </w:p>
          <w:p w14:paraId="5B1C9C61" w14:textId="77777777" w:rsidR="00425E2D" w:rsidRDefault="00425E2D" w:rsidP="00CB22B5">
            <w:pPr>
              <w:spacing w:line="259" w:lineRule="auto"/>
              <w:ind w:left="6"/>
            </w:pPr>
            <w:r>
              <w:rPr>
                <w:sz w:val="20"/>
              </w:rPr>
              <w:t xml:space="preserve">Arterial Tissue, Open Approach </w:t>
            </w:r>
          </w:p>
        </w:tc>
      </w:tr>
      <w:tr w:rsidR="00425E2D" w14:paraId="67571A31" w14:textId="77777777" w:rsidTr="00425E2D">
        <w:trPr>
          <w:trHeight w:val="698"/>
        </w:trPr>
        <w:tc>
          <w:tcPr>
            <w:tcW w:w="545" w:type="dxa"/>
            <w:vMerge/>
            <w:tcBorders>
              <w:top w:val="nil"/>
              <w:left w:val="single" w:sz="4" w:space="0" w:color="000000"/>
              <w:bottom w:val="nil"/>
              <w:right w:val="single" w:sz="4" w:space="0" w:color="000000"/>
            </w:tcBorders>
          </w:tcPr>
          <w:p w14:paraId="14CC9C1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88D8E0E" w14:textId="77777777" w:rsidR="00425E2D" w:rsidRDefault="00425E2D" w:rsidP="00CB22B5">
            <w:pPr>
              <w:spacing w:line="259" w:lineRule="auto"/>
              <w:ind w:left="6"/>
            </w:pPr>
            <w:r>
              <w:rPr>
                <w:sz w:val="20"/>
              </w:rPr>
              <w:t xml:space="preserve">362.34 </w:t>
            </w:r>
          </w:p>
        </w:tc>
        <w:tc>
          <w:tcPr>
            <w:tcW w:w="2971" w:type="dxa"/>
            <w:tcBorders>
              <w:top w:val="single" w:sz="4" w:space="0" w:color="000000"/>
              <w:left w:val="single" w:sz="4" w:space="0" w:color="000000"/>
              <w:bottom w:val="single" w:sz="4" w:space="0" w:color="000000"/>
              <w:right w:val="single" w:sz="4" w:space="0" w:color="000000"/>
            </w:tcBorders>
          </w:tcPr>
          <w:p w14:paraId="398F652F" w14:textId="77777777" w:rsidR="00425E2D" w:rsidRDefault="00425E2D" w:rsidP="00CB22B5">
            <w:pPr>
              <w:spacing w:line="259" w:lineRule="auto"/>
              <w:ind w:left="6"/>
            </w:pPr>
            <w:r>
              <w:rPr>
                <w:sz w:val="20"/>
              </w:rPr>
              <w:t xml:space="preserve">transient arterial occlusion of retina </w:t>
            </w:r>
          </w:p>
        </w:tc>
        <w:tc>
          <w:tcPr>
            <w:tcW w:w="989" w:type="dxa"/>
            <w:tcBorders>
              <w:top w:val="single" w:sz="4" w:space="0" w:color="000000"/>
              <w:left w:val="single" w:sz="4" w:space="0" w:color="000000"/>
              <w:bottom w:val="single" w:sz="4" w:space="0" w:color="000000"/>
              <w:right w:val="single" w:sz="4" w:space="0" w:color="000000"/>
            </w:tcBorders>
          </w:tcPr>
          <w:p w14:paraId="4D299B75" w14:textId="77777777" w:rsidR="00425E2D" w:rsidRDefault="00425E2D" w:rsidP="00CB22B5">
            <w:pPr>
              <w:spacing w:line="259" w:lineRule="auto"/>
              <w:ind w:left="4"/>
            </w:pPr>
            <w:r>
              <w:rPr>
                <w:sz w:val="20"/>
              </w:rPr>
              <w:t xml:space="preserve">02130JW </w:t>
            </w:r>
          </w:p>
        </w:tc>
        <w:tc>
          <w:tcPr>
            <w:tcW w:w="3780" w:type="dxa"/>
            <w:tcBorders>
              <w:top w:val="single" w:sz="4" w:space="0" w:color="000000"/>
              <w:left w:val="single" w:sz="4" w:space="0" w:color="000000"/>
              <w:bottom w:val="single" w:sz="4" w:space="0" w:color="000000"/>
              <w:right w:val="single" w:sz="4" w:space="0" w:color="000000"/>
            </w:tcBorders>
          </w:tcPr>
          <w:p w14:paraId="503DBA1C" w14:textId="77777777" w:rsidR="00425E2D" w:rsidRDefault="00425E2D" w:rsidP="00CB22B5">
            <w:pPr>
              <w:spacing w:line="259" w:lineRule="auto"/>
              <w:ind w:left="5"/>
            </w:pPr>
            <w:r>
              <w:rPr>
                <w:sz w:val="20"/>
              </w:rPr>
              <w:t xml:space="preserve">Bypass Coronary Artery, Four or More </w:t>
            </w:r>
          </w:p>
          <w:p w14:paraId="6B199F82" w14:textId="77777777" w:rsidR="00425E2D" w:rsidRDefault="00425E2D" w:rsidP="00CB22B5">
            <w:pPr>
              <w:spacing w:line="259" w:lineRule="auto"/>
              <w:ind w:left="6"/>
            </w:pPr>
            <w:r>
              <w:rPr>
                <w:sz w:val="20"/>
              </w:rPr>
              <w:t xml:space="preserve">Arteries from Aorta with Synthetic </w:t>
            </w:r>
          </w:p>
          <w:p w14:paraId="5109282D" w14:textId="77777777" w:rsidR="00425E2D" w:rsidRDefault="00425E2D" w:rsidP="00CB22B5">
            <w:pPr>
              <w:spacing w:line="259" w:lineRule="auto"/>
              <w:ind w:left="6"/>
            </w:pPr>
            <w:r>
              <w:rPr>
                <w:sz w:val="20"/>
              </w:rPr>
              <w:t xml:space="preserve">Substitute, Open Approach </w:t>
            </w:r>
          </w:p>
        </w:tc>
      </w:tr>
      <w:tr w:rsidR="00425E2D" w14:paraId="52A992A8" w14:textId="77777777" w:rsidTr="00425E2D">
        <w:trPr>
          <w:trHeight w:val="701"/>
        </w:trPr>
        <w:tc>
          <w:tcPr>
            <w:tcW w:w="545" w:type="dxa"/>
            <w:vMerge/>
            <w:tcBorders>
              <w:top w:val="nil"/>
              <w:left w:val="single" w:sz="4" w:space="0" w:color="000000"/>
              <w:bottom w:val="nil"/>
              <w:right w:val="single" w:sz="4" w:space="0" w:color="000000"/>
            </w:tcBorders>
          </w:tcPr>
          <w:p w14:paraId="1394AD7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9CF2B4F" w14:textId="77777777" w:rsidR="00425E2D" w:rsidRDefault="00425E2D" w:rsidP="00CB22B5">
            <w:pPr>
              <w:spacing w:line="259" w:lineRule="auto"/>
              <w:ind w:left="6"/>
            </w:pPr>
            <w:r>
              <w:rPr>
                <w:sz w:val="20"/>
              </w:rPr>
              <w:t xml:space="preserve">368.12 </w:t>
            </w:r>
          </w:p>
        </w:tc>
        <w:tc>
          <w:tcPr>
            <w:tcW w:w="2971" w:type="dxa"/>
            <w:tcBorders>
              <w:top w:val="single" w:sz="4" w:space="0" w:color="000000"/>
              <w:left w:val="single" w:sz="4" w:space="0" w:color="000000"/>
              <w:bottom w:val="single" w:sz="4" w:space="0" w:color="000000"/>
              <w:right w:val="single" w:sz="4" w:space="0" w:color="000000"/>
            </w:tcBorders>
          </w:tcPr>
          <w:p w14:paraId="2BBD4C51" w14:textId="77777777" w:rsidR="00425E2D" w:rsidRDefault="00425E2D" w:rsidP="00CB22B5">
            <w:pPr>
              <w:spacing w:line="259" w:lineRule="auto"/>
              <w:ind w:left="6"/>
            </w:pPr>
            <w:r>
              <w:rPr>
                <w:sz w:val="20"/>
              </w:rPr>
              <w:t xml:space="preserve">transient visual loss </w:t>
            </w:r>
          </w:p>
        </w:tc>
        <w:tc>
          <w:tcPr>
            <w:tcW w:w="989" w:type="dxa"/>
            <w:tcBorders>
              <w:top w:val="single" w:sz="4" w:space="0" w:color="000000"/>
              <w:left w:val="single" w:sz="4" w:space="0" w:color="000000"/>
              <w:bottom w:val="single" w:sz="4" w:space="0" w:color="000000"/>
              <w:right w:val="single" w:sz="4" w:space="0" w:color="000000"/>
            </w:tcBorders>
          </w:tcPr>
          <w:p w14:paraId="1825985E" w14:textId="77777777" w:rsidR="00425E2D" w:rsidRDefault="00425E2D" w:rsidP="00CB22B5">
            <w:pPr>
              <w:spacing w:line="259" w:lineRule="auto"/>
              <w:ind w:left="4" w:hanging="1"/>
            </w:pPr>
            <w:r>
              <w:rPr>
                <w:sz w:val="20"/>
              </w:rPr>
              <w:t xml:space="preserve">02130K W </w:t>
            </w:r>
          </w:p>
        </w:tc>
        <w:tc>
          <w:tcPr>
            <w:tcW w:w="3780" w:type="dxa"/>
            <w:tcBorders>
              <w:top w:val="single" w:sz="4" w:space="0" w:color="000000"/>
              <w:left w:val="single" w:sz="4" w:space="0" w:color="000000"/>
              <w:bottom w:val="single" w:sz="4" w:space="0" w:color="000000"/>
              <w:right w:val="single" w:sz="4" w:space="0" w:color="000000"/>
            </w:tcBorders>
          </w:tcPr>
          <w:p w14:paraId="755318ED" w14:textId="77777777" w:rsidR="00425E2D" w:rsidRDefault="00425E2D" w:rsidP="00CB22B5">
            <w:pPr>
              <w:spacing w:line="259" w:lineRule="auto"/>
              <w:ind w:left="6"/>
            </w:pPr>
            <w:r>
              <w:rPr>
                <w:sz w:val="20"/>
              </w:rPr>
              <w:t xml:space="preserve">Bypass Coronary Artery, Four or More </w:t>
            </w:r>
          </w:p>
          <w:p w14:paraId="0FF02094" w14:textId="77777777" w:rsidR="00425E2D" w:rsidRDefault="00425E2D" w:rsidP="00CB22B5">
            <w:pPr>
              <w:spacing w:line="259" w:lineRule="auto"/>
              <w:ind w:left="6"/>
            </w:pPr>
            <w:r>
              <w:rPr>
                <w:sz w:val="20"/>
              </w:rPr>
              <w:t xml:space="preserve">Arteries from Aorta with </w:t>
            </w:r>
            <w:proofErr w:type="spellStart"/>
            <w:r>
              <w:rPr>
                <w:sz w:val="20"/>
              </w:rPr>
              <w:t>Nonautologous</w:t>
            </w:r>
            <w:proofErr w:type="spellEnd"/>
            <w:r>
              <w:rPr>
                <w:sz w:val="20"/>
              </w:rPr>
              <w:t xml:space="preserve"> </w:t>
            </w:r>
          </w:p>
          <w:p w14:paraId="0A1E9793" w14:textId="77777777" w:rsidR="00425E2D" w:rsidRDefault="00425E2D" w:rsidP="00CB22B5">
            <w:pPr>
              <w:spacing w:line="259" w:lineRule="auto"/>
              <w:ind w:left="6"/>
            </w:pPr>
            <w:r>
              <w:rPr>
                <w:sz w:val="20"/>
              </w:rPr>
              <w:t xml:space="preserve">Tissue Substitute, Open Approach </w:t>
            </w:r>
          </w:p>
        </w:tc>
      </w:tr>
      <w:tr w:rsidR="00425E2D" w14:paraId="320CAF83" w14:textId="77777777" w:rsidTr="00425E2D">
        <w:trPr>
          <w:trHeight w:val="698"/>
        </w:trPr>
        <w:tc>
          <w:tcPr>
            <w:tcW w:w="545" w:type="dxa"/>
            <w:vMerge/>
            <w:tcBorders>
              <w:top w:val="nil"/>
              <w:left w:val="single" w:sz="4" w:space="0" w:color="000000"/>
              <w:bottom w:val="nil"/>
              <w:right w:val="single" w:sz="4" w:space="0" w:color="000000"/>
            </w:tcBorders>
          </w:tcPr>
          <w:p w14:paraId="4E6C0FF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2AD8E3D" w14:textId="77777777" w:rsidR="00425E2D" w:rsidRDefault="00425E2D" w:rsidP="00CB22B5">
            <w:pPr>
              <w:spacing w:line="259" w:lineRule="auto"/>
              <w:ind w:left="6"/>
            </w:pPr>
            <w:r>
              <w:rPr>
                <w:sz w:val="20"/>
              </w:rPr>
              <w:t xml:space="preserve">427.31 </w:t>
            </w:r>
          </w:p>
        </w:tc>
        <w:tc>
          <w:tcPr>
            <w:tcW w:w="2971" w:type="dxa"/>
            <w:tcBorders>
              <w:top w:val="single" w:sz="4" w:space="0" w:color="000000"/>
              <w:left w:val="single" w:sz="4" w:space="0" w:color="000000"/>
              <w:bottom w:val="single" w:sz="4" w:space="0" w:color="000000"/>
              <w:right w:val="single" w:sz="4" w:space="0" w:color="000000"/>
            </w:tcBorders>
          </w:tcPr>
          <w:p w14:paraId="77367846" w14:textId="77777777" w:rsidR="00425E2D" w:rsidRDefault="00425E2D" w:rsidP="00CB22B5">
            <w:pPr>
              <w:spacing w:line="259" w:lineRule="auto"/>
              <w:ind w:left="6"/>
            </w:pPr>
            <w:r>
              <w:rPr>
                <w:sz w:val="20"/>
              </w:rPr>
              <w:t xml:space="preserve">atrial fibrillation </w:t>
            </w:r>
          </w:p>
        </w:tc>
        <w:tc>
          <w:tcPr>
            <w:tcW w:w="989" w:type="dxa"/>
            <w:tcBorders>
              <w:top w:val="single" w:sz="4" w:space="0" w:color="000000"/>
              <w:left w:val="single" w:sz="4" w:space="0" w:color="000000"/>
              <w:bottom w:val="single" w:sz="4" w:space="0" w:color="000000"/>
              <w:right w:val="single" w:sz="4" w:space="0" w:color="000000"/>
            </w:tcBorders>
          </w:tcPr>
          <w:p w14:paraId="7FB10585" w14:textId="77777777" w:rsidR="00425E2D" w:rsidRDefault="00425E2D" w:rsidP="00CB22B5">
            <w:pPr>
              <w:spacing w:line="259" w:lineRule="auto"/>
              <w:ind w:left="4" w:right="29" w:hanging="2"/>
            </w:pPr>
            <w:r>
              <w:rPr>
                <w:sz w:val="20"/>
              </w:rPr>
              <w:t xml:space="preserve">021348 W </w:t>
            </w:r>
          </w:p>
        </w:tc>
        <w:tc>
          <w:tcPr>
            <w:tcW w:w="3780" w:type="dxa"/>
            <w:tcBorders>
              <w:top w:val="single" w:sz="4" w:space="0" w:color="000000"/>
              <w:left w:val="single" w:sz="4" w:space="0" w:color="000000"/>
              <w:bottom w:val="single" w:sz="4" w:space="0" w:color="000000"/>
              <w:right w:val="single" w:sz="4" w:space="0" w:color="000000"/>
            </w:tcBorders>
          </w:tcPr>
          <w:p w14:paraId="452DB554" w14:textId="77777777" w:rsidR="00425E2D" w:rsidRDefault="00425E2D" w:rsidP="00CB22B5">
            <w:pPr>
              <w:spacing w:line="259" w:lineRule="auto"/>
              <w:ind w:left="6"/>
            </w:pPr>
            <w:r>
              <w:rPr>
                <w:sz w:val="20"/>
              </w:rPr>
              <w:t xml:space="preserve">Bypass Coronary Artery, Four or More </w:t>
            </w:r>
          </w:p>
          <w:p w14:paraId="059234A8" w14:textId="77777777" w:rsidR="00425E2D" w:rsidRDefault="00425E2D" w:rsidP="00CB22B5">
            <w:pPr>
              <w:spacing w:line="259" w:lineRule="auto"/>
              <w:ind w:left="6"/>
            </w:pPr>
            <w:r>
              <w:rPr>
                <w:sz w:val="20"/>
              </w:rPr>
              <w:t xml:space="preserve">Arteries from Aorta with </w:t>
            </w:r>
            <w:proofErr w:type="spellStart"/>
            <w:r>
              <w:rPr>
                <w:sz w:val="20"/>
              </w:rPr>
              <w:t>Zooplastic</w:t>
            </w:r>
            <w:proofErr w:type="spellEnd"/>
            <w:r>
              <w:rPr>
                <w:sz w:val="20"/>
              </w:rPr>
              <w:t xml:space="preserve"> Tissue, </w:t>
            </w:r>
          </w:p>
          <w:p w14:paraId="54FABC0A" w14:textId="77777777" w:rsidR="00425E2D" w:rsidRDefault="00425E2D" w:rsidP="00CB22B5">
            <w:pPr>
              <w:spacing w:line="259" w:lineRule="auto"/>
              <w:ind w:left="6"/>
            </w:pPr>
            <w:r>
              <w:rPr>
                <w:sz w:val="20"/>
              </w:rPr>
              <w:t xml:space="preserve">Percutaneous Endoscopic Approach </w:t>
            </w:r>
          </w:p>
        </w:tc>
      </w:tr>
      <w:tr w:rsidR="00425E2D" w14:paraId="76D264AD" w14:textId="77777777" w:rsidTr="00425E2D">
        <w:trPr>
          <w:trHeight w:val="931"/>
        </w:trPr>
        <w:tc>
          <w:tcPr>
            <w:tcW w:w="545" w:type="dxa"/>
            <w:vMerge/>
            <w:tcBorders>
              <w:top w:val="nil"/>
              <w:left w:val="single" w:sz="4" w:space="0" w:color="000000"/>
              <w:bottom w:val="nil"/>
              <w:right w:val="single" w:sz="4" w:space="0" w:color="000000"/>
            </w:tcBorders>
          </w:tcPr>
          <w:p w14:paraId="2BB6134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30F3B3B" w14:textId="77777777" w:rsidR="00425E2D" w:rsidRDefault="00425E2D" w:rsidP="00CB22B5">
            <w:pPr>
              <w:spacing w:line="259" w:lineRule="auto"/>
              <w:ind w:left="6"/>
            </w:pPr>
            <w:r>
              <w:rPr>
                <w:sz w:val="20"/>
              </w:rPr>
              <w:t xml:space="preserve">427.32 </w:t>
            </w:r>
          </w:p>
        </w:tc>
        <w:tc>
          <w:tcPr>
            <w:tcW w:w="2971" w:type="dxa"/>
            <w:tcBorders>
              <w:top w:val="single" w:sz="4" w:space="0" w:color="000000"/>
              <w:left w:val="single" w:sz="4" w:space="0" w:color="000000"/>
              <w:bottom w:val="single" w:sz="4" w:space="0" w:color="000000"/>
              <w:right w:val="single" w:sz="4" w:space="0" w:color="000000"/>
            </w:tcBorders>
          </w:tcPr>
          <w:p w14:paraId="7A5FFA22" w14:textId="77777777" w:rsidR="00425E2D" w:rsidRDefault="00425E2D" w:rsidP="00CB22B5">
            <w:pPr>
              <w:spacing w:line="259" w:lineRule="auto"/>
              <w:ind w:left="6"/>
            </w:pPr>
            <w:r>
              <w:rPr>
                <w:sz w:val="20"/>
              </w:rPr>
              <w:t xml:space="preserve">atrial flutter </w:t>
            </w:r>
          </w:p>
        </w:tc>
        <w:tc>
          <w:tcPr>
            <w:tcW w:w="989" w:type="dxa"/>
            <w:tcBorders>
              <w:top w:val="single" w:sz="4" w:space="0" w:color="000000"/>
              <w:left w:val="single" w:sz="4" w:space="0" w:color="000000"/>
              <w:bottom w:val="single" w:sz="4" w:space="0" w:color="000000"/>
              <w:right w:val="single" w:sz="4" w:space="0" w:color="000000"/>
            </w:tcBorders>
          </w:tcPr>
          <w:p w14:paraId="4F0BD0EE" w14:textId="77777777" w:rsidR="00425E2D" w:rsidRDefault="00425E2D" w:rsidP="00CB22B5">
            <w:pPr>
              <w:spacing w:line="259" w:lineRule="auto"/>
              <w:ind w:left="4" w:right="29" w:hanging="2"/>
            </w:pPr>
            <w:r>
              <w:rPr>
                <w:sz w:val="20"/>
              </w:rPr>
              <w:t xml:space="preserve">021349 W </w:t>
            </w:r>
          </w:p>
        </w:tc>
        <w:tc>
          <w:tcPr>
            <w:tcW w:w="3780" w:type="dxa"/>
            <w:tcBorders>
              <w:top w:val="single" w:sz="4" w:space="0" w:color="000000"/>
              <w:left w:val="single" w:sz="4" w:space="0" w:color="000000"/>
              <w:bottom w:val="single" w:sz="4" w:space="0" w:color="000000"/>
              <w:right w:val="single" w:sz="4" w:space="0" w:color="000000"/>
            </w:tcBorders>
          </w:tcPr>
          <w:p w14:paraId="135B1E7E" w14:textId="77777777" w:rsidR="00425E2D" w:rsidRDefault="00425E2D" w:rsidP="00CB22B5">
            <w:pPr>
              <w:spacing w:line="259" w:lineRule="auto"/>
              <w:ind w:left="6"/>
            </w:pPr>
            <w:r>
              <w:rPr>
                <w:sz w:val="20"/>
              </w:rPr>
              <w:t xml:space="preserve">Bypass Coronary Artery, Four or More </w:t>
            </w:r>
          </w:p>
          <w:p w14:paraId="29AD8E0F" w14:textId="77777777" w:rsidR="00425E2D" w:rsidRDefault="00425E2D" w:rsidP="00CB22B5">
            <w:pPr>
              <w:spacing w:line="259" w:lineRule="auto"/>
              <w:ind w:left="6"/>
            </w:pPr>
            <w:r>
              <w:rPr>
                <w:sz w:val="20"/>
              </w:rPr>
              <w:t xml:space="preserve">Arteries from Aorta with Autologous </w:t>
            </w:r>
          </w:p>
          <w:p w14:paraId="022F9777" w14:textId="77777777" w:rsidR="00425E2D" w:rsidRDefault="00425E2D" w:rsidP="00CB22B5">
            <w:pPr>
              <w:spacing w:line="259" w:lineRule="auto"/>
              <w:ind w:left="6"/>
            </w:pPr>
            <w:r>
              <w:rPr>
                <w:sz w:val="20"/>
              </w:rPr>
              <w:t xml:space="preserve">Venous Tissue, Percutaneous Endoscopic Approach </w:t>
            </w:r>
          </w:p>
        </w:tc>
      </w:tr>
      <w:tr w:rsidR="00425E2D" w14:paraId="7BCD79C1" w14:textId="77777777" w:rsidTr="00425E2D">
        <w:trPr>
          <w:trHeight w:val="929"/>
        </w:trPr>
        <w:tc>
          <w:tcPr>
            <w:tcW w:w="545" w:type="dxa"/>
            <w:vMerge/>
            <w:tcBorders>
              <w:top w:val="nil"/>
              <w:left w:val="single" w:sz="4" w:space="0" w:color="000000"/>
              <w:bottom w:val="nil"/>
              <w:right w:val="single" w:sz="4" w:space="0" w:color="000000"/>
            </w:tcBorders>
          </w:tcPr>
          <w:p w14:paraId="006D46C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B3FEE91" w14:textId="77777777" w:rsidR="00425E2D" w:rsidRDefault="00425E2D" w:rsidP="00CB22B5">
            <w:pPr>
              <w:spacing w:line="259" w:lineRule="auto"/>
              <w:ind w:left="6"/>
            </w:pPr>
            <w:r>
              <w:rPr>
                <w:sz w:val="20"/>
              </w:rPr>
              <w:t xml:space="preserve">427.41 </w:t>
            </w:r>
          </w:p>
        </w:tc>
        <w:tc>
          <w:tcPr>
            <w:tcW w:w="2971" w:type="dxa"/>
            <w:tcBorders>
              <w:top w:val="single" w:sz="4" w:space="0" w:color="000000"/>
              <w:left w:val="single" w:sz="4" w:space="0" w:color="000000"/>
              <w:bottom w:val="single" w:sz="4" w:space="0" w:color="000000"/>
              <w:right w:val="single" w:sz="4" w:space="0" w:color="000000"/>
            </w:tcBorders>
          </w:tcPr>
          <w:p w14:paraId="5EB02111" w14:textId="77777777" w:rsidR="00425E2D" w:rsidRDefault="00425E2D" w:rsidP="00CB22B5">
            <w:pPr>
              <w:spacing w:line="259" w:lineRule="auto"/>
              <w:ind w:left="6"/>
            </w:pPr>
            <w:r>
              <w:rPr>
                <w:sz w:val="20"/>
              </w:rPr>
              <w:t xml:space="preserve">ventricular fibrillation </w:t>
            </w:r>
          </w:p>
        </w:tc>
        <w:tc>
          <w:tcPr>
            <w:tcW w:w="989" w:type="dxa"/>
            <w:tcBorders>
              <w:top w:val="single" w:sz="4" w:space="0" w:color="000000"/>
              <w:left w:val="single" w:sz="4" w:space="0" w:color="000000"/>
              <w:bottom w:val="single" w:sz="4" w:space="0" w:color="000000"/>
              <w:right w:val="single" w:sz="4" w:space="0" w:color="000000"/>
            </w:tcBorders>
          </w:tcPr>
          <w:p w14:paraId="25F1803D" w14:textId="77777777" w:rsidR="00425E2D" w:rsidRDefault="00425E2D" w:rsidP="00CB22B5">
            <w:pPr>
              <w:spacing w:line="259" w:lineRule="auto"/>
              <w:ind w:left="4" w:hanging="1"/>
            </w:pPr>
            <w:r>
              <w:rPr>
                <w:sz w:val="20"/>
              </w:rPr>
              <w:t xml:space="preserve">02134A W </w:t>
            </w:r>
          </w:p>
        </w:tc>
        <w:tc>
          <w:tcPr>
            <w:tcW w:w="3780" w:type="dxa"/>
            <w:tcBorders>
              <w:top w:val="single" w:sz="4" w:space="0" w:color="000000"/>
              <w:left w:val="single" w:sz="4" w:space="0" w:color="000000"/>
              <w:bottom w:val="single" w:sz="4" w:space="0" w:color="000000"/>
              <w:right w:val="single" w:sz="4" w:space="0" w:color="000000"/>
            </w:tcBorders>
          </w:tcPr>
          <w:p w14:paraId="3CD16FB0" w14:textId="77777777" w:rsidR="00425E2D" w:rsidRDefault="00425E2D" w:rsidP="00CB22B5">
            <w:pPr>
              <w:ind w:left="6"/>
            </w:pPr>
            <w:r>
              <w:rPr>
                <w:sz w:val="20"/>
              </w:rPr>
              <w:t xml:space="preserve">Bypass Coronary Artery, Four or More Arteries from Aorta with Autologous </w:t>
            </w:r>
          </w:p>
          <w:p w14:paraId="49B6905F" w14:textId="77777777" w:rsidR="00425E2D" w:rsidRDefault="00425E2D" w:rsidP="00CB22B5">
            <w:pPr>
              <w:spacing w:line="259" w:lineRule="auto"/>
              <w:ind w:left="6"/>
            </w:pPr>
            <w:r>
              <w:rPr>
                <w:sz w:val="20"/>
              </w:rPr>
              <w:t xml:space="preserve">Arterial Tissue, Percutaneous Endoscopic Approach </w:t>
            </w:r>
          </w:p>
        </w:tc>
      </w:tr>
      <w:tr w:rsidR="00425E2D" w14:paraId="34F230B1" w14:textId="77777777" w:rsidTr="00425E2D">
        <w:trPr>
          <w:trHeight w:val="931"/>
        </w:trPr>
        <w:tc>
          <w:tcPr>
            <w:tcW w:w="545" w:type="dxa"/>
            <w:vMerge/>
            <w:tcBorders>
              <w:top w:val="nil"/>
              <w:left w:val="single" w:sz="4" w:space="0" w:color="000000"/>
              <w:bottom w:val="nil"/>
              <w:right w:val="single" w:sz="4" w:space="0" w:color="000000"/>
            </w:tcBorders>
          </w:tcPr>
          <w:p w14:paraId="14C4DAE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F0D7D4B" w14:textId="77777777" w:rsidR="00425E2D" w:rsidRDefault="00425E2D" w:rsidP="00CB22B5">
            <w:pPr>
              <w:spacing w:line="259" w:lineRule="auto"/>
              <w:ind w:left="6"/>
            </w:pPr>
            <w:r>
              <w:rPr>
                <w:sz w:val="20"/>
              </w:rPr>
              <w:t xml:space="preserve">427.42 </w:t>
            </w:r>
          </w:p>
        </w:tc>
        <w:tc>
          <w:tcPr>
            <w:tcW w:w="2971" w:type="dxa"/>
            <w:tcBorders>
              <w:top w:val="single" w:sz="4" w:space="0" w:color="000000"/>
              <w:left w:val="single" w:sz="4" w:space="0" w:color="000000"/>
              <w:bottom w:val="single" w:sz="4" w:space="0" w:color="000000"/>
              <w:right w:val="single" w:sz="4" w:space="0" w:color="000000"/>
            </w:tcBorders>
          </w:tcPr>
          <w:p w14:paraId="238C8FBF" w14:textId="77777777" w:rsidR="00425E2D" w:rsidRDefault="00425E2D" w:rsidP="00CB22B5">
            <w:pPr>
              <w:spacing w:line="259" w:lineRule="auto"/>
              <w:ind w:left="6"/>
            </w:pPr>
            <w:r>
              <w:rPr>
                <w:sz w:val="20"/>
              </w:rPr>
              <w:t xml:space="preserve">ventricular flutter </w:t>
            </w:r>
          </w:p>
        </w:tc>
        <w:tc>
          <w:tcPr>
            <w:tcW w:w="989" w:type="dxa"/>
            <w:tcBorders>
              <w:top w:val="single" w:sz="4" w:space="0" w:color="000000"/>
              <w:left w:val="single" w:sz="4" w:space="0" w:color="000000"/>
              <w:bottom w:val="single" w:sz="4" w:space="0" w:color="000000"/>
              <w:right w:val="single" w:sz="4" w:space="0" w:color="000000"/>
            </w:tcBorders>
          </w:tcPr>
          <w:p w14:paraId="627362A2" w14:textId="77777777" w:rsidR="00425E2D" w:rsidRDefault="00425E2D" w:rsidP="00CB22B5">
            <w:pPr>
              <w:spacing w:line="259" w:lineRule="auto"/>
              <w:ind w:left="2"/>
            </w:pPr>
            <w:r>
              <w:rPr>
                <w:sz w:val="20"/>
              </w:rPr>
              <w:t xml:space="preserve">02134JW </w:t>
            </w:r>
          </w:p>
        </w:tc>
        <w:tc>
          <w:tcPr>
            <w:tcW w:w="3780" w:type="dxa"/>
            <w:tcBorders>
              <w:top w:val="single" w:sz="4" w:space="0" w:color="000000"/>
              <w:left w:val="single" w:sz="4" w:space="0" w:color="000000"/>
              <w:bottom w:val="single" w:sz="4" w:space="0" w:color="000000"/>
              <w:right w:val="single" w:sz="4" w:space="0" w:color="000000"/>
            </w:tcBorders>
          </w:tcPr>
          <w:p w14:paraId="7F9BCF4B" w14:textId="77777777" w:rsidR="00425E2D" w:rsidRDefault="00425E2D" w:rsidP="00CB22B5">
            <w:pPr>
              <w:ind w:left="7" w:hanging="3"/>
            </w:pPr>
            <w:r>
              <w:rPr>
                <w:sz w:val="20"/>
              </w:rPr>
              <w:t xml:space="preserve">Bypass Coronary Artery, Four or More Arteries from Aorta with Synthetic </w:t>
            </w:r>
          </w:p>
          <w:p w14:paraId="176C6669" w14:textId="77777777" w:rsidR="00425E2D" w:rsidRDefault="00425E2D" w:rsidP="00CB22B5">
            <w:pPr>
              <w:spacing w:line="259" w:lineRule="auto"/>
              <w:ind w:left="6"/>
            </w:pPr>
            <w:r>
              <w:rPr>
                <w:sz w:val="20"/>
              </w:rPr>
              <w:t xml:space="preserve">Substitute, Percutaneous Endoscopic </w:t>
            </w:r>
          </w:p>
          <w:p w14:paraId="34A18EDB" w14:textId="77777777" w:rsidR="00425E2D" w:rsidRDefault="00425E2D" w:rsidP="00CB22B5">
            <w:pPr>
              <w:spacing w:line="259" w:lineRule="auto"/>
              <w:ind w:left="6"/>
            </w:pPr>
            <w:r>
              <w:rPr>
                <w:sz w:val="20"/>
              </w:rPr>
              <w:t xml:space="preserve">Approach </w:t>
            </w:r>
          </w:p>
        </w:tc>
      </w:tr>
      <w:tr w:rsidR="00425E2D" w14:paraId="0BEBFCE3"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4A42B49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C15F657" w14:textId="77777777" w:rsidR="00425E2D" w:rsidRDefault="00425E2D" w:rsidP="00CB22B5">
            <w:pPr>
              <w:spacing w:line="259" w:lineRule="auto"/>
              <w:ind w:left="6"/>
            </w:pPr>
            <w:r>
              <w:rPr>
                <w:sz w:val="20"/>
              </w:rPr>
              <w:t xml:space="preserve">427.81 </w:t>
            </w:r>
          </w:p>
        </w:tc>
        <w:tc>
          <w:tcPr>
            <w:tcW w:w="2971" w:type="dxa"/>
            <w:tcBorders>
              <w:top w:val="single" w:sz="4" w:space="0" w:color="000000"/>
              <w:left w:val="single" w:sz="4" w:space="0" w:color="000000"/>
              <w:bottom w:val="single" w:sz="4" w:space="0" w:color="000000"/>
              <w:right w:val="single" w:sz="4" w:space="0" w:color="000000"/>
            </w:tcBorders>
          </w:tcPr>
          <w:p w14:paraId="7198555F" w14:textId="77777777" w:rsidR="00425E2D" w:rsidRDefault="00425E2D" w:rsidP="00CB22B5">
            <w:pPr>
              <w:spacing w:line="259" w:lineRule="auto"/>
              <w:ind w:left="6"/>
            </w:pPr>
            <w:r>
              <w:rPr>
                <w:sz w:val="20"/>
              </w:rPr>
              <w:t xml:space="preserve">sinoatrial node dysfunction </w:t>
            </w:r>
          </w:p>
        </w:tc>
        <w:tc>
          <w:tcPr>
            <w:tcW w:w="989" w:type="dxa"/>
            <w:tcBorders>
              <w:top w:val="single" w:sz="4" w:space="0" w:color="000000"/>
              <w:left w:val="single" w:sz="4" w:space="0" w:color="000000"/>
              <w:bottom w:val="single" w:sz="4" w:space="0" w:color="000000"/>
              <w:right w:val="single" w:sz="4" w:space="0" w:color="000000"/>
            </w:tcBorders>
          </w:tcPr>
          <w:p w14:paraId="7C1021C2" w14:textId="77777777" w:rsidR="00425E2D" w:rsidRDefault="00425E2D" w:rsidP="00CB22B5">
            <w:pPr>
              <w:spacing w:line="259" w:lineRule="auto"/>
              <w:ind w:left="4" w:hanging="4"/>
            </w:pPr>
            <w:r>
              <w:rPr>
                <w:sz w:val="20"/>
              </w:rPr>
              <w:t xml:space="preserve">02134K W </w:t>
            </w:r>
          </w:p>
        </w:tc>
        <w:tc>
          <w:tcPr>
            <w:tcW w:w="3780" w:type="dxa"/>
            <w:tcBorders>
              <w:top w:val="single" w:sz="4" w:space="0" w:color="000000"/>
              <w:left w:val="single" w:sz="4" w:space="0" w:color="000000"/>
              <w:bottom w:val="single" w:sz="4" w:space="0" w:color="000000"/>
              <w:right w:val="single" w:sz="4" w:space="0" w:color="000000"/>
            </w:tcBorders>
          </w:tcPr>
          <w:p w14:paraId="11EC003F" w14:textId="77777777" w:rsidR="00425E2D" w:rsidRDefault="00425E2D" w:rsidP="00CB22B5">
            <w:pPr>
              <w:spacing w:line="259" w:lineRule="auto"/>
              <w:ind w:left="6"/>
            </w:pPr>
            <w:r>
              <w:rPr>
                <w:sz w:val="20"/>
              </w:rPr>
              <w:t xml:space="preserve">Bypass Coronary Artery, Four or More </w:t>
            </w:r>
          </w:p>
          <w:p w14:paraId="25D2329A" w14:textId="77777777" w:rsidR="00425E2D" w:rsidRDefault="00425E2D" w:rsidP="00CB22B5">
            <w:pPr>
              <w:spacing w:line="259" w:lineRule="auto"/>
              <w:ind w:left="6"/>
            </w:pPr>
            <w:r>
              <w:rPr>
                <w:sz w:val="20"/>
              </w:rPr>
              <w:t xml:space="preserve">Arteries from Aorta with </w:t>
            </w:r>
            <w:proofErr w:type="spellStart"/>
            <w:r>
              <w:rPr>
                <w:sz w:val="20"/>
              </w:rPr>
              <w:t>Nonautologous</w:t>
            </w:r>
            <w:proofErr w:type="spellEnd"/>
            <w:r>
              <w:rPr>
                <w:sz w:val="20"/>
              </w:rPr>
              <w:t xml:space="preserve"> </w:t>
            </w:r>
          </w:p>
        </w:tc>
      </w:tr>
    </w:tbl>
    <w:p w14:paraId="77515A1E" w14:textId="77777777" w:rsidR="00425E2D" w:rsidRDefault="00425E2D" w:rsidP="00425E2D">
      <w:pPr>
        <w:spacing w:line="259" w:lineRule="auto"/>
        <w:ind w:left="-1800" w:right="11335"/>
      </w:pPr>
    </w:p>
    <w:tbl>
      <w:tblPr>
        <w:tblStyle w:val="TableGrid0"/>
        <w:tblW w:w="9365" w:type="dxa"/>
        <w:tblInd w:w="175" w:type="dxa"/>
        <w:tblCellMar>
          <w:top w:w="54" w:type="dxa"/>
          <w:left w:w="103" w:type="dxa"/>
          <w:right w:w="90" w:type="dxa"/>
        </w:tblCellMar>
        <w:tblLook w:val="04A0" w:firstRow="1" w:lastRow="0" w:firstColumn="1" w:lastColumn="0" w:noHBand="0" w:noVBand="1"/>
      </w:tblPr>
      <w:tblGrid>
        <w:gridCol w:w="381"/>
        <w:gridCol w:w="1516"/>
        <w:gridCol w:w="2753"/>
        <w:gridCol w:w="1678"/>
        <w:gridCol w:w="3037"/>
      </w:tblGrid>
      <w:tr w:rsidR="00425E2D" w14:paraId="2A9736A2"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06FB1FF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B0541E1" w14:textId="77777777" w:rsidR="00425E2D" w:rsidRDefault="00425E2D" w:rsidP="00CB22B5">
            <w:pPr>
              <w:spacing w:after="160" w:line="259" w:lineRule="auto"/>
            </w:pPr>
          </w:p>
        </w:tc>
        <w:tc>
          <w:tcPr>
            <w:tcW w:w="2971" w:type="dxa"/>
            <w:tcBorders>
              <w:top w:val="single" w:sz="4" w:space="0" w:color="000000"/>
              <w:left w:val="single" w:sz="4" w:space="0" w:color="000000"/>
              <w:bottom w:val="single" w:sz="4" w:space="0" w:color="000000"/>
              <w:right w:val="single" w:sz="4" w:space="0" w:color="000000"/>
            </w:tcBorders>
          </w:tcPr>
          <w:p w14:paraId="43BD531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128969B" w14:textId="77777777" w:rsidR="00425E2D" w:rsidRDefault="00425E2D" w:rsidP="00CB22B5">
            <w:pPr>
              <w:spacing w:after="160" w:line="259" w:lineRule="auto"/>
            </w:pPr>
          </w:p>
        </w:tc>
        <w:tc>
          <w:tcPr>
            <w:tcW w:w="3780" w:type="dxa"/>
            <w:tcBorders>
              <w:top w:val="single" w:sz="4" w:space="0" w:color="000000"/>
              <w:left w:val="single" w:sz="4" w:space="0" w:color="000000"/>
              <w:bottom w:val="single" w:sz="4" w:space="0" w:color="000000"/>
              <w:right w:val="single" w:sz="4" w:space="0" w:color="000000"/>
            </w:tcBorders>
          </w:tcPr>
          <w:p w14:paraId="1D269393" w14:textId="77777777" w:rsidR="00425E2D" w:rsidRDefault="00425E2D" w:rsidP="00CB22B5">
            <w:pPr>
              <w:spacing w:line="259" w:lineRule="auto"/>
              <w:ind w:left="5"/>
            </w:pPr>
            <w:r>
              <w:rPr>
                <w:sz w:val="20"/>
              </w:rPr>
              <w:t xml:space="preserve">Tissue Substitute, Percutaneous Endoscopic </w:t>
            </w:r>
          </w:p>
          <w:p w14:paraId="6BF82B04" w14:textId="77777777" w:rsidR="00425E2D" w:rsidRDefault="00425E2D" w:rsidP="00CB22B5">
            <w:pPr>
              <w:spacing w:line="259" w:lineRule="auto"/>
              <w:ind w:left="5"/>
            </w:pPr>
            <w:r>
              <w:rPr>
                <w:sz w:val="20"/>
              </w:rPr>
              <w:t xml:space="preserve">Approach </w:t>
            </w:r>
          </w:p>
        </w:tc>
      </w:tr>
      <w:tr w:rsidR="00425E2D" w14:paraId="478EE98A" w14:textId="77777777" w:rsidTr="00425E2D">
        <w:trPr>
          <w:trHeight w:val="701"/>
        </w:trPr>
        <w:tc>
          <w:tcPr>
            <w:tcW w:w="545" w:type="dxa"/>
            <w:vMerge/>
            <w:tcBorders>
              <w:top w:val="nil"/>
              <w:left w:val="single" w:sz="4" w:space="0" w:color="000000"/>
              <w:bottom w:val="nil"/>
              <w:right w:val="single" w:sz="4" w:space="0" w:color="000000"/>
            </w:tcBorders>
          </w:tcPr>
          <w:p w14:paraId="0617BA3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74EE5BB" w14:textId="77777777" w:rsidR="00425E2D" w:rsidRDefault="00425E2D" w:rsidP="00CB22B5">
            <w:pPr>
              <w:spacing w:line="259" w:lineRule="auto"/>
              <w:ind w:left="5"/>
            </w:pPr>
            <w:r>
              <w:rPr>
                <w:sz w:val="20"/>
              </w:rPr>
              <w:t xml:space="preserve">427.89 </w:t>
            </w:r>
          </w:p>
        </w:tc>
        <w:tc>
          <w:tcPr>
            <w:tcW w:w="2971" w:type="dxa"/>
            <w:tcBorders>
              <w:top w:val="single" w:sz="4" w:space="0" w:color="000000"/>
              <w:left w:val="single" w:sz="4" w:space="0" w:color="000000"/>
              <w:bottom w:val="single" w:sz="4" w:space="0" w:color="000000"/>
              <w:right w:val="single" w:sz="4" w:space="0" w:color="000000"/>
            </w:tcBorders>
          </w:tcPr>
          <w:p w14:paraId="08D02169" w14:textId="77777777" w:rsidR="00425E2D" w:rsidRDefault="00425E2D" w:rsidP="00CB22B5">
            <w:pPr>
              <w:spacing w:line="259" w:lineRule="auto"/>
              <w:ind w:left="5"/>
            </w:pPr>
            <w:r>
              <w:rPr>
                <w:sz w:val="20"/>
              </w:rPr>
              <w:t xml:space="preserve">other specified cardiac dysrhythmias </w:t>
            </w:r>
          </w:p>
        </w:tc>
        <w:tc>
          <w:tcPr>
            <w:tcW w:w="989" w:type="dxa"/>
            <w:tcBorders>
              <w:top w:val="single" w:sz="4" w:space="0" w:color="000000"/>
              <w:left w:val="single" w:sz="4" w:space="0" w:color="000000"/>
              <w:bottom w:val="single" w:sz="4" w:space="0" w:color="000000"/>
              <w:right w:val="single" w:sz="4" w:space="0" w:color="000000"/>
            </w:tcBorders>
          </w:tcPr>
          <w:p w14:paraId="339E70E4" w14:textId="77777777" w:rsidR="00425E2D" w:rsidRDefault="00425E2D" w:rsidP="00CB22B5">
            <w:pPr>
              <w:spacing w:line="259" w:lineRule="auto"/>
              <w:ind w:left="3"/>
            </w:pPr>
            <w:r>
              <w:rPr>
                <w:sz w:val="20"/>
              </w:rPr>
              <w:t xml:space="preserve">0210088 </w:t>
            </w:r>
          </w:p>
        </w:tc>
        <w:tc>
          <w:tcPr>
            <w:tcW w:w="3780" w:type="dxa"/>
            <w:tcBorders>
              <w:top w:val="single" w:sz="4" w:space="0" w:color="000000"/>
              <w:left w:val="single" w:sz="4" w:space="0" w:color="000000"/>
              <w:bottom w:val="single" w:sz="4" w:space="0" w:color="000000"/>
              <w:right w:val="single" w:sz="4" w:space="0" w:color="000000"/>
            </w:tcBorders>
          </w:tcPr>
          <w:p w14:paraId="605DBA0F" w14:textId="77777777" w:rsidR="00425E2D" w:rsidRDefault="00425E2D" w:rsidP="00CB22B5">
            <w:pPr>
              <w:spacing w:line="259" w:lineRule="auto"/>
              <w:ind w:left="4"/>
            </w:pPr>
            <w:r>
              <w:rPr>
                <w:sz w:val="20"/>
              </w:rPr>
              <w:t xml:space="preserve"> Bypass Coronary Artery, One Artery from </w:t>
            </w:r>
          </w:p>
          <w:p w14:paraId="06B7CC7C" w14:textId="77777777" w:rsidR="00425E2D" w:rsidRDefault="00425E2D" w:rsidP="00CB22B5">
            <w:pPr>
              <w:spacing w:line="259" w:lineRule="auto"/>
              <w:ind w:left="5"/>
            </w:pPr>
            <w:r>
              <w:rPr>
                <w:sz w:val="20"/>
              </w:rPr>
              <w:t xml:space="preserve">Right Internal Mammary with </w:t>
            </w:r>
            <w:proofErr w:type="spellStart"/>
            <w:r>
              <w:rPr>
                <w:sz w:val="20"/>
              </w:rPr>
              <w:t>Zooplastic</w:t>
            </w:r>
            <w:proofErr w:type="spellEnd"/>
            <w:r>
              <w:rPr>
                <w:sz w:val="20"/>
              </w:rPr>
              <w:t xml:space="preserve"> </w:t>
            </w:r>
          </w:p>
          <w:p w14:paraId="542C6E43" w14:textId="77777777" w:rsidR="00425E2D" w:rsidRDefault="00425E2D" w:rsidP="00CB22B5">
            <w:pPr>
              <w:spacing w:line="259" w:lineRule="auto"/>
              <w:ind w:left="5"/>
            </w:pPr>
            <w:r>
              <w:rPr>
                <w:sz w:val="20"/>
              </w:rPr>
              <w:t xml:space="preserve">Tissue, Open Approach </w:t>
            </w:r>
          </w:p>
        </w:tc>
      </w:tr>
      <w:tr w:rsidR="00425E2D" w14:paraId="7102A390" w14:textId="77777777" w:rsidTr="00425E2D">
        <w:trPr>
          <w:trHeight w:val="698"/>
        </w:trPr>
        <w:tc>
          <w:tcPr>
            <w:tcW w:w="545" w:type="dxa"/>
            <w:vMerge/>
            <w:tcBorders>
              <w:top w:val="nil"/>
              <w:left w:val="single" w:sz="4" w:space="0" w:color="000000"/>
              <w:bottom w:val="nil"/>
              <w:right w:val="single" w:sz="4" w:space="0" w:color="000000"/>
            </w:tcBorders>
          </w:tcPr>
          <w:p w14:paraId="50A22DD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8C69C93" w14:textId="77777777" w:rsidR="00425E2D" w:rsidRDefault="00425E2D" w:rsidP="00CB22B5">
            <w:pPr>
              <w:spacing w:line="259" w:lineRule="auto"/>
              <w:ind w:left="5"/>
            </w:pPr>
            <w:r>
              <w:rPr>
                <w:sz w:val="20"/>
              </w:rPr>
              <w:t xml:space="preserve">428.20 </w:t>
            </w:r>
          </w:p>
        </w:tc>
        <w:tc>
          <w:tcPr>
            <w:tcW w:w="2971" w:type="dxa"/>
            <w:tcBorders>
              <w:top w:val="single" w:sz="4" w:space="0" w:color="000000"/>
              <w:left w:val="single" w:sz="4" w:space="0" w:color="000000"/>
              <w:bottom w:val="single" w:sz="4" w:space="0" w:color="000000"/>
              <w:right w:val="single" w:sz="4" w:space="0" w:color="000000"/>
            </w:tcBorders>
          </w:tcPr>
          <w:p w14:paraId="7671A810" w14:textId="77777777" w:rsidR="00425E2D" w:rsidRDefault="00425E2D" w:rsidP="00CB22B5">
            <w:pPr>
              <w:spacing w:line="259" w:lineRule="auto"/>
              <w:ind w:left="5"/>
            </w:pPr>
            <w:r>
              <w:rPr>
                <w:sz w:val="20"/>
              </w:rPr>
              <w:t xml:space="preserve">unspecified systolic heart failure </w:t>
            </w:r>
          </w:p>
        </w:tc>
        <w:tc>
          <w:tcPr>
            <w:tcW w:w="989" w:type="dxa"/>
            <w:tcBorders>
              <w:top w:val="single" w:sz="4" w:space="0" w:color="000000"/>
              <w:left w:val="single" w:sz="4" w:space="0" w:color="000000"/>
              <w:bottom w:val="single" w:sz="4" w:space="0" w:color="000000"/>
              <w:right w:val="single" w:sz="4" w:space="0" w:color="000000"/>
            </w:tcBorders>
          </w:tcPr>
          <w:p w14:paraId="014966FA" w14:textId="77777777" w:rsidR="00425E2D" w:rsidRDefault="00425E2D" w:rsidP="00CB22B5">
            <w:pPr>
              <w:spacing w:line="259" w:lineRule="auto"/>
            </w:pPr>
            <w:r>
              <w:rPr>
                <w:sz w:val="20"/>
              </w:rPr>
              <w:t xml:space="preserve">0210089 </w:t>
            </w:r>
          </w:p>
        </w:tc>
        <w:tc>
          <w:tcPr>
            <w:tcW w:w="3780" w:type="dxa"/>
            <w:tcBorders>
              <w:top w:val="single" w:sz="4" w:space="0" w:color="000000"/>
              <w:left w:val="single" w:sz="4" w:space="0" w:color="000000"/>
              <w:bottom w:val="single" w:sz="4" w:space="0" w:color="000000"/>
              <w:right w:val="single" w:sz="4" w:space="0" w:color="000000"/>
            </w:tcBorders>
          </w:tcPr>
          <w:p w14:paraId="78002D5A" w14:textId="77777777" w:rsidR="00425E2D" w:rsidRDefault="00425E2D" w:rsidP="00CB22B5">
            <w:pPr>
              <w:spacing w:line="259" w:lineRule="auto"/>
              <w:ind w:left="1"/>
            </w:pPr>
            <w:r>
              <w:rPr>
                <w:sz w:val="20"/>
              </w:rPr>
              <w:t xml:space="preserve"> Bypass Coronary Artery, One Artery from </w:t>
            </w:r>
          </w:p>
          <w:p w14:paraId="39D8E02A" w14:textId="77777777" w:rsidR="00425E2D" w:rsidRDefault="00425E2D" w:rsidP="00CB22B5">
            <w:pPr>
              <w:spacing w:line="259" w:lineRule="auto"/>
              <w:ind w:left="5"/>
            </w:pPr>
            <w:r>
              <w:rPr>
                <w:sz w:val="20"/>
              </w:rPr>
              <w:t xml:space="preserve">Left Internal Mammary with </w:t>
            </w:r>
            <w:proofErr w:type="spellStart"/>
            <w:r>
              <w:rPr>
                <w:sz w:val="20"/>
              </w:rPr>
              <w:t>Zooplastic</w:t>
            </w:r>
            <w:proofErr w:type="spellEnd"/>
            <w:r>
              <w:rPr>
                <w:sz w:val="20"/>
              </w:rPr>
              <w:t xml:space="preserve"> </w:t>
            </w:r>
          </w:p>
          <w:p w14:paraId="501C840C" w14:textId="77777777" w:rsidR="00425E2D" w:rsidRDefault="00425E2D" w:rsidP="00CB22B5">
            <w:pPr>
              <w:spacing w:line="259" w:lineRule="auto"/>
              <w:ind w:left="5"/>
            </w:pPr>
            <w:r>
              <w:rPr>
                <w:sz w:val="20"/>
              </w:rPr>
              <w:t xml:space="preserve">Tissue, Open Approach </w:t>
            </w:r>
          </w:p>
        </w:tc>
      </w:tr>
      <w:tr w:rsidR="00425E2D" w14:paraId="5BF4BB61" w14:textId="77777777" w:rsidTr="00425E2D">
        <w:trPr>
          <w:trHeight w:val="701"/>
        </w:trPr>
        <w:tc>
          <w:tcPr>
            <w:tcW w:w="545" w:type="dxa"/>
            <w:vMerge/>
            <w:tcBorders>
              <w:top w:val="nil"/>
              <w:left w:val="single" w:sz="4" w:space="0" w:color="000000"/>
              <w:bottom w:val="nil"/>
              <w:right w:val="single" w:sz="4" w:space="0" w:color="000000"/>
            </w:tcBorders>
          </w:tcPr>
          <w:p w14:paraId="0D49B80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025FA53" w14:textId="77777777" w:rsidR="00425E2D" w:rsidRDefault="00425E2D" w:rsidP="00CB22B5">
            <w:pPr>
              <w:spacing w:line="259" w:lineRule="auto"/>
              <w:ind w:left="5"/>
            </w:pPr>
            <w:r>
              <w:rPr>
                <w:sz w:val="20"/>
              </w:rPr>
              <w:t xml:space="preserve">428.21 </w:t>
            </w:r>
          </w:p>
        </w:tc>
        <w:tc>
          <w:tcPr>
            <w:tcW w:w="2971" w:type="dxa"/>
            <w:tcBorders>
              <w:top w:val="single" w:sz="4" w:space="0" w:color="000000"/>
              <w:left w:val="single" w:sz="4" w:space="0" w:color="000000"/>
              <w:bottom w:val="single" w:sz="4" w:space="0" w:color="000000"/>
              <w:right w:val="single" w:sz="4" w:space="0" w:color="000000"/>
            </w:tcBorders>
          </w:tcPr>
          <w:p w14:paraId="2C011FD0" w14:textId="77777777" w:rsidR="00425E2D" w:rsidRDefault="00425E2D" w:rsidP="00CB22B5">
            <w:pPr>
              <w:spacing w:line="259" w:lineRule="auto"/>
              <w:ind w:left="5"/>
            </w:pPr>
            <w:r>
              <w:rPr>
                <w:sz w:val="20"/>
              </w:rPr>
              <w:t xml:space="preserve">acute systolic heart failure </w:t>
            </w:r>
          </w:p>
        </w:tc>
        <w:tc>
          <w:tcPr>
            <w:tcW w:w="989" w:type="dxa"/>
            <w:tcBorders>
              <w:top w:val="single" w:sz="4" w:space="0" w:color="000000"/>
              <w:left w:val="single" w:sz="4" w:space="0" w:color="000000"/>
              <w:bottom w:val="single" w:sz="4" w:space="0" w:color="000000"/>
              <w:right w:val="single" w:sz="4" w:space="0" w:color="000000"/>
            </w:tcBorders>
          </w:tcPr>
          <w:p w14:paraId="422E4A5A" w14:textId="77777777" w:rsidR="00425E2D" w:rsidRDefault="00425E2D" w:rsidP="00CB22B5">
            <w:pPr>
              <w:spacing w:line="259" w:lineRule="auto"/>
              <w:ind w:left="1"/>
            </w:pPr>
            <w:r>
              <w:rPr>
                <w:sz w:val="20"/>
              </w:rPr>
              <w:t xml:space="preserve">021008C </w:t>
            </w:r>
          </w:p>
        </w:tc>
        <w:tc>
          <w:tcPr>
            <w:tcW w:w="3780" w:type="dxa"/>
            <w:tcBorders>
              <w:top w:val="single" w:sz="4" w:space="0" w:color="000000"/>
              <w:left w:val="single" w:sz="4" w:space="0" w:color="000000"/>
              <w:bottom w:val="single" w:sz="4" w:space="0" w:color="000000"/>
              <w:right w:val="single" w:sz="4" w:space="0" w:color="000000"/>
            </w:tcBorders>
          </w:tcPr>
          <w:p w14:paraId="04E725BB" w14:textId="77777777" w:rsidR="00425E2D" w:rsidRDefault="00425E2D" w:rsidP="00CB22B5">
            <w:pPr>
              <w:spacing w:line="259" w:lineRule="auto"/>
              <w:ind w:left="2"/>
            </w:pPr>
            <w:r>
              <w:rPr>
                <w:sz w:val="20"/>
              </w:rPr>
              <w:t xml:space="preserve"> Bypass Coronary Artery, One Artery from </w:t>
            </w:r>
          </w:p>
          <w:p w14:paraId="329F31E7" w14:textId="77777777" w:rsidR="00425E2D" w:rsidRDefault="00425E2D" w:rsidP="00CB22B5">
            <w:pPr>
              <w:spacing w:line="259" w:lineRule="auto"/>
              <w:ind w:left="5"/>
            </w:pPr>
            <w:r>
              <w:rPr>
                <w:sz w:val="20"/>
              </w:rPr>
              <w:t xml:space="preserve">Thoracic Artery with </w:t>
            </w:r>
            <w:proofErr w:type="spellStart"/>
            <w:r>
              <w:rPr>
                <w:sz w:val="20"/>
              </w:rPr>
              <w:t>Zooplastic</w:t>
            </w:r>
            <w:proofErr w:type="spellEnd"/>
            <w:r>
              <w:rPr>
                <w:sz w:val="20"/>
              </w:rPr>
              <w:t xml:space="preserve"> Tissue, </w:t>
            </w:r>
          </w:p>
          <w:p w14:paraId="204A42E3" w14:textId="77777777" w:rsidR="00425E2D" w:rsidRDefault="00425E2D" w:rsidP="00CB22B5">
            <w:pPr>
              <w:spacing w:line="259" w:lineRule="auto"/>
              <w:ind w:left="5"/>
            </w:pPr>
            <w:r>
              <w:rPr>
                <w:sz w:val="20"/>
              </w:rPr>
              <w:t xml:space="preserve">Open Approach </w:t>
            </w:r>
          </w:p>
        </w:tc>
      </w:tr>
      <w:tr w:rsidR="00425E2D" w14:paraId="4FD8AE20" w14:textId="77777777" w:rsidTr="00425E2D">
        <w:trPr>
          <w:trHeight w:val="701"/>
        </w:trPr>
        <w:tc>
          <w:tcPr>
            <w:tcW w:w="545" w:type="dxa"/>
            <w:vMerge/>
            <w:tcBorders>
              <w:top w:val="nil"/>
              <w:left w:val="single" w:sz="4" w:space="0" w:color="000000"/>
              <w:bottom w:val="nil"/>
              <w:right w:val="single" w:sz="4" w:space="0" w:color="000000"/>
            </w:tcBorders>
          </w:tcPr>
          <w:p w14:paraId="56C56BE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ECA4E51" w14:textId="77777777" w:rsidR="00425E2D" w:rsidRDefault="00425E2D" w:rsidP="00CB22B5">
            <w:pPr>
              <w:spacing w:line="259" w:lineRule="auto"/>
              <w:ind w:left="5"/>
            </w:pPr>
            <w:r>
              <w:rPr>
                <w:sz w:val="20"/>
              </w:rPr>
              <w:t xml:space="preserve">428.22 </w:t>
            </w:r>
          </w:p>
        </w:tc>
        <w:tc>
          <w:tcPr>
            <w:tcW w:w="2971" w:type="dxa"/>
            <w:tcBorders>
              <w:top w:val="single" w:sz="4" w:space="0" w:color="000000"/>
              <w:left w:val="single" w:sz="4" w:space="0" w:color="000000"/>
              <w:bottom w:val="single" w:sz="4" w:space="0" w:color="000000"/>
              <w:right w:val="single" w:sz="4" w:space="0" w:color="000000"/>
            </w:tcBorders>
          </w:tcPr>
          <w:p w14:paraId="622B76DB" w14:textId="77777777" w:rsidR="00425E2D" w:rsidRDefault="00425E2D" w:rsidP="00CB22B5">
            <w:pPr>
              <w:spacing w:line="259" w:lineRule="auto"/>
              <w:ind w:left="5"/>
            </w:pPr>
            <w:r>
              <w:rPr>
                <w:sz w:val="20"/>
              </w:rPr>
              <w:t xml:space="preserve">chronic systolic heart failure </w:t>
            </w:r>
          </w:p>
        </w:tc>
        <w:tc>
          <w:tcPr>
            <w:tcW w:w="989" w:type="dxa"/>
            <w:tcBorders>
              <w:top w:val="single" w:sz="4" w:space="0" w:color="000000"/>
              <w:left w:val="single" w:sz="4" w:space="0" w:color="000000"/>
              <w:bottom w:val="single" w:sz="4" w:space="0" w:color="000000"/>
              <w:right w:val="single" w:sz="4" w:space="0" w:color="000000"/>
            </w:tcBorders>
          </w:tcPr>
          <w:p w14:paraId="387B8C19" w14:textId="77777777" w:rsidR="00425E2D" w:rsidRDefault="00425E2D" w:rsidP="00CB22B5">
            <w:pPr>
              <w:spacing w:line="259" w:lineRule="auto"/>
              <w:ind w:left="1"/>
            </w:pPr>
            <w:r>
              <w:rPr>
                <w:sz w:val="20"/>
              </w:rPr>
              <w:t xml:space="preserve">0210098 </w:t>
            </w:r>
          </w:p>
        </w:tc>
        <w:tc>
          <w:tcPr>
            <w:tcW w:w="3780" w:type="dxa"/>
            <w:tcBorders>
              <w:top w:val="single" w:sz="4" w:space="0" w:color="000000"/>
              <w:left w:val="single" w:sz="4" w:space="0" w:color="000000"/>
              <w:bottom w:val="single" w:sz="4" w:space="0" w:color="000000"/>
              <w:right w:val="single" w:sz="4" w:space="0" w:color="000000"/>
            </w:tcBorders>
          </w:tcPr>
          <w:p w14:paraId="76BA5B11" w14:textId="77777777" w:rsidR="00425E2D" w:rsidRDefault="00425E2D" w:rsidP="00CB22B5">
            <w:pPr>
              <w:spacing w:line="259" w:lineRule="auto"/>
              <w:ind w:left="4"/>
            </w:pPr>
            <w:r>
              <w:rPr>
                <w:sz w:val="20"/>
              </w:rPr>
              <w:t xml:space="preserve"> Bypass Coronary Artery, One Artery from </w:t>
            </w:r>
          </w:p>
          <w:p w14:paraId="6644A006" w14:textId="77777777" w:rsidR="00425E2D" w:rsidRDefault="00425E2D" w:rsidP="00CB22B5">
            <w:pPr>
              <w:spacing w:line="259" w:lineRule="auto"/>
              <w:ind w:left="5"/>
            </w:pPr>
            <w:r>
              <w:rPr>
                <w:sz w:val="20"/>
              </w:rPr>
              <w:t xml:space="preserve">Right Internal Mammary with Autologous </w:t>
            </w:r>
          </w:p>
          <w:p w14:paraId="71BBE1F7" w14:textId="77777777" w:rsidR="00425E2D" w:rsidRDefault="00425E2D" w:rsidP="00CB22B5">
            <w:pPr>
              <w:spacing w:line="259" w:lineRule="auto"/>
              <w:ind w:left="5"/>
            </w:pPr>
            <w:r>
              <w:rPr>
                <w:sz w:val="20"/>
              </w:rPr>
              <w:t xml:space="preserve">Venous Tissue, Open Approach </w:t>
            </w:r>
          </w:p>
        </w:tc>
      </w:tr>
      <w:tr w:rsidR="00425E2D" w14:paraId="2927737B" w14:textId="77777777" w:rsidTr="00425E2D">
        <w:trPr>
          <w:trHeight w:val="698"/>
        </w:trPr>
        <w:tc>
          <w:tcPr>
            <w:tcW w:w="545" w:type="dxa"/>
            <w:vMerge/>
            <w:tcBorders>
              <w:top w:val="nil"/>
              <w:left w:val="single" w:sz="4" w:space="0" w:color="000000"/>
              <w:bottom w:val="nil"/>
              <w:right w:val="single" w:sz="4" w:space="0" w:color="000000"/>
            </w:tcBorders>
          </w:tcPr>
          <w:p w14:paraId="469CE2F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BBBA8F9" w14:textId="77777777" w:rsidR="00425E2D" w:rsidRDefault="00425E2D" w:rsidP="00CB22B5">
            <w:pPr>
              <w:spacing w:line="259" w:lineRule="auto"/>
              <w:ind w:left="5"/>
            </w:pPr>
            <w:r>
              <w:rPr>
                <w:sz w:val="20"/>
              </w:rPr>
              <w:t xml:space="preserve">428.23 </w:t>
            </w:r>
          </w:p>
        </w:tc>
        <w:tc>
          <w:tcPr>
            <w:tcW w:w="2971" w:type="dxa"/>
            <w:tcBorders>
              <w:top w:val="single" w:sz="4" w:space="0" w:color="000000"/>
              <w:left w:val="single" w:sz="4" w:space="0" w:color="000000"/>
              <w:bottom w:val="single" w:sz="4" w:space="0" w:color="000000"/>
              <w:right w:val="single" w:sz="4" w:space="0" w:color="000000"/>
            </w:tcBorders>
          </w:tcPr>
          <w:p w14:paraId="394E1560" w14:textId="77777777" w:rsidR="00425E2D" w:rsidRDefault="00425E2D" w:rsidP="00CB22B5">
            <w:pPr>
              <w:spacing w:line="259" w:lineRule="auto"/>
              <w:ind w:left="5"/>
            </w:pPr>
            <w:r>
              <w:rPr>
                <w:sz w:val="20"/>
              </w:rPr>
              <w:t xml:space="preserve">acute on chronic systolic heart failure </w:t>
            </w:r>
          </w:p>
        </w:tc>
        <w:tc>
          <w:tcPr>
            <w:tcW w:w="989" w:type="dxa"/>
            <w:tcBorders>
              <w:top w:val="single" w:sz="4" w:space="0" w:color="000000"/>
              <w:left w:val="single" w:sz="4" w:space="0" w:color="000000"/>
              <w:bottom w:val="single" w:sz="4" w:space="0" w:color="000000"/>
              <w:right w:val="single" w:sz="4" w:space="0" w:color="000000"/>
            </w:tcBorders>
          </w:tcPr>
          <w:p w14:paraId="0396D134" w14:textId="77777777" w:rsidR="00425E2D" w:rsidRDefault="00425E2D" w:rsidP="00CB22B5">
            <w:pPr>
              <w:spacing w:line="259" w:lineRule="auto"/>
              <w:ind w:left="3"/>
            </w:pPr>
            <w:r>
              <w:rPr>
                <w:sz w:val="20"/>
              </w:rPr>
              <w:t xml:space="preserve">0210099 </w:t>
            </w:r>
          </w:p>
        </w:tc>
        <w:tc>
          <w:tcPr>
            <w:tcW w:w="3780" w:type="dxa"/>
            <w:tcBorders>
              <w:top w:val="single" w:sz="4" w:space="0" w:color="000000"/>
              <w:left w:val="single" w:sz="4" w:space="0" w:color="000000"/>
              <w:bottom w:val="single" w:sz="4" w:space="0" w:color="000000"/>
              <w:right w:val="single" w:sz="4" w:space="0" w:color="000000"/>
            </w:tcBorders>
          </w:tcPr>
          <w:p w14:paraId="4BE47CC0" w14:textId="77777777" w:rsidR="00425E2D" w:rsidRDefault="00425E2D" w:rsidP="00CB22B5">
            <w:pPr>
              <w:spacing w:line="259" w:lineRule="auto"/>
              <w:ind w:left="4"/>
            </w:pPr>
            <w:r>
              <w:rPr>
                <w:sz w:val="20"/>
              </w:rPr>
              <w:t xml:space="preserve"> Bypass Coronary Artery, One Artery from </w:t>
            </w:r>
          </w:p>
          <w:p w14:paraId="1792A8D2" w14:textId="77777777" w:rsidR="00425E2D" w:rsidRDefault="00425E2D" w:rsidP="00CB22B5">
            <w:pPr>
              <w:spacing w:line="259" w:lineRule="auto"/>
              <w:ind w:left="5"/>
            </w:pPr>
            <w:r>
              <w:rPr>
                <w:sz w:val="20"/>
              </w:rPr>
              <w:t xml:space="preserve">Left Internal Mammary with Autologous </w:t>
            </w:r>
          </w:p>
          <w:p w14:paraId="7063364F" w14:textId="77777777" w:rsidR="00425E2D" w:rsidRDefault="00425E2D" w:rsidP="00CB22B5">
            <w:pPr>
              <w:spacing w:line="259" w:lineRule="auto"/>
              <w:ind w:left="5"/>
            </w:pPr>
            <w:r>
              <w:rPr>
                <w:sz w:val="20"/>
              </w:rPr>
              <w:lastRenderedPageBreak/>
              <w:t xml:space="preserve">Venous Tissue, Open Approach </w:t>
            </w:r>
          </w:p>
        </w:tc>
      </w:tr>
      <w:tr w:rsidR="00425E2D" w14:paraId="68E8239E" w14:textId="77777777" w:rsidTr="00425E2D">
        <w:trPr>
          <w:trHeight w:val="701"/>
        </w:trPr>
        <w:tc>
          <w:tcPr>
            <w:tcW w:w="545" w:type="dxa"/>
            <w:vMerge/>
            <w:tcBorders>
              <w:top w:val="nil"/>
              <w:left w:val="single" w:sz="4" w:space="0" w:color="000000"/>
              <w:bottom w:val="nil"/>
              <w:right w:val="single" w:sz="4" w:space="0" w:color="000000"/>
            </w:tcBorders>
          </w:tcPr>
          <w:p w14:paraId="6985F60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33D0552" w14:textId="77777777" w:rsidR="00425E2D" w:rsidRDefault="00425E2D" w:rsidP="00CB22B5">
            <w:pPr>
              <w:spacing w:line="259" w:lineRule="auto"/>
              <w:ind w:left="5"/>
            </w:pPr>
            <w:r>
              <w:rPr>
                <w:sz w:val="20"/>
              </w:rPr>
              <w:t xml:space="preserve">428.30 </w:t>
            </w:r>
          </w:p>
        </w:tc>
        <w:tc>
          <w:tcPr>
            <w:tcW w:w="2971" w:type="dxa"/>
            <w:tcBorders>
              <w:top w:val="single" w:sz="4" w:space="0" w:color="000000"/>
              <w:left w:val="single" w:sz="4" w:space="0" w:color="000000"/>
              <w:bottom w:val="single" w:sz="4" w:space="0" w:color="000000"/>
              <w:right w:val="single" w:sz="4" w:space="0" w:color="000000"/>
            </w:tcBorders>
          </w:tcPr>
          <w:p w14:paraId="67020842" w14:textId="77777777" w:rsidR="00425E2D" w:rsidRDefault="00425E2D" w:rsidP="00CB22B5">
            <w:pPr>
              <w:spacing w:line="259" w:lineRule="auto"/>
              <w:ind w:left="5"/>
            </w:pPr>
            <w:r>
              <w:rPr>
                <w:sz w:val="20"/>
              </w:rPr>
              <w:t xml:space="preserve">unspecified diastolic heart failure </w:t>
            </w:r>
          </w:p>
        </w:tc>
        <w:tc>
          <w:tcPr>
            <w:tcW w:w="989" w:type="dxa"/>
            <w:tcBorders>
              <w:top w:val="single" w:sz="4" w:space="0" w:color="000000"/>
              <w:left w:val="single" w:sz="4" w:space="0" w:color="000000"/>
              <w:bottom w:val="single" w:sz="4" w:space="0" w:color="000000"/>
              <w:right w:val="single" w:sz="4" w:space="0" w:color="000000"/>
            </w:tcBorders>
          </w:tcPr>
          <w:p w14:paraId="5403B447" w14:textId="77777777" w:rsidR="00425E2D" w:rsidRDefault="00425E2D" w:rsidP="00CB22B5">
            <w:pPr>
              <w:spacing w:line="259" w:lineRule="auto"/>
            </w:pPr>
            <w:r>
              <w:rPr>
                <w:sz w:val="20"/>
              </w:rPr>
              <w:t xml:space="preserve">021009C </w:t>
            </w:r>
          </w:p>
        </w:tc>
        <w:tc>
          <w:tcPr>
            <w:tcW w:w="3780" w:type="dxa"/>
            <w:tcBorders>
              <w:top w:val="single" w:sz="4" w:space="0" w:color="000000"/>
              <w:left w:val="single" w:sz="4" w:space="0" w:color="000000"/>
              <w:bottom w:val="single" w:sz="4" w:space="0" w:color="000000"/>
              <w:right w:val="single" w:sz="4" w:space="0" w:color="000000"/>
            </w:tcBorders>
          </w:tcPr>
          <w:p w14:paraId="2D27DBA4" w14:textId="77777777" w:rsidR="00425E2D" w:rsidRDefault="00425E2D" w:rsidP="00CB22B5">
            <w:pPr>
              <w:spacing w:line="259" w:lineRule="auto"/>
              <w:ind w:left="1"/>
            </w:pPr>
            <w:r>
              <w:rPr>
                <w:sz w:val="20"/>
              </w:rPr>
              <w:t xml:space="preserve"> Bypass Coronary Artery, One Artery from </w:t>
            </w:r>
          </w:p>
          <w:p w14:paraId="6D21DFDE" w14:textId="77777777" w:rsidR="00425E2D" w:rsidRDefault="00425E2D" w:rsidP="00CB22B5">
            <w:pPr>
              <w:spacing w:line="259" w:lineRule="auto"/>
              <w:ind w:left="5"/>
            </w:pPr>
            <w:r>
              <w:rPr>
                <w:sz w:val="20"/>
              </w:rPr>
              <w:t xml:space="preserve">Thoracic Artery with Autologous Venous </w:t>
            </w:r>
          </w:p>
          <w:p w14:paraId="479637D1" w14:textId="77777777" w:rsidR="00425E2D" w:rsidRDefault="00425E2D" w:rsidP="00CB22B5">
            <w:pPr>
              <w:spacing w:line="259" w:lineRule="auto"/>
              <w:ind w:left="5"/>
            </w:pPr>
            <w:r>
              <w:rPr>
                <w:sz w:val="20"/>
              </w:rPr>
              <w:t xml:space="preserve">Tissue, Open Approach </w:t>
            </w:r>
          </w:p>
        </w:tc>
      </w:tr>
      <w:tr w:rsidR="00425E2D" w14:paraId="7FA6D22D" w14:textId="77777777" w:rsidTr="00425E2D">
        <w:trPr>
          <w:trHeight w:val="701"/>
        </w:trPr>
        <w:tc>
          <w:tcPr>
            <w:tcW w:w="545" w:type="dxa"/>
            <w:vMerge/>
            <w:tcBorders>
              <w:top w:val="nil"/>
              <w:left w:val="single" w:sz="4" w:space="0" w:color="000000"/>
              <w:bottom w:val="nil"/>
              <w:right w:val="single" w:sz="4" w:space="0" w:color="000000"/>
            </w:tcBorders>
          </w:tcPr>
          <w:p w14:paraId="2CAB444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168515B" w14:textId="77777777" w:rsidR="00425E2D" w:rsidRDefault="00425E2D" w:rsidP="00CB22B5">
            <w:pPr>
              <w:spacing w:line="259" w:lineRule="auto"/>
              <w:ind w:left="5"/>
            </w:pPr>
            <w:r>
              <w:rPr>
                <w:sz w:val="20"/>
              </w:rPr>
              <w:t xml:space="preserve">428.31 </w:t>
            </w:r>
          </w:p>
        </w:tc>
        <w:tc>
          <w:tcPr>
            <w:tcW w:w="2971" w:type="dxa"/>
            <w:tcBorders>
              <w:top w:val="single" w:sz="4" w:space="0" w:color="000000"/>
              <w:left w:val="single" w:sz="4" w:space="0" w:color="000000"/>
              <w:bottom w:val="single" w:sz="4" w:space="0" w:color="000000"/>
              <w:right w:val="single" w:sz="4" w:space="0" w:color="000000"/>
            </w:tcBorders>
          </w:tcPr>
          <w:p w14:paraId="5A05F4E9" w14:textId="77777777" w:rsidR="00425E2D" w:rsidRDefault="00425E2D" w:rsidP="00CB22B5">
            <w:pPr>
              <w:spacing w:line="259" w:lineRule="auto"/>
              <w:ind w:left="5"/>
            </w:pPr>
            <w:r>
              <w:rPr>
                <w:sz w:val="20"/>
              </w:rPr>
              <w:t xml:space="preserve">acute diastolic heart failure </w:t>
            </w:r>
          </w:p>
        </w:tc>
        <w:tc>
          <w:tcPr>
            <w:tcW w:w="989" w:type="dxa"/>
            <w:tcBorders>
              <w:top w:val="single" w:sz="4" w:space="0" w:color="000000"/>
              <w:left w:val="single" w:sz="4" w:space="0" w:color="000000"/>
              <w:bottom w:val="single" w:sz="4" w:space="0" w:color="000000"/>
              <w:right w:val="single" w:sz="4" w:space="0" w:color="000000"/>
            </w:tcBorders>
          </w:tcPr>
          <w:p w14:paraId="31917B38" w14:textId="77777777" w:rsidR="00425E2D" w:rsidRDefault="00425E2D" w:rsidP="00CB22B5">
            <w:pPr>
              <w:spacing w:line="259" w:lineRule="auto"/>
              <w:ind w:left="1"/>
            </w:pPr>
            <w:r>
              <w:rPr>
                <w:sz w:val="20"/>
              </w:rPr>
              <w:t xml:space="preserve">02100A8 </w:t>
            </w:r>
          </w:p>
        </w:tc>
        <w:tc>
          <w:tcPr>
            <w:tcW w:w="3780" w:type="dxa"/>
            <w:tcBorders>
              <w:top w:val="single" w:sz="4" w:space="0" w:color="000000"/>
              <w:left w:val="single" w:sz="4" w:space="0" w:color="000000"/>
              <w:bottom w:val="single" w:sz="4" w:space="0" w:color="000000"/>
              <w:right w:val="single" w:sz="4" w:space="0" w:color="000000"/>
            </w:tcBorders>
          </w:tcPr>
          <w:p w14:paraId="3530CE63" w14:textId="77777777" w:rsidR="00425E2D" w:rsidRDefault="00425E2D" w:rsidP="00CB22B5">
            <w:pPr>
              <w:spacing w:line="259" w:lineRule="auto"/>
              <w:ind w:left="2"/>
            </w:pPr>
            <w:r>
              <w:rPr>
                <w:sz w:val="20"/>
              </w:rPr>
              <w:t xml:space="preserve"> Bypass Coronary Artery, One Artery from </w:t>
            </w:r>
          </w:p>
          <w:p w14:paraId="2C6A8AE7" w14:textId="77777777" w:rsidR="00425E2D" w:rsidRDefault="00425E2D" w:rsidP="00CB22B5">
            <w:pPr>
              <w:spacing w:line="259" w:lineRule="auto"/>
              <w:ind w:left="5"/>
            </w:pPr>
            <w:r>
              <w:rPr>
                <w:sz w:val="20"/>
              </w:rPr>
              <w:t xml:space="preserve">Right Internal Mammary with Autologous </w:t>
            </w:r>
          </w:p>
          <w:p w14:paraId="0E5F78B8" w14:textId="77777777" w:rsidR="00425E2D" w:rsidRDefault="00425E2D" w:rsidP="00CB22B5">
            <w:pPr>
              <w:spacing w:line="259" w:lineRule="auto"/>
              <w:ind w:left="5"/>
            </w:pPr>
            <w:r>
              <w:rPr>
                <w:sz w:val="20"/>
              </w:rPr>
              <w:t xml:space="preserve">Arterial Tissue, Open Approach </w:t>
            </w:r>
          </w:p>
        </w:tc>
      </w:tr>
      <w:tr w:rsidR="00425E2D" w14:paraId="3918DD44" w14:textId="77777777" w:rsidTr="00425E2D">
        <w:trPr>
          <w:trHeight w:val="698"/>
        </w:trPr>
        <w:tc>
          <w:tcPr>
            <w:tcW w:w="545" w:type="dxa"/>
            <w:vMerge/>
            <w:tcBorders>
              <w:top w:val="nil"/>
              <w:left w:val="single" w:sz="4" w:space="0" w:color="000000"/>
              <w:bottom w:val="nil"/>
              <w:right w:val="single" w:sz="4" w:space="0" w:color="000000"/>
            </w:tcBorders>
          </w:tcPr>
          <w:p w14:paraId="3DDA166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29AA2F7" w14:textId="77777777" w:rsidR="00425E2D" w:rsidRDefault="00425E2D" w:rsidP="00CB22B5">
            <w:pPr>
              <w:spacing w:line="259" w:lineRule="auto"/>
              <w:ind w:left="5"/>
            </w:pPr>
            <w:r>
              <w:rPr>
                <w:sz w:val="20"/>
              </w:rPr>
              <w:t xml:space="preserve">428.32 </w:t>
            </w:r>
          </w:p>
        </w:tc>
        <w:tc>
          <w:tcPr>
            <w:tcW w:w="2971" w:type="dxa"/>
            <w:tcBorders>
              <w:top w:val="single" w:sz="4" w:space="0" w:color="000000"/>
              <w:left w:val="single" w:sz="4" w:space="0" w:color="000000"/>
              <w:bottom w:val="single" w:sz="4" w:space="0" w:color="000000"/>
              <w:right w:val="single" w:sz="4" w:space="0" w:color="000000"/>
            </w:tcBorders>
          </w:tcPr>
          <w:p w14:paraId="316AE25B" w14:textId="77777777" w:rsidR="00425E2D" w:rsidRDefault="00425E2D" w:rsidP="00CB22B5">
            <w:pPr>
              <w:spacing w:line="259" w:lineRule="auto"/>
              <w:ind w:left="5"/>
            </w:pPr>
            <w:r>
              <w:rPr>
                <w:sz w:val="20"/>
              </w:rPr>
              <w:t xml:space="preserve">chronic diastolic heart failure </w:t>
            </w:r>
          </w:p>
        </w:tc>
        <w:tc>
          <w:tcPr>
            <w:tcW w:w="989" w:type="dxa"/>
            <w:tcBorders>
              <w:top w:val="single" w:sz="4" w:space="0" w:color="000000"/>
              <w:left w:val="single" w:sz="4" w:space="0" w:color="000000"/>
              <w:bottom w:val="single" w:sz="4" w:space="0" w:color="000000"/>
              <w:right w:val="single" w:sz="4" w:space="0" w:color="000000"/>
            </w:tcBorders>
          </w:tcPr>
          <w:p w14:paraId="6C7A8403" w14:textId="77777777" w:rsidR="00425E2D" w:rsidRDefault="00425E2D" w:rsidP="00CB22B5">
            <w:pPr>
              <w:spacing w:line="259" w:lineRule="auto"/>
              <w:ind w:left="1"/>
            </w:pPr>
            <w:r>
              <w:rPr>
                <w:sz w:val="20"/>
              </w:rPr>
              <w:t xml:space="preserve">02100A9 </w:t>
            </w:r>
          </w:p>
        </w:tc>
        <w:tc>
          <w:tcPr>
            <w:tcW w:w="3780" w:type="dxa"/>
            <w:tcBorders>
              <w:top w:val="single" w:sz="4" w:space="0" w:color="000000"/>
              <w:left w:val="single" w:sz="4" w:space="0" w:color="000000"/>
              <w:bottom w:val="single" w:sz="4" w:space="0" w:color="000000"/>
              <w:right w:val="single" w:sz="4" w:space="0" w:color="000000"/>
            </w:tcBorders>
          </w:tcPr>
          <w:p w14:paraId="332767D1" w14:textId="77777777" w:rsidR="00425E2D" w:rsidRDefault="00425E2D" w:rsidP="00CB22B5">
            <w:pPr>
              <w:spacing w:line="259" w:lineRule="auto"/>
              <w:ind w:left="2"/>
            </w:pPr>
            <w:r>
              <w:rPr>
                <w:sz w:val="20"/>
              </w:rPr>
              <w:t xml:space="preserve"> Bypass Coronary Artery, One Artery from </w:t>
            </w:r>
          </w:p>
          <w:p w14:paraId="09C6992B" w14:textId="77777777" w:rsidR="00425E2D" w:rsidRDefault="00425E2D" w:rsidP="00CB22B5">
            <w:pPr>
              <w:spacing w:line="259" w:lineRule="auto"/>
              <w:ind w:left="5"/>
            </w:pPr>
            <w:r>
              <w:rPr>
                <w:sz w:val="20"/>
              </w:rPr>
              <w:t xml:space="preserve">Left Internal Mammary with Autologous </w:t>
            </w:r>
          </w:p>
          <w:p w14:paraId="22EEAABD" w14:textId="77777777" w:rsidR="00425E2D" w:rsidRDefault="00425E2D" w:rsidP="00CB22B5">
            <w:pPr>
              <w:spacing w:line="259" w:lineRule="auto"/>
              <w:ind w:left="5"/>
            </w:pPr>
            <w:r>
              <w:rPr>
                <w:sz w:val="20"/>
              </w:rPr>
              <w:t xml:space="preserve">Arterial Tissue, Open Approach </w:t>
            </w:r>
          </w:p>
        </w:tc>
      </w:tr>
      <w:tr w:rsidR="00425E2D" w14:paraId="55B999A5" w14:textId="77777777" w:rsidTr="00425E2D">
        <w:trPr>
          <w:trHeight w:val="701"/>
        </w:trPr>
        <w:tc>
          <w:tcPr>
            <w:tcW w:w="545" w:type="dxa"/>
            <w:vMerge/>
            <w:tcBorders>
              <w:top w:val="nil"/>
              <w:left w:val="single" w:sz="4" w:space="0" w:color="000000"/>
              <w:bottom w:val="nil"/>
              <w:right w:val="single" w:sz="4" w:space="0" w:color="000000"/>
            </w:tcBorders>
          </w:tcPr>
          <w:p w14:paraId="09ED53E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0B92C85" w14:textId="77777777" w:rsidR="00425E2D" w:rsidRDefault="00425E2D" w:rsidP="00CB22B5">
            <w:pPr>
              <w:spacing w:line="259" w:lineRule="auto"/>
              <w:ind w:left="5"/>
            </w:pPr>
            <w:r>
              <w:rPr>
                <w:sz w:val="20"/>
              </w:rPr>
              <w:t xml:space="preserve">428.33 </w:t>
            </w:r>
          </w:p>
        </w:tc>
        <w:tc>
          <w:tcPr>
            <w:tcW w:w="2971" w:type="dxa"/>
            <w:tcBorders>
              <w:top w:val="single" w:sz="4" w:space="0" w:color="000000"/>
              <w:left w:val="single" w:sz="4" w:space="0" w:color="000000"/>
              <w:bottom w:val="single" w:sz="4" w:space="0" w:color="000000"/>
              <w:right w:val="single" w:sz="4" w:space="0" w:color="000000"/>
            </w:tcBorders>
          </w:tcPr>
          <w:p w14:paraId="0AEDD578" w14:textId="77777777" w:rsidR="00425E2D" w:rsidRDefault="00425E2D" w:rsidP="00CB22B5">
            <w:pPr>
              <w:spacing w:line="259" w:lineRule="auto"/>
              <w:ind w:left="5"/>
            </w:pPr>
            <w:r>
              <w:rPr>
                <w:sz w:val="20"/>
              </w:rPr>
              <w:t xml:space="preserve">acute on chronic diastolic heart failure </w:t>
            </w:r>
          </w:p>
        </w:tc>
        <w:tc>
          <w:tcPr>
            <w:tcW w:w="989" w:type="dxa"/>
            <w:tcBorders>
              <w:top w:val="single" w:sz="4" w:space="0" w:color="000000"/>
              <w:left w:val="single" w:sz="4" w:space="0" w:color="000000"/>
              <w:bottom w:val="single" w:sz="4" w:space="0" w:color="000000"/>
              <w:right w:val="single" w:sz="4" w:space="0" w:color="000000"/>
            </w:tcBorders>
          </w:tcPr>
          <w:p w14:paraId="6123067A" w14:textId="77777777" w:rsidR="00425E2D" w:rsidRDefault="00425E2D" w:rsidP="00CB22B5">
            <w:pPr>
              <w:spacing w:line="259" w:lineRule="auto"/>
              <w:ind w:left="3"/>
            </w:pPr>
            <w:r>
              <w:rPr>
                <w:sz w:val="20"/>
              </w:rPr>
              <w:t>02100A</w:t>
            </w:r>
          </w:p>
          <w:p w14:paraId="17BC64C4" w14:textId="77777777" w:rsidR="00425E2D" w:rsidRDefault="00425E2D" w:rsidP="00CB22B5">
            <w:pPr>
              <w:spacing w:line="259" w:lineRule="auto"/>
              <w:ind w:left="3"/>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31728301" w14:textId="77777777" w:rsidR="00425E2D" w:rsidRDefault="00425E2D" w:rsidP="00CB22B5">
            <w:pPr>
              <w:spacing w:line="259" w:lineRule="auto"/>
              <w:ind w:left="5"/>
            </w:pPr>
            <w:r>
              <w:rPr>
                <w:sz w:val="20"/>
              </w:rPr>
              <w:t xml:space="preserve"> Bypass Coronary Artery, One Artery from </w:t>
            </w:r>
          </w:p>
          <w:p w14:paraId="11188200" w14:textId="77777777" w:rsidR="00425E2D" w:rsidRDefault="00425E2D" w:rsidP="00CB22B5">
            <w:pPr>
              <w:spacing w:line="259" w:lineRule="auto"/>
              <w:ind w:left="5"/>
            </w:pPr>
            <w:r>
              <w:rPr>
                <w:sz w:val="20"/>
              </w:rPr>
              <w:t xml:space="preserve">Thoracic Artery with Autologous Arterial </w:t>
            </w:r>
          </w:p>
          <w:p w14:paraId="743FFC29" w14:textId="77777777" w:rsidR="00425E2D" w:rsidRDefault="00425E2D" w:rsidP="00CB22B5">
            <w:pPr>
              <w:spacing w:line="259" w:lineRule="auto"/>
              <w:ind w:left="5"/>
            </w:pPr>
            <w:r>
              <w:rPr>
                <w:sz w:val="20"/>
              </w:rPr>
              <w:t xml:space="preserve">Tissue, Open Approach </w:t>
            </w:r>
          </w:p>
        </w:tc>
      </w:tr>
      <w:tr w:rsidR="00425E2D" w14:paraId="23C3509F" w14:textId="77777777" w:rsidTr="00425E2D">
        <w:trPr>
          <w:trHeight w:val="701"/>
        </w:trPr>
        <w:tc>
          <w:tcPr>
            <w:tcW w:w="545" w:type="dxa"/>
            <w:vMerge/>
            <w:tcBorders>
              <w:top w:val="nil"/>
              <w:left w:val="single" w:sz="4" w:space="0" w:color="000000"/>
              <w:bottom w:val="nil"/>
              <w:right w:val="single" w:sz="4" w:space="0" w:color="000000"/>
            </w:tcBorders>
          </w:tcPr>
          <w:p w14:paraId="4C48266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6F55678" w14:textId="77777777" w:rsidR="00425E2D" w:rsidRDefault="00425E2D" w:rsidP="00CB22B5">
            <w:pPr>
              <w:spacing w:line="259" w:lineRule="auto"/>
              <w:ind w:left="5"/>
            </w:pPr>
            <w:r>
              <w:rPr>
                <w:sz w:val="20"/>
              </w:rPr>
              <w:t xml:space="preserve">428.40 </w:t>
            </w:r>
          </w:p>
        </w:tc>
        <w:tc>
          <w:tcPr>
            <w:tcW w:w="2971" w:type="dxa"/>
            <w:tcBorders>
              <w:top w:val="single" w:sz="4" w:space="0" w:color="000000"/>
              <w:left w:val="single" w:sz="4" w:space="0" w:color="000000"/>
              <w:bottom w:val="single" w:sz="4" w:space="0" w:color="000000"/>
              <w:right w:val="single" w:sz="4" w:space="0" w:color="000000"/>
            </w:tcBorders>
          </w:tcPr>
          <w:p w14:paraId="0D02FD68" w14:textId="77777777" w:rsidR="00425E2D" w:rsidRDefault="00425E2D" w:rsidP="00CB22B5">
            <w:pPr>
              <w:spacing w:line="259" w:lineRule="auto"/>
              <w:ind w:left="5"/>
            </w:pPr>
            <w:proofErr w:type="spellStart"/>
            <w:r>
              <w:rPr>
                <w:sz w:val="20"/>
              </w:rPr>
              <w:t>unspec</w:t>
            </w:r>
            <w:proofErr w:type="spellEnd"/>
            <w:r>
              <w:rPr>
                <w:sz w:val="20"/>
              </w:rPr>
              <w:t xml:space="preserve"> combined </w:t>
            </w:r>
          </w:p>
          <w:p w14:paraId="46C04105" w14:textId="77777777" w:rsidR="00425E2D" w:rsidRDefault="00425E2D" w:rsidP="00CB22B5">
            <w:pPr>
              <w:spacing w:line="259" w:lineRule="auto"/>
              <w:ind w:left="5"/>
            </w:pPr>
            <w:proofErr w:type="spellStart"/>
            <w:r>
              <w:rPr>
                <w:sz w:val="20"/>
              </w:rPr>
              <w:t>systolic&amp;diastolic</w:t>
            </w:r>
            <w:proofErr w:type="spellEnd"/>
            <w:r>
              <w:rPr>
                <w:sz w:val="20"/>
              </w:rPr>
              <w:t xml:space="preserve"> heart failure </w:t>
            </w:r>
          </w:p>
        </w:tc>
        <w:tc>
          <w:tcPr>
            <w:tcW w:w="989" w:type="dxa"/>
            <w:tcBorders>
              <w:top w:val="single" w:sz="4" w:space="0" w:color="000000"/>
              <w:left w:val="single" w:sz="4" w:space="0" w:color="000000"/>
              <w:bottom w:val="single" w:sz="4" w:space="0" w:color="000000"/>
              <w:right w:val="single" w:sz="4" w:space="0" w:color="000000"/>
            </w:tcBorders>
          </w:tcPr>
          <w:p w14:paraId="588B262C" w14:textId="77777777" w:rsidR="00425E2D" w:rsidRDefault="00425E2D" w:rsidP="00CB22B5">
            <w:pPr>
              <w:spacing w:line="259" w:lineRule="auto"/>
              <w:ind w:left="3"/>
            </w:pPr>
            <w:r>
              <w:rPr>
                <w:sz w:val="20"/>
              </w:rPr>
              <w:t xml:space="preserve">02100J8 </w:t>
            </w:r>
          </w:p>
        </w:tc>
        <w:tc>
          <w:tcPr>
            <w:tcW w:w="3780" w:type="dxa"/>
            <w:tcBorders>
              <w:top w:val="single" w:sz="4" w:space="0" w:color="000000"/>
              <w:left w:val="single" w:sz="4" w:space="0" w:color="000000"/>
              <w:bottom w:val="single" w:sz="4" w:space="0" w:color="000000"/>
              <w:right w:val="single" w:sz="4" w:space="0" w:color="000000"/>
            </w:tcBorders>
          </w:tcPr>
          <w:p w14:paraId="6D443927" w14:textId="77777777" w:rsidR="00425E2D" w:rsidRDefault="00425E2D" w:rsidP="00CB22B5">
            <w:pPr>
              <w:spacing w:line="259" w:lineRule="auto"/>
              <w:ind w:left="4"/>
            </w:pPr>
            <w:r>
              <w:rPr>
                <w:sz w:val="20"/>
              </w:rPr>
              <w:t xml:space="preserve"> Bypass Coronary Artery, One Artery from </w:t>
            </w:r>
          </w:p>
          <w:p w14:paraId="6D517ED5" w14:textId="77777777" w:rsidR="00425E2D" w:rsidRDefault="00425E2D" w:rsidP="00CB22B5">
            <w:pPr>
              <w:spacing w:line="259" w:lineRule="auto"/>
              <w:ind w:left="5"/>
            </w:pPr>
            <w:r>
              <w:rPr>
                <w:sz w:val="20"/>
              </w:rPr>
              <w:t xml:space="preserve">Right Internal Mammary with Synthetic </w:t>
            </w:r>
          </w:p>
          <w:p w14:paraId="6A7BA058" w14:textId="77777777" w:rsidR="00425E2D" w:rsidRDefault="00425E2D" w:rsidP="00CB22B5">
            <w:pPr>
              <w:spacing w:line="259" w:lineRule="auto"/>
              <w:ind w:left="5"/>
            </w:pPr>
            <w:r>
              <w:rPr>
                <w:sz w:val="20"/>
              </w:rPr>
              <w:t xml:space="preserve">Substitute, Open Approach </w:t>
            </w:r>
          </w:p>
        </w:tc>
      </w:tr>
      <w:tr w:rsidR="00425E2D" w14:paraId="522724D4" w14:textId="77777777" w:rsidTr="00425E2D">
        <w:trPr>
          <w:trHeight w:val="698"/>
        </w:trPr>
        <w:tc>
          <w:tcPr>
            <w:tcW w:w="545" w:type="dxa"/>
            <w:vMerge/>
            <w:tcBorders>
              <w:top w:val="nil"/>
              <w:left w:val="single" w:sz="4" w:space="0" w:color="000000"/>
              <w:bottom w:val="nil"/>
              <w:right w:val="single" w:sz="4" w:space="0" w:color="000000"/>
            </w:tcBorders>
          </w:tcPr>
          <w:p w14:paraId="16F8B8E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ED976C3" w14:textId="77777777" w:rsidR="00425E2D" w:rsidRDefault="00425E2D" w:rsidP="00CB22B5">
            <w:pPr>
              <w:spacing w:line="259" w:lineRule="auto"/>
              <w:ind w:left="5"/>
            </w:pPr>
            <w:r>
              <w:rPr>
                <w:sz w:val="20"/>
              </w:rPr>
              <w:t xml:space="preserve">428.41 </w:t>
            </w:r>
          </w:p>
        </w:tc>
        <w:tc>
          <w:tcPr>
            <w:tcW w:w="2971" w:type="dxa"/>
            <w:tcBorders>
              <w:top w:val="single" w:sz="4" w:space="0" w:color="000000"/>
              <w:left w:val="single" w:sz="4" w:space="0" w:color="000000"/>
              <w:bottom w:val="single" w:sz="4" w:space="0" w:color="000000"/>
              <w:right w:val="single" w:sz="4" w:space="0" w:color="000000"/>
            </w:tcBorders>
          </w:tcPr>
          <w:p w14:paraId="57AE0DAD" w14:textId="77777777" w:rsidR="00425E2D" w:rsidRDefault="00425E2D" w:rsidP="00CB22B5">
            <w:pPr>
              <w:spacing w:line="259" w:lineRule="auto"/>
              <w:ind w:left="5"/>
            </w:pPr>
            <w:r>
              <w:rPr>
                <w:sz w:val="20"/>
              </w:rPr>
              <w:t xml:space="preserve">acute combined </w:t>
            </w:r>
          </w:p>
          <w:p w14:paraId="4B4F82D5" w14:textId="77777777" w:rsidR="00425E2D" w:rsidRDefault="00425E2D" w:rsidP="00CB22B5">
            <w:pPr>
              <w:spacing w:line="259" w:lineRule="auto"/>
              <w:ind w:left="5"/>
            </w:pPr>
            <w:proofErr w:type="spellStart"/>
            <w:r>
              <w:rPr>
                <w:sz w:val="20"/>
              </w:rPr>
              <w:t>systolic&amp;diastolic</w:t>
            </w:r>
            <w:proofErr w:type="spellEnd"/>
            <w:r>
              <w:rPr>
                <w:sz w:val="20"/>
              </w:rPr>
              <w:t xml:space="preserve"> heart failure </w:t>
            </w:r>
          </w:p>
        </w:tc>
        <w:tc>
          <w:tcPr>
            <w:tcW w:w="989" w:type="dxa"/>
            <w:tcBorders>
              <w:top w:val="single" w:sz="4" w:space="0" w:color="000000"/>
              <w:left w:val="single" w:sz="4" w:space="0" w:color="000000"/>
              <w:bottom w:val="single" w:sz="4" w:space="0" w:color="000000"/>
              <w:right w:val="single" w:sz="4" w:space="0" w:color="000000"/>
            </w:tcBorders>
          </w:tcPr>
          <w:p w14:paraId="445B0F2D" w14:textId="77777777" w:rsidR="00425E2D" w:rsidRDefault="00425E2D" w:rsidP="00CB22B5">
            <w:pPr>
              <w:spacing w:line="259" w:lineRule="auto"/>
              <w:ind w:left="3"/>
            </w:pPr>
            <w:r>
              <w:rPr>
                <w:sz w:val="20"/>
              </w:rPr>
              <w:t xml:space="preserve">02100J9 </w:t>
            </w:r>
          </w:p>
        </w:tc>
        <w:tc>
          <w:tcPr>
            <w:tcW w:w="3780" w:type="dxa"/>
            <w:tcBorders>
              <w:top w:val="single" w:sz="4" w:space="0" w:color="000000"/>
              <w:left w:val="single" w:sz="4" w:space="0" w:color="000000"/>
              <w:bottom w:val="single" w:sz="4" w:space="0" w:color="000000"/>
              <w:right w:val="single" w:sz="4" w:space="0" w:color="000000"/>
            </w:tcBorders>
          </w:tcPr>
          <w:p w14:paraId="74621D77" w14:textId="77777777" w:rsidR="00425E2D" w:rsidRDefault="00425E2D" w:rsidP="00CB22B5">
            <w:pPr>
              <w:spacing w:line="259" w:lineRule="auto"/>
              <w:ind w:left="4"/>
            </w:pPr>
            <w:r>
              <w:rPr>
                <w:sz w:val="20"/>
              </w:rPr>
              <w:t xml:space="preserve"> Bypass Coronary Artery, One Artery from </w:t>
            </w:r>
          </w:p>
          <w:p w14:paraId="7311628D" w14:textId="77777777" w:rsidR="00425E2D" w:rsidRDefault="00425E2D" w:rsidP="00CB22B5">
            <w:pPr>
              <w:spacing w:line="259" w:lineRule="auto"/>
              <w:ind w:left="5"/>
            </w:pPr>
            <w:r>
              <w:rPr>
                <w:sz w:val="20"/>
              </w:rPr>
              <w:t xml:space="preserve">Left Internal Mammary with Synthetic </w:t>
            </w:r>
          </w:p>
          <w:p w14:paraId="7CFEB308" w14:textId="77777777" w:rsidR="00425E2D" w:rsidRDefault="00425E2D" w:rsidP="00CB22B5">
            <w:pPr>
              <w:spacing w:line="259" w:lineRule="auto"/>
              <w:ind w:left="5"/>
            </w:pPr>
            <w:r>
              <w:rPr>
                <w:sz w:val="20"/>
              </w:rPr>
              <w:t xml:space="preserve">Substitute, Open Approach </w:t>
            </w:r>
          </w:p>
        </w:tc>
      </w:tr>
      <w:tr w:rsidR="00425E2D" w14:paraId="0D7AAE60" w14:textId="77777777" w:rsidTr="00425E2D">
        <w:trPr>
          <w:trHeight w:val="701"/>
        </w:trPr>
        <w:tc>
          <w:tcPr>
            <w:tcW w:w="545" w:type="dxa"/>
            <w:vMerge/>
            <w:tcBorders>
              <w:top w:val="nil"/>
              <w:left w:val="single" w:sz="4" w:space="0" w:color="000000"/>
              <w:bottom w:val="nil"/>
              <w:right w:val="single" w:sz="4" w:space="0" w:color="000000"/>
            </w:tcBorders>
          </w:tcPr>
          <w:p w14:paraId="42BCBAA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D513FC7" w14:textId="77777777" w:rsidR="00425E2D" w:rsidRDefault="00425E2D" w:rsidP="00CB22B5">
            <w:pPr>
              <w:spacing w:line="259" w:lineRule="auto"/>
              <w:ind w:left="5"/>
            </w:pPr>
            <w:r>
              <w:rPr>
                <w:sz w:val="20"/>
              </w:rPr>
              <w:t xml:space="preserve">428.42 </w:t>
            </w:r>
          </w:p>
        </w:tc>
        <w:tc>
          <w:tcPr>
            <w:tcW w:w="2971" w:type="dxa"/>
            <w:tcBorders>
              <w:top w:val="single" w:sz="4" w:space="0" w:color="000000"/>
              <w:left w:val="single" w:sz="4" w:space="0" w:color="000000"/>
              <w:bottom w:val="single" w:sz="4" w:space="0" w:color="000000"/>
              <w:right w:val="single" w:sz="4" w:space="0" w:color="000000"/>
            </w:tcBorders>
          </w:tcPr>
          <w:p w14:paraId="1108AE75" w14:textId="77777777" w:rsidR="00425E2D" w:rsidRDefault="00425E2D" w:rsidP="00CB22B5">
            <w:pPr>
              <w:spacing w:line="259" w:lineRule="auto"/>
              <w:ind w:left="5"/>
            </w:pPr>
            <w:r>
              <w:rPr>
                <w:sz w:val="20"/>
              </w:rPr>
              <w:t xml:space="preserve">chronic comb </w:t>
            </w:r>
            <w:proofErr w:type="spellStart"/>
            <w:r>
              <w:rPr>
                <w:sz w:val="20"/>
              </w:rPr>
              <w:t>systolic&amp;diastolic</w:t>
            </w:r>
            <w:proofErr w:type="spellEnd"/>
            <w:r>
              <w:rPr>
                <w:sz w:val="20"/>
              </w:rPr>
              <w:t xml:space="preserve"> heart failure </w:t>
            </w:r>
          </w:p>
        </w:tc>
        <w:tc>
          <w:tcPr>
            <w:tcW w:w="989" w:type="dxa"/>
            <w:tcBorders>
              <w:top w:val="single" w:sz="4" w:space="0" w:color="000000"/>
              <w:left w:val="single" w:sz="4" w:space="0" w:color="000000"/>
              <w:bottom w:val="single" w:sz="4" w:space="0" w:color="000000"/>
              <w:right w:val="single" w:sz="4" w:space="0" w:color="000000"/>
            </w:tcBorders>
          </w:tcPr>
          <w:p w14:paraId="151966F8" w14:textId="77777777" w:rsidR="00425E2D" w:rsidRDefault="00425E2D" w:rsidP="00CB22B5">
            <w:pPr>
              <w:spacing w:line="259" w:lineRule="auto"/>
              <w:ind w:left="3"/>
            </w:pPr>
            <w:r>
              <w:rPr>
                <w:sz w:val="20"/>
              </w:rPr>
              <w:t xml:space="preserve">02100JC </w:t>
            </w:r>
          </w:p>
        </w:tc>
        <w:tc>
          <w:tcPr>
            <w:tcW w:w="3780" w:type="dxa"/>
            <w:tcBorders>
              <w:top w:val="single" w:sz="4" w:space="0" w:color="000000"/>
              <w:left w:val="single" w:sz="4" w:space="0" w:color="000000"/>
              <w:bottom w:val="single" w:sz="4" w:space="0" w:color="000000"/>
              <w:right w:val="single" w:sz="4" w:space="0" w:color="000000"/>
            </w:tcBorders>
          </w:tcPr>
          <w:p w14:paraId="0A8FEEDF" w14:textId="77777777" w:rsidR="00425E2D" w:rsidRDefault="00425E2D" w:rsidP="00CB22B5">
            <w:pPr>
              <w:spacing w:line="259" w:lineRule="auto"/>
              <w:ind w:left="4"/>
            </w:pPr>
            <w:r>
              <w:rPr>
                <w:sz w:val="20"/>
              </w:rPr>
              <w:t xml:space="preserve"> Bypass Coronary Artery, One Artery from </w:t>
            </w:r>
          </w:p>
          <w:p w14:paraId="4ECB8C05" w14:textId="77777777" w:rsidR="00425E2D" w:rsidRDefault="00425E2D" w:rsidP="00CB22B5">
            <w:pPr>
              <w:spacing w:line="259" w:lineRule="auto"/>
              <w:ind w:left="5"/>
            </w:pPr>
            <w:r>
              <w:rPr>
                <w:sz w:val="20"/>
              </w:rPr>
              <w:t xml:space="preserve">Thoracic Artery with Synthetic Substitute, </w:t>
            </w:r>
          </w:p>
          <w:p w14:paraId="71C77FB1" w14:textId="77777777" w:rsidR="00425E2D" w:rsidRDefault="00425E2D" w:rsidP="00CB22B5">
            <w:pPr>
              <w:spacing w:line="259" w:lineRule="auto"/>
              <w:ind w:left="5"/>
            </w:pPr>
            <w:r>
              <w:rPr>
                <w:sz w:val="20"/>
              </w:rPr>
              <w:t xml:space="preserve">Open Approach </w:t>
            </w:r>
          </w:p>
        </w:tc>
      </w:tr>
      <w:tr w:rsidR="00425E2D" w14:paraId="4B161C31" w14:textId="77777777" w:rsidTr="00425E2D">
        <w:trPr>
          <w:trHeight w:val="929"/>
        </w:trPr>
        <w:tc>
          <w:tcPr>
            <w:tcW w:w="545" w:type="dxa"/>
            <w:vMerge/>
            <w:tcBorders>
              <w:top w:val="nil"/>
              <w:left w:val="single" w:sz="4" w:space="0" w:color="000000"/>
              <w:bottom w:val="nil"/>
              <w:right w:val="single" w:sz="4" w:space="0" w:color="000000"/>
            </w:tcBorders>
          </w:tcPr>
          <w:p w14:paraId="3680632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667C30D" w14:textId="77777777" w:rsidR="00425E2D" w:rsidRDefault="00425E2D" w:rsidP="00CB22B5">
            <w:pPr>
              <w:spacing w:line="259" w:lineRule="auto"/>
              <w:ind w:left="5"/>
            </w:pPr>
            <w:r>
              <w:rPr>
                <w:sz w:val="20"/>
              </w:rPr>
              <w:t xml:space="preserve">428.43 </w:t>
            </w:r>
          </w:p>
        </w:tc>
        <w:tc>
          <w:tcPr>
            <w:tcW w:w="2971" w:type="dxa"/>
            <w:tcBorders>
              <w:top w:val="single" w:sz="4" w:space="0" w:color="000000"/>
              <w:left w:val="single" w:sz="4" w:space="0" w:color="000000"/>
              <w:bottom w:val="single" w:sz="4" w:space="0" w:color="000000"/>
              <w:right w:val="single" w:sz="4" w:space="0" w:color="000000"/>
            </w:tcBorders>
          </w:tcPr>
          <w:p w14:paraId="05B2B04E" w14:textId="77777777" w:rsidR="00425E2D" w:rsidRDefault="00425E2D" w:rsidP="00CB22B5">
            <w:pPr>
              <w:spacing w:line="259" w:lineRule="auto"/>
              <w:ind w:left="5"/>
            </w:pPr>
            <w:r>
              <w:rPr>
                <w:sz w:val="20"/>
              </w:rPr>
              <w:t xml:space="preserve">acute chronic comb </w:t>
            </w:r>
            <w:proofErr w:type="spellStart"/>
            <w:r>
              <w:rPr>
                <w:sz w:val="20"/>
              </w:rPr>
              <w:t>systolic&amp;diastolic</w:t>
            </w:r>
            <w:proofErr w:type="spellEnd"/>
            <w:r>
              <w:rPr>
                <w:sz w:val="20"/>
              </w:rPr>
              <w:t xml:space="preserve"> heart fail </w:t>
            </w:r>
          </w:p>
        </w:tc>
        <w:tc>
          <w:tcPr>
            <w:tcW w:w="989" w:type="dxa"/>
            <w:tcBorders>
              <w:top w:val="single" w:sz="4" w:space="0" w:color="000000"/>
              <w:left w:val="single" w:sz="4" w:space="0" w:color="000000"/>
              <w:bottom w:val="single" w:sz="4" w:space="0" w:color="000000"/>
              <w:right w:val="single" w:sz="4" w:space="0" w:color="000000"/>
            </w:tcBorders>
          </w:tcPr>
          <w:p w14:paraId="33224713" w14:textId="77777777" w:rsidR="00425E2D" w:rsidRDefault="00425E2D" w:rsidP="00CB22B5">
            <w:pPr>
              <w:spacing w:line="259" w:lineRule="auto"/>
              <w:ind w:left="3"/>
            </w:pPr>
            <w:r>
              <w:rPr>
                <w:sz w:val="20"/>
              </w:rPr>
              <w:t xml:space="preserve">02100K8 </w:t>
            </w:r>
          </w:p>
        </w:tc>
        <w:tc>
          <w:tcPr>
            <w:tcW w:w="3780" w:type="dxa"/>
            <w:tcBorders>
              <w:top w:val="single" w:sz="4" w:space="0" w:color="000000"/>
              <w:left w:val="single" w:sz="4" w:space="0" w:color="000000"/>
              <w:bottom w:val="single" w:sz="4" w:space="0" w:color="000000"/>
              <w:right w:val="single" w:sz="4" w:space="0" w:color="000000"/>
            </w:tcBorders>
          </w:tcPr>
          <w:p w14:paraId="450D7A38" w14:textId="77777777" w:rsidR="00425E2D" w:rsidRDefault="00425E2D" w:rsidP="00CB22B5">
            <w:pPr>
              <w:ind w:left="5" w:hanging="1"/>
            </w:pPr>
            <w:r>
              <w:rPr>
                <w:sz w:val="20"/>
              </w:rPr>
              <w:t xml:space="preserve"> Bypass Coronary Artery, One Artery from Right Internal Mammary with </w:t>
            </w:r>
          </w:p>
          <w:p w14:paraId="311699C6" w14:textId="77777777" w:rsidR="00425E2D" w:rsidRDefault="00425E2D" w:rsidP="00CB22B5">
            <w:pPr>
              <w:spacing w:line="259" w:lineRule="auto"/>
              <w:ind w:left="5"/>
            </w:pPr>
            <w:proofErr w:type="spellStart"/>
            <w:r>
              <w:rPr>
                <w:sz w:val="20"/>
              </w:rPr>
              <w:lastRenderedPageBreak/>
              <w:t>Nonautologous</w:t>
            </w:r>
            <w:proofErr w:type="spellEnd"/>
            <w:r>
              <w:rPr>
                <w:sz w:val="20"/>
              </w:rPr>
              <w:t xml:space="preserve"> Tissue Substitute, Open Approach </w:t>
            </w:r>
          </w:p>
        </w:tc>
      </w:tr>
      <w:tr w:rsidR="00425E2D" w14:paraId="495C58ED" w14:textId="77777777" w:rsidTr="00425E2D">
        <w:trPr>
          <w:trHeight w:val="931"/>
        </w:trPr>
        <w:tc>
          <w:tcPr>
            <w:tcW w:w="545" w:type="dxa"/>
            <w:vMerge/>
            <w:tcBorders>
              <w:top w:val="nil"/>
              <w:left w:val="single" w:sz="4" w:space="0" w:color="000000"/>
              <w:bottom w:val="nil"/>
              <w:right w:val="single" w:sz="4" w:space="0" w:color="000000"/>
            </w:tcBorders>
          </w:tcPr>
          <w:p w14:paraId="2A4466C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D27DE7A" w14:textId="77777777" w:rsidR="00425E2D" w:rsidRDefault="00425E2D" w:rsidP="00CB22B5">
            <w:pPr>
              <w:spacing w:line="259" w:lineRule="auto"/>
              <w:ind w:left="5"/>
            </w:pPr>
            <w:r>
              <w:rPr>
                <w:sz w:val="20"/>
              </w:rPr>
              <w:t xml:space="preserve">433.00 </w:t>
            </w:r>
          </w:p>
        </w:tc>
        <w:tc>
          <w:tcPr>
            <w:tcW w:w="2971" w:type="dxa"/>
            <w:tcBorders>
              <w:top w:val="single" w:sz="4" w:space="0" w:color="000000"/>
              <w:left w:val="single" w:sz="4" w:space="0" w:color="000000"/>
              <w:bottom w:val="single" w:sz="4" w:space="0" w:color="000000"/>
              <w:right w:val="single" w:sz="4" w:space="0" w:color="000000"/>
            </w:tcBorders>
          </w:tcPr>
          <w:p w14:paraId="1D8E9D4E" w14:textId="77777777" w:rsidR="00425E2D" w:rsidRDefault="00425E2D" w:rsidP="00CB22B5">
            <w:pPr>
              <w:spacing w:line="259" w:lineRule="auto"/>
              <w:ind w:left="5"/>
            </w:pPr>
            <w:proofErr w:type="spellStart"/>
            <w:r>
              <w:rPr>
                <w:sz w:val="20"/>
              </w:rPr>
              <w:t>occlusion&amp;stenos</w:t>
            </w:r>
            <w:proofErr w:type="spellEnd"/>
            <w:r>
              <w:rPr>
                <w:sz w:val="20"/>
              </w:rPr>
              <w:t xml:space="preserve"> basilar art w/o mention infarct </w:t>
            </w:r>
          </w:p>
        </w:tc>
        <w:tc>
          <w:tcPr>
            <w:tcW w:w="989" w:type="dxa"/>
            <w:tcBorders>
              <w:top w:val="single" w:sz="4" w:space="0" w:color="000000"/>
              <w:left w:val="single" w:sz="4" w:space="0" w:color="000000"/>
              <w:bottom w:val="single" w:sz="4" w:space="0" w:color="000000"/>
              <w:right w:val="single" w:sz="4" w:space="0" w:color="000000"/>
            </w:tcBorders>
          </w:tcPr>
          <w:p w14:paraId="0335688B" w14:textId="77777777" w:rsidR="00425E2D" w:rsidRDefault="00425E2D" w:rsidP="00CB22B5">
            <w:pPr>
              <w:spacing w:line="259" w:lineRule="auto"/>
              <w:ind w:left="3"/>
            </w:pPr>
            <w:r>
              <w:rPr>
                <w:sz w:val="20"/>
              </w:rPr>
              <w:t xml:space="preserve">02100K9 </w:t>
            </w:r>
          </w:p>
        </w:tc>
        <w:tc>
          <w:tcPr>
            <w:tcW w:w="3780" w:type="dxa"/>
            <w:tcBorders>
              <w:top w:val="single" w:sz="4" w:space="0" w:color="000000"/>
              <w:left w:val="single" w:sz="4" w:space="0" w:color="000000"/>
              <w:bottom w:val="single" w:sz="4" w:space="0" w:color="000000"/>
              <w:right w:val="single" w:sz="4" w:space="0" w:color="000000"/>
            </w:tcBorders>
          </w:tcPr>
          <w:p w14:paraId="32F8609B" w14:textId="77777777" w:rsidR="00425E2D" w:rsidRDefault="00425E2D" w:rsidP="00CB22B5">
            <w:pPr>
              <w:spacing w:line="259" w:lineRule="auto"/>
              <w:ind w:left="4"/>
            </w:pPr>
            <w:r>
              <w:rPr>
                <w:sz w:val="20"/>
              </w:rPr>
              <w:t xml:space="preserve"> Bypass Coronary Artery, One Artery from </w:t>
            </w:r>
          </w:p>
          <w:p w14:paraId="7D9EF86B" w14:textId="77777777" w:rsidR="00425E2D" w:rsidRDefault="00425E2D" w:rsidP="00CB22B5">
            <w:pPr>
              <w:spacing w:line="259" w:lineRule="auto"/>
              <w:ind w:left="5"/>
            </w:pPr>
            <w:r>
              <w:rPr>
                <w:sz w:val="20"/>
              </w:rPr>
              <w:t xml:space="preserve">Left Internal Mammary with </w:t>
            </w:r>
          </w:p>
          <w:p w14:paraId="56AD171B" w14:textId="77777777" w:rsidR="00425E2D" w:rsidRDefault="00425E2D" w:rsidP="00CB22B5">
            <w:pPr>
              <w:spacing w:line="259" w:lineRule="auto"/>
              <w:ind w:left="5"/>
            </w:pPr>
            <w:proofErr w:type="spellStart"/>
            <w:r>
              <w:rPr>
                <w:sz w:val="20"/>
              </w:rPr>
              <w:t>Nonautologous</w:t>
            </w:r>
            <w:proofErr w:type="spellEnd"/>
            <w:r>
              <w:rPr>
                <w:sz w:val="20"/>
              </w:rPr>
              <w:t xml:space="preserve"> Tissue Substitute, Open Approach </w:t>
            </w:r>
          </w:p>
        </w:tc>
      </w:tr>
      <w:tr w:rsidR="00425E2D" w14:paraId="60C40FDC" w14:textId="77777777" w:rsidTr="00425E2D">
        <w:trPr>
          <w:trHeight w:val="698"/>
        </w:trPr>
        <w:tc>
          <w:tcPr>
            <w:tcW w:w="545" w:type="dxa"/>
            <w:vMerge/>
            <w:tcBorders>
              <w:top w:val="nil"/>
              <w:left w:val="single" w:sz="4" w:space="0" w:color="000000"/>
              <w:bottom w:val="nil"/>
              <w:right w:val="single" w:sz="4" w:space="0" w:color="000000"/>
            </w:tcBorders>
          </w:tcPr>
          <w:p w14:paraId="76CC481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5F5E1CA" w14:textId="77777777" w:rsidR="00425E2D" w:rsidRDefault="00425E2D" w:rsidP="00CB22B5">
            <w:pPr>
              <w:spacing w:line="259" w:lineRule="auto"/>
              <w:ind w:left="5"/>
            </w:pPr>
            <w:r>
              <w:rPr>
                <w:sz w:val="20"/>
              </w:rPr>
              <w:t xml:space="preserve">433.01 </w:t>
            </w:r>
          </w:p>
        </w:tc>
        <w:tc>
          <w:tcPr>
            <w:tcW w:w="2971" w:type="dxa"/>
            <w:tcBorders>
              <w:top w:val="single" w:sz="4" w:space="0" w:color="000000"/>
              <w:left w:val="single" w:sz="4" w:space="0" w:color="000000"/>
              <w:bottom w:val="single" w:sz="4" w:space="0" w:color="000000"/>
              <w:right w:val="single" w:sz="4" w:space="0" w:color="000000"/>
            </w:tcBorders>
          </w:tcPr>
          <w:p w14:paraId="14E3B09E" w14:textId="77777777" w:rsidR="00425E2D" w:rsidRDefault="00425E2D" w:rsidP="00CB22B5">
            <w:pPr>
              <w:spacing w:line="259" w:lineRule="auto"/>
              <w:ind w:left="5"/>
            </w:pPr>
            <w:proofErr w:type="spellStart"/>
            <w:r>
              <w:rPr>
                <w:sz w:val="20"/>
              </w:rPr>
              <w:t>occlusion&amp;stenosis</w:t>
            </w:r>
            <w:proofErr w:type="spellEnd"/>
            <w:r>
              <w:rPr>
                <w:sz w:val="20"/>
              </w:rPr>
              <w:t xml:space="preserve"> basilar artery w/infarct </w:t>
            </w:r>
          </w:p>
        </w:tc>
        <w:tc>
          <w:tcPr>
            <w:tcW w:w="989" w:type="dxa"/>
            <w:tcBorders>
              <w:top w:val="single" w:sz="4" w:space="0" w:color="000000"/>
              <w:left w:val="single" w:sz="4" w:space="0" w:color="000000"/>
              <w:bottom w:val="single" w:sz="4" w:space="0" w:color="000000"/>
              <w:right w:val="single" w:sz="4" w:space="0" w:color="000000"/>
            </w:tcBorders>
          </w:tcPr>
          <w:p w14:paraId="7DFB53A5" w14:textId="77777777" w:rsidR="00425E2D" w:rsidRDefault="00425E2D" w:rsidP="00CB22B5">
            <w:pPr>
              <w:spacing w:line="259" w:lineRule="auto"/>
              <w:ind w:left="3"/>
            </w:pPr>
            <w:r>
              <w:rPr>
                <w:sz w:val="20"/>
              </w:rPr>
              <w:t>02100K</w:t>
            </w:r>
          </w:p>
          <w:p w14:paraId="2DC4CE43" w14:textId="77777777" w:rsidR="00425E2D" w:rsidRDefault="00425E2D" w:rsidP="00CB22B5">
            <w:pPr>
              <w:spacing w:line="259" w:lineRule="auto"/>
              <w:ind w:left="3"/>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7229BAC7" w14:textId="77777777" w:rsidR="00425E2D" w:rsidRDefault="00425E2D" w:rsidP="00CB22B5">
            <w:pPr>
              <w:spacing w:line="259" w:lineRule="auto"/>
              <w:ind w:left="5"/>
            </w:pPr>
            <w:r>
              <w:rPr>
                <w:sz w:val="20"/>
              </w:rPr>
              <w:t xml:space="preserve"> Bypass Coronary Artery, One Artery from </w:t>
            </w:r>
          </w:p>
          <w:p w14:paraId="45EF4759" w14:textId="77777777" w:rsidR="00425E2D" w:rsidRDefault="00425E2D" w:rsidP="00CB22B5">
            <w:pPr>
              <w:spacing w:line="259" w:lineRule="auto"/>
              <w:ind w:left="5"/>
            </w:pPr>
            <w:r>
              <w:rPr>
                <w:sz w:val="20"/>
              </w:rPr>
              <w:t xml:space="preserve">Thoracic Artery with </w:t>
            </w:r>
            <w:proofErr w:type="spellStart"/>
            <w:r>
              <w:rPr>
                <w:sz w:val="20"/>
              </w:rPr>
              <w:t>Nonautologous</w:t>
            </w:r>
            <w:proofErr w:type="spellEnd"/>
            <w:r>
              <w:rPr>
                <w:sz w:val="20"/>
              </w:rPr>
              <w:t xml:space="preserve"> Tissue </w:t>
            </w:r>
          </w:p>
          <w:p w14:paraId="07910045" w14:textId="77777777" w:rsidR="00425E2D" w:rsidRDefault="00425E2D" w:rsidP="00CB22B5">
            <w:pPr>
              <w:spacing w:line="259" w:lineRule="auto"/>
              <w:ind w:left="5"/>
            </w:pPr>
            <w:r>
              <w:rPr>
                <w:sz w:val="20"/>
              </w:rPr>
              <w:t xml:space="preserve">Substitute, Open Approach </w:t>
            </w:r>
          </w:p>
        </w:tc>
      </w:tr>
      <w:tr w:rsidR="00425E2D" w14:paraId="48815666" w14:textId="77777777" w:rsidTr="00425E2D">
        <w:trPr>
          <w:trHeight w:val="470"/>
        </w:trPr>
        <w:tc>
          <w:tcPr>
            <w:tcW w:w="545" w:type="dxa"/>
            <w:vMerge/>
            <w:tcBorders>
              <w:top w:val="nil"/>
              <w:left w:val="single" w:sz="4" w:space="0" w:color="000000"/>
              <w:bottom w:val="nil"/>
              <w:right w:val="single" w:sz="4" w:space="0" w:color="000000"/>
            </w:tcBorders>
          </w:tcPr>
          <w:p w14:paraId="5CA15EF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5C5D140" w14:textId="77777777" w:rsidR="00425E2D" w:rsidRDefault="00425E2D" w:rsidP="00CB22B5">
            <w:pPr>
              <w:spacing w:line="259" w:lineRule="auto"/>
              <w:ind w:left="5"/>
            </w:pPr>
            <w:r>
              <w:rPr>
                <w:sz w:val="20"/>
              </w:rPr>
              <w:t xml:space="preserve">433.10 </w:t>
            </w:r>
          </w:p>
        </w:tc>
        <w:tc>
          <w:tcPr>
            <w:tcW w:w="2971" w:type="dxa"/>
            <w:tcBorders>
              <w:top w:val="single" w:sz="4" w:space="0" w:color="000000"/>
              <w:left w:val="single" w:sz="4" w:space="0" w:color="000000"/>
              <w:bottom w:val="single" w:sz="4" w:space="0" w:color="000000"/>
              <w:right w:val="single" w:sz="4" w:space="0" w:color="000000"/>
            </w:tcBorders>
          </w:tcPr>
          <w:p w14:paraId="00F946B7" w14:textId="77777777" w:rsidR="00425E2D" w:rsidRDefault="00425E2D" w:rsidP="00CB22B5">
            <w:pPr>
              <w:spacing w:line="259" w:lineRule="auto"/>
              <w:ind w:left="5"/>
            </w:pPr>
            <w:proofErr w:type="spellStart"/>
            <w:r>
              <w:rPr>
                <w:sz w:val="20"/>
              </w:rPr>
              <w:t>occlusion&amp;stenos</w:t>
            </w:r>
            <w:proofErr w:type="spellEnd"/>
            <w:r>
              <w:rPr>
                <w:sz w:val="20"/>
              </w:rPr>
              <w:t xml:space="preserve"> carotid art w/o mention infarct </w:t>
            </w:r>
          </w:p>
        </w:tc>
        <w:tc>
          <w:tcPr>
            <w:tcW w:w="989" w:type="dxa"/>
            <w:tcBorders>
              <w:top w:val="single" w:sz="4" w:space="0" w:color="000000"/>
              <w:left w:val="single" w:sz="4" w:space="0" w:color="000000"/>
              <w:bottom w:val="single" w:sz="4" w:space="0" w:color="000000"/>
              <w:right w:val="single" w:sz="4" w:space="0" w:color="000000"/>
            </w:tcBorders>
          </w:tcPr>
          <w:p w14:paraId="761A9260" w14:textId="77777777" w:rsidR="00425E2D" w:rsidRDefault="00425E2D" w:rsidP="00CB22B5">
            <w:pPr>
              <w:spacing w:line="259" w:lineRule="auto"/>
              <w:ind w:left="3"/>
            </w:pPr>
            <w:r>
              <w:rPr>
                <w:sz w:val="20"/>
              </w:rPr>
              <w:t xml:space="preserve">02100Z8 </w:t>
            </w:r>
          </w:p>
        </w:tc>
        <w:tc>
          <w:tcPr>
            <w:tcW w:w="3780" w:type="dxa"/>
            <w:tcBorders>
              <w:top w:val="single" w:sz="4" w:space="0" w:color="000000"/>
              <w:left w:val="single" w:sz="4" w:space="0" w:color="000000"/>
              <w:bottom w:val="single" w:sz="4" w:space="0" w:color="000000"/>
              <w:right w:val="single" w:sz="4" w:space="0" w:color="000000"/>
            </w:tcBorders>
          </w:tcPr>
          <w:p w14:paraId="746E5A0B" w14:textId="77777777" w:rsidR="00425E2D" w:rsidRDefault="00425E2D" w:rsidP="00CB22B5">
            <w:pPr>
              <w:spacing w:line="259" w:lineRule="auto"/>
              <w:ind w:left="5" w:hanging="1"/>
            </w:pPr>
            <w:r>
              <w:rPr>
                <w:sz w:val="20"/>
              </w:rPr>
              <w:t xml:space="preserve"> Bypass Coronary Artery, One Artery from Right Internal Mammary, Open Approach </w:t>
            </w:r>
          </w:p>
        </w:tc>
      </w:tr>
      <w:tr w:rsidR="00425E2D" w14:paraId="0D116B6F"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24DC716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7F6666A" w14:textId="77777777" w:rsidR="00425E2D" w:rsidRDefault="00425E2D" w:rsidP="00CB22B5">
            <w:pPr>
              <w:spacing w:line="259" w:lineRule="auto"/>
              <w:ind w:left="5"/>
            </w:pPr>
            <w:r>
              <w:rPr>
                <w:sz w:val="20"/>
              </w:rPr>
              <w:t xml:space="preserve">433.11 </w:t>
            </w:r>
          </w:p>
        </w:tc>
        <w:tc>
          <w:tcPr>
            <w:tcW w:w="2971" w:type="dxa"/>
            <w:tcBorders>
              <w:top w:val="single" w:sz="4" w:space="0" w:color="000000"/>
              <w:left w:val="single" w:sz="4" w:space="0" w:color="000000"/>
              <w:bottom w:val="single" w:sz="4" w:space="0" w:color="000000"/>
              <w:right w:val="single" w:sz="4" w:space="0" w:color="000000"/>
            </w:tcBorders>
          </w:tcPr>
          <w:p w14:paraId="02C3B1A0" w14:textId="77777777" w:rsidR="00425E2D" w:rsidRDefault="00425E2D" w:rsidP="00CB22B5">
            <w:pPr>
              <w:spacing w:line="259" w:lineRule="auto"/>
              <w:ind w:left="5"/>
            </w:pPr>
            <w:proofErr w:type="spellStart"/>
            <w:r>
              <w:rPr>
                <w:sz w:val="20"/>
              </w:rPr>
              <w:t>occlusion&amp;stenosis</w:t>
            </w:r>
            <w:proofErr w:type="spellEnd"/>
            <w:r>
              <w:rPr>
                <w:sz w:val="20"/>
              </w:rPr>
              <w:t xml:space="preserve"> carotid artery w/infarct </w:t>
            </w:r>
          </w:p>
        </w:tc>
        <w:tc>
          <w:tcPr>
            <w:tcW w:w="989" w:type="dxa"/>
            <w:tcBorders>
              <w:top w:val="single" w:sz="4" w:space="0" w:color="000000"/>
              <w:left w:val="single" w:sz="4" w:space="0" w:color="000000"/>
              <w:bottom w:val="single" w:sz="4" w:space="0" w:color="000000"/>
              <w:right w:val="single" w:sz="4" w:space="0" w:color="000000"/>
            </w:tcBorders>
          </w:tcPr>
          <w:p w14:paraId="2881F4AF" w14:textId="77777777" w:rsidR="00425E2D" w:rsidRDefault="00425E2D" w:rsidP="00CB22B5">
            <w:pPr>
              <w:spacing w:line="259" w:lineRule="auto"/>
              <w:ind w:left="3"/>
            </w:pPr>
            <w:r>
              <w:rPr>
                <w:sz w:val="20"/>
              </w:rPr>
              <w:t xml:space="preserve">02100Z9 </w:t>
            </w:r>
          </w:p>
        </w:tc>
        <w:tc>
          <w:tcPr>
            <w:tcW w:w="3780" w:type="dxa"/>
            <w:tcBorders>
              <w:top w:val="single" w:sz="4" w:space="0" w:color="000000"/>
              <w:left w:val="single" w:sz="4" w:space="0" w:color="000000"/>
              <w:bottom w:val="single" w:sz="4" w:space="0" w:color="000000"/>
              <w:right w:val="single" w:sz="4" w:space="0" w:color="000000"/>
            </w:tcBorders>
          </w:tcPr>
          <w:p w14:paraId="1C94A1D7" w14:textId="77777777" w:rsidR="00425E2D" w:rsidRDefault="00425E2D" w:rsidP="00CB22B5">
            <w:pPr>
              <w:spacing w:line="259" w:lineRule="auto"/>
              <w:ind w:left="5" w:hanging="1"/>
            </w:pPr>
            <w:r>
              <w:rPr>
                <w:sz w:val="20"/>
              </w:rPr>
              <w:t xml:space="preserve"> Bypass Coronary Artery, One Artery from Left Internal Mammary, Open Approach </w:t>
            </w:r>
          </w:p>
        </w:tc>
      </w:tr>
    </w:tbl>
    <w:p w14:paraId="705328E2"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78" w:type="dxa"/>
        </w:tblCellMar>
        <w:tblLook w:val="04A0" w:firstRow="1" w:lastRow="0" w:firstColumn="1" w:lastColumn="0" w:noHBand="0" w:noVBand="1"/>
      </w:tblPr>
      <w:tblGrid>
        <w:gridCol w:w="381"/>
        <w:gridCol w:w="1504"/>
        <w:gridCol w:w="2753"/>
        <w:gridCol w:w="1678"/>
        <w:gridCol w:w="3049"/>
      </w:tblGrid>
      <w:tr w:rsidR="00425E2D" w14:paraId="1E183F14"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415462B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D5B964A" w14:textId="77777777" w:rsidR="00425E2D" w:rsidRDefault="00425E2D" w:rsidP="00CB22B5">
            <w:pPr>
              <w:spacing w:line="259" w:lineRule="auto"/>
              <w:ind w:left="2"/>
            </w:pPr>
            <w:r>
              <w:rPr>
                <w:sz w:val="20"/>
              </w:rPr>
              <w:t xml:space="preserve">433.20 </w:t>
            </w:r>
          </w:p>
        </w:tc>
        <w:tc>
          <w:tcPr>
            <w:tcW w:w="2971" w:type="dxa"/>
            <w:tcBorders>
              <w:top w:val="single" w:sz="4" w:space="0" w:color="000000"/>
              <w:left w:val="single" w:sz="4" w:space="0" w:color="000000"/>
              <w:bottom w:val="single" w:sz="4" w:space="0" w:color="000000"/>
              <w:right w:val="single" w:sz="4" w:space="0" w:color="000000"/>
            </w:tcBorders>
          </w:tcPr>
          <w:p w14:paraId="1DA17B3D" w14:textId="77777777" w:rsidR="00425E2D" w:rsidRDefault="00425E2D" w:rsidP="00CB22B5">
            <w:pPr>
              <w:spacing w:line="259" w:lineRule="auto"/>
              <w:ind w:left="2"/>
            </w:pPr>
            <w:proofErr w:type="spellStart"/>
            <w:r>
              <w:rPr>
                <w:sz w:val="20"/>
              </w:rPr>
              <w:t>occlusion&amp;stenos</w:t>
            </w:r>
            <w:proofErr w:type="spellEnd"/>
            <w:r>
              <w:rPr>
                <w:sz w:val="20"/>
              </w:rPr>
              <w:t xml:space="preserve"> vert art w/o mention infarct </w:t>
            </w:r>
          </w:p>
        </w:tc>
        <w:tc>
          <w:tcPr>
            <w:tcW w:w="989" w:type="dxa"/>
            <w:tcBorders>
              <w:top w:val="single" w:sz="4" w:space="0" w:color="000000"/>
              <w:left w:val="single" w:sz="4" w:space="0" w:color="000000"/>
              <w:bottom w:val="single" w:sz="4" w:space="0" w:color="000000"/>
              <w:right w:val="single" w:sz="4" w:space="0" w:color="000000"/>
            </w:tcBorders>
          </w:tcPr>
          <w:p w14:paraId="57018B48" w14:textId="77777777" w:rsidR="00425E2D" w:rsidRDefault="00425E2D" w:rsidP="00CB22B5">
            <w:pPr>
              <w:spacing w:line="259" w:lineRule="auto"/>
            </w:pPr>
            <w:r>
              <w:rPr>
                <w:sz w:val="20"/>
              </w:rPr>
              <w:t xml:space="preserve">02100ZC </w:t>
            </w:r>
          </w:p>
        </w:tc>
        <w:tc>
          <w:tcPr>
            <w:tcW w:w="3780" w:type="dxa"/>
            <w:tcBorders>
              <w:top w:val="single" w:sz="4" w:space="0" w:color="000000"/>
              <w:left w:val="single" w:sz="4" w:space="0" w:color="000000"/>
              <w:bottom w:val="single" w:sz="4" w:space="0" w:color="000000"/>
              <w:right w:val="single" w:sz="4" w:space="0" w:color="000000"/>
            </w:tcBorders>
          </w:tcPr>
          <w:p w14:paraId="714924DE" w14:textId="77777777" w:rsidR="00425E2D" w:rsidRDefault="00425E2D" w:rsidP="00CB22B5">
            <w:pPr>
              <w:spacing w:line="259" w:lineRule="auto"/>
              <w:ind w:left="2" w:hanging="1"/>
            </w:pPr>
            <w:r>
              <w:rPr>
                <w:sz w:val="20"/>
              </w:rPr>
              <w:t xml:space="preserve"> Bypass Coronary Artery, One Artery from Thoracic Artery, Open Approach </w:t>
            </w:r>
          </w:p>
        </w:tc>
      </w:tr>
      <w:tr w:rsidR="00425E2D" w14:paraId="3E5777FF" w14:textId="77777777" w:rsidTr="00425E2D">
        <w:trPr>
          <w:trHeight w:val="701"/>
        </w:trPr>
        <w:tc>
          <w:tcPr>
            <w:tcW w:w="545" w:type="dxa"/>
            <w:vMerge/>
            <w:tcBorders>
              <w:top w:val="nil"/>
              <w:left w:val="single" w:sz="4" w:space="0" w:color="000000"/>
              <w:bottom w:val="nil"/>
              <w:right w:val="single" w:sz="4" w:space="0" w:color="000000"/>
            </w:tcBorders>
          </w:tcPr>
          <w:p w14:paraId="2338A16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E95D785" w14:textId="77777777" w:rsidR="00425E2D" w:rsidRDefault="00425E2D" w:rsidP="00CB22B5">
            <w:pPr>
              <w:spacing w:line="259" w:lineRule="auto"/>
              <w:ind w:left="2"/>
            </w:pPr>
            <w:r>
              <w:rPr>
                <w:sz w:val="20"/>
              </w:rPr>
              <w:t xml:space="preserve">433.21 </w:t>
            </w:r>
          </w:p>
        </w:tc>
        <w:tc>
          <w:tcPr>
            <w:tcW w:w="2971" w:type="dxa"/>
            <w:tcBorders>
              <w:top w:val="single" w:sz="4" w:space="0" w:color="000000"/>
              <w:left w:val="single" w:sz="4" w:space="0" w:color="000000"/>
              <w:bottom w:val="single" w:sz="4" w:space="0" w:color="000000"/>
              <w:right w:val="single" w:sz="4" w:space="0" w:color="000000"/>
            </w:tcBorders>
          </w:tcPr>
          <w:p w14:paraId="6579EBFF" w14:textId="77777777" w:rsidR="00425E2D" w:rsidRDefault="00425E2D" w:rsidP="00CB22B5">
            <w:pPr>
              <w:spacing w:line="259" w:lineRule="auto"/>
              <w:ind w:left="2"/>
              <w:jc w:val="both"/>
            </w:pPr>
            <w:proofErr w:type="spellStart"/>
            <w:r>
              <w:rPr>
                <w:sz w:val="20"/>
              </w:rPr>
              <w:t>occlusion&amp;stenosis</w:t>
            </w:r>
            <w:proofErr w:type="spellEnd"/>
            <w:r>
              <w:rPr>
                <w:sz w:val="20"/>
              </w:rPr>
              <w:t xml:space="preserve"> vertebral artery w/infarct </w:t>
            </w:r>
          </w:p>
        </w:tc>
        <w:tc>
          <w:tcPr>
            <w:tcW w:w="989" w:type="dxa"/>
            <w:tcBorders>
              <w:top w:val="single" w:sz="4" w:space="0" w:color="000000"/>
              <w:left w:val="single" w:sz="4" w:space="0" w:color="000000"/>
              <w:bottom w:val="single" w:sz="4" w:space="0" w:color="000000"/>
              <w:right w:val="single" w:sz="4" w:space="0" w:color="000000"/>
            </w:tcBorders>
          </w:tcPr>
          <w:p w14:paraId="115F77F2" w14:textId="77777777" w:rsidR="00425E2D" w:rsidRDefault="00425E2D" w:rsidP="00CB22B5">
            <w:pPr>
              <w:spacing w:line="259" w:lineRule="auto"/>
            </w:pPr>
            <w:r>
              <w:rPr>
                <w:sz w:val="20"/>
              </w:rPr>
              <w:t xml:space="preserve">210488 </w:t>
            </w:r>
          </w:p>
        </w:tc>
        <w:tc>
          <w:tcPr>
            <w:tcW w:w="3780" w:type="dxa"/>
            <w:tcBorders>
              <w:top w:val="single" w:sz="4" w:space="0" w:color="000000"/>
              <w:left w:val="single" w:sz="4" w:space="0" w:color="000000"/>
              <w:bottom w:val="single" w:sz="4" w:space="0" w:color="000000"/>
              <w:right w:val="single" w:sz="4" w:space="0" w:color="000000"/>
            </w:tcBorders>
          </w:tcPr>
          <w:p w14:paraId="16893E62" w14:textId="77777777" w:rsidR="00425E2D" w:rsidRDefault="00425E2D" w:rsidP="00CB22B5">
            <w:pPr>
              <w:spacing w:line="259" w:lineRule="auto"/>
              <w:ind w:left="1"/>
            </w:pPr>
            <w:r>
              <w:rPr>
                <w:sz w:val="20"/>
              </w:rPr>
              <w:t xml:space="preserve"> Bypass Coronary Artery, One Artery from </w:t>
            </w:r>
          </w:p>
          <w:p w14:paraId="2A2AE34F" w14:textId="77777777" w:rsidR="00425E2D" w:rsidRDefault="00425E2D" w:rsidP="00CB22B5">
            <w:pPr>
              <w:spacing w:line="259" w:lineRule="auto"/>
              <w:ind w:left="2"/>
            </w:pPr>
            <w:r>
              <w:rPr>
                <w:sz w:val="20"/>
              </w:rPr>
              <w:t xml:space="preserve">Right Internal Mammary with </w:t>
            </w:r>
            <w:proofErr w:type="spellStart"/>
            <w:r>
              <w:rPr>
                <w:sz w:val="20"/>
              </w:rPr>
              <w:t>Zooplastic</w:t>
            </w:r>
            <w:proofErr w:type="spellEnd"/>
            <w:r>
              <w:rPr>
                <w:sz w:val="20"/>
              </w:rPr>
              <w:t xml:space="preserve"> </w:t>
            </w:r>
          </w:p>
          <w:p w14:paraId="4A5F1FE5" w14:textId="77777777" w:rsidR="00425E2D" w:rsidRDefault="00425E2D" w:rsidP="00CB22B5">
            <w:pPr>
              <w:spacing w:line="259" w:lineRule="auto"/>
              <w:ind w:left="2"/>
            </w:pPr>
            <w:r>
              <w:rPr>
                <w:sz w:val="20"/>
              </w:rPr>
              <w:t xml:space="preserve">Tissue, Percutaneous Endoscopic Approach </w:t>
            </w:r>
          </w:p>
        </w:tc>
      </w:tr>
      <w:tr w:rsidR="00425E2D" w14:paraId="48E91A91" w14:textId="77777777" w:rsidTr="00425E2D">
        <w:trPr>
          <w:trHeight w:val="698"/>
        </w:trPr>
        <w:tc>
          <w:tcPr>
            <w:tcW w:w="545" w:type="dxa"/>
            <w:vMerge/>
            <w:tcBorders>
              <w:top w:val="nil"/>
              <w:left w:val="single" w:sz="4" w:space="0" w:color="000000"/>
              <w:bottom w:val="nil"/>
              <w:right w:val="single" w:sz="4" w:space="0" w:color="000000"/>
            </w:tcBorders>
          </w:tcPr>
          <w:p w14:paraId="3CA3496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F42DC9D" w14:textId="77777777" w:rsidR="00425E2D" w:rsidRDefault="00425E2D" w:rsidP="00CB22B5">
            <w:pPr>
              <w:spacing w:line="259" w:lineRule="auto"/>
              <w:ind w:left="2"/>
            </w:pPr>
            <w:r>
              <w:rPr>
                <w:sz w:val="20"/>
              </w:rPr>
              <w:t xml:space="preserve">433.30 </w:t>
            </w:r>
          </w:p>
        </w:tc>
        <w:tc>
          <w:tcPr>
            <w:tcW w:w="2971" w:type="dxa"/>
            <w:tcBorders>
              <w:top w:val="single" w:sz="4" w:space="0" w:color="000000"/>
              <w:left w:val="single" w:sz="4" w:space="0" w:color="000000"/>
              <w:bottom w:val="single" w:sz="4" w:space="0" w:color="000000"/>
              <w:right w:val="single" w:sz="4" w:space="0" w:color="000000"/>
            </w:tcBorders>
          </w:tcPr>
          <w:p w14:paraId="23164CBA" w14:textId="77777777" w:rsidR="00425E2D" w:rsidRDefault="00425E2D" w:rsidP="00CB22B5">
            <w:pPr>
              <w:spacing w:line="259" w:lineRule="auto"/>
              <w:ind w:left="2"/>
              <w:jc w:val="both"/>
            </w:pPr>
            <w:proofErr w:type="spellStart"/>
            <w:r>
              <w:rPr>
                <w:sz w:val="20"/>
              </w:rPr>
              <w:t>occl&amp;stenos</w:t>
            </w:r>
            <w:proofErr w:type="spellEnd"/>
            <w:r>
              <w:rPr>
                <w:sz w:val="20"/>
              </w:rPr>
              <w:t xml:space="preserve"> </w:t>
            </w:r>
            <w:proofErr w:type="spellStart"/>
            <w:r>
              <w:rPr>
                <w:sz w:val="20"/>
              </w:rPr>
              <w:t>mx&amp;bilat</w:t>
            </w:r>
            <w:proofErr w:type="spellEnd"/>
            <w:r>
              <w:rPr>
                <w:sz w:val="20"/>
              </w:rPr>
              <w:t xml:space="preserve"> </w:t>
            </w:r>
            <w:proofErr w:type="spellStart"/>
            <w:r>
              <w:rPr>
                <w:sz w:val="20"/>
              </w:rPr>
              <w:t>precerbrl</w:t>
            </w:r>
            <w:proofErr w:type="spellEnd"/>
            <w:r>
              <w:rPr>
                <w:sz w:val="20"/>
              </w:rPr>
              <w:t xml:space="preserve"> art w/o infarct </w:t>
            </w:r>
          </w:p>
        </w:tc>
        <w:tc>
          <w:tcPr>
            <w:tcW w:w="989" w:type="dxa"/>
            <w:tcBorders>
              <w:top w:val="single" w:sz="4" w:space="0" w:color="000000"/>
              <w:left w:val="single" w:sz="4" w:space="0" w:color="000000"/>
              <w:bottom w:val="single" w:sz="4" w:space="0" w:color="000000"/>
              <w:right w:val="single" w:sz="4" w:space="0" w:color="000000"/>
            </w:tcBorders>
          </w:tcPr>
          <w:p w14:paraId="298A3F4F" w14:textId="77777777" w:rsidR="00425E2D" w:rsidRDefault="00425E2D" w:rsidP="00CB22B5">
            <w:pPr>
              <w:spacing w:line="259" w:lineRule="auto"/>
            </w:pPr>
            <w:r>
              <w:rPr>
                <w:sz w:val="20"/>
              </w:rPr>
              <w:t xml:space="preserve">210489 </w:t>
            </w:r>
          </w:p>
        </w:tc>
        <w:tc>
          <w:tcPr>
            <w:tcW w:w="3780" w:type="dxa"/>
            <w:tcBorders>
              <w:top w:val="single" w:sz="4" w:space="0" w:color="000000"/>
              <w:left w:val="single" w:sz="4" w:space="0" w:color="000000"/>
              <w:bottom w:val="single" w:sz="4" w:space="0" w:color="000000"/>
              <w:right w:val="single" w:sz="4" w:space="0" w:color="000000"/>
            </w:tcBorders>
          </w:tcPr>
          <w:p w14:paraId="37AB74F8" w14:textId="77777777" w:rsidR="00425E2D" w:rsidRDefault="00425E2D" w:rsidP="00CB22B5">
            <w:pPr>
              <w:spacing w:line="259" w:lineRule="auto"/>
              <w:ind w:left="1"/>
            </w:pPr>
            <w:r>
              <w:rPr>
                <w:sz w:val="20"/>
              </w:rPr>
              <w:t xml:space="preserve"> Bypass Coronary Artery, One Artery from </w:t>
            </w:r>
          </w:p>
          <w:p w14:paraId="47B31B92" w14:textId="77777777" w:rsidR="00425E2D" w:rsidRDefault="00425E2D" w:rsidP="00CB22B5">
            <w:pPr>
              <w:spacing w:line="259" w:lineRule="auto"/>
              <w:ind w:left="2"/>
            </w:pPr>
            <w:r>
              <w:rPr>
                <w:sz w:val="20"/>
              </w:rPr>
              <w:t xml:space="preserve">Left Internal Mammary with </w:t>
            </w:r>
            <w:proofErr w:type="spellStart"/>
            <w:r>
              <w:rPr>
                <w:sz w:val="20"/>
              </w:rPr>
              <w:t>Zooplastic</w:t>
            </w:r>
            <w:proofErr w:type="spellEnd"/>
            <w:r>
              <w:rPr>
                <w:sz w:val="20"/>
              </w:rPr>
              <w:t xml:space="preserve"> </w:t>
            </w:r>
          </w:p>
          <w:p w14:paraId="3D3582D6" w14:textId="77777777" w:rsidR="00425E2D" w:rsidRDefault="00425E2D" w:rsidP="00CB22B5">
            <w:pPr>
              <w:spacing w:line="259" w:lineRule="auto"/>
              <w:ind w:left="2"/>
            </w:pPr>
            <w:r>
              <w:rPr>
                <w:sz w:val="20"/>
              </w:rPr>
              <w:t xml:space="preserve">Tissue, Percutaneous Endoscopic Approach </w:t>
            </w:r>
          </w:p>
        </w:tc>
      </w:tr>
      <w:tr w:rsidR="00425E2D" w14:paraId="1ED62ADA" w14:textId="77777777" w:rsidTr="00425E2D">
        <w:trPr>
          <w:trHeight w:val="701"/>
        </w:trPr>
        <w:tc>
          <w:tcPr>
            <w:tcW w:w="545" w:type="dxa"/>
            <w:vMerge/>
            <w:tcBorders>
              <w:top w:val="nil"/>
              <w:left w:val="single" w:sz="4" w:space="0" w:color="000000"/>
              <w:bottom w:val="nil"/>
              <w:right w:val="single" w:sz="4" w:space="0" w:color="000000"/>
            </w:tcBorders>
          </w:tcPr>
          <w:p w14:paraId="31AD09D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65E41EF" w14:textId="77777777" w:rsidR="00425E2D" w:rsidRDefault="00425E2D" w:rsidP="00CB22B5">
            <w:pPr>
              <w:spacing w:line="259" w:lineRule="auto"/>
              <w:ind w:left="2"/>
            </w:pPr>
            <w:r>
              <w:rPr>
                <w:sz w:val="20"/>
              </w:rPr>
              <w:t xml:space="preserve">433.31 </w:t>
            </w:r>
          </w:p>
        </w:tc>
        <w:tc>
          <w:tcPr>
            <w:tcW w:w="2971" w:type="dxa"/>
            <w:tcBorders>
              <w:top w:val="single" w:sz="4" w:space="0" w:color="000000"/>
              <w:left w:val="single" w:sz="4" w:space="0" w:color="000000"/>
              <w:bottom w:val="single" w:sz="4" w:space="0" w:color="000000"/>
              <w:right w:val="single" w:sz="4" w:space="0" w:color="000000"/>
            </w:tcBorders>
          </w:tcPr>
          <w:p w14:paraId="791451B3" w14:textId="77777777" w:rsidR="00425E2D" w:rsidRDefault="00425E2D" w:rsidP="00CB22B5">
            <w:pPr>
              <w:spacing w:line="259" w:lineRule="auto"/>
              <w:ind w:left="2"/>
              <w:jc w:val="both"/>
            </w:pPr>
            <w:proofErr w:type="spellStart"/>
            <w:r>
              <w:rPr>
                <w:sz w:val="20"/>
              </w:rPr>
              <w:t>occl&amp;stenos</w:t>
            </w:r>
            <w:proofErr w:type="spellEnd"/>
            <w:r>
              <w:rPr>
                <w:sz w:val="20"/>
              </w:rPr>
              <w:t xml:space="preserve"> </w:t>
            </w:r>
            <w:proofErr w:type="spellStart"/>
            <w:r>
              <w:rPr>
                <w:sz w:val="20"/>
              </w:rPr>
              <w:t>mx&amp;bilat</w:t>
            </w:r>
            <w:proofErr w:type="spellEnd"/>
            <w:r>
              <w:rPr>
                <w:sz w:val="20"/>
              </w:rPr>
              <w:t xml:space="preserve"> </w:t>
            </w:r>
            <w:proofErr w:type="spellStart"/>
            <w:r>
              <w:rPr>
                <w:sz w:val="20"/>
              </w:rPr>
              <w:t>precerbrl</w:t>
            </w:r>
            <w:proofErr w:type="spellEnd"/>
            <w:r>
              <w:rPr>
                <w:sz w:val="20"/>
              </w:rPr>
              <w:t xml:space="preserve"> art w/infarct </w:t>
            </w:r>
          </w:p>
        </w:tc>
        <w:tc>
          <w:tcPr>
            <w:tcW w:w="989" w:type="dxa"/>
            <w:tcBorders>
              <w:top w:val="single" w:sz="4" w:space="0" w:color="000000"/>
              <w:left w:val="single" w:sz="4" w:space="0" w:color="000000"/>
              <w:bottom w:val="single" w:sz="4" w:space="0" w:color="000000"/>
              <w:right w:val="single" w:sz="4" w:space="0" w:color="000000"/>
            </w:tcBorders>
          </w:tcPr>
          <w:p w14:paraId="1B8F451A" w14:textId="77777777" w:rsidR="00425E2D" w:rsidRDefault="00425E2D" w:rsidP="00CB22B5">
            <w:pPr>
              <w:spacing w:line="259" w:lineRule="auto"/>
            </w:pPr>
            <w:r>
              <w:rPr>
                <w:sz w:val="20"/>
              </w:rPr>
              <w:t xml:space="preserve">021048C </w:t>
            </w:r>
          </w:p>
        </w:tc>
        <w:tc>
          <w:tcPr>
            <w:tcW w:w="3780" w:type="dxa"/>
            <w:tcBorders>
              <w:top w:val="single" w:sz="4" w:space="0" w:color="000000"/>
              <w:left w:val="single" w:sz="4" w:space="0" w:color="000000"/>
              <w:bottom w:val="single" w:sz="4" w:space="0" w:color="000000"/>
              <w:right w:val="single" w:sz="4" w:space="0" w:color="000000"/>
            </w:tcBorders>
          </w:tcPr>
          <w:p w14:paraId="625AC0B3" w14:textId="77777777" w:rsidR="00425E2D" w:rsidRDefault="00425E2D" w:rsidP="00CB22B5">
            <w:pPr>
              <w:spacing w:line="259" w:lineRule="auto"/>
              <w:ind w:left="1"/>
            </w:pPr>
            <w:r>
              <w:rPr>
                <w:sz w:val="20"/>
              </w:rPr>
              <w:t xml:space="preserve"> Bypass Coronary Artery, One Artery from </w:t>
            </w:r>
          </w:p>
          <w:p w14:paraId="4E9F6D17" w14:textId="77777777" w:rsidR="00425E2D" w:rsidRDefault="00425E2D" w:rsidP="00CB22B5">
            <w:pPr>
              <w:spacing w:line="259" w:lineRule="auto"/>
              <w:ind w:left="2"/>
            </w:pPr>
            <w:r>
              <w:rPr>
                <w:sz w:val="20"/>
              </w:rPr>
              <w:t xml:space="preserve">Thoracic Artery with </w:t>
            </w:r>
            <w:proofErr w:type="spellStart"/>
            <w:r>
              <w:rPr>
                <w:sz w:val="20"/>
              </w:rPr>
              <w:t>Zooplastic</w:t>
            </w:r>
            <w:proofErr w:type="spellEnd"/>
            <w:r>
              <w:rPr>
                <w:sz w:val="20"/>
              </w:rPr>
              <w:t xml:space="preserve"> Tissue, </w:t>
            </w:r>
          </w:p>
          <w:p w14:paraId="5528F1EE" w14:textId="77777777" w:rsidR="00425E2D" w:rsidRDefault="00425E2D" w:rsidP="00CB22B5">
            <w:pPr>
              <w:spacing w:line="259" w:lineRule="auto"/>
              <w:ind w:left="2"/>
            </w:pPr>
            <w:r>
              <w:rPr>
                <w:sz w:val="20"/>
              </w:rPr>
              <w:lastRenderedPageBreak/>
              <w:t xml:space="preserve">Percutaneous Endoscopic Approach </w:t>
            </w:r>
          </w:p>
        </w:tc>
      </w:tr>
      <w:tr w:rsidR="00425E2D" w14:paraId="3BC7B6E9" w14:textId="77777777" w:rsidTr="00425E2D">
        <w:trPr>
          <w:trHeight w:val="931"/>
        </w:trPr>
        <w:tc>
          <w:tcPr>
            <w:tcW w:w="545" w:type="dxa"/>
            <w:vMerge/>
            <w:tcBorders>
              <w:top w:val="nil"/>
              <w:left w:val="single" w:sz="4" w:space="0" w:color="000000"/>
              <w:bottom w:val="nil"/>
              <w:right w:val="single" w:sz="4" w:space="0" w:color="000000"/>
            </w:tcBorders>
          </w:tcPr>
          <w:p w14:paraId="1936BC8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3EC080C" w14:textId="77777777" w:rsidR="00425E2D" w:rsidRDefault="00425E2D" w:rsidP="00CB22B5">
            <w:pPr>
              <w:spacing w:line="259" w:lineRule="auto"/>
              <w:ind w:left="2"/>
            </w:pPr>
            <w:r>
              <w:rPr>
                <w:sz w:val="20"/>
              </w:rPr>
              <w:t xml:space="preserve">433.80 </w:t>
            </w:r>
          </w:p>
        </w:tc>
        <w:tc>
          <w:tcPr>
            <w:tcW w:w="2971" w:type="dxa"/>
            <w:tcBorders>
              <w:top w:val="single" w:sz="4" w:space="0" w:color="000000"/>
              <w:left w:val="single" w:sz="4" w:space="0" w:color="000000"/>
              <w:bottom w:val="single" w:sz="4" w:space="0" w:color="000000"/>
              <w:right w:val="single" w:sz="4" w:space="0" w:color="000000"/>
            </w:tcBorders>
          </w:tcPr>
          <w:p w14:paraId="70FD8F3F" w14:textId="77777777" w:rsidR="00425E2D" w:rsidRDefault="00425E2D" w:rsidP="00CB22B5">
            <w:pPr>
              <w:spacing w:line="259" w:lineRule="auto"/>
              <w:ind w:left="2"/>
            </w:pPr>
            <w:proofErr w:type="spellStart"/>
            <w:r>
              <w:rPr>
                <w:sz w:val="20"/>
              </w:rPr>
              <w:t>occl&amp;stenos</w:t>
            </w:r>
            <w:proofErr w:type="spellEnd"/>
            <w:r>
              <w:rPr>
                <w:sz w:val="20"/>
              </w:rPr>
              <w:t xml:space="preserve"> </w:t>
            </w:r>
            <w:proofErr w:type="spellStart"/>
            <w:r>
              <w:rPr>
                <w:sz w:val="20"/>
              </w:rPr>
              <w:t>oth</w:t>
            </w:r>
            <w:proofErr w:type="spellEnd"/>
            <w:r>
              <w:rPr>
                <w:sz w:val="20"/>
              </w:rPr>
              <w:t xml:space="preserve"> spec </w:t>
            </w:r>
            <w:proofErr w:type="spellStart"/>
            <w:r>
              <w:rPr>
                <w:sz w:val="20"/>
              </w:rPr>
              <w:t>precerbrl</w:t>
            </w:r>
            <w:proofErr w:type="spellEnd"/>
            <w:r>
              <w:rPr>
                <w:sz w:val="20"/>
              </w:rPr>
              <w:t xml:space="preserve"> art w/o infarct </w:t>
            </w:r>
          </w:p>
        </w:tc>
        <w:tc>
          <w:tcPr>
            <w:tcW w:w="989" w:type="dxa"/>
            <w:tcBorders>
              <w:top w:val="single" w:sz="4" w:space="0" w:color="000000"/>
              <w:left w:val="single" w:sz="4" w:space="0" w:color="000000"/>
              <w:bottom w:val="single" w:sz="4" w:space="0" w:color="000000"/>
              <w:right w:val="single" w:sz="4" w:space="0" w:color="000000"/>
            </w:tcBorders>
          </w:tcPr>
          <w:p w14:paraId="4A6D4A63" w14:textId="77777777" w:rsidR="00425E2D" w:rsidRDefault="00425E2D" w:rsidP="00CB22B5">
            <w:pPr>
              <w:spacing w:line="259" w:lineRule="auto"/>
            </w:pPr>
            <w:r>
              <w:rPr>
                <w:sz w:val="20"/>
              </w:rPr>
              <w:t xml:space="preserve">210498 </w:t>
            </w:r>
          </w:p>
        </w:tc>
        <w:tc>
          <w:tcPr>
            <w:tcW w:w="3780" w:type="dxa"/>
            <w:tcBorders>
              <w:top w:val="single" w:sz="4" w:space="0" w:color="000000"/>
              <w:left w:val="single" w:sz="4" w:space="0" w:color="000000"/>
              <w:bottom w:val="single" w:sz="4" w:space="0" w:color="000000"/>
              <w:right w:val="single" w:sz="4" w:space="0" w:color="000000"/>
            </w:tcBorders>
          </w:tcPr>
          <w:p w14:paraId="5DCBA462" w14:textId="77777777" w:rsidR="00425E2D" w:rsidRDefault="00425E2D" w:rsidP="00CB22B5">
            <w:pPr>
              <w:spacing w:line="259" w:lineRule="auto"/>
              <w:ind w:left="1"/>
            </w:pPr>
            <w:r>
              <w:rPr>
                <w:sz w:val="20"/>
              </w:rPr>
              <w:t xml:space="preserve"> Bypass Coronary Artery, One Artery from </w:t>
            </w:r>
          </w:p>
          <w:p w14:paraId="686E3D6F" w14:textId="77777777" w:rsidR="00425E2D" w:rsidRDefault="00425E2D" w:rsidP="00CB22B5">
            <w:pPr>
              <w:spacing w:line="259" w:lineRule="auto"/>
              <w:ind w:left="2"/>
            </w:pPr>
            <w:r>
              <w:rPr>
                <w:sz w:val="20"/>
              </w:rPr>
              <w:t xml:space="preserve">Right Internal Mammary with Autologous </w:t>
            </w:r>
          </w:p>
          <w:p w14:paraId="6837B280" w14:textId="77777777" w:rsidR="00425E2D" w:rsidRDefault="00425E2D" w:rsidP="00CB22B5">
            <w:pPr>
              <w:spacing w:line="259" w:lineRule="auto"/>
              <w:ind w:left="2"/>
            </w:pPr>
            <w:r>
              <w:rPr>
                <w:sz w:val="20"/>
              </w:rPr>
              <w:t xml:space="preserve">Venous Tissue, Percutaneous Endoscopic Approach </w:t>
            </w:r>
          </w:p>
        </w:tc>
      </w:tr>
      <w:tr w:rsidR="00425E2D" w14:paraId="5B900682" w14:textId="77777777" w:rsidTr="00425E2D">
        <w:trPr>
          <w:trHeight w:val="929"/>
        </w:trPr>
        <w:tc>
          <w:tcPr>
            <w:tcW w:w="545" w:type="dxa"/>
            <w:vMerge/>
            <w:tcBorders>
              <w:top w:val="nil"/>
              <w:left w:val="single" w:sz="4" w:space="0" w:color="000000"/>
              <w:bottom w:val="nil"/>
              <w:right w:val="single" w:sz="4" w:space="0" w:color="000000"/>
            </w:tcBorders>
          </w:tcPr>
          <w:p w14:paraId="77C0DD6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CFA0983" w14:textId="77777777" w:rsidR="00425E2D" w:rsidRDefault="00425E2D" w:rsidP="00CB22B5">
            <w:pPr>
              <w:spacing w:line="259" w:lineRule="auto"/>
              <w:ind w:left="2"/>
            </w:pPr>
            <w:r>
              <w:rPr>
                <w:sz w:val="20"/>
              </w:rPr>
              <w:t xml:space="preserve">433.81 </w:t>
            </w:r>
          </w:p>
        </w:tc>
        <w:tc>
          <w:tcPr>
            <w:tcW w:w="2971" w:type="dxa"/>
            <w:tcBorders>
              <w:top w:val="single" w:sz="4" w:space="0" w:color="000000"/>
              <w:left w:val="single" w:sz="4" w:space="0" w:color="000000"/>
              <w:bottom w:val="single" w:sz="4" w:space="0" w:color="000000"/>
              <w:right w:val="single" w:sz="4" w:space="0" w:color="000000"/>
            </w:tcBorders>
          </w:tcPr>
          <w:p w14:paraId="5F4BCBD1" w14:textId="77777777" w:rsidR="00425E2D" w:rsidRDefault="00425E2D" w:rsidP="00CB22B5">
            <w:pPr>
              <w:spacing w:line="259" w:lineRule="auto"/>
              <w:ind w:left="2"/>
            </w:pPr>
            <w:proofErr w:type="spellStart"/>
            <w:r>
              <w:rPr>
                <w:sz w:val="20"/>
              </w:rPr>
              <w:t>occl&amp;stenos</w:t>
            </w:r>
            <w:proofErr w:type="spellEnd"/>
            <w:r>
              <w:rPr>
                <w:sz w:val="20"/>
              </w:rPr>
              <w:t xml:space="preserve"> </w:t>
            </w:r>
            <w:proofErr w:type="spellStart"/>
            <w:r>
              <w:rPr>
                <w:sz w:val="20"/>
              </w:rPr>
              <w:t>oth</w:t>
            </w:r>
            <w:proofErr w:type="spellEnd"/>
            <w:r>
              <w:rPr>
                <w:sz w:val="20"/>
              </w:rPr>
              <w:t xml:space="preserve"> spec </w:t>
            </w:r>
            <w:proofErr w:type="spellStart"/>
            <w:r>
              <w:rPr>
                <w:sz w:val="20"/>
              </w:rPr>
              <w:t>precerbrl</w:t>
            </w:r>
            <w:proofErr w:type="spellEnd"/>
            <w:r>
              <w:rPr>
                <w:sz w:val="20"/>
              </w:rPr>
              <w:t xml:space="preserve"> art w/infarct </w:t>
            </w:r>
          </w:p>
        </w:tc>
        <w:tc>
          <w:tcPr>
            <w:tcW w:w="989" w:type="dxa"/>
            <w:tcBorders>
              <w:top w:val="single" w:sz="4" w:space="0" w:color="000000"/>
              <w:left w:val="single" w:sz="4" w:space="0" w:color="000000"/>
              <w:bottom w:val="single" w:sz="4" w:space="0" w:color="000000"/>
              <w:right w:val="single" w:sz="4" w:space="0" w:color="000000"/>
            </w:tcBorders>
          </w:tcPr>
          <w:p w14:paraId="79D6F9F9" w14:textId="77777777" w:rsidR="00425E2D" w:rsidRDefault="00425E2D" w:rsidP="00CB22B5">
            <w:pPr>
              <w:spacing w:line="259" w:lineRule="auto"/>
            </w:pPr>
            <w:r>
              <w:rPr>
                <w:sz w:val="20"/>
              </w:rPr>
              <w:t xml:space="preserve">210499 </w:t>
            </w:r>
          </w:p>
        </w:tc>
        <w:tc>
          <w:tcPr>
            <w:tcW w:w="3780" w:type="dxa"/>
            <w:tcBorders>
              <w:top w:val="single" w:sz="4" w:space="0" w:color="000000"/>
              <w:left w:val="single" w:sz="4" w:space="0" w:color="000000"/>
              <w:bottom w:val="single" w:sz="4" w:space="0" w:color="000000"/>
              <w:right w:val="single" w:sz="4" w:space="0" w:color="000000"/>
            </w:tcBorders>
          </w:tcPr>
          <w:p w14:paraId="4740B89F" w14:textId="77777777" w:rsidR="00425E2D" w:rsidRDefault="00425E2D" w:rsidP="00CB22B5">
            <w:pPr>
              <w:spacing w:line="259" w:lineRule="auto"/>
              <w:ind w:left="1"/>
            </w:pPr>
            <w:r>
              <w:rPr>
                <w:sz w:val="20"/>
              </w:rPr>
              <w:t xml:space="preserve"> Bypass Coronary Artery, One Artery from </w:t>
            </w:r>
          </w:p>
          <w:p w14:paraId="18F78CA6" w14:textId="77777777" w:rsidR="00425E2D" w:rsidRDefault="00425E2D" w:rsidP="00CB22B5">
            <w:pPr>
              <w:spacing w:line="259" w:lineRule="auto"/>
              <w:ind w:left="2"/>
            </w:pPr>
            <w:r>
              <w:rPr>
                <w:sz w:val="20"/>
              </w:rPr>
              <w:t xml:space="preserve">Left Internal Mammary with Autologous </w:t>
            </w:r>
          </w:p>
          <w:p w14:paraId="6BDB6A75" w14:textId="77777777" w:rsidR="00425E2D" w:rsidRDefault="00425E2D" w:rsidP="00CB22B5">
            <w:pPr>
              <w:spacing w:line="259" w:lineRule="auto"/>
              <w:ind w:left="2"/>
            </w:pPr>
            <w:r>
              <w:rPr>
                <w:sz w:val="20"/>
              </w:rPr>
              <w:t xml:space="preserve">Venous Tissue, Percutaneous Endoscopic Approach </w:t>
            </w:r>
          </w:p>
        </w:tc>
      </w:tr>
      <w:tr w:rsidR="00425E2D" w14:paraId="2DF577DF" w14:textId="77777777" w:rsidTr="00425E2D">
        <w:trPr>
          <w:trHeight w:val="701"/>
        </w:trPr>
        <w:tc>
          <w:tcPr>
            <w:tcW w:w="545" w:type="dxa"/>
            <w:vMerge/>
            <w:tcBorders>
              <w:top w:val="nil"/>
              <w:left w:val="single" w:sz="4" w:space="0" w:color="000000"/>
              <w:bottom w:val="nil"/>
              <w:right w:val="single" w:sz="4" w:space="0" w:color="000000"/>
            </w:tcBorders>
          </w:tcPr>
          <w:p w14:paraId="3F569AB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87B4BFA" w14:textId="77777777" w:rsidR="00425E2D" w:rsidRDefault="00425E2D" w:rsidP="00CB22B5">
            <w:pPr>
              <w:spacing w:line="259" w:lineRule="auto"/>
              <w:ind w:left="2"/>
            </w:pPr>
            <w:r>
              <w:rPr>
                <w:sz w:val="20"/>
              </w:rPr>
              <w:t xml:space="preserve">433.90 </w:t>
            </w:r>
          </w:p>
        </w:tc>
        <w:tc>
          <w:tcPr>
            <w:tcW w:w="2971" w:type="dxa"/>
            <w:tcBorders>
              <w:top w:val="single" w:sz="4" w:space="0" w:color="000000"/>
              <w:left w:val="single" w:sz="4" w:space="0" w:color="000000"/>
              <w:bottom w:val="single" w:sz="4" w:space="0" w:color="000000"/>
              <w:right w:val="single" w:sz="4" w:space="0" w:color="000000"/>
            </w:tcBorders>
          </w:tcPr>
          <w:p w14:paraId="2D1EB7AC" w14:textId="77777777" w:rsidR="00425E2D" w:rsidRDefault="00425E2D" w:rsidP="00CB22B5">
            <w:pPr>
              <w:spacing w:line="259" w:lineRule="auto"/>
              <w:ind w:left="2"/>
            </w:pPr>
            <w:proofErr w:type="spellStart"/>
            <w:r>
              <w:rPr>
                <w:sz w:val="20"/>
              </w:rPr>
              <w:t>occl&amp;stenos</w:t>
            </w:r>
            <w:proofErr w:type="spellEnd"/>
            <w:r>
              <w:rPr>
                <w:sz w:val="20"/>
              </w:rPr>
              <w:t xml:space="preserve"> </w:t>
            </w:r>
            <w:proofErr w:type="spellStart"/>
            <w:r>
              <w:rPr>
                <w:sz w:val="20"/>
              </w:rPr>
              <w:t>uns</w:t>
            </w:r>
            <w:proofErr w:type="spellEnd"/>
            <w:r>
              <w:rPr>
                <w:sz w:val="20"/>
              </w:rPr>
              <w:t xml:space="preserve"> </w:t>
            </w:r>
            <w:proofErr w:type="spellStart"/>
            <w:r>
              <w:rPr>
                <w:sz w:val="20"/>
              </w:rPr>
              <w:t>precerbrl</w:t>
            </w:r>
            <w:proofErr w:type="spellEnd"/>
            <w:r>
              <w:rPr>
                <w:sz w:val="20"/>
              </w:rPr>
              <w:t xml:space="preserve"> art w/o infarct </w:t>
            </w:r>
          </w:p>
        </w:tc>
        <w:tc>
          <w:tcPr>
            <w:tcW w:w="989" w:type="dxa"/>
            <w:tcBorders>
              <w:top w:val="single" w:sz="4" w:space="0" w:color="000000"/>
              <w:left w:val="single" w:sz="4" w:space="0" w:color="000000"/>
              <w:bottom w:val="single" w:sz="4" w:space="0" w:color="000000"/>
              <w:right w:val="single" w:sz="4" w:space="0" w:color="000000"/>
            </w:tcBorders>
          </w:tcPr>
          <w:p w14:paraId="0E791316" w14:textId="77777777" w:rsidR="00425E2D" w:rsidRDefault="00425E2D" w:rsidP="00CB22B5">
            <w:pPr>
              <w:spacing w:line="259" w:lineRule="auto"/>
            </w:pPr>
            <w:r>
              <w:rPr>
                <w:sz w:val="20"/>
              </w:rPr>
              <w:t xml:space="preserve">021049C </w:t>
            </w:r>
          </w:p>
        </w:tc>
        <w:tc>
          <w:tcPr>
            <w:tcW w:w="3780" w:type="dxa"/>
            <w:tcBorders>
              <w:top w:val="single" w:sz="4" w:space="0" w:color="000000"/>
              <w:left w:val="single" w:sz="4" w:space="0" w:color="000000"/>
              <w:bottom w:val="single" w:sz="4" w:space="0" w:color="000000"/>
              <w:right w:val="single" w:sz="4" w:space="0" w:color="000000"/>
            </w:tcBorders>
          </w:tcPr>
          <w:p w14:paraId="55DDDF0D" w14:textId="77777777" w:rsidR="00425E2D" w:rsidRDefault="00425E2D" w:rsidP="00CB22B5">
            <w:pPr>
              <w:spacing w:line="259" w:lineRule="auto"/>
              <w:ind w:left="1"/>
            </w:pPr>
            <w:r>
              <w:rPr>
                <w:sz w:val="20"/>
              </w:rPr>
              <w:t xml:space="preserve"> Bypass Coronary Artery, One Artery from </w:t>
            </w:r>
          </w:p>
          <w:p w14:paraId="3BC2C812" w14:textId="77777777" w:rsidR="00425E2D" w:rsidRDefault="00425E2D" w:rsidP="00CB22B5">
            <w:pPr>
              <w:spacing w:line="259" w:lineRule="auto"/>
              <w:ind w:left="2"/>
            </w:pPr>
            <w:r>
              <w:rPr>
                <w:sz w:val="20"/>
              </w:rPr>
              <w:t xml:space="preserve">Thoracic Artery with Autologous Venous </w:t>
            </w:r>
          </w:p>
          <w:p w14:paraId="3A8225EB" w14:textId="77777777" w:rsidR="00425E2D" w:rsidRDefault="00425E2D" w:rsidP="00CB22B5">
            <w:pPr>
              <w:spacing w:line="259" w:lineRule="auto"/>
              <w:ind w:left="2"/>
            </w:pPr>
            <w:r>
              <w:rPr>
                <w:sz w:val="20"/>
              </w:rPr>
              <w:t xml:space="preserve">Tissue, Percutaneous Endoscopic Approach </w:t>
            </w:r>
          </w:p>
        </w:tc>
      </w:tr>
      <w:tr w:rsidR="00425E2D" w14:paraId="35430706" w14:textId="77777777" w:rsidTr="00425E2D">
        <w:trPr>
          <w:trHeight w:val="929"/>
        </w:trPr>
        <w:tc>
          <w:tcPr>
            <w:tcW w:w="545" w:type="dxa"/>
            <w:vMerge/>
            <w:tcBorders>
              <w:top w:val="nil"/>
              <w:left w:val="single" w:sz="4" w:space="0" w:color="000000"/>
              <w:bottom w:val="nil"/>
              <w:right w:val="single" w:sz="4" w:space="0" w:color="000000"/>
            </w:tcBorders>
          </w:tcPr>
          <w:p w14:paraId="3D04752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F0E925C" w14:textId="77777777" w:rsidR="00425E2D" w:rsidRDefault="00425E2D" w:rsidP="00CB22B5">
            <w:pPr>
              <w:spacing w:line="259" w:lineRule="auto"/>
              <w:ind w:left="2"/>
            </w:pPr>
            <w:r>
              <w:rPr>
                <w:sz w:val="20"/>
              </w:rPr>
              <w:t xml:space="preserve">433.91 </w:t>
            </w:r>
          </w:p>
        </w:tc>
        <w:tc>
          <w:tcPr>
            <w:tcW w:w="2971" w:type="dxa"/>
            <w:tcBorders>
              <w:top w:val="single" w:sz="4" w:space="0" w:color="000000"/>
              <w:left w:val="single" w:sz="4" w:space="0" w:color="000000"/>
              <w:bottom w:val="single" w:sz="4" w:space="0" w:color="000000"/>
              <w:right w:val="single" w:sz="4" w:space="0" w:color="000000"/>
            </w:tcBorders>
          </w:tcPr>
          <w:p w14:paraId="1D11BAAD" w14:textId="77777777" w:rsidR="00425E2D" w:rsidRDefault="00425E2D" w:rsidP="00CB22B5">
            <w:pPr>
              <w:spacing w:line="259" w:lineRule="auto"/>
              <w:ind w:left="2"/>
            </w:pPr>
            <w:proofErr w:type="spellStart"/>
            <w:r>
              <w:rPr>
                <w:sz w:val="20"/>
              </w:rPr>
              <w:t>occlusion&amp;stenos</w:t>
            </w:r>
            <w:proofErr w:type="spellEnd"/>
            <w:r>
              <w:rPr>
                <w:sz w:val="20"/>
              </w:rPr>
              <w:t xml:space="preserve"> </w:t>
            </w:r>
            <w:proofErr w:type="spellStart"/>
            <w:r>
              <w:rPr>
                <w:sz w:val="20"/>
              </w:rPr>
              <w:t>unspec</w:t>
            </w:r>
            <w:proofErr w:type="spellEnd"/>
            <w:r>
              <w:rPr>
                <w:sz w:val="20"/>
              </w:rPr>
              <w:t xml:space="preserve"> </w:t>
            </w:r>
            <w:proofErr w:type="spellStart"/>
            <w:r>
              <w:rPr>
                <w:sz w:val="20"/>
              </w:rPr>
              <w:t>precerbrl</w:t>
            </w:r>
            <w:proofErr w:type="spellEnd"/>
            <w:r>
              <w:rPr>
                <w:sz w:val="20"/>
              </w:rPr>
              <w:t xml:space="preserve"> art w/infarct </w:t>
            </w:r>
          </w:p>
        </w:tc>
        <w:tc>
          <w:tcPr>
            <w:tcW w:w="989" w:type="dxa"/>
            <w:tcBorders>
              <w:top w:val="single" w:sz="4" w:space="0" w:color="000000"/>
              <w:left w:val="single" w:sz="4" w:space="0" w:color="000000"/>
              <w:bottom w:val="single" w:sz="4" w:space="0" w:color="000000"/>
              <w:right w:val="single" w:sz="4" w:space="0" w:color="000000"/>
            </w:tcBorders>
          </w:tcPr>
          <w:p w14:paraId="4C333E03" w14:textId="77777777" w:rsidR="00425E2D" w:rsidRDefault="00425E2D" w:rsidP="00CB22B5">
            <w:pPr>
              <w:spacing w:line="259" w:lineRule="auto"/>
            </w:pPr>
            <w:r>
              <w:rPr>
                <w:sz w:val="20"/>
              </w:rPr>
              <w:t xml:space="preserve">02104A8 </w:t>
            </w:r>
          </w:p>
        </w:tc>
        <w:tc>
          <w:tcPr>
            <w:tcW w:w="3780" w:type="dxa"/>
            <w:tcBorders>
              <w:top w:val="single" w:sz="4" w:space="0" w:color="000000"/>
              <w:left w:val="single" w:sz="4" w:space="0" w:color="000000"/>
              <w:bottom w:val="single" w:sz="4" w:space="0" w:color="000000"/>
              <w:right w:val="single" w:sz="4" w:space="0" w:color="000000"/>
            </w:tcBorders>
          </w:tcPr>
          <w:p w14:paraId="64DED7A6" w14:textId="77777777" w:rsidR="00425E2D" w:rsidRDefault="00425E2D" w:rsidP="00CB22B5">
            <w:pPr>
              <w:spacing w:line="259" w:lineRule="auto"/>
              <w:ind w:left="1"/>
            </w:pPr>
            <w:r>
              <w:rPr>
                <w:sz w:val="20"/>
              </w:rPr>
              <w:t xml:space="preserve"> Bypass Coronary Artery, One Artery from </w:t>
            </w:r>
          </w:p>
          <w:p w14:paraId="5403DDFC" w14:textId="77777777" w:rsidR="00425E2D" w:rsidRDefault="00425E2D" w:rsidP="00CB22B5">
            <w:pPr>
              <w:spacing w:line="259" w:lineRule="auto"/>
              <w:ind w:left="2"/>
            </w:pPr>
            <w:r>
              <w:rPr>
                <w:sz w:val="20"/>
              </w:rPr>
              <w:t xml:space="preserve">Right Internal Mammary with Autologous </w:t>
            </w:r>
          </w:p>
          <w:p w14:paraId="3367EEDB" w14:textId="77777777" w:rsidR="00425E2D" w:rsidRDefault="00425E2D" w:rsidP="00CB22B5">
            <w:pPr>
              <w:spacing w:line="259" w:lineRule="auto"/>
              <w:ind w:left="2"/>
            </w:pPr>
            <w:r>
              <w:rPr>
                <w:sz w:val="20"/>
              </w:rPr>
              <w:t xml:space="preserve">Arterial Tissue, Percutaneous Endoscopic Approach </w:t>
            </w:r>
          </w:p>
        </w:tc>
      </w:tr>
      <w:tr w:rsidR="00425E2D" w14:paraId="64B7B084" w14:textId="77777777" w:rsidTr="00425E2D">
        <w:trPr>
          <w:trHeight w:val="931"/>
        </w:trPr>
        <w:tc>
          <w:tcPr>
            <w:tcW w:w="545" w:type="dxa"/>
            <w:vMerge/>
            <w:tcBorders>
              <w:top w:val="nil"/>
              <w:left w:val="single" w:sz="4" w:space="0" w:color="000000"/>
              <w:bottom w:val="nil"/>
              <w:right w:val="single" w:sz="4" w:space="0" w:color="000000"/>
            </w:tcBorders>
          </w:tcPr>
          <w:p w14:paraId="6771453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F7A7A71" w14:textId="77777777" w:rsidR="00425E2D" w:rsidRDefault="00425E2D" w:rsidP="00CB22B5">
            <w:pPr>
              <w:spacing w:line="259" w:lineRule="auto"/>
              <w:ind w:left="2"/>
            </w:pPr>
            <w:r>
              <w:rPr>
                <w:sz w:val="20"/>
              </w:rPr>
              <w:t xml:space="preserve">434.00 </w:t>
            </w:r>
          </w:p>
        </w:tc>
        <w:tc>
          <w:tcPr>
            <w:tcW w:w="2971" w:type="dxa"/>
            <w:tcBorders>
              <w:top w:val="single" w:sz="4" w:space="0" w:color="000000"/>
              <w:left w:val="single" w:sz="4" w:space="0" w:color="000000"/>
              <w:bottom w:val="single" w:sz="4" w:space="0" w:color="000000"/>
              <w:right w:val="single" w:sz="4" w:space="0" w:color="000000"/>
            </w:tcBorders>
          </w:tcPr>
          <w:p w14:paraId="18B84B39" w14:textId="77777777" w:rsidR="00425E2D" w:rsidRDefault="00425E2D" w:rsidP="00CB22B5">
            <w:pPr>
              <w:spacing w:line="259" w:lineRule="auto"/>
              <w:ind w:left="2"/>
              <w:jc w:val="both"/>
            </w:pPr>
            <w:r>
              <w:rPr>
                <w:sz w:val="20"/>
              </w:rPr>
              <w:t xml:space="preserve">cerebral thrombosis without mention infarct </w:t>
            </w:r>
          </w:p>
        </w:tc>
        <w:tc>
          <w:tcPr>
            <w:tcW w:w="989" w:type="dxa"/>
            <w:tcBorders>
              <w:top w:val="single" w:sz="4" w:space="0" w:color="000000"/>
              <w:left w:val="single" w:sz="4" w:space="0" w:color="000000"/>
              <w:bottom w:val="single" w:sz="4" w:space="0" w:color="000000"/>
              <w:right w:val="single" w:sz="4" w:space="0" w:color="000000"/>
            </w:tcBorders>
          </w:tcPr>
          <w:p w14:paraId="712A7B15" w14:textId="77777777" w:rsidR="00425E2D" w:rsidRDefault="00425E2D" w:rsidP="00CB22B5">
            <w:pPr>
              <w:spacing w:line="259" w:lineRule="auto"/>
            </w:pPr>
            <w:r>
              <w:rPr>
                <w:sz w:val="20"/>
              </w:rPr>
              <w:t xml:space="preserve">02104A9 </w:t>
            </w:r>
          </w:p>
        </w:tc>
        <w:tc>
          <w:tcPr>
            <w:tcW w:w="3780" w:type="dxa"/>
            <w:tcBorders>
              <w:top w:val="single" w:sz="4" w:space="0" w:color="000000"/>
              <w:left w:val="single" w:sz="4" w:space="0" w:color="000000"/>
              <w:bottom w:val="single" w:sz="4" w:space="0" w:color="000000"/>
              <w:right w:val="single" w:sz="4" w:space="0" w:color="000000"/>
            </w:tcBorders>
          </w:tcPr>
          <w:p w14:paraId="05C0C95F" w14:textId="77777777" w:rsidR="00425E2D" w:rsidRDefault="00425E2D" w:rsidP="00CB22B5">
            <w:pPr>
              <w:spacing w:line="259" w:lineRule="auto"/>
              <w:ind w:left="1"/>
            </w:pPr>
            <w:r>
              <w:rPr>
                <w:sz w:val="20"/>
              </w:rPr>
              <w:t xml:space="preserve"> Bypass Coronary Artery, One Artery from </w:t>
            </w:r>
          </w:p>
          <w:p w14:paraId="4FF9F4FD" w14:textId="77777777" w:rsidR="00425E2D" w:rsidRDefault="00425E2D" w:rsidP="00CB22B5">
            <w:pPr>
              <w:spacing w:line="259" w:lineRule="auto"/>
              <w:ind w:left="2"/>
            </w:pPr>
            <w:r>
              <w:rPr>
                <w:sz w:val="20"/>
              </w:rPr>
              <w:t xml:space="preserve">Left Internal Mammary with Autologous </w:t>
            </w:r>
          </w:p>
          <w:p w14:paraId="43385F95" w14:textId="77777777" w:rsidR="00425E2D" w:rsidRDefault="00425E2D" w:rsidP="00CB22B5">
            <w:pPr>
              <w:spacing w:line="259" w:lineRule="auto"/>
              <w:ind w:left="2"/>
            </w:pPr>
            <w:r>
              <w:rPr>
                <w:sz w:val="20"/>
              </w:rPr>
              <w:t xml:space="preserve">Arterial Tissue, Percutaneous Endoscopic Approach </w:t>
            </w:r>
          </w:p>
        </w:tc>
      </w:tr>
      <w:tr w:rsidR="00425E2D" w14:paraId="0F0E8D0A" w14:textId="77777777" w:rsidTr="00425E2D">
        <w:trPr>
          <w:trHeight w:val="698"/>
        </w:trPr>
        <w:tc>
          <w:tcPr>
            <w:tcW w:w="545" w:type="dxa"/>
            <w:vMerge/>
            <w:tcBorders>
              <w:top w:val="nil"/>
              <w:left w:val="single" w:sz="4" w:space="0" w:color="000000"/>
              <w:bottom w:val="nil"/>
              <w:right w:val="single" w:sz="4" w:space="0" w:color="000000"/>
            </w:tcBorders>
          </w:tcPr>
          <w:p w14:paraId="75FBAC8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3171C3F" w14:textId="77777777" w:rsidR="00425E2D" w:rsidRDefault="00425E2D" w:rsidP="00CB22B5">
            <w:pPr>
              <w:spacing w:line="259" w:lineRule="auto"/>
              <w:ind w:left="2"/>
            </w:pPr>
            <w:r>
              <w:rPr>
                <w:sz w:val="20"/>
              </w:rPr>
              <w:t xml:space="preserve">434.01 </w:t>
            </w:r>
          </w:p>
        </w:tc>
        <w:tc>
          <w:tcPr>
            <w:tcW w:w="2971" w:type="dxa"/>
            <w:tcBorders>
              <w:top w:val="single" w:sz="4" w:space="0" w:color="000000"/>
              <w:left w:val="single" w:sz="4" w:space="0" w:color="000000"/>
              <w:bottom w:val="single" w:sz="4" w:space="0" w:color="000000"/>
              <w:right w:val="single" w:sz="4" w:space="0" w:color="000000"/>
            </w:tcBorders>
          </w:tcPr>
          <w:p w14:paraId="38A38F4E" w14:textId="77777777" w:rsidR="00425E2D" w:rsidRDefault="00425E2D" w:rsidP="00CB22B5">
            <w:pPr>
              <w:spacing w:line="259" w:lineRule="auto"/>
              <w:ind w:left="2"/>
            </w:pPr>
            <w:r>
              <w:rPr>
                <w:sz w:val="20"/>
              </w:rPr>
              <w:t xml:space="preserve">cerebral thrombosis with cerebral infarction </w:t>
            </w:r>
          </w:p>
        </w:tc>
        <w:tc>
          <w:tcPr>
            <w:tcW w:w="989" w:type="dxa"/>
            <w:tcBorders>
              <w:top w:val="single" w:sz="4" w:space="0" w:color="000000"/>
              <w:left w:val="single" w:sz="4" w:space="0" w:color="000000"/>
              <w:bottom w:val="single" w:sz="4" w:space="0" w:color="000000"/>
              <w:right w:val="single" w:sz="4" w:space="0" w:color="000000"/>
            </w:tcBorders>
          </w:tcPr>
          <w:p w14:paraId="75BD64D2" w14:textId="77777777" w:rsidR="00425E2D" w:rsidRDefault="00425E2D" w:rsidP="00CB22B5">
            <w:pPr>
              <w:spacing w:line="259" w:lineRule="auto"/>
            </w:pPr>
            <w:r>
              <w:rPr>
                <w:sz w:val="20"/>
              </w:rPr>
              <w:t>02104A</w:t>
            </w:r>
          </w:p>
          <w:p w14:paraId="7DD1C30C"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73349FD0" w14:textId="77777777" w:rsidR="00425E2D" w:rsidRDefault="00425E2D" w:rsidP="00CB22B5">
            <w:pPr>
              <w:spacing w:line="259" w:lineRule="auto"/>
              <w:ind w:left="2"/>
            </w:pPr>
            <w:r>
              <w:rPr>
                <w:sz w:val="20"/>
              </w:rPr>
              <w:t xml:space="preserve"> Bypass Coronary Artery, One Artery from </w:t>
            </w:r>
          </w:p>
          <w:p w14:paraId="44E3E387" w14:textId="77777777" w:rsidR="00425E2D" w:rsidRDefault="00425E2D" w:rsidP="00CB22B5">
            <w:pPr>
              <w:spacing w:line="259" w:lineRule="auto"/>
              <w:ind w:left="2"/>
            </w:pPr>
            <w:r>
              <w:rPr>
                <w:sz w:val="20"/>
              </w:rPr>
              <w:t xml:space="preserve">Thoracic Artery with Autologous Arterial </w:t>
            </w:r>
          </w:p>
          <w:p w14:paraId="759C7A59" w14:textId="77777777" w:rsidR="00425E2D" w:rsidRDefault="00425E2D" w:rsidP="00CB22B5">
            <w:pPr>
              <w:spacing w:line="259" w:lineRule="auto"/>
              <w:ind w:left="2"/>
            </w:pPr>
            <w:r>
              <w:rPr>
                <w:sz w:val="20"/>
              </w:rPr>
              <w:t xml:space="preserve">Tissue, Percutaneous Endoscopic Approach </w:t>
            </w:r>
          </w:p>
        </w:tc>
      </w:tr>
      <w:tr w:rsidR="00425E2D" w14:paraId="7D2D254B" w14:textId="77777777" w:rsidTr="00425E2D">
        <w:trPr>
          <w:trHeight w:val="931"/>
        </w:trPr>
        <w:tc>
          <w:tcPr>
            <w:tcW w:w="545" w:type="dxa"/>
            <w:vMerge/>
            <w:tcBorders>
              <w:top w:val="nil"/>
              <w:left w:val="single" w:sz="4" w:space="0" w:color="000000"/>
              <w:bottom w:val="nil"/>
              <w:right w:val="single" w:sz="4" w:space="0" w:color="000000"/>
            </w:tcBorders>
          </w:tcPr>
          <w:p w14:paraId="3C4570E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F093791" w14:textId="77777777" w:rsidR="00425E2D" w:rsidRDefault="00425E2D" w:rsidP="00CB22B5">
            <w:pPr>
              <w:spacing w:line="259" w:lineRule="auto"/>
              <w:ind w:left="2"/>
            </w:pPr>
            <w:r>
              <w:rPr>
                <w:sz w:val="20"/>
              </w:rPr>
              <w:t xml:space="preserve">434.10 </w:t>
            </w:r>
          </w:p>
        </w:tc>
        <w:tc>
          <w:tcPr>
            <w:tcW w:w="2971" w:type="dxa"/>
            <w:tcBorders>
              <w:top w:val="single" w:sz="4" w:space="0" w:color="000000"/>
              <w:left w:val="single" w:sz="4" w:space="0" w:color="000000"/>
              <w:bottom w:val="single" w:sz="4" w:space="0" w:color="000000"/>
              <w:right w:val="single" w:sz="4" w:space="0" w:color="000000"/>
            </w:tcBorders>
          </w:tcPr>
          <w:p w14:paraId="2FA593DD" w14:textId="77777777" w:rsidR="00425E2D" w:rsidRDefault="00425E2D" w:rsidP="00CB22B5">
            <w:pPr>
              <w:spacing w:line="259" w:lineRule="auto"/>
              <w:ind w:left="2"/>
              <w:jc w:val="both"/>
            </w:pPr>
            <w:r>
              <w:rPr>
                <w:sz w:val="20"/>
              </w:rPr>
              <w:t xml:space="preserve">cerebral embolism without mention infarct </w:t>
            </w:r>
          </w:p>
        </w:tc>
        <w:tc>
          <w:tcPr>
            <w:tcW w:w="989" w:type="dxa"/>
            <w:tcBorders>
              <w:top w:val="single" w:sz="4" w:space="0" w:color="000000"/>
              <w:left w:val="single" w:sz="4" w:space="0" w:color="000000"/>
              <w:bottom w:val="single" w:sz="4" w:space="0" w:color="000000"/>
              <w:right w:val="single" w:sz="4" w:space="0" w:color="000000"/>
            </w:tcBorders>
          </w:tcPr>
          <w:p w14:paraId="7E26451F" w14:textId="77777777" w:rsidR="00425E2D" w:rsidRDefault="00425E2D" w:rsidP="00CB22B5">
            <w:pPr>
              <w:spacing w:line="259" w:lineRule="auto"/>
            </w:pPr>
            <w:r>
              <w:rPr>
                <w:sz w:val="20"/>
              </w:rPr>
              <w:t xml:space="preserve">02104J8 </w:t>
            </w:r>
          </w:p>
        </w:tc>
        <w:tc>
          <w:tcPr>
            <w:tcW w:w="3780" w:type="dxa"/>
            <w:tcBorders>
              <w:top w:val="single" w:sz="4" w:space="0" w:color="000000"/>
              <w:left w:val="single" w:sz="4" w:space="0" w:color="000000"/>
              <w:bottom w:val="single" w:sz="4" w:space="0" w:color="000000"/>
              <w:right w:val="single" w:sz="4" w:space="0" w:color="000000"/>
            </w:tcBorders>
          </w:tcPr>
          <w:p w14:paraId="1D36AD2D" w14:textId="77777777" w:rsidR="00425E2D" w:rsidRDefault="00425E2D" w:rsidP="00CB22B5">
            <w:pPr>
              <w:spacing w:line="259" w:lineRule="auto"/>
              <w:ind w:left="1"/>
            </w:pPr>
            <w:r>
              <w:rPr>
                <w:sz w:val="20"/>
              </w:rPr>
              <w:t xml:space="preserve"> Bypass Coronary Artery, One Artery from </w:t>
            </w:r>
          </w:p>
          <w:p w14:paraId="559E5503" w14:textId="77777777" w:rsidR="00425E2D" w:rsidRDefault="00425E2D" w:rsidP="00CB22B5">
            <w:pPr>
              <w:spacing w:line="259" w:lineRule="auto"/>
              <w:ind w:left="2"/>
            </w:pPr>
            <w:r>
              <w:rPr>
                <w:sz w:val="20"/>
              </w:rPr>
              <w:lastRenderedPageBreak/>
              <w:t xml:space="preserve">Right Internal Mammary with Synthetic </w:t>
            </w:r>
          </w:p>
          <w:p w14:paraId="363040BD" w14:textId="77777777" w:rsidR="00425E2D" w:rsidRDefault="00425E2D" w:rsidP="00CB22B5">
            <w:pPr>
              <w:spacing w:line="259" w:lineRule="auto"/>
              <w:ind w:left="2"/>
            </w:pPr>
            <w:r>
              <w:rPr>
                <w:sz w:val="20"/>
              </w:rPr>
              <w:t xml:space="preserve">Substitute, Percutaneous Endoscopic </w:t>
            </w:r>
          </w:p>
          <w:p w14:paraId="743054AB" w14:textId="77777777" w:rsidR="00425E2D" w:rsidRDefault="00425E2D" w:rsidP="00CB22B5">
            <w:pPr>
              <w:spacing w:line="259" w:lineRule="auto"/>
              <w:ind w:left="2"/>
            </w:pPr>
            <w:r>
              <w:rPr>
                <w:sz w:val="20"/>
              </w:rPr>
              <w:t xml:space="preserve">Approach </w:t>
            </w:r>
          </w:p>
        </w:tc>
      </w:tr>
      <w:tr w:rsidR="00425E2D" w14:paraId="00C46850" w14:textId="77777777" w:rsidTr="00425E2D">
        <w:trPr>
          <w:trHeight w:val="929"/>
        </w:trPr>
        <w:tc>
          <w:tcPr>
            <w:tcW w:w="545" w:type="dxa"/>
            <w:vMerge/>
            <w:tcBorders>
              <w:top w:val="nil"/>
              <w:left w:val="single" w:sz="4" w:space="0" w:color="000000"/>
              <w:bottom w:val="nil"/>
              <w:right w:val="single" w:sz="4" w:space="0" w:color="000000"/>
            </w:tcBorders>
          </w:tcPr>
          <w:p w14:paraId="47FCB42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497B9B2" w14:textId="77777777" w:rsidR="00425E2D" w:rsidRDefault="00425E2D" w:rsidP="00CB22B5">
            <w:pPr>
              <w:spacing w:line="259" w:lineRule="auto"/>
              <w:ind w:left="2"/>
            </w:pPr>
            <w:r>
              <w:rPr>
                <w:sz w:val="20"/>
              </w:rPr>
              <w:t xml:space="preserve">434.11 </w:t>
            </w:r>
          </w:p>
        </w:tc>
        <w:tc>
          <w:tcPr>
            <w:tcW w:w="2971" w:type="dxa"/>
            <w:tcBorders>
              <w:top w:val="single" w:sz="4" w:space="0" w:color="000000"/>
              <w:left w:val="single" w:sz="4" w:space="0" w:color="000000"/>
              <w:bottom w:val="single" w:sz="4" w:space="0" w:color="000000"/>
              <w:right w:val="single" w:sz="4" w:space="0" w:color="000000"/>
            </w:tcBorders>
          </w:tcPr>
          <w:p w14:paraId="0BBBBBBB" w14:textId="77777777" w:rsidR="00425E2D" w:rsidRDefault="00425E2D" w:rsidP="00CB22B5">
            <w:pPr>
              <w:spacing w:line="259" w:lineRule="auto"/>
              <w:ind w:left="2"/>
            </w:pPr>
            <w:r>
              <w:rPr>
                <w:sz w:val="20"/>
              </w:rPr>
              <w:t xml:space="preserve">cerebral embolism with cerebral infarction </w:t>
            </w:r>
          </w:p>
        </w:tc>
        <w:tc>
          <w:tcPr>
            <w:tcW w:w="989" w:type="dxa"/>
            <w:tcBorders>
              <w:top w:val="single" w:sz="4" w:space="0" w:color="000000"/>
              <w:left w:val="single" w:sz="4" w:space="0" w:color="000000"/>
              <w:bottom w:val="single" w:sz="4" w:space="0" w:color="000000"/>
              <w:right w:val="single" w:sz="4" w:space="0" w:color="000000"/>
            </w:tcBorders>
          </w:tcPr>
          <w:p w14:paraId="3C1DB526" w14:textId="77777777" w:rsidR="00425E2D" w:rsidRDefault="00425E2D" w:rsidP="00CB22B5">
            <w:pPr>
              <w:spacing w:line="259" w:lineRule="auto"/>
            </w:pPr>
            <w:r>
              <w:rPr>
                <w:sz w:val="20"/>
              </w:rPr>
              <w:t xml:space="preserve">02104J9 </w:t>
            </w:r>
          </w:p>
        </w:tc>
        <w:tc>
          <w:tcPr>
            <w:tcW w:w="3780" w:type="dxa"/>
            <w:tcBorders>
              <w:top w:val="single" w:sz="4" w:space="0" w:color="000000"/>
              <w:left w:val="single" w:sz="4" w:space="0" w:color="000000"/>
              <w:bottom w:val="single" w:sz="4" w:space="0" w:color="000000"/>
              <w:right w:val="single" w:sz="4" w:space="0" w:color="000000"/>
            </w:tcBorders>
          </w:tcPr>
          <w:p w14:paraId="5ABB3FD4" w14:textId="77777777" w:rsidR="00425E2D" w:rsidRDefault="00425E2D" w:rsidP="00CB22B5">
            <w:pPr>
              <w:spacing w:line="259" w:lineRule="auto"/>
              <w:ind w:left="1"/>
            </w:pPr>
            <w:r>
              <w:rPr>
                <w:sz w:val="20"/>
              </w:rPr>
              <w:t xml:space="preserve"> Bypass Coronary Artery, One Artery from </w:t>
            </w:r>
          </w:p>
          <w:p w14:paraId="5C8C9DBA" w14:textId="77777777" w:rsidR="00425E2D" w:rsidRDefault="00425E2D" w:rsidP="00CB22B5">
            <w:pPr>
              <w:spacing w:line="259" w:lineRule="auto"/>
              <w:ind w:left="2"/>
            </w:pPr>
            <w:r>
              <w:rPr>
                <w:sz w:val="20"/>
              </w:rPr>
              <w:t xml:space="preserve">Left Internal Mammary with Synthetic </w:t>
            </w:r>
          </w:p>
          <w:p w14:paraId="198BD020" w14:textId="77777777" w:rsidR="00425E2D" w:rsidRDefault="00425E2D" w:rsidP="00CB22B5">
            <w:pPr>
              <w:spacing w:line="259" w:lineRule="auto"/>
              <w:ind w:left="2"/>
            </w:pPr>
            <w:r>
              <w:rPr>
                <w:sz w:val="20"/>
              </w:rPr>
              <w:t xml:space="preserve">Substitute, Percutaneous Endoscopic </w:t>
            </w:r>
          </w:p>
          <w:p w14:paraId="23BC1027" w14:textId="77777777" w:rsidR="00425E2D" w:rsidRDefault="00425E2D" w:rsidP="00CB22B5">
            <w:pPr>
              <w:spacing w:line="259" w:lineRule="auto"/>
              <w:ind w:left="2"/>
            </w:pPr>
            <w:r>
              <w:rPr>
                <w:sz w:val="20"/>
              </w:rPr>
              <w:t xml:space="preserve">Approach </w:t>
            </w:r>
          </w:p>
        </w:tc>
      </w:tr>
      <w:tr w:rsidR="00425E2D" w14:paraId="702DDCD9" w14:textId="77777777" w:rsidTr="00425E2D">
        <w:trPr>
          <w:trHeight w:val="701"/>
        </w:trPr>
        <w:tc>
          <w:tcPr>
            <w:tcW w:w="545" w:type="dxa"/>
            <w:vMerge/>
            <w:tcBorders>
              <w:top w:val="nil"/>
              <w:left w:val="single" w:sz="4" w:space="0" w:color="000000"/>
              <w:bottom w:val="nil"/>
              <w:right w:val="single" w:sz="4" w:space="0" w:color="000000"/>
            </w:tcBorders>
          </w:tcPr>
          <w:p w14:paraId="09E264C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D4039F3" w14:textId="77777777" w:rsidR="00425E2D" w:rsidRDefault="00425E2D" w:rsidP="00CB22B5">
            <w:pPr>
              <w:spacing w:line="259" w:lineRule="auto"/>
              <w:ind w:left="2"/>
            </w:pPr>
            <w:r>
              <w:rPr>
                <w:sz w:val="20"/>
              </w:rPr>
              <w:t xml:space="preserve">434.90 </w:t>
            </w:r>
          </w:p>
        </w:tc>
        <w:tc>
          <w:tcPr>
            <w:tcW w:w="2971" w:type="dxa"/>
            <w:tcBorders>
              <w:top w:val="single" w:sz="4" w:space="0" w:color="000000"/>
              <w:left w:val="single" w:sz="4" w:space="0" w:color="000000"/>
              <w:bottom w:val="single" w:sz="4" w:space="0" w:color="000000"/>
              <w:right w:val="single" w:sz="4" w:space="0" w:color="000000"/>
            </w:tcBorders>
          </w:tcPr>
          <w:p w14:paraId="33FBEB98" w14:textId="77777777" w:rsidR="00425E2D" w:rsidRDefault="00425E2D" w:rsidP="00CB22B5">
            <w:pPr>
              <w:spacing w:line="259" w:lineRule="auto"/>
              <w:ind w:left="2"/>
            </w:pPr>
            <w:proofErr w:type="spellStart"/>
            <w:r>
              <w:rPr>
                <w:sz w:val="20"/>
              </w:rPr>
              <w:t>unspec</w:t>
            </w:r>
            <w:proofErr w:type="spellEnd"/>
            <w:r>
              <w:rPr>
                <w:sz w:val="20"/>
              </w:rPr>
              <w:t xml:space="preserve"> </w:t>
            </w:r>
            <w:proofErr w:type="spellStart"/>
            <w:r>
              <w:rPr>
                <w:sz w:val="20"/>
              </w:rPr>
              <w:t>cerbrl</w:t>
            </w:r>
            <w:proofErr w:type="spellEnd"/>
            <w:r>
              <w:rPr>
                <w:sz w:val="20"/>
              </w:rPr>
              <w:t xml:space="preserve"> art occlusion w/o mention infarct </w:t>
            </w:r>
          </w:p>
        </w:tc>
        <w:tc>
          <w:tcPr>
            <w:tcW w:w="989" w:type="dxa"/>
            <w:tcBorders>
              <w:top w:val="single" w:sz="4" w:space="0" w:color="000000"/>
              <w:left w:val="single" w:sz="4" w:space="0" w:color="000000"/>
              <w:bottom w:val="single" w:sz="4" w:space="0" w:color="000000"/>
              <w:right w:val="single" w:sz="4" w:space="0" w:color="000000"/>
            </w:tcBorders>
          </w:tcPr>
          <w:p w14:paraId="6289ECF3" w14:textId="77777777" w:rsidR="00425E2D" w:rsidRDefault="00425E2D" w:rsidP="00CB22B5">
            <w:pPr>
              <w:spacing w:line="259" w:lineRule="auto"/>
            </w:pPr>
            <w:r>
              <w:rPr>
                <w:sz w:val="20"/>
              </w:rPr>
              <w:t xml:space="preserve">02104JC </w:t>
            </w:r>
          </w:p>
        </w:tc>
        <w:tc>
          <w:tcPr>
            <w:tcW w:w="3780" w:type="dxa"/>
            <w:tcBorders>
              <w:top w:val="single" w:sz="4" w:space="0" w:color="000000"/>
              <w:left w:val="single" w:sz="4" w:space="0" w:color="000000"/>
              <w:bottom w:val="single" w:sz="4" w:space="0" w:color="000000"/>
              <w:right w:val="single" w:sz="4" w:space="0" w:color="000000"/>
            </w:tcBorders>
          </w:tcPr>
          <w:p w14:paraId="60541219" w14:textId="77777777" w:rsidR="00425E2D" w:rsidRDefault="00425E2D" w:rsidP="00CB22B5">
            <w:pPr>
              <w:spacing w:line="259" w:lineRule="auto"/>
              <w:ind w:left="1"/>
            </w:pPr>
            <w:r>
              <w:rPr>
                <w:sz w:val="20"/>
              </w:rPr>
              <w:t xml:space="preserve"> Bypass Coronary Artery, One Artery from </w:t>
            </w:r>
          </w:p>
          <w:p w14:paraId="14473189" w14:textId="77777777" w:rsidR="00425E2D" w:rsidRDefault="00425E2D" w:rsidP="00CB22B5">
            <w:pPr>
              <w:spacing w:line="259" w:lineRule="auto"/>
              <w:ind w:left="2"/>
            </w:pPr>
            <w:r>
              <w:rPr>
                <w:sz w:val="20"/>
              </w:rPr>
              <w:t xml:space="preserve">Thoracic Artery with Synthetic Substitute, </w:t>
            </w:r>
          </w:p>
          <w:p w14:paraId="0A441031" w14:textId="77777777" w:rsidR="00425E2D" w:rsidRDefault="00425E2D" w:rsidP="00CB22B5">
            <w:pPr>
              <w:spacing w:line="259" w:lineRule="auto"/>
              <w:ind w:left="2"/>
            </w:pPr>
            <w:r>
              <w:rPr>
                <w:sz w:val="20"/>
              </w:rPr>
              <w:t xml:space="preserve">Percutaneous Endoscopic Approach </w:t>
            </w:r>
          </w:p>
        </w:tc>
      </w:tr>
      <w:tr w:rsidR="00425E2D" w14:paraId="1B191842" w14:textId="77777777" w:rsidTr="00425E2D">
        <w:trPr>
          <w:trHeight w:val="929"/>
        </w:trPr>
        <w:tc>
          <w:tcPr>
            <w:tcW w:w="545" w:type="dxa"/>
            <w:vMerge/>
            <w:tcBorders>
              <w:top w:val="nil"/>
              <w:left w:val="single" w:sz="4" w:space="0" w:color="000000"/>
              <w:bottom w:val="nil"/>
              <w:right w:val="single" w:sz="4" w:space="0" w:color="000000"/>
            </w:tcBorders>
          </w:tcPr>
          <w:p w14:paraId="2A7E61C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D78D266" w14:textId="77777777" w:rsidR="00425E2D" w:rsidRDefault="00425E2D" w:rsidP="00CB22B5">
            <w:pPr>
              <w:spacing w:line="259" w:lineRule="auto"/>
              <w:ind w:left="2"/>
            </w:pPr>
            <w:r>
              <w:rPr>
                <w:sz w:val="20"/>
              </w:rPr>
              <w:t xml:space="preserve">434.91 </w:t>
            </w:r>
          </w:p>
        </w:tc>
        <w:tc>
          <w:tcPr>
            <w:tcW w:w="2971" w:type="dxa"/>
            <w:tcBorders>
              <w:top w:val="single" w:sz="4" w:space="0" w:color="000000"/>
              <w:left w:val="single" w:sz="4" w:space="0" w:color="000000"/>
              <w:bottom w:val="single" w:sz="4" w:space="0" w:color="000000"/>
              <w:right w:val="single" w:sz="4" w:space="0" w:color="000000"/>
            </w:tcBorders>
          </w:tcPr>
          <w:p w14:paraId="2F2C701E" w14:textId="77777777" w:rsidR="00425E2D" w:rsidRDefault="00425E2D" w:rsidP="00CB22B5">
            <w:pPr>
              <w:spacing w:line="259" w:lineRule="auto"/>
              <w:ind w:left="2"/>
            </w:pPr>
            <w:r>
              <w:rPr>
                <w:sz w:val="20"/>
              </w:rPr>
              <w:t xml:space="preserve">unspecified cerebral artery occlusion w/infarct </w:t>
            </w:r>
          </w:p>
        </w:tc>
        <w:tc>
          <w:tcPr>
            <w:tcW w:w="989" w:type="dxa"/>
            <w:tcBorders>
              <w:top w:val="single" w:sz="4" w:space="0" w:color="000000"/>
              <w:left w:val="single" w:sz="4" w:space="0" w:color="000000"/>
              <w:bottom w:val="single" w:sz="4" w:space="0" w:color="000000"/>
              <w:right w:val="single" w:sz="4" w:space="0" w:color="000000"/>
            </w:tcBorders>
          </w:tcPr>
          <w:p w14:paraId="56D5F94D" w14:textId="77777777" w:rsidR="00425E2D" w:rsidRDefault="00425E2D" w:rsidP="00CB22B5">
            <w:pPr>
              <w:spacing w:line="259" w:lineRule="auto"/>
            </w:pPr>
            <w:r>
              <w:rPr>
                <w:sz w:val="20"/>
              </w:rPr>
              <w:t xml:space="preserve">02104K8 </w:t>
            </w:r>
          </w:p>
        </w:tc>
        <w:tc>
          <w:tcPr>
            <w:tcW w:w="3780" w:type="dxa"/>
            <w:tcBorders>
              <w:top w:val="single" w:sz="4" w:space="0" w:color="000000"/>
              <w:left w:val="single" w:sz="4" w:space="0" w:color="000000"/>
              <w:bottom w:val="single" w:sz="4" w:space="0" w:color="000000"/>
              <w:right w:val="single" w:sz="4" w:space="0" w:color="000000"/>
            </w:tcBorders>
          </w:tcPr>
          <w:p w14:paraId="69C9E6F9" w14:textId="77777777" w:rsidR="00425E2D" w:rsidRDefault="00425E2D" w:rsidP="00CB22B5">
            <w:pPr>
              <w:spacing w:line="259" w:lineRule="auto"/>
              <w:ind w:left="1"/>
            </w:pPr>
            <w:r>
              <w:rPr>
                <w:sz w:val="20"/>
              </w:rPr>
              <w:t xml:space="preserve"> Bypass Coronary Artery, One Artery from </w:t>
            </w:r>
          </w:p>
          <w:p w14:paraId="01AEBCCC" w14:textId="77777777" w:rsidR="00425E2D" w:rsidRDefault="00425E2D" w:rsidP="00CB22B5">
            <w:pPr>
              <w:spacing w:line="259" w:lineRule="auto"/>
              <w:ind w:left="2"/>
            </w:pPr>
            <w:r>
              <w:rPr>
                <w:sz w:val="20"/>
              </w:rPr>
              <w:t xml:space="preserve">Right Internal Mammary with </w:t>
            </w:r>
          </w:p>
          <w:p w14:paraId="278D8586" w14:textId="77777777" w:rsidR="00425E2D" w:rsidRDefault="00425E2D" w:rsidP="00CB22B5">
            <w:pPr>
              <w:spacing w:line="259" w:lineRule="auto"/>
              <w:ind w:left="2"/>
            </w:pPr>
            <w:proofErr w:type="spellStart"/>
            <w:r>
              <w:rPr>
                <w:sz w:val="20"/>
              </w:rPr>
              <w:t>Nonautologous</w:t>
            </w:r>
            <w:proofErr w:type="spellEnd"/>
            <w:r>
              <w:rPr>
                <w:sz w:val="20"/>
              </w:rPr>
              <w:t xml:space="preserve"> Tissue Substitute, </w:t>
            </w:r>
          </w:p>
          <w:p w14:paraId="7B482DFC" w14:textId="77777777" w:rsidR="00425E2D" w:rsidRDefault="00425E2D" w:rsidP="00CB22B5">
            <w:pPr>
              <w:spacing w:line="259" w:lineRule="auto"/>
              <w:ind w:left="2"/>
            </w:pPr>
            <w:r>
              <w:rPr>
                <w:sz w:val="20"/>
              </w:rPr>
              <w:t xml:space="preserve">Percutaneous Endoscopic Approach </w:t>
            </w:r>
          </w:p>
        </w:tc>
      </w:tr>
      <w:tr w:rsidR="00425E2D" w14:paraId="05AD0F29" w14:textId="77777777" w:rsidTr="00425E2D">
        <w:trPr>
          <w:trHeight w:val="931"/>
        </w:trPr>
        <w:tc>
          <w:tcPr>
            <w:tcW w:w="545" w:type="dxa"/>
            <w:vMerge/>
            <w:tcBorders>
              <w:top w:val="nil"/>
              <w:left w:val="single" w:sz="4" w:space="0" w:color="000000"/>
              <w:bottom w:val="nil"/>
              <w:right w:val="single" w:sz="4" w:space="0" w:color="000000"/>
            </w:tcBorders>
          </w:tcPr>
          <w:p w14:paraId="2CC44B4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187EE0F" w14:textId="77777777" w:rsidR="00425E2D" w:rsidRDefault="00425E2D" w:rsidP="00CB22B5">
            <w:pPr>
              <w:spacing w:line="259" w:lineRule="auto"/>
              <w:ind w:left="2"/>
            </w:pPr>
            <w:r>
              <w:rPr>
                <w:sz w:val="20"/>
              </w:rPr>
              <w:t xml:space="preserve">438.10 </w:t>
            </w:r>
          </w:p>
        </w:tc>
        <w:tc>
          <w:tcPr>
            <w:tcW w:w="2971" w:type="dxa"/>
            <w:tcBorders>
              <w:top w:val="single" w:sz="4" w:space="0" w:color="000000"/>
              <w:left w:val="single" w:sz="4" w:space="0" w:color="000000"/>
              <w:bottom w:val="single" w:sz="4" w:space="0" w:color="000000"/>
              <w:right w:val="single" w:sz="4" w:space="0" w:color="000000"/>
            </w:tcBorders>
          </w:tcPr>
          <w:p w14:paraId="56C46913" w14:textId="77777777" w:rsidR="00425E2D" w:rsidRDefault="00425E2D" w:rsidP="00CB22B5">
            <w:pPr>
              <w:spacing w:line="259" w:lineRule="auto"/>
              <w:ind w:left="2"/>
            </w:pPr>
            <w:proofErr w:type="spellStart"/>
            <w:r>
              <w:rPr>
                <w:sz w:val="20"/>
              </w:rPr>
              <w:t>unspec</w:t>
            </w:r>
            <w:proofErr w:type="spellEnd"/>
            <w:r>
              <w:rPr>
                <w:sz w:val="20"/>
              </w:rPr>
              <w:t xml:space="preserve"> </w:t>
            </w:r>
            <w:proofErr w:type="spellStart"/>
            <w:r>
              <w:rPr>
                <w:sz w:val="20"/>
              </w:rPr>
              <w:t>spch&amp;lange</w:t>
            </w:r>
            <w:proofErr w:type="spellEnd"/>
            <w:r>
              <w:rPr>
                <w:sz w:val="20"/>
              </w:rPr>
              <w:t xml:space="preserve"> deficit due </w:t>
            </w:r>
            <w:proofErr w:type="spellStart"/>
            <w:r>
              <w:rPr>
                <w:sz w:val="20"/>
              </w:rPr>
              <w:t>cerebrvasc</w:t>
            </w:r>
            <w:proofErr w:type="spellEnd"/>
            <w:r>
              <w:rPr>
                <w:sz w:val="20"/>
              </w:rPr>
              <w:t xml:space="preserve"> disease </w:t>
            </w:r>
          </w:p>
        </w:tc>
        <w:tc>
          <w:tcPr>
            <w:tcW w:w="989" w:type="dxa"/>
            <w:tcBorders>
              <w:top w:val="single" w:sz="4" w:space="0" w:color="000000"/>
              <w:left w:val="single" w:sz="4" w:space="0" w:color="000000"/>
              <w:bottom w:val="single" w:sz="4" w:space="0" w:color="000000"/>
              <w:right w:val="single" w:sz="4" w:space="0" w:color="000000"/>
            </w:tcBorders>
          </w:tcPr>
          <w:p w14:paraId="47FFDD83" w14:textId="77777777" w:rsidR="00425E2D" w:rsidRDefault="00425E2D" w:rsidP="00CB22B5">
            <w:pPr>
              <w:spacing w:line="259" w:lineRule="auto"/>
            </w:pPr>
            <w:r>
              <w:rPr>
                <w:sz w:val="20"/>
              </w:rPr>
              <w:t xml:space="preserve">02104K9 </w:t>
            </w:r>
          </w:p>
        </w:tc>
        <w:tc>
          <w:tcPr>
            <w:tcW w:w="3780" w:type="dxa"/>
            <w:tcBorders>
              <w:top w:val="single" w:sz="4" w:space="0" w:color="000000"/>
              <w:left w:val="single" w:sz="4" w:space="0" w:color="000000"/>
              <w:bottom w:val="single" w:sz="4" w:space="0" w:color="000000"/>
              <w:right w:val="single" w:sz="4" w:space="0" w:color="000000"/>
            </w:tcBorders>
          </w:tcPr>
          <w:p w14:paraId="3DE1C734" w14:textId="77777777" w:rsidR="00425E2D" w:rsidRDefault="00425E2D" w:rsidP="00CB22B5">
            <w:pPr>
              <w:spacing w:line="259" w:lineRule="auto"/>
              <w:ind w:left="1"/>
            </w:pPr>
            <w:r>
              <w:rPr>
                <w:sz w:val="20"/>
              </w:rPr>
              <w:t xml:space="preserve"> Bypass Coronary Artery, One Artery from </w:t>
            </w:r>
          </w:p>
          <w:p w14:paraId="19A3DCDA" w14:textId="77777777" w:rsidR="00425E2D" w:rsidRDefault="00425E2D" w:rsidP="00CB22B5">
            <w:pPr>
              <w:spacing w:line="259" w:lineRule="auto"/>
              <w:ind w:left="2"/>
            </w:pPr>
            <w:r>
              <w:rPr>
                <w:sz w:val="20"/>
              </w:rPr>
              <w:t xml:space="preserve">Left Internal Mammary with </w:t>
            </w:r>
          </w:p>
          <w:p w14:paraId="3E5C4B32" w14:textId="77777777" w:rsidR="00425E2D" w:rsidRDefault="00425E2D" w:rsidP="00CB22B5">
            <w:pPr>
              <w:spacing w:line="259" w:lineRule="auto"/>
              <w:ind w:left="2"/>
            </w:pPr>
            <w:proofErr w:type="spellStart"/>
            <w:r>
              <w:rPr>
                <w:sz w:val="20"/>
              </w:rPr>
              <w:t>Nonautologous</w:t>
            </w:r>
            <w:proofErr w:type="spellEnd"/>
            <w:r>
              <w:rPr>
                <w:sz w:val="20"/>
              </w:rPr>
              <w:t xml:space="preserve"> Tissue Substitute, </w:t>
            </w:r>
          </w:p>
          <w:p w14:paraId="75BD993F" w14:textId="77777777" w:rsidR="00425E2D" w:rsidRDefault="00425E2D" w:rsidP="00CB22B5">
            <w:pPr>
              <w:spacing w:line="259" w:lineRule="auto"/>
              <w:ind w:left="2"/>
            </w:pPr>
            <w:r>
              <w:rPr>
                <w:sz w:val="20"/>
              </w:rPr>
              <w:t xml:space="preserve">Percutaneous Endoscopic Approach </w:t>
            </w:r>
          </w:p>
        </w:tc>
      </w:tr>
      <w:tr w:rsidR="00425E2D" w14:paraId="562D0877"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5B2B426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59E5CB4" w14:textId="77777777" w:rsidR="00425E2D" w:rsidRDefault="00425E2D" w:rsidP="00CB22B5">
            <w:pPr>
              <w:spacing w:line="259" w:lineRule="auto"/>
              <w:ind w:left="2"/>
            </w:pPr>
            <w:r>
              <w:rPr>
                <w:sz w:val="20"/>
              </w:rPr>
              <w:t xml:space="preserve">438.11 </w:t>
            </w:r>
          </w:p>
        </w:tc>
        <w:tc>
          <w:tcPr>
            <w:tcW w:w="2971" w:type="dxa"/>
            <w:tcBorders>
              <w:top w:val="single" w:sz="4" w:space="0" w:color="000000"/>
              <w:left w:val="single" w:sz="4" w:space="0" w:color="000000"/>
              <w:bottom w:val="single" w:sz="4" w:space="0" w:color="000000"/>
              <w:right w:val="single" w:sz="4" w:space="0" w:color="000000"/>
            </w:tcBorders>
          </w:tcPr>
          <w:p w14:paraId="47573A95" w14:textId="77777777" w:rsidR="00425E2D" w:rsidRDefault="00425E2D" w:rsidP="00CB22B5">
            <w:pPr>
              <w:spacing w:line="259" w:lineRule="auto"/>
              <w:ind w:left="2"/>
            </w:pPr>
            <w:r>
              <w:rPr>
                <w:sz w:val="20"/>
              </w:rPr>
              <w:t xml:space="preserve">aphasia due to cerebrovascular disease </w:t>
            </w:r>
          </w:p>
        </w:tc>
        <w:tc>
          <w:tcPr>
            <w:tcW w:w="989" w:type="dxa"/>
            <w:tcBorders>
              <w:top w:val="single" w:sz="4" w:space="0" w:color="000000"/>
              <w:left w:val="single" w:sz="4" w:space="0" w:color="000000"/>
              <w:bottom w:val="single" w:sz="4" w:space="0" w:color="000000"/>
              <w:right w:val="single" w:sz="4" w:space="0" w:color="000000"/>
            </w:tcBorders>
          </w:tcPr>
          <w:p w14:paraId="786F541F" w14:textId="77777777" w:rsidR="00425E2D" w:rsidRDefault="00425E2D" w:rsidP="00CB22B5">
            <w:pPr>
              <w:spacing w:line="259" w:lineRule="auto"/>
            </w:pPr>
            <w:r>
              <w:rPr>
                <w:sz w:val="20"/>
              </w:rPr>
              <w:t>02104K</w:t>
            </w:r>
          </w:p>
          <w:p w14:paraId="61FB1BFA"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796D2341" w14:textId="77777777" w:rsidR="00425E2D" w:rsidRDefault="00425E2D" w:rsidP="00CB22B5">
            <w:pPr>
              <w:spacing w:line="259" w:lineRule="auto"/>
              <w:ind w:left="2"/>
            </w:pPr>
            <w:r>
              <w:rPr>
                <w:sz w:val="20"/>
              </w:rPr>
              <w:t xml:space="preserve"> Bypass Coronary Artery, One Artery from </w:t>
            </w:r>
          </w:p>
          <w:p w14:paraId="6AEE61DB" w14:textId="77777777" w:rsidR="00425E2D" w:rsidRDefault="00425E2D" w:rsidP="00CB22B5">
            <w:pPr>
              <w:spacing w:line="259" w:lineRule="auto"/>
              <w:ind w:left="2"/>
            </w:pPr>
            <w:r>
              <w:rPr>
                <w:sz w:val="20"/>
              </w:rPr>
              <w:t xml:space="preserve">Thoracic Artery with </w:t>
            </w:r>
            <w:proofErr w:type="spellStart"/>
            <w:r>
              <w:rPr>
                <w:sz w:val="20"/>
              </w:rPr>
              <w:t>Nonautologous</w:t>
            </w:r>
            <w:proofErr w:type="spellEnd"/>
            <w:r>
              <w:rPr>
                <w:sz w:val="20"/>
              </w:rPr>
              <w:t xml:space="preserve"> Tissue </w:t>
            </w:r>
          </w:p>
        </w:tc>
      </w:tr>
    </w:tbl>
    <w:p w14:paraId="18AAAB74" w14:textId="77777777" w:rsidR="00425E2D" w:rsidRDefault="00425E2D" w:rsidP="00425E2D">
      <w:pPr>
        <w:spacing w:line="259" w:lineRule="auto"/>
        <w:ind w:left="-1800" w:right="11335"/>
      </w:pPr>
    </w:p>
    <w:tbl>
      <w:tblPr>
        <w:tblStyle w:val="TableGrid0"/>
        <w:tblW w:w="9365" w:type="dxa"/>
        <w:tblInd w:w="175" w:type="dxa"/>
        <w:tblCellMar>
          <w:top w:w="54" w:type="dxa"/>
          <w:left w:w="104" w:type="dxa"/>
          <w:right w:w="73" w:type="dxa"/>
        </w:tblCellMar>
        <w:tblLook w:val="04A0" w:firstRow="1" w:lastRow="0" w:firstColumn="1" w:lastColumn="0" w:noHBand="0" w:noVBand="1"/>
      </w:tblPr>
      <w:tblGrid>
        <w:gridCol w:w="397"/>
        <w:gridCol w:w="1499"/>
        <w:gridCol w:w="2677"/>
        <w:gridCol w:w="1663"/>
        <w:gridCol w:w="3129"/>
      </w:tblGrid>
      <w:tr w:rsidR="00425E2D" w14:paraId="1E7B44DC"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66803C0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08BF644" w14:textId="77777777" w:rsidR="00425E2D" w:rsidRDefault="00425E2D" w:rsidP="00CB22B5">
            <w:pPr>
              <w:spacing w:after="160" w:line="259" w:lineRule="auto"/>
            </w:pPr>
          </w:p>
        </w:tc>
        <w:tc>
          <w:tcPr>
            <w:tcW w:w="2971" w:type="dxa"/>
            <w:tcBorders>
              <w:top w:val="single" w:sz="4" w:space="0" w:color="000000"/>
              <w:left w:val="single" w:sz="4" w:space="0" w:color="000000"/>
              <w:bottom w:val="single" w:sz="4" w:space="0" w:color="000000"/>
              <w:right w:val="single" w:sz="4" w:space="0" w:color="000000"/>
            </w:tcBorders>
          </w:tcPr>
          <w:p w14:paraId="7473761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C86B6C3" w14:textId="77777777" w:rsidR="00425E2D" w:rsidRDefault="00425E2D" w:rsidP="00CB22B5">
            <w:pPr>
              <w:spacing w:after="160" w:line="259" w:lineRule="auto"/>
            </w:pPr>
          </w:p>
        </w:tc>
        <w:tc>
          <w:tcPr>
            <w:tcW w:w="3780" w:type="dxa"/>
            <w:tcBorders>
              <w:top w:val="single" w:sz="4" w:space="0" w:color="000000"/>
              <w:left w:val="single" w:sz="4" w:space="0" w:color="000000"/>
              <w:bottom w:val="single" w:sz="4" w:space="0" w:color="000000"/>
              <w:right w:val="single" w:sz="4" w:space="0" w:color="000000"/>
            </w:tcBorders>
          </w:tcPr>
          <w:p w14:paraId="271E1F4C" w14:textId="77777777" w:rsidR="00425E2D" w:rsidRDefault="00425E2D" w:rsidP="00CB22B5">
            <w:pPr>
              <w:spacing w:line="259" w:lineRule="auto"/>
              <w:ind w:left="4"/>
            </w:pPr>
            <w:r>
              <w:rPr>
                <w:sz w:val="20"/>
              </w:rPr>
              <w:t xml:space="preserve">Substitute, Percutaneous Endoscopic </w:t>
            </w:r>
          </w:p>
          <w:p w14:paraId="49A372E3" w14:textId="77777777" w:rsidR="00425E2D" w:rsidRDefault="00425E2D" w:rsidP="00CB22B5">
            <w:pPr>
              <w:spacing w:line="259" w:lineRule="auto"/>
              <w:ind w:left="4"/>
            </w:pPr>
            <w:r>
              <w:rPr>
                <w:sz w:val="20"/>
              </w:rPr>
              <w:t xml:space="preserve">Approach </w:t>
            </w:r>
          </w:p>
        </w:tc>
      </w:tr>
      <w:tr w:rsidR="00425E2D" w14:paraId="7E9890B4" w14:textId="77777777" w:rsidTr="00425E2D">
        <w:trPr>
          <w:trHeight w:val="701"/>
        </w:trPr>
        <w:tc>
          <w:tcPr>
            <w:tcW w:w="545" w:type="dxa"/>
            <w:vMerge/>
            <w:tcBorders>
              <w:top w:val="nil"/>
              <w:left w:val="single" w:sz="4" w:space="0" w:color="000000"/>
              <w:bottom w:val="nil"/>
              <w:right w:val="single" w:sz="4" w:space="0" w:color="000000"/>
            </w:tcBorders>
          </w:tcPr>
          <w:p w14:paraId="7A0D6FF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08CE125" w14:textId="77777777" w:rsidR="00425E2D" w:rsidRDefault="00425E2D" w:rsidP="00CB22B5">
            <w:pPr>
              <w:spacing w:line="259" w:lineRule="auto"/>
              <w:ind w:left="4"/>
            </w:pPr>
            <w:r>
              <w:rPr>
                <w:sz w:val="20"/>
              </w:rPr>
              <w:t xml:space="preserve">438.12 </w:t>
            </w:r>
          </w:p>
        </w:tc>
        <w:tc>
          <w:tcPr>
            <w:tcW w:w="2971" w:type="dxa"/>
            <w:tcBorders>
              <w:top w:val="single" w:sz="4" w:space="0" w:color="000000"/>
              <w:left w:val="single" w:sz="4" w:space="0" w:color="000000"/>
              <w:bottom w:val="single" w:sz="4" w:space="0" w:color="000000"/>
              <w:right w:val="single" w:sz="4" w:space="0" w:color="000000"/>
            </w:tcBorders>
          </w:tcPr>
          <w:p w14:paraId="67A62BDF" w14:textId="77777777" w:rsidR="00425E2D" w:rsidRDefault="00425E2D" w:rsidP="00CB22B5">
            <w:pPr>
              <w:spacing w:line="259" w:lineRule="auto"/>
              <w:ind w:left="4"/>
            </w:pPr>
            <w:r>
              <w:rPr>
                <w:sz w:val="20"/>
              </w:rPr>
              <w:t xml:space="preserve">dysphasia due to cerebrovascular disease </w:t>
            </w:r>
          </w:p>
        </w:tc>
        <w:tc>
          <w:tcPr>
            <w:tcW w:w="989" w:type="dxa"/>
            <w:tcBorders>
              <w:top w:val="single" w:sz="4" w:space="0" w:color="000000"/>
              <w:left w:val="single" w:sz="4" w:space="0" w:color="000000"/>
              <w:bottom w:val="single" w:sz="4" w:space="0" w:color="000000"/>
              <w:right w:val="single" w:sz="4" w:space="0" w:color="000000"/>
            </w:tcBorders>
          </w:tcPr>
          <w:p w14:paraId="6CEDE559" w14:textId="77777777" w:rsidR="00425E2D" w:rsidRDefault="00425E2D" w:rsidP="00CB22B5">
            <w:pPr>
              <w:spacing w:line="259" w:lineRule="auto"/>
              <w:ind w:left="2"/>
            </w:pPr>
            <w:r>
              <w:rPr>
                <w:sz w:val="20"/>
              </w:rPr>
              <w:t xml:space="preserve">02104Z8 </w:t>
            </w:r>
          </w:p>
        </w:tc>
        <w:tc>
          <w:tcPr>
            <w:tcW w:w="3780" w:type="dxa"/>
            <w:tcBorders>
              <w:top w:val="single" w:sz="4" w:space="0" w:color="000000"/>
              <w:left w:val="single" w:sz="4" w:space="0" w:color="000000"/>
              <w:bottom w:val="single" w:sz="4" w:space="0" w:color="000000"/>
              <w:right w:val="single" w:sz="4" w:space="0" w:color="000000"/>
            </w:tcBorders>
          </w:tcPr>
          <w:p w14:paraId="7D847147" w14:textId="77777777" w:rsidR="00425E2D" w:rsidRDefault="00425E2D" w:rsidP="00CB22B5">
            <w:pPr>
              <w:spacing w:line="259" w:lineRule="auto"/>
              <w:ind w:left="4"/>
            </w:pPr>
            <w:r>
              <w:rPr>
                <w:sz w:val="20"/>
              </w:rPr>
              <w:t xml:space="preserve"> Bypass Coronary Artery, One Artery from </w:t>
            </w:r>
          </w:p>
          <w:p w14:paraId="5CFAAB00" w14:textId="77777777" w:rsidR="00425E2D" w:rsidRDefault="00425E2D" w:rsidP="00CB22B5">
            <w:pPr>
              <w:spacing w:line="259" w:lineRule="auto"/>
              <w:ind w:left="4"/>
            </w:pPr>
            <w:r>
              <w:rPr>
                <w:sz w:val="20"/>
              </w:rPr>
              <w:t xml:space="preserve">Right Internal Mammary, Percutaneous </w:t>
            </w:r>
          </w:p>
          <w:p w14:paraId="177F02BB" w14:textId="77777777" w:rsidR="00425E2D" w:rsidRDefault="00425E2D" w:rsidP="00CB22B5">
            <w:pPr>
              <w:spacing w:line="259" w:lineRule="auto"/>
              <w:ind w:left="4"/>
            </w:pPr>
            <w:r>
              <w:rPr>
                <w:sz w:val="20"/>
              </w:rPr>
              <w:lastRenderedPageBreak/>
              <w:t xml:space="preserve">Endoscopic Approach </w:t>
            </w:r>
          </w:p>
        </w:tc>
      </w:tr>
      <w:tr w:rsidR="00425E2D" w14:paraId="3810FCC5" w14:textId="77777777" w:rsidTr="00425E2D">
        <w:trPr>
          <w:trHeight w:val="698"/>
        </w:trPr>
        <w:tc>
          <w:tcPr>
            <w:tcW w:w="545" w:type="dxa"/>
            <w:vMerge/>
            <w:tcBorders>
              <w:top w:val="nil"/>
              <w:left w:val="single" w:sz="4" w:space="0" w:color="000000"/>
              <w:bottom w:val="nil"/>
              <w:right w:val="single" w:sz="4" w:space="0" w:color="000000"/>
            </w:tcBorders>
          </w:tcPr>
          <w:p w14:paraId="3DF4424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E9E6AA3" w14:textId="77777777" w:rsidR="00425E2D" w:rsidRDefault="00425E2D" w:rsidP="00CB22B5">
            <w:pPr>
              <w:spacing w:line="259" w:lineRule="auto"/>
              <w:ind w:left="4"/>
            </w:pPr>
            <w:r>
              <w:rPr>
                <w:sz w:val="20"/>
              </w:rPr>
              <w:t xml:space="preserve">438.13 </w:t>
            </w:r>
          </w:p>
        </w:tc>
        <w:tc>
          <w:tcPr>
            <w:tcW w:w="2971" w:type="dxa"/>
            <w:tcBorders>
              <w:top w:val="single" w:sz="4" w:space="0" w:color="000000"/>
              <w:left w:val="single" w:sz="4" w:space="0" w:color="000000"/>
              <w:bottom w:val="single" w:sz="4" w:space="0" w:color="000000"/>
              <w:right w:val="single" w:sz="4" w:space="0" w:color="000000"/>
            </w:tcBorders>
          </w:tcPr>
          <w:p w14:paraId="7E6DE3CD" w14:textId="77777777" w:rsidR="00425E2D" w:rsidRDefault="00425E2D" w:rsidP="00CB22B5">
            <w:pPr>
              <w:spacing w:line="259" w:lineRule="auto"/>
              <w:ind w:left="4"/>
            </w:pPr>
            <w:r>
              <w:rPr>
                <w:sz w:val="20"/>
              </w:rPr>
              <w:t xml:space="preserve">dysarthria </w:t>
            </w:r>
          </w:p>
        </w:tc>
        <w:tc>
          <w:tcPr>
            <w:tcW w:w="989" w:type="dxa"/>
            <w:tcBorders>
              <w:top w:val="single" w:sz="4" w:space="0" w:color="000000"/>
              <w:left w:val="single" w:sz="4" w:space="0" w:color="000000"/>
              <w:bottom w:val="single" w:sz="4" w:space="0" w:color="000000"/>
              <w:right w:val="single" w:sz="4" w:space="0" w:color="000000"/>
            </w:tcBorders>
          </w:tcPr>
          <w:p w14:paraId="58C92196" w14:textId="77777777" w:rsidR="00425E2D" w:rsidRDefault="00425E2D" w:rsidP="00CB22B5">
            <w:pPr>
              <w:spacing w:line="259" w:lineRule="auto"/>
              <w:ind w:left="1"/>
            </w:pPr>
            <w:r>
              <w:rPr>
                <w:sz w:val="20"/>
              </w:rPr>
              <w:t xml:space="preserve">02104Z9 </w:t>
            </w:r>
          </w:p>
        </w:tc>
        <w:tc>
          <w:tcPr>
            <w:tcW w:w="3780" w:type="dxa"/>
            <w:tcBorders>
              <w:top w:val="single" w:sz="4" w:space="0" w:color="000000"/>
              <w:left w:val="single" w:sz="4" w:space="0" w:color="000000"/>
              <w:bottom w:val="single" w:sz="4" w:space="0" w:color="000000"/>
              <w:right w:val="single" w:sz="4" w:space="0" w:color="000000"/>
            </w:tcBorders>
          </w:tcPr>
          <w:p w14:paraId="371A69E9" w14:textId="77777777" w:rsidR="00425E2D" w:rsidRDefault="00425E2D" w:rsidP="00CB22B5">
            <w:pPr>
              <w:spacing w:line="259" w:lineRule="auto"/>
              <w:ind w:left="2"/>
            </w:pPr>
            <w:r>
              <w:rPr>
                <w:sz w:val="20"/>
              </w:rPr>
              <w:t xml:space="preserve"> Bypass Coronary Artery, One Artery from </w:t>
            </w:r>
          </w:p>
          <w:p w14:paraId="0B5DD123" w14:textId="77777777" w:rsidR="00425E2D" w:rsidRDefault="00425E2D" w:rsidP="00CB22B5">
            <w:pPr>
              <w:spacing w:line="259" w:lineRule="auto"/>
              <w:ind w:left="4"/>
            </w:pPr>
            <w:r>
              <w:rPr>
                <w:sz w:val="20"/>
              </w:rPr>
              <w:t xml:space="preserve">Left Internal Mammary, Percutaneous </w:t>
            </w:r>
          </w:p>
          <w:p w14:paraId="292CD5C0" w14:textId="77777777" w:rsidR="00425E2D" w:rsidRDefault="00425E2D" w:rsidP="00CB22B5">
            <w:pPr>
              <w:spacing w:line="259" w:lineRule="auto"/>
              <w:ind w:left="4"/>
            </w:pPr>
            <w:r>
              <w:rPr>
                <w:sz w:val="20"/>
              </w:rPr>
              <w:t xml:space="preserve">Endoscopic Approach </w:t>
            </w:r>
          </w:p>
        </w:tc>
      </w:tr>
      <w:tr w:rsidR="00425E2D" w14:paraId="19E01F99" w14:textId="77777777" w:rsidTr="00425E2D">
        <w:trPr>
          <w:trHeight w:val="701"/>
        </w:trPr>
        <w:tc>
          <w:tcPr>
            <w:tcW w:w="545" w:type="dxa"/>
            <w:vMerge/>
            <w:tcBorders>
              <w:top w:val="nil"/>
              <w:left w:val="single" w:sz="4" w:space="0" w:color="000000"/>
              <w:bottom w:val="nil"/>
              <w:right w:val="single" w:sz="4" w:space="0" w:color="000000"/>
            </w:tcBorders>
          </w:tcPr>
          <w:p w14:paraId="7EBDD91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43F6602" w14:textId="77777777" w:rsidR="00425E2D" w:rsidRDefault="00425E2D" w:rsidP="00CB22B5">
            <w:pPr>
              <w:spacing w:line="259" w:lineRule="auto"/>
              <w:ind w:left="4"/>
            </w:pPr>
            <w:r>
              <w:rPr>
                <w:sz w:val="20"/>
              </w:rPr>
              <w:t xml:space="preserve">438.14 </w:t>
            </w:r>
          </w:p>
        </w:tc>
        <w:tc>
          <w:tcPr>
            <w:tcW w:w="2971" w:type="dxa"/>
            <w:tcBorders>
              <w:top w:val="single" w:sz="4" w:space="0" w:color="000000"/>
              <w:left w:val="single" w:sz="4" w:space="0" w:color="000000"/>
              <w:bottom w:val="single" w:sz="4" w:space="0" w:color="000000"/>
              <w:right w:val="single" w:sz="4" w:space="0" w:color="000000"/>
            </w:tcBorders>
          </w:tcPr>
          <w:p w14:paraId="1F393C5C" w14:textId="77777777" w:rsidR="00425E2D" w:rsidRDefault="00425E2D" w:rsidP="00CB22B5">
            <w:pPr>
              <w:spacing w:line="259" w:lineRule="auto"/>
              <w:ind w:left="4"/>
            </w:pPr>
            <w:r>
              <w:rPr>
                <w:sz w:val="20"/>
              </w:rPr>
              <w:t xml:space="preserve">fluency disorder </w:t>
            </w:r>
          </w:p>
        </w:tc>
        <w:tc>
          <w:tcPr>
            <w:tcW w:w="989" w:type="dxa"/>
            <w:tcBorders>
              <w:top w:val="single" w:sz="4" w:space="0" w:color="000000"/>
              <w:left w:val="single" w:sz="4" w:space="0" w:color="000000"/>
              <w:bottom w:val="single" w:sz="4" w:space="0" w:color="000000"/>
              <w:right w:val="single" w:sz="4" w:space="0" w:color="000000"/>
            </w:tcBorders>
          </w:tcPr>
          <w:p w14:paraId="71CD62E5" w14:textId="77777777" w:rsidR="00425E2D" w:rsidRDefault="00425E2D" w:rsidP="00CB22B5">
            <w:pPr>
              <w:spacing w:line="259" w:lineRule="auto"/>
            </w:pPr>
            <w:r>
              <w:rPr>
                <w:sz w:val="20"/>
              </w:rPr>
              <w:t xml:space="preserve">02104ZC </w:t>
            </w:r>
          </w:p>
        </w:tc>
        <w:tc>
          <w:tcPr>
            <w:tcW w:w="3780" w:type="dxa"/>
            <w:tcBorders>
              <w:top w:val="single" w:sz="4" w:space="0" w:color="000000"/>
              <w:left w:val="single" w:sz="4" w:space="0" w:color="000000"/>
              <w:bottom w:val="single" w:sz="4" w:space="0" w:color="000000"/>
              <w:right w:val="single" w:sz="4" w:space="0" w:color="000000"/>
            </w:tcBorders>
          </w:tcPr>
          <w:p w14:paraId="6F57E459" w14:textId="77777777" w:rsidR="00425E2D" w:rsidRDefault="00425E2D" w:rsidP="00CB22B5">
            <w:pPr>
              <w:spacing w:line="259" w:lineRule="auto"/>
              <w:ind w:left="5" w:hanging="4"/>
            </w:pPr>
            <w:r>
              <w:rPr>
                <w:sz w:val="20"/>
              </w:rPr>
              <w:t xml:space="preserve"> Bypass Coronary Artery, One Artery from Thoracic Artery, Percutaneous Endoscopic Approach </w:t>
            </w:r>
          </w:p>
        </w:tc>
      </w:tr>
      <w:tr w:rsidR="00425E2D" w14:paraId="3104377C" w14:textId="77777777" w:rsidTr="00425E2D">
        <w:trPr>
          <w:trHeight w:val="701"/>
        </w:trPr>
        <w:tc>
          <w:tcPr>
            <w:tcW w:w="545" w:type="dxa"/>
            <w:vMerge/>
            <w:tcBorders>
              <w:top w:val="nil"/>
              <w:left w:val="single" w:sz="4" w:space="0" w:color="000000"/>
              <w:bottom w:val="nil"/>
              <w:right w:val="single" w:sz="4" w:space="0" w:color="000000"/>
            </w:tcBorders>
          </w:tcPr>
          <w:p w14:paraId="4628EE6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B4E9347" w14:textId="77777777" w:rsidR="00425E2D" w:rsidRDefault="00425E2D" w:rsidP="00CB22B5">
            <w:pPr>
              <w:spacing w:line="259" w:lineRule="auto"/>
              <w:ind w:left="4"/>
            </w:pPr>
            <w:r>
              <w:rPr>
                <w:sz w:val="20"/>
              </w:rPr>
              <w:t xml:space="preserve">438.19 </w:t>
            </w:r>
          </w:p>
        </w:tc>
        <w:tc>
          <w:tcPr>
            <w:tcW w:w="2971" w:type="dxa"/>
            <w:tcBorders>
              <w:top w:val="single" w:sz="4" w:space="0" w:color="000000"/>
              <w:left w:val="single" w:sz="4" w:space="0" w:color="000000"/>
              <w:bottom w:val="single" w:sz="4" w:space="0" w:color="000000"/>
              <w:right w:val="single" w:sz="4" w:space="0" w:color="000000"/>
            </w:tcBorders>
          </w:tcPr>
          <w:p w14:paraId="0074C491" w14:textId="77777777" w:rsidR="00425E2D" w:rsidRDefault="00425E2D" w:rsidP="00CB22B5">
            <w:pPr>
              <w:spacing w:line="259" w:lineRule="auto"/>
              <w:ind w:left="4"/>
            </w:pPr>
            <w:proofErr w:type="spellStart"/>
            <w:r>
              <w:rPr>
                <w:sz w:val="20"/>
              </w:rPr>
              <w:t>oth</w:t>
            </w:r>
            <w:proofErr w:type="spellEnd"/>
            <w:r>
              <w:rPr>
                <w:sz w:val="20"/>
              </w:rPr>
              <w:t xml:space="preserve"> </w:t>
            </w:r>
            <w:proofErr w:type="spellStart"/>
            <w:r>
              <w:rPr>
                <w:sz w:val="20"/>
              </w:rPr>
              <w:t>spch&amp;lange</w:t>
            </w:r>
            <w:proofErr w:type="spellEnd"/>
            <w:r>
              <w:rPr>
                <w:sz w:val="20"/>
              </w:rPr>
              <w:t xml:space="preserve"> deficits due </w:t>
            </w:r>
            <w:proofErr w:type="spellStart"/>
            <w:r>
              <w:rPr>
                <w:sz w:val="20"/>
              </w:rPr>
              <w:t>cerebrvasc</w:t>
            </w:r>
            <w:proofErr w:type="spellEnd"/>
            <w:r>
              <w:rPr>
                <w:sz w:val="20"/>
              </w:rPr>
              <w:t xml:space="preserve"> disease </w:t>
            </w:r>
          </w:p>
        </w:tc>
        <w:tc>
          <w:tcPr>
            <w:tcW w:w="989" w:type="dxa"/>
            <w:tcBorders>
              <w:top w:val="single" w:sz="4" w:space="0" w:color="000000"/>
              <w:left w:val="single" w:sz="4" w:space="0" w:color="000000"/>
              <w:bottom w:val="single" w:sz="4" w:space="0" w:color="000000"/>
              <w:right w:val="single" w:sz="4" w:space="0" w:color="000000"/>
            </w:tcBorders>
          </w:tcPr>
          <w:p w14:paraId="1AA5A3E1" w14:textId="77777777" w:rsidR="00425E2D" w:rsidRDefault="00425E2D" w:rsidP="00CB22B5">
            <w:pPr>
              <w:spacing w:line="259" w:lineRule="auto"/>
              <w:ind w:left="2"/>
            </w:pPr>
            <w:r>
              <w:rPr>
                <w:sz w:val="20"/>
              </w:rPr>
              <w:t xml:space="preserve">211088 </w:t>
            </w:r>
          </w:p>
        </w:tc>
        <w:tc>
          <w:tcPr>
            <w:tcW w:w="3780" w:type="dxa"/>
            <w:tcBorders>
              <w:top w:val="single" w:sz="4" w:space="0" w:color="000000"/>
              <w:left w:val="single" w:sz="4" w:space="0" w:color="000000"/>
              <w:bottom w:val="single" w:sz="4" w:space="0" w:color="000000"/>
              <w:right w:val="single" w:sz="4" w:space="0" w:color="000000"/>
            </w:tcBorders>
          </w:tcPr>
          <w:p w14:paraId="5F8CA0DD" w14:textId="77777777" w:rsidR="00425E2D" w:rsidRDefault="00425E2D" w:rsidP="00CB22B5">
            <w:pPr>
              <w:spacing w:line="259" w:lineRule="auto"/>
              <w:ind w:left="4" w:hanging="1"/>
            </w:pPr>
            <w:r>
              <w:rPr>
                <w:sz w:val="20"/>
              </w:rPr>
              <w:t xml:space="preserve"> Bypass Coronary Artery, Two Arteries from Right Internal Mammary with </w:t>
            </w:r>
            <w:proofErr w:type="spellStart"/>
            <w:r>
              <w:rPr>
                <w:sz w:val="20"/>
              </w:rPr>
              <w:t>Zooplastic</w:t>
            </w:r>
            <w:proofErr w:type="spellEnd"/>
            <w:r>
              <w:rPr>
                <w:sz w:val="20"/>
              </w:rPr>
              <w:t xml:space="preserve"> Tissue, Open Approach </w:t>
            </w:r>
          </w:p>
        </w:tc>
      </w:tr>
      <w:tr w:rsidR="00425E2D" w14:paraId="62AC62B5" w14:textId="77777777" w:rsidTr="00425E2D">
        <w:trPr>
          <w:trHeight w:val="698"/>
        </w:trPr>
        <w:tc>
          <w:tcPr>
            <w:tcW w:w="545" w:type="dxa"/>
            <w:vMerge/>
            <w:tcBorders>
              <w:top w:val="nil"/>
              <w:left w:val="single" w:sz="4" w:space="0" w:color="000000"/>
              <w:bottom w:val="nil"/>
              <w:right w:val="single" w:sz="4" w:space="0" w:color="000000"/>
            </w:tcBorders>
          </w:tcPr>
          <w:p w14:paraId="09D14F2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DD5C94E" w14:textId="77777777" w:rsidR="00425E2D" w:rsidRDefault="00425E2D" w:rsidP="00CB22B5">
            <w:pPr>
              <w:spacing w:line="259" w:lineRule="auto"/>
              <w:ind w:left="4"/>
            </w:pPr>
            <w:r>
              <w:rPr>
                <w:sz w:val="20"/>
              </w:rPr>
              <w:t xml:space="preserve">438.20 </w:t>
            </w:r>
          </w:p>
        </w:tc>
        <w:tc>
          <w:tcPr>
            <w:tcW w:w="2971" w:type="dxa"/>
            <w:tcBorders>
              <w:top w:val="single" w:sz="4" w:space="0" w:color="000000"/>
              <w:left w:val="single" w:sz="4" w:space="0" w:color="000000"/>
              <w:bottom w:val="single" w:sz="4" w:space="0" w:color="000000"/>
              <w:right w:val="single" w:sz="4" w:space="0" w:color="000000"/>
            </w:tcBorders>
          </w:tcPr>
          <w:p w14:paraId="4D989C23" w14:textId="77777777" w:rsidR="00425E2D" w:rsidRDefault="00425E2D" w:rsidP="00CB22B5">
            <w:pPr>
              <w:spacing w:line="259" w:lineRule="auto"/>
              <w:ind w:left="4"/>
            </w:pPr>
            <w:proofErr w:type="spellStart"/>
            <w:r>
              <w:rPr>
                <w:sz w:val="20"/>
              </w:rPr>
              <w:t>hemipl</w:t>
            </w:r>
            <w:proofErr w:type="spellEnd"/>
            <w:r>
              <w:rPr>
                <w:sz w:val="20"/>
              </w:rPr>
              <w:t xml:space="preserve"> affect </w:t>
            </w:r>
            <w:proofErr w:type="spellStart"/>
            <w:r>
              <w:rPr>
                <w:sz w:val="20"/>
              </w:rPr>
              <w:t>unspec</w:t>
            </w:r>
            <w:proofErr w:type="spellEnd"/>
            <w:r>
              <w:rPr>
                <w:sz w:val="20"/>
              </w:rPr>
              <w:t xml:space="preserve"> side due </w:t>
            </w:r>
            <w:proofErr w:type="spellStart"/>
            <w:r>
              <w:rPr>
                <w:sz w:val="20"/>
              </w:rPr>
              <w:t>cerebrvasc</w:t>
            </w:r>
            <w:proofErr w:type="spellEnd"/>
            <w:r>
              <w:rPr>
                <w:sz w:val="20"/>
              </w:rPr>
              <w:t xml:space="preserve"> disease </w:t>
            </w:r>
          </w:p>
        </w:tc>
        <w:tc>
          <w:tcPr>
            <w:tcW w:w="989" w:type="dxa"/>
            <w:tcBorders>
              <w:top w:val="single" w:sz="4" w:space="0" w:color="000000"/>
              <w:left w:val="single" w:sz="4" w:space="0" w:color="000000"/>
              <w:bottom w:val="single" w:sz="4" w:space="0" w:color="000000"/>
              <w:right w:val="single" w:sz="4" w:space="0" w:color="000000"/>
            </w:tcBorders>
          </w:tcPr>
          <w:p w14:paraId="72AACCA5" w14:textId="77777777" w:rsidR="00425E2D" w:rsidRDefault="00425E2D" w:rsidP="00CB22B5">
            <w:pPr>
              <w:spacing w:line="259" w:lineRule="auto"/>
              <w:ind w:left="2"/>
            </w:pPr>
            <w:r>
              <w:rPr>
                <w:sz w:val="20"/>
              </w:rPr>
              <w:t xml:space="preserve">211089 </w:t>
            </w:r>
          </w:p>
        </w:tc>
        <w:tc>
          <w:tcPr>
            <w:tcW w:w="3780" w:type="dxa"/>
            <w:tcBorders>
              <w:top w:val="single" w:sz="4" w:space="0" w:color="000000"/>
              <w:left w:val="single" w:sz="4" w:space="0" w:color="000000"/>
              <w:bottom w:val="single" w:sz="4" w:space="0" w:color="000000"/>
              <w:right w:val="single" w:sz="4" w:space="0" w:color="000000"/>
            </w:tcBorders>
          </w:tcPr>
          <w:p w14:paraId="1D79BF4B" w14:textId="77777777" w:rsidR="00425E2D" w:rsidRDefault="00425E2D" w:rsidP="00CB22B5">
            <w:pPr>
              <w:spacing w:line="259" w:lineRule="auto"/>
              <w:ind w:left="4" w:hanging="1"/>
            </w:pPr>
            <w:r>
              <w:rPr>
                <w:sz w:val="20"/>
              </w:rPr>
              <w:t xml:space="preserve"> Bypass Coronary Artery, Two Arteries from Left Internal Mammary with </w:t>
            </w:r>
            <w:proofErr w:type="spellStart"/>
            <w:r>
              <w:rPr>
                <w:sz w:val="20"/>
              </w:rPr>
              <w:t>Zooplastic</w:t>
            </w:r>
            <w:proofErr w:type="spellEnd"/>
            <w:r>
              <w:rPr>
                <w:sz w:val="20"/>
              </w:rPr>
              <w:t xml:space="preserve"> Tissue, Open Approach </w:t>
            </w:r>
          </w:p>
        </w:tc>
      </w:tr>
      <w:tr w:rsidR="00425E2D" w14:paraId="6600A434" w14:textId="77777777" w:rsidTr="00425E2D">
        <w:trPr>
          <w:trHeight w:val="701"/>
        </w:trPr>
        <w:tc>
          <w:tcPr>
            <w:tcW w:w="545" w:type="dxa"/>
            <w:vMerge/>
            <w:tcBorders>
              <w:top w:val="nil"/>
              <w:left w:val="single" w:sz="4" w:space="0" w:color="000000"/>
              <w:bottom w:val="nil"/>
              <w:right w:val="single" w:sz="4" w:space="0" w:color="000000"/>
            </w:tcBorders>
          </w:tcPr>
          <w:p w14:paraId="0A53980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3FB9843" w14:textId="77777777" w:rsidR="00425E2D" w:rsidRDefault="00425E2D" w:rsidP="00CB22B5">
            <w:pPr>
              <w:spacing w:line="259" w:lineRule="auto"/>
              <w:ind w:left="4"/>
            </w:pPr>
            <w:r>
              <w:rPr>
                <w:sz w:val="20"/>
              </w:rPr>
              <w:t xml:space="preserve">438.21 </w:t>
            </w:r>
          </w:p>
        </w:tc>
        <w:tc>
          <w:tcPr>
            <w:tcW w:w="2971" w:type="dxa"/>
            <w:tcBorders>
              <w:top w:val="single" w:sz="4" w:space="0" w:color="000000"/>
              <w:left w:val="single" w:sz="4" w:space="0" w:color="000000"/>
              <w:bottom w:val="single" w:sz="4" w:space="0" w:color="000000"/>
              <w:right w:val="single" w:sz="4" w:space="0" w:color="000000"/>
            </w:tcBorders>
          </w:tcPr>
          <w:p w14:paraId="260D0EC5" w14:textId="77777777" w:rsidR="00425E2D" w:rsidRDefault="00425E2D" w:rsidP="00CB22B5">
            <w:pPr>
              <w:spacing w:line="259" w:lineRule="auto"/>
              <w:ind w:left="4"/>
            </w:pPr>
            <w:proofErr w:type="spellStart"/>
            <w:r>
              <w:rPr>
                <w:sz w:val="20"/>
              </w:rPr>
              <w:t>hemipl</w:t>
            </w:r>
            <w:proofErr w:type="spellEnd"/>
            <w:r>
              <w:rPr>
                <w:sz w:val="20"/>
              </w:rPr>
              <w:t xml:space="preserve"> </w:t>
            </w:r>
            <w:proofErr w:type="spellStart"/>
            <w:r>
              <w:rPr>
                <w:sz w:val="20"/>
              </w:rPr>
              <w:t>affct</w:t>
            </w:r>
            <w:proofErr w:type="spellEnd"/>
            <w:r>
              <w:rPr>
                <w:sz w:val="20"/>
              </w:rPr>
              <w:t xml:space="preserve"> dominant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5DFC5988" w14:textId="77777777" w:rsidR="00425E2D" w:rsidRDefault="00425E2D" w:rsidP="00CB22B5">
            <w:pPr>
              <w:spacing w:line="259" w:lineRule="auto"/>
              <w:ind w:left="2"/>
            </w:pPr>
            <w:r>
              <w:rPr>
                <w:sz w:val="20"/>
              </w:rPr>
              <w:t xml:space="preserve">021108C </w:t>
            </w:r>
          </w:p>
        </w:tc>
        <w:tc>
          <w:tcPr>
            <w:tcW w:w="3780" w:type="dxa"/>
            <w:tcBorders>
              <w:top w:val="single" w:sz="4" w:space="0" w:color="000000"/>
              <w:left w:val="single" w:sz="4" w:space="0" w:color="000000"/>
              <w:bottom w:val="single" w:sz="4" w:space="0" w:color="000000"/>
              <w:right w:val="single" w:sz="4" w:space="0" w:color="000000"/>
            </w:tcBorders>
          </w:tcPr>
          <w:p w14:paraId="35039890" w14:textId="77777777" w:rsidR="00425E2D" w:rsidRDefault="00425E2D" w:rsidP="00CB22B5">
            <w:pPr>
              <w:spacing w:line="259" w:lineRule="auto"/>
              <w:ind w:left="4" w:hanging="1"/>
            </w:pPr>
            <w:r>
              <w:rPr>
                <w:sz w:val="20"/>
              </w:rPr>
              <w:t xml:space="preserve"> Bypass Coronary Artery, Two Arteries from Thoracic Artery with </w:t>
            </w:r>
            <w:proofErr w:type="spellStart"/>
            <w:r>
              <w:rPr>
                <w:sz w:val="20"/>
              </w:rPr>
              <w:t>Zooplastic</w:t>
            </w:r>
            <w:proofErr w:type="spellEnd"/>
            <w:r>
              <w:rPr>
                <w:sz w:val="20"/>
              </w:rPr>
              <w:t xml:space="preserve"> Tissue, Open Approach </w:t>
            </w:r>
          </w:p>
        </w:tc>
      </w:tr>
      <w:tr w:rsidR="00425E2D" w14:paraId="24CAA7C1" w14:textId="77777777" w:rsidTr="00425E2D">
        <w:trPr>
          <w:trHeight w:val="701"/>
        </w:trPr>
        <w:tc>
          <w:tcPr>
            <w:tcW w:w="545" w:type="dxa"/>
            <w:vMerge/>
            <w:tcBorders>
              <w:top w:val="nil"/>
              <w:left w:val="single" w:sz="4" w:space="0" w:color="000000"/>
              <w:bottom w:val="nil"/>
              <w:right w:val="single" w:sz="4" w:space="0" w:color="000000"/>
            </w:tcBorders>
          </w:tcPr>
          <w:p w14:paraId="41A83B3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DF40B56" w14:textId="77777777" w:rsidR="00425E2D" w:rsidRDefault="00425E2D" w:rsidP="00CB22B5">
            <w:pPr>
              <w:spacing w:line="259" w:lineRule="auto"/>
              <w:ind w:left="4"/>
            </w:pPr>
            <w:r>
              <w:rPr>
                <w:sz w:val="20"/>
              </w:rPr>
              <w:t xml:space="preserve">438.22 </w:t>
            </w:r>
          </w:p>
        </w:tc>
        <w:tc>
          <w:tcPr>
            <w:tcW w:w="2971" w:type="dxa"/>
            <w:tcBorders>
              <w:top w:val="single" w:sz="4" w:space="0" w:color="000000"/>
              <w:left w:val="single" w:sz="4" w:space="0" w:color="000000"/>
              <w:bottom w:val="single" w:sz="4" w:space="0" w:color="000000"/>
              <w:right w:val="single" w:sz="4" w:space="0" w:color="000000"/>
            </w:tcBorders>
          </w:tcPr>
          <w:p w14:paraId="4663CD17" w14:textId="77777777" w:rsidR="00425E2D" w:rsidRDefault="00425E2D" w:rsidP="00CB22B5">
            <w:pPr>
              <w:spacing w:line="259" w:lineRule="auto"/>
              <w:ind w:left="4" w:right="5"/>
            </w:pPr>
            <w:proofErr w:type="spellStart"/>
            <w:r>
              <w:rPr>
                <w:sz w:val="20"/>
              </w:rPr>
              <w:t>hemipl</w:t>
            </w:r>
            <w:proofErr w:type="spellEnd"/>
            <w:r>
              <w:rPr>
                <w:sz w:val="20"/>
              </w:rPr>
              <w:t xml:space="preserve"> </w:t>
            </w:r>
            <w:proofErr w:type="spellStart"/>
            <w:r>
              <w:rPr>
                <w:sz w:val="20"/>
              </w:rPr>
              <w:t>affct</w:t>
            </w:r>
            <w:proofErr w:type="spellEnd"/>
            <w:r>
              <w:rPr>
                <w:sz w:val="20"/>
              </w:rPr>
              <w:t xml:space="preserve"> nondominant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DBFC617" w14:textId="77777777" w:rsidR="00425E2D" w:rsidRDefault="00425E2D" w:rsidP="00CB22B5">
            <w:pPr>
              <w:spacing w:line="259" w:lineRule="auto"/>
              <w:ind w:left="2"/>
            </w:pPr>
            <w:r>
              <w:rPr>
                <w:sz w:val="20"/>
              </w:rPr>
              <w:t xml:space="preserve">211098 </w:t>
            </w:r>
          </w:p>
        </w:tc>
        <w:tc>
          <w:tcPr>
            <w:tcW w:w="3780" w:type="dxa"/>
            <w:tcBorders>
              <w:top w:val="single" w:sz="4" w:space="0" w:color="000000"/>
              <w:left w:val="single" w:sz="4" w:space="0" w:color="000000"/>
              <w:bottom w:val="single" w:sz="4" w:space="0" w:color="000000"/>
              <w:right w:val="single" w:sz="4" w:space="0" w:color="000000"/>
            </w:tcBorders>
          </w:tcPr>
          <w:p w14:paraId="411F5F49" w14:textId="77777777" w:rsidR="00425E2D" w:rsidRDefault="00425E2D" w:rsidP="00CB22B5">
            <w:pPr>
              <w:ind w:left="4" w:hanging="1"/>
            </w:pPr>
            <w:r>
              <w:rPr>
                <w:sz w:val="20"/>
              </w:rPr>
              <w:t xml:space="preserve"> Bypass Coronary Artery, Two Arteries from Right Internal Mammary with </w:t>
            </w:r>
          </w:p>
          <w:p w14:paraId="6B9741F8" w14:textId="77777777" w:rsidR="00425E2D" w:rsidRDefault="00425E2D" w:rsidP="00CB22B5">
            <w:pPr>
              <w:spacing w:line="259" w:lineRule="auto"/>
              <w:ind w:left="4"/>
            </w:pPr>
            <w:r>
              <w:rPr>
                <w:sz w:val="20"/>
              </w:rPr>
              <w:t xml:space="preserve">Autologous Venous Tissue, Open Approach </w:t>
            </w:r>
          </w:p>
        </w:tc>
      </w:tr>
      <w:tr w:rsidR="00425E2D" w14:paraId="49751A53" w14:textId="77777777" w:rsidTr="00425E2D">
        <w:trPr>
          <w:trHeight w:val="698"/>
        </w:trPr>
        <w:tc>
          <w:tcPr>
            <w:tcW w:w="545" w:type="dxa"/>
            <w:vMerge/>
            <w:tcBorders>
              <w:top w:val="nil"/>
              <w:left w:val="single" w:sz="4" w:space="0" w:color="000000"/>
              <w:bottom w:val="nil"/>
              <w:right w:val="single" w:sz="4" w:space="0" w:color="000000"/>
            </w:tcBorders>
          </w:tcPr>
          <w:p w14:paraId="0D9256E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21BBF51" w14:textId="77777777" w:rsidR="00425E2D" w:rsidRDefault="00425E2D" w:rsidP="00CB22B5">
            <w:pPr>
              <w:spacing w:line="259" w:lineRule="auto"/>
              <w:ind w:left="4"/>
            </w:pPr>
            <w:r>
              <w:rPr>
                <w:sz w:val="20"/>
              </w:rPr>
              <w:t xml:space="preserve">438.30 </w:t>
            </w:r>
          </w:p>
        </w:tc>
        <w:tc>
          <w:tcPr>
            <w:tcW w:w="2971" w:type="dxa"/>
            <w:tcBorders>
              <w:top w:val="single" w:sz="4" w:space="0" w:color="000000"/>
              <w:left w:val="single" w:sz="4" w:space="0" w:color="000000"/>
              <w:bottom w:val="single" w:sz="4" w:space="0" w:color="000000"/>
              <w:right w:val="single" w:sz="4" w:space="0" w:color="000000"/>
            </w:tcBorders>
          </w:tcPr>
          <w:p w14:paraId="3D876E80" w14:textId="77777777" w:rsidR="00425E2D" w:rsidRDefault="00425E2D" w:rsidP="00CB22B5">
            <w:pPr>
              <w:spacing w:line="259" w:lineRule="auto"/>
              <w:ind w:left="4" w:right="34"/>
            </w:pPr>
            <w:proofErr w:type="spellStart"/>
            <w:r>
              <w:rPr>
                <w:sz w:val="20"/>
              </w:rPr>
              <w:t>monopleg</w:t>
            </w:r>
            <w:proofErr w:type="spellEnd"/>
            <w:r>
              <w:rPr>
                <w:sz w:val="20"/>
              </w:rPr>
              <w:t xml:space="preserve"> upper limb </w:t>
            </w:r>
            <w:proofErr w:type="spellStart"/>
            <w:r>
              <w:rPr>
                <w:sz w:val="20"/>
              </w:rPr>
              <w:t>uns</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0FA709CE" w14:textId="77777777" w:rsidR="00425E2D" w:rsidRDefault="00425E2D" w:rsidP="00CB22B5">
            <w:pPr>
              <w:spacing w:line="259" w:lineRule="auto"/>
              <w:ind w:left="2"/>
            </w:pPr>
            <w:r>
              <w:rPr>
                <w:sz w:val="20"/>
              </w:rPr>
              <w:t xml:space="preserve">211099 </w:t>
            </w:r>
          </w:p>
        </w:tc>
        <w:tc>
          <w:tcPr>
            <w:tcW w:w="3780" w:type="dxa"/>
            <w:tcBorders>
              <w:top w:val="single" w:sz="4" w:space="0" w:color="000000"/>
              <w:left w:val="single" w:sz="4" w:space="0" w:color="000000"/>
              <w:bottom w:val="single" w:sz="4" w:space="0" w:color="000000"/>
              <w:right w:val="single" w:sz="4" w:space="0" w:color="000000"/>
            </w:tcBorders>
          </w:tcPr>
          <w:p w14:paraId="162FED7E" w14:textId="77777777" w:rsidR="00425E2D" w:rsidRDefault="00425E2D" w:rsidP="00CB22B5">
            <w:pPr>
              <w:spacing w:after="2" w:line="238" w:lineRule="auto"/>
              <w:ind w:left="4" w:hanging="1"/>
            </w:pPr>
            <w:r>
              <w:rPr>
                <w:sz w:val="20"/>
              </w:rPr>
              <w:t xml:space="preserve"> Bypass Coronary Artery, Two Arteries from Left Internal Mammary with </w:t>
            </w:r>
          </w:p>
          <w:p w14:paraId="47B6C374" w14:textId="77777777" w:rsidR="00425E2D" w:rsidRDefault="00425E2D" w:rsidP="00CB22B5">
            <w:pPr>
              <w:spacing w:line="259" w:lineRule="auto"/>
              <w:ind w:left="4"/>
            </w:pPr>
            <w:r>
              <w:rPr>
                <w:sz w:val="20"/>
              </w:rPr>
              <w:t xml:space="preserve">Autologous Venous Tissue, Open Approach </w:t>
            </w:r>
          </w:p>
        </w:tc>
      </w:tr>
      <w:tr w:rsidR="00425E2D" w14:paraId="760661E4" w14:textId="77777777" w:rsidTr="00425E2D">
        <w:trPr>
          <w:trHeight w:val="701"/>
        </w:trPr>
        <w:tc>
          <w:tcPr>
            <w:tcW w:w="545" w:type="dxa"/>
            <w:vMerge/>
            <w:tcBorders>
              <w:top w:val="nil"/>
              <w:left w:val="single" w:sz="4" w:space="0" w:color="000000"/>
              <w:bottom w:val="nil"/>
              <w:right w:val="single" w:sz="4" w:space="0" w:color="000000"/>
            </w:tcBorders>
          </w:tcPr>
          <w:p w14:paraId="2C7FAC2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8FD4C3C" w14:textId="77777777" w:rsidR="00425E2D" w:rsidRDefault="00425E2D" w:rsidP="00CB22B5">
            <w:pPr>
              <w:spacing w:line="259" w:lineRule="auto"/>
              <w:ind w:left="4"/>
            </w:pPr>
            <w:r>
              <w:rPr>
                <w:sz w:val="20"/>
              </w:rPr>
              <w:t xml:space="preserve">438.31 </w:t>
            </w:r>
          </w:p>
        </w:tc>
        <w:tc>
          <w:tcPr>
            <w:tcW w:w="2971" w:type="dxa"/>
            <w:tcBorders>
              <w:top w:val="single" w:sz="4" w:space="0" w:color="000000"/>
              <w:left w:val="single" w:sz="4" w:space="0" w:color="000000"/>
              <w:bottom w:val="single" w:sz="4" w:space="0" w:color="000000"/>
              <w:right w:val="single" w:sz="4" w:space="0" w:color="000000"/>
            </w:tcBorders>
          </w:tcPr>
          <w:p w14:paraId="6862665F" w14:textId="77777777" w:rsidR="00425E2D" w:rsidRDefault="00425E2D" w:rsidP="00CB22B5">
            <w:pPr>
              <w:spacing w:line="259" w:lineRule="auto"/>
              <w:ind w:left="4"/>
            </w:pPr>
            <w:proofErr w:type="spellStart"/>
            <w:r>
              <w:rPr>
                <w:sz w:val="20"/>
              </w:rPr>
              <w:t>monopleg</w:t>
            </w:r>
            <w:proofErr w:type="spellEnd"/>
            <w:r>
              <w:rPr>
                <w:sz w:val="20"/>
              </w:rPr>
              <w:t xml:space="preserve"> upper limb </w:t>
            </w:r>
            <w:proofErr w:type="spellStart"/>
            <w:r>
              <w:rPr>
                <w:sz w:val="20"/>
              </w:rPr>
              <w:t>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21FE3CC8" w14:textId="77777777" w:rsidR="00425E2D" w:rsidRDefault="00425E2D" w:rsidP="00CB22B5">
            <w:pPr>
              <w:spacing w:line="259" w:lineRule="auto"/>
              <w:ind w:left="2"/>
            </w:pPr>
            <w:r>
              <w:rPr>
                <w:sz w:val="20"/>
              </w:rPr>
              <w:t xml:space="preserve">021109C </w:t>
            </w:r>
          </w:p>
        </w:tc>
        <w:tc>
          <w:tcPr>
            <w:tcW w:w="3780" w:type="dxa"/>
            <w:tcBorders>
              <w:top w:val="single" w:sz="4" w:space="0" w:color="000000"/>
              <w:left w:val="single" w:sz="4" w:space="0" w:color="000000"/>
              <w:bottom w:val="single" w:sz="4" w:space="0" w:color="000000"/>
              <w:right w:val="single" w:sz="4" w:space="0" w:color="000000"/>
            </w:tcBorders>
          </w:tcPr>
          <w:p w14:paraId="316E7835" w14:textId="77777777" w:rsidR="00425E2D" w:rsidRDefault="00425E2D" w:rsidP="00CB22B5">
            <w:pPr>
              <w:spacing w:line="259" w:lineRule="auto"/>
              <w:ind w:left="4" w:hanging="1"/>
            </w:pPr>
            <w:r>
              <w:rPr>
                <w:sz w:val="20"/>
              </w:rPr>
              <w:t xml:space="preserve"> Bypass Coronary Artery, Two Arteries from Thoracic Artery with Autologous Venous Tissue, Open Approach </w:t>
            </w:r>
          </w:p>
        </w:tc>
      </w:tr>
      <w:tr w:rsidR="00425E2D" w14:paraId="4B7D44C9" w14:textId="77777777" w:rsidTr="00425E2D">
        <w:trPr>
          <w:trHeight w:val="701"/>
        </w:trPr>
        <w:tc>
          <w:tcPr>
            <w:tcW w:w="545" w:type="dxa"/>
            <w:vMerge/>
            <w:tcBorders>
              <w:top w:val="nil"/>
              <w:left w:val="single" w:sz="4" w:space="0" w:color="000000"/>
              <w:bottom w:val="nil"/>
              <w:right w:val="single" w:sz="4" w:space="0" w:color="000000"/>
            </w:tcBorders>
          </w:tcPr>
          <w:p w14:paraId="6DE6637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A82749E" w14:textId="77777777" w:rsidR="00425E2D" w:rsidRDefault="00425E2D" w:rsidP="00CB22B5">
            <w:pPr>
              <w:spacing w:line="259" w:lineRule="auto"/>
              <w:ind w:left="4"/>
            </w:pPr>
            <w:r>
              <w:rPr>
                <w:sz w:val="20"/>
              </w:rPr>
              <w:t xml:space="preserve">438.32 </w:t>
            </w:r>
          </w:p>
        </w:tc>
        <w:tc>
          <w:tcPr>
            <w:tcW w:w="2971" w:type="dxa"/>
            <w:tcBorders>
              <w:top w:val="single" w:sz="4" w:space="0" w:color="000000"/>
              <w:left w:val="single" w:sz="4" w:space="0" w:color="000000"/>
              <w:bottom w:val="single" w:sz="4" w:space="0" w:color="000000"/>
              <w:right w:val="single" w:sz="4" w:space="0" w:color="000000"/>
            </w:tcBorders>
          </w:tcPr>
          <w:p w14:paraId="39C0A7A4" w14:textId="77777777" w:rsidR="00425E2D" w:rsidRDefault="00425E2D" w:rsidP="00CB22B5">
            <w:pPr>
              <w:spacing w:line="259" w:lineRule="auto"/>
              <w:ind w:left="4"/>
              <w:jc w:val="both"/>
            </w:pPr>
            <w:proofErr w:type="spellStart"/>
            <w:r>
              <w:rPr>
                <w:sz w:val="20"/>
              </w:rPr>
              <w:t>monopleg</w:t>
            </w:r>
            <w:proofErr w:type="spellEnd"/>
            <w:r>
              <w:rPr>
                <w:sz w:val="20"/>
              </w:rPr>
              <w:t xml:space="preserve"> up limb </w:t>
            </w:r>
            <w:proofErr w:type="spellStart"/>
            <w:r>
              <w:rPr>
                <w:sz w:val="20"/>
              </w:rPr>
              <w:t>nondom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2EEC1B0A" w14:textId="77777777" w:rsidR="00425E2D" w:rsidRDefault="00425E2D" w:rsidP="00CB22B5">
            <w:pPr>
              <w:spacing w:line="259" w:lineRule="auto"/>
              <w:ind w:left="2"/>
            </w:pPr>
            <w:r>
              <w:rPr>
                <w:sz w:val="20"/>
              </w:rPr>
              <w:t xml:space="preserve">02110A8 </w:t>
            </w:r>
          </w:p>
        </w:tc>
        <w:tc>
          <w:tcPr>
            <w:tcW w:w="3780" w:type="dxa"/>
            <w:tcBorders>
              <w:top w:val="single" w:sz="4" w:space="0" w:color="000000"/>
              <w:left w:val="single" w:sz="4" w:space="0" w:color="000000"/>
              <w:bottom w:val="single" w:sz="4" w:space="0" w:color="000000"/>
              <w:right w:val="single" w:sz="4" w:space="0" w:color="000000"/>
            </w:tcBorders>
          </w:tcPr>
          <w:p w14:paraId="32D62E05" w14:textId="77777777" w:rsidR="00425E2D" w:rsidRDefault="00425E2D" w:rsidP="00CB22B5">
            <w:pPr>
              <w:ind w:left="4" w:hanging="1"/>
            </w:pPr>
            <w:r>
              <w:rPr>
                <w:sz w:val="20"/>
              </w:rPr>
              <w:t xml:space="preserve"> Bypass Coronary Artery, Two Arteries from Right Internal Mammary with </w:t>
            </w:r>
          </w:p>
          <w:p w14:paraId="5DB0320F" w14:textId="77777777" w:rsidR="00425E2D" w:rsidRDefault="00425E2D" w:rsidP="00CB22B5">
            <w:pPr>
              <w:spacing w:line="259" w:lineRule="auto"/>
              <w:ind w:left="4"/>
            </w:pPr>
            <w:r>
              <w:rPr>
                <w:sz w:val="20"/>
              </w:rPr>
              <w:t xml:space="preserve">Autologous Arterial Tissue, Open Approach </w:t>
            </w:r>
          </w:p>
        </w:tc>
      </w:tr>
      <w:tr w:rsidR="00425E2D" w14:paraId="0F340B04" w14:textId="77777777" w:rsidTr="00425E2D">
        <w:trPr>
          <w:trHeight w:val="698"/>
        </w:trPr>
        <w:tc>
          <w:tcPr>
            <w:tcW w:w="545" w:type="dxa"/>
            <w:vMerge/>
            <w:tcBorders>
              <w:top w:val="nil"/>
              <w:left w:val="single" w:sz="4" w:space="0" w:color="000000"/>
              <w:bottom w:val="nil"/>
              <w:right w:val="single" w:sz="4" w:space="0" w:color="000000"/>
            </w:tcBorders>
          </w:tcPr>
          <w:p w14:paraId="1FC4BCF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99249CA" w14:textId="77777777" w:rsidR="00425E2D" w:rsidRDefault="00425E2D" w:rsidP="00CB22B5">
            <w:pPr>
              <w:spacing w:line="259" w:lineRule="auto"/>
              <w:ind w:left="4"/>
            </w:pPr>
            <w:r>
              <w:rPr>
                <w:sz w:val="20"/>
              </w:rPr>
              <w:t xml:space="preserve">438.40 </w:t>
            </w:r>
          </w:p>
        </w:tc>
        <w:tc>
          <w:tcPr>
            <w:tcW w:w="2971" w:type="dxa"/>
            <w:tcBorders>
              <w:top w:val="single" w:sz="4" w:space="0" w:color="000000"/>
              <w:left w:val="single" w:sz="4" w:space="0" w:color="000000"/>
              <w:bottom w:val="single" w:sz="4" w:space="0" w:color="000000"/>
              <w:right w:val="single" w:sz="4" w:space="0" w:color="000000"/>
            </w:tcBorders>
          </w:tcPr>
          <w:p w14:paraId="5C25A019" w14:textId="77777777" w:rsidR="00425E2D" w:rsidRDefault="00425E2D" w:rsidP="00CB22B5">
            <w:pPr>
              <w:spacing w:line="259" w:lineRule="auto"/>
              <w:ind w:left="4"/>
            </w:pPr>
            <w:proofErr w:type="spellStart"/>
            <w:r>
              <w:rPr>
                <w:sz w:val="20"/>
              </w:rPr>
              <w:t>monopleg</w:t>
            </w:r>
            <w:proofErr w:type="spellEnd"/>
            <w:r>
              <w:rPr>
                <w:sz w:val="20"/>
              </w:rPr>
              <w:t xml:space="preserve"> low limb </w:t>
            </w:r>
            <w:proofErr w:type="spellStart"/>
            <w:r>
              <w:rPr>
                <w:sz w:val="20"/>
              </w:rPr>
              <w:t>unspec</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2A7BD77E" w14:textId="77777777" w:rsidR="00425E2D" w:rsidRDefault="00425E2D" w:rsidP="00CB22B5">
            <w:pPr>
              <w:spacing w:line="259" w:lineRule="auto"/>
              <w:ind w:left="2"/>
            </w:pPr>
            <w:r>
              <w:rPr>
                <w:sz w:val="20"/>
              </w:rPr>
              <w:t xml:space="preserve">02110A9 </w:t>
            </w:r>
          </w:p>
        </w:tc>
        <w:tc>
          <w:tcPr>
            <w:tcW w:w="3780" w:type="dxa"/>
            <w:tcBorders>
              <w:top w:val="single" w:sz="4" w:space="0" w:color="000000"/>
              <w:left w:val="single" w:sz="4" w:space="0" w:color="000000"/>
              <w:bottom w:val="single" w:sz="4" w:space="0" w:color="000000"/>
              <w:right w:val="single" w:sz="4" w:space="0" w:color="000000"/>
            </w:tcBorders>
          </w:tcPr>
          <w:p w14:paraId="6C06D2A4" w14:textId="77777777" w:rsidR="00425E2D" w:rsidRDefault="00425E2D" w:rsidP="00CB22B5">
            <w:pPr>
              <w:spacing w:after="2" w:line="238" w:lineRule="auto"/>
              <w:ind w:left="4" w:hanging="1"/>
            </w:pPr>
            <w:r>
              <w:rPr>
                <w:sz w:val="20"/>
              </w:rPr>
              <w:t xml:space="preserve"> Bypass Coronary Artery, Two Arteries from Left Internal Mammary with </w:t>
            </w:r>
          </w:p>
          <w:p w14:paraId="5CCBBD8F" w14:textId="77777777" w:rsidR="00425E2D" w:rsidRDefault="00425E2D" w:rsidP="00CB22B5">
            <w:pPr>
              <w:spacing w:line="259" w:lineRule="auto"/>
              <w:ind w:left="4"/>
            </w:pPr>
            <w:r>
              <w:rPr>
                <w:sz w:val="20"/>
              </w:rPr>
              <w:t xml:space="preserve">Autologous Arterial Tissue, Open Approach </w:t>
            </w:r>
          </w:p>
        </w:tc>
      </w:tr>
      <w:tr w:rsidR="00425E2D" w14:paraId="058E0F37" w14:textId="77777777" w:rsidTr="00425E2D">
        <w:trPr>
          <w:trHeight w:val="701"/>
        </w:trPr>
        <w:tc>
          <w:tcPr>
            <w:tcW w:w="545" w:type="dxa"/>
            <w:vMerge/>
            <w:tcBorders>
              <w:top w:val="nil"/>
              <w:left w:val="single" w:sz="4" w:space="0" w:color="000000"/>
              <w:bottom w:val="nil"/>
              <w:right w:val="single" w:sz="4" w:space="0" w:color="000000"/>
            </w:tcBorders>
          </w:tcPr>
          <w:p w14:paraId="5A9759C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B5C8334" w14:textId="77777777" w:rsidR="00425E2D" w:rsidRDefault="00425E2D" w:rsidP="00CB22B5">
            <w:pPr>
              <w:spacing w:line="259" w:lineRule="auto"/>
              <w:ind w:left="4"/>
            </w:pPr>
            <w:r>
              <w:rPr>
                <w:sz w:val="20"/>
              </w:rPr>
              <w:t xml:space="preserve">438.41 </w:t>
            </w:r>
          </w:p>
        </w:tc>
        <w:tc>
          <w:tcPr>
            <w:tcW w:w="2971" w:type="dxa"/>
            <w:tcBorders>
              <w:top w:val="single" w:sz="4" w:space="0" w:color="000000"/>
              <w:left w:val="single" w:sz="4" w:space="0" w:color="000000"/>
              <w:bottom w:val="single" w:sz="4" w:space="0" w:color="000000"/>
              <w:right w:val="single" w:sz="4" w:space="0" w:color="000000"/>
            </w:tcBorders>
          </w:tcPr>
          <w:p w14:paraId="27226684" w14:textId="77777777" w:rsidR="00425E2D" w:rsidRDefault="00425E2D" w:rsidP="00CB22B5">
            <w:pPr>
              <w:spacing w:line="259" w:lineRule="auto"/>
              <w:ind w:left="4"/>
            </w:pPr>
            <w:proofErr w:type="spellStart"/>
            <w:r>
              <w:rPr>
                <w:sz w:val="20"/>
              </w:rPr>
              <w:t>monopleg</w:t>
            </w:r>
            <w:proofErr w:type="spellEnd"/>
            <w:r>
              <w:rPr>
                <w:sz w:val="20"/>
              </w:rPr>
              <w:t xml:space="preserve"> low limb </w:t>
            </w:r>
            <w:proofErr w:type="spellStart"/>
            <w:r>
              <w:rPr>
                <w:sz w:val="20"/>
              </w:rPr>
              <w:t>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6DC39CE8" w14:textId="77777777" w:rsidR="00425E2D" w:rsidRDefault="00425E2D" w:rsidP="00CB22B5">
            <w:pPr>
              <w:spacing w:line="259" w:lineRule="auto"/>
              <w:ind w:left="2"/>
            </w:pPr>
            <w:r>
              <w:rPr>
                <w:sz w:val="20"/>
              </w:rPr>
              <w:t>02110A</w:t>
            </w:r>
          </w:p>
          <w:p w14:paraId="04677103" w14:textId="77777777" w:rsidR="00425E2D" w:rsidRDefault="00425E2D" w:rsidP="00CB22B5">
            <w:pPr>
              <w:spacing w:line="259" w:lineRule="auto"/>
              <w:ind w:left="2"/>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0F6735F7" w14:textId="77777777" w:rsidR="00425E2D" w:rsidRDefault="00425E2D" w:rsidP="00CB22B5">
            <w:pPr>
              <w:spacing w:line="259" w:lineRule="auto"/>
              <w:ind w:left="4"/>
            </w:pPr>
            <w:r>
              <w:rPr>
                <w:sz w:val="20"/>
              </w:rPr>
              <w:t xml:space="preserve"> Bypass Coronary Artery, Two Arteries from Thoracic Artery with Autologous Arterial Tissue, Open Approach </w:t>
            </w:r>
          </w:p>
        </w:tc>
      </w:tr>
      <w:tr w:rsidR="00425E2D" w14:paraId="480D2EBB" w14:textId="77777777" w:rsidTr="00425E2D">
        <w:trPr>
          <w:trHeight w:val="698"/>
        </w:trPr>
        <w:tc>
          <w:tcPr>
            <w:tcW w:w="545" w:type="dxa"/>
            <w:vMerge/>
            <w:tcBorders>
              <w:top w:val="nil"/>
              <w:left w:val="single" w:sz="4" w:space="0" w:color="000000"/>
              <w:bottom w:val="nil"/>
              <w:right w:val="single" w:sz="4" w:space="0" w:color="000000"/>
            </w:tcBorders>
          </w:tcPr>
          <w:p w14:paraId="35EA533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9878BEB" w14:textId="77777777" w:rsidR="00425E2D" w:rsidRDefault="00425E2D" w:rsidP="00CB22B5">
            <w:pPr>
              <w:spacing w:line="259" w:lineRule="auto"/>
              <w:ind w:left="4"/>
            </w:pPr>
            <w:r>
              <w:rPr>
                <w:sz w:val="20"/>
              </w:rPr>
              <w:t xml:space="preserve">438.42 </w:t>
            </w:r>
          </w:p>
        </w:tc>
        <w:tc>
          <w:tcPr>
            <w:tcW w:w="2971" w:type="dxa"/>
            <w:tcBorders>
              <w:top w:val="single" w:sz="4" w:space="0" w:color="000000"/>
              <w:left w:val="single" w:sz="4" w:space="0" w:color="000000"/>
              <w:bottom w:val="single" w:sz="4" w:space="0" w:color="000000"/>
              <w:right w:val="single" w:sz="4" w:space="0" w:color="000000"/>
            </w:tcBorders>
          </w:tcPr>
          <w:p w14:paraId="600FAAE2" w14:textId="77777777" w:rsidR="00425E2D" w:rsidRDefault="00425E2D" w:rsidP="00CB22B5">
            <w:pPr>
              <w:spacing w:line="259" w:lineRule="auto"/>
              <w:ind w:left="4"/>
            </w:pPr>
            <w:proofErr w:type="spellStart"/>
            <w:r>
              <w:rPr>
                <w:sz w:val="20"/>
              </w:rPr>
              <w:t>monopleg</w:t>
            </w:r>
            <w:proofErr w:type="spellEnd"/>
            <w:r>
              <w:rPr>
                <w:sz w:val="20"/>
              </w:rPr>
              <w:t xml:space="preserve"> low limb </w:t>
            </w:r>
            <w:proofErr w:type="spellStart"/>
            <w:r>
              <w:rPr>
                <w:sz w:val="20"/>
              </w:rPr>
              <w:t>nondom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541B8B53" w14:textId="77777777" w:rsidR="00425E2D" w:rsidRDefault="00425E2D" w:rsidP="00CB22B5">
            <w:pPr>
              <w:spacing w:line="259" w:lineRule="auto"/>
              <w:ind w:left="2"/>
            </w:pPr>
            <w:r>
              <w:rPr>
                <w:sz w:val="20"/>
              </w:rPr>
              <w:t xml:space="preserve">02110J8 </w:t>
            </w:r>
          </w:p>
        </w:tc>
        <w:tc>
          <w:tcPr>
            <w:tcW w:w="3780" w:type="dxa"/>
            <w:tcBorders>
              <w:top w:val="single" w:sz="4" w:space="0" w:color="000000"/>
              <w:left w:val="single" w:sz="4" w:space="0" w:color="000000"/>
              <w:bottom w:val="single" w:sz="4" w:space="0" w:color="000000"/>
              <w:right w:val="single" w:sz="4" w:space="0" w:color="000000"/>
            </w:tcBorders>
          </w:tcPr>
          <w:p w14:paraId="3FBCC638" w14:textId="77777777" w:rsidR="00425E2D" w:rsidRDefault="00425E2D" w:rsidP="00CB22B5">
            <w:pPr>
              <w:spacing w:line="259" w:lineRule="auto"/>
              <w:ind w:left="4" w:hanging="1"/>
            </w:pPr>
            <w:r>
              <w:rPr>
                <w:sz w:val="20"/>
              </w:rPr>
              <w:t xml:space="preserve"> Bypass Coronary Artery, Two Arteries from Right Internal Mammary with Synthetic Substitute, Open Approach </w:t>
            </w:r>
          </w:p>
        </w:tc>
      </w:tr>
      <w:tr w:rsidR="00425E2D" w14:paraId="2A2F0E17" w14:textId="77777777" w:rsidTr="00425E2D">
        <w:trPr>
          <w:trHeight w:val="701"/>
        </w:trPr>
        <w:tc>
          <w:tcPr>
            <w:tcW w:w="545" w:type="dxa"/>
            <w:vMerge/>
            <w:tcBorders>
              <w:top w:val="nil"/>
              <w:left w:val="single" w:sz="4" w:space="0" w:color="000000"/>
              <w:bottom w:val="nil"/>
              <w:right w:val="single" w:sz="4" w:space="0" w:color="000000"/>
            </w:tcBorders>
          </w:tcPr>
          <w:p w14:paraId="3CC6945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936010F" w14:textId="77777777" w:rsidR="00425E2D" w:rsidRDefault="00425E2D" w:rsidP="00CB22B5">
            <w:pPr>
              <w:spacing w:line="259" w:lineRule="auto"/>
              <w:ind w:left="4"/>
            </w:pPr>
            <w:r>
              <w:rPr>
                <w:sz w:val="20"/>
              </w:rPr>
              <w:t xml:space="preserve">438.50 </w:t>
            </w:r>
          </w:p>
        </w:tc>
        <w:tc>
          <w:tcPr>
            <w:tcW w:w="2971" w:type="dxa"/>
            <w:tcBorders>
              <w:top w:val="single" w:sz="4" w:space="0" w:color="000000"/>
              <w:left w:val="single" w:sz="4" w:space="0" w:color="000000"/>
              <w:bottom w:val="single" w:sz="4" w:space="0" w:color="000000"/>
              <w:right w:val="single" w:sz="4" w:space="0" w:color="000000"/>
            </w:tcBorders>
          </w:tcPr>
          <w:p w14:paraId="17D3776A" w14:textId="77777777" w:rsidR="00425E2D" w:rsidRDefault="00425E2D" w:rsidP="00CB22B5">
            <w:pPr>
              <w:spacing w:line="259" w:lineRule="auto"/>
              <w:ind w:left="4"/>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uns</w:t>
            </w:r>
            <w:proofErr w:type="spellEnd"/>
            <w:r>
              <w:rPr>
                <w:sz w:val="20"/>
              </w:rPr>
              <w:t xml:space="preserve"> </w:t>
            </w:r>
            <w:proofErr w:type="spellStart"/>
            <w:r>
              <w:rPr>
                <w:sz w:val="20"/>
              </w:rPr>
              <w:t>sidecerebrvasc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2698E49E" w14:textId="77777777" w:rsidR="00425E2D" w:rsidRDefault="00425E2D" w:rsidP="00CB22B5">
            <w:pPr>
              <w:spacing w:line="259" w:lineRule="auto"/>
              <w:ind w:left="2"/>
            </w:pPr>
            <w:r>
              <w:rPr>
                <w:sz w:val="20"/>
              </w:rPr>
              <w:t xml:space="preserve">02110J9 </w:t>
            </w:r>
          </w:p>
        </w:tc>
        <w:tc>
          <w:tcPr>
            <w:tcW w:w="3780" w:type="dxa"/>
            <w:tcBorders>
              <w:top w:val="single" w:sz="4" w:space="0" w:color="000000"/>
              <w:left w:val="single" w:sz="4" w:space="0" w:color="000000"/>
              <w:bottom w:val="single" w:sz="4" w:space="0" w:color="000000"/>
              <w:right w:val="single" w:sz="4" w:space="0" w:color="000000"/>
            </w:tcBorders>
          </w:tcPr>
          <w:p w14:paraId="52874356" w14:textId="77777777" w:rsidR="00425E2D" w:rsidRDefault="00425E2D" w:rsidP="00CB22B5">
            <w:pPr>
              <w:spacing w:line="259" w:lineRule="auto"/>
              <w:ind w:left="4" w:hanging="1"/>
            </w:pPr>
            <w:r>
              <w:rPr>
                <w:sz w:val="20"/>
              </w:rPr>
              <w:t xml:space="preserve"> Bypass Coronary Artery, Two Arteries from Left Internal Mammary with Synthetic Substitute, Open Approach </w:t>
            </w:r>
          </w:p>
        </w:tc>
      </w:tr>
      <w:tr w:rsidR="00425E2D" w14:paraId="3F2CE1E3" w14:textId="77777777" w:rsidTr="00425E2D">
        <w:trPr>
          <w:trHeight w:val="701"/>
        </w:trPr>
        <w:tc>
          <w:tcPr>
            <w:tcW w:w="545" w:type="dxa"/>
            <w:vMerge/>
            <w:tcBorders>
              <w:top w:val="nil"/>
              <w:left w:val="single" w:sz="4" w:space="0" w:color="000000"/>
              <w:bottom w:val="nil"/>
              <w:right w:val="single" w:sz="4" w:space="0" w:color="000000"/>
            </w:tcBorders>
          </w:tcPr>
          <w:p w14:paraId="6A3C45A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548BB1C" w14:textId="77777777" w:rsidR="00425E2D" w:rsidRDefault="00425E2D" w:rsidP="00CB22B5">
            <w:pPr>
              <w:spacing w:line="259" w:lineRule="auto"/>
              <w:ind w:left="4"/>
            </w:pPr>
            <w:r>
              <w:rPr>
                <w:sz w:val="20"/>
              </w:rPr>
              <w:t xml:space="preserve">438.51 </w:t>
            </w:r>
          </w:p>
        </w:tc>
        <w:tc>
          <w:tcPr>
            <w:tcW w:w="2971" w:type="dxa"/>
            <w:tcBorders>
              <w:top w:val="single" w:sz="4" w:space="0" w:color="000000"/>
              <w:left w:val="single" w:sz="4" w:space="0" w:color="000000"/>
              <w:bottom w:val="single" w:sz="4" w:space="0" w:color="000000"/>
              <w:right w:val="single" w:sz="4" w:space="0" w:color="000000"/>
            </w:tcBorders>
          </w:tcPr>
          <w:p w14:paraId="723EF7C9" w14:textId="77777777" w:rsidR="00425E2D" w:rsidRDefault="00425E2D" w:rsidP="00CB22B5">
            <w:pPr>
              <w:spacing w:line="259" w:lineRule="auto"/>
              <w:ind w:left="4"/>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dom</w:t>
            </w:r>
            <w:proofErr w:type="spellEnd"/>
            <w:r>
              <w:rPr>
                <w:sz w:val="20"/>
              </w:rPr>
              <w:t xml:space="preserve"> </w:t>
            </w:r>
            <w:proofErr w:type="spellStart"/>
            <w:r>
              <w:rPr>
                <w:sz w:val="20"/>
              </w:rPr>
              <w:t>sidecerebrvasc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4B4D952" w14:textId="77777777" w:rsidR="00425E2D" w:rsidRDefault="00425E2D" w:rsidP="00CB22B5">
            <w:pPr>
              <w:spacing w:line="259" w:lineRule="auto"/>
              <w:ind w:left="2"/>
            </w:pPr>
            <w:r>
              <w:rPr>
                <w:sz w:val="20"/>
              </w:rPr>
              <w:t xml:space="preserve">02110JC </w:t>
            </w:r>
          </w:p>
        </w:tc>
        <w:tc>
          <w:tcPr>
            <w:tcW w:w="3780" w:type="dxa"/>
            <w:tcBorders>
              <w:top w:val="single" w:sz="4" w:space="0" w:color="000000"/>
              <w:left w:val="single" w:sz="4" w:space="0" w:color="000000"/>
              <w:bottom w:val="single" w:sz="4" w:space="0" w:color="000000"/>
              <w:right w:val="single" w:sz="4" w:space="0" w:color="000000"/>
            </w:tcBorders>
          </w:tcPr>
          <w:p w14:paraId="59021001" w14:textId="77777777" w:rsidR="00425E2D" w:rsidRDefault="00425E2D" w:rsidP="00CB22B5">
            <w:pPr>
              <w:spacing w:line="259" w:lineRule="auto"/>
              <w:ind w:left="4" w:hanging="1"/>
            </w:pPr>
            <w:r>
              <w:rPr>
                <w:sz w:val="20"/>
              </w:rPr>
              <w:t xml:space="preserve"> Bypass Coronary Artery, Two Arteries from Thoracic Artery with Synthetic Substitute, Open Approach </w:t>
            </w:r>
          </w:p>
        </w:tc>
      </w:tr>
      <w:tr w:rsidR="00425E2D" w14:paraId="7D50B785" w14:textId="77777777" w:rsidTr="00425E2D">
        <w:trPr>
          <w:trHeight w:val="929"/>
        </w:trPr>
        <w:tc>
          <w:tcPr>
            <w:tcW w:w="545" w:type="dxa"/>
            <w:vMerge/>
            <w:tcBorders>
              <w:top w:val="nil"/>
              <w:left w:val="single" w:sz="4" w:space="0" w:color="000000"/>
              <w:bottom w:val="nil"/>
              <w:right w:val="single" w:sz="4" w:space="0" w:color="000000"/>
            </w:tcBorders>
          </w:tcPr>
          <w:p w14:paraId="37E28E0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97007E7" w14:textId="77777777" w:rsidR="00425E2D" w:rsidRDefault="00425E2D" w:rsidP="00CB22B5">
            <w:pPr>
              <w:spacing w:line="259" w:lineRule="auto"/>
              <w:ind w:left="4"/>
            </w:pPr>
            <w:r>
              <w:rPr>
                <w:sz w:val="20"/>
              </w:rPr>
              <w:t xml:space="preserve">438.52 </w:t>
            </w:r>
          </w:p>
        </w:tc>
        <w:tc>
          <w:tcPr>
            <w:tcW w:w="2971" w:type="dxa"/>
            <w:tcBorders>
              <w:top w:val="single" w:sz="4" w:space="0" w:color="000000"/>
              <w:left w:val="single" w:sz="4" w:space="0" w:color="000000"/>
              <w:bottom w:val="single" w:sz="4" w:space="0" w:color="000000"/>
              <w:right w:val="single" w:sz="4" w:space="0" w:color="000000"/>
            </w:tcBorders>
          </w:tcPr>
          <w:p w14:paraId="29EBDC78" w14:textId="77777777" w:rsidR="00425E2D" w:rsidRDefault="00425E2D" w:rsidP="00CB22B5">
            <w:pPr>
              <w:spacing w:line="259" w:lineRule="auto"/>
              <w:ind w:left="4"/>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nondom</w:t>
            </w:r>
            <w:proofErr w:type="spellEnd"/>
            <w:r>
              <w:rPr>
                <w:sz w:val="20"/>
              </w:rPr>
              <w:t xml:space="preserve"> side-</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5875C03C" w14:textId="77777777" w:rsidR="00425E2D" w:rsidRDefault="00425E2D" w:rsidP="00CB22B5">
            <w:pPr>
              <w:spacing w:line="259" w:lineRule="auto"/>
              <w:ind w:left="2"/>
            </w:pPr>
            <w:r>
              <w:rPr>
                <w:sz w:val="20"/>
              </w:rPr>
              <w:t xml:space="preserve">02110K8 </w:t>
            </w:r>
          </w:p>
        </w:tc>
        <w:tc>
          <w:tcPr>
            <w:tcW w:w="3780" w:type="dxa"/>
            <w:tcBorders>
              <w:top w:val="single" w:sz="4" w:space="0" w:color="000000"/>
              <w:left w:val="single" w:sz="4" w:space="0" w:color="000000"/>
              <w:bottom w:val="single" w:sz="4" w:space="0" w:color="000000"/>
              <w:right w:val="single" w:sz="4" w:space="0" w:color="000000"/>
            </w:tcBorders>
          </w:tcPr>
          <w:p w14:paraId="385C9311" w14:textId="77777777" w:rsidR="00425E2D" w:rsidRDefault="00425E2D" w:rsidP="00CB22B5">
            <w:pPr>
              <w:ind w:left="4" w:hanging="1"/>
            </w:pPr>
            <w:r>
              <w:rPr>
                <w:sz w:val="20"/>
              </w:rPr>
              <w:t xml:space="preserve"> Bypass Coronary Artery, Two Arteries from Right Internal Mammary with </w:t>
            </w:r>
          </w:p>
          <w:p w14:paraId="5282C1C6" w14:textId="77777777" w:rsidR="00425E2D" w:rsidRDefault="00425E2D" w:rsidP="00CB22B5">
            <w:pPr>
              <w:spacing w:line="259" w:lineRule="auto"/>
              <w:ind w:left="4"/>
            </w:pPr>
            <w:proofErr w:type="spellStart"/>
            <w:r>
              <w:rPr>
                <w:sz w:val="20"/>
              </w:rPr>
              <w:t>Nonautologous</w:t>
            </w:r>
            <w:proofErr w:type="spellEnd"/>
            <w:r>
              <w:rPr>
                <w:sz w:val="20"/>
              </w:rPr>
              <w:t xml:space="preserve"> Tissue Substitute, Open Approach </w:t>
            </w:r>
          </w:p>
        </w:tc>
      </w:tr>
      <w:tr w:rsidR="00425E2D" w14:paraId="2D60BFA4"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1C9D6D6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E7B5E56" w14:textId="77777777" w:rsidR="00425E2D" w:rsidRDefault="00425E2D" w:rsidP="00CB22B5">
            <w:pPr>
              <w:spacing w:line="259" w:lineRule="auto"/>
              <w:ind w:left="4"/>
            </w:pPr>
            <w:r>
              <w:rPr>
                <w:sz w:val="20"/>
              </w:rPr>
              <w:t xml:space="preserve">438.53 </w:t>
            </w:r>
          </w:p>
        </w:tc>
        <w:tc>
          <w:tcPr>
            <w:tcW w:w="2971" w:type="dxa"/>
            <w:tcBorders>
              <w:top w:val="single" w:sz="4" w:space="0" w:color="000000"/>
              <w:left w:val="single" w:sz="4" w:space="0" w:color="000000"/>
              <w:bottom w:val="single" w:sz="4" w:space="0" w:color="000000"/>
              <w:right w:val="single" w:sz="4" w:space="0" w:color="000000"/>
            </w:tcBorders>
          </w:tcPr>
          <w:p w14:paraId="3DDEF97C" w14:textId="77777777" w:rsidR="00425E2D" w:rsidRDefault="00425E2D" w:rsidP="00CB22B5">
            <w:pPr>
              <w:spacing w:line="259" w:lineRule="auto"/>
              <w:ind w:left="4" w:right="41"/>
            </w:pPr>
            <w:proofErr w:type="gramStart"/>
            <w:r>
              <w:rPr>
                <w:sz w:val="20"/>
              </w:rPr>
              <w:t>other</w:t>
            </w:r>
            <w:proofErr w:type="gramEnd"/>
            <w:r>
              <w:rPr>
                <w:sz w:val="20"/>
              </w:rPr>
              <w:t xml:space="preserve"> paralytic syndrome, bilateral </w:t>
            </w:r>
          </w:p>
        </w:tc>
        <w:tc>
          <w:tcPr>
            <w:tcW w:w="989" w:type="dxa"/>
            <w:tcBorders>
              <w:top w:val="single" w:sz="4" w:space="0" w:color="000000"/>
              <w:left w:val="single" w:sz="4" w:space="0" w:color="000000"/>
              <w:bottom w:val="single" w:sz="4" w:space="0" w:color="000000"/>
              <w:right w:val="single" w:sz="4" w:space="0" w:color="000000"/>
            </w:tcBorders>
          </w:tcPr>
          <w:p w14:paraId="2E15E7A2" w14:textId="77777777" w:rsidR="00425E2D" w:rsidRDefault="00425E2D" w:rsidP="00CB22B5">
            <w:pPr>
              <w:spacing w:line="259" w:lineRule="auto"/>
              <w:ind w:left="2"/>
            </w:pPr>
            <w:r>
              <w:rPr>
                <w:sz w:val="20"/>
              </w:rPr>
              <w:t xml:space="preserve">02110K9 </w:t>
            </w:r>
          </w:p>
        </w:tc>
        <w:tc>
          <w:tcPr>
            <w:tcW w:w="3780" w:type="dxa"/>
            <w:tcBorders>
              <w:top w:val="single" w:sz="4" w:space="0" w:color="000000"/>
              <w:left w:val="single" w:sz="4" w:space="0" w:color="000000"/>
              <w:bottom w:val="single" w:sz="4" w:space="0" w:color="000000"/>
              <w:right w:val="single" w:sz="4" w:space="0" w:color="000000"/>
            </w:tcBorders>
          </w:tcPr>
          <w:p w14:paraId="196406AC" w14:textId="77777777" w:rsidR="00425E2D" w:rsidRDefault="00425E2D" w:rsidP="00CB22B5">
            <w:pPr>
              <w:spacing w:line="259" w:lineRule="auto"/>
              <w:ind w:left="4" w:hanging="1"/>
            </w:pPr>
            <w:r>
              <w:rPr>
                <w:sz w:val="20"/>
              </w:rPr>
              <w:t xml:space="preserve"> Bypass Coronary Artery, Two Arteries from Left Internal Mammary with </w:t>
            </w:r>
          </w:p>
        </w:tc>
      </w:tr>
    </w:tbl>
    <w:p w14:paraId="73A4B12B" w14:textId="77777777" w:rsidR="00425E2D" w:rsidRDefault="00425E2D" w:rsidP="00425E2D">
      <w:pPr>
        <w:spacing w:line="259" w:lineRule="auto"/>
        <w:ind w:left="-1800" w:right="11335"/>
      </w:pPr>
    </w:p>
    <w:tbl>
      <w:tblPr>
        <w:tblStyle w:val="TableGrid0"/>
        <w:tblW w:w="9365" w:type="dxa"/>
        <w:tblInd w:w="175" w:type="dxa"/>
        <w:tblCellMar>
          <w:top w:w="54" w:type="dxa"/>
          <w:left w:w="103" w:type="dxa"/>
          <w:right w:w="78" w:type="dxa"/>
        </w:tblCellMar>
        <w:tblLook w:val="04A0" w:firstRow="1" w:lastRow="0" w:firstColumn="1" w:lastColumn="0" w:noHBand="0" w:noVBand="1"/>
      </w:tblPr>
      <w:tblGrid>
        <w:gridCol w:w="377"/>
        <w:gridCol w:w="1504"/>
        <w:gridCol w:w="2780"/>
        <w:gridCol w:w="1668"/>
        <w:gridCol w:w="3036"/>
      </w:tblGrid>
      <w:tr w:rsidR="00425E2D" w14:paraId="0F23E129"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102DC07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63DB38E" w14:textId="77777777" w:rsidR="00425E2D" w:rsidRDefault="00425E2D" w:rsidP="00CB22B5">
            <w:pPr>
              <w:spacing w:after="160" w:line="259" w:lineRule="auto"/>
            </w:pPr>
          </w:p>
        </w:tc>
        <w:tc>
          <w:tcPr>
            <w:tcW w:w="2971" w:type="dxa"/>
            <w:tcBorders>
              <w:top w:val="single" w:sz="4" w:space="0" w:color="000000"/>
              <w:left w:val="single" w:sz="4" w:space="0" w:color="000000"/>
              <w:bottom w:val="single" w:sz="4" w:space="0" w:color="000000"/>
              <w:right w:val="single" w:sz="4" w:space="0" w:color="000000"/>
            </w:tcBorders>
          </w:tcPr>
          <w:p w14:paraId="481E210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6E51C13" w14:textId="77777777" w:rsidR="00425E2D" w:rsidRDefault="00425E2D" w:rsidP="00CB22B5">
            <w:pPr>
              <w:spacing w:after="160" w:line="259" w:lineRule="auto"/>
            </w:pPr>
          </w:p>
        </w:tc>
        <w:tc>
          <w:tcPr>
            <w:tcW w:w="3780" w:type="dxa"/>
            <w:tcBorders>
              <w:top w:val="single" w:sz="4" w:space="0" w:color="000000"/>
              <w:left w:val="single" w:sz="4" w:space="0" w:color="000000"/>
              <w:bottom w:val="single" w:sz="4" w:space="0" w:color="000000"/>
              <w:right w:val="single" w:sz="4" w:space="0" w:color="000000"/>
            </w:tcBorders>
          </w:tcPr>
          <w:p w14:paraId="5E72D047" w14:textId="77777777" w:rsidR="00425E2D" w:rsidRDefault="00425E2D" w:rsidP="00CB22B5">
            <w:pPr>
              <w:spacing w:line="259" w:lineRule="auto"/>
              <w:ind w:left="5"/>
            </w:pPr>
            <w:proofErr w:type="spellStart"/>
            <w:r>
              <w:rPr>
                <w:sz w:val="20"/>
              </w:rPr>
              <w:t>Nonautologous</w:t>
            </w:r>
            <w:proofErr w:type="spellEnd"/>
            <w:r>
              <w:rPr>
                <w:sz w:val="20"/>
              </w:rPr>
              <w:t xml:space="preserve"> Tissue Substitute, Open </w:t>
            </w:r>
          </w:p>
          <w:p w14:paraId="75AD29A7" w14:textId="77777777" w:rsidR="00425E2D" w:rsidRDefault="00425E2D" w:rsidP="00CB22B5">
            <w:pPr>
              <w:spacing w:line="259" w:lineRule="auto"/>
              <w:ind w:left="5"/>
            </w:pPr>
            <w:r>
              <w:rPr>
                <w:sz w:val="20"/>
              </w:rPr>
              <w:t xml:space="preserve">Approach </w:t>
            </w:r>
          </w:p>
        </w:tc>
      </w:tr>
      <w:tr w:rsidR="00425E2D" w14:paraId="76F8BEA2" w14:textId="77777777" w:rsidTr="00425E2D">
        <w:trPr>
          <w:trHeight w:val="701"/>
        </w:trPr>
        <w:tc>
          <w:tcPr>
            <w:tcW w:w="545" w:type="dxa"/>
            <w:vMerge/>
            <w:tcBorders>
              <w:top w:val="nil"/>
              <w:left w:val="single" w:sz="4" w:space="0" w:color="000000"/>
              <w:bottom w:val="nil"/>
              <w:right w:val="single" w:sz="4" w:space="0" w:color="000000"/>
            </w:tcBorders>
          </w:tcPr>
          <w:p w14:paraId="6E818E2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B383B98" w14:textId="77777777" w:rsidR="00425E2D" w:rsidRDefault="00425E2D" w:rsidP="00CB22B5">
            <w:pPr>
              <w:spacing w:line="259" w:lineRule="auto"/>
              <w:ind w:left="5"/>
            </w:pPr>
            <w:r>
              <w:rPr>
                <w:sz w:val="20"/>
              </w:rPr>
              <w:t xml:space="preserve">438.81 </w:t>
            </w:r>
          </w:p>
        </w:tc>
        <w:tc>
          <w:tcPr>
            <w:tcW w:w="2971" w:type="dxa"/>
            <w:tcBorders>
              <w:top w:val="single" w:sz="4" w:space="0" w:color="000000"/>
              <w:left w:val="single" w:sz="4" w:space="0" w:color="000000"/>
              <w:bottom w:val="single" w:sz="4" w:space="0" w:color="000000"/>
              <w:right w:val="single" w:sz="4" w:space="0" w:color="000000"/>
            </w:tcBorders>
          </w:tcPr>
          <w:p w14:paraId="3753421C" w14:textId="77777777" w:rsidR="00425E2D" w:rsidRDefault="00425E2D" w:rsidP="00CB22B5">
            <w:pPr>
              <w:spacing w:line="259" w:lineRule="auto"/>
              <w:ind w:left="5"/>
            </w:pPr>
            <w:r>
              <w:rPr>
                <w:sz w:val="20"/>
              </w:rPr>
              <w:t xml:space="preserve">apraxia due to cerebrovascular disease </w:t>
            </w:r>
          </w:p>
        </w:tc>
        <w:tc>
          <w:tcPr>
            <w:tcW w:w="989" w:type="dxa"/>
            <w:tcBorders>
              <w:top w:val="single" w:sz="4" w:space="0" w:color="000000"/>
              <w:left w:val="single" w:sz="4" w:space="0" w:color="000000"/>
              <w:bottom w:val="single" w:sz="4" w:space="0" w:color="000000"/>
              <w:right w:val="single" w:sz="4" w:space="0" w:color="000000"/>
            </w:tcBorders>
          </w:tcPr>
          <w:p w14:paraId="101C0ACF" w14:textId="77777777" w:rsidR="00425E2D" w:rsidRDefault="00425E2D" w:rsidP="00CB22B5">
            <w:pPr>
              <w:spacing w:line="259" w:lineRule="auto"/>
              <w:ind w:left="3"/>
            </w:pPr>
            <w:r>
              <w:rPr>
                <w:sz w:val="20"/>
              </w:rPr>
              <w:t>02110K</w:t>
            </w:r>
          </w:p>
          <w:p w14:paraId="1ED76A7D" w14:textId="77777777" w:rsidR="00425E2D" w:rsidRDefault="00425E2D" w:rsidP="00CB22B5">
            <w:pPr>
              <w:spacing w:line="259" w:lineRule="auto"/>
              <w:ind w:left="3"/>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491CF53B" w14:textId="77777777" w:rsidR="00425E2D" w:rsidRDefault="00425E2D" w:rsidP="00CB22B5">
            <w:pPr>
              <w:spacing w:line="259" w:lineRule="auto"/>
              <w:ind w:left="5"/>
            </w:pPr>
            <w:r>
              <w:rPr>
                <w:sz w:val="20"/>
              </w:rPr>
              <w:t xml:space="preserve"> Bypass Coronary Artery, Two Arteries from Thoracic Artery with </w:t>
            </w:r>
            <w:proofErr w:type="spellStart"/>
            <w:r>
              <w:rPr>
                <w:sz w:val="20"/>
              </w:rPr>
              <w:t>Nonautologous</w:t>
            </w:r>
            <w:proofErr w:type="spellEnd"/>
            <w:r>
              <w:rPr>
                <w:sz w:val="20"/>
              </w:rPr>
              <w:t xml:space="preserve"> Tissue Substitute, Open Approach </w:t>
            </w:r>
          </w:p>
        </w:tc>
      </w:tr>
      <w:tr w:rsidR="00425E2D" w14:paraId="1C5401F1" w14:textId="77777777" w:rsidTr="00425E2D">
        <w:trPr>
          <w:trHeight w:val="698"/>
        </w:trPr>
        <w:tc>
          <w:tcPr>
            <w:tcW w:w="545" w:type="dxa"/>
            <w:vMerge/>
            <w:tcBorders>
              <w:top w:val="nil"/>
              <w:left w:val="single" w:sz="4" w:space="0" w:color="000000"/>
              <w:bottom w:val="nil"/>
              <w:right w:val="single" w:sz="4" w:space="0" w:color="000000"/>
            </w:tcBorders>
          </w:tcPr>
          <w:p w14:paraId="3FB643C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E5273DE" w14:textId="77777777" w:rsidR="00425E2D" w:rsidRDefault="00425E2D" w:rsidP="00CB22B5">
            <w:pPr>
              <w:spacing w:line="259" w:lineRule="auto"/>
              <w:ind w:left="5"/>
            </w:pPr>
            <w:r>
              <w:rPr>
                <w:sz w:val="20"/>
              </w:rPr>
              <w:t xml:space="preserve">438.82 </w:t>
            </w:r>
          </w:p>
        </w:tc>
        <w:tc>
          <w:tcPr>
            <w:tcW w:w="2971" w:type="dxa"/>
            <w:tcBorders>
              <w:top w:val="single" w:sz="4" w:space="0" w:color="000000"/>
              <w:left w:val="single" w:sz="4" w:space="0" w:color="000000"/>
              <w:bottom w:val="single" w:sz="4" w:space="0" w:color="000000"/>
              <w:right w:val="single" w:sz="4" w:space="0" w:color="000000"/>
            </w:tcBorders>
          </w:tcPr>
          <w:p w14:paraId="4C33F84B" w14:textId="77777777" w:rsidR="00425E2D" w:rsidRDefault="00425E2D" w:rsidP="00CB22B5">
            <w:pPr>
              <w:spacing w:line="259" w:lineRule="auto"/>
              <w:ind w:left="5"/>
            </w:pPr>
            <w:r>
              <w:rPr>
                <w:sz w:val="20"/>
              </w:rPr>
              <w:t xml:space="preserve">dysphagia due to cerebrovascular disease </w:t>
            </w:r>
          </w:p>
        </w:tc>
        <w:tc>
          <w:tcPr>
            <w:tcW w:w="989" w:type="dxa"/>
            <w:tcBorders>
              <w:top w:val="single" w:sz="4" w:space="0" w:color="000000"/>
              <w:left w:val="single" w:sz="4" w:space="0" w:color="000000"/>
              <w:bottom w:val="single" w:sz="4" w:space="0" w:color="000000"/>
              <w:right w:val="single" w:sz="4" w:space="0" w:color="000000"/>
            </w:tcBorders>
          </w:tcPr>
          <w:p w14:paraId="00C93DA0" w14:textId="77777777" w:rsidR="00425E2D" w:rsidRDefault="00425E2D" w:rsidP="00CB22B5">
            <w:pPr>
              <w:spacing w:line="259" w:lineRule="auto"/>
              <w:ind w:left="3"/>
            </w:pPr>
            <w:r>
              <w:rPr>
                <w:sz w:val="20"/>
              </w:rPr>
              <w:t xml:space="preserve">02110Z8 </w:t>
            </w:r>
          </w:p>
        </w:tc>
        <w:tc>
          <w:tcPr>
            <w:tcW w:w="3780" w:type="dxa"/>
            <w:tcBorders>
              <w:top w:val="single" w:sz="4" w:space="0" w:color="000000"/>
              <w:left w:val="single" w:sz="4" w:space="0" w:color="000000"/>
              <w:bottom w:val="single" w:sz="4" w:space="0" w:color="000000"/>
              <w:right w:val="single" w:sz="4" w:space="0" w:color="000000"/>
            </w:tcBorders>
          </w:tcPr>
          <w:p w14:paraId="434DD793" w14:textId="77777777" w:rsidR="00425E2D" w:rsidRDefault="00425E2D" w:rsidP="00CB22B5">
            <w:pPr>
              <w:spacing w:line="259" w:lineRule="auto"/>
              <w:ind w:left="5" w:hanging="1"/>
            </w:pPr>
            <w:r>
              <w:rPr>
                <w:sz w:val="20"/>
              </w:rPr>
              <w:t xml:space="preserve"> Bypass Coronary Artery, Two Arteries from Right Internal Mammary, Open Approach </w:t>
            </w:r>
          </w:p>
        </w:tc>
      </w:tr>
      <w:tr w:rsidR="00425E2D" w14:paraId="707612CC" w14:textId="77777777" w:rsidTr="00425E2D">
        <w:trPr>
          <w:trHeight w:val="701"/>
        </w:trPr>
        <w:tc>
          <w:tcPr>
            <w:tcW w:w="545" w:type="dxa"/>
            <w:vMerge/>
            <w:tcBorders>
              <w:top w:val="nil"/>
              <w:left w:val="single" w:sz="4" w:space="0" w:color="000000"/>
              <w:bottom w:val="nil"/>
              <w:right w:val="single" w:sz="4" w:space="0" w:color="000000"/>
            </w:tcBorders>
          </w:tcPr>
          <w:p w14:paraId="5DDB29D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BE09B75" w14:textId="77777777" w:rsidR="00425E2D" w:rsidRDefault="00425E2D" w:rsidP="00CB22B5">
            <w:pPr>
              <w:spacing w:line="259" w:lineRule="auto"/>
              <w:ind w:left="5"/>
            </w:pPr>
            <w:r>
              <w:rPr>
                <w:sz w:val="20"/>
              </w:rPr>
              <w:t xml:space="preserve">438.83 </w:t>
            </w:r>
          </w:p>
        </w:tc>
        <w:tc>
          <w:tcPr>
            <w:tcW w:w="2971" w:type="dxa"/>
            <w:tcBorders>
              <w:top w:val="single" w:sz="4" w:space="0" w:color="000000"/>
              <w:left w:val="single" w:sz="4" w:space="0" w:color="000000"/>
              <w:bottom w:val="single" w:sz="4" w:space="0" w:color="000000"/>
              <w:right w:val="single" w:sz="4" w:space="0" w:color="000000"/>
            </w:tcBorders>
          </w:tcPr>
          <w:p w14:paraId="32B8B17E" w14:textId="77777777" w:rsidR="00425E2D" w:rsidRDefault="00425E2D" w:rsidP="00CB22B5">
            <w:pPr>
              <w:spacing w:line="259" w:lineRule="auto"/>
              <w:ind w:left="5"/>
            </w:pPr>
            <w:r>
              <w:rPr>
                <w:sz w:val="20"/>
              </w:rPr>
              <w:t xml:space="preserve">facial weakness late effect cerebrovascular </w:t>
            </w:r>
            <w:proofErr w:type="spellStart"/>
            <w:r>
              <w:rPr>
                <w:sz w:val="20"/>
              </w:rPr>
              <w:t>dz</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27E0E61" w14:textId="77777777" w:rsidR="00425E2D" w:rsidRDefault="00425E2D" w:rsidP="00CB22B5">
            <w:pPr>
              <w:spacing w:line="259" w:lineRule="auto"/>
              <w:ind w:left="3"/>
            </w:pPr>
            <w:r>
              <w:rPr>
                <w:sz w:val="20"/>
              </w:rPr>
              <w:t xml:space="preserve">02110Z9 </w:t>
            </w:r>
          </w:p>
        </w:tc>
        <w:tc>
          <w:tcPr>
            <w:tcW w:w="3780" w:type="dxa"/>
            <w:tcBorders>
              <w:top w:val="single" w:sz="4" w:space="0" w:color="000000"/>
              <w:left w:val="single" w:sz="4" w:space="0" w:color="000000"/>
              <w:bottom w:val="single" w:sz="4" w:space="0" w:color="000000"/>
              <w:right w:val="single" w:sz="4" w:space="0" w:color="000000"/>
            </w:tcBorders>
          </w:tcPr>
          <w:p w14:paraId="68FA96BF" w14:textId="77777777" w:rsidR="00425E2D" w:rsidRDefault="00425E2D" w:rsidP="00CB22B5">
            <w:pPr>
              <w:spacing w:line="259" w:lineRule="auto"/>
              <w:ind w:left="5" w:hanging="1"/>
            </w:pPr>
            <w:r>
              <w:rPr>
                <w:sz w:val="20"/>
              </w:rPr>
              <w:t xml:space="preserve"> Bypass Coronary Artery, Two Arteries from Left Internal Mammary, Open Approach </w:t>
            </w:r>
          </w:p>
        </w:tc>
      </w:tr>
      <w:tr w:rsidR="00425E2D" w14:paraId="27C1446F" w14:textId="77777777" w:rsidTr="00425E2D">
        <w:trPr>
          <w:trHeight w:val="470"/>
        </w:trPr>
        <w:tc>
          <w:tcPr>
            <w:tcW w:w="545" w:type="dxa"/>
            <w:vMerge/>
            <w:tcBorders>
              <w:top w:val="nil"/>
              <w:left w:val="single" w:sz="4" w:space="0" w:color="000000"/>
              <w:bottom w:val="nil"/>
              <w:right w:val="single" w:sz="4" w:space="0" w:color="000000"/>
            </w:tcBorders>
          </w:tcPr>
          <w:p w14:paraId="7CBC0E2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577B353" w14:textId="77777777" w:rsidR="00425E2D" w:rsidRDefault="00425E2D" w:rsidP="00CB22B5">
            <w:pPr>
              <w:spacing w:line="259" w:lineRule="auto"/>
              <w:ind w:left="5"/>
            </w:pPr>
            <w:r>
              <w:rPr>
                <w:sz w:val="20"/>
              </w:rPr>
              <w:t xml:space="preserve">438.84 </w:t>
            </w:r>
          </w:p>
        </w:tc>
        <w:tc>
          <w:tcPr>
            <w:tcW w:w="2971" w:type="dxa"/>
            <w:tcBorders>
              <w:top w:val="single" w:sz="4" w:space="0" w:color="000000"/>
              <w:left w:val="single" w:sz="4" w:space="0" w:color="000000"/>
              <w:bottom w:val="single" w:sz="4" w:space="0" w:color="000000"/>
              <w:right w:val="single" w:sz="4" w:space="0" w:color="000000"/>
            </w:tcBorders>
          </w:tcPr>
          <w:p w14:paraId="6C276A2A" w14:textId="77777777" w:rsidR="00425E2D" w:rsidRDefault="00425E2D" w:rsidP="00CB22B5">
            <w:pPr>
              <w:spacing w:line="259" w:lineRule="auto"/>
              <w:ind w:left="5"/>
            </w:pPr>
            <w:r>
              <w:rPr>
                <w:sz w:val="20"/>
              </w:rPr>
              <w:t xml:space="preserve">ataxia as late effect of cerebrovascular disease </w:t>
            </w:r>
          </w:p>
        </w:tc>
        <w:tc>
          <w:tcPr>
            <w:tcW w:w="989" w:type="dxa"/>
            <w:tcBorders>
              <w:top w:val="single" w:sz="4" w:space="0" w:color="000000"/>
              <w:left w:val="single" w:sz="4" w:space="0" w:color="000000"/>
              <w:bottom w:val="single" w:sz="4" w:space="0" w:color="000000"/>
              <w:right w:val="single" w:sz="4" w:space="0" w:color="000000"/>
            </w:tcBorders>
          </w:tcPr>
          <w:p w14:paraId="3F20C67E" w14:textId="77777777" w:rsidR="00425E2D" w:rsidRDefault="00425E2D" w:rsidP="00CB22B5">
            <w:pPr>
              <w:spacing w:line="259" w:lineRule="auto"/>
              <w:ind w:left="3"/>
            </w:pPr>
            <w:r>
              <w:rPr>
                <w:sz w:val="20"/>
              </w:rPr>
              <w:t xml:space="preserve">02110ZC </w:t>
            </w:r>
          </w:p>
        </w:tc>
        <w:tc>
          <w:tcPr>
            <w:tcW w:w="3780" w:type="dxa"/>
            <w:tcBorders>
              <w:top w:val="single" w:sz="4" w:space="0" w:color="000000"/>
              <w:left w:val="single" w:sz="4" w:space="0" w:color="000000"/>
              <w:bottom w:val="single" w:sz="4" w:space="0" w:color="000000"/>
              <w:right w:val="single" w:sz="4" w:space="0" w:color="000000"/>
            </w:tcBorders>
          </w:tcPr>
          <w:p w14:paraId="676BA5B7" w14:textId="77777777" w:rsidR="00425E2D" w:rsidRDefault="00425E2D" w:rsidP="00CB22B5">
            <w:pPr>
              <w:spacing w:line="259" w:lineRule="auto"/>
              <w:ind w:left="5" w:hanging="1"/>
            </w:pPr>
            <w:r>
              <w:rPr>
                <w:sz w:val="20"/>
              </w:rPr>
              <w:t xml:space="preserve"> Bypass Coronary Artery, Two Arteries from Thoracic Artery, Open Approach </w:t>
            </w:r>
          </w:p>
        </w:tc>
      </w:tr>
      <w:tr w:rsidR="00425E2D" w14:paraId="4CE28CDB" w14:textId="77777777" w:rsidTr="00425E2D">
        <w:trPr>
          <w:trHeight w:val="929"/>
        </w:trPr>
        <w:tc>
          <w:tcPr>
            <w:tcW w:w="545" w:type="dxa"/>
            <w:vMerge/>
            <w:tcBorders>
              <w:top w:val="nil"/>
              <w:left w:val="single" w:sz="4" w:space="0" w:color="000000"/>
              <w:bottom w:val="nil"/>
              <w:right w:val="single" w:sz="4" w:space="0" w:color="000000"/>
            </w:tcBorders>
          </w:tcPr>
          <w:p w14:paraId="3C6B1FD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4B0E91F" w14:textId="77777777" w:rsidR="00425E2D" w:rsidRDefault="00425E2D" w:rsidP="00CB22B5">
            <w:pPr>
              <w:spacing w:line="259" w:lineRule="auto"/>
              <w:ind w:left="5"/>
            </w:pPr>
            <w:r>
              <w:rPr>
                <w:sz w:val="20"/>
              </w:rPr>
              <w:t xml:space="preserve">438.85 </w:t>
            </w:r>
          </w:p>
        </w:tc>
        <w:tc>
          <w:tcPr>
            <w:tcW w:w="2971" w:type="dxa"/>
            <w:tcBorders>
              <w:top w:val="single" w:sz="4" w:space="0" w:color="000000"/>
              <w:left w:val="single" w:sz="4" w:space="0" w:color="000000"/>
              <w:bottom w:val="single" w:sz="4" w:space="0" w:color="000000"/>
              <w:right w:val="single" w:sz="4" w:space="0" w:color="000000"/>
            </w:tcBorders>
          </w:tcPr>
          <w:p w14:paraId="41EC33B0" w14:textId="77777777" w:rsidR="00425E2D" w:rsidRDefault="00425E2D" w:rsidP="00CB22B5">
            <w:pPr>
              <w:spacing w:line="259" w:lineRule="auto"/>
              <w:ind w:left="5"/>
            </w:pPr>
            <w:r>
              <w:rPr>
                <w:sz w:val="20"/>
              </w:rPr>
              <w:t xml:space="preserve">vertigo as late effect cerebrovascular disease </w:t>
            </w:r>
          </w:p>
        </w:tc>
        <w:tc>
          <w:tcPr>
            <w:tcW w:w="989" w:type="dxa"/>
            <w:tcBorders>
              <w:top w:val="single" w:sz="4" w:space="0" w:color="000000"/>
              <w:left w:val="single" w:sz="4" w:space="0" w:color="000000"/>
              <w:bottom w:val="single" w:sz="4" w:space="0" w:color="000000"/>
              <w:right w:val="single" w:sz="4" w:space="0" w:color="000000"/>
            </w:tcBorders>
          </w:tcPr>
          <w:p w14:paraId="1D87B04B" w14:textId="77777777" w:rsidR="00425E2D" w:rsidRDefault="00425E2D" w:rsidP="00CB22B5">
            <w:pPr>
              <w:spacing w:line="259" w:lineRule="auto"/>
              <w:ind w:left="3"/>
            </w:pPr>
            <w:r>
              <w:rPr>
                <w:sz w:val="20"/>
              </w:rPr>
              <w:t xml:space="preserve">211488 </w:t>
            </w:r>
          </w:p>
        </w:tc>
        <w:tc>
          <w:tcPr>
            <w:tcW w:w="3780" w:type="dxa"/>
            <w:tcBorders>
              <w:top w:val="single" w:sz="4" w:space="0" w:color="000000"/>
              <w:left w:val="single" w:sz="4" w:space="0" w:color="000000"/>
              <w:bottom w:val="single" w:sz="4" w:space="0" w:color="000000"/>
              <w:right w:val="single" w:sz="4" w:space="0" w:color="000000"/>
            </w:tcBorders>
          </w:tcPr>
          <w:p w14:paraId="7983006A" w14:textId="77777777" w:rsidR="00425E2D" w:rsidRDefault="00425E2D" w:rsidP="00CB22B5">
            <w:pPr>
              <w:ind w:left="5" w:hanging="1"/>
            </w:pPr>
            <w:r>
              <w:rPr>
                <w:sz w:val="20"/>
              </w:rPr>
              <w:t xml:space="preserve"> Bypass Coronary Artery, Two Arteries from Right Internal Mammary with </w:t>
            </w:r>
          </w:p>
          <w:p w14:paraId="31B3D42D" w14:textId="77777777" w:rsidR="00425E2D" w:rsidRDefault="00425E2D" w:rsidP="00CB22B5">
            <w:pPr>
              <w:spacing w:line="259" w:lineRule="auto"/>
              <w:ind w:left="5"/>
            </w:pPr>
            <w:proofErr w:type="spellStart"/>
            <w:r>
              <w:rPr>
                <w:sz w:val="20"/>
              </w:rPr>
              <w:t>Zooplastic</w:t>
            </w:r>
            <w:proofErr w:type="spellEnd"/>
            <w:r>
              <w:rPr>
                <w:sz w:val="20"/>
              </w:rPr>
              <w:t xml:space="preserve"> Tissue, Percutaneous </w:t>
            </w:r>
          </w:p>
          <w:p w14:paraId="5ADF8AF4" w14:textId="77777777" w:rsidR="00425E2D" w:rsidRDefault="00425E2D" w:rsidP="00CB22B5">
            <w:pPr>
              <w:spacing w:line="259" w:lineRule="auto"/>
              <w:ind w:left="5"/>
            </w:pPr>
            <w:r>
              <w:rPr>
                <w:sz w:val="20"/>
              </w:rPr>
              <w:t xml:space="preserve">Endoscopic Approach </w:t>
            </w:r>
          </w:p>
        </w:tc>
      </w:tr>
      <w:tr w:rsidR="00425E2D" w14:paraId="28127F18" w14:textId="77777777" w:rsidTr="00425E2D">
        <w:trPr>
          <w:trHeight w:val="931"/>
        </w:trPr>
        <w:tc>
          <w:tcPr>
            <w:tcW w:w="545" w:type="dxa"/>
            <w:vMerge/>
            <w:tcBorders>
              <w:top w:val="nil"/>
              <w:left w:val="single" w:sz="4" w:space="0" w:color="000000"/>
              <w:bottom w:val="nil"/>
              <w:right w:val="single" w:sz="4" w:space="0" w:color="000000"/>
            </w:tcBorders>
          </w:tcPr>
          <w:p w14:paraId="2A427BB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390B9E7" w14:textId="77777777" w:rsidR="00425E2D" w:rsidRDefault="00425E2D" w:rsidP="00CB22B5">
            <w:pPr>
              <w:spacing w:line="259" w:lineRule="auto"/>
              <w:ind w:left="5"/>
            </w:pPr>
            <w:r>
              <w:rPr>
                <w:sz w:val="20"/>
              </w:rPr>
              <w:t xml:space="preserve">438.89 </w:t>
            </w:r>
          </w:p>
        </w:tc>
        <w:tc>
          <w:tcPr>
            <w:tcW w:w="2971" w:type="dxa"/>
            <w:tcBorders>
              <w:top w:val="single" w:sz="4" w:space="0" w:color="000000"/>
              <w:left w:val="single" w:sz="4" w:space="0" w:color="000000"/>
              <w:bottom w:val="single" w:sz="4" w:space="0" w:color="000000"/>
              <w:right w:val="single" w:sz="4" w:space="0" w:color="000000"/>
            </w:tcBorders>
          </w:tcPr>
          <w:p w14:paraId="7238A303" w14:textId="77777777" w:rsidR="00425E2D" w:rsidRDefault="00425E2D" w:rsidP="00CB22B5">
            <w:pPr>
              <w:spacing w:line="259" w:lineRule="auto"/>
              <w:ind w:left="5"/>
            </w:pPr>
            <w:r>
              <w:rPr>
                <w:sz w:val="20"/>
              </w:rPr>
              <w:t xml:space="preserve">other late effects of cerebrovascular disease </w:t>
            </w:r>
          </w:p>
        </w:tc>
        <w:tc>
          <w:tcPr>
            <w:tcW w:w="989" w:type="dxa"/>
            <w:tcBorders>
              <w:top w:val="single" w:sz="4" w:space="0" w:color="000000"/>
              <w:left w:val="single" w:sz="4" w:space="0" w:color="000000"/>
              <w:bottom w:val="single" w:sz="4" w:space="0" w:color="000000"/>
              <w:right w:val="single" w:sz="4" w:space="0" w:color="000000"/>
            </w:tcBorders>
          </w:tcPr>
          <w:p w14:paraId="01D2B0F7" w14:textId="77777777" w:rsidR="00425E2D" w:rsidRDefault="00425E2D" w:rsidP="00CB22B5">
            <w:pPr>
              <w:spacing w:line="259" w:lineRule="auto"/>
              <w:ind w:left="3"/>
            </w:pPr>
            <w:r>
              <w:rPr>
                <w:sz w:val="20"/>
              </w:rPr>
              <w:t xml:space="preserve">211489 </w:t>
            </w:r>
          </w:p>
        </w:tc>
        <w:tc>
          <w:tcPr>
            <w:tcW w:w="3780" w:type="dxa"/>
            <w:tcBorders>
              <w:top w:val="single" w:sz="4" w:space="0" w:color="000000"/>
              <w:left w:val="single" w:sz="4" w:space="0" w:color="000000"/>
              <w:bottom w:val="single" w:sz="4" w:space="0" w:color="000000"/>
              <w:right w:val="single" w:sz="4" w:space="0" w:color="000000"/>
            </w:tcBorders>
          </w:tcPr>
          <w:p w14:paraId="0ADBA569" w14:textId="77777777" w:rsidR="00425E2D" w:rsidRDefault="00425E2D" w:rsidP="00CB22B5">
            <w:pPr>
              <w:ind w:left="5" w:hanging="1"/>
            </w:pPr>
            <w:r>
              <w:rPr>
                <w:sz w:val="20"/>
              </w:rPr>
              <w:t xml:space="preserve"> Bypass Coronary Artery, Two Arteries from Left Internal Mammary with </w:t>
            </w:r>
          </w:p>
          <w:p w14:paraId="27657109" w14:textId="77777777" w:rsidR="00425E2D" w:rsidRDefault="00425E2D" w:rsidP="00CB22B5">
            <w:pPr>
              <w:spacing w:line="259" w:lineRule="auto"/>
              <w:ind w:left="5"/>
            </w:pPr>
            <w:proofErr w:type="spellStart"/>
            <w:r>
              <w:rPr>
                <w:sz w:val="20"/>
              </w:rPr>
              <w:t>Zooplastic</w:t>
            </w:r>
            <w:proofErr w:type="spellEnd"/>
            <w:r>
              <w:rPr>
                <w:sz w:val="20"/>
              </w:rPr>
              <w:t xml:space="preserve"> Tissue, Percutaneous </w:t>
            </w:r>
          </w:p>
          <w:p w14:paraId="79AE201A" w14:textId="77777777" w:rsidR="00425E2D" w:rsidRDefault="00425E2D" w:rsidP="00CB22B5">
            <w:pPr>
              <w:spacing w:line="259" w:lineRule="auto"/>
              <w:ind w:left="5"/>
            </w:pPr>
            <w:r>
              <w:rPr>
                <w:sz w:val="20"/>
              </w:rPr>
              <w:t xml:space="preserve">Endoscopic Approach </w:t>
            </w:r>
          </w:p>
        </w:tc>
      </w:tr>
      <w:tr w:rsidR="00425E2D" w14:paraId="6C126964" w14:textId="77777777" w:rsidTr="00425E2D">
        <w:trPr>
          <w:trHeight w:val="698"/>
        </w:trPr>
        <w:tc>
          <w:tcPr>
            <w:tcW w:w="545" w:type="dxa"/>
            <w:vMerge/>
            <w:tcBorders>
              <w:top w:val="nil"/>
              <w:left w:val="single" w:sz="4" w:space="0" w:color="000000"/>
              <w:bottom w:val="nil"/>
              <w:right w:val="single" w:sz="4" w:space="0" w:color="000000"/>
            </w:tcBorders>
          </w:tcPr>
          <w:p w14:paraId="68A27E5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CD548B6" w14:textId="77777777" w:rsidR="00425E2D" w:rsidRDefault="00425E2D" w:rsidP="00CB22B5">
            <w:pPr>
              <w:spacing w:line="259" w:lineRule="auto"/>
              <w:ind w:left="5"/>
            </w:pPr>
            <w:r>
              <w:rPr>
                <w:sz w:val="20"/>
              </w:rPr>
              <w:t xml:space="preserve">997.00 </w:t>
            </w:r>
          </w:p>
        </w:tc>
        <w:tc>
          <w:tcPr>
            <w:tcW w:w="2971" w:type="dxa"/>
            <w:tcBorders>
              <w:top w:val="single" w:sz="4" w:space="0" w:color="000000"/>
              <w:left w:val="single" w:sz="4" w:space="0" w:color="000000"/>
              <w:bottom w:val="single" w:sz="4" w:space="0" w:color="000000"/>
              <w:right w:val="single" w:sz="4" w:space="0" w:color="000000"/>
            </w:tcBorders>
          </w:tcPr>
          <w:p w14:paraId="5D53530B" w14:textId="77777777" w:rsidR="00425E2D" w:rsidRDefault="00425E2D" w:rsidP="00CB22B5">
            <w:pPr>
              <w:spacing w:line="259" w:lineRule="auto"/>
              <w:ind w:left="5"/>
              <w:jc w:val="both"/>
            </w:pPr>
            <w:r>
              <w:rPr>
                <w:sz w:val="20"/>
              </w:rPr>
              <w:t xml:space="preserve">unspecified nervous system complication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60A5C089" w14:textId="77777777" w:rsidR="00425E2D" w:rsidRDefault="00425E2D" w:rsidP="00CB22B5">
            <w:pPr>
              <w:spacing w:line="259" w:lineRule="auto"/>
              <w:ind w:left="3"/>
            </w:pPr>
            <w:r>
              <w:rPr>
                <w:sz w:val="20"/>
              </w:rPr>
              <w:t xml:space="preserve">021148C </w:t>
            </w:r>
          </w:p>
        </w:tc>
        <w:tc>
          <w:tcPr>
            <w:tcW w:w="3780" w:type="dxa"/>
            <w:tcBorders>
              <w:top w:val="single" w:sz="4" w:space="0" w:color="000000"/>
              <w:left w:val="single" w:sz="4" w:space="0" w:color="000000"/>
              <w:bottom w:val="single" w:sz="4" w:space="0" w:color="000000"/>
              <w:right w:val="single" w:sz="4" w:space="0" w:color="000000"/>
            </w:tcBorders>
          </w:tcPr>
          <w:p w14:paraId="51D8250E" w14:textId="77777777" w:rsidR="00425E2D" w:rsidRDefault="00425E2D" w:rsidP="00CB22B5">
            <w:pPr>
              <w:spacing w:line="259" w:lineRule="auto"/>
              <w:ind w:left="5" w:hanging="1"/>
            </w:pPr>
            <w:r>
              <w:rPr>
                <w:sz w:val="20"/>
              </w:rPr>
              <w:t xml:space="preserve"> Bypass Coronary Artery, Two Arteries from Thoracic Artery with </w:t>
            </w:r>
            <w:proofErr w:type="spellStart"/>
            <w:r>
              <w:rPr>
                <w:sz w:val="20"/>
              </w:rPr>
              <w:t>Zooplastic</w:t>
            </w:r>
            <w:proofErr w:type="spellEnd"/>
            <w:r>
              <w:rPr>
                <w:sz w:val="20"/>
              </w:rPr>
              <w:t xml:space="preserve"> Tissue, Percutaneous Endoscopic Approach </w:t>
            </w:r>
          </w:p>
        </w:tc>
      </w:tr>
      <w:tr w:rsidR="00425E2D" w14:paraId="47E2DBDF" w14:textId="77777777" w:rsidTr="00425E2D">
        <w:trPr>
          <w:trHeight w:val="931"/>
        </w:trPr>
        <w:tc>
          <w:tcPr>
            <w:tcW w:w="545" w:type="dxa"/>
            <w:vMerge/>
            <w:tcBorders>
              <w:top w:val="nil"/>
              <w:left w:val="single" w:sz="4" w:space="0" w:color="000000"/>
              <w:bottom w:val="nil"/>
              <w:right w:val="single" w:sz="4" w:space="0" w:color="000000"/>
            </w:tcBorders>
          </w:tcPr>
          <w:p w14:paraId="1962235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4F22D0C" w14:textId="77777777" w:rsidR="00425E2D" w:rsidRDefault="00425E2D" w:rsidP="00CB22B5">
            <w:pPr>
              <w:spacing w:line="259" w:lineRule="auto"/>
              <w:ind w:left="5"/>
            </w:pPr>
            <w:r>
              <w:rPr>
                <w:sz w:val="20"/>
              </w:rPr>
              <w:t xml:space="preserve">997.01 </w:t>
            </w:r>
          </w:p>
        </w:tc>
        <w:tc>
          <w:tcPr>
            <w:tcW w:w="2971" w:type="dxa"/>
            <w:tcBorders>
              <w:top w:val="single" w:sz="4" w:space="0" w:color="000000"/>
              <w:left w:val="single" w:sz="4" w:space="0" w:color="000000"/>
              <w:bottom w:val="single" w:sz="4" w:space="0" w:color="000000"/>
              <w:right w:val="single" w:sz="4" w:space="0" w:color="000000"/>
            </w:tcBorders>
          </w:tcPr>
          <w:p w14:paraId="39B715E7" w14:textId="77777777" w:rsidR="00425E2D" w:rsidRDefault="00425E2D" w:rsidP="00CB22B5">
            <w:pPr>
              <w:spacing w:line="259" w:lineRule="auto"/>
              <w:ind w:left="5"/>
            </w:pPr>
            <w:r>
              <w:rPr>
                <w:sz w:val="20"/>
              </w:rPr>
              <w:t xml:space="preserve">central nervous system complication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3FD01204" w14:textId="77777777" w:rsidR="00425E2D" w:rsidRDefault="00425E2D" w:rsidP="00CB22B5">
            <w:pPr>
              <w:spacing w:line="259" w:lineRule="auto"/>
              <w:ind w:left="3"/>
            </w:pPr>
            <w:r>
              <w:rPr>
                <w:sz w:val="20"/>
              </w:rPr>
              <w:t xml:space="preserve">211498 </w:t>
            </w:r>
          </w:p>
        </w:tc>
        <w:tc>
          <w:tcPr>
            <w:tcW w:w="3780" w:type="dxa"/>
            <w:tcBorders>
              <w:top w:val="single" w:sz="4" w:space="0" w:color="000000"/>
              <w:left w:val="single" w:sz="4" w:space="0" w:color="000000"/>
              <w:bottom w:val="single" w:sz="4" w:space="0" w:color="000000"/>
              <w:right w:val="single" w:sz="4" w:space="0" w:color="000000"/>
            </w:tcBorders>
          </w:tcPr>
          <w:p w14:paraId="2C4FE7CA" w14:textId="77777777" w:rsidR="00425E2D" w:rsidRDefault="00425E2D" w:rsidP="00CB22B5">
            <w:pPr>
              <w:ind w:left="5" w:hanging="1"/>
            </w:pPr>
            <w:r>
              <w:rPr>
                <w:sz w:val="20"/>
              </w:rPr>
              <w:t xml:space="preserve"> Bypass Coronary Artery, Two Arteries from Right Internal Mammary with </w:t>
            </w:r>
          </w:p>
          <w:p w14:paraId="107BFD0A" w14:textId="77777777" w:rsidR="00425E2D" w:rsidRDefault="00425E2D" w:rsidP="00CB22B5">
            <w:pPr>
              <w:spacing w:line="259" w:lineRule="auto"/>
              <w:ind w:left="5"/>
            </w:pPr>
            <w:r>
              <w:rPr>
                <w:sz w:val="20"/>
              </w:rPr>
              <w:t xml:space="preserve">Autologous Venous Tissue, Percutaneous </w:t>
            </w:r>
          </w:p>
          <w:p w14:paraId="7FA71523" w14:textId="77777777" w:rsidR="00425E2D" w:rsidRDefault="00425E2D" w:rsidP="00CB22B5">
            <w:pPr>
              <w:spacing w:line="259" w:lineRule="auto"/>
              <w:ind w:left="5"/>
            </w:pPr>
            <w:r>
              <w:rPr>
                <w:sz w:val="20"/>
              </w:rPr>
              <w:t xml:space="preserve">Endoscopic Approach </w:t>
            </w:r>
          </w:p>
        </w:tc>
      </w:tr>
      <w:tr w:rsidR="00425E2D" w14:paraId="05D21323" w14:textId="77777777" w:rsidTr="00425E2D">
        <w:trPr>
          <w:trHeight w:val="929"/>
        </w:trPr>
        <w:tc>
          <w:tcPr>
            <w:tcW w:w="545" w:type="dxa"/>
            <w:vMerge/>
            <w:tcBorders>
              <w:top w:val="nil"/>
              <w:left w:val="single" w:sz="4" w:space="0" w:color="000000"/>
              <w:bottom w:val="nil"/>
              <w:right w:val="single" w:sz="4" w:space="0" w:color="000000"/>
            </w:tcBorders>
          </w:tcPr>
          <w:p w14:paraId="6519D31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AC46529" w14:textId="77777777" w:rsidR="00425E2D" w:rsidRDefault="00425E2D" w:rsidP="00CB22B5">
            <w:pPr>
              <w:spacing w:line="259" w:lineRule="auto"/>
              <w:ind w:left="5"/>
            </w:pPr>
            <w:r>
              <w:rPr>
                <w:sz w:val="20"/>
              </w:rPr>
              <w:t xml:space="preserve">997.02 </w:t>
            </w:r>
          </w:p>
        </w:tc>
        <w:tc>
          <w:tcPr>
            <w:tcW w:w="2971" w:type="dxa"/>
            <w:tcBorders>
              <w:top w:val="single" w:sz="4" w:space="0" w:color="000000"/>
              <w:left w:val="single" w:sz="4" w:space="0" w:color="000000"/>
              <w:bottom w:val="single" w:sz="4" w:space="0" w:color="000000"/>
              <w:right w:val="single" w:sz="4" w:space="0" w:color="000000"/>
            </w:tcBorders>
          </w:tcPr>
          <w:p w14:paraId="4B69B222" w14:textId="77777777" w:rsidR="00425E2D" w:rsidRDefault="00425E2D" w:rsidP="00CB22B5">
            <w:pPr>
              <w:spacing w:line="259" w:lineRule="auto"/>
              <w:ind w:left="5"/>
              <w:jc w:val="both"/>
            </w:pPr>
            <w:r>
              <w:rPr>
                <w:sz w:val="20"/>
              </w:rPr>
              <w:t xml:space="preserve">iatrogenic cerebrovascular infarct/hemorrhage ne </w:t>
            </w:r>
          </w:p>
        </w:tc>
        <w:tc>
          <w:tcPr>
            <w:tcW w:w="989" w:type="dxa"/>
            <w:tcBorders>
              <w:top w:val="single" w:sz="4" w:space="0" w:color="000000"/>
              <w:left w:val="single" w:sz="4" w:space="0" w:color="000000"/>
              <w:bottom w:val="single" w:sz="4" w:space="0" w:color="000000"/>
              <w:right w:val="single" w:sz="4" w:space="0" w:color="000000"/>
            </w:tcBorders>
          </w:tcPr>
          <w:p w14:paraId="30E38CD5" w14:textId="77777777" w:rsidR="00425E2D" w:rsidRDefault="00425E2D" w:rsidP="00CB22B5">
            <w:pPr>
              <w:spacing w:line="259" w:lineRule="auto"/>
              <w:ind w:left="3"/>
            </w:pPr>
            <w:r>
              <w:rPr>
                <w:sz w:val="20"/>
              </w:rPr>
              <w:t xml:space="preserve">211499 </w:t>
            </w:r>
          </w:p>
        </w:tc>
        <w:tc>
          <w:tcPr>
            <w:tcW w:w="3780" w:type="dxa"/>
            <w:tcBorders>
              <w:top w:val="single" w:sz="4" w:space="0" w:color="000000"/>
              <w:left w:val="single" w:sz="4" w:space="0" w:color="000000"/>
              <w:bottom w:val="single" w:sz="4" w:space="0" w:color="000000"/>
              <w:right w:val="single" w:sz="4" w:space="0" w:color="000000"/>
            </w:tcBorders>
          </w:tcPr>
          <w:p w14:paraId="249E8FFD" w14:textId="77777777" w:rsidR="00425E2D" w:rsidRDefault="00425E2D" w:rsidP="00CB22B5">
            <w:pPr>
              <w:ind w:left="5" w:hanging="1"/>
            </w:pPr>
            <w:r>
              <w:rPr>
                <w:sz w:val="20"/>
              </w:rPr>
              <w:t xml:space="preserve"> Bypass Coronary Artery, Two Arteries from Left Internal Mammary with </w:t>
            </w:r>
          </w:p>
          <w:p w14:paraId="720690C2" w14:textId="77777777" w:rsidR="00425E2D" w:rsidRDefault="00425E2D" w:rsidP="00CB22B5">
            <w:pPr>
              <w:spacing w:line="259" w:lineRule="auto"/>
              <w:ind w:left="5"/>
            </w:pPr>
            <w:r>
              <w:rPr>
                <w:sz w:val="20"/>
              </w:rPr>
              <w:t xml:space="preserve">Autologous Venous Tissue, Percutaneous </w:t>
            </w:r>
          </w:p>
          <w:p w14:paraId="00EC56FF" w14:textId="77777777" w:rsidR="00425E2D" w:rsidRDefault="00425E2D" w:rsidP="00CB22B5">
            <w:pPr>
              <w:spacing w:line="259" w:lineRule="auto"/>
              <w:ind w:left="5"/>
            </w:pPr>
            <w:r>
              <w:rPr>
                <w:sz w:val="20"/>
              </w:rPr>
              <w:t xml:space="preserve">Endoscopic Approach </w:t>
            </w:r>
          </w:p>
        </w:tc>
      </w:tr>
      <w:tr w:rsidR="00425E2D" w14:paraId="44A55006" w14:textId="77777777" w:rsidTr="00425E2D">
        <w:trPr>
          <w:trHeight w:val="931"/>
        </w:trPr>
        <w:tc>
          <w:tcPr>
            <w:tcW w:w="545" w:type="dxa"/>
            <w:vMerge/>
            <w:tcBorders>
              <w:top w:val="nil"/>
              <w:left w:val="single" w:sz="4" w:space="0" w:color="000000"/>
              <w:bottom w:val="nil"/>
              <w:right w:val="single" w:sz="4" w:space="0" w:color="000000"/>
            </w:tcBorders>
          </w:tcPr>
          <w:p w14:paraId="6734D66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112AEC0" w14:textId="77777777" w:rsidR="00425E2D" w:rsidRDefault="00425E2D" w:rsidP="00CB22B5">
            <w:pPr>
              <w:spacing w:line="259" w:lineRule="auto"/>
              <w:ind w:left="5"/>
            </w:pPr>
            <w:r>
              <w:rPr>
                <w:sz w:val="20"/>
              </w:rPr>
              <w:t xml:space="preserve">997.09 </w:t>
            </w:r>
          </w:p>
        </w:tc>
        <w:tc>
          <w:tcPr>
            <w:tcW w:w="2971" w:type="dxa"/>
            <w:tcBorders>
              <w:top w:val="single" w:sz="4" w:space="0" w:color="000000"/>
              <w:left w:val="single" w:sz="4" w:space="0" w:color="000000"/>
              <w:bottom w:val="single" w:sz="4" w:space="0" w:color="000000"/>
              <w:right w:val="single" w:sz="4" w:space="0" w:color="000000"/>
            </w:tcBorders>
          </w:tcPr>
          <w:p w14:paraId="74C70192" w14:textId="77777777" w:rsidR="00425E2D" w:rsidRDefault="00425E2D" w:rsidP="00CB22B5">
            <w:pPr>
              <w:spacing w:line="259" w:lineRule="auto"/>
              <w:ind w:left="5"/>
            </w:pPr>
            <w:r>
              <w:rPr>
                <w:sz w:val="20"/>
              </w:rPr>
              <w:t xml:space="preserve">other nervous system complications </w:t>
            </w:r>
            <w:proofErr w:type="spellStart"/>
            <w:r>
              <w:rPr>
                <w:sz w:val="20"/>
              </w:rPr>
              <w:t>nec</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19427C4" w14:textId="77777777" w:rsidR="00425E2D" w:rsidRDefault="00425E2D" w:rsidP="00CB22B5">
            <w:pPr>
              <w:spacing w:line="259" w:lineRule="auto"/>
              <w:ind w:left="3"/>
            </w:pPr>
            <w:r>
              <w:rPr>
                <w:sz w:val="20"/>
              </w:rPr>
              <w:t xml:space="preserve">021149C </w:t>
            </w:r>
          </w:p>
        </w:tc>
        <w:tc>
          <w:tcPr>
            <w:tcW w:w="3780" w:type="dxa"/>
            <w:tcBorders>
              <w:top w:val="single" w:sz="4" w:space="0" w:color="000000"/>
              <w:left w:val="single" w:sz="4" w:space="0" w:color="000000"/>
              <w:bottom w:val="single" w:sz="4" w:space="0" w:color="000000"/>
              <w:right w:val="single" w:sz="4" w:space="0" w:color="000000"/>
            </w:tcBorders>
          </w:tcPr>
          <w:p w14:paraId="7BC64911" w14:textId="77777777" w:rsidR="00425E2D" w:rsidRDefault="00425E2D" w:rsidP="00CB22B5">
            <w:pPr>
              <w:ind w:left="5" w:hanging="1"/>
            </w:pPr>
            <w:r>
              <w:rPr>
                <w:sz w:val="20"/>
              </w:rPr>
              <w:t xml:space="preserve"> Bypass Coronary Artery, Two Arteries from Thoracic Artery with Autologous </w:t>
            </w:r>
          </w:p>
          <w:p w14:paraId="00EDFA3B" w14:textId="77777777" w:rsidR="00425E2D" w:rsidRDefault="00425E2D" w:rsidP="00CB22B5">
            <w:pPr>
              <w:spacing w:line="259" w:lineRule="auto"/>
              <w:ind w:left="5"/>
            </w:pPr>
            <w:r>
              <w:rPr>
                <w:sz w:val="20"/>
              </w:rPr>
              <w:lastRenderedPageBreak/>
              <w:t xml:space="preserve">Venous Tissue, Percutaneous Endoscopic Approach </w:t>
            </w:r>
          </w:p>
        </w:tc>
      </w:tr>
      <w:tr w:rsidR="00425E2D" w14:paraId="5571FD2E" w14:textId="77777777" w:rsidTr="00425E2D">
        <w:trPr>
          <w:trHeight w:val="929"/>
        </w:trPr>
        <w:tc>
          <w:tcPr>
            <w:tcW w:w="545" w:type="dxa"/>
            <w:vMerge/>
            <w:tcBorders>
              <w:top w:val="nil"/>
              <w:left w:val="single" w:sz="4" w:space="0" w:color="000000"/>
              <w:bottom w:val="nil"/>
              <w:right w:val="single" w:sz="4" w:space="0" w:color="000000"/>
            </w:tcBorders>
          </w:tcPr>
          <w:p w14:paraId="14FBBE9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8CA6B17" w14:textId="77777777" w:rsidR="00425E2D" w:rsidRDefault="00425E2D" w:rsidP="00CB22B5">
            <w:pPr>
              <w:spacing w:line="259" w:lineRule="auto"/>
              <w:ind w:left="5"/>
            </w:pPr>
            <w:r>
              <w:rPr>
                <w:sz w:val="20"/>
              </w:rPr>
              <w:t xml:space="preserve">443.9 </w:t>
            </w:r>
          </w:p>
        </w:tc>
        <w:tc>
          <w:tcPr>
            <w:tcW w:w="2971" w:type="dxa"/>
            <w:tcBorders>
              <w:top w:val="single" w:sz="4" w:space="0" w:color="000000"/>
              <w:left w:val="single" w:sz="4" w:space="0" w:color="000000"/>
              <w:bottom w:val="single" w:sz="4" w:space="0" w:color="000000"/>
              <w:right w:val="single" w:sz="4" w:space="0" w:color="000000"/>
            </w:tcBorders>
          </w:tcPr>
          <w:p w14:paraId="287AFD7D" w14:textId="77777777" w:rsidR="00425E2D" w:rsidRDefault="00425E2D" w:rsidP="00CB22B5">
            <w:pPr>
              <w:spacing w:line="259" w:lineRule="auto"/>
              <w:ind w:left="5" w:right="575"/>
              <w:jc w:val="both"/>
            </w:pPr>
            <w:r>
              <w:rPr>
                <w:sz w:val="20"/>
              </w:rPr>
              <w:t xml:space="preserve">Peripheral vascular disease, unspecified - intermittent claudication </w:t>
            </w:r>
          </w:p>
        </w:tc>
        <w:tc>
          <w:tcPr>
            <w:tcW w:w="989" w:type="dxa"/>
            <w:tcBorders>
              <w:top w:val="single" w:sz="4" w:space="0" w:color="000000"/>
              <w:left w:val="single" w:sz="4" w:space="0" w:color="000000"/>
              <w:bottom w:val="single" w:sz="4" w:space="0" w:color="000000"/>
              <w:right w:val="single" w:sz="4" w:space="0" w:color="000000"/>
            </w:tcBorders>
          </w:tcPr>
          <w:p w14:paraId="115B7DBA" w14:textId="77777777" w:rsidR="00425E2D" w:rsidRDefault="00425E2D" w:rsidP="00CB22B5">
            <w:pPr>
              <w:spacing w:line="259" w:lineRule="auto"/>
              <w:ind w:left="3"/>
            </w:pPr>
            <w:r>
              <w:rPr>
                <w:sz w:val="20"/>
              </w:rPr>
              <w:t xml:space="preserve">02114A8 </w:t>
            </w:r>
          </w:p>
        </w:tc>
        <w:tc>
          <w:tcPr>
            <w:tcW w:w="3780" w:type="dxa"/>
            <w:tcBorders>
              <w:top w:val="single" w:sz="4" w:space="0" w:color="000000"/>
              <w:left w:val="single" w:sz="4" w:space="0" w:color="000000"/>
              <w:bottom w:val="single" w:sz="4" w:space="0" w:color="000000"/>
              <w:right w:val="single" w:sz="4" w:space="0" w:color="000000"/>
            </w:tcBorders>
          </w:tcPr>
          <w:p w14:paraId="7DF30FD3" w14:textId="77777777" w:rsidR="00425E2D" w:rsidRDefault="00425E2D" w:rsidP="00CB22B5">
            <w:pPr>
              <w:ind w:left="5" w:hanging="1"/>
            </w:pPr>
            <w:r>
              <w:rPr>
                <w:sz w:val="20"/>
              </w:rPr>
              <w:t xml:space="preserve"> Bypass Coronary Artery, Two Arteries from Right Internal Mammary with </w:t>
            </w:r>
          </w:p>
          <w:p w14:paraId="70B307E3" w14:textId="77777777" w:rsidR="00425E2D" w:rsidRDefault="00425E2D" w:rsidP="00CB22B5">
            <w:pPr>
              <w:spacing w:line="259" w:lineRule="auto"/>
              <w:ind w:left="5"/>
            </w:pPr>
            <w:r>
              <w:rPr>
                <w:sz w:val="20"/>
              </w:rPr>
              <w:t xml:space="preserve">Autologous Arterial Tissue, Percutaneous </w:t>
            </w:r>
          </w:p>
          <w:p w14:paraId="1F428195" w14:textId="77777777" w:rsidR="00425E2D" w:rsidRDefault="00425E2D" w:rsidP="00CB22B5">
            <w:pPr>
              <w:spacing w:line="259" w:lineRule="auto"/>
              <w:ind w:left="5"/>
            </w:pPr>
            <w:r>
              <w:rPr>
                <w:sz w:val="20"/>
              </w:rPr>
              <w:t xml:space="preserve">Endoscopic Approach </w:t>
            </w:r>
          </w:p>
        </w:tc>
      </w:tr>
      <w:tr w:rsidR="00425E2D" w14:paraId="3977BF98" w14:textId="77777777" w:rsidTr="00425E2D">
        <w:trPr>
          <w:trHeight w:val="931"/>
        </w:trPr>
        <w:tc>
          <w:tcPr>
            <w:tcW w:w="545" w:type="dxa"/>
            <w:vMerge/>
            <w:tcBorders>
              <w:top w:val="nil"/>
              <w:left w:val="single" w:sz="4" w:space="0" w:color="000000"/>
              <w:bottom w:val="nil"/>
              <w:right w:val="single" w:sz="4" w:space="0" w:color="000000"/>
            </w:tcBorders>
          </w:tcPr>
          <w:p w14:paraId="110AB59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2E425B5" w14:textId="77777777" w:rsidR="00425E2D" w:rsidRDefault="00425E2D" w:rsidP="00CB22B5">
            <w:pPr>
              <w:spacing w:line="259" w:lineRule="auto"/>
              <w:ind w:left="5"/>
            </w:pPr>
            <w:r>
              <w:rPr>
                <w:sz w:val="20"/>
              </w:rPr>
              <w:t xml:space="preserve">39.25 </w:t>
            </w:r>
          </w:p>
        </w:tc>
        <w:tc>
          <w:tcPr>
            <w:tcW w:w="2971" w:type="dxa"/>
            <w:tcBorders>
              <w:top w:val="single" w:sz="4" w:space="0" w:color="000000"/>
              <w:left w:val="single" w:sz="4" w:space="0" w:color="000000"/>
              <w:bottom w:val="single" w:sz="4" w:space="0" w:color="000000"/>
              <w:right w:val="single" w:sz="4" w:space="0" w:color="000000"/>
            </w:tcBorders>
          </w:tcPr>
          <w:p w14:paraId="65878D22" w14:textId="77777777" w:rsidR="00425E2D" w:rsidRDefault="00425E2D" w:rsidP="00CB22B5">
            <w:pPr>
              <w:spacing w:line="259" w:lineRule="auto"/>
              <w:ind w:left="5"/>
            </w:pPr>
            <w:r>
              <w:rPr>
                <w:sz w:val="20"/>
              </w:rPr>
              <w:t xml:space="preserve">Aorto-iliac femoral bypass </w:t>
            </w:r>
          </w:p>
        </w:tc>
        <w:tc>
          <w:tcPr>
            <w:tcW w:w="989" w:type="dxa"/>
            <w:tcBorders>
              <w:top w:val="single" w:sz="4" w:space="0" w:color="000000"/>
              <w:left w:val="single" w:sz="4" w:space="0" w:color="000000"/>
              <w:bottom w:val="single" w:sz="4" w:space="0" w:color="000000"/>
              <w:right w:val="single" w:sz="4" w:space="0" w:color="000000"/>
            </w:tcBorders>
          </w:tcPr>
          <w:p w14:paraId="1C3E3F46" w14:textId="77777777" w:rsidR="00425E2D" w:rsidRDefault="00425E2D" w:rsidP="00CB22B5">
            <w:pPr>
              <w:spacing w:line="259" w:lineRule="auto"/>
              <w:ind w:left="2"/>
            </w:pPr>
            <w:r>
              <w:rPr>
                <w:sz w:val="20"/>
              </w:rPr>
              <w:t xml:space="preserve">02114A9 </w:t>
            </w:r>
          </w:p>
        </w:tc>
        <w:tc>
          <w:tcPr>
            <w:tcW w:w="3780" w:type="dxa"/>
            <w:tcBorders>
              <w:top w:val="single" w:sz="4" w:space="0" w:color="000000"/>
              <w:left w:val="single" w:sz="4" w:space="0" w:color="000000"/>
              <w:bottom w:val="single" w:sz="4" w:space="0" w:color="000000"/>
              <w:right w:val="single" w:sz="4" w:space="0" w:color="000000"/>
            </w:tcBorders>
          </w:tcPr>
          <w:p w14:paraId="1B0E25D1" w14:textId="77777777" w:rsidR="00425E2D" w:rsidRDefault="00425E2D" w:rsidP="00CB22B5">
            <w:pPr>
              <w:ind w:left="5" w:hanging="2"/>
            </w:pPr>
            <w:r>
              <w:rPr>
                <w:sz w:val="20"/>
              </w:rPr>
              <w:t xml:space="preserve"> Bypass Coronary Artery, Two Arteries from Left Internal Mammary with </w:t>
            </w:r>
          </w:p>
          <w:p w14:paraId="08CD7E0C" w14:textId="77777777" w:rsidR="00425E2D" w:rsidRDefault="00425E2D" w:rsidP="00CB22B5">
            <w:pPr>
              <w:spacing w:line="259" w:lineRule="auto"/>
              <w:ind w:left="5"/>
            </w:pPr>
            <w:r>
              <w:rPr>
                <w:sz w:val="20"/>
              </w:rPr>
              <w:t xml:space="preserve">Autologous Arterial Tissue, Percutaneous </w:t>
            </w:r>
          </w:p>
          <w:p w14:paraId="4E6951E6" w14:textId="77777777" w:rsidR="00425E2D" w:rsidRDefault="00425E2D" w:rsidP="00CB22B5">
            <w:pPr>
              <w:spacing w:line="259" w:lineRule="auto"/>
              <w:ind w:left="5"/>
            </w:pPr>
            <w:r>
              <w:rPr>
                <w:sz w:val="20"/>
              </w:rPr>
              <w:t xml:space="preserve">Endoscopic Approach </w:t>
            </w:r>
          </w:p>
        </w:tc>
      </w:tr>
      <w:tr w:rsidR="00425E2D" w14:paraId="14FEC577" w14:textId="77777777" w:rsidTr="00425E2D">
        <w:trPr>
          <w:trHeight w:val="929"/>
        </w:trPr>
        <w:tc>
          <w:tcPr>
            <w:tcW w:w="545" w:type="dxa"/>
            <w:vMerge/>
            <w:tcBorders>
              <w:top w:val="nil"/>
              <w:left w:val="single" w:sz="4" w:space="0" w:color="000000"/>
              <w:bottom w:val="nil"/>
              <w:right w:val="single" w:sz="4" w:space="0" w:color="000000"/>
            </w:tcBorders>
          </w:tcPr>
          <w:p w14:paraId="41FDF84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72B396D" w14:textId="77777777" w:rsidR="00425E2D" w:rsidRDefault="00425E2D" w:rsidP="00CB22B5">
            <w:pPr>
              <w:spacing w:line="259" w:lineRule="auto"/>
              <w:ind w:left="5"/>
            </w:pPr>
            <w:r>
              <w:rPr>
                <w:sz w:val="20"/>
              </w:rPr>
              <w:t xml:space="preserve">39.29 </w:t>
            </w:r>
          </w:p>
        </w:tc>
        <w:tc>
          <w:tcPr>
            <w:tcW w:w="2971" w:type="dxa"/>
            <w:tcBorders>
              <w:top w:val="single" w:sz="4" w:space="0" w:color="000000"/>
              <w:left w:val="single" w:sz="4" w:space="0" w:color="000000"/>
              <w:bottom w:val="single" w:sz="4" w:space="0" w:color="000000"/>
              <w:right w:val="single" w:sz="4" w:space="0" w:color="000000"/>
            </w:tcBorders>
          </w:tcPr>
          <w:p w14:paraId="6046DED1" w14:textId="77777777" w:rsidR="00425E2D" w:rsidRDefault="00425E2D" w:rsidP="00CB22B5">
            <w:pPr>
              <w:spacing w:line="259" w:lineRule="auto"/>
              <w:ind w:left="5"/>
            </w:pPr>
            <w:r>
              <w:rPr>
                <w:sz w:val="20"/>
              </w:rPr>
              <w:t xml:space="preserve">Peripheral bypass </w:t>
            </w:r>
          </w:p>
        </w:tc>
        <w:tc>
          <w:tcPr>
            <w:tcW w:w="989" w:type="dxa"/>
            <w:tcBorders>
              <w:top w:val="single" w:sz="4" w:space="0" w:color="000000"/>
              <w:left w:val="single" w:sz="4" w:space="0" w:color="000000"/>
              <w:bottom w:val="single" w:sz="4" w:space="0" w:color="000000"/>
              <w:right w:val="single" w:sz="4" w:space="0" w:color="000000"/>
            </w:tcBorders>
          </w:tcPr>
          <w:p w14:paraId="19DED810" w14:textId="77777777" w:rsidR="00425E2D" w:rsidRDefault="00425E2D" w:rsidP="00CB22B5">
            <w:pPr>
              <w:spacing w:line="259" w:lineRule="auto"/>
              <w:ind w:left="3" w:right="30" w:hanging="3"/>
            </w:pPr>
            <w:r>
              <w:rPr>
                <w:sz w:val="20"/>
              </w:rPr>
              <w:t xml:space="preserve">02114A C </w:t>
            </w:r>
          </w:p>
        </w:tc>
        <w:tc>
          <w:tcPr>
            <w:tcW w:w="3780" w:type="dxa"/>
            <w:tcBorders>
              <w:top w:val="single" w:sz="4" w:space="0" w:color="000000"/>
              <w:left w:val="single" w:sz="4" w:space="0" w:color="000000"/>
              <w:bottom w:val="single" w:sz="4" w:space="0" w:color="000000"/>
              <w:right w:val="single" w:sz="4" w:space="0" w:color="000000"/>
            </w:tcBorders>
          </w:tcPr>
          <w:p w14:paraId="15139304" w14:textId="77777777" w:rsidR="00425E2D" w:rsidRDefault="00425E2D" w:rsidP="00CB22B5">
            <w:pPr>
              <w:ind w:left="5"/>
            </w:pPr>
            <w:r>
              <w:rPr>
                <w:sz w:val="20"/>
              </w:rPr>
              <w:t xml:space="preserve"> Bypass Coronary Artery, Two Arteries from Thoracic Artery with Autologous </w:t>
            </w:r>
          </w:p>
          <w:p w14:paraId="2AFBB295" w14:textId="77777777" w:rsidR="00425E2D" w:rsidRDefault="00425E2D" w:rsidP="00CB22B5">
            <w:pPr>
              <w:spacing w:line="259" w:lineRule="auto"/>
              <w:ind w:left="5"/>
            </w:pPr>
            <w:r>
              <w:rPr>
                <w:sz w:val="20"/>
              </w:rPr>
              <w:t xml:space="preserve">Arterial Tissue, Percutaneous Endoscopic Approach </w:t>
            </w:r>
          </w:p>
        </w:tc>
      </w:tr>
      <w:tr w:rsidR="00425E2D" w14:paraId="44201F54" w14:textId="77777777" w:rsidTr="00425E2D">
        <w:trPr>
          <w:trHeight w:val="931"/>
        </w:trPr>
        <w:tc>
          <w:tcPr>
            <w:tcW w:w="545" w:type="dxa"/>
            <w:vMerge/>
            <w:tcBorders>
              <w:top w:val="nil"/>
              <w:left w:val="single" w:sz="4" w:space="0" w:color="000000"/>
              <w:bottom w:val="nil"/>
              <w:right w:val="single" w:sz="4" w:space="0" w:color="000000"/>
            </w:tcBorders>
          </w:tcPr>
          <w:p w14:paraId="0CEA16B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B760B9A" w14:textId="77777777" w:rsidR="00425E2D" w:rsidRDefault="00425E2D" w:rsidP="00CB22B5">
            <w:pPr>
              <w:spacing w:line="259" w:lineRule="auto"/>
              <w:ind w:left="5"/>
            </w:pPr>
            <w:r>
              <w:rPr>
                <w:sz w:val="20"/>
              </w:rPr>
              <w:t xml:space="preserve">38.08 </w:t>
            </w:r>
          </w:p>
        </w:tc>
        <w:tc>
          <w:tcPr>
            <w:tcW w:w="2971" w:type="dxa"/>
            <w:tcBorders>
              <w:top w:val="single" w:sz="4" w:space="0" w:color="000000"/>
              <w:left w:val="single" w:sz="4" w:space="0" w:color="000000"/>
              <w:bottom w:val="single" w:sz="4" w:space="0" w:color="000000"/>
              <w:right w:val="single" w:sz="4" w:space="0" w:color="000000"/>
            </w:tcBorders>
          </w:tcPr>
          <w:p w14:paraId="4AA7D15C" w14:textId="77777777" w:rsidR="00425E2D" w:rsidRDefault="00425E2D" w:rsidP="00CB22B5">
            <w:pPr>
              <w:spacing w:line="259" w:lineRule="auto"/>
              <w:ind w:left="5"/>
            </w:pPr>
            <w:r>
              <w:rPr>
                <w:sz w:val="20"/>
              </w:rPr>
              <w:t xml:space="preserve">Incision of lower limb arteries </w:t>
            </w:r>
          </w:p>
        </w:tc>
        <w:tc>
          <w:tcPr>
            <w:tcW w:w="989" w:type="dxa"/>
            <w:tcBorders>
              <w:top w:val="single" w:sz="4" w:space="0" w:color="000000"/>
              <w:left w:val="single" w:sz="4" w:space="0" w:color="000000"/>
              <w:bottom w:val="single" w:sz="4" w:space="0" w:color="000000"/>
              <w:right w:val="single" w:sz="4" w:space="0" w:color="000000"/>
            </w:tcBorders>
          </w:tcPr>
          <w:p w14:paraId="23179C07" w14:textId="77777777" w:rsidR="00425E2D" w:rsidRDefault="00425E2D" w:rsidP="00CB22B5">
            <w:pPr>
              <w:spacing w:line="259" w:lineRule="auto"/>
              <w:ind w:left="1"/>
            </w:pPr>
            <w:r>
              <w:rPr>
                <w:sz w:val="20"/>
              </w:rPr>
              <w:t xml:space="preserve">02114J8 </w:t>
            </w:r>
          </w:p>
        </w:tc>
        <w:tc>
          <w:tcPr>
            <w:tcW w:w="3780" w:type="dxa"/>
            <w:tcBorders>
              <w:top w:val="single" w:sz="4" w:space="0" w:color="000000"/>
              <w:left w:val="single" w:sz="4" w:space="0" w:color="000000"/>
              <w:bottom w:val="single" w:sz="4" w:space="0" w:color="000000"/>
              <w:right w:val="single" w:sz="4" w:space="0" w:color="000000"/>
            </w:tcBorders>
          </w:tcPr>
          <w:p w14:paraId="5BC977B5" w14:textId="77777777" w:rsidR="00425E2D" w:rsidRDefault="00425E2D" w:rsidP="00CB22B5">
            <w:pPr>
              <w:ind w:left="5" w:hanging="3"/>
            </w:pPr>
            <w:r>
              <w:rPr>
                <w:sz w:val="20"/>
              </w:rPr>
              <w:t xml:space="preserve"> Bypass Coronary Artery, Two Arteries from Right Internal Mammary with </w:t>
            </w:r>
          </w:p>
          <w:p w14:paraId="5B023950" w14:textId="77777777" w:rsidR="00425E2D" w:rsidRDefault="00425E2D" w:rsidP="00CB22B5">
            <w:pPr>
              <w:spacing w:line="259" w:lineRule="auto"/>
              <w:ind w:left="5"/>
            </w:pPr>
            <w:r>
              <w:rPr>
                <w:sz w:val="20"/>
              </w:rPr>
              <w:t xml:space="preserve">Synthetic Substitute, Percutaneous </w:t>
            </w:r>
          </w:p>
          <w:p w14:paraId="7F5D94BD" w14:textId="77777777" w:rsidR="00425E2D" w:rsidRDefault="00425E2D" w:rsidP="00CB22B5">
            <w:pPr>
              <w:spacing w:line="259" w:lineRule="auto"/>
              <w:ind w:left="5"/>
            </w:pPr>
            <w:r>
              <w:rPr>
                <w:sz w:val="20"/>
              </w:rPr>
              <w:t xml:space="preserve">Endoscopic Approach </w:t>
            </w:r>
          </w:p>
        </w:tc>
      </w:tr>
      <w:tr w:rsidR="00425E2D" w14:paraId="3682A548"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1F5EBF5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0DF670B" w14:textId="77777777" w:rsidR="00425E2D" w:rsidRDefault="00425E2D" w:rsidP="00CB22B5">
            <w:pPr>
              <w:spacing w:line="259" w:lineRule="auto"/>
              <w:ind w:left="5"/>
            </w:pPr>
            <w:r>
              <w:rPr>
                <w:sz w:val="20"/>
              </w:rPr>
              <w:t xml:space="preserve">38.16 </w:t>
            </w:r>
          </w:p>
        </w:tc>
        <w:tc>
          <w:tcPr>
            <w:tcW w:w="2971" w:type="dxa"/>
            <w:tcBorders>
              <w:top w:val="single" w:sz="4" w:space="0" w:color="000000"/>
              <w:left w:val="single" w:sz="4" w:space="0" w:color="000000"/>
              <w:bottom w:val="single" w:sz="4" w:space="0" w:color="000000"/>
              <w:right w:val="single" w:sz="4" w:space="0" w:color="000000"/>
            </w:tcBorders>
          </w:tcPr>
          <w:p w14:paraId="6580BCD4" w14:textId="77777777" w:rsidR="00425E2D" w:rsidRDefault="00425E2D" w:rsidP="00CB22B5">
            <w:pPr>
              <w:spacing w:line="259" w:lineRule="auto"/>
              <w:ind w:left="5"/>
            </w:pPr>
            <w:r>
              <w:rPr>
                <w:sz w:val="20"/>
              </w:rPr>
              <w:t xml:space="preserve">Endarterectomy of abdominal arteries </w:t>
            </w:r>
          </w:p>
        </w:tc>
        <w:tc>
          <w:tcPr>
            <w:tcW w:w="989" w:type="dxa"/>
            <w:tcBorders>
              <w:top w:val="single" w:sz="4" w:space="0" w:color="000000"/>
              <w:left w:val="single" w:sz="4" w:space="0" w:color="000000"/>
              <w:bottom w:val="single" w:sz="4" w:space="0" w:color="000000"/>
              <w:right w:val="single" w:sz="4" w:space="0" w:color="000000"/>
            </w:tcBorders>
          </w:tcPr>
          <w:p w14:paraId="16D8F4D3" w14:textId="77777777" w:rsidR="00425E2D" w:rsidRDefault="00425E2D" w:rsidP="00CB22B5">
            <w:pPr>
              <w:spacing w:line="259" w:lineRule="auto"/>
              <w:ind w:left="3"/>
            </w:pPr>
            <w:r>
              <w:rPr>
                <w:sz w:val="20"/>
              </w:rPr>
              <w:t xml:space="preserve">02114J9 </w:t>
            </w:r>
          </w:p>
        </w:tc>
        <w:tc>
          <w:tcPr>
            <w:tcW w:w="3780" w:type="dxa"/>
            <w:tcBorders>
              <w:top w:val="single" w:sz="4" w:space="0" w:color="000000"/>
              <w:left w:val="single" w:sz="4" w:space="0" w:color="000000"/>
              <w:bottom w:val="single" w:sz="4" w:space="0" w:color="000000"/>
              <w:right w:val="single" w:sz="4" w:space="0" w:color="000000"/>
            </w:tcBorders>
          </w:tcPr>
          <w:p w14:paraId="1C34F408" w14:textId="77777777" w:rsidR="00425E2D" w:rsidRDefault="00425E2D" w:rsidP="00CB22B5">
            <w:pPr>
              <w:spacing w:line="259" w:lineRule="auto"/>
              <w:ind w:left="5" w:hanging="1"/>
            </w:pPr>
            <w:r>
              <w:rPr>
                <w:sz w:val="20"/>
              </w:rPr>
              <w:t xml:space="preserve"> Bypass Coronary Artery, Two Arteries from Left Internal Mammary with Synthetic </w:t>
            </w:r>
          </w:p>
        </w:tc>
      </w:tr>
    </w:tbl>
    <w:p w14:paraId="4D0B94D8" w14:textId="77777777" w:rsidR="00425E2D" w:rsidRDefault="00425E2D" w:rsidP="00425E2D">
      <w:pPr>
        <w:spacing w:line="259" w:lineRule="auto"/>
        <w:ind w:left="-1800" w:right="11335"/>
      </w:pPr>
    </w:p>
    <w:tbl>
      <w:tblPr>
        <w:tblStyle w:val="TableGrid0"/>
        <w:tblW w:w="9365" w:type="dxa"/>
        <w:tblInd w:w="175" w:type="dxa"/>
        <w:tblCellMar>
          <w:top w:w="54" w:type="dxa"/>
          <w:left w:w="105" w:type="dxa"/>
          <w:right w:w="78" w:type="dxa"/>
        </w:tblCellMar>
        <w:tblLook w:val="04A0" w:firstRow="1" w:lastRow="0" w:firstColumn="1" w:lastColumn="0" w:noHBand="0" w:noVBand="1"/>
      </w:tblPr>
      <w:tblGrid>
        <w:gridCol w:w="346"/>
        <w:gridCol w:w="1402"/>
        <w:gridCol w:w="2598"/>
        <w:gridCol w:w="2042"/>
        <w:gridCol w:w="2977"/>
      </w:tblGrid>
      <w:tr w:rsidR="00425E2D" w14:paraId="7F3EBD79" w14:textId="77777777" w:rsidTr="00425E2D">
        <w:trPr>
          <w:trHeight w:val="470"/>
        </w:trPr>
        <w:tc>
          <w:tcPr>
            <w:tcW w:w="483" w:type="dxa"/>
            <w:vMerge w:val="restart"/>
            <w:tcBorders>
              <w:top w:val="single" w:sz="4" w:space="0" w:color="000000"/>
              <w:left w:val="single" w:sz="4" w:space="0" w:color="000000"/>
              <w:bottom w:val="single" w:sz="4" w:space="0" w:color="000000"/>
              <w:right w:val="single" w:sz="4" w:space="0" w:color="000000"/>
            </w:tcBorders>
          </w:tcPr>
          <w:p w14:paraId="505A0C91" w14:textId="77777777" w:rsidR="00425E2D" w:rsidRDefault="00425E2D" w:rsidP="00CB22B5">
            <w:pPr>
              <w:spacing w:after="160" w:line="259" w:lineRule="auto"/>
            </w:pPr>
          </w:p>
        </w:tc>
        <w:tc>
          <w:tcPr>
            <w:tcW w:w="1056" w:type="dxa"/>
            <w:tcBorders>
              <w:top w:val="single" w:sz="4" w:space="0" w:color="000000"/>
              <w:left w:val="single" w:sz="4" w:space="0" w:color="000000"/>
              <w:bottom w:val="single" w:sz="4" w:space="0" w:color="000000"/>
              <w:right w:val="single" w:sz="4" w:space="0" w:color="000000"/>
            </w:tcBorders>
          </w:tcPr>
          <w:p w14:paraId="29A0F84F" w14:textId="77777777" w:rsidR="00425E2D" w:rsidRDefault="00425E2D" w:rsidP="00CB22B5">
            <w:pPr>
              <w:spacing w:after="160" w:line="259" w:lineRule="auto"/>
            </w:pPr>
          </w:p>
        </w:tc>
        <w:tc>
          <w:tcPr>
            <w:tcW w:w="2891" w:type="dxa"/>
            <w:tcBorders>
              <w:top w:val="single" w:sz="4" w:space="0" w:color="000000"/>
              <w:left w:val="single" w:sz="4" w:space="0" w:color="000000"/>
              <w:bottom w:val="single" w:sz="4" w:space="0" w:color="000000"/>
              <w:right w:val="single" w:sz="4" w:space="0" w:color="000000"/>
            </w:tcBorders>
          </w:tcPr>
          <w:p w14:paraId="1F62BC2D"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29D9DD25" w14:textId="77777777" w:rsidR="00425E2D" w:rsidRDefault="00425E2D" w:rsidP="00CB22B5">
            <w:pPr>
              <w:spacing w:after="160" w:line="259" w:lineRule="auto"/>
            </w:pPr>
          </w:p>
        </w:tc>
        <w:tc>
          <w:tcPr>
            <w:tcW w:w="3653" w:type="dxa"/>
            <w:tcBorders>
              <w:top w:val="single" w:sz="4" w:space="0" w:color="000000"/>
              <w:left w:val="single" w:sz="4" w:space="0" w:color="000000"/>
              <w:bottom w:val="single" w:sz="4" w:space="0" w:color="000000"/>
              <w:right w:val="single" w:sz="4" w:space="0" w:color="000000"/>
            </w:tcBorders>
          </w:tcPr>
          <w:p w14:paraId="2605A345" w14:textId="77777777" w:rsidR="00425E2D" w:rsidRDefault="00425E2D" w:rsidP="00CB22B5">
            <w:pPr>
              <w:spacing w:line="259" w:lineRule="auto"/>
              <w:ind w:left="3"/>
            </w:pPr>
            <w:r>
              <w:rPr>
                <w:sz w:val="20"/>
              </w:rPr>
              <w:t xml:space="preserve">Substitute, Percutaneous Endoscopic </w:t>
            </w:r>
          </w:p>
          <w:p w14:paraId="415544D7" w14:textId="77777777" w:rsidR="00425E2D" w:rsidRDefault="00425E2D" w:rsidP="00CB22B5">
            <w:pPr>
              <w:spacing w:line="259" w:lineRule="auto"/>
              <w:ind w:left="3"/>
            </w:pPr>
            <w:r>
              <w:rPr>
                <w:sz w:val="20"/>
              </w:rPr>
              <w:t xml:space="preserve">Approach </w:t>
            </w:r>
          </w:p>
        </w:tc>
      </w:tr>
      <w:tr w:rsidR="00425E2D" w14:paraId="44BEC29F" w14:textId="77777777" w:rsidTr="00425E2D">
        <w:trPr>
          <w:trHeight w:val="931"/>
        </w:trPr>
        <w:tc>
          <w:tcPr>
            <w:tcW w:w="483" w:type="dxa"/>
            <w:vMerge/>
            <w:tcBorders>
              <w:top w:val="nil"/>
              <w:left w:val="single" w:sz="4" w:space="0" w:color="000000"/>
              <w:bottom w:val="nil"/>
              <w:right w:val="single" w:sz="4" w:space="0" w:color="000000"/>
            </w:tcBorders>
          </w:tcPr>
          <w:p w14:paraId="24F7D534" w14:textId="77777777" w:rsidR="00425E2D" w:rsidRDefault="00425E2D" w:rsidP="00CB22B5">
            <w:pPr>
              <w:spacing w:after="160" w:line="259" w:lineRule="auto"/>
            </w:pPr>
          </w:p>
        </w:tc>
        <w:tc>
          <w:tcPr>
            <w:tcW w:w="1056" w:type="dxa"/>
            <w:tcBorders>
              <w:top w:val="single" w:sz="4" w:space="0" w:color="000000"/>
              <w:left w:val="single" w:sz="4" w:space="0" w:color="000000"/>
              <w:bottom w:val="single" w:sz="4" w:space="0" w:color="000000"/>
              <w:right w:val="single" w:sz="4" w:space="0" w:color="000000"/>
            </w:tcBorders>
          </w:tcPr>
          <w:p w14:paraId="52BAE450" w14:textId="77777777" w:rsidR="00425E2D" w:rsidRDefault="00425E2D" w:rsidP="00CB22B5">
            <w:pPr>
              <w:spacing w:line="259" w:lineRule="auto"/>
              <w:ind w:left="3"/>
            </w:pPr>
            <w:r>
              <w:rPr>
                <w:sz w:val="20"/>
              </w:rPr>
              <w:t xml:space="preserve">38.18 </w:t>
            </w:r>
          </w:p>
        </w:tc>
        <w:tc>
          <w:tcPr>
            <w:tcW w:w="2891" w:type="dxa"/>
            <w:tcBorders>
              <w:top w:val="single" w:sz="4" w:space="0" w:color="000000"/>
              <w:left w:val="single" w:sz="4" w:space="0" w:color="000000"/>
              <w:bottom w:val="single" w:sz="4" w:space="0" w:color="000000"/>
              <w:right w:val="single" w:sz="4" w:space="0" w:color="000000"/>
            </w:tcBorders>
          </w:tcPr>
          <w:p w14:paraId="66D5A248" w14:textId="77777777" w:rsidR="00425E2D" w:rsidRDefault="00425E2D" w:rsidP="00CB22B5">
            <w:pPr>
              <w:spacing w:line="259" w:lineRule="auto"/>
              <w:ind w:left="3"/>
            </w:pPr>
            <w:r>
              <w:rPr>
                <w:sz w:val="20"/>
              </w:rPr>
              <w:t xml:space="preserve">Endarterectomy of lower limb arteries </w:t>
            </w:r>
          </w:p>
        </w:tc>
        <w:tc>
          <w:tcPr>
            <w:tcW w:w="1282" w:type="dxa"/>
            <w:tcBorders>
              <w:top w:val="single" w:sz="4" w:space="0" w:color="000000"/>
              <w:left w:val="single" w:sz="4" w:space="0" w:color="000000"/>
              <w:bottom w:val="single" w:sz="4" w:space="0" w:color="000000"/>
              <w:right w:val="single" w:sz="4" w:space="0" w:color="000000"/>
            </w:tcBorders>
          </w:tcPr>
          <w:p w14:paraId="2CBFA077" w14:textId="77777777" w:rsidR="00425E2D" w:rsidRDefault="00425E2D" w:rsidP="00CB22B5">
            <w:pPr>
              <w:spacing w:line="259" w:lineRule="auto"/>
              <w:ind w:left="1"/>
            </w:pPr>
            <w:r>
              <w:rPr>
                <w:sz w:val="20"/>
              </w:rPr>
              <w:t xml:space="preserve">02114JC </w:t>
            </w:r>
          </w:p>
        </w:tc>
        <w:tc>
          <w:tcPr>
            <w:tcW w:w="3653" w:type="dxa"/>
            <w:tcBorders>
              <w:top w:val="single" w:sz="4" w:space="0" w:color="000000"/>
              <w:left w:val="single" w:sz="4" w:space="0" w:color="000000"/>
              <w:bottom w:val="single" w:sz="4" w:space="0" w:color="000000"/>
              <w:right w:val="single" w:sz="4" w:space="0" w:color="000000"/>
            </w:tcBorders>
          </w:tcPr>
          <w:p w14:paraId="4E7BB5D1" w14:textId="77777777" w:rsidR="00425E2D" w:rsidRDefault="00425E2D" w:rsidP="00CB22B5">
            <w:pPr>
              <w:ind w:left="3" w:hanging="1"/>
              <w:jc w:val="both"/>
            </w:pPr>
            <w:r>
              <w:rPr>
                <w:sz w:val="20"/>
              </w:rPr>
              <w:t xml:space="preserve"> Bypass Coronary Artery, Two Arteries from Thoracic Artery with Synthetic </w:t>
            </w:r>
          </w:p>
          <w:p w14:paraId="7AFB02CA" w14:textId="77777777" w:rsidR="00425E2D" w:rsidRDefault="00425E2D" w:rsidP="00CB22B5">
            <w:pPr>
              <w:spacing w:line="259" w:lineRule="auto"/>
              <w:ind w:left="3"/>
            </w:pPr>
            <w:r>
              <w:rPr>
                <w:sz w:val="20"/>
              </w:rPr>
              <w:t xml:space="preserve">Substitute, Percutaneous Endoscopic </w:t>
            </w:r>
          </w:p>
          <w:p w14:paraId="0AA706DB" w14:textId="77777777" w:rsidR="00425E2D" w:rsidRDefault="00425E2D" w:rsidP="00CB22B5">
            <w:pPr>
              <w:spacing w:line="259" w:lineRule="auto"/>
              <w:ind w:left="3"/>
            </w:pPr>
            <w:r>
              <w:rPr>
                <w:sz w:val="20"/>
              </w:rPr>
              <w:t xml:space="preserve">Approach </w:t>
            </w:r>
          </w:p>
        </w:tc>
      </w:tr>
      <w:tr w:rsidR="00425E2D" w14:paraId="49112426" w14:textId="77777777" w:rsidTr="00425E2D">
        <w:trPr>
          <w:trHeight w:val="929"/>
        </w:trPr>
        <w:tc>
          <w:tcPr>
            <w:tcW w:w="483" w:type="dxa"/>
            <w:vMerge/>
            <w:tcBorders>
              <w:top w:val="nil"/>
              <w:left w:val="single" w:sz="4" w:space="0" w:color="000000"/>
              <w:bottom w:val="nil"/>
              <w:right w:val="single" w:sz="4" w:space="0" w:color="000000"/>
            </w:tcBorders>
          </w:tcPr>
          <w:p w14:paraId="653D170A" w14:textId="77777777" w:rsidR="00425E2D" w:rsidRDefault="00425E2D" w:rsidP="00CB22B5">
            <w:pPr>
              <w:spacing w:after="160" w:line="259" w:lineRule="auto"/>
            </w:pPr>
          </w:p>
        </w:tc>
        <w:tc>
          <w:tcPr>
            <w:tcW w:w="1056" w:type="dxa"/>
            <w:vMerge w:val="restart"/>
            <w:tcBorders>
              <w:top w:val="single" w:sz="4" w:space="0" w:color="000000"/>
              <w:left w:val="single" w:sz="4" w:space="0" w:color="000000"/>
              <w:bottom w:val="single" w:sz="4" w:space="0" w:color="000000"/>
              <w:right w:val="nil"/>
            </w:tcBorders>
          </w:tcPr>
          <w:p w14:paraId="73A9CD32" w14:textId="77777777" w:rsidR="00425E2D" w:rsidRDefault="00425E2D" w:rsidP="00CB22B5">
            <w:pPr>
              <w:spacing w:line="259" w:lineRule="auto"/>
              <w:ind w:left="3"/>
            </w:pPr>
            <w:r>
              <w:rPr>
                <w:sz w:val="20"/>
              </w:rPr>
              <w:t xml:space="preserve"> </w:t>
            </w:r>
          </w:p>
        </w:tc>
        <w:tc>
          <w:tcPr>
            <w:tcW w:w="2891" w:type="dxa"/>
            <w:vMerge w:val="restart"/>
            <w:tcBorders>
              <w:top w:val="single" w:sz="4" w:space="0" w:color="000000"/>
              <w:left w:val="nil"/>
              <w:bottom w:val="single" w:sz="4" w:space="0" w:color="000000"/>
              <w:right w:val="single" w:sz="4" w:space="0" w:color="000000"/>
            </w:tcBorders>
          </w:tcPr>
          <w:p w14:paraId="5431ECF3"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1A5C14CD" w14:textId="77777777" w:rsidR="00425E2D" w:rsidRDefault="00425E2D" w:rsidP="00CB22B5">
            <w:pPr>
              <w:spacing w:line="259" w:lineRule="auto"/>
            </w:pPr>
            <w:r>
              <w:rPr>
                <w:sz w:val="20"/>
              </w:rPr>
              <w:t xml:space="preserve">02114K8 </w:t>
            </w:r>
          </w:p>
        </w:tc>
        <w:tc>
          <w:tcPr>
            <w:tcW w:w="3653" w:type="dxa"/>
            <w:tcBorders>
              <w:top w:val="single" w:sz="4" w:space="0" w:color="000000"/>
              <w:left w:val="single" w:sz="4" w:space="0" w:color="000000"/>
              <w:bottom w:val="single" w:sz="4" w:space="0" w:color="000000"/>
              <w:right w:val="single" w:sz="4" w:space="0" w:color="000000"/>
            </w:tcBorders>
          </w:tcPr>
          <w:p w14:paraId="5996ACE0" w14:textId="77777777" w:rsidR="00425E2D" w:rsidRDefault="00425E2D" w:rsidP="00CB22B5">
            <w:pPr>
              <w:spacing w:after="1" w:line="239" w:lineRule="auto"/>
              <w:ind w:left="3"/>
            </w:pPr>
            <w:r>
              <w:rPr>
                <w:sz w:val="20"/>
              </w:rPr>
              <w:t xml:space="preserve"> Bypass Coronary Artery, Two Arteries from Right Internal Mammary with </w:t>
            </w:r>
            <w:proofErr w:type="spellStart"/>
            <w:r>
              <w:rPr>
                <w:sz w:val="20"/>
              </w:rPr>
              <w:t>Nonautologous</w:t>
            </w:r>
            <w:proofErr w:type="spellEnd"/>
            <w:r>
              <w:rPr>
                <w:sz w:val="20"/>
              </w:rPr>
              <w:t xml:space="preserve"> Tissue Substitute, </w:t>
            </w:r>
          </w:p>
          <w:p w14:paraId="0472F441" w14:textId="77777777" w:rsidR="00425E2D" w:rsidRDefault="00425E2D" w:rsidP="00CB22B5">
            <w:pPr>
              <w:spacing w:line="259" w:lineRule="auto"/>
              <w:ind w:left="3"/>
            </w:pPr>
            <w:r>
              <w:rPr>
                <w:sz w:val="20"/>
              </w:rPr>
              <w:t xml:space="preserve">Percutaneous Endoscopic Approach </w:t>
            </w:r>
          </w:p>
        </w:tc>
      </w:tr>
      <w:tr w:rsidR="00425E2D" w14:paraId="47A7C6D6" w14:textId="77777777" w:rsidTr="00425E2D">
        <w:trPr>
          <w:trHeight w:val="931"/>
        </w:trPr>
        <w:tc>
          <w:tcPr>
            <w:tcW w:w="483" w:type="dxa"/>
            <w:vMerge/>
            <w:tcBorders>
              <w:top w:val="nil"/>
              <w:left w:val="single" w:sz="4" w:space="0" w:color="000000"/>
              <w:bottom w:val="nil"/>
              <w:right w:val="single" w:sz="4" w:space="0" w:color="000000"/>
            </w:tcBorders>
          </w:tcPr>
          <w:p w14:paraId="31A4AB09"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15423AF5"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8DC95CF"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316BE0A5" w14:textId="77777777" w:rsidR="00425E2D" w:rsidRDefault="00425E2D" w:rsidP="00CB22B5">
            <w:pPr>
              <w:spacing w:line="259" w:lineRule="auto"/>
              <w:ind w:left="1"/>
            </w:pPr>
            <w:r>
              <w:rPr>
                <w:sz w:val="20"/>
              </w:rPr>
              <w:t xml:space="preserve">02114K9 </w:t>
            </w:r>
          </w:p>
        </w:tc>
        <w:tc>
          <w:tcPr>
            <w:tcW w:w="3653" w:type="dxa"/>
            <w:tcBorders>
              <w:top w:val="single" w:sz="4" w:space="0" w:color="000000"/>
              <w:left w:val="single" w:sz="4" w:space="0" w:color="000000"/>
              <w:bottom w:val="single" w:sz="4" w:space="0" w:color="000000"/>
              <w:right w:val="single" w:sz="4" w:space="0" w:color="000000"/>
            </w:tcBorders>
          </w:tcPr>
          <w:p w14:paraId="1295E77F" w14:textId="77777777" w:rsidR="00425E2D" w:rsidRDefault="00425E2D" w:rsidP="00CB22B5">
            <w:pPr>
              <w:ind w:left="3" w:hanging="1"/>
            </w:pPr>
            <w:r>
              <w:rPr>
                <w:sz w:val="20"/>
              </w:rPr>
              <w:t xml:space="preserve"> Bypass Coronary Artery, Two Arteries from Left Internal Mammary with </w:t>
            </w:r>
            <w:proofErr w:type="spellStart"/>
            <w:r>
              <w:rPr>
                <w:sz w:val="20"/>
              </w:rPr>
              <w:t>Nonautologous</w:t>
            </w:r>
            <w:proofErr w:type="spellEnd"/>
            <w:r>
              <w:rPr>
                <w:sz w:val="20"/>
              </w:rPr>
              <w:t xml:space="preserve"> Tissue Substitute, </w:t>
            </w:r>
          </w:p>
          <w:p w14:paraId="1BDEA68A" w14:textId="77777777" w:rsidR="00425E2D" w:rsidRDefault="00425E2D" w:rsidP="00CB22B5">
            <w:pPr>
              <w:spacing w:line="259" w:lineRule="auto"/>
              <w:ind w:left="3"/>
            </w:pPr>
            <w:r>
              <w:rPr>
                <w:sz w:val="20"/>
              </w:rPr>
              <w:t xml:space="preserve">Percutaneous Endoscopic Approach </w:t>
            </w:r>
          </w:p>
        </w:tc>
      </w:tr>
      <w:tr w:rsidR="00425E2D" w14:paraId="7BD290A3" w14:textId="77777777" w:rsidTr="00425E2D">
        <w:trPr>
          <w:trHeight w:val="929"/>
        </w:trPr>
        <w:tc>
          <w:tcPr>
            <w:tcW w:w="483" w:type="dxa"/>
            <w:vMerge/>
            <w:tcBorders>
              <w:top w:val="nil"/>
              <w:left w:val="single" w:sz="4" w:space="0" w:color="000000"/>
              <w:bottom w:val="nil"/>
              <w:right w:val="single" w:sz="4" w:space="0" w:color="000000"/>
            </w:tcBorders>
          </w:tcPr>
          <w:p w14:paraId="0A83DD42"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FCBD476"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9A2A881"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00273D9A" w14:textId="77777777" w:rsidR="00425E2D" w:rsidRDefault="00425E2D" w:rsidP="00CB22B5">
            <w:pPr>
              <w:spacing w:line="259" w:lineRule="auto"/>
              <w:ind w:left="1"/>
            </w:pPr>
            <w:r>
              <w:rPr>
                <w:sz w:val="20"/>
              </w:rPr>
              <w:t>02114K</w:t>
            </w:r>
          </w:p>
          <w:p w14:paraId="7C72DD29" w14:textId="77777777" w:rsidR="00425E2D" w:rsidRDefault="00425E2D" w:rsidP="00CB22B5">
            <w:pPr>
              <w:spacing w:line="259" w:lineRule="auto"/>
              <w:ind w:left="1"/>
            </w:pPr>
            <w:r>
              <w:rPr>
                <w:sz w:val="20"/>
              </w:rPr>
              <w:t xml:space="preserve">C </w:t>
            </w:r>
          </w:p>
        </w:tc>
        <w:tc>
          <w:tcPr>
            <w:tcW w:w="3653" w:type="dxa"/>
            <w:tcBorders>
              <w:top w:val="single" w:sz="4" w:space="0" w:color="000000"/>
              <w:left w:val="single" w:sz="4" w:space="0" w:color="000000"/>
              <w:bottom w:val="single" w:sz="4" w:space="0" w:color="000000"/>
              <w:right w:val="single" w:sz="4" w:space="0" w:color="000000"/>
            </w:tcBorders>
          </w:tcPr>
          <w:p w14:paraId="5D9B7225" w14:textId="77777777" w:rsidR="00425E2D" w:rsidRDefault="00425E2D" w:rsidP="00CB22B5">
            <w:pPr>
              <w:spacing w:after="2" w:line="238" w:lineRule="auto"/>
              <w:ind w:left="3"/>
              <w:jc w:val="both"/>
            </w:pPr>
            <w:r>
              <w:rPr>
                <w:sz w:val="20"/>
              </w:rPr>
              <w:t xml:space="preserve"> Bypass Coronary Artery, Two Arteries from Thoracic Artery with </w:t>
            </w:r>
            <w:proofErr w:type="spellStart"/>
            <w:r>
              <w:rPr>
                <w:sz w:val="20"/>
              </w:rPr>
              <w:t>Nonautologous</w:t>
            </w:r>
            <w:proofErr w:type="spellEnd"/>
            <w:r>
              <w:rPr>
                <w:sz w:val="20"/>
              </w:rPr>
              <w:t xml:space="preserve"> </w:t>
            </w:r>
          </w:p>
          <w:p w14:paraId="2F76CE3C" w14:textId="77777777" w:rsidR="00425E2D" w:rsidRDefault="00425E2D" w:rsidP="00CB22B5">
            <w:pPr>
              <w:spacing w:line="259" w:lineRule="auto"/>
              <w:ind w:left="3"/>
            </w:pPr>
            <w:r>
              <w:rPr>
                <w:sz w:val="20"/>
              </w:rPr>
              <w:t xml:space="preserve">Tissue Substitute, Percutaneous Endoscopic Approach </w:t>
            </w:r>
          </w:p>
        </w:tc>
      </w:tr>
      <w:tr w:rsidR="00425E2D" w14:paraId="42019271" w14:textId="77777777" w:rsidTr="00425E2D">
        <w:trPr>
          <w:trHeight w:val="701"/>
        </w:trPr>
        <w:tc>
          <w:tcPr>
            <w:tcW w:w="483" w:type="dxa"/>
            <w:vMerge/>
            <w:tcBorders>
              <w:top w:val="nil"/>
              <w:left w:val="single" w:sz="4" w:space="0" w:color="000000"/>
              <w:bottom w:val="nil"/>
              <w:right w:val="single" w:sz="4" w:space="0" w:color="000000"/>
            </w:tcBorders>
          </w:tcPr>
          <w:p w14:paraId="5803A9EF"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1F9B253F"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DF09930"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32317BDD" w14:textId="77777777" w:rsidR="00425E2D" w:rsidRDefault="00425E2D" w:rsidP="00CB22B5">
            <w:pPr>
              <w:spacing w:line="259" w:lineRule="auto"/>
              <w:ind w:left="1"/>
            </w:pPr>
            <w:r>
              <w:rPr>
                <w:sz w:val="20"/>
              </w:rPr>
              <w:t xml:space="preserve"> I70.51  </w:t>
            </w:r>
          </w:p>
        </w:tc>
        <w:tc>
          <w:tcPr>
            <w:tcW w:w="3653" w:type="dxa"/>
            <w:tcBorders>
              <w:top w:val="single" w:sz="4" w:space="0" w:color="000000"/>
              <w:left w:val="single" w:sz="4" w:space="0" w:color="000000"/>
              <w:bottom w:val="single" w:sz="4" w:space="0" w:color="000000"/>
              <w:right w:val="single" w:sz="4" w:space="0" w:color="000000"/>
            </w:tcBorders>
          </w:tcPr>
          <w:p w14:paraId="2F699452" w14:textId="77777777" w:rsidR="00425E2D" w:rsidRDefault="00425E2D" w:rsidP="00CB22B5">
            <w:pPr>
              <w:spacing w:line="259" w:lineRule="auto"/>
              <w:ind w:left="2"/>
            </w:pPr>
            <w:r>
              <w:rPr>
                <w:sz w:val="20"/>
              </w:rPr>
              <w:t xml:space="preserve">Atherosclerosis of </w:t>
            </w:r>
            <w:proofErr w:type="spellStart"/>
            <w:r>
              <w:rPr>
                <w:sz w:val="20"/>
              </w:rPr>
              <w:t>nonautologous</w:t>
            </w:r>
            <w:proofErr w:type="spellEnd"/>
            <w:r>
              <w:rPr>
                <w:sz w:val="20"/>
              </w:rPr>
              <w:t xml:space="preserve"> biological </w:t>
            </w:r>
          </w:p>
          <w:p w14:paraId="006BC8C3" w14:textId="77777777" w:rsidR="00425E2D" w:rsidRDefault="00425E2D" w:rsidP="00CB22B5">
            <w:pPr>
              <w:spacing w:line="259" w:lineRule="auto"/>
              <w:ind w:left="3"/>
            </w:pPr>
            <w:r>
              <w:rPr>
                <w:sz w:val="20"/>
              </w:rPr>
              <w:t xml:space="preserve">bypass graft(s) of the </w:t>
            </w:r>
            <w:proofErr w:type="gramStart"/>
            <w:r>
              <w:rPr>
                <w:sz w:val="20"/>
              </w:rPr>
              <w:t>extremities</w:t>
            </w:r>
            <w:proofErr w:type="gramEnd"/>
            <w:r>
              <w:rPr>
                <w:sz w:val="20"/>
              </w:rPr>
              <w:t xml:space="preserve"> intermittent claudication </w:t>
            </w:r>
          </w:p>
        </w:tc>
      </w:tr>
      <w:tr w:rsidR="00425E2D" w14:paraId="53AACA0D" w14:textId="77777777" w:rsidTr="00425E2D">
        <w:trPr>
          <w:trHeight w:val="698"/>
        </w:trPr>
        <w:tc>
          <w:tcPr>
            <w:tcW w:w="483" w:type="dxa"/>
            <w:vMerge/>
            <w:tcBorders>
              <w:top w:val="nil"/>
              <w:left w:val="single" w:sz="4" w:space="0" w:color="000000"/>
              <w:bottom w:val="nil"/>
              <w:right w:val="single" w:sz="4" w:space="0" w:color="000000"/>
            </w:tcBorders>
          </w:tcPr>
          <w:p w14:paraId="515BDC55"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4C2081AB"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61B6054"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334B3CE0" w14:textId="77777777" w:rsidR="00425E2D" w:rsidRDefault="00425E2D" w:rsidP="00CB22B5">
            <w:pPr>
              <w:spacing w:line="259" w:lineRule="auto"/>
              <w:ind w:left="1"/>
            </w:pPr>
            <w:r>
              <w:rPr>
                <w:sz w:val="20"/>
              </w:rPr>
              <w:t xml:space="preserve">PCS </w:t>
            </w:r>
          </w:p>
          <w:p w14:paraId="686B265A" w14:textId="77777777" w:rsidR="00425E2D" w:rsidRDefault="00425E2D" w:rsidP="00CB22B5">
            <w:pPr>
              <w:spacing w:line="259" w:lineRule="auto"/>
              <w:ind w:left="1"/>
            </w:pPr>
            <w:r>
              <w:rPr>
                <w:sz w:val="20"/>
              </w:rPr>
              <w:t>0410x-</w:t>
            </w:r>
          </w:p>
          <w:p w14:paraId="71AB47BF" w14:textId="77777777" w:rsidR="00425E2D" w:rsidRDefault="00425E2D" w:rsidP="00CB22B5">
            <w:pPr>
              <w:spacing w:line="259" w:lineRule="auto"/>
              <w:ind w:left="1"/>
            </w:pPr>
            <w:r>
              <w:rPr>
                <w:sz w:val="20"/>
              </w:rPr>
              <w:t xml:space="preserve">041Jx </w:t>
            </w:r>
          </w:p>
        </w:tc>
        <w:tc>
          <w:tcPr>
            <w:tcW w:w="3653" w:type="dxa"/>
            <w:tcBorders>
              <w:top w:val="single" w:sz="4" w:space="0" w:color="000000"/>
              <w:left w:val="single" w:sz="4" w:space="0" w:color="000000"/>
              <w:bottom w:val="single" w:sz="4" w:space="0" w:color="000000"/>
              <w:right w:val="single" w:sz="4" w:space="0" w:color="000000"/>
            </w:tcBorders>
          </w:tcPr>
          <w:p w14:paraId="52EC70A8" w14:textId="77777777" w:rsidR="00425E2D" w:rsidRDefault="00425E2D" w:rsidP="00CB22B5">
            <w:pPr>
              <w:spacing w:line="259" w:lineRule="auto"/>
              <w:ind w:left="3"/>
              <w:jc w:val="both"/>
            </w:pPr>
            <w:r>
              <w:rPr>
                <w:sz w:val="20"/>
              </w:rPr>
              <w:t xml:space="preserve">Bypass Abdominal Aorta - Bypass Left External Iliac Artery </w:t>
            </w:r>
          </w:p>
        </w:tc>
      </w:tr>
      <w:tr w:rsidR="00425E2D" w14:paraId="64AD9A28" w14:textId="77777777" w:rsidTr="00425E2D">
        <w:trPr>
          <w:trHeight w:val="701"/>
        </w:trPr>
        <w:tc>
          <w:tcPr>
            <w:tcW w:w="483" w:type="dxa"/>
            <w:vMerge/>
            <w:tcBorders>
              <w:top w:val="nil"/>
              <w:left w:val="single" w:sz="4" w:space="0" w:color="000000"/>
              <w:bottom w:val="nil"/>
              <w:right w:val="single" w:sz="4" w:space="0" w:color="000000"/>
            </w:tcBorders>
          </w:tcPr>
          <w:p w14:paraId="5A163993"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21ABA8FA"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17E39DD"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727EB237" w14:textId="77777777" w:rsidR="00425E2D" w:rsidRDefault="00425E2D" w:rsidP="00CB22B5">
            <w:pPr>
              <w:spacing w:line="259" w:lineRule="auto"/>
              <w:ind w:left="1"/>
            </w:pPr>
            <w:r>
              <w:rPr>
                <w:sz w:val="20"/>
              </w:rPr>
              <w:t xml:space="preserve">PCS </w:t>
            </w:r>
          </w:p>
          <w:p w14:paraId="0187ED82" w14:textId="77777777" w:rsidR="00425E2D" w:rsidRDefault="00425E2D" w:rsidP="00CB22B5">
            <w:pPr>
              <w:spacing w:line="259" w:lineRule="auto"/>
              <w:ind w:left="1"/>
            </w:pPr>
            <w:r>
              <w:rPr>
                <w:sz w:val="20"/>
              </w:rPr>
              <w:t xml:space="preserve">0312x061V4x </w:t>
            </w:r>
          </w:p>
        </w:tc>
        <w:tc>
          <w:tcPr>
            <w:tcW w:w="3653" w:type="dxa"/>
            <w:tcBorders>
              <w:top w:val="single" w:sz="4" w:space="0" w:color="000000"/>
              <w:left w:val="single" w:sz="4" w:space="0" w:color="000000"/>
              <w:bottom w:val="single" w:sz="4" w:space="0" w:color="000000"/>
              <w:right w:val="single" w:sz="4" w:space="0" w:color="000000"/>
            </w:tcBorders>
          </w:tcPr>
          <w:p w14:paraId="56AF3BB6" w14:textId="77777777" w:rsidR="00425E2D" w:rsidRDefault="00425E2D" w:rsidP="00CB22B5">
            <w:pPr>
              <w:spacing w:line="259" w:lineRule="auto"/>
              <w:ind w:left="3"/>
            </w:pPr>
            <w:r>
              <w:rPr>
                <w:sz w:val="20"/>
              </w:rPr>
              <w:t xml:space="preserve">Bypass Innominate Artery – Bypass </w:t>
            </w:r>
            <w:proofErr w:type="spellStart"/>
            <w:r>
              <w:rPr>
                <w:sz w:val="20"/>
              </w:rPr>
              <w:t>Bypass</w:t>
            </w:r>
            <w:proofErr w:type="spellEnd"/>
            <w:r>
              <w:rPr>
                <w:sz w:val="20"/>
              </w:rPr>
              <w:t xml:space="preserve"> </w:t>
            </w:r>
          </w:p>
          <w:p w14:paraId="1B92AAC2" w14:textId="77777777" w:rsidR="00425E2D" w:rsidRDefault="00425E2D" w:rsidP="00CB22B5">
            <w:pPr>
              <w:spacing w:line="259" w:lineRule="auto"/>
              <w:ind w:left="3"/>
            </w:pPr>
            <w:r>
              <w:rPr>
                <w:sz w:val="20"/>
              </w:rPr>
              <w:t xml:space="preserve">Left Foot Vein </w:t>
            </w:r>
          </w:p>
        </w:tc>
      </w:tr>
      <w:tr w:rsidR="00425E2D" w14:paraId="207DE628" w14:textId="77777777" w:rsidTr="00425E2D">
        <w:trPr>
          <w:trHeight w:val="838"/>
        </w:trPr>
        <w:tc>
          <w:tcPr>
            <w:tcW w:w="483" w:type="dxa"/>
            <w:vMerge/>
            <w:tcBorders>
              <w:top w:val="nil"/>
              <w:left w:val="single" w:sz="4" w:space="0" w:color="000000"/>
              <w:bottom w:val="nil"/>
              <w:right w:val="single" w:sz="4" w:space="0" w:color="000000"/>
            </w:tcBorders>
          </w:tcPr>
          <w:p w14:paraId="72FFEDE2"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5F55F2E2"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F53A4A2"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46DFE791" w14:textId="77777777" w:rsidR="00425E2D" w:rsidRDefault="00425E2D" w:rsidP="00CB22B5">
            <w:pPr>
              <w:spacing w:line="259" w:lineRule="auto"/>
              <w:ind w:left="1"/>
            </w:pPr>
            <w:r>
              <w:rPr>
                <w:sz w:val="20"/>
              </w:rPr>
              <w:t xml:space="preserve">04Bx- </w:t>
            </w:r>
          </w:p>
          <w:p w14:paraId="16C38450" w14:textId="77777777" w:rsidR="00425E2D" w:rsidRDefault="00425E2D" w:rsidP="00CB22B5">
            <w:pPr>
              <w:spacing w:line="259" w:lineRule="auto"/>
              <w:ind w:left="1"/>
              <w:jc w:val="both"/>
            </w:pPr>
            <w:r>
              <w:rPr>
                <w:sz w:val="20"/>
              </w:rPr>
              <w:t xml:space="preserve">04W4YZ </w:t>
            </w:r>
          </w:p>
        </w:tc>
        <w:tc>
          <w:tcPr>
            <w:tcW w:w="3653" w:type="dxa"/>
            <w:tcBorders>
              <w:top w:val="single" w:sz="4" w:space="0" w:color="000000"/>
              <w:left w:val="single" w:sz="4" w:space="0" w:color="000000"/>
              <w:bottom w:val="single" w:sz="4" w:space="0" w:color="000000"/>
              <w:right w:val="single" w:sz="4" w:space="0" w:color="000000"/>
            </w:tcBorders>
          </w:tcPr>
          <w:p w14:paraId="65B7B459" w14:textId="77777777" w:rsidR="00425E2D" w:rsidRDefault="00425E2D" w:rsidP="00CB22B5">
            <w:pPr>
              <w:spacing w:line="259" w:lineRule="auto"/>
              <w:ind w:left="3"/>
            </w:pPr>
            <w:r>
              <w:rPr>
                <w:sz w:val="20"/>
              </w:rPr>
              <w:t xml:space="preserve">Excision of Right Femoral Artery - </w:t>
            </w:r>
          </w:p>
          <w:p w14:paraId="538E9884" w14:textId="77777777" w:rsidR="00425E2D" w:rsidRDefault="00425E2D" w:rsidP="00CB22B5">
            <w:pPr>
              <w:spacing w:line="259" w:lineRule="auto"/>
              <w:ind w:left="3"/>
            </w:pPr>
            <w:r>
              <w:rPr>
                <w:sz w:val="20"/>
              </w:rPr>
              <w:t xml:space="preserve">Revision of Other Device in Lower Artery </w:t>
            </w:r>
          </w:p>
        </w:tc>
      </w:tr>
      <w:tr w:rsidR="00425E2D" w14:paraId="0D6721BD" w14:textId="77777777" w:rsidTr="00425E2D">
        <w:trPr>
          <w:trHeight w:val="698"/>
        </w:trPr>
        <w:tc>
          <w:tcPr>
            <w:tcW w:w="483" w:type="dxa"/>
            <w:vMerge/>
            <w:tcBorders>
              <w:top w:val="nil"/>
              <w:left w:val="single" w:sz="4" w:space="0" w:color="000000"/>
              <w:bottom w:val="nil"/>
              <w:right w:val="single" w:sz="4" w:space="0" w:color="000000"/>
            </w:tcBorders>
          </w:tcPr>
          <w:p w14:paraId="18F35D15"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4B46AC38"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149C605"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363E9A50" w14:textId="77777777" w:rsidR="00425E2D" w:rsidRDefault="00425E2D" w:rsidP="00CB22B5">
            <w:pPr>
              <w:spacing w:line="259" w:lineRule="auto"/>
              <w:ind w:left="1"/>
            </w:pPr>
            <w:r>
              <w:rPr>
                <w:sz w:val="20"/>
              </w:rPr>
              <w:t xml:space="preserve">PCS </w:t>
            </w:r>
          </w:p>
          <w:p w14:paraId="1AB2C981" w14:textId="77777777" w:rsidR="00425E2D" w:rsidRDefault="00425E2D" w:rsidP="00CB22B5">
            <w:pPr>
              <w:spacing w:line="259" w:lineRule="auto"/>
              <w:ind w:left="1"/>
            </w:pPr>
            <w:r>
              <w:rPr>
                <w:sz w:val="20"/>
              </w:rPr>
              <w:t xml:space="preserve">045Kx- </w:t>
            </w:r>
          </w:p>
          <w:p w14:paraId="57E9168E" w14:textId="77777777" w:rsidR="00425E2D" w:rsidRDefault="00425E2D" w:rsidP="00CB22B5">
            <w:pPr>
              <w:spacing w:line="259" w:lineRule="auto"/>
              <w:ind w:left="1"/>
            </w:pPr>
            <w:r>
              <w:rPr>
                <w:sz w:val="20"/>
              </w:rPr>
              <w:t xml:space="preserve">045Yx </w:t>
            </w:r>
          </w:p>
        </w:tc>
        <w:tc>
          <w:tcPr>
            <w:tcW w:w="3653" w:type="dxa"/>
            <w:tcBorders>
              <w:top w:val="single" w:sz="4" w:space="0" w:color="000000"/>
              <w:left w:val="single" w:sz="4" w:space="0" w:color="000000"/>
              <w:bottom w:val="single" w:sz="4" w:space="0" w:color="000000"/>
              <w:right w:val="single" w:sz="4" w:space="0" w:color="000000"/>
            </w:tcBorders>
          </w:tcPr>
          <w:p w14:paraId="2413245F" w14:textId="77777777" w:rsidR="00425E2D" w:rsidRDefault="00425E2D" w:rsidP="00CB22B5">
            <w:pPr>
              <w:spacing w:line="259" w:lineRule="auto"/>
              <w:ind w:left="3"/>
            </w:pPr>
            <w:r>
              <w:rPr>
                <w:sz w:val="20"/>
              </w:rPr>
              <w:t xml:space="preserve">Destruction of Right Femoral Artery - Destruction of Lower Artery </w:t>
            </w:r>
          </w:p>
        </w:tc>
      </w:tr>
      <w:tr w:rsidR="00425E2D" w14:paraId="19EB681E" w14:textId="77777777" w:rsidTr="00425E2D">
        <w:trPr>
          <w:trHeight w:val="931"/>
        </w:trPr>
        <w:tc>
          <w:tcPr>
            <w:tcW w:w="483" w:type="dxa"/>
            <w:vMerge/>
            <w:tcBorders>
              <w:top w:val="nil"/>
              <w:left w:val="single" w:sz="4" w:space="0" w:color="000000"/>
              <w:bottom w:val="nil"/>
              <w:right w:val="single" w:sz="4" w:space="0" w:color="000000"/>
            </w:tcBorders>
          </w:tcPr>
          <w:p w14:paraId="4885FF3D"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579DAE1C"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72D580A"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019758BE" w14:textId="77777777" w:rsidR="00425E2D" w:rsidRDefault="00425E2D" w:rsidP="00CB22B5">
            <w:pPr>
              <w:spacing w:line="259" w:lineRule="auto"/>
              <w:ind w:left="1"/>
            </w:pPr>
            <w:commentRangeStart w:id="269"/>
            <w:r>
              <w:rPr>
                <w:sz w:val="20"/>
              </w:rPr>
              <w:t>04LK0C</w:t>
            </w:r>
          </w:p>
          <w:p w14:paraId="26343416" w14:textId="77777777" w:rsidR="00425E2D" w:rsidRDefault="00425E2D" w:rsidP="00CB22B5">
            <w:pPr>
              <w:spacing w:line="259" w:lineRule="auto"/>
              <w:ind w:left="1"/>
            </w:pPr>
            <w:r>
              <w:rPr>
                <w:sz w:val="20"/>
              </w:rPr>
              <w:t>Z -</w:t>
            </w:r>
          </w:p>
          <w:p w14:paraId="3BBEF946" w14:textId="77777777" w:rsidR="00425E2D" w:rsidRDefault="00425E2D" w:rsidP="00CB22B5">
            <w:pPr>
              <w:spacing w:line="259" w:lineRule="auto"/>
              <w:ind w:left="1"/>
            </w:pPr>
            <w:r>
              <w:rPr>
                <w:sz w:val="20"/>
              </w:rPr>
              <w:t>04LW4Z</w:t>
            </w:r>
          </w:p>
          <w:p w14:paraId="286DCA23" w14:textId="77777777" w:rsidR="00425E2D" w:rsidRDefault="00425E2D" w:rsidP="00CB22B5">
            <w:pPr>
              <w:spacing w:line="259" w:lineRule="auto"/>
              <w:ind w:left="1"/>
            </w:pPr>
            <w:r>
              <w:rPr>
                <w:sz w:val="20"/>
              </w:rPr>
              <w:t xml:space="preserve">Z </w:t>
            </w:r>
          </w:p>
        </w:tc>
        <w:tc>
          <w:tcPr>
            <w:tcW w:w="3653" w:type="dxa"/>
            <w:tcBorders>
              <w:top w:val="single" w:sz="4" w:space="0" w:color="000000"/>
              <w:left w:val="single" w:sz="4" w:space="0" w:color="000000"/>
              <w:bottom w:val="single" w:sz="4" w:space="0" w:color="000000"/>
              <w:right w:val="single" w:sz="4" w:space="0" w:color="000000"/>
            </w:tcBorders>
          </w:tcPr>
          <w:p w14:paraId="16F05877" w14:textId="77777777" w:rsidR="00425E2D" w:rsidRDefault="00425E2D" w:rsidP="00CB22B5">
            <w:pPr>
              <w:spacing w:line="259" w:lineRule="auto"/>
              <w:ind w:left="3"/>
            </w:pPr>
            <w:r>
              <w:rPr>
                <w:sz w:val="20"/>
              </w:rPr>
              <w:t>Occlusion of Right Femoral Artery -</w:t>
            </w:r>
          </w:p>
          <w:p w14:paraId="1D7E861A" w14:textId="77777777" w:rsidR="00425E2D" w:rsidRDefault="00425E2D" w:rsidP="00CB22B5">
            <w:pPr>
              <w:spacing w:line="259" w:lineRule="auto"/>
              <w:ind w:left="3"/>
            </w:pPr>
            <w:r>
              <w:rPr>
                <w:sz w:val="20"/>
              </w:rPr>
              <w:t xml:space="preserve">Occlusion of Left Foot Artery </w:t>
            </w:r>
            <w:commentRangeEnd w:id="269"/>
            <w:r w:rsidR="00C77FC5">
              <w:rPr>
                <w:rStyle w:val="CommentReference"/>
                <w:rFonts w:ascii="Times New Roman" w:eastAsia="Times New Roman" w:hAnsi="Times New Roman" w:cs="Times New Roman"/>
              </w:rPr>
              <w:commentReference w:id="269"/>
            </w:r>
          </w:p>
        </w:tc>
      </w:tr>
      <w:tr w:rsidR="00425E2D" w14:paraId="42F139B8" w14:textId="77777777" w:rsidTr="00425E2D">
        <w:trPr>
          <w:trHeight w:val="698"/>
        </w:trPr>
        <w:tc>
          <w:tcPr>
            <w:tcW w:w="483" w:type="dxa"/>
            <w:vMerge/>
            <w:tcBorders>
              <w:top w:val="nil"/>
              <w:left w:val="single" w:sz="4" w:space="0" w:color="000000"/>
              <w:bottom w:val="nil"/>
              <w:right w:val="single" w:sz="4" w:space="0" w:color="000000"/>
            </w:tcBorders>
          </w:tcPr>
          <w:p w14:paraId="7706041D"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3CD8B5BC"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0C0C809"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5EC6D9D5" w14:textId="77777777" w:rsidR="00425E2D" w:rsidRDefault="00425E2D" w:rsidP="00CB22B5">
            <w:pPr>
              <w:spacing w:line="259" w:lineRule="auto"/>
              <w:ind w:left="1"/>
            </w:pPr>
            <w:r>
              <w:rPr>
                <w:sz w:val="20"/>
              </w:rPr>
              <w:t xml:space="preserve">I70.511  </w:t>
            </w:r>
          </w:p>
        </w:tc>
        <w:tc>
          <w:tcPr>
            <w:tcW w:w="3653" w:type="dxa"/>
            <w:tcBorders>
              <w:top w:val="single" w:sz="4" w:space="0" w:color="000000"/>
              <w:left w:val="single" w:sz="4" w:space="0" w:color="000000"/>
              <w:bottom w:val="single" w:sz="4" w:space="0" w:color="000000"/>
              <w:right w:val="single" w:sz="4" w:space="0" w:color="000000"/>
            </w:tcBorders>
          </w:tcPr>
          <w:p w14:paraId="0D9FB50C" w14:textId="77777777" w:rsidR="00425E2D" w:rsidRDefault="00425E2D" w:rsidP="00CB22B5">
            <w:pPr>
              <w:spacing w:line="259" w:lineRule="auto"/>
              <w:ind w:left="3" w:hanging="1"/>
            </w:pPr>
            <w:r>
              <w:rPr>
                <w:sz w:val="20"/>
              </w:rPr>
              <w:t xml:space="preserve">Atherosclerosis of </w:t>
            </w:r>
            <w:proofErr w:type="spellStart"/>
            <w:r>
              <w:rPr>
                <w:sz w:val="20"/>
              </w:rPr>
              <w:t>nonautologous</w:t>
            </w:r>
            <w:proofErr w:type="spellEnd"/>
            <w:r>
              <w:rPr>
                <w:sz w:val="20"/>
              </w:rPr>
              <w:t xml:space="preserve"> biological bypass graft(s) of the extremities with intermittent claudication, right leg </w:t>
            </w:r>
          </w:p>
        </w:tc>
      </w:tr>
      <w:tr w:rsidR="00425E2D" w14:paraId="448AEE8C" w14:textId="77777777" w:rsidTr="00425E2D">
        <w:trPr>
          <w:trHeight w:val="701"/>
        </w:trPr>
        <w:tc>
          <w:tcPr>
            <w:tcW w:w="483" w:type="dxa"/>
            <w:vMerge/>
            <w:tcBorders>
              <w:top w:val="nil"/>
              <w:left w:val="single" w:sz="4" w:space="0" w:color="000000"/>
              <w:bottom w:val="nil"/>
              <w:right w:val="single" w:sz="4" w:space="0" w:color="000000"/>
            </w:tcBorders>
          </w:tcPr>
          <w:p w14:paraId="3B400FB3"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23A72749"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E9AEC84"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78706B5A" w14:textId="77777777" w:rsidR="00425E2D" w:rsidRDefault="00425E2D" w:rsidP="00CB22B5">
            <w:pPr>
              <w:spacing w:line="259" w:lineRule="auto"/>
              <w:ind w:left="1"/>
            </w:pPr>
            <w:r>
              <w:rPr>
                <w:sz w:val="20"/>
              </w:rPr>
              <w:t xml:space="preserve"> I70.512 </w:t>
            </w:r>
          </w:p>
        </w:tc>
        <w:tc>
          <w:tcPr>
            <w:tcW w:w="3653" w:type="dxa"/>
            <w:tcBorders>
              <w:top w:val="single" w:sz="4" w:space="0" w:color="000000"/>
              <w:left w:val="single" w:sz="4" w:space="0" w:color="000000"/>
              <w:bottom w:val="single" w:sz="4" w:space="0" w:color="000000"/>
              <w:right w:val="single" w:sz="4" w:space="0" w:color="000000"/>
            </w:tcBorders>
          </w:tcPr>
          <w:p w14:paraId="0BD34F03" w14:textId="77777777" w:rsidR="00425E2D" w:rsidRDefault="00425E2D" w:rsidP="00CB22B5">
            <w:pPr>
              <w:spacing w:line="259" w:lineRule="auto"/>
              <w:ind w:left="3" w:right="11" w:hanging="1"/>
            </w:pPr>
            <w:r>
              <w:rPr>
                <w:sz w:val="20"/>
              </w:rPr>
              <w:t xml:space="preserve"> Atherosclerosis of </w:t>
            </w:r>
            <w:proofErr w:type="spellStart"/>
            <w:r>
              <w:rPr>
                <w:sz w:val="20"/>
              </w:rPr>
              <w:t>nonautologous</w:t>
            </w:r>
            <w:proofErr w:type="spellEnd"/>
            <w:r>
              <w:rPr>
                <w:sz w:val="20"/>
              </w:rPr>
              <w:t xml:space="preserve"> biological bypass graft(s) of the extremities with intermittent claudication, left leg </w:t>
            </w:r>
          </w:p>
        </w:tc>
      </w:tr>
      <w:tr w:rsidR="00425E2D" w14:paraId="612F42A7" w14:textId="77777777" w:rsidTr="00425E2D">
        <w:trPr>
          <w:trHeight w:val="701"/>
        </w:trPr>
        <w:tc>
          <w:tcPr>
            <w:tcW w:w="483" w:type="dxa"/>
            <w:vMerge/>
            <w:tcBorders>
              <w:top w:val="nil"/>
              <w:left w:val="single" w:sz="4" w:space="0" w:color="000000"/>
              <w:bottom w:val="nil"/>
              <w:right w:val="single" w:sz="4" w:space="0" w:color="000000"/>
            </w:tcBorders>
          </w:tcPr>
          <w:p w14:paraId="20EE3D23"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6EAC3E1B"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0D77C35"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45C4D465" w14:textId="77777777" w:rsidR="00425E2D" w:rsidRDefault="00425E2D" w:rsidP="00CB22B5">
            <w:pPr>
              <w:spacing w:line="259" w:lineRule="auto"/>
              <w:ind w:left="1"/>
            </w:pPr>
            <w:r>
              <w:rPr>
                <w:sz w:val="20"/>
              </w:rPr>
              <w:t xml:space="preserve">I70.518 </w:t>
            </w:r>
          </w:p>
        </w:tc>
        <w:tc>
          <w:tcPr>
            <w:tcW w:w="3653" w:type="dxa"/>
            <w:tcBorders>
              <w:top w:val="single" w:sz="4" w:space="0" w:color="000000"/>
              <w:left w:val="single" w:sz="4" w:space="0" w:color="000000"/>
              <w:bottom w:val="single" w:sz="4" w:space="0" w:color="000000"/>
              <w:right w:val="single" w:sz="4" w:space="0" w:color="000000"/>
            </w:tcBorders>
          </w:tcPr>
          <w:p w14:paraId="2B150A0C" w14:textId="77777777" w:rsidR="00425E2D" w:rsidRDefault="00425E2D" w:rsidP="00CB22B5">
            <w:pPr>
              <w:spacing w:line="259" w:lineRule="auto"/>
              <w:ind w:left="3" w:hanging="1"/>
            </w:pPr>
            <w:r>
              <w:rPr>
                <w:sz w:val="20"/>
              </w:rPr>
              <w:t xml:space="preserve">Atherosclerosis of </w:t>
            </w:r>
            <w:proofErr w:type="spellStart"/>
            <w:r>
              <w:rPr>
                <w:sz w:val="20"/>
              </w:rPr>
              <w:t>nonautologous</w:t>
            </w:r>
            <w:proofErr w:type="spellEnd"/>
            <w:r>
              <w:rPr>
                <w:sz w:val="20"/>
              </w:rPr>
              <w:t xml:space="preserve"> biological bypass graft(s) of the extremities with intermittent claudication, other extremity </w:t>
            </w:r>
          </w:p>
        </w:tc>
      </w:tr>
      <w:tr w:rsidR="00425E2D" w14:paraId="29E64A13" w14:textId="77777777" w:rsidTr="00425E2D">
        <w:trPr>
          <w:trHeight w:val="698"/>
        </w:trPr>
        <w:tc>
          <w:tcPr>
            <w:tcW w:w="483" w:type="dxa"/>
            <w:vMerge/>
            <w:tcBorders>
              <w:top w:val="nil"/>
              <w:left w:val="single" w:sz="4" w:space="0" w:color="000000"/>
              <w:bottom w:val="nil"/>
              <w:right w:val="single" w:sz="4" w:space="0" w:color="000000"/>
            </w:tcBorders>
          </w:tcPr>
          <w:p w14:paraId="6D1CE7C4"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08F44803"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E7B4DAB"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7B5F63E5" w14:textId="77777777" w:rsidR="00425E2D" w:rsidRDefault="00425E2D" w:rsidP="00CB22B5">
            <w:pPr>
              <w:spacing w:line="259" w:lineRule="auto"/>
              <w:ind w:left="1"/>
            </w:pPr>
            <w:r>
              <w:rPr>
                <w:sz w:val="20"/>
              </w:rPr>
              <w:t xml:space="preserve">I70.519 </w:t>
            </w:r>
          </w:p>
        </w:tc>
        <w:tc>
          <w:tcPr>
            <w:tcW w:w="3653" w:type="dxa"/>
            <w:tcBorders>
              <w:top w:val="single" w:sz="4" w:space="0" w:color="000000"/>
              <w:left w:val="single" w:sz="4" w:space="0" w:color="000000"/>
              <w:bottom w:val="single" w:sz="4" w:space="0" w:color="000000"/>
              <w:right w:val="single" w:sz="4" w:space="0" w:color="000000"/>
            </w:tcBorders>
          </w:tcPr>
          <w:p w14:paraId="15885309" w14:textId="77777777" w:rsidR="00425E2D" w:rsidRDefault="00425E2D" w:rsidP="00CB22B5">
            <w:pPr>
              <w:spacing w:line="259" w:lineRule="auto"/>
              <w:ind w:left="3" w:hanging="1"/>
            </w:pPr>
            <w:r>
              <w:rPr>
                <w:sz w:val="20"/>
              </w:rPr>
              <w:t xml:space="preserve">Atherosclerosis of </w:t>
            </w:r>
            <w:proofErr w:type="spellStart"/>
            <w:r>
              <w:rPr>
                <w:sz w:val="20"/>
              </w:rPr>
              <w:t>nonautologous</w:t>
            </w:r>
            <w:proofErr w:type="spellEnd"/>
            <w:r>
              <w:rPr>
                <w:sz w:val="20"/>
              </w:rPr>
              <w:t xml:space="preserve"> biological bypass graft(s) of the extremities with intermittent claudication, other extremity </w:t>
            </w:r>
          </w:p>
        </w:tc>
      </w:tr>
      <w:tr w:rsidR="00425E2D" w14:paraId="682CF05C" w14:textId="77777777" w:rsidTr="00425E2D">
        <w:trPr>
          <w:trHeight w:val="931"/>
        </w:trPr>
        <w:tc>
          <w:tcPr>
            <w:tcW w:w="483" w:type="dxa"/>
            <w:vMerge/>
            <w:tcBorders>
              <w:top w:val="nil"/>
              <w:left w:val="single" w:sz="4" w:space="0" w:color="000000"/>
              <w:bottom w:val="single" w:sz="4" w:space="0" w:color="000000"/>
              <w:right w:val="single" w:sz="4" w:space="0" w:color="000000"/>
            </w:tcBorders>
          </w:tcPr>
          <w:p w14:paraId="02B49186"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nil"/>
            </w:tcBorders>
          </w:tcPr>
          <w:p w14:paraId="643F7441"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715BD2C1" w14:textId="77777777" w:rsidR="00425E2D" w:rsidRDefault="00425E2D" w:rsidP="00CB22B5">
            <w:pPr>
              <w:spacing w:after="160" w:line="259" w:lineRule="auto"/>
            </w:pPr>
          </w:p>
        </w:tc>
        <w:tc>
          <w:tcPr>
            <w:tcW w:w="1282" w:type="dxa"/>
            <w:tcBorders>
              <w:top w:val="single" w:sz="4" w:space="0" w:color="000000"/>
              <w:left w:val="single" w:sz="4" w:space="0" w:color="000000"/>
              <w:bottom w:val="single" w:sz="4" w:space="0" w:color="000000"/>
              <w:right w:val="single" w:sz="4" w:space="0" w:color="000000"/>
            </w:tcBorders>
          </w:tcPr>
          <w:p w14:paraId="6AB13198" w14:textId="77777777" w:rsidR="00425E2D" w:rsidRDefault="00425E2D" w:rsidP="00CB22B5">
            <w:pPr>
              <w:spacing w:line="259" w:lineRule="auto"/>
              <w:ind w:left="1"/>
            </w:pPr>
            <w:r>
              <w:rPr>
                <w:sz w:val="20"/>
              </w:rPr>
              <w:t xml:space="preserve">I70.61A </w:t>
            </w:r>
          </w:p>
        </w:tc>
        <w:tc>
          <w:tcPr>
            <w:tcW w:w="3653" w:type="dxa"/>
            <w:tcBorders>
              <w:top w:val="single" w:sz="4" w:space="0" w:color="000000"/>
              <w:left w:val="single" w:sz="4" w:space="0" w:color="000000"/>
              <w:bottom w:val="single" w:sz="4" w:space="0" w:color="000000"/>
              <w:right w:val="single" w:sz="4" w:space="0" w:color="000000"/>
            </w:tcBorders>
          </w:tcPr>
          <w:p w14:paraId="2AC87B3F" w14:textId="77777777" w:rsidR="00425E2D" w:rsidRDefault="00425E2D" w:rsidP="00CB22B5">
            <w:pPr>
              <w:spacing w:line="259" w:lineRule="auto"/>
              <w:ind w:left="4" w:right="11" w:hanging="1"/>
            </w:pPr>
            <w:r>
              <w:rPr>
                <w:sz w:val="20"/>
              </w:rPr>
              <w:t xml:space="preserve"> Atherosclerosis of </w:t>
            </w:r>
            <w:proofErr w:type="spellStart"/>
            <w:r>
              <w:rPr>
                <w:sz w:val="20"/>
              </w:rPr>
              <w:t>nonautologous</w:t>
            </w:r>
            <w:proofErr w:type="spellEnd"/>
            <w:r>
              <w:rPr>
                <w:sz w:val="20"/>
              </w:rPr>
              <w:t xml:space="preserve"> biological bypass graft(s) of the extremities with intermittent claudication, unspecified extremity </w:t>
            </w:r>
          </w:p>
        </w:tc>
      </w:tr>
    </w:tbl>
    <w:p w14:paraId="1F0DD669"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78" w:type="dxa"/>
        </w:tblCellMar>
        <w:tblLook w:val="04A0" w:firstRow="1" w:lastRow="0" w:firstColumn="1" w:lastColumn="0" w:noHBand="0" w:noVBand="1"/>
      </w:tblPr>
      <w:tblGrid>
        <w:gridCol w:w="503"/>
        <w:gridCol w:w="3598"/>
        <w:gridCol w:w="1669"/>
        <w:gridCol w:w="3595"/>
      </w:tblGrid>
      <w:tr w:rsidR="00425E2D" w14:paraId="2DE801DE"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70E73D94"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723242E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3CDC81" w14:textId="77777777" w:rsidR="00425E2D" w:rsidRDefault="00425E2D" w:rsidP="00CB22B5">
            <w:pPr>
              <w:spacing w:line="259" w:lineRule="auto"/>
            </w:pPr>
            <w:r>
              <w:rPr>
                <w:sz w:val="20"/>
              </w:rPr>
              <w:t xml:space="preserve"> I70.71  </w:t>
            </w:r>
          </w:p>
        </w:tc>
        <w:tc>
          <w:tcPr>
            <w:tcW w:w="3780" w:type="dxa"/>
            <w:tcBorders>
              <w:top w:val="single" w:sz="4" w:space="0" w:color="000000"/>
              <w:left w:val="single" w:sz="4" w:space="0" w:color="000000"/>
              <w:bottom w:val="single" w:sz="4" w:space="0" w:color="000000"/>
              <w:right w:val="single" w:sz="4" w:space="0" w:color="000000"/>
            </w:tcBorders>
          </w:tcPr>
          <w:p w14:paraId="72E3F2D6" w14:textId="77777777" w:rsidR="00425E2D" w:rsidRDefault="00425E2D" w:rsidP="00CB22B5">
            <w:pPr>
              <w:spacing w:line="259" w:lineRule="auto"/>
              <w:ind w:left="2" w:hanging="1"/>
            </w:pPr>
            <w:proofErr w:type="spellStart"/>
            <w:r>
              <w:rPr>
                <w:sz w:val="20"/>
              </w:rPr>
              <w:t>therosclerosis</w:t>
            </w:r>
            <w:proofErr w:type="spellEnd"/>
            <w:r>
              <w:rPr>
                <w:sz w:val="20"/>
              </w:rPr>
              <w:t xml:space="preserve"> of nonbiological bypass graft(s) of the extremities with intermittent claudication </w:t>
            </w:r>
          </w:p>
        </w:tc>
      </w:tr>
      <w:tr w:rsidR="00425E2D" w14:paraId="4F724064" w14:textId="77777777" w:rsidTr="00425E2D">
        <w:trPr>
          <w:trHeight w:val="701"/>
        </w:trPr>
        <w:tc>
          <w:tcPr>
            <w:tcW w:w="545" w:type="dxa"/>
            <w:vMerge/>
            <w:tcBorders>
              <w:top w:val="nil"/>
              <w:left w:val="single" w:sz="4" w:space="0" w:color="000000"/>
              <w:bottom w:val="nil"/>
              <w:right w:val="single" w:sz="4" w:space="0" w:color="000000"/>
            </w:tcBorders>
          </w:tcPr>
          <w:p w14:paraId="389C5A8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14974F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A19CB20" w14:textId="77777777" w:rsidR="00425E2D" w:rsidRDefault="00425E2D" w:rsidP="00CB22B5">
            <w:pPr>
              <w:spacing w:line="259" w:lineRule="auto"/>
            </w:pPr>
            <w:r>
              <w:rPr>
                <w:sz w:val="20"/>
              </w:rPr>
              <w:t xml:space="preserve"> I70.41  </w:t>
            </w:r>
          </w:p>
        </w:tc>
        <w:tc>
          <w:tcPr>
            <w:tcW w:w="3780" w:type="dxa"/>
            <w:tcBorders>
              <w:top w:val="single" w:sz="4" w:space="0" w:color="000000"/>
              <w:left w:val="single" w:sz="4" w:space="0" w:color="000000"/>
              <w:bottom w:val="single" w:sz="4" w:space="0" w:color="000000"/>
              <w:right w:val="single" w:sz="4" w:space="0" w:color="000000"/>
            </w:tcBorders>
          </w:tcPr>
          <w:p w14:paraId="2A9273D3" w14:textId="77777777" w:rsidR="00425E2D" w:rsidRDefault="00425E2D" w:rsidP="00CB22B5">
            <w:pPr>
              <w:spacing w:line="259" w:lineRule="auto"/>
              <w:ind w:left="2" w:hanging="1"/>
            </w:pPr>
            <w:r>
              <w:rPr>
                <w:sz w:val="20"/>
              </w:rPr>
              <w:t xml:space="preserve">Atherosclerosis of other type of bypass graft(s) of the extremities with intermittent claudication </w:t>
            </w:r>
          </w:p>
        </w:tc>
      </w:tr>
      <w:tr w:rsidR="00425E2D" w14:paraId="4976D16C" w14:textId="77777777" w:rsidTr="00425E2D">
        <w:trPr>
          <w:trHeight w:val="698"/>
        </w:trPr>
        <w:tc>
          <w:tcPr>
            <w:tcW w:w="545" w:type="dxa"/>
            <w:vMerge/>
            <w:tcBorders>
              <w:top w:val="nil"/>
              <w:left w:val="single" w:sz="4" w:space="0" w:color="000000"/>
              <w:bottom w:val="nil"/>
              <w:right w:val="single" w:sz="4" w:space="0" w:color="000000"/>
            </w:tcBorders>
          </w:tcPr>
          <w:p w14:paraId="6D1D14E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FB7637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970AB93" w14:textId="77777777" w:rsidR="00425E2D" w:rsidRDefault="00425E2D" w:rsidP="00CB22B5">
            <w:pPr>
              <w:spacing w:line="259" w:lineRule="auto"/>
            </w:pPr>
            <w:r>
              <w:rPr>
                <w:sz w:val="20"/>
              </w:rPr>
              <w:t xml:space="preserve"> I70.31  </w:t>
            </w:r>
          </w:p>
        </w:tc>
        <w:tc>
          <w:tcPr>
            <w:tcW w:w="3780" w:type="dxa"/>
            <w:tcBorders>
              <w:top w:val="single" w:sz="4" w:space="0" w:color="000000"/>
              <w:left w:val="single" w:sz="4" w:space="0" w:color="000000"/>
              <w:bottom w:val="single" w:sz="4" w:space="0" w:color="000000"/>
              <w:right w:val="single" w:sz="4" w:space="0" w:color="000000"/>
            </w:tcBorders>
          </w:tcPr>
          <w:p w14:paraId="4272CEDD" w14:textId="77777777" w:rsidR="00425E2D" w:rsidRDefault="00425E2D" w:rsidP="00CB22B5">
            <w:pPr>
              <w:spacing w:line="259" w:lineRule="auto"/>
              <w:ind w:left="2" w:hanging="1"/>
            </w:pPr>
            <w:r>
              <w:rPr>
                <w:sz w:val="20"/>
              </w:rPr>
              <w:t xml:space="preserve">Atherosclerosis of autologous vein bypass graft(s) of the extremities with intermittent claudication </w:t>
            </w:r>
          </w:p>
        </w:tc>
      </w:tr>
      <w:tr w:rsidR="00425E2D" w14:paraId="39523268" w14:textId="77777777" w:rsidTr="00425E2D">
        <w:trPr>
          <w:trHeight w:val="701"/>
        </w:trPr>
        <w:tc>
          <w:tcPr>
            <w:tcW w:w="545" w:type="dxa"/>
            <w:vMerge/>
            <w:tcBorders>
              <w:top w:val="nil"/>
              <w:left w:val="single" w:sz="4" w:space="0" w:color="000000"/>
              <w:bottom w:val="nil"/>
              <w:right w:val="single" w:sz="4" w:space="0" w:color="000000"/>
            </w:tcBorders>
          </w:tcPr>
          <w:p w14:paraId="6E4CED9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44373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C060B3A" w14:textId="77777777" w:rsidR="00425E2D" w:rsidRDefault="00425E2D" w:rsidP="00CB22B5">
            <w:pPr>
              <w:spacing w:line="259" w:lineRule="auto"/>
            </w:pPr>
            <w:r>
              <w:rPr>
                <w:sz w:val="20"/>
              </w:rPr>
              <w:t xml:space="preserve"> I70.21  </w:t>
            </w:r>
          </w:p>
        </w:tc>
        <w:tc>
          <w:tcPr>
            <w:tcW w:w="3780" w:type="dxa"/>
            <w:tcBorders>
              <w:top w:val="single" w:sz="4" w:space="0" w:color="000000"/>
              <w:left w:val="single" w:sz="4" w:space="0" w:color="000000"/>
              <w:bottom w:val="single" w:sz="4" w:space="0" w:color="000000"/>
              <w:right w:val="single" w:sz="4" w:space="0" w:color="000000"/>
            </w:tcBorders>
          </w:tcPr>
          <w:p w14:paraId="5EE95AEE" w14:textId="77777777" w:rsidR="00425E2D" w:rsidRDefault="00425E2D" w:rsidP="00CB22B5">
            <w:pPr>
              <w:spacing w:line="259" w:lineRule="auto"/>
              <w:ind w:left="2" w:hanging="1"/>
            </w:pPr>
            <w:r>
              <w:rPr>
                <w:sz w:val="20"/>
              </w:rPr>
              <w:t xml:space="preserve">Atherosclerosis of unspecified type of bypass graft(s) of the extremities with intermittent claudication </w:t>
            </w:r>
          </w:p>
        </w:tc>
      </w:tr>
      <w:tr w:rsidR="00425E2D" w14:paraId="0EE92F28" w14:textId="77777777" w:rsidTr="00425E2D">
        <w:trPr>
          <w:trHeight w:val="470"/>
        </w:trPr>
        <w:tc>
          <w:tcPr>
            <w:tcW w:w="545" w:type="dxa"/>
            <w:vMerge/>
            <w:tcBorders>
              <w:top w:val="nil"/>
              <w:left w:val="single" w:sz="4" w:space="0" w:color="000000"/>
              <w:bottom w:val="nil"/>
              <w:right w:val="single" w:sz="4" w:space="0" w:color="000000"/>
            </w:tcBorders>
          </w:tcPr>
          <w:p w14:paraId="2164805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79D860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12B288F" w14:textId="77777777" w:rsidR="00425E2D" w:rsidRDefault="00425E2D" w:rsidP="00CB22B5">
            <w:pPr>
              <w:spacing w:line="259" w:lineRule="auto"/>
            </w:pPr>
            <w:r>
              <w:rPr>
                <w:sz w:val="20"/>
              </w:rPr>
              <w:t xml:space="preserve">I87.8 </w:t>
            </w:r>
          </w:p>
        </w:tc>
        <w:tc>
          <w:tcPr>
            <w:tcW w:w="3780" w:type="dxa"/>
            <w:tcBorders>
              <w:top w:val="single" w:sz="4" w:space="0" w:color="000000"/>
              <w:left w:val="single" w:sz="4" w:space="0" w:color="000000"/>
              <w:bottom w:val="single" w:sz="4" w:space="0" w:color="000000"/>
              <w:right w:val="single" w:sz="4" w:space="0" w:color="000000"/>
            </w:tcBorders>
          </w:tcPr>
          <w:p w14:paraId="4FBFDF5F" w14:textId="77777777" w:rsidR="00425E2D" w:rsidRDefault="00425E2D" w:rsidP="00CB22B5">
            <w:pPr>
              <w:spacing w:line="259" w:lineRule="auto"/>
              <w:ind w:left="2" w:hanging="1"/>
            </w:pPr>
            <w:r>
              <w:rPr>
                <w:sz w:val="20"/>
              </w:rPr>
              <w:t xml:space="preserve">Atherosclerosis of native arteries of extremities with intermittent claudication </w:t>
            </w:r>
          </w:p>
        </w:tc>
      </w:tr>
      <w:tr w:rsidR="00425E2D" w14:paraId="3B30931A" w14:textId="77777777" w:rsidTr="00425E2D">
        <w:trPr>
          <w:trHeight w:val="360"/>
        </w:trPr>
        <w:tc>
          <w:tcPr>
            <w:tcW w:w="545" w:type="dxa"/>
            <w:vMerge/>
            <w:tcBorders>
              <w:top w:val="nil"/>
              <w:left w:val="single" w:sz="4" w:space="0" w:color="000000"/>
              <w:bottom w:val="nil"/>
              <w:right w:val="single" w:sz="4" w:space="0" w:color="000000"/>
            </w:tcBorders>
          </w:tcPr>
          <w:p w14:paraId="22C2DDB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8C144B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976355E" w14:textId="77777777" w:rsidR="00425E2D" w:rsidRDefault="00425E2D" w:rsidP="00CB22B5">
            <w:pPr>
              <w:spacing w:line="259" w:lineRule="auto"/>
            </w:pPr>
            <w:r>
              <w:rPr>
                <w:sz w:val="20"/>
              </w:rPr>
              <w:t xml:space="preserve">I73.9 </w:t>
            </w:r>
          </w:p>
        </w:tc>
        <w:tc>
          <w:tcPr>
            <w:tcW w:w="3780" w:type="dxa"/>
            <w:tcBorders>
              <w:top w:val="single" w:sz="4" w:space="0" w:color="000000"/>
              <w:left w:val="single" w:sz="4" w:space="0" w:color="000000"/>
              <w:bottom w:val="single" w:sz="4" w:space="0" w:color="000000"/>
              <w:right w:val="single" w:sz="4" w:space="0" w:color="000000"/>
            </w:tcBorders>
          </w:tcPr>
          <w:p w14:paraId="66EA078D" w14:textId="77777777" w:rsidR="00425E2D" w:rsidRDefault="00425E2D" w:rsidP="00CB22B5">
            <w:pPr>
              <w:spacing w:line="259" w:lineRule="auto"/>
              <w:ind w:left="1"/>
            </w:pPr>
            <w:proofErr w:type="spellStart"/>
            <w:r>
              <w:rPr>
                <w:sz w:val="20"/>
              </w:rPr>
              <w:t>Claudicatio</w:t>
            </w:r>
            <w:proofErr w:type="spellEnd"/>
            <w:r>
              <w:rPr>
                <w:sz w:val="20"/>
              </w:rPr>
              <w:t xml:space="preserve"> </w:t>
            </w:r>
            <w:proofErr w:type="spellStart"/>
            <w:r>
              <w:rPr>
                <w:sz w:val="20"/>
              </w:rPr>
              <w:t>venosa</w:t>
            </w:r>
            <w:proofErr w:type="spellEnd"/>
            <w:r>
              <w:rPr>
                <w:sz w:val="20"/>
              </w:rPr>
              <w:t xml:space="preserve"> </w:t>
            </w:r>
            <w:proofErr w:type="spellStart"/>
            <w:r>
              <w:rPr>
                <w:sz w:val="20"/>
              </w:rPr>
              <w:t>intermittens</w:t>
            </w:r>
            <w:proofErr w:type="spellEnd"/>
            <w:r>
              <w:rPr>
                <w:sz w:val="20"/>
              </w:rPr>
              <w:t xml:space="preserve"> </w:t>
            </w:r>
          </w:p>
        </w:tc>
      </w:tr>
      <w:tr w:rsidR="00425E2D" w14:paraId="30230B48" w14:textId="77777777" w:rsidTr="00425E2D">
        <w:trPr>
          <w:trHeight w:val="360"/>
        </w:trPr>
        <w:tc>
          <w:tcPr>
            <w:tcW w:w="545" w:type="dxa"/>
            <w:vMerge/>
            <w:tcBorders>
              <w:top w:val="nil"/>
              <w:left w:val="single" w:sz="4" w:space="0" w:color="000000"/>
              <w:bottom w:val="nil"/>
              <w:right w:val="single" w:sz="4" w:space="0" w:color="000000"/>
            </w:tcBorders>
          </w:tcPr>
          <w:p w14:paraId="51880EF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BB3986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3EADD31" w14:textId="77777777" w:rsidR="00425E2D" w:rsidRDefault="00425E2D" w:rsidP="00CB22B5">
            <w:pPr>
              <w:spacing w:line="259" w:lineRule="auto"/>
            </w:pPr>
            <w:r>
              <w:rPr>
                <w:sz w:val="20"/>
              </w:rPr>
              <w:t xml:space="preserve">02114Z8 </w:t>
            </w:r>
          </w:p>
        </w:tc>
        <w:tc>
          <w:tcPr>
            <w:tcW w:w="3780" w:type="dxa"/>
            <w:tcBorders>
              <w:top w:val="single" w:sz="4" w:space="0" w:color="000000"/>
              <w:left w:val="single" w:sz="4" w:space="0" w:color="000000"/>
              <w:bottom w:val="single" w:sz="4" w:space="0" w:color="000000"/>
              <w:right w:val="single" w:sz="4" w:space="0" w:color="000000"/>
            </w:tcBorders>
          </w:tcPr>
          <w:p w14:paraId="4434941E" w14:textId="77777777" w:rsidR="00425E2D" w:rsidRDefault="00425E2D" w:rsidP="00CB22B5">
            <w:pPr>
              <w:spacing w:line="259" w:lineRule="auto"/>
              <w:ind w:left="2"/>
            </w:pPr>
            <w:r>
              <w:rPr>
                <w:sz w:val="20"/>
              </w:rPr>
              <w:t xml:space="preserve">Claudication (intermittent) </w:t>
            </w:r>
          </w:p>
        </w:tc>
      </w:tr>
      <w:tr w:rsidR="00425E2D" w14:paraId="575B76C7" w14:textId="77777777" w:rsidTr="00425E2D">
        <w:trPr>
          <w:trHeight w:val="698"/>
        </w:trPr>
        <w:tc>
          <w:tcPr>
            <w:tcW w:w="545" w:type="dxa"/>
            <w:vMerge/>
            <w:tcBorders>
              <w:top w:val="nil"/>
              <w:left w:val="single" w:sz="4" w:space="0" w:color="000000"/>
              <w:bottom w:val="nil"/>
              <w:right w:val="single" w:sz="4" w:space="0" w:color="000000"/>
            </w:tcBorders>
          </w:tcPr>
          <w:p w14:paraId="4B748E7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18A45B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0A2740C" w14:textId="77777777" w:rsidR="00425E2D" w:rsidRDefault="00425E2D" w:rsidP="00CB22B5">
            <w:pPr>
              <w:spacing w:line="259" w:lineRule="auto"/>
            </w:pPr>
            <w:r>
              <w:rPr>
                <w:sz w:val="20"/>
              </w:rPr>
              <w:t xml:space="preserve">02114Z9 </w:t>
            </w:r>
          </w:p>
        </w:tc>
        <w:tc>
          <w:tcPr>
            <w:tcW w:w="3780" w:type="dxa"/>
            <w:tcBorders>
              <w:top w:val="single" w:sz="4" w:space="0" w:color="000000"/>
              <w:left w:val="single" w:sz="4" w:space="0" w:color="000000"/>
              <w:bottom w:val="single" w:sz="4" w:space="0" w:color="000000"/>
              <w:right w:val="single" w:sz="4" w:space="0" w:color="000000"/>
            </w:tcBorders>
          </w:tcPr>
          <w:p w14:paraId="334ACB06" w14:textId="77777777" w:rsidR="00425E2D" w:rsidRDefault="00425E2D" w:rsidP="00CB22B5">
            <w:pPr>
              <w:spacing w:line="259" w:lineRule="auto"/>
              <w:ind w:left="3" w:hanging="1"/>
            </w:pPr>
            <w:r>
              <w:rPr>
                <w:sz w:val="20"/>
              </w:rPr>
              <w:t xml:space="preserve"> Bypass Coronary Artery, Two Arteries from Right Internal Mammary, Percutaneous Endoscopic Approach </w:t>
            </w:r>
          </w:p>
        </w:tc>
      </w:tr>
      <w:tr w:rsidR="00425E2D" w14:paraId="5B16C2AF" w14:textId="77777777" w:rsidTr="00425E2D">
        <w:trPr>
          <w:trHeight w:val="701"/>
        </w:trPr>
        <w:tc>
          <w:tcPr>
            <w:tcW w:w="545" w:type="dxa"/>
            <w:vMerge/>
            <w:tcBorders>
              <w:top w:val="nil"/>
              <w:left w:val="single" w:sz="4" w:space="0" w:color="000000"/>
              <w:bottom w:val="nil"/>
              <w:right w:val="single" w:sz="4" w:space="0" w:color="000000"/>
            </w:tcBorders>
          </w:tcPr>
          <w:p w14:paraId="6AE882B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4EB78D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8872879" w14:textId="77777777" w:rsidR="00425E2D" w:rsidRDefault="00425E2D" w:rsidP="00CB22B5">
            <w:pPr>
              <w:spacing w:line="259" w:lineRule="auto"/>
            </w:pPr>
            <w:r>
              <w:rPr>
                <w:sz w:val="20"/>
              </w:rPr>
              <w:t xml:space="preserve">02114ZC </w:t>
            </w:r>
          </w:p>
        </w:tc>
        <w:tc>
          <w:tcPr>
            <w:tcW w:w="3780" w:type="dxa"/>
            <w:tcBorders>
              <w:top w:val="single" w:sz="4" w:space="0" w:color="000000"/>
              <w:left w:val="single" w:sz="4" w:space="0" w:color="000000"/>
              <w:bottom w:val="single" w:sz="4" w:space="0" w:color="000000"/>
              <w:right w:val="single" w:sz="4" w:space="0" w:color="000000"/>
            </w:tcBorders>
          </w:tcPr>
          <w:p w14:paraId="44285A23" w14:textId="77777777" w:rsidR="00425E2D" w:rsidRDefault="00425E2D" w:rsidP="00CB22B5">
            <w:pPr>
              <w:spacing w:line="259" w:lineRule="auto"/>
              <w:ind w:left="2" w:hanging="1"/>
            </w:pPr>
            <w:r>
              <w:rPr>
                <w:sz w:val="20"/>
              </w:rPr>
              <w:t xml:space="preserve"> Bypass Coronary Artery, Two Arteries from Left Internal Mammary, Percutaneous Endoscopic Approach </w:t>
            </w:r>
          </w:p>
        </w:tc>
      </w:tr>
      <w:tr w:rsidR="00425E2D" w14:paraId="76C85149" w14:textId="77777777" w:rsidTr="00425E2D">
        <w:trPr>
          <w:trHeight w:val="701"/>
        </w:trPr>
        <w:tc>
          <w:tcPr>
            <w:tcW w:w="545" w:type="dxa"/>
            <w:vMerge/>
            <w:tcBorders>
              <w:top w:val="nil"/>
              <w:left w:val="single" w:sz="4" w:space="0" w:color="000000"/>
              <w:bottom w:val="nil"/>
              <w:right w:val="single" w:sz="4" w:space="0" w:color="000000"/>
            </w:tcBorders>
          </w:tcPr>
          <w:p w14:paraId="1337A8D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954FDD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C9B3B16" w14:textId="77777777" w:rsidR="00425E2D" w:rsidRDefault="00425E2D" w:rsidP="00CB22B5">
            <w:pPr>
              <w:spacing w:line="259" w:lineRule="auto"/>
            </w:pPr>
            <w:r>
              <w:rPr>
                <w:sz w:val="20"/>
              </w:rPr>
              <w:t xml:space="preserve">021208C </w:t>
            </w:r>
          </w:p>
        </w:tc>
        <w:tc>
          <w:tcPr>
            <w:tcW w:w="3780" w:type="dxa"/>
            <w:tcBorders>
              <w:top w:val="single" w:sz="4" w:space="0" w:color="000000"/>
              <w:left w:val="single" w:sz="4" w:space="0" w:color="000000"/>
              <w:bottom w:val="single" w:sz="4" w:space="0" w:color="000000"/>
              <w:right w:val="single" w:sz="4" w:space="0" w:color="000000"/>
            </w:tcBorders>
          </w:tcPr>
          <w:p w14:paraId="5A3678E2" w14:textId="77777777" w:rsidR="00425E2D" w:rsidRDefault="00425E2D" w:rsidP="00CB22B5">
            <w:pPr>
              <w:spacing w:line="259" w:lineRule="auto"/>
              <w:ind w:left="2" w:hanging="1"/>
            </w:pPr>
            <w:r>
              <w:rPr>
                <w:sz w:val="20"/>
              </w:rPr>
              <w:t xml:space="preserve"> Bypass Coronary Artery, Two Arteries from Thoracic Artery, Percutaneous Endoscopic Approach </w:t>
            </w:r>
          </w:p>
        </w:tc>
      </w:tr>
      <w:tr w:rsidR="00425E2D" w14:paraId="7BC81152" w14:textId="77777777" w:rsidTr="00425E2D">
        <w:trPr>
          <w:trHeight w:val="698"/>
        </w:trPr>
        <w:tc>
          <w:tcPr>
            <w:tcW w:w="545" w:type="dxa"/>
            <w:vMerge/>
            <w:tcBorders>
              <w:top w:val="nil"/>
              <w:left w:val="single" w:sz="4" w:space="0" w:color="000000"/>
              <w:bottom w:val="nil"/>
              <w:right w:val="single" w:sz="4" w:space="0" w:color="000000"/>
            </w:tcBorders>
          </w:tcPr>
          <w:p w14:paraId="7DE35FE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6E2B02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18BB709" w14:textId="77777777" w:rsidR="00425E2D" w:rsidRDefault="00425E2D" w:rsidP="00CB22B5">
            <w:pPr>
              <w:spacing w:line="259" w:lineRule="auto"/>
            </w:pPr>
            <w:r>
              <w:rPr>
                <w:sz w:val="20"/>
              </w:rPr>
              <w:t xml:space="preserve">021209C </w:t>
            </w:r>
          </w:p>
        </w:tc>
        <w:tc>
          <w:tcPr>
            <w:tcW w:w="3780" w:type="dxa"/>
            <w:tcBorders>
              <w:top w:val="single" w:sz="4" w:space="0" w:color="000000"/>
              <w:left w:val="single" w:sz="4" w:space="0" w:color="000000"/>
              <w:bottom w:val="single" w:sz="4" w:space="0" w:color="000000"/>
              <w:right w:val="single" w:sz="4" w:space="0" w:color="000000"/>
            </w:tcBorders>
          </w:tcPr>
          <w:p w14:paraId="37F98DF7" w14:textId="77777777" w:rsidR="00425E2D" w:rsidRDefault="00425E2D" w:rsidP="00CB22B5">
            <w:pPr>
              <w:spacing w:line="259" w:lineRule="auto"/>
              <w:ind w:left="2" w:hanging="1"/>
            </w:pPr>
            <w:r>
              <w:rPr>
                <w:sz w:val="20"/>
              </w:rPr>
              <w:t xml:space="preserve"> Bypass Coronary Artery, Three Arteries from Thoracic Artery with </w:t>
            </w:r>
            <w:proofErr w:type="spellStart"/>
            <w:r>
              <w:rPr>
                <w:sz w:val="20"/>
              </w:rPr>
              <w:t>Zooplastic</w:t>
            </w:r>
            <w:proofErr w:type="spellEnd"/>
            <w:r>
              <w:rPr>
                <w:sz w:val="20"/>
              </w:rPr>
              <w:t xml:space="preserve"> Tissue, Open Approach </w:t>
            </w:r>
          </w:p>
        </w:tc>
      </w:tr>
      <w:tr w:rsidR="00425E2D" w14:paraId="3EE151B1" w14:textId="77777777" w:rsidTr="00425E2D">
        <w:trPr>
          <w:trHeight w:val="701"/>
        </w:trPr>
        <w:tc>
          <w:tcPr>
            <w:tcW w:w="545" w:type="dxa"/>
            <w:vMerge/>
            <w:tcBorders>
              <w:top w:val="nil"/>
              <w:left w:val="single" w:sz="4" w:space="0" w:color="000000"/>
              <w:bottom w:val="nil"/>
              <w:right w:val="single" w:sz="4" w:space="0" w:color="000000"/>
            </w:tcBorders>
          </w:tcPr>
          <w:p w14:paraId="454D79C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8451B2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E2FCE43" w14:textId="77777777" w:rsidR="00425E2D" w:rsidRDefault="00425E2D" w:rsidP="00CB22B5">
            <w:pPr>
              <w:spacing w:line="259" w:lineRule="auto"/>
            </w:pPr>
            <w:r>
              <w:rPr>
                <w:sz w:val="20"/>
              </w:rPr>
              <w:t>02120A</w:t>
            </w:r>
          </w:p>
          <w:p w14:paraId="2B089611"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0371C6B9" w14:textId="77777777" w:rsidR="00425E2D" w:rsidRDefault="00425E2D" w:rsidP="00CB22B5">
            <w:pPr>
              <w:spacing w:line="259" w:lineRule="auto"/>
              <w:ind w:left="2"/>
            </w:pPr>
            <w:r>
              <w:rPr>
                <w:sz w:val="20"/>
              </w:rPr>
              <w:t xml:space="preserve"> Bypass Coronary Artery, Three Arteries from Thoracic Artery with Autologous Venous Tissue, Open Approach </w:t>
            </w:r>
          </w:p>
        </w:tc>
      </w:tr>
      <w:tr w:rsidR="00425E2D" w14:paraId="3498103F" w14:textId="77777777" w:rsidTr="00425E2D">
        <w:trPr>
          <w:trHeight w:val="701"/>
        </w:trPr>
        <w:tc>
          <w:tcPr>
            <w:tcW w:w="545" w:type="dxa"/>
            <w:vMerge/>
            <w:tcBorders>
              <w:top w:val="nil"/>
              <w:left w:val="single" w:sz="4" w:space="0" w:color="000000"/>
              <w:bottom w:val="nil"/>
              <w:right w:val="single" w:sz="4" w:space="0" w:color="000000"/>
            </w:tcBorders>
          </w:tcPr>
          <w:p w14:paraId="6507CCC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747506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5E420B1" w14:textId="77777777" w:rsidR="00425E2D" w:rsidRDefault="00425E2D" w:rsidP="00CB22B5">
            <w:pPr>
              <w:spacing w:line="259" w:lineRule="auto"/>
            </w:pPr>
            <w:r>
              <w:rPr>
                <w:sz w:val="20"/>
              </w:rPr>
              <w:t xml:space="preserve">02120JC </w:t>
            </w:r>
          </w:p>
        </w:tc>
        <w:tc>
          <w:tcPr>
            <w:tcW w:w="3780" w:type="dxa"/>
            <w:tcBorders>
              <w:top w:val="single" w:sz="4" w:space="0" w:color="000000"/>
              <w:left w:val="single" w:sz="4" w:space="0" w:color="000000"/>
              <w:bottom w:val="single" w:sz="4" w:space="0" w:color="000000"/>
              <w:right w:val="single" w:sz="4" w:space="0" w:color="000000"/>
            </w:tcBorders>
          </w:tcPr>
          <w:p w14:paraId="1BC6CC4B" w14:textId="77777777" w:rsidR="00425E2D" w:rsidRDefault="00425E2D" w:rsidP="00CB22B5">
            <w:pPr>
              <w:spacing w:line="259" w:lineRule="auto"/>
              <w:ind w:left="2" w:hanging="1"/>
            </w:pPr>
            <w:r>
              <w:rPr>
                <w:sz w:val="20"/>
              </w:rPr>
              <w:t xml:space="preserve"> Bypass Coronary Artery, Three Arteries from Thoracic Artery with Autologous Arterial Tissue, Open Approach </w:t>
            </w:r>
          </w:p>
        </w:tc>
      </w:tr>
      <w:tr w:rsidR="00425E2D" w14:paraId="79EEDD91" w14:textId="77777777" w:rsidTr="00425E2D">
        <w:trPr>
          <w:trHeight w:val="698"/>
        </w:trPr>
        <w:tc>
          <w:tcPr>
            <w:tcW w:w="545" w:type="dxa"/>
            <w:vMerge/>
            <w:tcBorders>
              <w:top w:val="nil"/>
              <w:left w:val="single" w:sz="4" w:space="0" w:color="000000"/>
              <w:bottom w:val="nil"/>
              <w:right w:val="single" w:sz="4" w:space="0" w:color="000000"/>
            </w:tcBorders>
          </w:tcPr>
          <w:p w14:paraId="48B400C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C8F8FF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A93BCBE" w14:textId="77777777" w:rsidR="00425E2D" w:rsidRDefault="00425E2D" w:rsidP="00CB22B5">
            <w:pPr>
              <w:spacing w:line="259" w:lineRule="auto"/>
            </w:pPr>
            <w:r>
              <w:rPr>
                <w:sz w:val="20"/>
              </w:rPr>
              <w:t>02120K</w:t>
            </w:r>
          </w:p>
          <w:p w14:paraId="40BCAB13"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20FBE0E1" w14:textId="77777777" w:rsidR="00425E2D" w:rsidRDefault="00425E2D" w:rsidP="00CB22B5">
            <w:pPr>
              <w:spacing w:line="259" w:lineRule="auto"/>
              <w:ind w:left="2"/>
            </w:pPr>
            <w:r>
              <w:rPr>
                <w:sz w:val="20"/>
              </w:rPr>
              <w:t xml:space="preserve"> Bypass Coronary Artery, Three Arteries from Thoracic Artery with Synthetic Substitute, Open Approach </w:t>
            </w:r>
          </w:p>
        </w:tc>
      </w:tr>
      <w:tr w:rsidR="00425E2D" w14:paraId="0036D335" w14:textId="77777777" w:rsidTr="00425E2D">
        <w:trPr>
          <w:trHeight w:val="701"/>
        </w:trPr>
        <w:tc>
          <w:tcPr>
            <w:tcW w:w="545" w:type="dxa"/>
            <w:vMerge/>
            <w:tcBorders>
              <w:top w:val="nil"/>
              <w:left w:val="single" w:sz="4" w:space="0" w:color="000000"/>
              <w:bottom w:val="nil"/>
              <w:right w:val="single" w:sz="4" w:space="0" w:color="000000"/>
            </w:tcBorders>
          </w:tcPr>
          <w:p w14:paraId="5BB70EF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C60D5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0FACD3A" w14:textId="77777777" w:rsidR="00425E2D" w:rsidRDefault="00425E2D" w:rsidP="00CB22B5">
            <w:pPr>
              <w:spacing w:line="259" w:lineRule="auto"/>
            </w:pPr>
            <w:r>
              <w:rPr>
                <w:sz w:val="20"/>
              </w:rPr>
              <w:t xml:space="preserve">02120ZC </w:t>
            </w:r>
          </w:p>
        </w:tc>
        <w:tc>
          <w:tcPr>
            <w:tcW w:w="3780" w:type="dxa"/>
            <w:tcBorders>
              <w:top w:val="single" w:sz="4" w:space="0" w:color="000000"/>
              <w:left w:val="single" w:sz="4" w:space="0" w:color="000000"/>
              <w:bottom w:val="single" w:sz="4" w:space="0" w:color="000000"/>
              <w:right w:val="single" w:sz="4" w:space="0" w:color="000000"/>
            </w:tcBorders>
          </w:tcPr>
          <w:p w14:paraId="309FDEE5" w14:textId="77777777" w:rsidR="00425E2D" w:rsidRDefault="00425E2D" w:rsidP="00CB22B5">
            <w:pPr>
              <w:spacing w:line="259" w:lineRule="auto"/>
              <w:ind w:left="2" w:hanging="1"/>
            </w:pPr>
            <w:r>
              <w:rPr>
                <w:sz w:val="20"/>
              </w:rPr>
              <w:t xml:space="preserve"> Bypass Coronary Artery, Three Arteries from Thoracic Artery with </w:t>
            </w:r>
            <w:proofErr w:type="spellStart"/>
            <w:r>
              <w:rPr>
                <w:sz w:val="20"/>
              </w:rPr>
              <w:t>Nonautologous</w:t>
            </w:r>
            <w:proofErr w:type="spellEnd"/>
            <w:r>
              <w:rPr>
                <w:sz w:val="20"/>
              </w:rPr>
              <w:t xml:space="preserve"> Tissue Substitute, Open Approach </w:t>
            </w:r>
          </w:p>
        </w:tc>
      </w:tr>
      <w:tr w:rsidR="00425E2D" w14:paraId="17C046E7" w14:textId="77777777" w:rsidTr="00425E2D">
        <w:trPr>
          <w:trHeight w:val="470"/>
        </w:trPr>
        <w:tc>
          <w:tcPr>
            <w:tcW w:w="545" w:type="dxa"/>
            <w:vMerge/>
            <w:tcBorders>
              <w:top w:val="nil"/>
              <w:left w:val="single" w:sz="4" w:space="0" w:color="000000"/>
              <w:bottom w:val="nil"/>
              <w:right w:val="single" w:sz="4" w:space="0" w:color="000000"/>
            </w:tcBorders>
          </w:tcPr>
          <w:p w14:paraId="5251595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5DCCF2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3033334" w14:textId="77777777" w:rsidR="00425E2D" w:rsidRDefault="00425E2D" w:rsidP="00CB22B5">
            <w:pPr>
              <w:spacing w:line="259" w:lineRule="auto"/>
            </w:pPr>
            <w:r>
              <w:rPr>
                <w:sz w:val="20"/>
              </w:rPr>
              <w:t xml:space="preserve">021248C </w:t>
            </w:r>
          </w:p>
        </w:tc>
        <w:tc>
          <w:tcPr>
            <w:tcW w:w="3780" w:type="dxa"/>
            <w:tcBorders>
              <w:top w:val="single" w:sz="4" w:space="0" w:color="000000"/>
              <w:left w:val="single" w:sz="4" w:space="0" w:color="000000"/>
              <w:bottom w:val="single" w:sz="4" w:space="0" w:color="000000"/>
              <w:right w:val="single" w:sz="4" w:space="0" w:color="000000"/>
            </w:tcBorders>
          </w:tcPr>
          <w:p w14:paraId="3CD0224A" w14:textId="77777777" w:rsidR="00425E2D" w:rsidRDefault="00425E2D" w:rsidP="00CB22B5">
            <w:pPr>
              <w:spacing w:line="259" w:lineRule="auto"/>
              <w:ind w:left="2" w:hanging="1"/>
            </w:pPr>
            <w:r>
              <w:rPr>
                <w:sz w:val="20"/>
              </w:rPr>
              <w:t xml:space="preserve"> Bypass Coronary Artery, Three Arteries from Thoracic Artery, Open Approach </w:t>
            </w:r>
          </w:p>
        </w:tc>
      </w:tr>
      <w:tr w:rsidR="00425E2D" w14:paraId="679FAA0B" w14:textId="77777777" w:rsidTr="00425E2D">
        <w:trPr>
          <w:trHeight w:val="698"/>
        </w:trPr>
        <w:tc>
          <w:tcPr>
            <w:tcW w:w="545" w:type="dxa"/>
            <w:vMerge/>
            <w:tcBorders>
              <w:top w:val="nil"/>
              <w:left w:val="single" w:sz="4" w:space="0" w:color="000000"/>
              <w:bottom w:val="nil"/>
              <w:right w:val="single" w:sz="4" w:space="0" w:color="000000"/>
            </w:tcBorders>
          </w:tcPr>
          <w:p w14:paraId="466CD37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7F9B4B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1963EE0" w14:textId="77777777" w:rsidR="00425E2D" w:rsidRDefault="00425E2D" w:rsidP="00CB22B5">
            <w:pPr>
              <w:spacing w:line="259" w:lineRule="auto"/>
            </w:pPr>
            <w:r>
              <w:rPr>
                <w:sz w:val="20"/>
              </w:rPr>
              <w:t xml:space="preserve">021249C </w:t>
            </w:r>
          </w:p>
        </w:tc>
        <w:tc>
          <w:tcPr>
            <w:tcW w:w="3780" w:type="dxa"/>
            <w:tcBorders>
              <w:top w:val="single" w:sz="4" w:space="0" w:color="000000"/>
              <w:left w:val="single" w:sz="4" w:space="0" w:color="000000"/>
              <w:bottom w:val="single" w:sz="4" w:space="0" w:color="000000"/>
              <w:right w:val="single" w:sz="4" w:space="0" w:color="000000"/>
            </w:tcBorders>
          </w:tcPr>
          <w:p w14:paraId="1BF6D6EB" w14:textId="77777777" w:rsidR="00425E2D" w:rsidRDefault="00425E2D" w:rsidP="00CB22B5">
            <w:pPr>
              <w:spacing w:line="259" w:lineRule="auto"/>
              <w:ind w:left="2" w:hanging="1"/>
            </w:pPr>
            <w:r>
              <w:rPr>
                <w:sz w:val="20"/>
              </w:rPr>
              <w:t xml:space="preserve"> Bypass Coronary Artery, Three Arteries from Thoracic Artery with </w:t>
            </w:r>
            <w:proofErr w:type="spellStart"/>
            <w:r>
              <w:rPr>
                <w:sz w:val="20"/>
              </w:rPr>
              <w:t>Zooplastic</w:t>
            </w:r>
            <w:proofErr w:type="spellEnd"/>
            <w:r>
              <w:rPr>
                <w:sz w:val="20"/>
              </w:rPr>
              <w:t xml:space="preserve"> Tissue, </w:t>
            </w:r>
            <w:r>
              <w:rPr>
                <w:sz w:val="20"/>
              </w:rPr>
              <w:lastRenderedPageBreak/>
              <w:t xml:space="preserve">Percutaneous Endoscopic Approach </w:t>
            </w:r>
          </w:p>
        </w:tc>
      </w:tr>
      <w:tr w:rsidR="00425E2D" w14:paraId="043FA459" w14:textId="77777777" w:rsidTr="00425E2D">
        <w:trPr>
          <w:trHeight w:val="931"/>
        </w:trPr>
        <w:tc>
          <w:tcPr>
            <w:tcW w:w="545" w:type="dxa"/>
            <w:vMerge/>
            <w:tcBorders>
              <w:top w:val="nil"/>
              <w:left w:val="single" w:sz="4" w:space="0" w:color="000000"/>
              <w:bottom w:val="nil"/>
              <w:right w:val="single" w:sz="4" w:space="0" w:color="000000"/>
            </w:tcBorders>
          </w:tcPr>
          <w:p w14:paraId="734B5C6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D25F28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3D51329" w14:textId="77777777" w:rsidR="00425E2D" w:rsidRDefault="00425E2D" w:rsidP="00CB22B5">
            <w:pPr>
              <w:spacing w:line="259" w:lineRule="auto"/>
            </w:pPr>
            <w:r>
              <w:rPr>
                <w:sz w:val="20"/>
              </w:rPr>
              <w:t>02124A</w:t>
            </w:r>
          </w:p>
          <w:p w14:paraId="404CCCA2"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5D533A4B" w14:textId="77777777" w:rsidR="00425E2D" w:rsidRDefault="00425E2D" w:rsidP="00CB22B5">
            <w:pPr>
              <w:ind w:left="2"/>
            </w:pPr>
            <w:r>
              <w:rPr>
                <w:sz w:val="20"/>
              </w:rPr>
              <w:t xml:space="preserve"> Bypass Coronary Artery, Three Arteries from Thoracic Artery with Autologous </w:t>
            </w:r>
          </w:p>
          <w:p w14:paraId="5CF0281C" w14:textId="77777777" w:rsidR="00425E2D" w:rsidRDefault="00425E2D" w:rsidP="00CB22B5">
            <w:pPr>
              <w:spacing w:line="259" w:lineRule="auto"/>
              <w:ind w:left="2"/>
            </w:pPr>
            <w:r>
              <w:rPr>
                <w:sz w:val="20"/>
              </w:rPr>
              <w:t xml:space="preserve">Venous Tissue, Percutaneous Endoscopic Approach </w:t>
            </w:r>
          </w:p>
        </w:tc>
      </w:tr>
      <w:tr w:rsidR="00425E2D" w14:paraId="593ECA5C" w14:textId="77777777" w:rsidTr="00425E2D">
        <w:trPr>
          <w:trHeight w:val="929"/>
        </w:trPr>
        <w:tc>
          <w:tcPr>
            <w:tcW w:w="545" w:type="dxa"/>
            <w:vMerge/>
            <w:tcBorders>
              <w:top w:val="nil"/>
              <w:left w:val="single" w:sz="4" w:space="0" w:color="000000"/>
              <w:bottom w:val="single" w:sz="4" w:space="0" w:color="000000"/>
              <w:right w:val="single" w:sz="4" w:space="0" w:color="000000"/>
            </w:tcBorders>
          </w:tcPr>
          <w:p w14:paraId="1890AC92"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139266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882C3DE" w14:textId="77777777" w:rsidR="00425E2D" w:rsidRDefault="00425E2D" w:rsidP="00CB22B5">
            <w:pPr>
              <w:spacing w:line="259" w:lineRule="auto"/>
            </w:pPr>
            <w:r>
              <w:rPr>
                <w:sz w:val="20"/>
              </w:rPr>
              <w:t xml:space="preserve">02124JC </w:t>
            </w:r>
          </w:p>
        </w:tc>
        <w:tc>
          <w:tcPr>
            <w:tcW w:w="3780" w:type="dxa"/>
            <w:tcBorders>
              <w:top w:val="single" w:sz="4" w:space="0" w:color="000000"/>
              <w:left w:val="single" w:sz="4" w:space="0" w:color="000000"/>
              <w:bottom w:val="single" w:sz="4" w:space="0" w:color="000000"/>
              <w:right w:val="single" w:sz="4" w:space="0" w:color="000000"/>
            </w:tcBorders>
          </w:tcPr>
          <w:p w14:paraId="1BA0C098" w14:textId="77777777" w:rsidR="00425E2D" w:rsidRDefault="00425E2D" w:rsidP="00CB22B5">
            <w:pPr>
              <w:ind w:left="2" w:hanging="1"/>
            </w:pPr>
            <w:r>
              <w:rPr>
                <w:sz w:val="20"/>
              </w:rPr>
              <w:t xml:space="preserve"> Bypass Coronary Artery, Three Arteries from Thoracic Artery with Autologous </w:t>
            </w:r>
          </w:p>
          <w:p w14:paraId="010934E4" w14:textId="77777777" w:rsidR="00425E2D" w:rsidRDefault="00425E2D" w:rsidP="00CB22B5">
            <w:pPr>
              <w:spacing w:line="259" w:lineRule="auto"/>
              <w:ind w:left="2"/>
            </w:pPr>
            <w:r>
              <w:rPr>
                <w:sz w:val="20"/>
              </w:rPr>
              <w:t xml:space="preserve">Arterial Tissue, Percutaneous Endoscopic Approach </w:t>
            </w:r>
          </w:p>
        </w:tc>
      </w:tr>
    </w:tbl>
    <w:p w14:paraId="58E5FE1B"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73" w:type="dxa"/>
        </w:tblCellMar>
        <w:tblLook w:val="04A0" w:firstRow="1" w:lastRow="0" w:firstColumn="1" w:lastColumn="0" w:noHBand="0" w:noVBand="1"/>
      </w:tblPr>
      <w:tblGrid>
        <w:gridCol w:w="503"/>
        <w:gridCol w:w="3602"/>
        <w:gridCol w:w="1664"/>
        <w:gridCol w:w="3596"/>
      </w:tblGrid>
      <w:tr w:rsidR="00425E2D" w14:paraId="07AE1192" w14:textId="77777777" w:rsidTr="00425E2D">
        <w:trPr>
          <w:trHeight w:val="931"/>
        </w:trPr>
        <w:tc>
          <w:tcPr>
            <w:tcW w:w="545" w:type="dxa"/>
            <w:vMerge w:val="restart"/>
            <w:tcBorders>
              <w:top w:val="single" w:sz="4" w:space="0" w:color="000000"/>
              <w:left w:val="single" w:sz="4" w:space="0" w:color="000000"/>
              <w:bottom w:val="single" w:sz="4" w:space="0" w:color="000000"/>
              <w:right w:val="single" w:sz="4" w:space="0" w:color="000000"/>
            </w:tcBorders>
          </w:tcPr>
          <w:p w14:paraId="0A5234DE"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0EC2E11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54140C2" w14:textId="77777777" w:rsidR="00425E2D" w:rsidRDefault="00425E2D" w:rsidP="00CB22B5">
            <w:pPr>
              <w:spacing w:line="259" w:lineRule="auto"/>
            </w:pPr>
            <w:r>
              <w:rPr>
                <w:sz w:val="20"/>
              </w:rPr>
              <w:t>02124K</w:t>
            </w:r>
          </w:p>
          <w:p w14:paraId="135E4EC9"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2401359C" w14:textId="77777777" w:rsidR="00425E2D" w:rsidRDefault="00425E2D" w:rsidP="00CB22B5">
            <w:pPr>
              <w:ind w:left="2"/>
            </w:pPr>
            <w:r>
              <w:rPr>
                <w:sz w:val="20"/>
              </w:rPr>
              <w:t xml:space="preserve"> Bypass Coronary Artery, Three Arteries from Thoracic Artery with Synthetic </w:t>
            </w:r>
          </w:p>
          <w:p w14:paraId="5D726B2D" w14:textId="77777777" w:rsidR="00425E2D" w:rsidRDefault="00425E2D" w:rsidP="00CB22B5">
            <w:pPr>
              <w:spacing w:line="259" w:lineRule="auto"/>
              <w:ind w:left="2"/>
            </w:pPr>
            <w:r>
              <w:rPr>
                <w:sz w:val="20"/>
              </w:rPr>
              <w:t xml:space="preserve">Substitute, Percutaneous Endoscopic </w:t>
            </w:r>
          </w:p>
          <w:p w14:paraId="09867E75" w14:textId="77777777" w:rsidR="00425E2D" w:rsidRDefault="00425E2D" w:rsidP="00CB22B5">
            <w:pPr>
              <w:spacing w:line="259" w:lineRule="auto"/>
              <w:ind w:left="2"/>
            </w:pPr>
            <w:r>
              <w:rPr>
                <w:sz w:val="20"/>
              </w:rPr>
              <w:t xml:space="preserve">Approach </w:t>
            </w:r>
          </w:p>
        </w:tc>
      </w:tr>
      <w:tr w:rsidR="00425E2D" w14:paraId="59B060E3" w14:textId="77777777" w:rsidTr="00425E2D">
        <w:trPr>
          <w:trHeight w:val="929"/>
        </w:trPr>
        <w:tc>
          <w:tcPr>
            <w:tcW w:w="545" w:type="dxa"/>
            <w:vMerge/>
            <w:tcBorders>
              <w:top w:val="nil"/>
              <w:left w:val="single" w:sz="4" w:space="0" w:color="000000"/>
              <w:bottom w:val="nil"/>
              <w:right w:val="single" w:sz="4" w:space="0" w:color="000000"/>
            </w:tcBorders>
          </w:tcPr>
          <w:p w14:paraId="3BE4B0F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F65733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20187AF" w14:textId="77777777" w:rsidR="00425E2D" w:rsidRDefault="00425E2D" w:rsidP="00CB22B5">
            <w:pPr>
              <w:spacing w:line="259" w:lineRule="auto"/>
            </w:pPr>
            <w:r>
              <w:rPr>
                <w:sz w:val="20"/>
              </w:rPr>
              <w:t xml:space="preserve">02124ZC </w:t>
            </w:r>
          </w:p>
        </w:tc>
        <w:tc>
          <w:tcPr>
            <w:tcW w:w="3780" w:type="dxa"/>
            <w:tcBorders>
              <w:top w:val="single" w:sz="4" w:space="0" w:color="000000"/>
              <w:left w:val="single" w:sz="4" w:space="0" w:color="000000"/>
              <w:bottom w:val="single" w:sz="4" w:space="0" w:color="000000"/>
              <w:right w:val="single" w:sz="4" w:space="0" w:color="000000"/>
            </w:tcBorders>
          </w:tcPr>
          <w:p w14:paraId="0FBEE65F" w14:textId="77777777" w:rsidR="00425E2D" w:rsidRDefault="00425E2D" w:rsidP="00CB22B5">
            <w:pPr>
              <w:ind w:left="2" w:hanging="1"/>
            </w:pPr>
            <w:r>
              <w:rPr>
                <w:sz w:val="20"/>
              </w:rPr>
              <w:t xml:space="preserve"> Bypass Coronary Artery, Three Arteries from Thoracic Artery with </w:t>
            </w:r>
            <w:proofErr w:type="spellStart"/>
            <w:r>
              <w:rPr>
                <w:sz w:val="20"/>
              </w:rPr>
              <w:t>Nonautologous</w:t>
            </w:r>
            <w:proofErr w:type="spellEnd"/>
            <w:r>
              <w:rPr>
                <w:sz w:val="20"/>
              </w:rPr>
              <w:t xml:space="preserve"> </w:t>
            </w:r>
          </w:p>
          <w:p w14:paraId="29987AEB" w14:textId="77777777" w:rsidR="00425E2D" w:rsidRDefault="00425E2D" w:rsidP="00CB22B5">
            <w:pPr>
              <w:spacing w:line="259" w:lineRule="auto"/>
              <w:ind w:left="2"/>
            </w:pPr>
            <w:r>
              <w:rPr>
                <w:sz w:val="20"/>
              </w:rPr>
              <w:t xml:space="preserve">Tissue Substitute, Percutaneous Endoscopic Approach </w:t>
            </w:r>
          </w:p>
        </w:tc>
      </w:tr>
      <w:tr w:rsidR="00425E2D" w14:paraId="4ED55BE6" w14:textId="77777777" w:rsidTr="00425E2D">
        <w:trPr>
          <w:trHeight w:val="701"/>
        </w:trPr>
        <w:tc>
          <w:tcPr>
            <w:tcW w:w="545" w:type="dxa"/>
            <w:vMerge/>
            <w:tcBorders>
              <w:top w:val="nil"/>
              <w:left w:val="single" w:sz="4" w:space="0" w:color="000000"/>
              <w:bottom w:val="nil"/>
              <w:right w:val="single" w:sz="4" w:space="0" w:color="000000"/>
            </w:tcBorders>
          </w:tcPr>
          <w:p w14:paraId="5E81C44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3547DA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B65A55E" w14:textId="77777777" w:rsidR="00425E2D" w:rsidRDefault="00425E2D" w:rsidP="00CB22B5">
            <w:pPr>
              <w:spacing w:line="259" w:lineRule="auto"/>
            </w:pPr>
            <w:r>
              <w:rPr>
                <w:sz w:val="20"/>
              </w:rPr>
              <w:t xml:space="preserve">021308C </w:t>
            </w:r>
          </w:p>
        </w:tc>
        <w:tc>
          <w:tcPr>
            <w:tcW w:w="3780" w:type="dxa"/>
            <w:tcBorders>
              <w:top w:val="single" w:sz="4" w:space="0" w:color="000000"/>
              <w:left w:val="single" w:sz="4" w:space="0" w:color="000000"/>
              <w:bottom w:val="single" w:sz="4" w:space="0" w:color="000000"/>
              <w:right w:val="single" w:sz="4" w:space="0" w:color="000000"/>
            </w:tcBorders>
          </w:tcPr>
          <w:p w14:paraId="1585F359" w14:textId="77777777" w:rsidR="00425E2D" w:rsidRDefault="00425E2D" w:rsidP="00CB22B5">
            <w:pPr>
              <w:spacing w:line="259" w:lineRule="auto"/>
              <w:ind w:left="2" w:hanging="1"/>
            </w:pPr>
            <w:r>
              <w:rPr>
                <w:sz w:val="20"/>
              </w:rPr>
              <w:t xml:space="preserve"> Bypass Coronary Artery, Three Arteries from Thoracic Artery, Percutaneous Endoscopic Approach </w:t>
            </w:r>
          </w:p>
        </w:tc>
      </w:tr>
      <w:tr w:rsidR="00425E2D" w14:paraId="18EFA802" w14:textId="77777777" w:rsidTr="00425E2D">
        <w:trPr>
          <w:trHeight w:val="701"/>
        </w:trPr>
        <w:tc>
          <w:tcPr>
            <w:tcW w:w="545" w:type="dxa"/>
            <w:vMerge/>
            <w:tcBorders>
              <w:top w:val="nil"/>
              <w:left w:val="single" w:sz="4" w:space="0" w:color="000000"/>
              <w:bottom w:val="nil"/>
              <w:right w:val="single" w:sz="4" w:space="0" w:color="000000"/>
            </w:tcBorders>
          </w:tcPr>
          <w:p w14:paraId="6A3353B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E200A3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E34E5A7" w14:textId="77777777" w:rsidR="00425E2D" w:rsidRDefault="00425E2D" w:rsidP="00CB22B5">
            <w:pPr>
              <w:spacing w:line="259" w:lineRule="auto"/>
            </w:pPr>
            <w:r>
              <w:rPr>
                <w:sz w:val="20"/>
              </w:rPr>
              <w:t xml:space="preserve">021309C </w:t>
            </w:r>
          </w:p>
        </w:tc>
        <w:tc>
          <w:tcPr>
            <w:tcW w:w="3780" w:type="dxa"/>
            <w:tcBorders>
              <w:top w:val="single" w:sz="4" w:space="0" w:color="000000"/>
              <w:left w:val="single" w:sz="4" w:space="0" w:color="000000"/>
              <w:bottom w:val="single" w:sz="4" w:space="0" w:color="000000"/>
              <w:right w:val="single" w:sz="4" w:space="0" w:color="000000"/>
            </w:tcBorders>
          </w:tcPr>
          <w:p w14:paraId="0E5B134F" w14:textId="77777777" w:rsidR="00425E2D" w:rsidRDefault="00425E2D" w:rsidP="00CB22B5">
            <w:pPr>
              <w:spacing w:line="259" w:lineRule="auto"/>
              <w:ind w:left="1"/>
            </w:pPr>
            <w:r>
              <w:rPr>
                <w:sz w:val="20"/>
              </w:rPr>
              <w:t xml:space="preserve"> Bypass Coronary Artery, Four or More </w:t>
            </w:r>
          </w:p>
          <w:p w14:paraId="570076CB" w14:textId="77777777" w:rsidR="00425E2D" w:rsidRDefault="00425E2D" w:rsidP="00CB22B5">
            <w:pPr>
              <w:spacing w:line="259" w:lineRule="auto"/>
              <w:ind w:left="2"/>
            </w:pPr>
            <w:r>
              <w:rPr>
                <w:sz w:val="20"/>
              </w:rPr>
              <w:t xml:space="preserve">Arteries from Thoracic Artery with </w:t>
            </w:r>
          </w:p>
          <w:p w14:paraId="47DA3352" w14:textId="77777777" w:rsidR="00425E2D" w:rsidRDefault="00425E2D" w:rsidP="00CB22B5">
            <w:pPr>
              <w:spacing w:line="259" w:lineRule="auto"/>
              <w:ind w:left="2"/>
            </w:pPr>
            <w:proofErr w:type="spellStart"/>
            <w:r>
              <w:rPr>
                <w:sz w:val="20"/>
              </w:rPr>
              <w:t>Zooplastic</w:t>
            </w:r>
            <w:proofErr w:type="spellEnd"/>
            <w:r>
              <w:rPr>
                <w:sz w:val="20"/>
              </w:rPr>
              <w:t xml:space="preserve"> Tissue, Open Approach </w:t>
            </w:r>
          </w:p>
        </w:tc>
      </w:tr>
      <w:tr w:rsidR="00425E2D" w14:paraId="510280D4" w14:textId="77777777" w:rsidTr="00425E2D">
        <w:trPr>
          <w:trHeight w:val="698"/>
        </w:trPr>
        <w:tc>
          <w:tcPr>
            <w:tcW w:w="545" w:type="dxa"/>
            <w:vMerge/>
            <w:tcBorders>
              <w:top w:val="nil"/>
              <w:left w:val="single" w:sz="4" w:space="0" w:color="000000"/>
              <w:bottom w:val="nil"/>
              <w:right w:val="single" w:sz="4" w:space="0" w:color="000000"/>
            </w:tcBorders>
          </w:tcPr>
          <w:p w14:paraId="3D0D18B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A78E81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B6D61A6" w14:textId="77777777" w:rsidR="00425E2D" w:rsidRDefault="00425E2D" w:rsidP="00CB22B5">
            <w:pPr>
              <w:spacing w:line="259" w:lineRule="auto"/>
            </w:pPr>
            <w:r>
              <w:rPr>
                <w:sz w:val="20"/>
              </w:rPr>
              <w:t>02130A</w:t>
            </w:r>
          </w:p>
          <w:p w14:paraId="3E47F13A"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68FE0254" w14:textId="77777777" w:rsidR="00425E2D" w:rsidRDefault="00425E2D" w:rsidP="00CB22B5">
            <w:pPr>
              <w:spacing w:line="259" w:lineRule="auto"/>
              <w:ind w:left="2"/>
            </w:pPr>
            <w:r>
              <w:rPr>
                <w:sz w:val="20"/>
              </w:rPr>
              <w:t xml:space="preserve"> Bypass Coronary Artery, Four or More </w:t>
            </w:r>
          </w:p>
          <w:p w14:paraId="73AC3C8F" w14:textId="77777777" w:rsidR="00425E2D" w:rsidRDefault="00425E2D" w:rsidP="00CB22B5">
            <w:pPr>
              <w:spacing w:line="259" w:lineRule="auto"/>
              <w:ind w:left="2"/>
            </w:pPr>
            <w:r>
              <w:rPr>
                <w:sz w:val="20"/>
              </w:rPr>
              <w:t xml:space="preserve">Arteries from Thoracic Artery with </w:t>
            </w:r>
          </w:p>
          <w:p w14:paraId="319C374E" w14:textId="77777777" w:rsidR="00425E2D" w:rsidRDefault="00425E2D" w:rsidP="00CB22B5">
            <w:pPr>
              <w:spacing w:line="259" w:lineRule="auto"/>
              <w:ind w:left="2"/>
            </w:pPr>
            <w:r>
              <w:rPr>
                <w:sz w:val="20"/>
              </w:rPr>
              <w:t xml:space="preserve">Autologous Venous Tissue, Open Approach </w:t>
            </w:r>
          </w:p>
        </w:tc>
      </w:tr>
      <w:tr w:rsidR="00425E2D" w14:paraId="1030CF8F" w14:textId="77777777" w:rsidTr="00425E2D">
        <w:trPr>
          <w:trHeight w:val="701"/>
        </w:trPr>
        <w:tc>
          <w:tcPr>
            <w:tcW w:w="545" w:type="dxa"/>
            <w:vMerge/>
            <w:tcBorders>
              <w:top w:val="nil"/>
              <w:left w:val="single" w:sz="4" w:space="0" w:color="000000"/>
              <w:bottom w:val="nil"/>
              <w:right w:val="single" w:sz="4" w:space="0" w:color="000000"/>
            </w:tcBorders>
          </w:tcPr>
          <w:p w14:paraId="6815288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EC0588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411D1B9" w14:textId="77777777" w:rsidR="00425E2D" w:rsidRDefault="00425E2D" w:rsidP="00CB22B5">
            <w:pPr>
              <w:spacing w:line="259" w:lineRule="auto"/>
            </w:pPr>
            <w:r>
              <w:rPr>
                <w:sz w:val="20"/>
              </w:rPr>
              <w:t xml:space="preserve">02130JC </w:t>
            </w:r>
          </w:p>
        </w:tc>
        <w:tc>
          <w:tcPr>
            <w:tcW w:w="3780" w:type="dxa"/>
            <w:tcBorders>
              <w:top w:val="single" w:sz="4" w:space="0" w:color="000000"/>
              <w:left w:val="single" w:sz="4" w:space="0" w:color="000000"/>
              <w:bottom w:val="single" w:sz="4" w:space="0" w:color="000000"/>
              <w:right w:val="single" w:sz="4" w:space="0" w:color="000000"/>
            </w:tcBorders>
          </w:tcPr>
          <w:p w14:paraId="3AA75809" w14:textId="77777777" w:rsidR="00425E2D" w:rsidRDefault="00425E2D" w:rsidP="00CB22B5">
            <w:pPr>
              <w:spacing w:line="259" w:lineRule="auto"/>
              <w:ind w:left="1"/>
            </w:pPr>
            <w:r>
              <w:rPr>
                <w:sz w:val="20"/>
              </w:rPr>
              <w:t xml:space="preserve"> Bypass Coronary Artery, Four or More </w:t>
            </w:r>
          </w:p>
          <w:p w14:paraId="40E92317" w14:textId="77777777" w:rsidR="00425E2D" w:rsidRDefault="00425E2D" w:rsidP="00CB22B5">
            <w:pPr>
              <w:spacing w:line="259" w:lineRule="auto"/>
              <w:ind w:left="2"/>
            </w:pPr>
            <w:r>
              <w:rPr>
                <w:sz w:val="20"/>
              </w:rPr>
              <w:t xml:space="preserve">Arteries from Thoracic Artery with </w:t>
            </w:r>
          </w:p>
          <w:p w14:paraId="4AF410AE" w14:textId="77777777" w:rsidR="00425E2D" w:rsidRDefault="00425E2D" w:rsidP="00CB22B5">
            <w:pPr>
              <w:spacing w:line="259" w:lineRule="auto"/>
              <w:ind w:left="2"/>
            </w:pPr>
            <w:r>
              <w:rPr>
                <w:sz w:val="20"/>
              </w:rPr>
              <w:t xml:space="preserve">Autologous Arterial Tissue, Open Approach </w:t>
            </w:r>
          </w:p>
        </w:tc>
      </w:tr>
      <w:tr w:rsidR="00425E2D" w14:paraId="0A5B59AB" w14:textId="77777777" w:rsidTr="00425E2D">
        <w:trPr>
          <w:trHeight w:val="698"/>
        </w:trPr>
        <w:tc>
          <w:tcPr>
            <w:tcW w:w="545" w:type="dxa"/>
            <w:vMerge/>
            <w:tcBorders>
              <w:top w:val="nil"/>
              <w:left w:val="single" w:sz="4" w:space="0" w:color="000000"/>
              <w:bottom w:val="nil"/>
              <w:right w:val="single" w:sz="4" w:space="0" w:color="000000"/>
            </w:tcBorders>
          </w:tcPr>
          <w:p w14:paraId="3B976D7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B4EC01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72B76F0" w14:textId="77777777" w:rsidR="00425E2D" w:rsidRDefault="00425E2D" w:rsidP="00CB22B5">
            <w:pPr>
              <w:spacing w:line="259" w:lineRule="auto"/>
            </w:pPr>
            <w:r>
              <w:rPr>
                <w:sz w:val="20"/>
              </w:rPr>
              <w:t>02130K</w:t>
            </w:r>
          </w:p>
          <w:p w14:paraId="397EAD74"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4BD113EE" w14:textId="77777777" w:rsidR="00425E2D" w:rsidRDefault="00425E2D" w:rsidP="00CB22B5">
            <w:pPr>
              <w:spacing w:line="259" w:lineRule="auto"/>
              <w:ind w:left="2"/>
            </w:pPr>
            <w:r>
              <w:rPr>
                <w:sz w:val="20"/>
              </w:rPr>
              <w:t xml:space="preserve"> Bypass Coronary Artery, Four or More </w:t>
            </w:r>
          </w:p>
          <w:p w14:paraId="2EF674AB" w14:textId="77777777" w:rsidR="00425E2D" w:rsidRDefault="00425E2D" w:rsidP="00CB22B5">
            <w:pPr>
              <w:spacing w:line="259" w:lineRule="auto"/>
              <w:ind w:left="2"/>
            </w:pPr>
            <w:r>
              <w:rPr>
                <w:sz w:val="20"/>
              </w:rPr>
              <w:t xml:space="preserve">Arteries from Thoracic Artery with </w:t>
            </w:r>
          </w:p>
          <w:p w14:paraId="3FE68A7B" w14:textId="77777777" w:rsidR="00425E2D" w:rsidRDefault="00425E2D" w:rsidP="00CB22B5">
            <w:pPr>
              <w:spacing w:line="259" w:lineRule="auto"/>
              <w:ind w:left="2"/>
            </w:pPr>
            <w:r>
              <w:rPr>
                <w:sz w:val="20"/>
              </w:rPr>
              <w:t xml:space="preserve">Synthetic Substitute, Open Approach </w:t>
            </w:r>
          </w:p>
        </w:tc>
      </w:tr>
      <w:tr w:rsidR="00425E2D" w14:paraId="298848B4" w14:textId="77777777" w:rsidTr="00425E2D">
        <w:trPr>
          <w:trHeight w:val="931"/>
        </w:trPr>
        <w:tc>
          <w:tcPr>
            <w:tcW w:w="545" w:type="dxa"/>
            <w:vMerge/>
            <w:tcBorders>
              <w:top w:val="nil"/>
              <w:left w:val="single" w:sz="4" w:space="0" w:color="000000"/>
              <w:bottom w:val="nil"/>
              <w:right w:val="single" w:sz="4" w:space="0" w:color="000000"/>
            </w:tcBorders>
          </w:tcPr>
          <w:p w14:paraId="6D8BA57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1570CB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38E8299" w14:textId="77777777" w:rsidR="00425E2D" w:rsidRDefault="00425E2D" w:rsidP="00CB22B5">
            <w:pPr>
              <w:spacing w:line="259" w:lineRule="auto"/>
            </w:pPr>
            <w:r>
              <w:rPr>
                <w:sz w:val="20"/>
              </w:rPr>
              <w:t xml:space="preserve">02130ZC </w:t>
            </w:r>
          </w:p>
        </w:tc>
        <w:tc>
          <w:tcPr>
            <w:tcW w:w="3780" w:type="dxa"/>
            <w:tcBorders>
              <w:top w:val="single" w:sz="4" w:space="0" w:color="000000"/>
              <w:left w:val="single" w:sz="4" w:space="0" w:color="000000"/>
              <w:bottom w:val="single" w:sz="4" w:space="0" w:color="000000"/>
              <w:right w:val="single" w:sz="4" w:space="0" w:color="000000"/>
            </w:tcBorders>
          </w:tcPr>
          <w:p w14:paraId="2D34E613" w14:textId="77777777" w:rsidR="00425E2D" w:rsidRDefault="00425E2D" w:rsidP="00CB22B5">
            <w:pPr>
              <w:spacing w:line="259" w:lineRule="auto"/>
              <w:ind w:left="1"/>
            </w:pPr>
            <w:r>
              <w:rPr>
                <w:sz w:val="20"/>
              </w:rPr>
              <w:t xml:space="preserve"> Bypass Coronary Artery, Four or More </w:t>
            </w:r>
          </w:p>
          <w:p w14:paraId="616B2D1C" w14:textId="77777777" w:rsidR="00425E2D" w:rsidRDefault="00425E2D" w:rsidP="00CB22B5">
            <w:pPr>
              <w:spacing w:line="259" w:lineRule="auto"/>
              <w:ind w:left="2"/>
            </w:pPr>
            <w:r>
              <w:rPr>
                <w:sz w:val="20"/>
              </w:rPr>
              <w:t xml:space="preserve">Arteries from Thoracic Artery with </w:t>
            </w:r>
          </w:p>
          <w:p w14:paraId="67AE6C94" w14:textId="77777777" w:rsidR="00425E2D" w:rsidRDefault="00425E2D" w:rsidP="00CB22B5">
            <w:pPr>
              <w:spacing w:line="259" w:lineRule="auto"/>
              <w:ind w:left="2"/>
            </w:pPr>
            <w:proofErr w:type="spellStart"/>
            <w:r>
              <w:rPr>
                <w:sz w:val="20"/>
              </w:rPr>
              <w:t>Nonautologous</w:t>
            </w:r>
            <w:proofErr w:type="spellEnd"/>
            <w:r>
              <w:rPr>
                <w:sz w:val="20"/>
              </w:rPr>
              <w:t xml:space="preserve"> Tissue Substitute, Open Approach </w:t>
            </w:r>
          </w:p>
        </w:tc>
      </w:tr>
      <w:tr w:rsidR="00425E2D" w14:paraId="66455442" w14:textId="77777777" w:rsidTr="00425E2D">
        <w:trPr>
          <w:trHeight w:val="701"/>
        </w:trPr>
        <w:tc>
          <w:tcPr>
            <w:tcW w:w="545" w:type="dxa"/>
            <w:vMerge/>
            <w:tcBorders>
              <w:top w:val="nil"/>
              <w:left w:val="single" w:sz="4" w:space="0" w:color="000000"/>
              <w:bottom w:val="nil"/>
              <w:right w:val="single" w:sz="4" w:space="0" w:color="000000"/>
            </w:tcBorders>
          </w:tcPr>
          <w:p w14:paraId="6C59DA2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E14312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7ADF37D" w14:textId="77777777" w:rsidR="00425E2D" w:rsidRDefault="00425E2D" w:rsidP="00CB22B5">
            <w:pPr>
              <w:spacing w:line="259" w:lineRule="auto"/>
            </w:pPr>
            <w:r>
              <w:rPr>
                <w:sz w:val="20"/>
              </w:rPr>
              <w:t xml:space="preserve">021348C </w:t>
            </w:r>
          </w:p>
        </w:tc>
        <w:tc>
          <w:tcPr>
            <w:tcW w:w="3780" w:type="dxa"/>
            <w:tcBorders>
              <w:top w:val="single" w:sz="4" w:space="0" w:color="000000"/>
              <w:left w:val="single" w:sz="4" w:space="0" w:color="000000"/>
              <w:bottom w:val="single" w:sz="4" w:space="0" w:color="000000"/>
              <w:right w:val="single" w:sz="4" w:space="0" w:color="000000"/>
            </w:tcBorders>
          </w:tcPr>
          <w:p w14:paraId="6762F233" w14:textId="77777777" w:rsidR="00425E2D" w:rsidRDefault="00425E2D" w:rsidP="00CB22B5">
            <w:pPr>
              <w:spacing w:line="259" w:lineRule="auto"/>
              <w:ind w:left="1"/>
            </w:pPr>
            <w:r>
              <w:rPr>
                <w:sz w:val="20"/>
              </w:rPr>
              <w:t xml:space="preserve"> Bypass Coronary Artery, Four or More </w:t>
            </w:r>
          </w:p>
          <w:p w14:paraId="59F28F07" w14:textId="77777777" w:rsidR="00425E2D" w:rsidRDefault="00425E2D" w:rsidP="00CB22B5">
            <w:pPr>
              <w:spacing w:line="259" w:lineRule="auto"/>
              <w:ind w:left="2"/>
            </w:pPr>
            <w:r>
              <w:rPr>
                <w:sz w:val="20"/>
              </w:rPr>
              <w:t xml:space="preserve">Arteries from Thoracic Artery, Open </w:t>
            </w:r>
          </w:p>
          <w:p w14:paraId="4965ED16" w14:textId="77777777" w:rsidR="00425E2D" w:rsidRDefault="00425E2D" w:rsidP="00CB22B5">
            <w:pPr>
              <w:spacing w:line="259" w:lineRule="auto"/>
              <w:ind w:left="2"/>
            </w:pPr>
            <w:r>
              <w:rPr>
                <w:sz w:val="20"/>
              </w:rPr>
              <w:t xml:space="preserve">Approach </w:t>
            </w:r>
          </w:p>
        </w:tc>
      </w:tr>
      <w:tr w:rsidR="00425E2D" w14:paraId="14B2694D" w14:textId="77777777" w:rsidTr="00425E2D">
        <w:trPr>
          <w:trHeight w:val="929"/>
        </w:trPr>
        <w:tc>
          <w:tcPr>
            <w:tcW w:w="545" w:type="dxa"/>
            <w:vMerge/>
            <w:tcBorders>
              <w:top w:val="nil"/>
              <w:left w:val="single" w:sz="4" w:space="0" w:color="000000"/>
              <w:bottom w:val="nil"/>
              <w:right w:val="single" w:sz="4" w:space="0" w:color="000000"/>
            </w:tcBorders>
          </w:tcPr>
          <w:p w14:paraId="0CBE5E1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E2B6FD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36E77C0" w14:textId="77777777" w:rsidR="00425E2D" w:rsidRDefault="00425E2D" w:rsidP="00CB22B5">
            <w:pPr>
              <w:spacing w:line="259" w:lineRule="auto"/>
            </w:pPr>
            <w:r>
              <w:rPr>
                <w:sz w:val="20"/>
              </w:rPr>
              <w:t xml:space="preserve">021349C </w:t>
            </w:r>
          </w:p>
        </w:tc>
        <w:tc>
          <w:tcPr>
            <w:tcW w:w="3780" w:type="dxa"/>
            <w:tcBorders>
              <w:top w:val="single" w:sz="4" w:space="0" w:color="000000"/>
              <w:left w:val="single" w:sz="4" w:space="0" w:color="000000"/>
              <w:bottom w:val="single" w:sz="4" w:space="0" w:color="000000"/>
              <w:right w:val="single" w:sz="4" w:space="0" w:color="000000"/>
            </w:tcBorders>
          </w:tcPr>
          <w:p w14:paraId="1FF4E947" w14:textId="77777777" w:rsidR="00425E2D" w:rsidRDefault="00425E2D" w:rsidP="00CB22B5">
            <w:pPr>
              <w:spacing w:line="259" w:lineRule="auto"/>
              <w:ind w:left="1"/>
            </w:pPr>
            <w:r>
              <w:rPr>
                <w:sz w:val="20"/>
              </w:rPr>
              <w:t xml:space="preserve"> Bypass Coronary Artery, Four or More </w:t>
            </w:r>
          </w:p>
          <w:p w14:paraId="11A60B2F" w14:textId="77777777" w:rsidR="00425E2D" w:rsidRDefault="00425E2D" w:rsidP="00CB22B5">
            <w:pPr>
              <w:spacing w:line="259" w:lineRule="auto"/>
              <w:ind w:left="2"/>
            </w:pPr>
            <w:r>
              <w:rPr>
                <w:sz w:val="20"/>
              </w:rPr>
              <w:t xml:space="preserve">Arteries from Thoracic Artery with </w:t>
            </w:r>
          </w:p>
          <w:p w14:paraId="2A07BB01" w14:textId="77777777" w:rsidR="00425E2D" w:rsidRDefault="00425E2D" w:rsidP="00CB22B5">
            <w:pPr>
              <w:spacing w:line="259" w:lineRule="auto"/>
              <w:ind w:left="2"/>
            </w:pPr>
            <w:proofErr w:type="spellStart"/>
            <w:r>
              <w:rPr>
                <w:sz w:val="20"/>
              </w:rPr>
              <w:t>Zooplastic</w:t>
            </w:r>
            <w:proofErr w:type="spellEnd"/>
            <w:r>
              <w:rPr>
                <w:sz w:val="20"/>
              </w:rPr>
              <w:t xml:space="preserve"> Tissue, Percutaneous </w:t>
            </w:r>
          </w:p>
          <w:p w14:paraId="059DE04C" w14:textId="77777777" w:rsidR="00425E2D" w:rsidRDefault="00425E2D" w:rsidP="00CB22B5">
            <w:pPr>
              <w:spacing w:line="259" w:lineRule="auto"/>
              <w:ind w:left="2"/>
            </w:pPr>
            <w:r>
              <w:rPr>
                <w:sz w:val="20"/>
              </w:rPr>
              <w:t xml:space="preserve">Endoscopic Approach </w:t>
            </w:r>
          </w:p>
        </w:tc>
      </w:tr>
      <w:tr w:rsidR="00425E2D" w14:paraId="550F6A4F" w14:textId="77777777" w:rsidTr="00425E2D">
        <w:trPr>
          <w:trHeight w:val="929"/>
        </w:trPr>
        <w:tc>
          <w:tcPr>
            <w:tcW w:w="545" w:type="dxa"/>
            <w:vMerge/>
            <w:tcBorders>
              <w:top w:val="nil"/>
              <w:left w:val="single" w:sz="4" w:space="0" w:color="000000"/>
              <w:bottom w:val="nil"/>
              <w:right w:val="single" w:sz="4" w:space="0" w:color="000000"/>
            </w:tcBorders>
          </w:tcPr>
          <w:p w14:paraId="1B7E707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CAD2F4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AFB19B8" w14:textId="77777777" w:rsidR="00425E2D" w:rsidRDefault="00425E2D" w:rsidP="00CB22B5">
            <w:pPr>
              <w:spacing w:line="259" w:lineRule="auto"/>
            </w:pPr>
            <w:r>
              <w:rPr>
                <w:sz w:val="20"/>
              </w:rPr>
              <w:t>02134A</w:t>
            </w:r>
          </w:p>
          <w:p w14:paraId="0E1695C4"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137C45AA" w14:textId="77777777" w:rsidR="00425E2D" w:rsidRDefault="00425E2D" w:rsidP="00CB22B5">
            <w:pPr>
              <w:spacing w:line="259" w:lineRule="auto"/>
              <w:ind w:left="2"/>
            </w:pPr>
            <w:r>
              <w:rPr>
                <w:sz w:val="20"/>
              </w:rPr>
              <w:t xml:space="preserve"> Bypass Coronary Artery, Four or More </w:t>
            </w:r>
          </w:p>
          <w:p w14:paraId="21894CD9" w14:textId="77777777" w:rsidR="00425E2D" w:rsidRDefault="00425E2D" w:rsidP="00CB22B5">
            <w:pPr>
              <w:spacing w:line="259" w:lineRule="auto"/>
              <w:ind w:left="2"/>
            </w:pPr>
            <w:r>
              <w:rPr>
                <w:sz w:val="20"/>
              </w:rPr>
              <w:t xml:space="preserve">Arteries from Thoracic Artery with </w:t>
            </w:r>
          </w:p>
          <w:p w14:paraId="2B55DC40" w14:textId="77777777" w:rsidR="00425E2D" w:rsidRDefault="00425E2D" w:rsidP="00CB22B5">
            <w:pPr>
              <w:spacing w:line="259" w:lineRule="auto"/>
              <w:ind w:left="2"/>
            </w:pPr>
            <w:r>
              <w:rPr>
                <w:sz w:val="20"/>
              </w:rPr>
              <w:t xml:space="preserve">Autologous Venous Tissue, Percutaneous </w:t>
            </w:r>
          </w:p>
          <w:p w14:paraId="17EF5EAA" w14:textId="77777777" w:rsidR="00425E2D" w:rsidRDefault="00425E2D" w:rsidP="00CB22B5">
            <w:pPr>
              <w:spacing w:line="259" w:lineRule="auto"/>
              <w:ind w:left="2"/>
            </w:pPr>
            <w:r>
              <w:rPr>
                <w:sz w:val="20"/>
              </w:rPr>
              <w:t xml:space="preserve">Endoscopic Approach </w:t>
            </w:r>
          </w:p>
        </w:tc>
      </w:tr>
      <w:tr w:rsidR="00425E2D" w14:paraId="5E8936E3" w14:textId="77777777" w:rsidTr="00425E2D">
        <w:trPr>
          <w:trHeight w:val="931"/>
        </w:trPr>
        <w:tc>
          <w:tcPr>
            <w:tcW w:w="545" w:type="dxa"/>
            <w:vMerge/>
            <w:tcBorders>
              <w:top w:val="nil"/>
              <w:left w:val="single" w:sz="4" w:space="0" w:color="000000"/>
              <w:bottom w:val="nil"/>
              <w:right w:val="single" w:sz="4" w:space="0" w:color="000000"/>
            </w:tcBorders>
          </w:tcPr>
          <w:p w14:paraId="4B6E4EA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1CB994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AC53A39" w14:textId="77777777" w:rsidR="00425E2D" w:rsidRDefault="00425E2D" w:rsidP="00CB22B5">
            <w:pPr>
              <w:spacing w:line="259" w:lineRule="auto"/>
            </w:pPr>
            <w:r>
              <w:rPr>
                <w:sz w:val="20"/>
              </w:rPr>
              <w:t xml:space="preserve">02134JC </w:t>
            </w:r>
          </w:p>
        </w:tc>
        <w:tc>
          <w:tcPr>
            <w:tcW w:w="3780" w:type="dxa"/>
            <w:tcBorders>
              <w:top w:val="single" w:sz="4" w:space="0" w:color="000000"/>
              <w:left w:val="single" w:sz="4" w:space="0" w:color="000000"/>
              <w:bottom w:val="single" w:sz="4" w:space="0" w:color="000000"/>
              <w:right w:val="single" w:sz="4" w:space="0" w:color="000000"/>
            </w:tcBorders>
          </w:tcPr>
          <w:p w14:paraId="5B578455" w14:textId="77777777" w:rsidR="00425E2D" w:rsidRDefault="00425E2D" w:rsidP="00CB22B5">
            <w:pPr>
              <w:spacing w:line="259" w:lineRule="auto"/>
              <w:ind w:left="1"/>
            </w:pPr>
            <w:r>
              <w:rPr>
                <w:sz w:val="20"/>
              </w:rPr>
              <w:t xml:space="preserve"> Bypass Coronary Artery, Four or More </w:t>
            </w:r>
          </w:p>
          <w:p w14:paraId="477C92BC" w14:textId="77777777" w:rsidR="00425E2D" w:rsidRDefault="00425E2D" w:rsidP="00CB22B5">
            <w:pPr>
              <w:spacing w:line="259" w:lineRule="auto"/>
              <w:ind w:left="2"/>
            </w:pPr>
            <w:r>
              <w:rPr>
                <w:sz w:val="20"/>
              </w:rPr>
              <w:t xml:space="preserve">Arteries from Thoracic Artery with </w:t>
            </w:r>
          </w:p>
          <w:p w14:paraId="111618AE" w14:textId="77777777" w:rsidR="00425E2D" w:rsidRDefault="00425E2D" w:rsidP="00CB22B5">
            <w:pPr>
              <w:spacing w:line="259" w:lineRule="auto"/>
              <w:ind w:left="2"/>
            </w:pPr>
            <w:r>
              <w:rPr>
                <w:sz w:val="20"/>
              </w:rPr>
              <w:t xml:space="preserve">Autologous Arterial Tissue, Percutaneous </w:t>
            </w:r>
          </w:p>
          <w:p w14:paraId="17BD91A5" w14:textId="77777777" w:rsidR="00425E2D" w:rsidRDefault="00425E2D" w:rsidP="00CB22B5">
            <w:pPr>
              <w:spacing w:line="259" w:lineRule="auto"/>
              <w:ind w:left="2"/>
            </w:pPr>
            <w:r>
              <w:rPr>
                <w:sz w:val="20"/>
              </w:rPr>
              <w:t xml:space="preserve">Endoscopic Approach </w:t>
            </w:r>
          </w:p>
        </w:tc>
      </w:tr>
      <w:tr w:rsidR="00425E2D" w14:paraId="457FFED1" w14:textId="77777777" w:rsidTr="00425E2D">
        <w:trPr>
          <w:trHeight w:val="929"/>
        </w:trPr>
        <w:tc>
          <w:tcPr>
            <w:tcW w:w="545" w:type="dxa"/>
            <w:vMerge/>
            <w:tcBorders>
              <w:top w:val="nil"/>
              <w:left w:val="single" w:sz="4" w:space="0" w:color="000000"/>
              <w:bottom w:val="nil"/>
              <w:right w:val="single" w:sz="4" w:space="0" w:color="000000"/>
            </w:tcBorders>
          </w:tcPr>
          <w:p w14:paraId="510B9B6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555785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AF664BD" w14:textId="77777777" w:rsidR="00425E2D" w:rsidRDefault="00425E2D" w:rsidP="00CB22B5">
            <w:pPr>
              <w:spacing w:line="259" w:lineRule="auto"/>
            </w:pPr>
            <w:r>
              <w:rPr>
                <w:sz w:val="20"/>
              </w:rPr>
              <w:t>02134K</w:t>
            </w:r>
          </w:p>
          <w:p w14:paraId="59839D45"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29354E96" w14:textId="77777777" w:rsidR="00425E2D" w:rsidRDefault="00425E2D" w:rsidP="00CB22B5">
            <w:pPr>
              <w:spacing w:line="259" w:lineRule="auto"/>
              <w:ind w:left="2"/>
            </w:pPr>
            <w:r>
              <w:rPr>
                <w:sz w:val="20"/>
              </w:rPr>
              <w:t xml:space="preserve"> Bypass Coronary Artery, Four or More </w:t>
            </w:r>
          </w:p>
          <w:p w14:paraId="7D14A741" w14:textId="77777777" w:rsidR="00425E2D" w:rsidRDefault="00425E2D" w:rsidP="00CB22B5">
            <w:pPr>
              <w:spacing w:line="259" w:lineRule="auto"/>
              <w:ind w:left="2"/>
            </w:pPr>
            <w:r>
              <w:rPr>
                <w:sz w:val="20"/>
              </w:rPr>
              <w:t xml:space="preserve">Arteries from Thoracic Artery with </w:t>
            </w:r>
          </w:p>
          <w:p w14:paraId="1C6175DB" w14:textId="77777777" w:rsidR="00425E2D" w:rsidRDefault="00425E2D" w:rsidP="00CB22B5">
            <w:pPr>
              <w:spacing w:line="259" w:lineRule="auto"/>
              <w:ind w:left="2"/>
            </w:pPr>
            <w:r>
              <w:rPr>
                <w:sz w:val="20"/>
              </w:rPr>
              <w:t xml:space="preserve">Synthetic Substitute, Percutaneous </w:t>
            </w:r>
          </w:p>
          <w:p w14:paraId="61F3152B" w14:textId="77777777" w:rsidR="00425E2D" w:rsidRDefault="00425E2D" w:rsidP="00CB22B5">
            <w:pPr>
              <w:spacing w:line="259" w:lineRule="auto"/>
              <w:ind w:left="2"/>
            </w:pPr>
            <w:r>
              <w:rPr>
                <w:sz w:val="20"/>
              </w:rPr>
              <w:t xml:space="preserve">Endoscopic Approach </w:t>
            </w:r>
          </w:p>
        </w:tc>
      </w:tr>
      <w:tr w:rsidR="00425E2D" w14:paraId="62EFF71A" w14:textId="77777777" w:rsidTr="00425E2D">
        <w:trPr>
          <w:trHeight w:val="931"/>
        </w:trPr>
        <w:tc>
          <w:tcPr>
            <w:tcW w:w="545" w:type="dxa"/>
            <w:vMerge/>
            <w:tcBorders>
              <w:top w:val="nil"/>
              <w:left w:val="single" w:sz="4" w:space="0" w:color="000000"/>
              <w:bottom w:val="nil"/>
              <w:right w:val="single" w:sz="4" w:space="0" w:color="000000"/>
            </w:tcBorders>
          </w:tcPr>
          <w:p w14:paraId="5A5F7CD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C45AAB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7B3CB95" w14:textId="77777777" w:rsidR="00425E2D" w:rsidRDefault="00425E2D" w:rsidP="00CB22B5">
            <w:pPr>
              <w:spacing w:line="259" w:lineRule="auto"/>
            </w:pPr>
            <w:r>
              <w:rPr>
                <w:sz w:val="20"/>
              </w:rPr>
              <w:t xml:space="preserve">02134ZC </w:t>
            </w:r>
          </w:p>
        </w:tc>
        <w:tc>
          <w:tcPr>
            <w:tcW w:w="3780" w:type="dxa"/>
            <w:tcBorders>
              <w:top w:val="single" w:sz="4" w:space="0" w:color="000000"/>
              <w:left w:val="single" w:sz="4" w:space="0" w:color="000000"/>
              <w:bottom w:val="single" w:sz="4" w:space="0" w:color="000000"/>
              <w:right w:val="single" w:sz="4" w:space="0" w:color="000000"/>
            </w:tcBorders>
          </w:tcPr>
          <w:p w14:paraId="0795F271" w14:textId="77777777" w:rsidR="00425E2D" w:rsidRDefault="00425E2D" w:rsidP="00CB22B5">
            <w:pPr>
              <w:spacing w:line="259" w:lineRule="auto"/>
              <w:ind w:left="1"/>
            </w:pPr>
            <w:r>
              <w:rPr>
                <w:sz w:val="20"/>
              </w:rPr>
              <w:t xml:space="preserve"> Bypass Coronary Artery, Four or More </w:t>
            </w:r>
          </w:p>
          <w:p w14:paraId="1E828E54" w14:textId="77777777" w:rsidR="00425E2D" w:rsidRDefault="00425E2D" w:rsidP="00CB22B5">
            <w:pPr>
              <w:spacing w:line="259" w:lineRule="auto"/>
              <w:ind w:left="2"/>
            </w:pPr>
            <w:r>
              <w:rPr>
                <w:sz w:val="20"/>
              </w:rPr>
              <w:t xml:space="preserve">Arteries from Thoracic Artery with </w:t>
            </w:r>
          </w:p>
          <w:p w14:paraId="119AE59D" w14:textId="77777777" w:rsidR="00425E2D" w:rsidRDefault="00425E2D" w:rsidP="00CB22B5">
            <w:pPr>
              <w:spacing w:line="259" w:lineRule="auto"/>
              <w:ind w:left="2"/>
            </w:pPr>
            <w:proofErr w:type="spellStart"/>
            <w:r>
              <w:rPr>
                <w:sz w:val="20"/>
              </w:rPr>
              <w:t>Nonautologous</w:t>
            </w:r>
            <w:proofErr w:type="spellEnd"/>
            <w:r>
              <w:rPr>
                <w:sz w:val="20"/>
              </w:rPr>
              <w:t xml:space="preserve"> Tissue Substitute, </w:t>
            </w:r>
          </w:p>
          <w:p w14:paraId="7E677B3E" w14:textId="77777777" w:rsidR="00425E2D" w:rsidRDefault="00425E2D" w:rsidP="00CB22B5">
            <w:pPr>
              <w:spacing w:line="259" w:lineRule="auto"/>
              <w:ind w:left="2"/>
            </w:pPr>
            <w:r>
              <w:rPr>
                <w:sz w:val="20"/>
              </w:rPr>
              <w:t xml:space="preserve">Percutaneous Endoscopic Approach </w:t>
            </w:r>
          </w:p>
        </w:tc>
      </w:tr>
      <w:tr w:rsidR="00425E2D" w14:paraId="698B6B5A" w14:textId="77777777" w:rsidTr="00425E2D">
        <w:trPr>
          <w:trHeight w:val="701"/>
        </w:trPr>
        <w:tc>
          <w:tcPr>
            <w:tcW w:w="545" w:type="dxa"/>
            <w:vMerge/>
            <w:tcBorders>
              <w:top w:val="nil"/>
              <w:left w:val="single" w:sz="4" w:space="0" w:color="000000"/>
              <w:bottom w:val="single" w:sz="4" w:space="0" w:color="000000"/>
              <w:right w:val="single" w:sz="4" w:space="0" w:color="000000"/>
            </w:tcBorders>
          </w:tcPr>
          <w:p w14:paraId="2AE78AC5"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FC377B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8D57523" w14:textId="77777777" w:rsidR="00425E2D" w:rsidRDefault="00425E2D" w:rsidP="00CB22B5">
            <w:pPr>
              <w:spacing w:line="259" w:lineRule="auto"/>
            </w:pPr>
            <w:r>
              <w:rPr>
                <w:sz w:val="20"/>
              </w:rPr>
              <w:t xml:space="preserve">021008F </w:t>
            </w:r>
          </w:p>
        </w:tc>
        <w:tc>
          <w:tcPr>
            <w:tcW w:w="3780" w:type="dxa"/>
            <w:tcBorders>
              <w:top w:val="single" w:sz="4" w:space="0" w:color="000000"/>
              <w:left w:val="single" w:sz="4" w:space="0" w:color="000000"/>
              <w:bottom w:val="single" w:sz="4" w:space="0" w:color="000000"/>
              <w:right w:val="single" w:sz="4" w:space="0" w:color="000000"/>
            </w:tcBorders>
          </w:tcPr>
          <w:p w14:paraId="0FFB93A3" w14:textId="77777777" w:rsidR="00425E2D" w:rsidRDefault="00425E2D" w:rsidP="00CB22B5">
            <w:pPr>
              <w:spacing w:line="259" w:lineRule="auto"/>
              <w:ind w:left="1"/>
            </w:pPr>
            <w:r>
              <w:rPr>
                <w:sz w:val="20"/>
              </w:rPr>
              <w:t xml:space="preserve"> Bypass Coronary Artery, Four or More </w:t>
            </w:r>
          </w:p>
          <w:p w14:paraId="415B987A" w14:textId="77777777" w:rsidR="00425E2D" w:rsidRDefault="00425E2D" w:rsidP="00CB22B5">
            <w:pPr>
              <w:spacing w:line="259" w:lineRule="auto"/>
              <w:ind w:left="2"/>
            </w:pPr>
            <w:r>
              <w:rPr>
                <w:sz w:val="20"/>
              </w:rPr>
              <w:t xml:space="preserve">Arteries from Thoracic Artery, </w:t>
            </w:r>
          </w:p>
          <w:p w14:paraId="71F54600" w14:textId="77777777" w:rsidR="00425E2D" w:rsidRDefault="00425E2D" w:rsidP="00CB22B5">
            <w:pPr>
              <w:spacing w:line="259" w:lineRule="auto"/>
              <w:ind w:left="2"/>
            </w:pPr>
            <w:r>
              <w:rPr>
                <w:sz w:val="20"/>
              </w:rPr>
              <w:t xml:space="preserve">Percutaneous Endoscopic Approach </w:t>
            </w:r>
          </w:p>
        </w:tc>
      </w:tr>
    </w:tbl>
    <w:p w14:paraId="24A2578E"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78" w:type="dxa"/>
        </w:tblCellMar>
        <w:tblLook w:val="04A0" w:firstRow="1" w:lastRow="0" w:firstColumn="1" w:lastColumn="0" w:noHBand="0" w:noVBand="1"/>
      </w:tblPr>
      <w:tblGrid>
        <w:gridCol w:w="502"/>
        <w:gridCol w:w="3592"/>
        <w:gridCol w:w="1678"/>
        <w:gridCol w:w="3593"/>
      </w:tblGrid>
      <w:tr w:rsidR="00425E2D" w14:paraId="6EF28541"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03059FBB"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09CD84C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C6C8B56" w14:textId="77777777" w:rsidR="00425E2D" w:rsidRDefault="00425E2D" w:rsidP="00CB22B5">
            <w:pPr>
              <w:spacing w:line="259" w:lineRule="auto"/>
            </w:pPr>
            <w:r>
              <w:rPr>
                <w:sz w:val="20"/>
              </w:rPr>
              <w:t xml:space="preserve">021009F </w:t>
            </w:r>
          </w:p>
        </w:tc>
        <w:tc>
          <w:tcPr>
            <w:tcW w:w="3780" w:type="dxa"/>
            <w:tcBorders>
              <w:top w:val="single" w:sz="4" w:space="0" w:color="000000"/>
              <w:left w:val="single" w:sz="4" w:space="0" w:color="000000"/>
              <w:bottom w:val="single" w:sz="4" w:space="0" w:color="000000"/>
              <w:right w:val="single" w:sz="4" w:space="0" w:color="000000"/>
            </w:tcBorders>
          </w:tcPr>
          <w:p w14:paraId="5B2A2B10" w14:textId="77777777" w:rsidR="00425E2D" w:rsidRDefault="00425E2D" w:rsidP="00CB22B5">
            <w:pPr>
              <w:spacing w:line="259" w:lineRule="auto"/>
              <w:ind w:left="1"/>
            </w:pPr>
            <w:r>
              <w:rPr>
                <w:sz w:val="20"/>
              </w:rPr>
              <w:t xml:space="preserve"> Bypass Coronary Artery, One Artery from </w:t>
            </w:r>
          </w:p>
          <w:p w14:paraId="7BC2E4AE" w14:textId="77777777" w:rsidR="00425E2D" w:rsidRDefault="00425E2D" w:rsidP="00CB22B5">
            <w:pPr>
              <w:spacing w:line="259" w:lineRule="auto"/>
              <w:ind w:left="2"/>
            </w:pPr>
            <w:r>
              <w:rPr>
                <w:sz w:val="20"/>
              </w:rPr>
              <w:t xml:space="preserve">Abdominal Artery with </w:t>
            </w:r>
            <w:proofErr w:type="spellStart"/>
            <w:r>
              <w:rPr>
                <w:sz w:val="20"/>
              </w:rPr>
              <w:t>Zooplastic</w:t>
            </w:r>
            <w:proofErr w:type="spellEnd"/>
            <w:r>
              <w:rPr>
                <w:sz w:val="20"/>
              </w:rPr>
              <w:t xml:space="preserve"> Tissue, </w:t>
            </w:r>
          </w:p>
          <w:p w14:paraId="7ECBE3E3" w14:textId="77777777" w:rsidR="00425E2D" w:rsidRDefault="00425E2D" w:rsidP="00CB22B5">
            <w:pPr>
              <w:spacing w:line="259" w:lineRule="auto"/>
              <w:ind w:left="2"/>
            </w:pPr>
            <w:r>
              <w:rPr>
                <w:sz w:val="20"/>
              </w:rPr>
              <w:t xml:space="preserve">Open Approach </w:t>
            </w:r>
          </w:p>
        </w:tc>
      </w:tr>
      <w:tr w:rsidR="00425E2D" w14:paraId="3A15FA8B" w14:textId="77777777" w:rsidTr="00425E2D">
        <w:trPr>
          <w:trHeight w:val="701"/>
        </w:trPr>
        <w:tc>
          <w:tcPr>
            <w:tcW w:w="545" w:type="dxa"/>
            <w:vMerge/>
            <w:tcBorders>
              <w:top w:val="nil"/>
              <w:left w:val="single" w:sz="4" w:space="0" w:color="000000"/>
              <w:bottom w:val="nil"/>
              <w:right w:val="single" w:sz="4" w:space="0" w:color="000000"/>
            </w:tcBorders>
          </w:tcPr>
          <w:p w14:paraId="68EF105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651B71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7E9A1A7" w14:textId="77777777" w:rsidR="00425E2D" w:rsidRDefault="00425E2D" w:rsidP="00CB22B5">
            <w:pPr>
              <w:spacing w:line="259" w:lineRule="auto"/>
            </w:pPr>
            <w:r>
              <w:rPr>
                <w:sz w:val="20"/>
              </w:rPr>
              <w:t xml:space="preserve">02100AF </w:t>
            </w:r>
          </w:p>
        </w:tc>
        <w:tc>
          <w:tcPr>
            <w:tcW w:w="3780" w:type="dxa"/>
            <w:tcBorders>
              <w:top w:val="single" w:sz="4" w:space="0" w:color="000000"/>
              <w:left w:val="single" w:sz="4" w:space="0" w:color="000000"/>
              <w:bottom w:val="single" w:sz="4" w:space="0" w:color="000000"/>
              <w:right w:val="single" w:sz="4" w:space="0" w:color="000000"/>
            </w:tcBorders>
          </w:tcPr>
          <w:p w14:paraId="58EB7BA1" w14:textId="77777777" w:rsidR="00425E2D" w:rsidRDefault="00425E2D" w:rsidP="00CB22B5">
            <w:pPr>
              <w:spacing w:line="259" w:lineRule="auto"/>
              <w:ind w:left="1"/>
            </w:pPr>
            <w:r>
              <w:rPr>
                <w:sz w:val="20"/>
              </w:rPr>
              <w:t xml:space="preserve"> Bypass Coronary Artery, One Artery from </w:t>
            </w:r>
          </w:p>
          <w:p w14:paraId="5CF2A1FC" w14:textId="77777777" w:rsidR="00425E2D" w:rsidRDefault="00425E2D" w:rsidP="00CB22B5">
            <w:pPr>
              <w:spacing w:line="259" w:lineRule="auto"/>
              <w:ind w:left="2"/>
            </w:pPr>
            <w:r>
              <w:rPr>
                <w:sz w:val="20"/>
              </w:rPr>
              <w:t xml:space="preserve">Abdominal Artery with Autologous Venous </w:t>
            </w:r>
          </w:p>
          <w:p w14:paraId="633D19DC" w14:textId="77777777" w:rsidR="00425E2D" w:rsidRDefault="00425E2D" w:rsidP="00CB22B5">
            <w:pPr>
              <w:spacing w:line="259" w:lineRule="auto"/>
              <w:ind w:left="2"/>
            </w:pPr>
            <w:r>
              <w:rPr>
                <w:sz w:val="20"/>
              </w:rPr>
              <w:t xml:space="preserve">Tissue, Open Approach </w:t>
            </w:r>
          </w:p>
        </w:tc>
      </w:tr>
      <w:tr w:rsidR="00425E2D" w14:paraId="5B767A44" w14:textId="77777777" w:rsidTr="00425E2D">
        <w:trPr>
          <w:trHeight w:val="698"/>
        </w:trPr>
        <w:tc>
          <w:tcPr>
            <w:tcW w:w="545" w:type="dxa"/>
            <w:vMerge/>
            <w:tcBorders>
              <w:top w:val="nil"/>
              <w:left w:val="single" w:sz="4" w:space="0" w:color="000000"/>
              <w:bottom w:val="nil"/>
              <w:right w:val="single" w:sz="4" w:space="0" w:color="000000"/>
            </w:tcBorders>
          </w:tcPr>
          <w:p w14:paraId="7839765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F7EE61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24ECB03" w14:textId="77777777" w:rsidR="00425E2D" w:rsidRDefault="00425E2D" w:rsidP="00CB22B5">
            <w:pPr>
              <w:spacing w:line="259" w:lineRule="auto"/>
            </w:pPr>
            <w:r>
              <w:rPr>
                <w:sz w:val="20"/>
              </w:rPr>
              <w:t xml:space="preserve">02100JF </w:t>
            </w:r>
          </w:p>
        </w:tc>
        <w:tc>
          <w:tcPr>
            <w:tcW w:w="3780" w:type="dxa"/>
            <w:tcBorders>
              <w:top w:val="single" w:sz="4" w:space="0" w:color="000000"/>
              <w:left w:val="single" w:sz="4" w:space="0" w:color="000000"/>
              <w:bottom w:val="single" w:sz="4" w:space="0" w:color="000000"/>
              <w:right w:val="single" w:sz="4" w:space="0" w:color="000000"/>
            </w:tcBorders>
          </w:tcPr>
          <w:p w14:paraId="33CF222F" w14:textId="77777777" w:rsidR="00425E2D" w:rsidRDefault="00425E2D" w:rsidP="00CB22B5">
            <w:pPr>
              <w:spacing w:after="2" w:line="238" w:lineRule="auto"/>
              <w:ind w:left="2" w:hanging="1"/>
              <w:jc w:val="both"/>
            </w:pPr>
            <w:r>
              <w:rPr>
                <w:sz w:val="20"/>
              </w:rPr>
              <w:t xml:space="preserve"> Bypass Coronary Artery, One Artery from Abdominal Artery with Autologous Arterial </w:t>
            </w:r>
          </w:p>
          <w:p w14:paraId="2C5F34B9" w14:textId="77777777" w:rsidR="00425E2D" w:rsidRDefault="00425E2D" w:rsidP="00CB22B5">
            <w:pPr>
              <w:spacing w:line="259" w:lineRule="auto"/>
              <w:ind w:left="2"/>
            </w:pPr>
            <w:r>
              <w:rPr>
                <w:sz w:val="20"/>
              </w:rPr>
              <w:t xml:space="preserve">Tissue, Open Approach </w:t>
            </w:r>
          </w:p>
        </w:tc>
      </w:tr>
      <w:tr w:rsidR="00425E2D" w14:paraId="7706B115" w14:textId="77777777" w:rsidTr="00425E2D">
        <w:trPr>
          <w:trHeight w:val="701"/>
        </w:trPr>
        <w:tc>
          <w:tcPr>
            <w:tcW w:w="545" w:type="dxa"/>
            <w:vMerge/>
            <w:tcBorders>
              <w:top w:val="nil"/>
              <w:left w:val="single" w:sz="4" w:space="0" w:color="000000"/>
              <w:bottom w:val="nil"/>
              <w:right w:val="single" w:sz="4" w:space="0" w:color="000000"/>
            </w:tcBorders>
          </w:tcPr>
          <w:p w14:paraId="6B3D737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F83AA9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934678D" w14:textId="77777777" w:rsidR="00425E2D" w:rsidRDefault="00425E2D" w:rsidP="00CB22B5">
            <w:pPr>
              <w:spacing w:line="259" w:lineRule="auto"/>
            </w:pPr>
            <w:r>
              <w:rPr>
                <w:sz w:val="20"/>
              </w:rPr>
              <w:t xml:space="preserve">02100KF </w:t>
            </w:r>
          </w:p>
        </w:tc>
        <w:tc>
          <w:tcPr>
            <w:tcW w:w="3780" w:type="dxa"/>
            <w:tcBorders>
              <w:top w:val="single" w:sz="4" w:space="0" w:color="000000"/>
              <w:left w:val="single" w:sz="4" w:space="0" w:color="000000"/>
              <w:bottom w:val="single" w:sz="4" w:space="0" w:color="000000"/>
              <w:right w:val="single" w:sz="4" w:space="0" w:color="000000"/>
            </w:tcBorders>
          </w:tcPr>
          <w:p w14:paraId="1A75805D" w14:textId="77777777" w:rsidR="00425E2D" w:rsidRDefault="00425E2D" w:rsidP="00CB22B5">
            <w:pPr>
              <w:spacing w:line="259" w:lineRule="auto"/>
              <w:ind w:left="1"/>
            </w:pPr>
            <w:r>
              <w:rPr>
                <w:sz w:val="20"/>
              </w:rPr>
              <w:t xml:space="preserve"> Bypass Coronary Artery, One Artery from </w:t>
            </w:r>
          </w:p>
          <w:p w14:paraId="28CA3818" w14:textId="77777777" w:rsidR="00425E2D" w:rsidRDefault="00425E2D" w:rsidP="00CB22B5">
            <w:pPr>
              <w:spacing w:line="259" w:lineRule="auto"/>
              <w:ind w:left="2"/>
            </w:pPr>
            <w:r>
              <w:rPr>
                <w:sz w:val="20"/>
              </w:rPr>
              <w:t xml:space="preserve">Abdominal Artery with Synthetic </w:t>
            </w:r>
          </w:p>
          <w:p w14:paraId="70D6AF0E" w14:textId="77777777" w:rsidR="00425E2D" w:rsidRDefault="00425E2D" w:rsidP="00CB22B5">
            <w:pPr>
              <w:spacing w:line="259" w:lineRule="auto"/>
              <w:ind w:left="2"/>
            </w:pPr>
            <w:r>
              <w:rPr>
                <w:sz w:val="20"/>
              </w:rPr>
              <w:t xml:space="preserve">Substitute, Open Approach </w:t>
            </w:r>
          </w:p>
        </w:tc>
      </w:tr>
      <w:tr w:rsidR="00425E2D" w14:paraId="330D63B1" w14:textId="77777777" w:rsidTr="00425E2D">
        <w:trPr>
          <w:trHeight w:val="701"/>
        </w:trPr>
        <w:tc>
          <w:tcPr>
            <w:tcW w:w="545" w:type="dxa"/>
            <w:vMerge/>
            <w:tcBorders>
              <w:top w:val="nil"/>
              <w:left w:val="single" w:sz="4" w:space="0" w:color="000000"/>
              <w:bottom w:val="nil"/>
              <w:right w:val="single" w:sz="4" w:space="0" w:color="000000"/>
            </w:tcBorders>
          </w:tcPr>
          <w:p w14:paraId="56C45C5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617CDE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43BFC9" w14:textId="77777777" w:rsidR="00425E2D" w:rsidRDefault="00425E2D" w:rsidP="00CB22B5">
            <w:pPr>
              <w:spacing w:line="259" w:lineRule="auto"/>
            </w:pPr>
            <w:r>
              <w:rPr>
                <w:sz w:val="20"/>
              </w:rPr>
              <w:t xml:space="preserve">02100ZF </w:t>
            </w:r>
          </w:p>
        </w:tc>
        <w:tc>
          <w:tcPr>
            <w:tcW w:w="3780" w:type="dxa"/>
            <w:tcBorders>
              <w:top w:val="single" w:sz="4" w:space="0" w:color="000000"/>
              <w:left w:val="single" w:sz="4" w:space="0" w:color="000000"/>
              <w:bottom w:val="single" w:sz="4" w:space="0" w:color="000000"/>
              <w:right w:val="single" w:sz="4" w:space="0" w:color="000000"/>
            </w:tcBorders>
          </w:tcPr>
          <w:p w14:paraId="34214ED2" w14:textId="77777777" w:rsidR="00425E2D" w:rsidRDefault="00425E2D" w:rsidP="00CB22B5">
            <w:pPr>
              <w:spacing w:line="259" w:lineRule="auto"/>
              <w:ind w:left="3"/>
            </w:pPr>
            <w:r>
              <w:rPr>
                <w:sz w:val="20"/>
              </w:rPr>
              <w:t xml:space="preserve"> Bypass Coronary Artery, One Artery from </w:t>
            </w:r>
          </w:p>
          <w:p w14:paraId="7CD9AF18" w14:textId="77777777" w:rsidR="00425E2D" w:rsidRDefault="00425E2D" w:rsidP="00CB22B5">
            <w:pPr>
              <w:spacing w:line="259" w:lineRule="auto"/>
              <w:ind w:left="2"/>
            </w:pPr>
            <w:r>
              <w:rPr>
                <w:sz w:val="20"/>
              </w:rPr>
              <w:t xml:space="preserve">Abdominal Artery with </w:t>
            </w:r>
            <w:proofErr w:type="spellStart"/>
            <w:r>
              <w:rPr>
                <w:sz w:val="20"/>
              </w:rPr>
              <w:t>Nonautologous</w:t>
            </w:r>
            <w:proofErr w:type="spellEnd"/>
            <w:r>
              <w:rPr>
                <w:sz w:val="20"/>
              </w:rPr>
              <w:t xml:space="preserve"> </w:t>
            </w:r>
          </w:p>
          <w:p w14:paraId="461F1FA2" w14:textId="77777777" w:rsidR="00425E2D" w:rsidRDefault="00425E2D" w:rsidP="00CB22B5">
            <w:pPr>
              <w:spacing w:line="259" w:lineRule="auto"/>
              <w:ind w:left="2"/>
            </w:pPr>
            <w:r>
              <w:rPr>
                <w:sz w:val="20"/>
              </w:rPr>
              <w:t xml:space="preserve">Tissue Substitute, Open Approach </w:t>
            </w:r>
          </w:p>
        </w:tc>
      </w:tr>
      <w:tr w:rsidR="00425E2D" w14:paraId="29453BDF" w14:textId="77777777" w:rsidTr="00425E2D">
        <w:trPr>
          <w:trHeight w:val="468"/>
        </w:trPr>
        <w:tc>
          <w:tcPr>
            <w:tcW w:w="545" w:type="dxa"/>
            <w:vMerge/>
            <w:tcBorders>
              <w:top w:val="nil"/>
              <w:left w:val="single" w:sz="4" w:space="0" w:color="000000"/>
              <w:bottom w:val="nil"/>
              <w:right w:val="single" w:sz="4" w:space="0" w:color="000000"/>
            </w:tcBorders>
          </w:tcPr>
          <w:p w14:paraId="23B64EF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4007FD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235760F" w14:textId="77777777" w:rsidR="00425E2D" w:rsidRDefault="00425E2D" w:rsidP="00CB22B5">
            <w:pPr>
              <w:spacing w:line="259" w:lineRule="auto"/>
            </w:pPr>
            <w:r>
              <w:rPr>
                <w:sz w:val="20"/>
              </w:rPr>
              <w:t xml:space="preserve">021048F </w:t>
            </w:r>
          </w:p>
        </w:tc>
        <w:tc>
          <w:tcPr>
            <w:tcW w:w="3780" w:type="dxa"/>
            <w:tcBorders>
              <w:top w:val="single" w:sz="4" w:space="0" w:color="000000"/>
              <w:left w:val="single" w:sz="4" w:space="0" w:color="000000"/>
              <w:bottom w:val="single" w:sz="4" w:space="0" w:color="000000"/>
              <w:right w:val="single" w:sz="4" w:space="0" w:color="000000"/>
            </w:tcBorders>
          </w:tcPr>
          <w:p w14:paraId="17FEE934" w14:textId="77777777" w:rsidR="00425E2D" w:rsidRDefault="00425E2D" w:rsidP="00CB22B5">
            <w:pPr>
              <w:spacing w:line="259" w:lineRule="auto"/>
              <w:ind w:left="2" w:hanging="1"/>
            </w:pPr>
            <w:r>
              <w:rPr>
                <w:sz w:val="20"/>
              </w:rPr>
              <w:t xml:space="preserve"> Bypass Coronary Artery, One Artery from Abdominal Artery, Open Approach </w:t>
            </w:r>
          </w:p>
        </w:tc>
      </w:tr>
      <w:tr w:rsidR="00425E2D" w14:paraId="0D18CBC2" w14:textId="77777777" w:rsidTr="00425E2D">
        <w:trPr>
          <w:trHeight w:val="701"/>
        </w:trPr>
        <w:tc>
          <w:tcPr>
            <w:tcW w:w="545" w:type="dxa"/>
            <w:vMerge/>
            <w:tcBorders>
              <w:top w:val="nil"/>
              <w:left w:val="single" w:sz="4" w:space="0" w:color="000000"/>
              <w:bottom w:val="nil"/>
              <w:right w:val="single" w:sz="4" w:space="0" w:color="000000"/>
            </w:tcBorders>
          </w:tcPr>
          <w:p w14:paraId="6016948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D4CF9E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D1CCEBD" w14:textId="77777777" w:rsidR="00425E2D" w:rsidRDefault="00425E2D" w:rsidP="00CB22B5">
            <w:pPr>
              <w:spacing w:line="259" w:lineRule="auto"/>
            </w:pPr>
            <w:r>
              <w:rPr>
                <w:sz w:val="20"/>
              </w:rPr>
              <w:t xml:space="preserve">021049F </w:t>
            </w:r>
          </w:p>
        </w:tc>
        <w:tc>
          <w:tcPr>
            <w:tcW w:w="3780" w:type="dxa"/>
            <w:tcBorders>
              <w:top w:val="single" w:sz="4" w:space="0" w:color="000000"/>
              <w:left w:val="single" w:sz="4" w:space="0" w:color="000000"/>
              <w:bottom w:val="single" w:sz="4" w:space="0" w:color="000000"/>
              <w:right w:val="single" w:sz="4" w:space="0" w:color="000000"/>
            </w:tcBorders>
          </w:tcPr>
          <w:p w14:paraId="05341A1B" w14:textId="77777777" w:rsidR="00425E2D" w:rsidRDefault="00425E2D" w:rsidP="00CB22B5">
            <w:pPr>
              <w:spacing w:line="259" w:lineRule="auto"/>
              <w:ind w:left="1"/>
            </w:pPr>
            <w:r>
              <w:rPr>
                <w:sz w:val="20"/>
              </w:rPr>
              <w:t xml:space="preserve"> Bypass Coronary Artery, One Artery from </w:t>
            </w:r>
          </w:p>
          <w:p w14:paraId="3ADA3196" w14:textId="77777777" w:rsidR="00425E2D" w:rsidRDefault="00425E2D" w:rsidP="00CB22B5">
            <w:pPr>
              <w:spacing w:line="259" w:lineRule="auto"/>
              <w:ind w:left="2"/>
            </w:pPr>
            <w:r>
              <w:rPr>
                <w:sz w:val="20"/>
              </w:rPr>
              <w:t xml:space="preserve">Abdominal Artery with </w:t>
            </w:r>
            <w:proofErr w:type="spellStart"/>
            <w:r>
              <w:rPr>
                <w:sz w:val="20"/>
              </w:rPr>
              <w:t>Zooplastic</w:t>
            </w:r>
            <w:proofErr w:type="spellEnd"/>
            <w:r>
              <w:rPr>
                <w:sz w:val="20"/>
              </w:rPr>
              <w:t xml:space="preserve"> Tissue, </w:t>
            </w:r>
          </w:p>
          <w:p w14:paraId="5FAD0EAC" w14:textId="77777777" w:rsidR="00425E2D" w:rsidRDefault="00425E2D" w:rsidP="00CB22B5">
            <w:pPr>
              <w:spacing w:line="259" w:lineRule="auto"/>
              <w:ind w:left="2"/>
            </w:pPr>
            <w:r>
              <w:rPr>
                <w:sz w:val="20"/>
              </w:rPr>
              <w:lastRenderedPageBreak/>
              <w:t xml:space="preserve">Percutaneous Endoscopic Approach </w:t>
            </w:r>
          </w:p>
        </w:tc>
      </w:tr>
      <w:tr w:rsidR="00425E2D" w14:paraId="5D3DEF38" w14:textId="77777777" w:rsidTr="00425E2D">
        <w:trPr>
          <w:trHeight w:val="701"/>
        </w:trPr>
        <w:tc>
          <w:tcPr>
            <w:tcW w:w="545" w:type="dxa"/>
            <w:vMerge/>
            <w:tcBorders>
              <w:top w:val="nil"/>
              <w:left w:val="single" w:sz="4" w:space="0" w:color="000000"/>
              <w:bottom w:val="nil"/>
              <w:right w:val="single" w:sz="4" w:space="0" w:color="000000"/>
            </w:tcBorders>
          </w:tcPr>
          <w:p w14:paraId="0B4D7AD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66E47C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FC43D36" w14:textId="77777777" w:rsidR="00425E2D" w:rsidRDefault="00425E2D" w:rsidP="00CB22B5">
            <w:pPr>
              <w:spacing w:line="259" w:lineRule="auto"/>
            </w:pPr>
            <w:r>
              <w:rPr>
                <w:sz w:val="20"/>
              </w:rPr>
              <w:t xml:space="preserve">02104AF </w:t>
            </w:r>
          </w:p>
        </w:tc>
        <w:tc>
          <w:tcPr>
            <w:tcW w:w="3780" w:type="dxa"/>
            <w:tcBorders>
              <w:top w:val="single" w:sz="4" w:space="0" w:color="000000"/>
              <w:left w:val="single" w:sz="4" w:space="0" w:color="000000"/>
              <w:bottom w:val="single" w:sz="4" w:space="0" w:color="000000"/>
              <w:right w:val="single" w:sz="4" w:space="0" w:color="000000"/>
            </w:tcBorders>
          </w:tcPr>
          <w:p w14:paraId="666D28FE" w14:textId="77777777" w:rsidR="00425E2D" w:rsidRDefault="00425E2D" w:rsidP="00CB22B5">
            <w:pPr>
              <w:spacing w:line="259" w:lineRule="auto"/>
              <w:ind w:left="1"/>
            </w:pPr>
            <w:r>
              <w:rPr>
                <w:sz w:val="20"/>
              </w:rPr>
              <w:t xml:space="preserve"> Bypass Coronary Artery, One Artery from </w:t>
            </w:r>
          </w:p>
          <w:p w14:paraId="04CA7317" w14:textId="77777777" w:rsidR="00425E2D" w:rsidRDefault="00425E2D" w:rsidP="00CB22B5">
            <w:pPr>
              <w:spacing w:line="259" w:lineRule="auto"/>
              <w:ind w:left="2"/>
            </w:pPr>
            <w:r>
              <w:rPr>
                <w:sz w:val="20"/>
              </w:rPr>
              <w:t xml:space="preserve">Abdominal Artery with Autologous Venous </w:t>
            </w:r>
          </w:p>
          <w:p w14:paraId="65ADF286" w14:textId="77777777" w:rsidR="00425E2D" w:rsidRDefault="00425E2D" w:rsidP="00CB22B5">
            <w:pPr>
              <w:spacing w:line="259" w:lineRule="auto"/>
              <w:ind w:left="2"/>
            </w:pPr>
            <w:r>
              <w:rPr>
                <w:sz w:val="20"/>
              </w:rPr>
              <w:t xml:space="preserve">Tissue, Percutaneous Endoscopic Approach </w:t>
            </w:r>
          </w:p>
        </w:tc>
      </w:tr>
      <w:tr w:rsidR="00425E2D" w14:paraId="2D71AC09" w14:textId="77777777" w:rsidTr="00425E2D">
        <w:trPr>
          <w:trHeight w:val="698"/>
        </w:trPr>
        <w:tc>
          <w:tcPr>
            <w:tcW w:w="545" w:type="dxa"/>
            <w:vMerge/>
            <w:tcBorders>
              <w:top w:val="nil"/>
              <w:left w:val="single" w:sz="4" w:space="0" w:color="000000"/>
              <w:bottom w:val="nil"/>
              <w:right w:val="single" w:sz="4" w:space="0" w:color="000000"/>
            </w:tcBorders>
          </w:tcPr>
          <w:p w14:paraId="2C0F30C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DD0132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27C4BA4" w14:textId="77777777" w:rsidR="00425E2D" w:rsidRDefault="00425E2D" w:rsidP="00CB22B5">
            <w:pPr>
              <w:spacing w:line="259" w:lineRule="auto"/>
            </w:pPr>
            <w:r>
              <w:rPr>
                <w:sz w:val="20"/>
              </w:rPr>
              <w:t xml:space="preserve">02104JF </w:t>
            </w:r>
          </w:p>
        </w:tc>
        <w:tc>
          <w:tcPr>
            <w:tcW w:w="3780" w:type="dxa"/>
            <w:tcBorders>
              <w:top w:val="single" w:sz="4" w:space="0" w:color="000000"/>
              <w:left w:val="single" w:sz="4" w:space="0" w:color="000000"/>
              <w:bottom w:val="single" w:sz="4" w:space="0" w:color="000000"/>
              <w:right w:val="single" w:sz="4" w:space="0" w:color="000000"/>
            </w:tcBorders>
          </w:tcPr>
          <w:p w14:paraId="456E7F16" w14:textId="77777777" w:rsidR="00425E2D" w:rsidRDefault="00425E2D" w:rsidP="00CB22B5">
            <w:pPr>
              <w:spacing w:after="2" w:line="238" w:lineRule="auto"/>
              <w:ind w:left="2" w:hanging="1"/>
            </w:pPr>
            <w:r>
              <w:rPr>
                <w:sz w:val="20"/>
              </w:rPr>
              <w:t xml:space="preserve"> Bypass Coronary Artery, One Artery from Abdominal Artery with Autologous Arterial </w:t>
            </w:r>
          </w:p>
          <w:p w14:paraId="3B0E44C9" w14:textId="77777777" w:rsidR="00425E2D" w:rsidRDefault="00425E2D" w:rsidP="00CB22B5">
            <w:pPr>
              <w:spacing w:line="259" w:lineRule="auto"/>
              <w:ind w:left="2"/>
            </w:pPr>
            <w:r>
              <w:rPr>
                <w:sz w:val="20"/>
              </w:rPr>
              <w:t xml:space="preserve">Tissue, Percutaneous Endoscopic Approach </w:t>
            </w:r>
          </w:p>
        </w:tc>
      </w:tr>
      <w:tr w:rsidR="00425E2D" w14:paraId="344D9831" w14:textId="77777777" w:rsidTr="00425E2D">
        <w:trPr>
          <w:trHeight w:val="931"/>
        </w:trPr>
        <w:tc>
          <w:tcPr>
            <w:tcW w:w="545" w:type="dxa"/>
            <w:vMerge/>
            <w:tcBorders>
              <w:top w:val="nil"/>
              <w:left w:val="single" w:sz="4" w:space="0" w:color="000000"/>
              <w:bottom w:val="nil"/>
              <w:right w:val="single" w:sz="4" w:space="0" w:color="000000"/>
            </w:tcBorders>
          </w:tcPr>
          <w:p w14:paraId="7CE1A70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7D124C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D7E09D1" w14:textId="77777777" w:rsidR="00425E2D" w:rsidRDefault="00425E2D" w:rsidP="00CB22B5">
            <w:pPr>
              <w:spacing w:line="259" w:lineRule="auto"/>
            </w:pPr>
            <w:r>
              <w:rPr>
                <w:sz w:val="20"/>
              </w:rPr>
              <w:t xml:space="preserve">02104KF </w:t>
            </w:r>
          </w:p>
        </w:tc>
        <w:tc>
          <w:tcPr>
            <w:tcW w:w="3780" w:type="dxa"/>
            <w:tcBorders>
              <w:top w:val="single" w:sz="4" w:space="0" w:color="000000"/>
              <w:left w:val="single" w:sz="4" w:space="0" w:color="000000"/>
              <w:bottom w:val="single" w:sz="4" w:space="0" w:color="000000"/>
              <w:right w:val="single" w:sz="4" w:space="0" w:color="000000"/>
            </w:tcBorders>
          </w:tcPr>
          <w:p w14:paraId="574B7110" w14:textId="77777777" w:rsidR="00425E2D" w:rsidRDefault="00425E2D" w:rsidP="00CB22B5">
            <w:pPr>
              <w:spacing w:line="259" w:lineRule="auto"/>
              <w:ind w:left="1"/>
            </w:pPr>
            <w:r>
              <w:rPr>
                <w:sz w:val="20"/>
              </w:rPr>
              <w:t xml:space="preserve"> Bypass Coronary Artery, One Artery from </w:t>
            </w:r>
          </w:p>
          <w:p w14:paraId="043D605D" w14:textId="77777777" w:rsidR="00425E2D" w:rsidRDefault="00425E2D" w:rsidP="00CB22B5">
            <w:pPr>
              <w:spacing w:line="259" w:lineRule="auto"/>
              <w:ind w:left="2"/>
            </w:pPr>
            <w:r>
              <w:rPr>
                <w:sz w:val="20"/>
              </w:rPr>
              <w:t xml:space="preserve">Abdominal Artery with Synthetic </w:t>
            </w:r>
          </w:p>
          <w:p w14:paraId="41A67254" w14:textId="77777777" w:rsidR="00425E2D" w:rsidRDefault="00425E2D" w:rsidP="00CB22B5">
            <w:pPr>
              <w:spacing w:line="259" w:lineRule="auto"/>
              <w:ind w:left="2"/>
            </w:pPr>
            <w:r>
              <w:rPr>
                <w:sz w:val="20"/>
              </w:rPr>
              <w:t xml:space="preserve">Substitute, Percutaneous Endoscopic </w:t>
            </w:r>
          </w:p>
          <w:p w14:paraId="297CD03E" w14:textId="77777777" w:rsidR="00425E2D" w:rsidRDefault="00425E2D" w:rsidP="00CB22B5">
            <w:pPr>
              <w:spacing w:line="259" w:lineRule="auto"/>
              <w:ind w:left="2"/>
            </w:pPr>
            <w:r>
              <w:rPr>
                <w:sz w:val="20"/>
              </w:rPr>
              <w:t xml:space="preserve">Approach </w:t>
            </w:r>
          </w:p>
        </w:tc>
      </w:tr>
      <w:tr w:rsidR="00425E2D" w14:paraId="7372B0F2" w14:textId="77777777" w:rsidTr="00425E2D">
        <w:trPr>
          <w:trHeight w:val="929"/>
        </w:trPr>
        <w:tc>
          <w:tcPr>
            <w:tcW w:w="545" w:type="dxa"/>
            <w:vMerge/>
            <w:tcBorders>
              <w:top w:val="nil"/>
              <w:left w:val="single" w:sz="4" w:space="0" w:color="000000"/>
              <w:bottom w:val="nil"/>
              <w:right w:val="single" w:sz="4" w:space="0" w:color="000000"/>
            </w:tcBorders>
          </w:tcPr>
          <w:p w14:paraId="1FD4561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FF74C0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D2B9D2D" w14:textId="77777777" w:rsidR="00425E2D" w:rsidRDefault="00425E2D" w:rsidP="00CB22B5">
            <w:pPr>
              <w:spacing w:line="259" w:lineRule="auto"/>
            </w:pPr>
            <w:r>
              <w:rPr>
                <w:sz w:val="20"/>
              </w:rPr>
              <w:t xml:space="preserve">02104ZF </w:t>
            </w:r>
          </w:p>
        </w:tc>
        <w:tc>
          <w:tcPr>
            <w:tcW w:w="3780" w:type="dxa"/>
            <w:tcBorders>
              <w:top w:val="single" w:sz="4" w:space="0" w:color="000000"/>
              <w:left w:val="single" w:sz="4" w:space="0" w:color="000000"/>
              <w:bottom w:val="single" w:sz="4" w:space="0" w:color="000000"/>
              <w:right w:val="single" w:sz="4" w:space="0" w:color="000000"/>
            </w:tcBorders>
          </w:tcPr>
          <w:p w14:paraId="4D39A6E1" w14:textId="77777777" w:rsidR="00425E2D" w:rsidRDefault="00425E2D" w:rsidP="00CB22B5">
            <w:pPr>
              <w:spacing w:line="259" w:lineRule="auto"/>
              <w:ind w:left="3"/>
            </w:pPr>
            <w:r>
              <w:rPr>
                <w:sz w:val="20"/>
              </w:rPr>
              <w:t xml:space="preserve"> Bypass Coronary Artery, One Artery from </w:t>
            </w:r>
          </w:p>
          <w:p w14:paraId="37C3F648" w14:textId="77777777" w:rsidR="00425E2D" w:rsidRDefault="00425E2D" w:rsidP="00CB22B5">
            <w:pPr>
              <w:spacing w:line="259" w:lineRule="auto"/>
              <w:ind w:left="2"/>
            </w:pPr>
            <w:r>
              <w:rPr>
                <w:sz w:val="20"/>
              </w:rPr>
              <w:t xml:space="preserve">Abdominal Artery with </w:t>
            </w:r>
            <w:proofErr w:type="spellStart"/>
            <w:r>
              <w:rPr>
                <w:sz w:val="20"/>
              </w:rPr>
              <w:t>Nonautologous</w:t>
            </w:r>
            <w:proofErr w:type="spellEnd"/>
            <w:r>
              <w:rPr>
                <w:sz w:val="20"/>
              </w:rPr>
              <w:t xml:space="preserve"> </w:t>
            </w:r>
          </w:p>
          <w:p w14:paraId="73CBFB40" w14:textId="77777777" w:rsidR="00425E2D" w:rsidRDefault="00425E2D" w:rsidP="00CB22B5">
            <w:pPr>
              <w:spacing w:line="259" w:lineRule="auto"/>
              <w:ind w:left="2"/>
            </w:pPr>
            <w:r>
              <w:rPr>
                <w:sz w:val="20"/>
              </w:rPr>
              <w:t xml:space="preserve">Tissue Substitute, Percutaneous Endoscopic Approach </w:t>
            </w:r>
          </w:p>
        </w:tc>
      </w:tr>
      <w:tr w:rsidR="00425E2D" w14:paraId="340A070C" w14:textId="77777777" w:rsidTr="00425E2D">
        <w:trPr>
          <w:trHeight w:val="701"/>
        </w:trPr>
        <w:tc>
          <w:tcPr>
            <w:tcW w:w="545" w:type="dxa"/>
            <w:vMerge/>
            <w:tcBorders>
              <w:top w:val="nil"/>
              <w:left w:val="single" w:sz="4" w:space="0" w:color="000000"/>
              <w:bottom w:val="nil"/>
              <w:right w:val="single" w:sz="4" w:space="0" w:color="000000"/>
            </w:tcBorders>
          </w:tcPr>
          <w:p w14:paraId="11FB26E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B114B6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186B18C" w14:textId="77777777" w:rsidR="00425E2D" w:rsidRDefault="00425E2D" w:rsidP="00CB22B5">
            <w:pPr>
              <w:spacing w:line="259" w:lineRule="auto"/>
            </w:pPr>
            <w:r>
              <w:rPr>
                <w:sz w:val="20"/>
              </w:rPr>
              <w:t xml:space="preserve">0210083 </w:t>
            </w:r>
          </w:p>
        </w:tc>
        <w:tc>
          <w:tcPr>
            <w:tcW w:w="3780" w:type="dxa"/>
            <w:tcBorders>
              <w:top w:val="single" w:sz="4" w:space="0" w:color="000000"/>
              <w:left w:val="single" w:sz="4" w:space="0" w:color="000000"/>
              <w:bottom w:val="single" w:sz="4" w:space="0" w:color="000000"/>
              <w:right w:val="single" w:sz="4" w:space="0" w:color="000000"/>
            </w:tcBorders>
          </w:tcPr>
          <w:p w14:paraId="7755F689" w14:textId="77777777" w:rsidR="00425E2D" w:rsidRDefault="00425E2D" w:rsidP="00CB22B5">
            <w:pPr>
              <w:spacing w:line="259" w:lineRule="auto"/>
              <w:ind w:left="1"/>
            </w:pPr>
            <w:r>
              <w:rPr>
                <w:sz w:val="20"/>
              </w:rPr>
              <w:t xml:space="preserve"> Bypass Coronary Artery, One Artery from </w:t>
            </w:r>
          </w:p>
          <w:p w14:paraId="37DFEC31" w14:textId="77777777" w:rsidR="00425E2D" w:rsidRDefault="00425E2D" w:rsidP="00CB22B5">
            <w:pPr>
              <w:spacing w:line="259" w:lineRule="auto"/>
              <w:ind w:left="2"/>
            </w:pPr>
            <w:r>
              <w:rPr>
                <w:sz w:val="20"/>
              </w:rPr>
              <w:t xml:space="preserve">Abdominal Artery, Percutaneous </w:t>
            </w:r>
          </w:p>
          <w:p w14:paraId="2474E88C" w14:textId="77777777" w:rsidR="00425E2D" w:rsidRDefault="00425E2D" w:rsidP="00CB22B5">
            <w:pPr>
              <w:spacing w:line="259" w:lineRule="auto"/>
              <w:ind w:left="2"/>
            </w:pPr>
            <w:r>
              <w:rPr>
                <w:sz w:val="20"/>
              </w:rPr>
              <w:t xml:space="preserve">Endoscopic Approach </w:t>
            </w:r>
          </w:p>
        </w:tc>
      </w:tr>
      <w:tr w:rsidR="00425E2D" w14:paraId="056D8E51" w14:textId="77777777" w:rsidTr="00425E2D">
        <w:trPr>
          <w:trHeight w:val="698"/>
        </w:trPr>
        <w:tc>
          <w:tcPr>
            <w:tcW w:w="545" w:type="dxa"/>
            <w:vMerge/>
            <w:tcBorders>
              <w:top w:val="nil"/>
              <w:left w:val="single" w:sz="4" w:space="0" w:color="000000"/>
              <w:bottom w:val="nil"/>
              <w:right w:val="single" w:sz="4" w:space="0" w:color="000000"/>
            </w:tcBorders>
          </w:tcPr>
          <w:p w14:paraId="7FBD161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404B20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32E1880" w14:textId="77777777" w:rsidR="00425E2D" w:rsidRDefault="00425E2D" w:rsidP="00CB22B5">
            <w:pPr>
              <w:spacing w:line="259" w:lineRule="auto"/>
            </w:pPr>
            <w:r>
              <w:rPr>
                <w:sz w:val="20"/>
              </w:rPr>
              <w:t xml:space="preserve">0210093 </w:t>
            </w:r>
          </w:p>
        </w:tc>
        <w:tc>
          <w:tcPr>
            <w:tcW w:w="3780" w:type="dxa"/>
            <w:tcBorders>
              <w:top w:val="single" w:sz="4" w:space="0" w:color="000000"/>
              <w:left w:val="single" w:sz="4" w:space="0" w:color="000000"/>
              <w:bottom w:val="single" w:sz="4" w:space="0" w:color="000000"/>
              <w:right w:val="single" w:sz="4" w:space="0" w:color="000000"/>
            </w:tcBorders>
          </w:tcPr>
          <w:p w14:paraId="6A6EA031" w14:textId="77777777" w:rsidR="00425E2D" w:rsidRDefault="00425E2D" w:rsidP="00CB22B5">
            <w:pPr>
              <w:spacing w:line="259" w:lineRule="auto"/>
              <w:ind w:left="1"/>
            </w:pPr>
            <w:r>
              <w:rPr>
                <w:sz w:val="20"/>
              </w:rPr>
              <w:t xml:space="preserve"> Bypass Coronary Artery, One Artery from </w:t>
            </w:r>
          </w:p>
          <w:p w14:paraId="310472C2" w14:textId="77777777" w:rsidR="00425E2D" w:rsidRDefault="00425E2D" w:rsidP="00CB22B5">
            <w:pPr>
              <w:spacing w:line="259" w:lineRule="auto"/>
              <w:ind w:left="2"/>
            </w:pPr>
            <w:r>
              <w:rPr>
                <w:sz w:val="20"/>
              </w:rPr>
              <w:t xml:space="preserve">Coronary Artery with </w:t>
            </w:r>
            <w:proofErr w:type="spellStart"/>
            <w:r>
              <w:rPr>
                <w:sz w:val="20"/>
              </w:rPr>
              <w:t>Zooplastic</w:t>
            </w:r>
            <w:proofErr w:type="spellEnd"/>
            <w:r>
              <w:rPr>
                <w:sz w:val="20"/>
              </w:rPr>
              <w:t xml:space="preserve"> Tissue, </w:t>
            </w:r>
          </w:p>
          <w:p w14:paraId="12B35917" w14:textId="77777777" w:rsidR="00425E2D" w:rsidRDefault="00425E2D" w:rsidP="00CB22B5">
            <w:pPr>
              <w:spacing w:line="259" w:lineRule="auto"/>
              <w:ind w:left="2"/>
            </w:pPr>
            <w:r>
              <w:rPr>
                <w:sz w:val="20"/>
              </w:rPr>
              <w:t xml:space="preserve">Open Approach </w:t>
            </w:r>
          </w:p>
        </w:tc>
      </w:tr>
      <w:tr w:rsidR="00425E2D" w14:paraId="583E9BE2" w14:textId="77777777" w:rsidTr="00425E2D">
        <w:trPr>
          <w:trHeight w:val="701"/>
        </w:trPr>
        <w:tc>
          <w:tcPr>
            <w:tcW w:w="545" w:type="dxa"/>
            <w:vMerge/>
            <w:tcBorders>
              <w:top w:val="nil"/>
              <w:left w:val="single" w:sz="4" w:space="0" w:color="000000"/>
              <w:bottom w:val="nil"/>
              <w:right w:val="single" w:sz="4" w:space="0" w:color="000000"/>
            </w:tcBorders>
          </w:tcPr>
          <w:p w14:paraId="56F96D6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9E7CAA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C577E7C" w14:textId="77777777" w:rsidR="00425E2D" w:rsidRDefault="00425E2D" w:rsidP="00CB22B5">
            <w:pPr>
              <w:spacing w:line="259" w:lineRule="auto"/>
            </w:pPr>
            <w:r>
              <w:rPr>
                <w:sz w:val="20"/>
              </w:rPr>
              <w:t xml:space="preserve">02100A3 </w:t>
            </w:r>
          </w:p>
        </w:tc>
        <w:tc>
          <w:tcPr>
            <w:tcW w:w="3780" w:type="dxa"/>
            <w:tcBorders>
              <w:top w:val="single" w:sz="4" w:space="0" w:color="000000"/>
              <w:left w:val="single" w:sz="4" w:space="0" w:color="000000"/>
              <w:bottom w:val="single" w:sz="4" w:space="0" w:color="000000"/>
              <w:right w:val="single" w:sz="4" w:space="0" w:color="000000"/>
            </w:tcBorders>
          </w:tcPr>
          <w:p w14:paraId="139C0589" w14:textId="77777777" w:rsidR="00425E2D" w:rsidRDefault="00425E2D" w:rsidP="00CB22B5">
            <w:pPr>
              <w:spacing w:line="259" w:lineRule="auto"/>
              <w:ind w:left="1"/>
            </w:pPr>
            <w:r>
              <w:rPr>
                <w:sz w:val="20"/>
              </w:rPr>
              <w:t xml:space="preserve"> Bypass Coronary Artery, One Artery from </w:t>
            </w:r>
          </w:p>
          <w:p w14:paraId="638D0BDE" w14:textId="77777777" w:rsidR="00425E2D" w:rsidRDefault="00425E2D" w:rsidP="00CB22B5">
            <w:pPr>
              <w:spacing w:line="259" w:lineRule="auto"/>
              <w:ind w:left="2"/>
            </w:pPr>
            <w:r>
              <w:rPr>
                <w:sz w:val="20"/>
              </w:rPr>
              <w:t xml:space="preserve">Coronary Artery with Autologous Venous </w:t>
            </w:r>
          </w:p>
          <w:p w14:paraId="350D3F35" w14:textId="77777777" w:rsidR="00425E2D" w:rsidRDefault="00425E2D" w:rsidP="00CB22B5">
            <w:pPr>
              <w:spacing w:line="259" w:lineRule="auto"/>
              <w:ind w:left="2"/>
            </w:pPr>
            <w:r>
              <w:rPr>
                <w:sz w:val="20"/>
              </w:rPr>
              <w:t xml:space="preserve">Tissue, Open Approach </w:t>
            </w:r>
          </w:p>
        </w:tc>
      </w:tr>
      <w:tr w:rsidR="00425E2D" w14:paraId="202E67CD" w14:textId="77777777" w:rsidTr="00425E2D">
        <w:trPr>
          <w:trHeight w:val="701"/>
        </w:trPr>
        <w:tc>
          <w:tcPr>
            <w:tcW w:w="545" w:type="dxa"/>
            <w:vMerge/>
            <w:tcBorders>
              <w:top w:val="nil"/>
              <w:left w:val="single" w:sz="4" w:space="0" w:color="000000"/>
              <w:bottom w:val="nil"/>
              <w:right w:val="single" w:sz="4" w:space="0" w:color="000000"/>
            </w:tcBorders>
          </w:tcPr>
          <w:p w14:paraId="74EF1FD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4A4724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3C140F3" w14:textId="77777777" w:rsidR="00425E2D" w:rsidRDefault="00425E2D" w:rsidP="00CB22B5">
            <w:pPr>
              <w:spacing w:line="259" w:lineRule="auto"/>
            </w:pPr>
            <w:r>
              <w:rPr>
                <w:sz w:val="20"/>
              </w:rPr>
              <w:t xml:space="preserve">02100J3 </w:t>
            </w:r>
          </w:p>
        </w:tc>
        <w:tc>
          <w:tcPr>
            <w:tcW w:w="3780" w:type="dxa"/>
            <w:tcBorders>
              <w:top w:val="single" w:sz="4" w:space="0" w:color="000000"/>
              <w:left w:val="single" w:sz="4" w:space="0" w:color="000000"/>
              <w:bottom w:val="single" w:sz="4" w:space="0" w:color="000000"/>
              <w:right w:val="single" w:sz="4" w:space="0" w:color="000000"/>
            </w:tcBorders>
          </w:tcPr>
          <w:p w14:paraId="27E5695E" w14:textId="77777777" w:rsidR="00425E2D" w:rsidRDefault="00425E2D" w:rsidP="00CB22B5">
            <w:pPr>
              <w:spacing w:line="259" w:lineRule="auto"/>
              <w:ind w:left="1"/>
            </w:pPr>
            <w:r>
              <w:rPr>
                <w:sz w:val="20"/>
              </w:rPr>
              <w:t xml:space="preserve"> Bypass Coronary Artery, One Artery from </w:t>
            </w:r>
          </w:p>
          <w:p w14:paraId="270812BE" w14:textId="77777777" w:rsidR="00425E2D" w:rsidRDefault="00425E2D" w:rsidP="00CB22B5">
            <w:pPr>
              <w:spacing w:line="259" w:lineRule="auto"/>
              <w:ind w:left="2"/>
            </w:pPr>
            <w:r>
              <w:rPr>
                <w:sz w:val="20"/>
              </w:rPr>
              <w:t xml:space="preserve">Coronary Artery with Autologous Arterial </w:t>
            </w:r>
          </w:p>
          <w:p w14:paraId="7BC3C375" w14:textId="77777777" w:rsidR="00425E2D" w:rsidRDefault="00425E2D" w:rsidP="00CB22B5">
            <w:pPr>
              <w:spacing w:line="259" w:lineRule="auto"/>
              <w:ind w:left="2"/>
            </w:pPr>
            <w:r>
              <w:rPr>
                <w:sz w:val="20"/>
              </w:rPr>
              <w:lastRenderedPageBreak/>
              <w:t xml:space="preserve">Tissue, Open Approach </w:t>
            </w:r>
          </w:p>
        </w:tc>
      </w:tr>
      <w:tr w:rsidR="00425E2D" w14:paraId="284DC483" w14:textId="77777777" w:rsidTr="00425E2D">
        <w:trPr>
          <w:trHeight w:val="698"/>
        </w:trPr>
        <w:tc>
          <w:tcPr>
            <w:tcW w:w="545" w:type="dxa"/>
            <w:vMerge/>
            <w:tcBorders>
              <w:top w:val="nil"/>
              <w:left w:val="single" w:sz="4" w:space="0" w:color="000000"/>
              <w:bottom w:val="nil"/>
              <w:right w:val="single" w:sz="4" w:space="0" w:color="000000"/>
            </w:tcBorders>
          </w:tcPr>
          <w:p w14:paraId="2F50E68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DA8DF0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281C1EC" w14:textId="77777777" w:rsidR="00425E2D" w:rsidRDefault="00425E2D" w:rsidP="00CB22B5">
            <w:pPr>
              <w:spacing w:line="259" w:lineRule="auto"/>
            </w:pPr>
            <w:r>
              <w:rPr>
                <w:sz w:val="20"/>
              </w:rPr>
              <w:t xml:space="preserve">02100K3 </w:t>
            </w:r>
          </w:p>
        </w:tc>
        <w:tc>
          <w:tcPr>
            <w:tcW w:w="3780" w:type="dxa"/>
            <w:tcBorders>
              <w:top w:val="single" w:sz="4" w:space="0" w:color="000000"/>
              <w:left w:val="single" w:sz="4" w:space="0" w:color="000000"/>
              <w:bottom w:val="single" w:sz="4" w:space="0" w:color="000000"/>
              <w:right w:val="single" w:sz="4" w:space="0" w:color="000000"/>
            </w:tcBorders>
          </w:tcPr>
          <w:p w14:paraId="26F97086" w14:textId="77777777" w:rsidR="00425E2D" w:rsidRDefault="00425E2D" w:rsidP="00CB22B5">
            <w:pPr>
              <w:ind w:left="2" w:hanging="1"/>
            </w:pPr>
            <w:r>
              <w:rPr>
                <w:sz w:val="20"/>
              </w:rPr>
              <w:t xml:space="preserve"> Bypass Coronary Artery, One Artery from Coronary Artery with Synthetic Substitute, </w:t>
            </w:r>
          </w:p>
          <w:p w14:paraId="4A5E8CD6" w14:textId="77777777" w:rsidR="00425E2D" w:rsidRDefault="00425E2D" w:rsidP="00CB22B5">
            <w:pPr>
              <w:spacing w:line="259" w:lineRule="auto"/>
              <w:ind w:left="2"/>
            </w:pPr>
            <w:r>
              <w:rPr>
                <w:sz w:val="20"/>
              </w:rPr>
              <w:t xml:space="preserve">Open Approach </w:t>
            </w:r>
          </w:p>
        </w:tc>
      </w:tr>
      <w:tr w:rsidR="00425E2D" w14:paraId="4AE8B5A7" w14:textId="77777777" w:rsidTr="00425E2D">
        <w:trPr>
          <w:trHeight w:val="701"/>
        </w:trPr>
        <w:tc>
          <w:tcPr>
            <w:tcW w:w="545" w:type="dxa"/>
            <w:vMerge/>
            <w:tcBorders>
              <w:top w:val="nil"/>
              <w:left w:val="single" w:sz="4" w:space="0" w:color="000000"/>
              <w:bottom w:val="nil"/>
              <w:right w:val="single" w:sz="4" w:space="0" w:color="000000"/>
            </w:tcBorders>
          </w:tcPr>
          <w:p w14:paraId="4A78961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F234C5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834B132" w14:textId="77777777" w:rsidR="00425E2D" w:rsidRDefault="00425E2D" w:rsidP="00CB22B5">
            <w:pPr>
              <w:spacing w:line="259" w:lineRule="auto"/>
            </w:pPr>
            <w:r>
              <w:rPr>
                <w:sz w:val="20"/>
              </w:rPr>
              <w:t xml:space="preserve">02100Z3 </w:t>
            </w:r>
          </w:p>
        </w:tc>
        <w:tc>
          <w:tcPr>
            <w:tcW w:w="3780" w:type="dxa"/>
            <w:tcBorders>
              <w:top w:val="single" w:sz="4" w:space="0" w:color="000000"/>
              <w:left w:val="single" w:sz="4" w:space="0" w:color="000000"/>
              <w:bottom w:val="single" w:sz="4" w:space="0" w:color="000000"/>
              <w:right w:val="single" w:sz="4" w:space="0" w:color="000000"/>
            </w:tcBorders>
          </w:tcPr>
          <w:p w14:paraId="787EB436" w14:textId="77777777" w:rsidR="00425E2D" w:rsidRDefault="00425E2D" w:rsidP="00CB22B5">
            <w:pPr>
              <w:spacing w:line="259" w:lineRule="auto"/>
              <w:ind w:left="2"/>
            </w:pPr>
            <w:r>
              <w:rPr>
                <w:sz w:val="20"/>
              </w:rPr>
              <w:t xml:space="preserve"> Bypass Coronary Artery, One Artery from </w:t>
            </w:r>
          </w:p>
          <w:p w14:paraId="2FD46EC9" w14:textId="77777777" w:rsidR="00425E2D" w:rsidRDefault="00425E2D" w:rsidP="00CB22B5">
            <w:pPr>
              <w:spacing w:line="259" w:lineRule="auto"/>
              <w:ind w:left="2"/>
            </w:pPr>
            <w:r>
              <w:rPr>
                <w:sz w:val="20"/>
              </w:rPr>
              <w:t xml:space="preserve">Coronary Artery with </w:t>
            </w:r>
            <w:proofErr w:type="spellStart"/>
            <w:r>
              <w:rPr>
                <w:sz w:val="20"/>
              </w:rPr>
              <w:t>Nonautologous</w:t>
            </w:r>
            <w:proofErr w:type="spellEnd"/>
            <w:r>
              <w:rPr>
                <w:sz w:val="20"/>
              </w:rPr>
              <w:t xml:space="preserve"> </w:t>
            </w:r>
          </w:p>
          <w:p w14:paraId="03AACF8B" w14:textId="77777777" w:rsidR="00425E2D" w:rsidRDefault="00425E2D" w:rsidP="00CB22B5">
            <w:pPr>
              <w:spacing w:line="259" w:lineRule="auto"/>
              <w:ind w:left="2"/>
            </w:pPr>
            <w:r>
              <w:rPr>
                <w:sz w:val="20"/>
              </w:rPr>
              <w:t xml:space="preserve">Tissue Substitute, Open Approach </w:t>
            </w:r>
          </w:p>
        </w:tc>
      </w:tr>
      <w:tr w:rsidR="00425E2D" w14:paraId="5A015B2A"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5C8D9D4F"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FD8D12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BDC2C10" w14:textId="77777777" w:rsidR="00425E2D" w:rsidRDefault="00425E2D" w:rsidP="00CB22B5">
            <w:pPr>
              <w:spacing w:line="259" w:lineRule="auto"/>
            </w:pPr>
            <w:r>
              <w:rPr>
                <w:sz w:val="20"/>
              </w:rPr>
              <w:t xml:space="preserve">0210483 </w:t>
            </w:r>
          </w:p>
        </w:tc>
        <w:tc>
          <w:tcPr>
            <w:tcW w:w="3780" w:type="dxa"/>
            <w:tcBorders>
              <w:top w:val="single" w:sz="4" w:space="0" w:color="000000"/>
              <w:left w:val="single" w:sz="4" w:space="0" w:color="000000"/>
              <w:bottom w:val="single" w:sz="4" w:space="0" w:color="000000"/>
              <w:right w:val="single" w:sz="4" w:space="0" w:color="000000"/>
            </w:tcBorders>
          </w:tcPr>
          <w:p w14:paraId="489367C9" w14:textId="77777777" w:rsidR="00425E2D" w:rsidRDefault="00425E2D" w:rsidP="00CB22B5">
            <w:pPr>
              <w:spacing w:line="259" w:lineRule="auto"/>
              <w:ind w:left="2" w:hanging="1"/>
            </w:pPr>
            <w:r>
              <w:rPr>
                <w:sz w:val="20"/>
              </w:rPr>
              <w:t xml:space="preserve"> Bypass Coronary Artery, One Artery from Coronary Artery, Open Approach </w:t>
            </w:r>
          </w:p>
        </w:tc>
      </w:tr>
    </w:tbl>
    <w:p w14:paraId="01134F9A"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68" w:type="dxa"/>
        </w:tblCellMar>
        <w:tblLook w:val="04A0" w:firstRow="1" w:lastRow="0" w:firstColumn="1" w:lastColumn="0" w:noHBand="0" w:noVBand="1"/>
      </w:tblPr>
      <w:tblGrid>
        <w:gridCol w:w="502"/>
        <w:gridCol w:w="3600"/>
        <w:gridCol w:w="1668"/>
        <w:gridCol w:w="3595"/>
      </w:tblGrid>
      <w:tr w:rsidR="00425E2D" w14:paraId="7CB0C8C3"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5CE1654A"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4DF7B76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342CDF8" w14:textId="77777777" w:rsidR="00425E2D" w:rsidRDefault="00425E2D" w:rsidP="00CB22B5">
            <w:pPr>
              <w:spacing w:line="259" w:lineRule="auto"/>
            </w:pPr>
            <w:r>
              <w:rPr>
                <w:sz w:val="20"/>
              </w:rPr>
              <w:t xml:space="preserve">0210493 </w:t>
            </w:r>
          </w:p>
        </w:tc>
        <w:tc>
          <w:tcPr>
            <w:tcW w:w="3780" w:type="dxa"/>
            <w:tcBorders>
              <w:top w:val="single" w:sz="4" w:space="0" w:color="000000"/>
              <w:left w:val="single" w:sz="4" w:space="0" w:color="000000"/>
              <w:bottom w:val="single" w:sz="4" w:space="0" w:color="000000"/>
              <w:right w:val="single" w:sz="4" w:space="0" w:color="000000"/>
            </w:tcBorders>
          </w:tcPr>
          <w:p w14:paraId="24E472BF" w14:textId="77777777" w:rsidR="00425E2D" w:rsidRDefault="00425E2D" w:rsidP="00CB22B5">
            <w:pPr>
              <w:spacing w:line="259" w:lineRule="auto"/>
              <w:ind w:left="1"/>
            </w:pPr>
            <w:r>
              <w:rPr>
                <w:sz w:val="20"/>
              </w:rPr>
              <w:t xml:space="preserve"> Bypass Coronary Artery, One Artery from </w:t>
            </w:r>
          </w:p>
          <w:p w14:paraId="6B12C015" w14:textId="77777777" w:rsidR="00425E2D" w:rsidRDefault="00425E2D" w:rsidP="00CB22B5">
            <w:pPr>
              <w:spacing w:line="259" w:lineRule="auto"/>
              <w:ind w:left="2"/>
            </w:pPr>
            <w:r>
              <w:rPr>
                <w:sz w:val="20"/>
              </w:rPr>
              <w:t xml:space="preserve">Coronary Artery with </w:t>
            </w:r>
            <w:proofErr w:type="spellStart"/>
            <w:r>
              <w:rPr>
                <w:sz w:val="20"/>
              </w:rPr>
              <w:t>Zooplastic</w:t>
            </w:r>
            <w:proofErr w:type="spellEnd"/>
            <w:r>
              <w:rPr>
                <w:sz w:val="20"/>
              </w:rPr>
              <w:t xml:space="preserve"> Tissue, </w:t>
            </w:r>
          </w:p>
          <w:p w14:paraId="495FD665" w14:textId="77777777" w:rsidR="00425E2D" w:rsidRDefault="00425E2D" w:rsidP="00CB22B5">
            <w:pPr>
              <w:spacing w:line="259" w:lineRule="auto"/>
              <w:ind w:left="2"/>
            </w:pPr>
            <w:r>
              <w:rPr>
                <w:sz w:val="20"/>
              </w:rPr>
              <w:t xml:space="preserve">Percutaneous Endoscopic Approach </w:t>
            </w:r>
          </w:p>
        </w:tc>
      </w:tr>
      <w:tr w:rsidR="00425E2D" w14:paraId="5FA1C9F3" w14:textId="77777777" w:rsidTr="00425E2D">
        <w:trPr>
          <w:trHeight w:val="701"/>
        </w:trPr>
        <w:tc>
          <w:tcPr>
            <w:tcW w:w="545" w:type="dxa"/>
            <w:vMerge/>
            <w:tcBorders>
              <w:top w:val="nil"/>
              <w:left w:val="single" w:sz="4" w:space="0" w:color="000000"/>
              <w:bottom w:val="nil"/>
              <w:right w:val="single" w:sz="4" w:space="0" w:color="000000"/>
            </w:tcBorders>
          </w:tcPr>
          <w:p w14:paraId="2512EC8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20800E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816A6C8" w14:textId="77777777" w:rsidR="00425E2D" w:rsidRDefault="00425E2D" w:rsidP="00CB22B5">
            <w:pPr>
              <w:spacing w:line="259" w:lineRule="auto"/>
            </w:pPr>
            <w:r>
              <w:rPr>
                <w:sz w:val="20"/>
              </w:rPr>
              <w:t xml:space="preserve">02104A3 </w:t>
            </w:r>
          </w:p>
        </w:tc>
        <w:tc>
          <w:tcPr>
            <w:tcW w:w="3780" w:type="dxa"/>
            <w:tcBorders>
              <w:top w:val="single" w:sz="4" w:space="0" w:color="000000"/>
              <w:left w:val="single" w:sz="4" w:space="0" w:color="000000"/>
              <w:bottom w:val="single" w:sz="4" w:space="0" w:color="000000"/>
              <w:right w:val="single" w:sz="4" w:space="0" w:color="000000"/>
            </w:tcBorders>
          </w:tcPr>
          <w:p w14:paraId="480927D7" w14:textId="77777777" w:rsidR="00425E2D" w:rsidRDefault="00425E2D" w:rsidP="00CB22B5">
            <w:pPr>
              <w:spacing w:line="259" w:lineRule="auto"/>
              <w:ind w:left="1"/>
            </w:pPr>
            <w:r>
              <w:rPr>
                <w:sz w:val="20"/>
              </w:rPr>
              <w:t xml:space="preserve"> Bypass Coronary Artery, One Artery from </w:t>
            </w:r>
          </w:p>
          <w:p w14:paraId="224A2D23" w14:textId="77777777" w:rsidR="00425E2D" w:rsidRDefault="00425E2D" w:rsidP="00CB22B5">
            <w:pPr>
              <w:spacing w:line="259" w:lineRule="auto"/>
              <w:ind w:left="2"/>
            </w:pPr>
            <w:r>
              <w:rPr>
                <w:sz w:val="20"/>
              </w:rPr>
              <w:t xml:space="preserve">Coronary Artery with Autologous Venous </w:t>
            </w:r>
          </w:p>
          <w:p w14:paraId="12B25CE0" w14:textId="77777777" w:rsidR="00425E2D" w:rsidRDefault="00425E2D" w:rsidP="00CB22B5">
            <w:pPr>
              <w:spacing w:line="259" w:lineRule="auto"/>
              <w:ind w:left="2"/>
            </w:pPr>
            <w:r>
              <w:rPr>
                <w:sz w:val="20"/>
              </w:rPr>
              <w:t xml:space="preserve">Tissue, Percutaneous Endoscopic Approach </w:t>
            </w:r>
          </w:p>
        </w:tc>
      </w:tr>
      <w:tr w:rsidR="00425E2D" w14:paraId="284A3E88" w14:textId="77777777" w:rsidTr="00425E2D">
        <w:trPr>
          <w:trHeight w:val="698"/>
        </w:trPr>
        <w:tc>
          <w:tcPr>
            <w:tcW w:w="545" w:type="dxa"/>
            <w:vMerge/>
            <w:tcBorders>
              <w:top w:val="nil"/>
              <w:left w:val="single" w:sz="4" w:space="0" w:color="000000"/>
              <w:bottom w:val="nil"/>
              <w:right w:val="single" w:sz="4" w:space="0" w:color="000000"/>
            </w:tcBorders>
          </w:tcPr>
          <w:p w14:paraId="5CCD618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E23EB6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30AF3C9" w14:textId="77777777" w:rsidR="00425E2D" w:rsidRDefault="00425E2D" w:rsidP="00CB22B5">
            <w:pPr>
              <w:spacing w:line="259" w:lineRule="auto"/>
            </w:pPr>
            <w:r>
              <w:rPr>
                <w:sz w:val="20"/>
              </w:rPr>
              <w:t xml:space="preserve">02104J3 </w:t>
            </w:r>
          </w:p>
        </w:tc>
        <w:tc>
          <w:tcPr>
            <w:tcW w:w="3780" w:type="dxa"/>
            <w:tcBorders>
              <w:top w:val="single" w:sz="4" w:space="0" w:color="000000"/>
              <w:left w:val="single" w:sz="4" w:space="0" w:color="000000"/>
              <w:bottom w:val="single" w:sz="4" w:space="0" w:color="000000"/>
              <w:right w:val="single" w:sz="4" w:space="0" w:color="000000"/>
            </w:tcBorders>
          </w:tcPr>
          <w:p w14:paraId="66373B49" w14:textId="77777777" w:rsidR="00425E2D" w:rsidRDefault="00425E2D" w:rsidP="00CB22B5">
            <w:pPr>
              <w:spacing w:line="259" w:lineRule="auto"/>
              <w:ind w:left="1"/>
            </w:pPr>
            <w:r>
              <w:rPr>
                <w:sz w:val="20"/>
              </w:rPr>
              <w:t xml:space="preserve"> Bypass Coronary Artery, One Artery from </w:t>
            </w:r>
          </w:p>
          <w:p w14:paraId="6FEA547B" w14:textId="77777777" w:rsidR="00425E2D" w:rsidRDefault="00425E2D" w:rsidP="00CB22B5">
            <w:pPr>
              <w:spacing w:line="259" w:lineRule="auto"/>
              <w:ind w:left="2"/>
            </w:pPr>
            <w:r>
              <w:rPr>
                <w:sz w:val="20"/>
              </w:rPr>
              <w:t xml:space="preserve">Coronary Artery with Autologous Arterial </w:t>
            </w:r>
          </w:p>
          <w:p w14:paraId="0BB7E148" w14:textId="77777777" w:rsidR="00425E2D" w:rsidRDefault="00425E2D" w:rsidP="00CB22B5">
            <w:pPr>
              <w:spacing w:line="259" w:lineRule="auto"/>
              <w:ind w:left="2"/>
            </w:pPr>
            <w:r>
              <w:rPr>
                <w:sz w:val="20"/>
              </w:rPr>
              <w:t xml:space="preserve">Tissue, Percutaneous Endoscopic Approach </w:t>
            </w:r>
          </w:p>
        </w:tc>
      </w:tr>
      <w:tr w:rsidR="00425E2D" w14:paraId="79176A18" w14:textId="77777777" w:rsidTr="00425E2D">
        <w:trPr>
          <w:trHeight w:val="701"/>
        </w:trPr>
        <w:tc>
          <w:tcPr>
            <w:tcW w:w="545" w:type="dxa"/>
            <w:vMerge/>
            <w:tcBorders>
              <w:top w:val="nil"/>
              <w:left w:val="single" w:sz="4" w:space="0" w:color="000000"/>
              <w:bottom w:val="nil"/>
              <w:right w:val="single" w:sz="4" w:space="0" w:color="000000"/>
            </w:tcBorders>
          </w:tcPr>
          <w:p w14:paraId="434DA3C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491B26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4753B4F" w14:textId="77777777" w:rsidR="00425E2D" w:rsidRDefault="00425E2D" w:rsidP="00CB22B5">
            <w:pPr>
              <w:spacing w:line="259" w:lineRule="auto"/>
            </w:pPr>
            <w:r>
              <w:rPr>
                <w:sz w:val="20"/>
              </w:rPr>
              <w:t xml:space="preserve">02104K3 </w:t>
            </w:r>
          </w:p>
        </w:tc>
        <w:tc>
          <w:tcPr>
            <w:tcW w:w="3780" w:type="dxa"/>
            <w:tcBorders>
              <w:top w:val="single" w:sz="4" w:space="0" w:color="000000"/>
              <w:left w:val="single" w:sz="4" w:space="0" w:color="000000"/>
              <w:bottom w:val="single" w:sz="4" w:space="0" w:color="000000"/>
              <w:right w:val="single" w:sz="4" w:space="0" w:color="000000"/>
            </w:tcBorders>
          </w:tcPr>
          <w:p w14:paraId="10711A26" w14:textId="77777777" w:rsidR="00425E2D" w:rsidRDefault="00425E2D" w:rsidP="00CB22B5">
            <w:pPr>
              <w:ind w:left="2" w:hanging="1"/>
            </w:pPr>
            <w:r>
              <w:rPr>
                <w:sz w:val="20"/>
              </w:rPr>
              <w:t xml:space="preserve"> Bypass Coronary Artery, One Artery from Coronary Artery with Synthetic Substitute, </w:t>
            </w:r>
          </w:p>
          <w:p w14:paraId="5E04CC1D" w14:textId="77777777" w:rsidR="00425E2D" w:rsidRDefault="00425E2D" w:rsidP="00CB22B5">
            <w:pPr>
              <w:spacing w:line="259" w:lineRule="auto"/>
              <w:ind w:left="2"/>
            </w:pPr>
            <w:r>
              <w:rPr>
                <w:sz w:val="20"/>
              </w:rPr>
              <w:t xml:space="preserve">Percutaneous Endoscopic Approach </w:t>
            </w:r>
          </w:p>
        </w:tc>
      </w:tr>
      <w:tr w:rsidR="00425E2D" w14:paraId="06B128D5" w14:textId="77777777" w:rsidTr="00425E2D">
        <w:trPr>
          <w:trHeight w:val="929"/>
        </w:trPr>
        <w:tc>
          <w:tcPr>
            <w:tcW w:w="545" w:type="dxa"/>
            <w:vMerge/>
            <w:tcBorders>
              <w:top w:val="nil"/>
              <w:left w:val="single" w:sz="4" w:space="0" w:color="000000"/>
              <w:bottom w:val="nil"/>
              <w:right w:val="single" w:sz="4" w:space="0" w:color="000000"/>
            </w:tcBorders>
          </w:tcPr>
          <w:p w14:paraId="124E1AB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96301C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648AE80" w14:textId="77777777" w:rsidR="00425E2D" w:rsidRDefault="00425E2D" w:rsidP="00CB22B5">
            <w:pPr>
              <w:spacing w:line="259" w:lineRule="auto"/>
            </w:pPr>
            <w:r>
              <w:rPr>
                <w:sz w:val="20"/>
              </w:rPr>
              <w:t xml:space="preserve">02104Z3 </w:t>
            </w:r>
          </w:p>
        </w:tc>
        <w:tc>
          <w:tcPr>
            <w:tcW w:w="3780" w:type="dxa"/>
            <w:tcBorders>
              <w:top w:val="single" w:sz="4" w:space="0" w:color="000000"/>
              <w:left w:val="single" w:sz="4" w:space="0" w:color="000000"/>
              <w:bottom w:val="single" w:sz="4" w:space="0" w:color="000000"/>
              <w:right w:val="single" w:sz="4" w:space="0" w:color="000000"/>
            </w:tcBorders>
          </w:tcPr>
          <w:p w14:paraId="6D5B3199" w14:textId="77777777" w:rsidR="00425E2D" w:rsidRDefault="00425E2D" w:rsidP="00CB22B5">
            <w:pPr>
              <w:spacing w:line="259" w:lineRule="auto"/>
              <w:ind w:left="2"/>
            </w:pPr>
            <w:r>
              <w:rPr>
                <w:sz w:val="20"/>
              </w:rPr>
              <w:t xml:space="preserve"> Bypass Coronary Artery, One Artery from </w:t>
            </w:r>
          </w:p>
          <w:p w14:paraId="5E8AB743" w14:textId="77777777" w:rsidR="00425E2D" w:rsidRDefault="00425E2D" w:rsidP="00CB22B5">
            <w:pPr>
              <w:spacing w:line="259" w:lineRule="auto"/>
              <w:ind w:left="2"/>
            </w:pPr>
            <w:r>
              <w:rPr>
                <w:sz w:val="20"/>
              </w:rPr>
              <w:t xml:space="preserve">Coronary Artery with </w:t>
            </w:r>
            <w:proofErr w:type="spellStart"/>
            <w:r>
              <w:rPr>
                <w:sz w:val="20"/>
              </w:rPr>
              <w:t>Nonautologous</w:t>
            </w:r>
            <w:proofErr w:type="spellEnd"/>
            <w:r>
              <w:rPr>
                <w:sz w:val="20"/>
              </w:rPr>
              <w:t xml:space="preserve"> </w:t>
            </w:r>
          </w:p>
          <w:p w14:paraId="0AA568C6" w14:textId="77777777" w:rsidR="00425E2D" w:rsidRDefault="00425E2D" w:rsidP="00CB22B5">
            <w:pPr>
              <w:spacing w:line="259" w:lineRule="auto"/>
              <w:ind w:left="2"/>
            </w:pPr>
            <w:r>
              <w:rPr>
                <w:sz w:val="20"/>
              </w:rPr>
              <w:t xml:space="preserve">Tissue Substitute, Percutaneous Endoscopic Approach </w:t>
            </w:r>
          </w:p>
        </w:tc>
      </w:tr>
      <w:tr w:rsidR="00425E2D" w14:paraId="2CFFEE19" w14:textId="77777777" w:rsidTr="00425E2D">
        <w:trPr>
          <w:trHeight w:val="701"/>
        </w:trPr>
        <w:tc>
          <w:tcPr>
            <w:tcW w:w="545" w:type="dxa"/>
            <w:vMerge/>
            <w:tcBorders>
              <w:top w:val="nil"/>
              <w:left w:val="single" w:sz="4" w:space="0" w:color="000000"/>
              <w:bottom w:val="nil"/>
              <w:right w:val="single" w:sz="4" w:space="0" w:color="000000"/>
            </w:tcBorders>
          </w:tcPr>
          <w:p w14:paraId="55782FF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ED6217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7CE347B" w14:textId="77777777" w:rsidR="00425E2D" w:rsidRDefault="00425E2D" w:rsidP="00CB22B5">
            <w:pPr>
              <w:spacing w:line="259" w:lineRule="auto"/>
            </w:pPr>
            <w:r>
              <w:rPr>
                <w:sz w:val="20"/>
              </w:rPr>
              <w:t xml:space="preserve">021K0Z8 </w:t>
            </w:r>
          </w:p>
        </w:tc>
        <w:tc>
          <w:tcPr>
            <w:tcW w:w="3780" w:type="dxa"/>
            <w:tcBorders>
              <w:top w:val="single" w:sz="4" w:space="0" w:color="000000"/>
              <w:left w:val="single" w:sz="4" w:space="0" w:color="000000"/>
              <w:bottom w:val="single" w:sz="4" w:space="0" w:color="000000"/>
              <w:right w:val="single" w:sz="4" w:space="0" w:color="000000"/>
            </w:tcBorders>
          </w:tcPr>
          <w:p w14:paraId="3CC04EB1" w14:textId="77777777" w:rsidR="00425E2D" w:rsidRDefault="00425E2D" w:rsidP="00CB22B5">
            <w:pPr>
              <w:spacing w:line="259" w:lineRule="auto"/>
              <w:ind w:left="2"/>
            </w:pPr>
            <w:r>
              <w:rPr>
                <w:sz w:val="20"/>
              </w:rPr>
              <w:t xml:space="preserve"> Bypass Coronary Artery, One Artery from </w:t>
            </w:r>
          </w:p>
          <w:p w14:paraId="3897A774" w14:textId="77777777" w:rsidR="00425E2D" w:rsidRDefault="00425E2D" w:rsidP="00CB22B5">
            <w:pPr>
              <w:spacing w:line="259" w:lineRule="auto"/>
              <w:ind w:left="2"/>
            </w:pPr>
            <w:r>
              <w:rPr>
                <w:sz w:val="20"/>
              </w:rPr>
              <w:t xml:space="preserve">Coronary Artery, Percutaneous Endoscopic Approach </w:t>
            </w:r>
          </w:p>
        </w:tc>
      </w:tr>
      <w:tr w:rsidR="00425E2D" w14:paraId="0B71F37E" w14:textId="77777777" w:rsidTr="00425E2D">
        <w:trPr>
          <w:trHeight w:val="470"/>
        </w:trPr>
        <w:tc>
          <w:tcPr>
            <w:tcW w:w="545" w:type="dxa"/>
            <w:vMerge/>
            <w:tcBorders>
              <w:top w:val="nil"/>
              <w:left w:val="single" w:sz="4" w:space="0" w:color="000000"/>
              <w:bottom w:val="nil"/>
              <w:right w:val="single" w:sz="4" w:space="0" w:color="000000"/>
            </w:tcBorders>
          </w:tcPr>
          <w:p w14:paraId="715E109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0AE829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1D399C5" w14:textId="77777777" w:rsidR="00425E2D" w:rsidRDefault="00425E2D" w:rsidP="00CB22B5">
            <w:pPr>
              <w:spacing w:line="259" w:lineRule="auto"/>
            </w:pPr>
            <w:r>
              <w:rPr>
                <w:sz w:val="20"/>
              </w:rPr>
              <w:t xml:space="preserve">021K0Z9 </w:t>
            </w:r>
          </w:p>
        </w:tc>
        <w:tc>
          <w:tcPr>
            <w:tcW w:w="3780" w:type="dxa"/>
            <w:tcBorders>
              <w:top w:val="single" w:sz="4" w:space="0" w:color="000000"/>
              <w:left w:val="single" w:sz="4" w:space="0" w:color="000000"/>
              <w:bottom w:val="single" w:sz="4" w:space="0" w:color="000000"/>
              <w:right w:val="single" w:sz="4" w:space="0" w:color="000000"/>
            </w:tcBorders>
          </w:tcPr>
          <w:p w14:paraId="2DBECAAC" w14:textId="77777777" w:rsidR="00425E2D" w:rsidRDefault="00425E2D" w:rsidP="00CB22B5">
            <w:pPr>
              <w:spacing w:line="259" w:lineRule="auto"/>
              <w:ind w:left="3" w:hanging="1"/>
            </w:pPr>
            <w:r>
              <w:rPr>
                <w:sz w:val="20"/>
              </w:rPr>
              <w:t xml:space="preserve"> Bypass Right Ventricle to Right Internal Mammary, Open Approach </w:t>
            </w:r>
          </w:p>
        </w:tc>
      </w:tr>
      <w:tr w:rsidR="00425E2D" w14:paraId="7944ABDB" w14:textId="77777777" w:rsidTr="00425E2D">
        <w:trPr>
          <w:trHeight w:val="470"/>
        </w:trPr>
        <w:tc>
          <w:tcPr>
            <w:tcW w:w="545" w:type="dxa"/>
            <w:vMerge/>
            <w:tcBorders>
              <w:top w:val="nil"/>
              <w:left w:val="single" w:sz="4" w:space="0" w:color="000000"/>
              <w:bottom w:val="nil"/>
              <w:right w:val="single" w:sz="4" w:space="0" w:color="000000"/>
            </w:tcBorders>
          </w:tcPr>
          <w:p w14:paraId="2D96EC6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1F938F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10C1382" w14:textId="77777777" w:rsidR="00425E2D" w:rsidRDefault="00425E2D" w:rsidP="00CB22B5">
            <w:pPr>
              <w:spacing w:line="259" w:lineRule="auto"/>
            </w:pPr>
            <w:r>
              <w:rPr>
                <w:sz w:val="20"/>
              </w:rPr>
              <w:t>021K0Z</w:t>
            </w:r>
          </w:p>
          <w:p w14:paraId="675534A5"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4AD196A7" w14:textId="77777777" w:rsidR="00425E2D" w:rsidRDefault="00425E2D" w:rsidP="00CB22B5">
            <w:pPr>
              <w:spacing w:line="259" w:lineRule="auto"/>
              <w:ind w:left="2"/>
            </w:pPr>
            <w:r>
              <w:rPr>
                <w:sz w:val="20"/>
              </w:rPr>
              <w:t xml:space="preserve"> Bypass Right Ventricle to Left Internal </w:t>
            </w:r>
          </w:p>
          <w:p w14:paraId="658D500B" w14:textId="77777777" w:rsidR="00425E2D" w:rsidRDefault="00425E2D" w:rsidP="00CB22B5">
            <w:pPr>
              <w:spacing w:line="259" w:lineRule="auto"/>
              <w:ind w:left="2"/>
            </w:pPr>
            <w:r>
              <w:rPr>
                <w:sz w:val="20"/>
              </w:rPr>
              <w:t xml:space="preserve">Mammary, Open Approach </w:t>
            </w:r>
          </w:p>
        </w:tc>
      </w:tr>
      <w:tr w:rsidR="00425E2D" w14:paraId="4AE1ADE9" w14:textId="77777777" w:rsidTr="00425E2D">
        <w:trPr>
          <w:trHeight w:val="468"/>
        </w:trPr>
        <w:tc>
          <w:tcPr>
            <w:tcW w:w="545" w:type="dxa"/>
            <w:vMerge/>
            <w:tcBorders>
              <w:top w:val="nil"/>
              <w:left w:val="single" w:sz="4" w:space="0" w:color="000000"/>
              <w:bottom w:val="nil"/>
              <w:right w:val="single" w:sz="4" w:space="0" w:color="000000"/>
            </w:tcBorders>
          </w:tcPr>
          <w:p w14:paraId="5A81E60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4632D0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BC2669E" w14:textId="77777777" w:rsidR="00425E2D" w:rsidRDefault="00425E2D" w:rsidP="00CB22B5">
            <w:pPr>
              <w:spacing w:line="259" w:lineRule="auto"/>
            </w:pPr>
            <w:r>
              <w:rPr>
                <w:sz w:val="20"/>
              </w:rPr>
              <w:t>021K0Z</w:t>
            </w:r>
          </w:p>
          <w:p w14:paraId="5BE77A69" w14:textId="77777777" w:rsidR="00425E2D" w:rsidRDefault="00425E2D" w:rsidP="00CB22B5">
            <w:pPr>
              <w:spacing w:line="259" w:lineRule="auto"/>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5A500521" w14:textId="77777777" w:rsidR="00425E2D" w:rsidRDefault="00425E2D" w:rsidP="00CB22B5">
            <w:pPr>
              <w:spacing w:line="259" w:lineRule="auto"/>
              <w:ind w:left="2"/>
            </w:pPr>
            <w:r>
              <w:rPr>
                <w:sz w:val="20"/>
              </w:rPr>
              <w:t xml:space="preserve"> Bypass Right Ventricle to Thoracic Artery, Open Approach </w:t>
            </w:r>
          </w:p>
        </w:tc>
      </w:tr>
      <w:tr w:rsidR="00425E2D" w14:paraId="46916BF0" w14:textId="77777777" w:rsidTr="00425E2D">
        <w:trPr>
          <w:trHeight w:val="470"/>
        </w:trPr>
        <w:tc>
          <w:tcPr>
            <w:tcW w:w="545" w:type="dxa"/>
            <w:vMerge/>
            <w:tcBorders>
              <w:top w:val="nil"/>
              <w:left w:val="single" w:sz="4" w:space="0" w:color="000000"/>
              <w:bottom w:val="nil"/>
              <w:right w:val="single" w:sz="4" w:space="0" w:color="000000"/>
            </w:tcBorders>
          </w:tcPr>
          <w:p w14:paraId="4ED9A53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EA3826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1CE59F9" w14:textId="77777777" w:rsidR="00425E2D" w:rsidRDefault="00425E2D" w:rsidP="00CB22B5">
            <w:pPr>
              <w:spacing w:line="259" w:lineRule="auto"/>
            </w:pPr>
            <w:r>
              <w:rPr>
                <w:sz w:val="20"/>
              </w:rPr>
              <w:t xml:space="preserve">021K4Z8 </w:t>
            </w:r>
          </w:p>
        </w:tc>
        <w:tc>
          <w:tcPr>
            <w:tcW w:w="3780" w:type="dxa"/>
            <w:tcBorders>
              <w:top w:val="single" w:sz="4" w:space="0" w:color="000000"/>
              <w:left w:val="single" w:sz="4" w:space="0" w:color="000000"/>
              <w:bottom w:val="single" w:sz="4" w:space="0" w:color="000000"/>
              <w:right w:val="single" w:sz="4" w:space="0" w:color="000000"/>
            </w:tcBorders>
          </w:tcPr>
          <w:p w14:paraId="545E73E8" w14:textId="77777777" w:rsidR="00425E2D" w:rsidRDefault="00425E2D" w:rsidP="00CB22B5">
            <w:pPr>
              <w:spacing w:line="259" w:lineRule="auto"/>
              <w:ind w:left="3" w:hanging="1"/>
            </w:pPr>
            <w:r>
              <w:rPr>
                <w:sz w:val="20"/>
              </w:rPr>
              <w:t xml:space="preserve"> Bypass Right Ventricle to Aorta, Open Approach </w:t>
            </w:r>
          </w:p>
        </w:tc>
      </w:tr>
      <w:tr w:rsidR="00425E2D" w14:paraId="372481F4" w14:textId="77777777" w:rsidTr="00425E2D">
        <w:trPr>
          <w:trHeight w:val="701"/>
        </w:trPr>
        <w:tc>
          <w:tcPr>
            <w:tcW w:w="545" w:type="dxa"/>
            <w:vMerge/>
            <w:tcBorders>
              <w:top w:val="nil"/>
              <w:left w:val="single" w:sz="4" w:space="0" w:color="000000"/>
              <w:bottom w:val="nil"/>
              <w:right w:val="single" w:sz="4" w:space="0" w:color="000000"/>
            </w:tcBorders>
          </w:tcPr>
          <w:p w14:paraId="53E6BC2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5CD794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6B1EFA8" w14:textId="77777777" w:rsidR="00425E2D" w:rsidRDefault="00425E2D" w:rsidP="00CB22B5">
            <w:pPr>
              <w:spacing w:line="259" w:lineRule="auto"/>
            </w:pPr>
            <w:r>
              <w:rPr>
                <w:sz w:val="20"/>
              </w:rPr>
              <w:t xml:space="preserve">021K4Z9 </w:t>
            </w:r>
          </w:p>
        </w:tc>
        <w:tc>
          <w:tcPr>
            <w:tcW w:w="3780" w:type="dxa"/>
            <w:tcBorders>
              <w:top w:val="single" w:sz="4" w:space="0" w:color="000000"/>
              <w:left w:val="single" w:sz="4" w:space="0" w:color="000000"/>
              <w:bottom w:val="single" w:sz="4" w:space="0" w:color="000000"/>
              <w:right w:val="single" w:sz="4" w:space="0" w:color="000000"/>
            </w:tcBorders>
          </w:tcPr>
          <w:p w14:paraId="3343E496" w14:textId="77777777" w:rsidR="00425E2D" w:rsidRDefault="00425E2D" w:rsidP="00CB22B5">
            <w:pPr>
              <w:spacing w:line="259" w:lineRule="auto"/>
              <w:ind w:left="2"/>
            </w:pPr>
            <w:r>
              <w:rPr>
                <w:sz w:val="20"/>
              </w:rPr>
              <w:t xml:space="preserve"> Bypass Right Ventricle to Right Internal </w:t>
            </w:r>
          </w:p>
          <w:p w14:paraId="4EA51F30" w14:textId="77777777" w:rsidR="00425E2D" w:rsidRDefault="00425E2D" w:rsidP="00CB22B5">
            <w:pPr>
              <w:spacing w:line="259" w:lineRule="auto"/>
              <w:ind w:left="2"/>
            </w:pPr>
            <w:r>
              <w:rPr>
                <w:sz w:val="20"/>
              </w:rPr>
              <w:t xml:space="preserve">Mammary, Percutaneous Endoscopic </w:t>
            </w:r>
          </w:p>
          <w:p w14:paraId="2FAA6654" w14:textId="77777777" w:rsidR="00425E2D" w:rsidRDefault="00425E2D" w:rsidP="00CB22B5">
            <w:pPr>
              <w:spacing w:line="259" w:lineRule="auto"/>
              <w:ind w:left="2"/>
            </w:pPr>
            <w:r>
              <w:rPr>
                <w:sz w:val="20"/>
              </w:rPr>
              <w:t xml:space="preserve">Approach </w:t>
            </w:r>
          </w:p>
        </w:tc>
      </w:tr>
      <w:tr w:rsidR="00425E2D" w14:paraId="6DF56A3A" w14:textId="77777777" w:rsidTr="00425E2D">
        <w:trPr>
          <w:trHeight w:val="701"/>
        </w:trPr>
        <w:tc>
          <w:tcPr>
            <w:tcW w:w="545" w:type="dxa"/>
            <w:vMerge/>
            <w:tcBorders>
              <w:top w:val="nil"/>
              <w:left w:val="single" w:sz="4" w:space="0" w:color="000000"/>
              <w:bottom w:val="nil"/>
              <w:right w:val="single" w:sz="4" w:space="0" w:color="000000"/>
            </w:tcBorders>
          </w:tcPr>
          <w:p w14:paraId="0E9A348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CDDCC1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3EAD51C" w14:textId="77777777" w:rsidR="00425E2D" w:rsidRDefault="00425E2D" w:rsidP="00CB22B5">
            <w:pPr>
              <w:spacing w:line="259" w:lineRule="auto"/>
            </w:pPr>
            <w:r>
              <w:rPr>
                <w:sz w:val="20"/>
              </w:rPr>
              <w:t>021K4Z</w:t>
            </w:r>
          </w:p>
          <w:p w14:paraId="12FE75B5"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46F64ED6" w14:textId="77777777" w:rsidR="00425E2D" w:rsidRDefault="00425E2D" w:rsidP="00CB22B5">
            <w:pPr>
              <w:spacing w:line="259" w:lineRule="auto"/>
              <w:ind w:left="2"/>
            </w:pPr>
            <w:r>
              <w:rPr>
                <w:sz w:val="20"/>
              </w:rPr>
              <w:t xml:space="preserve"> Bypass Right Ventricle to Left Internal </w:t>
            </w:r>
          </w:p>
          <w:p w14:paraId="723B366A" w14:textId="77777777" w:rsidR="00425E2D" w:rsidRDefault="00425E2D" w:rsidP="00CB22B5">
            <w:pPr>
              <w:spacing w:line="259" w:lineRule="auto"/>
              <w:ind w:left="2"/>
            </w:pPr>
            <w:r>
              <w:rPr>
                <w:sz w:val="20"/>
              </w:rPr>
              <w:t xml:space="preserve">Mammary, Percutaneous Endoscopic </w:t>
            </w:r>
          </w:p>
          <w:p w14:paraId="64A37612" w14:textId="77777777" w:rsidR="00425E2D" w:rsidRDefault="00425E2D" w:rsidP="00CB22B5">
            <w:pPr>
              <w:spacing w:line="259" w:lineRule="auto"/>
              <w:ind w:left="2"/>
            </w:pPr>
            <w:r>
              <w:rPr>
                <w:sz w:val="20"/>
              </w:rPr>
              <w:t xml:space="preserve">Approach </w:t>
            </w:r>
          </w:p>
        </w:tc>
      </w:tr>
      <w:tr w:rsidR="00425E2D" w14:paraId="6CC10B9C" w14:textId="77777777" w:rsidTr="00425E2D">
        <w:trPr>
          <w:trHeight w:val="468"/>
        </w:trPr>
        <w:tc>
          <w:tcPr>
            <w:tcW w:w="545" w:type="dxa"/>
            <w:vMerge/>
            <w:tcBorders>
              <w:top w:val="nil"/>
              <w:left w:val="single" w:sz="4" w:space="0" w:color="000000"/>
              <w:bottom w:val="nil"/>
              <w:right w:val="single" w:sz="4" w:space="0" w:color="000000"/>
            </w:tcBorders>
          </w:tcPr>
          <w:p w14:paraId="7AF91D2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1E0DC4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A6E7729" w14:textId="77777777" w:rsidR="00425E2D" w:rsidRDefault="00425E2D" w:rsidP="00CB22B5">
            <w:pPr>
              <w:spacing w:line="259" w:lineRule="auto"/>
            </w:pPr>
            <w:r>
              <w:rPr>
                <w:sz w:val="20"/>
              </w:rPr>
              <w:t>021K4Z</w:t>
            </w:r>
          </w:p>
          <w:p w14:paraId="2ADE6006" w14:textId="77777777" w:rsidR="00425E2D" w:rsidRDefault="00425E2D" w:rsidP="00CB22B5">
            <w:pPr>
              <w:spacing w:line="259" w:lineRule="auto"/>
            </w:pPr>
            <w:r>
              <w:rPr>
                <w:sz w:val="20"/>
              </w:rPr>
              <w:t xml:space="preserve">W </w:t>
            </w:r>
          </w:p>
        </w:tc>
        <w:tc>
          <w:tcPr>
            <w:tcW w:w="3780" w:type="dxa"/>
            <w:tcBorders>
              <w:top w:val="single" w:sz="4" w:space="0" w:color="000000"/>
              <w:left w:val="single" w:sz="4" w:space="0" w:color="000000"/>
              <w:bottom w:val="single" w:sz="4" w:space="0" w:color="000000"/>
              <w:right w:val="single" w:sz="4" w:space="0" w:color="000000"/>
            </w:tcBorders>
          </w:tcPr>
          <w:p w14:paraId="301690E2" w14:textId="77777777" w:rsidR="00425E2D" w:rsidRDefault="00425E2D" w:rsidP="00CB22B5">
            <w:pPr>
              <w:spacing w:line="259" w:lineRule="auto"/>
              <w:ind w:left="2"/>
            </w:pPr>
            <w:r>
              <w:rPr>
                <w:sz w:val="20"/>
              </w:rPr>
              <w:t xml:space="preserve"> Bypass Right Ventricle to Thoracic Artery, Percutaneous Endoscopic Approach </w:t>
            </w:r>
          </w:p>
        </w:tc>
      </w:tr>
      <w:tr w:rsidR="00425E2D" w14:paraId="4398297A" w14:textId="77777777" w:rsidTr="00425E2D">
        <w:trPr>
          <w:trHeight w:val="470"/>
        </w:trPr>
        <w:tc>
          <w:tcPr>
            <w:tcW w:w="545" w:type="dxa"/>
            <w:vMerge/>
            <w:tcBorders>
              <w:top w:val="nil"/>
              <w:left w:val="single" w:sz="4" w:space="0" w:color="000000"/>
              <w:bottom w:val="nil"/>
              <w:right w:val="single" w:sz="4" w:space="0" w:color="000000"/>
            </w:tcBorders>
          </w:tcPr>
          <w:p w14:paraId="44E753E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989FAD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D67E51D" w14:textId="77777777" w:rsidR="00425E2D" w:rsidRDefault="00425E2D" w:rsidP="00CB22B5">
            <w:pPr>
              <w:spacing w:line="259" w:lineRule="auto"/>
            </w:pPr>
            <w:r>
              <w:rPr>
                <w:sz w:val="20"/>
              </w:rPr>
              <w:t xml:space="preserve">021L0Z8 </w:t>
            </w:r>
          </w:p>
        </w:tc>
        <w:tc>
          <w:tcPr>
            <w:tcW w:w="3780" w:type="dxa"/>
            <w:tcBorders>
              <w:top w:val="single" w:sz="4" w:space="0" w:color="000000"/>
              <w:left w:val="single" w:sz="4" w:space="0" w:color="000000"/>
              <w:bottom w:val="single" w:sz="4" w:space="0" w:color="000000"/>
              <w:right w:val="single" w:sz="4" w:space="0" w:color="000000"/>
            </w:tcBorders>
          </w:tcPr>
          <w:p w14:paraId="55CD6492" w14:textId="77777777" w:rsidR="00425E2D" w:rsidRDefault="00425E2D" w:rsidP="00CB22B5">
            <w:pPr>
              <w:spacing w:line="259" w:lineRule="auto"/>
              <w:ind w:left="2" w:hanging="1"/>
            </w:pPr>
            <w:r>
              <w:rPr>
                <w:sz w:val="20"/>
              </w:rPr>
              <w:t xml:space="preserve"> Bypass Right Ventricle to Aorta, Percutaneous Endoscopic Approach </w:t>
            </w:r>
          </w:p>
        </w:tc>
      </w:tr>
      <w:tr w:rsidR="00425E2D" w14:paraId="3FCBBF18" w14:textId="77777777" w:rsidTr="00425E2D">
        <w:trPr>
          <w:trHeight w:val="470"/>
        </w:trPr>
        <w:tc>
          <w:tcPr>
            <w:tcW w:w="545" w:type="dxa"/>
            <w:vMerge/>
            <w:tcBorders>
              <w:top w:val="nil"/>
              <w:left w:val="single" w:sz="4" w:space="0" w:color="000000"/>
              <w:bottom w:val="nil"/>
              <w:right w:val="single" w:sz="4" w:space="0" w:color="000000"/>
            </w:tcBorders>
          </w:tcPr>
          <w:p w14:paraId="3F7C118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5B82FB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60B85FA" w14:textId="77777777" w:rsidR="00425E2D" w:rsidRDefault="00425E2D" w:rsidP="00CB22B5">
            <w:pPr>
              <w:spacing w:line="259" w:lineRule="auto"/>
            </w:pPr>
            <w:r>
              <w:rPr>
                <w:sz w:val="20"/>
              </w:rPr>
              <w:t xml:space="preserve">021L0Z9 </w:t>
            </w:r>
          </w:p>
        </w:tc>
        <w:tc>
          <w:tcPr>
            <w:tcW w:w="3780" w:type="dxa"/>
            <w:tcBorders>
              <w:top w:val="single" w:sz="4" w:space="0" w:color="000000"/>
              <w:left w:val="single" w:sz="4" w:space="0" w:color="000000"/>
              <w:bottom w:val="single" w:sz="4" w:space="0" w:color="000000"/>
              <w:right w:val="single" w:sz="4" w:space="0" w:color="000000"/>
            </w:tcBorders>
          </w:tcPr>
          <w:p w14:paraId="131FA363" w14:textId="77777777" w:rsidR="00425E2D" w:rsidRDefault="00425E2D" w:rsidP="00CB22B5">
            <w:pPr>
              <w:spacing w:line="259" w:lineRule="auto"/>
              <w:ind w:left="2" w:hanging="1"/>
            </w:pPr>
            <w:r>
              <w:rPr>
                <w:sz w:val="20"/>
              </w:rPr>
              <w:t xml:space="preserve"> Bypass Left Ventricle to Right Internal Mammary, Open Approach </w:t>
            </w:r>
          </w:p>
        </w:tc>
      </w:tr>
      <w:tr w:rsidR="00425E2D" w14:paraId="6EB616F3" w14:textId="77777777" w:rsidTr="00425E2D">
        <w:trPr>
          <w:trHeight w:val="470"/>
        </w:trPr>
        <w:tc>
          <w:tcPr>
            <w:tcW w:w="545" w:type="dxa"/>
            <w:vMerge/>
            <w:tcBorders>
              <w:top w:val="nil"/>
              <w:left w:val="single" w:sz="4" w:space="0" w:color="000000"/>
              <w:bottom w:val="nil"/>
              <w:right w:val="single" w:sz="4" w:space="0" w:color="000000"/>
            </w:tcBorders>
          </w:tcPr>
          <w:p w14:paraId="066EC30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23DA09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145A228" w14:textId="77777777" w:rsidR="00425E2D" w:rsidRDefault="00425E2D" w:rsidP="00CB22B5">
            <w:pPr>
              <w:spacing w:line="259" w:lineRule="auto"/>
            </w:pPr>
            <w:r>
              <w:rPr>
                <w:sz w:val="20"/>
              </w:rPr>
              <w:t>021L0Z</w:t>
            </w:r>
          </w:p>
          <w:p w14:paraId="176ABD50"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74ED6560" w14:textId="77777777" w:rsidR="00425E2D" w:rsidRDefault="00425E2D" w:rsidP="00CB22B5">
            <w:pPr>
              <w:spacing w:line="259" w:lineRule="auto"/>
              <w:ind w:left="2"/>
            </w:pPr>
            <w:r>
              <w:rPr>
                <w:sz w:val="20"/>
              </w:rPr>
              <w:t xml:space="preserve"> Bypass Left Ventricle to Left Internal </w:t>
            </w:r>
          </w:p>
          <w:p w14:paraId="5257005F" w14:textId="77777777" w:rsidR="00425E2D" w:rsidRDefault="00425E2D" w:rsidP="00CB22B5">
            <w:pPr>
              <w:spacing w:line="259" w:lineRule="auto"/>
              <w:ind w:left="2"/>
            </w:pPr>
            <w:r>
              <w:rPr>
                <w:sz w:val="20"/>
              </w:rPr>
              <w:t xml:space="preserve">Mammary, Open Approach </w:t>
            </w:r>
          </w:p>
        </w:tc>
      </w:tr>
      <w:tr w:rsidR="00425E2D" w14:paraId="694F760E" w14:textId="77777777" w:rsidTr="00425E2D">
        <w:trPr>
          <w:trHeight w:val="470"/>
        </w:trPr>
        <w:tc>
          <w:tcPr>
            <w:tcW w:w="545" w:type="dxa"/>
            <w:vMerge/>
            <w:tcBorders>
              <w:top w:val="nil"/>
              <w:left w:val="single" w:sz="4" w:space="0" w:color="000000"/>
              <w:bottom w:val="nil"/>
              <w:right w:val="single" w:sz="4" w:space="0" w:color="000000"/>
            </w:tcBorders>
          </w:tcPr>
          <w:p w14:paraId="5A9B4B5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2A5DAD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FC83CB8" w14:textId="77777777" w:rsidR="00425E2D" w:rsidRDefault="00425E2D" w:rsidP="00CB22B5">
            <w:pPr>
              <w:spacing w:line="259" w:lineRule="auto"/>
            </w:pPr>
            <w:r>
              <w:rPr>
                <w:sz w:val="20"/>
              </w:rPr>
              <w:t xml:space="preserve">021L4Z8 </w:t>
            </w:r>
          </w:p>
        </w:tc>
        <w:tc>
          <w:tcPr>
            <w:tcW w:w="3780" w:type="dxa"/>
            <w:tcBorders>
              <w:top w:val="single" w:sz="4" w:space="0" w:color="000000"/>
              <w:left w:val="single" w:sz="4" w:space="0" w:color="000000"/>
              <w:bottom w:val="single" w:sz="4" w:space="0" w:color="000000"/>
              <w:right w:val="single" w:sz="4" w:space="0" w:color="000000"/>
            </w:tcBorders>
          </w:tcPr>
          <w:p w14:paraId="3FCE52E8" w14:textId="77777777" w:rsidR="00425E2D" w:rsidRDefault="00425E2D" w:rsidP="00CB22B5">
            <w:pPr>
              <w:spacing w:line="259" w:lineRule="auto"/>
              <w:ind w:left="2" w:hanging="1"/>
            </w:pPr>
            <w:r>
              <w:rPr>
                <w:sz w:val="20"/>
              </w:rPr>
              <w:t xml:space="preserve"> Bypass Left Ventricle to Thoracic Artery, Open Approach </w:t>
            </w:r>
          </w:p>
        </w:tc>
      </w:tr>
      <w:tr w:rsidR="00425E2D" w14:paraId="0E78ECA6" w14:textId="77777777" w:rsidTr="00425E2D">
        <w:trPr>
          <w:trHeight w:val="698"/>
        </w:trPr>
        <w:tc>
          <w:tcPr>
            <w:tcW w:w="545" w:type="dxa"/>
            <w:vMerge/>
            <w:tcBorders>
              <w:top w:val="nil"/>
              <w:left w:val="single" w:sz="4" w:space="0" w:color="000000"/>
              <w:bottom w:val="nil"/>
              <w:right w:val="single" w:sz="4" w:space="0" w:color="000000"/>
            </w:tcBorders>
          </w:tcPr>
          <w:p w14:paraId="2870E6E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E561FE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911C1EC" w14:textId="77777777" w:rsidR="00425E2D" w:rsidRDefault="00425E2D" w:rsidP="00CB22B5">
            <w:pPr>
              <w:spacing w:line="259" w:lineRule="auto"/>
            </w:pPr>
            <w:r>
              <w:rPr>
                <w:sz w:val="20"/>
              </w:rPr>
              <w:t xml:space="preserve">021L4Z9 </w:t>
            </w:r>
          </w:p>
        </w:tc>
        <w:tc>
          <w:tcPr>
            <w:tcW w:w="3780" w:type="dxa"/>
            <w:tcBorders>
              <w:top w:val="single" w:sz="4" w:space="0" w:color="000000"/>
              <w:left w:val="single" w:sz="4" w:space="0" w:color="000000"/>
              <w:bottom w:val="single" w:sz="4" w:space="0" w:color="000000"/>
              <w:right w:val="single" w:sz="4" w:space="0" w:color="000000"/>
            </w:tcBorders>
          </w:tcPr>
          <w:p w14:paraId="594943A3" w14:textId="77777777" w:rsidR="00425E2D" w:rsidRDefault="00425E2D" w:rsidP="00CB22B5">
            <w:pPr>
              <w:spacing w:line="259" w:lineRule="auto"/>
              <w:ind w:left="1"/>
            </w:pPr>
            <w:r>
              <w:rPr>
                <w:sz w:val="20"/>
              </w:rPr>
              <w:t xml:space="preserve"> Bypass Left Ventricle to Right Internal </w:t>
            </w:r>
          </w:p>
          <w:p w14:paraId="6AB4BA4D" w14:textId="77777777" w:rsidR="00425E2D" w:rsidRDefault="00425E2D" w:rsidP="00CB22B5">
            <w:pPr>
              <w:spacing w:line="259" w:lineRule="auto"/>
              <w:ind w:left="2"/>
            </w:pPr>
            <w:r>
              <w:rPr>
                <w:sz w:val="20"/>
              </w:rPr>
              <w:t xml:space="preserve">Mammary, Percutaneous Endoscopic </w:t>
            </w:r>
          </w:p>
          <w:p w14:paraId="325C0001" w14:textId="77777777" w:rsidR="00425E2D" w:rsidRDefault="00425E2D" w:rsidP="00CB22B5">
            <w:pPr>
              <w:spacing w:line="259" w:lineRule="auto"/>
              <w:ind w:left="2"/>
            </w:pPr>
            <w:r>
              <w:rPr>
                <w:sz w:val="20"/>
              </w:rPr>
              <w:t xml:space="preserve">Approach </w:t>
            </w:r>
          </w:p>
        </w:tc>
      </w:tr>
      <w:tr w:rsidR="00425E2D" w14:paraId="27AD7BF9" w14:textId="77777777" w:rsidTr="00425E2D">
        <w:trPr>
          <w:trHeight w:val="701"/>
        </w:trPr>
        <w:tc>
          <w:tcPr>
            <w:tcW w:w="545" w:type="dxa"/>
            <w:vMerge/>
            <w:tcBorders>
              <w:top w:val="nil"/>
              <w:left w:val="single" w:sz="4" w:space="0" w:color="000000"/>
              <w:bottom w:val="nil"/>
              <w:right w:val="single" w:sz="4" w:space="0" w:color="000000"/>
            </w:tcBorders>
          </w:tcPr>
          <w:p w14:paraId="501B5E5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4FE243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4C117B1" w14:textId="77777777" w:rsidR="00425E2D" w:rsidRDefault="00425E2D" w:rsidP="00CB22B5">
            <w:pPr>
              <w:spacing w:line="259" w:lineRule="auto"/>
            </w:pPr>
            <w:r>
              <w:rPr>
                <w:sz w:val="20"/>
              </w:rPr>
              <w:t>021L4Z</w:t>
            </w:r>
          </w:p>
          <w:p w14:paraId="5EB6D1D7" w14:textId="77777777" w:rsidR="00425E2D" w:rsidRDefault="00425E2D" w:rsidP="00CB22B5">
            <w:pPr>
              <w:spacing w:line="259" w:lineRule="auto"/>
            </w:pPr>
            <w:r>
              <w:rPr>
                <w:sz w:val="20"/>
              </w:rPr>
              <w:t xml:space="preserve">C </w:t>
            </w:r>
          </w:p>
        </w:tc>
        <w:tc>
          <w:tcPr>
            <w:tcW w:w="3780" w:type="dxa"/>
            <w:tcBorders>
              <w:top w:val="single" w:sz="4" w:space="0" w:color="000000"/>
              <w:left w:val="single" w:sz="4" w:space="0" w:color="000000"/>
              <w:bottom w:val="single" w:sz="4" w:space="0" w:color="000000"/>
              <w:right w:val="single" w:sz="4" w:space="0" w:color="000000"/>
            </w:tcBorders>
          </w:tcPr>
          <w:p w14:paraId="269D1E91" w14:textId="77777777" w:rsidR="00425E2D" w:rsidRDefault="00425E2D" w:rsidP="00CB22B5">
            <w:pPr>
              <w:spacing w:line="259" w:lineRule="auto"/>
              <w:ind w:left="2"/>
            </w:pPr>
            <w:r>
              <w:rPr>
                <w:sz w:val="20"/>
              </w:rPr>
              <w:t xml:space="preserve"> Bypass Left Ventricle to Left Internal </w:t>
            </w:r>
          </w:p>
          <w:p w14:paraId="74AA6502" w14:textId="77777777" w:rsidR="00425E2D" w:rsidRDefault="00425E2D" w:rsidP="00CB22B5">
            <w:pPr>
              <w:spacing w:line="259" w:lineRule="auto"/>
              <w:ind w:left="2"/>
            </w:pPr>
            <w:r>
              <w:rPr>
                <w:sz w:val="20"/>
              </w:rPr>
              <w:t xml:space="preserve">Mammary, Percutaneous Endoscopic </w:t>
            </w:r>
          </w:p>
          <w:p w14:paraId="47F1F0BE" w14:textId="77777777" w:rsidR="00425E2D" w:rsidRDefault="00425E2D" w:rsidP="00CB22B5">
            <w:pPr>
              <w:spacing w:line="259" w:lineRule="auto"/>
              <w:ind w:left="2"/>
            </w:pPr>
            <w:r>
              <w:rPr>
                <w:sz w:val="20"/>
              </w:rPr>
              <w:t xml:space="preserve">Approach </w:t>
            </w:r>
          </w:p>
        </w:tc>
      </w:tr>
      <w:tr w:rsidR="00425E2D" w14:paraId="0F8E5C37" w14:textId="77777777" w:rsidTr="00425E2D">
        <w:trPr>
          <w:trHeight w:val="470"/>
        </w:trPr>
        <w:tc>
          <w:tcPr>
            <w:tcW w:w="545" w:type="dxa"/>
            <w:vMerge/>
            <w:tcBorders>
              <w:top w:val="nil"/>
              <w:left w:val="single" w:sz="4" w:space="0" w:color="000000"/>
              <w:bottom w:val="nil"/>
              <w:right w:val="single" w:sz="4" w:space="0" w:color="000000"/>
            </w:tcBorders>
          </w:tcPr>
          <w:p w14:paraId="4579B5D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942677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3879F43" w14:textId="77777777" w:rsidR="00425E2D" w:rsidRDefault="00425E2D" w:rsidP="00CB22B5">
            <w:pPr>
              <w:spacing w:line="259" w:lineRule="auto"/>
            </w:pPr>
            <w:r>
              <w:rPr>
                <w:sz w:val="20"/>
              </w:rPr>
              <w:t xml:space="preserve">G8190 </w:t>
            </w:r>
          </w:p>
        </w:tc>
        <w:tc>
          <w:tcPr>
            <w:tcW w:w="3780" w:type="dxa"/>
            <w:tcBorders>
              <w:top w:val="single" w:sz="4" w:space="0" w:color="000000"/>
              <w:left w:val="single" w:sz="4" w:space="0" w:color="000000"/>
              <w:bottom w:val="single" w:sz="4" w:space="0" w:color="000000"/>
              <w:right w:val="single" w:sz="4" w:space="0" w:color="000000"/>
            </w:tcBorders>
          </w:tcPr>
          <w:p w14:paraId="74F5AA2C" w14:textId="77777777" w:rsidR="00425E2D" w:rsidRDefault="00425E2D" w:rsidP="00CB22B5">
            <w:pPr>
              <w:spacing w:line="259" w:lineRule="auto"/>
              <w:ind w:left="3" w:hanging="1"/>
            </w:pPr>
            <w:r>
              <w:rPr>
                <w:sz w:val="20"/>
              </w:rPr>
              <w:t xml:space="preserve"> Bypass Left Ventricle to Thoracic Artery, Percutaneous Endoscopic Approach </w:t>
            </w:r>
          </w:p>
        </w:tc>
      </w:tr>
      <w:tr w:rsidR="00425E2D" w14:paraId="7B0B7C27"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637451C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071B75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593C7CC" w14:textId="77777777" w:rsidR="00425E2D" w:rsidRDefault="00425E2D" w:rsidP="00CB22B5">
            <w:pPr>
              <w:spacing w:line="259" w:lineRule="auto"/>
            </w:pPr>
            <w:r>
              <w:rPr>
                <w:sz w:val="20"/>
              </w:rPr>
              <w:t xml:space="preserve">G8191 </w:t>
            </w:r>
          </w:p>
        </w:tc>
        <w:tc>
          <w:tcPr>
            <w:tcW w:w="3780" w:type="dxa"/>
            <w:tcBorders>
              <w:top w:val="single" w:sz="4" w:space="0" w:color="000000"/>
              <w:left w:val="single" w:sz="4" w:space="0" w:color="000000"/>
              <w:bottom w:val="single" w:sz="4" w:space="0" w:color="000000"/>
              <w:right w:val="single" w:sz="4" w:space="0" w:color="000000"/>
            </w:tcBorders>
          </w:tcPr>
          <w:p w14:paraId="31649742" w14:textId="77777777" w:rsidR="00425E2D" w:rsidRDefault="00425E2D" w:rsidP="00CB22B5">
            <w:pPr>
              <w:spacing w:line="259" w:lineRule="auto"/>
              <w:ind w:left="3" w:hanging="1"/>
              <w:jc w:val="both"/>
            </w:pPr>
            <w:r>
              <w:rPr>
                <w:sz w:val="20"/>
              </w:rPr>
              <w:t xml:space="preserve">hemiplegia, unspecified affecting unspecified side </w:t>
            </w:r>
          </w:p>
        </w:tc>
      </w:tr>
    </w:tbl>
    <w:p w14:paraId="02A6DD12"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68" w:type="dxa"/>
        </w:tblCellMar>
        <w:tblLook w:val="04A0" w:firstRow="1" w:lastRow="0" w:firstColumn="1" w:lastColumn="0" w:noHBand="0" w:noVBand="1"/>
      </w:tblPr>
      <w:tblGrid>
        <w:gridCol w:w="512"/>
        <w:gridCol w:w="3707"/>
        <w:gridCol w:w="1502"/>
        <w:gridCol w:w="3644"/>
      </w:tblGrid>
      <w:tr w:rsidR="00425E2D" w14:paraId="67F411B1"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567B9ED4"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5F891A0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9B9A9A3" w14:textId="77777777" w:rsidR="00425E2D" w:rsidRDefault="00425E2D" w:rsidP="00CB22B5">
            <w:pPr>
              <w:spacing w:line="259" w:lineRule="auto"/>
            </w:pPr>
            <w:r>
              <w:rPr>
                <w:sz w:val="20"/>
              </w:rPr>
              <w:t xml:space="preserve">G8192 </w:t>
            </w:r>
          </w:p>
        </w:tc>
        <w:tc>
          <w:tcPr>
            <w:tcW w:w="3780" w:type="dxa"/>
            <w:tcBorders>
              <w:top w:val="single" w:sz="4" w:space="0" w:color="000000"/>
              <w:left w:val="single" w:sz="4" w:space="0" w:color="000000"/>
              <w:bottom w:val="single" w:sz="4" w:space="0" w:color="000000"/>
              <w:right w:val="single" w:sz="4" w:space="0" w:color="000000"/>
            </w:tcBorders>
          </w:tcPr>
          <w:p w14:paraId="52AD932D" w14:textId="77777777" w:rsidR="00425E2D" w:rsidRDefault="00425E2D" w:rsidP="00CB22B5">
            <w:pPr>
              <w:spacing w:line="259" w:lineRule="auto"/>
              <w:ind w:left="3" w:hanging="1"/>
            </w:pPr>
            <w:r>
              <w:rPr>
                <w:sz w:val="20"/>
              </w:rPr>
              <w:t xml:space="preserve">hemiplegia, unspecified affecting right dominant side </w:t>
            </w:r>
          </w:p>
        </w:tc>
      </w:tr>
      <w:tr w:rsidR="00425E2D" w14:paraId="46F10255" w14:textId="77777777" w:rsidTr="00425E2D">
        <w:trPr>
          <w:trHeight w:val="470"/>
        </w:trPr>
        <w:tc>
          <w:tcPr>
            <w:tcW w:w="545" w:type="dxa"/>
            <w:vMerge/>
            <w:tcBorders>
              <w:top w:val="nil"/>
              <w:left w:val="single" w:sz="4" w:space="0" w:color="000000"/>
              <w:bottom w:val="nil"/>
              <w:right w:val="single" w:sz="4" w:space="0" w:color="000000"/>
            </w:tcBorders>
          </w:tcPr>
          <w:p w14:paraId="1957A62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28E848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080199F" w14:textId="77777777" w:rsidR="00425E2D" w:rsidRDefault="00425E2D" w:rsidP="00CB22B5">
            <w:pPr>
              <w:spacing w:line="259" w:lineRule="auto"/>
            </w:pPr>
            <w:r>
              <w:rPr>
                <w:sz w:val="20"/>
              </w:rPr>
              <w:t xml:space="preserve">G8193 </w:t>
            </w:r>
          </w:p>
        </w:tc>
        <w:tc>
          <w:tcPr>
            <w:tcW w:w="3780" w:type="dxa"/>
            <w:tcBorders>
              <w:top w:val="single" w:sz="4" w:space="0" w:color="000000"/>
              <w:left w:val="single" w:sz="4" w:space="0" w:color="000000"/>
              <w:bottom w:val="single" w:sz="4" w:space="0" w:color="000000"/>
              <w:right w:val="single" w:sz="4" w:space="0" w:color="000000"/>
            </w:tcBorders>
          </w:tcPr>
          <w:p w14:paraId="0D63C108" w14:textId="77777777" w:rsidR="00425E2D" w:rsidRDefault="00425E2D" w:rsidP="00CB22B5">
            <w:pPr>
              <w:spacing w:line="259" w:lineRule="auto"/>
              <w:ind w:left="3" w:hanging="1"/>
            </w:pPr>
            <w:r>
              <w:rPr>
                <w:sz w:val="20"/>
              </w:rPr>
              <w:t xml:space="preserve">hemiplegia, unspecified affecting left dominant side </w:t>
            </w:r>
          </w:p>
        </w:tc>
      </w:tr>
      <w:tr w:rsidR="00425E2D" w14:paraId="41FC660B" w14:textId="77777777" w:rsidTr="00425E2D">
        <w:trPr>
          <w:trHeight w:val="470"/>
        </w:trPr>
        <w:tc>
          <w:tcPr>
            <w:tcW w:w="545" w:type="dxa"/>
            <w:vMerge/>
            <w:tcBorders>
              <w:top w:val="nil"/>
              <w:left w:val="single" w:sz="4" w:space="0" w:color="000000"/>
              <w:bottom w:val="nil"/>
              <w:right w:val="single" w:sz="4" w:space="0" w:color="000000"/>
            </w:tcBorders>
          </w:tcPr>
          <w:p w14:paraId="26F35A1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0D3C45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72079AD" w14:textId="77777777" w:rsidR="00425E2D" w:rsidRDefault="00425E2D" w:rsidP="00CB22B5">
            <w:pPr>
              <w:spacing w:line="259" w:lineRule="auto"/>
            </w:pPr>
            <w:r>
              <w:rPr>
                <w:sz w:val="20"/>
              </w:rPr>
              <w:t xml:space="preserve">G8194 </w:t>
            </w:r>
          </w:p>
        </w:tc>
        <w:tc>
          <w:tcPr>
            <w:tcW w:w="3780" w:type="dxa"/>
            <w:tcBorders>
              <w:top w:val="single" w:sz="4" w:space="0" w:color="000000"/>
              <w:left w:val="single" w:sz="4" w:space="0" w:color="000000"/>
              <w:bottom w:val="single" w:sz="4" w:space="0" w:color="000000"/>
              <w:right w:val="single" w:sz="4" w:space="0" w:color="000000"/>
            </w:tcBorders>
          </w:tcPr>
          <w:p w14:paraId="73E8B889" w14:textId="77777777" w:rsidR="00425E2D" w:rsidRDefault="00425E2D" w:rsidP="00CB22B5">
            <w:pPr>
              <w:spacing w:line="259" w:lineRule="auto"/>
              <w:ind w:left="3" w:hanging="1"/>
            </w:pPr>
            <w:r>
              <w:rPr>
                <w:sz w:val="20"/>
              </w:rPr>
              <w:t xml:space="preserve">hemiplegia, unspecified affecting right nondominant side </w:t>
            </w:r>
          </w:p>
        </w:tc>
      </w:tr>
      <w:tr w:rsidR="00425E2D" w14:paraId="2714D5F3" w14:textId="77777777" w:rsidTr="00425E2D">
        <w:trPr>
          <w:trHeight w:val="470"/>
        </w:trPr>
        <w:tc>
          <w:tcPr>
            <w:tcW w:w="545" w:type="dxa"/>
            <w:vMerge/>
            <w:tcBorders>
              <w:top w:val="nil"/>
              <w:left w:val="single" w:sz="4" w:space="0" w:color="000000"/>
              <w:bottom w:val="nil"/>
              <w:right w:val="single" w:sz="4" w:space="0" w:color="000000"/>
            </w:tcBorders>
          </w:tcPr>
          <w:p w14:paraId="0AE37AA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3E53D8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C7603E4" w14:textId="77777777" w:rsidR="00425E2D" w:rsidRDefault="00425E2D" w:rsidP="00CB22B5">
            <w:pPr>
              <w:spacing w:line="259" w:lineRule="auto"/>
            </w:pPr>
            <w:r>
              <w:rPr>
                <w:sz w:val="20"/>
              </w:rPr>
              <w:t xml:space="preserve">G9781 </w:t>
            </w:r>
          </w:p>
        </w:tc>
        <w:tc>
          <w:tcPr>
            <w:tcW w:w="3780" w:type="dxa"/>
            <w:tcBorders>
              <w:top w:val="single" w:sz="4" w:space="0" w:color="000000"/>
              <w:left w:val="single" w:sz="4" w:space="0" w:color="000000"/>
              <w:bottom w:val="single" w:sz="4" w:space="0" w:color="000000"/>
              <w:right w:val="single" w:sz="4" w:space="0" w:color="000000"/>
            </w:tcBorders>
          </w:tcPr>
          <w:p w14:paraId="767FFCDE" w14:textId="77777777" w:rsidR="00425E2D" w:rsidRDefault="00425E2D" w:rsidP="00CB22B5">
            <w:pPr>
              <w:spacing w:line="259" w:lineRule="auto"/>
              <w:ind w:left="3" w:hanging="1"/>
            </w:pPr>
            <w:r>
              <w:rPr>
                <w:sz w:val="20"/>
              </w:rPr>
              <w:t xml:space="preserve">hemiplegia, unspecified affecting left nondominant side </w:t>
            </w:r>
          </w:p>
        </w:tc>
      </w:tr>
      <w:tr w:rsidR="00425E2D" w14:paraId="64F803D4" w14:textId="77777777" w:rsidTr="00425E2D">
        <w:trPr>
          <w:trHeight w:val="468"/>
        </w:trPr>
        <w:tc>
          <w:tcPr>
            <w:tcW w:w="545" w:type="dxa"/>
            <w:vMerge/>
            <w:tcBorders>
              <w:top w:val="nil"/>
              <w:left w:val="single" w:sz="4" w:space="0" w:color="000000"/>
              <w:bottom w:val="nil"/>
              <w:right w:val="single" w:sz="4" w:space="0" w:color="000000"/>
            </w:tcBorders>
          </w:tcPr>
          <w:p w14:paraId="6560842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2BA7A7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6F9578A" w14:textId="77777777" w:rsidR="00425E2D" w:rsidRDefault="00425E2D" w:rsidP="00CB22B5">
            <w:pPr>
              <w:spacing w:line="259" w:lineRule="auto"/>
            </w:pPr>
            <w:r>
              <w:rPr>
                <w:sz w:val="20"/>
              </w:rPr>
              <w:t xml:space="preserve">G9782 </w:t>
            </w:r>
          </w:p>
        </w:tc>
        <w:tc>
          <w:tcPr>
            <w:tcW w:w="3780" w:type="dxa"/>
            <w:tcBorders>
              <w:top w:val="single" w:sz="4" w:space="0" w:color="000000"/>
              <w:left w:val="single" w:sz="4" w:space="0" w:color="000000"/>
              <w:bottom w:val="single" w:sz="4" w:space="0" w:color="000000"/>
              <w:right w:val="single" w:sz="4" w:space="0" w:color="000000"/>
            </w:tcBorders>
          </w:tcPr>
          <w:p w14:paraId="26A00BF9" w14:textId="77777777" w:rsidR="00425E2D" w:rsidRDefault="00425E2D" w:rsidP="00CB22B5">
            <w:pPr>
              <w:spacing w:line="259" w:lineRule="auto"/>
              <w:ind w:left="3" w:hanging="1"/>
            </w:pPr>
            <w:r>
              <w:rPr>
                <w:sz w:val="20"/>
              </w:rPr>
              <w:t xml:space="preserve">other intraoperative complications of nervous system </w:t>
            </w:r>
          </w:p>
        </w:tc>
      </w:tr>
      <w:tr w:rsidR="00425E2D" w14:paraId="0B5B5326" w14:textId="77777777" w:rsidTr="00425E2D">
        <w:trPr>
          <w:trHeight w:val="470"/>
        </w:trPr>
        <w:tc>
          <w:tcPr>
            <w:tcW w:w="545" w:type="dxa"/>
            <w:vMerge/>
            <w:tcBorders>
              <w:top w:val="nil"/>
              <w:left w:val="single" w:sz="4" w:space="0" w:color="000000"/>
              <w:bottom w:val="nil"/>
              <w:right w:val="single" w:sz="4" w:space="0" w:color="000000"/>
            </w:tcBorders>
          </w:tcPr>
          <w:p w14:paraId="19B7DAF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D57443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7E0C4B3" w14:textId="77777777" w:rsidR="00425E2D" w:rsidRDefault="00425E2D" w:rsidP="00CB22B5">
            <w:pPr>
              <w:spacing w:line="259" w:lineRule="auto"/>
            </w:pPr>
            <w:r>
              <w:rPr>
                <w:sz w:val="20"/>
              </w:rPr>
              <w:t xml:space="preserve">I509 </w:t>
            </w:r>
          </w:p>
        </w:tc>
        <w:tc>
          <w:tcPr>
            <w:tcW w:w="3780" w:type="dxa"/>
            <w:tcBorders>
              <w:top w:val="single" w:sz="4" w:space="0" w:color="000000"/>
              <w:left w:val="single" w:sz="4" w:space="0" w:color="000000"/>
              <w:bottom w:val="single" w:sz="4" w:space="0" w:color="000000"/>
              <w:right w:val="single" w:sz="4" w:space="0" w:color="000000"/>
            </w:tcBorders>
          </w:tcPr>
          <w:p w14:paraId="64E6F53F" w14:textId="77777777" w:rsidR="00425E2D" w:rsidRDefault="00425E2D" w:rsidP="00CB22B5">
            <w:pPr>
              <w:spacing w:line="259" w:lineRule="auto"/>
              <w:ind w:left="2" w:hanging="1"/>
            </w:pPr>
            <w:r>
              <w:rPr>
                <w:sz w:val="20"/>
              </w:rPr>
              <w:t xml:space="preserve">other postprocedural complications and disorders of nervous system </w:t>
            </w:r>
          </w:p>
        </w:tc>
      </w:tr>
      <w:tr w:rsidR="00425E2D" w14:paraId="1E7867D0" w14:textId="77777777" w:rsidTr="00425E2D">
        <w:trPr>
          <w:trHeight w:val="360"/>
        </w:trPr>
        <w:tc>
          <w:tcPr>
            <w:tcW w:w="545" w:type="dxa"/>
            <w:vMerge/>
            <w:tcBorders>
              <w:top w:val="nil"/>
              <w:left w:val="single" w:sz="4" w:space="0" w:color="000000"/>
              <w:bottom w:val="nil"/>
              <w:right w:val="single" w:sz="4" w:space="0" w:color="000000"/>
            </w:tcBorders>
          </w:tcPr>
          <w:p w14:paraId="4991837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E6C471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AF00A4E" w14:textId="77777777" w:rsidR="00425E2D" w:rsidRDefault="00425E2D" w:rsidP="00CB22B5">
            <w:pPr>
              <w:spacing w:line="259" w:lineRule="auto"/>
            </w:pPr>
            <w:r>
              <w:rPr>
                <w:sz w:val="20"/>
              </w:rPr>
              <w:t xml:space="preserve">I6359 </w:t>
            </w:r>
          </w:p>
        </w:tc>
        <w:tc>
          <w:tcPr>
            <w:tcW w:w="3780" w:type="dxa"/>
            <w:tcBorders>
              <w:top w:val="single" w:sz="4" w:space="0" w:color="000000"/>
              <w:left w:val="single" w:sz="4" w:space="0" w:color="000000"/>
              <w:bottom w:val="single" w:sz="4" w:space="0" w:color="000000"/>
              <w:right w:val="single" w:sz="4" w:space="0" w:color="000000"/>
            </w:tcBorders>
          </w:tcPr>
          <w:p w14:paraId="75C84127" w14:textId="77777777" w:rsidR="00425E2D" w:rsidRDefault="00425E2D" w:rsidP="00CB22B5">
            <w:pPr>
              <w:spacing w:line="259" w:lineRule="auto"/>
              <w:ind w:left="1"/>
            </w:pPr>
            <w:r>
              <w:rPr>
                <w:sz w:val="20"/>
              </w:rPr>
              <w:t xml:space="preserve">heart failure, unspecified </w:t>
            </w:r>
          </w:p>
        </w:tc>
      </w:tr>
      <w:tr w:rsidR="00425E2D" w14:paraId="4B98C2A0" w14:textId="77777777" w:rsidTr="00425E2D">
        <w:trPr>
          <w:trHeight w:val="470"/>
        </w:trPr>
        <w:tc>
          <w:tcPr>
            <w:tcW w:w="545" w:type="dxa"/>
            <w:vMerge/>
            <w:tcBorders>
              <w:top w:val="nil"/>
              <w:left w:val="single" w:sz="4" w:space="0" w:color="000000"/>
              <w:bottom w:val="nil"/>
              <w:right w:val="single" w:sz="4" w:space="0" w:color="000000"/>
            </w:tcBorders>
          </w:tcPr>
          <w:p w14:paraId="0C3346B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62DB8F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31EDD89" w14:textId="77777777" w:rsidR="00425E2D" w:rsidRDefault="00425E2D" w:rsidP="00CB22B5">
            <w:pPr>
              <w:spacing w:line="259" w:lineRule="auto"/>
            </w:pPr>
            <w:r>
              <w:rPr>
                <w:sz w:val="20"/>
              </w:rPr>
              <w:t xml:space="preserve">I658 </w:t>
            </w:r>
          </w:p>
        </w:tc>
        <w:tc>
          <w:tcPr>
            <w:tcW w:w="3780" w:type="dxa"/>
            <w:tcBorders>
              <w:top w:val="single" w:sz="4" w:space="0" w:color="000000"/>
              <w:left w:val="single" w:sz="4" w:space="0" w:color="000000"/>
              <w:bottom w:val="single" w:sz="4" w:space="0" w:color="000000"/>
              <w:right w:val="single" w:sz="4" w:space="0" w:color="000000"/>
            </w:tcBorders>
          </w:tcPr>
          <w:p w14:paraId="1225B4E0" w14:textId="77777777" w:rsidR="00425E2D" w:rsidRDefault="00425E2D" w:rsidP="00CB22B5">
            <w:pPr>
              <w:spacing w:line="259" w:lineRule="auto"/>
              <w:ind w:left="2" w:hanging="1"/>
            </w:pPr>
            <w:r>
              <w:rPr>
                <w:sz w:val="20"/>
              </w:rPr>
              <w:t xml:space="preserve">cerebral infarction due to unspecified occlusion or stenosis of </w:t>
            </w:r>
            <w:proofErr w:type="gramStart"/>
            <w:r>
              <w:rPr>
                <w:sz w:val="20"/>
              </w:rPr>
              <w:t>other</w:t>
            </w:r>
            <w:proofErr w:type="gramEnd"/>
            <w:r>
              <w:rPr>
                <w:sz w:val="20"/>
              </w:rPr>
              <w:t xml:space="preserve"> cerebral artery </w:t>
            </w:r>
          </w:p>
        </w:tc>
      </w:tr>
      <w:tr w:rsidR="00425E2D" w14:paraId="5D4646A4" w14:textId="77777777" w:rsidTr="00425E2D">
        <w:trPr>
          <w:trHeight w:val="470"/>
        </w:trPr>
        <w:tc>
          <w:tcPr>
            <w:tcW w:w="545" w:type="dxa"/>
            <w:vMerge/>
            <w:tcBorders>
              <w:top w:val="nil"/>
              <w:left w:val="single" w:sz="4" w:space="0" w:color="000000"/>
              <w:bottom w:val="nil"/>
              <w:right w:val="single" w:sz="4" w:space="0" w:color="000000"/>
            </w:tcBorders>
          </w:tcPr>
          <w:p w14:paraId="3E6F586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09E5C6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64C9D9C" w14:textId="77777777" w:rsidR="00425E2D" w:rsidRDefault="00425E2D" w:rsidP="00CB22B5">
            <w:pPr>
              <w:spacing w:line="259" w:lineRule="auto"/>
            </w:pPr>
            <w:r>
              <w:rPr>
                <w:sz w:val="20"/>
              </w:rPr>
              <w:t xml:space="preserve">I6609 </w:t>
            </w:r>
          </w:p>
        </w:tc>
        <w:tc>
          <w:tcPr>
            <w:tcW w:w="3780" w:type="dxa"/>
            <w:tcBorders>
              <w:top w:val="single" w:sz="4" w:space="0" w:color="000000"/>
              <w:left w:val="single" w:sz="4" w:space="0" w:color="000000"/>
              <w:bottom w:val="single" w:sz="4" w:space="0" w:color="000000"/>
              <w:right w:val="single" w:sz="4" w:space="0" w:color="000000"/>
            </w:tcBorders>
          </w:tcPr>
          <w:p w14:paraId="2447459C" w14:textId="77777777" w:rsidR="00425E2D" w:rsidRDefault="00425E2D" w:rsidP="00CB22B5">
            <w:pPr>
              <w:spacing w:line="259" w:lineRule="auto"/>
              <w:ind w:left="2" w:hanging="1"/>
            </w:pPr>
            <w:r>
              <w:rPr>
                <w:sz w:val="20"/>
              </w:rPr>
              <w:t xml:space="preserve">occlusion and stenosis of other precerebral arteries </w:t>
            </w:r>
          </w:p>
        </w:tc>
      </w:tr>
      <w:tr w:rsidR="00425E2D" w14:paraId="0AF7145E" w14:textId="77777777" w:rsidTr="00425E2D">
        <w:trPr>
          <w:trHeight w:val="470"/>
        </w:trPr>
        <w:tc>
          <w:tcPr>
            <w:tcW w:w="545" w:type="dxa"/>
            <w:vMerge/>
            <w:tcBorders>
              <w:top w:val="nil"/>
              <w:left w:val="single" w:sz="4" w:space="0" w:color="000000"/>
              <w:bottom w:val="nil"/>
              <w:right w:val="single" w:sz="4" w:space="0" w:color="000000"/>
            </w:tcBorders>
          </w:tcPr>
          <w:p w14:paraId="6C10DAA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DA1AAD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E23AFFB" w14:textId="77777777" w:rsidR="00425E2D" w:rsidRDefault="00425E2D" w:rsidP="00CB22B5">
            <w:pPr>
              <w:spacing w:line="259" w:lineRule="auto"/>
            </w:pPr>
            <w:r>
              <w:rPr>
                <w:sz w:val="20"/>
              </w:rPr>
              <w:t xml:space="preserve">I6619 </w:t>
            </w:r>
          </w:p>
        </w:tc>
        <w:tc>
          <w:tcPr>
            <w:tcW w:w="3780" w:type="dxa"/>
            <w:tcBorders>
              <w:top w:val="single" w:sz="4" w:space="0" w:color="000000"/>
              <w:left w:val="single" w:sz="4" w:space="0" w:color="000000"/>
              <w:bottom w:val="single" w:sz="4" w:space="0" w:color="000000"/>
              <w:right w:val="single" w:sz="4" w:space="0" w:color="000000"/>
            </w:tcBorders>
          </w:tcPr>
          <w:p w14:paraId="5A22FAA9" w14:textId="77777777" w:rsidR="00425E2D" w:rsidRDefault="00425E2D" w:rsidP="00CB22B5">
            <w:pPr>
              <w:spacing w:line="259" w:lineRule="auto"/>
              <w:ind w:left="2" w:right="28" w:hanging="1"/>
            </w:pPr>
            <w:r>
              <w:rPr>
                <w:sz w:val="20"/>
              </w:rPr>
              <w:t xml:space="preserve">occlusion and stenosis of unspecified middle cerebral artery </w:t>
            </w:r>
          </w:p>
        </w:tc>
      </w:tr>
      <w:tr w:rsidR="00425E2D" w14:paraId="5EE4032B" w14:textId="77777777" w:rsidTr="00425E2D">
        <w:trPr>
          <w:trHeight w:val="468"/>
        </w:trPr>
        <w:tc>
          <w:tcPr>
            <w:tcW w:w="545" w:type="dxa"/>
            <w:vMerge/>
            <w:tcBorders>
              <w:top w:val="nil"/>
              <w:left w:val="single" w:sz="4" w:space="0" w:color="000000"/>
              <w:bottom w:val="nil"/>
              <w:right w:val="single" w:sz="4" w:space="0" w:color="000000"/>
            </w:tcBorders>
          </w:tcPr>
          <w:p w14:paraId="43D50E0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F86E42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4EB70F4" w14:textId="77777777" w:rsidR="00425E2D" w:rsidRDefault="00425E2D" w:rsidP="00CB22B5">
            <w:pPr>
              <w:spacing w:line="259" w:lineRule="auto"/>
            </w:pPr>
            <w:r>
              <w:rPr>
                <w:sz w:val="20"/>
              </w:rPr>
              <w:t xml:space="preserve">I6629 </w:t>
            </w:r>
          </w:p>
        </w:tc>
        <w:tc>
          <w:tcPr>
            <w:tcW w:w="3780" w:type="dxa"/>
            <w:tcBorders>
              <w:top w:val="single" w:sz="4" w:space="0" w:color="000000"/>
              <w:left w:val="single" w:sz="4" w:space="0" w:color="000000"/>
              <w:bottom w:val="single" w:sz="4" w:space="0" w:color="000000"/>
              <w:right w:val="single" w:sz="4" w:space="0" w:color="000000"/>
            </w:tcBorders>
          </w:tcPr>
          <w:p w14:paraId="675910BD" w14:textId="77777777" w:rsidR="00425E2D" w:rsidRDefault="00425E2D" w:rsidP="00CB22B5">
            <w:pPr>
              <w:spacing w:line="259" w:lineRule="auto"/>
              <w:ind w:left="2" w:hanging="1"/>
            </w:pPr>
            <w:r>
              <w:rPr>
                <w:sz w:val="20"/>
              </w:rPr>
              <w:t xml:space="preserve">occlusion and stenosis of unspecified anterior cerebral artery </w:t>
            </w:r>
          </w:p>
        </w:tc>
      </w:tr>
      <w:tr w:rsidR="00425E2D" w14:paraId="4AF4CDF5" w14:textId="77777777" w:rsidTr="00425E2D">
        <w:trPr>
          <w:trHeight w:val="470"/>
        </w:trPr>
        <w:tc>
          <w:tcPr>
            <w:tcW w:w="545" w:type="dxa"/>
            <w:vMerge/>
            <w:tcBorders>
              <w:top w:val="nil"/>
              <w:left w:val="single" w:sz="4" w:space="0" w:color="000000"/>
              <w:bottom w:val="nil"/>
              <w:right w:val="single" w:sz="4" w:space="0" w:color="000000"/>
            </w:tcBorders>
          </w:tcPr>
          <w:p w14:paraId="6C5A60A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23B1DA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0ED0C4D" w14:textId="77777777" w:rsidR="00425E2D" w:rsidRDefault="00425E2D" w:rsidP="00CB22B5">
            <w:pPr>
              <w:spacing w:line="259" w:lineRule="auto"/>
            </w:pPr>
            <w:r>
              <w:rPr>
                <w:sz w:val="20"/>
              </w:rPr>
              <w:t xml:space="preserve">I669 </w:t>
            </w:r>
          </w:p>
        </w:tc>
        <w:tc>
          <w:tcPr>
            <w:tcW w:w="3780" w:type="dxa"/>
            <w:tcBorders>
              <w:top w:val="single" w:sz="4" w:space="0" w:color="000000"/>
              <w:left w:val="single" w:sz="4" w:space="0" w:color="000000"/>
              <w:bottom w:val="single" w:sz="4" w:space="0" w:color="000000"/>
              <w:right w:val="single" w:sz="4" w:space="0" w:color="000000"/>
            </w:tcBorders>
          </w:tcPr>
          <w:p w14:paraId="70FD92C7" w14:textId="77777777" w:rsidR="00425E2D" w:rsidRDefault="00425E2D" w:rsidP="00CB22B5">
            <w:pPr>
              <w:spacing w:line="259" w:lineRule="auto"/>
              <w:ind w:left="2" w:hanging="1"/>
            </w:pPr>
            <w:r>
              <w:rPr>
                <w:sz w:val="20"/>
              </w:rPr>
              <w:t xml:space="preserve">occlusion and stenosis of unspecified posterior cerebral artery </w:t>
            </w:r>
          </w:p>
        </w:tc>
      </w:tr>
      <w:tr w:rsidR="00425E2D" w14:paraId="5A6D7E19" w14:textId="77777777" w:rsidTr="00425E2D">
        <w:trPr>
          <w:trHeight w:val="470"/>
        </w:trPr>
        <w:tc>
          <w:tcPr>
            <w:tcW w:w="545" w:type="dxa"/>
            <w:vMerge/>
            <w:tcBorders>
              <w:top w:val="nil"/>
              <w:left w:val="single" w:sz="4" w:space="0" w:color="000000"/>
              <w:bottom w:val="nil"/>
              <w:right w:val="single" w:sz="4" w:space="0" w:color="000000"/>
            </w:tcBorders>
          </w:tcPr>
          <w:p w14:paraId="2C8E1EF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34710A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85764A3" w14:textId="77777777" w:rsidR="00425E2D" w:rsidRDefault="00425E2D" w:rsidP="00CB22B5">
            <w:pPr>
              <w:spacing w:line="259" w:lineRule="auto"/>
            </w:pPr>
            <w:r>
              <w:rPr>
                <w:sz w:val="20"/>
              </w:rPr>
              <w:t xml:space="preserve">I69928 </w:t>
            </w:r>
          </w:p>
        </w:tc>
        <w:tc>
          <w:tcPr>
            <w:tcW w:w="3780" w:type="dxa"/>
            <w:tcBorders>
              <w:top w:val="single" w:sz="4" w:space="0" w:color="000000"/>
              <w:left w:val="single" w:sz="4" w:space="0" w:color="000000"/>
              <w:bottom w:val="single" w:sz="4" w:space="0" w:color="000000"/>
              <w:right w:val="single" w:sz="4" w:space="0" w:color="000000"/>
            </w:tcBorders>
          </w:tcPr>
          <w:p w14:paraId="0BBC8601" w14:textId="77777777" w:rsidR="00425E2D" w:rsidRDefault="00425E2D" w:rsidP="00CB22B5">
            <w:pPr>
              <w:spacing w:line="259" w:lineRule="auto"/>
              <w:ind w:left="2" w:hanging="1"/>
            </w:pPr>
            <w:r>
              <w:rPr>
                <w:sz w:val="20"/>
              </w:rPr>
              <w:t xml:space="preserve">occlusion and stenosis of unspecified cerebral artery </w:t>
            </w:r>
          </w:p>
        </w:tc>
      </w:tr>
      <w:tr w:rsidR="00425E2D" w14:paraId="2BB8A136" w14:textId="77777777" w:rsidTr="00425E2D">
        <w:trPr>
          <w:trHeight w:val="701"/>
        </w:trPr>
        <w:tc>
          <w:tcPr>
            <w:tcW w:w="545" w:type="dxa"/>
            <w:vMerge/>
            <w:tcBorders>
              <w:top w:val="nil"/>
              <w:left w:val="single" w:sz="4" w:space="0" w:color="000000"/>
              <w:bottom w:val="nil"/>
              <w:right w:val="single" w:sz="4" w:space="0" w:color="000000"/>
            </w:tcBorders>
          </w:tcPr>
          <w:p w14:paraId="358B659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C529E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9E52071" w14:textId="77777777" w:rsidR="00425E2D" w:rsidRDefault="00425E2D" w:rsidP="00CB22B5">
            <w:pPr>
              <w:spacing w:line="259" w:lineRule="auto"/>
            </w:pPr>
            <w:r>
              <w:rPr>
                <w:sz w:val="20"/>
              </w:rPr>
              <w:t xml:space="preserve">I69998 </w:t>
            </w:r>
          </w:p>
        </w:tc>
        <w:tc>
          <w:tcPr>
            <w:tcW w:w="3780" w:type="dxa"/>
            <w:tcBorders>
              <w:top w:val="single" w:sz="4" w:space="0" w:color="000000"/>
              <w:left w:val="single" w:sz="4" w:space="0" w:color="000000"/>
              <w:bottom w:val="single" w:sz="4" w:space="0" w:color="000000"/>
              <w:right w:val="single" w:sz="4" w:space="0" w:color="000000"/>
            </w:tcBorders>
          </w:tcPr>
          <w:p w14:paraId="361A5842" w14:textId="77777777" w:rsidR="00425E2D" w:rsidRDefault="00425E2D" w:rsidP="00CB22B5">
            <w:pPr>
              <w:spacing w:line="259" w:lineRule="auto"/>
              <w:ind w:left="2" w:right="30" w:hanging="1"/>
            </w:pPr>
            <w:r>
              <w:rPr>
                <w:sz w:val="20"/>
              </w:rPr>
              <w:t xml:space="preserve">other speech and language deficits following unspecified cerebrovascular disease </w:t>
            </w:r>
          </w:p>
        </w:tc>
      </w:tr>
      <w:tr w:rsidR="00425E2D" w14:paraId="5C15E438" w14:textId="77777777" w:rsidTr="00425E2D">
        <w:trPr>
          <w:trHeight w:val="470"/>
        </w:trPr>
        <w:tc>
          <w:tcPr>
            <w:tcW w:w="545" w:type="dxa"/>
            <w:vMerge/>
            <w:tcBorders>
              <w:top w:val="nil"/>
              <w:left w:val="single" w:sz="4" w:space="0" w:color="000000"/>
              <w:bottom w:val="nil"/>
              <w:right w:val="single" w:sz="4" w:space="0" w:color="000000"/>
            </w:tcBorders>
          </w:tcPr>
          <w:p w14:paraId="650D682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E61DB0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B1CE8ED" w14:textId="77777777" w:rsidR="00425E2D" w:rsidRDefault="00425E2D" w:rsidP="00CB22B5">
            <w:pPr>
              <w:spacing w:line="259" w:lineRule="auto"/>
            </w:pPr>
            <w:r>
              <w:rPr>
                <w:sz w:val="20"/>
              </w:rPr>
              <w:t xml:space="preserve">J9589 </w:t>
            </w:r>
          </w:p>
        </w:tc>
        <w:tc>
          <w:tcPr>
            <w:tcW w:w="3780" w:type="dxa"/>
            <w:tcBorders>
              <w:top w:val="single" w:sz="4" w:space="0" w:color="000000"/>
              <w:left w:val="single" w:sz="4" w:space="0" w:color="000000"/>
              <w:bottom w:val="single" w:sz="4" w:space="0" w:color="000000"/>
              <w:right w:val="single" w:sz="4" w:space="0" w:color="000000"/>
            </w:tcBorders>
          </w:tcPr>
          <w:p w14:paraId="3F207ADA" w14:textId="77777777" w:rsidR="00425E2D" w:rsidRDefault="00425E2D" w:rsidP="00CB22B5">
            <w:pPr>
              <w:spacing w:line="259" w:lineRule="auto"/>
              <w:ind w:left="2" w:firstLine="1"/>
            </w:pPr>
            <w:r>
              <w:rPr>
                <w:sz w:val="20"/>
              </w:rPr>
              <w:t xml:space="preserve">other sequelae following unspecified cerebrovascular disease </w:t>
            </w:r>
          </w:p>
        </w:tc>
      </w:tr>
      <w:tr w:rsidR="00425E2D" w14:paraId="5EEAA3DE" w14:textId="77777777" w:rsidTr="00425E2D">
        <w:trPr>
          <w:trHeight w:val="698"/>
        </w:trPr>
        <w:tc>
          <w:tcPr>
            <w:tcW w:w="545" w:type="dxa"/>
            <w:vMerge/>
            <w:tcBorders>
              <w:top w:val="nil"/>
              <w:left w:val="single" w:sz="4" w:space="0" w:color="000000"/>
              <w:bottom w:val="nil"/>
              <w:right w:val="single" w:sz="4" w:space="0" w:color="000000"/>
            </w:tcBorders>
          </w:tcPr>
          <w:p w14:paraId="4EE12F2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FDBD4B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F7B9A77" w14:textId="77777777" w:rsidR="00425E2D" w:rsidRDefault="00425E2D" w:rsidP="00CB22B5">
            <w:pPr>
              <w:spacing w:line="259" w:lineRule="auto"/>
            </w:pPr>
            <w:r>
              <w:rPr>
                <w:sz w:val="20"/>
              </w:rPr>
              <w:t xml:space="preserve">K550 </w:t>
            </w:r>
          </w:p>
        </w:tc>
        <w:tc>
          <w:tcPr>
            <w:tcW w:w="3780" w:type="dxa"/>
            <w:tcBorders>
              <w:top w:val="single" w:sz="4" w:space="0" w:color="000000"/>
              <w:left w:val="single" w:sz="4" w:space="0" w:color="000000"/>
              <w:bottom w:val="single" w:sz="4" w:space="0" w:color="000000"/>
              <w:right w:val="single" w:sz="4" w:space="0" w:color="000000"/>
            </w:tcBorders>
          </w:tcPr>
          <w:p w14:paraId="63E18CFD" w14:textId="77777777" w:rsidR="00425E2D" w:rsidRDefault="00425E2D" w:rsidP="00CB22B5">
            <w:pPr>
              <w:spacing w:line="259" w:lineRule="auto"/>
              <w:ind w:left="3" w:hanging="1"/>
            </w:pPr>
            <w:r>
              <w:rPr>
                <w:sz w:val="20"/>
              </w:rPr>
              <w:t xml:space="preserve">other postprocedural complications and disorders of respiratory system, not elsewhere classified </w:t>
            </w:r>
          </w:p>
        </w:tc>
      </w:tr>
      <w:tr w:rsidR="00425E2D" w14:paraId="6C5B399B" w14:textId="77777777" w:rsidTr="00425E2D">
        <w:trPr>
          <w:trHeight w:val="360"/>
        </w:trPr>
        <w:tc>
          <w:tcPr>
            <w:tcW w:w="545" w:type="dxa"/>
            <w:vMerge/>
            <w:tcBorders>
              <w:top w:val="nil"/>
              <w:left w:val="single" w:sz="4" w:space="0" w:color="000000"/>
              <w:bottom w:val="nil"/>
              <w:right w:val="single" w:sz="4" w:space="0" w:color="000000"/>
            </w:tcBorders>
          </w:tcPr>
          <w:p w14:paraId="6A9D734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55D7A9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E359580" w14:textId="77777777" w:rsidR="00425E2D" w:rsidRDefault="00425E2D" w:rsidP="00CB22B5">
            <w:pPr>
              <w:spacing w:line="259" w:lineRule="auto"/>
            </w:pPr>
            <w:r>
              <w:rPr>
                <w:sz w:val="20"/>
              </w:rPr>
              <w:t xml:space="preserve">R001 </w:t>
            </w:r>
          </w:p>
        </w:tc>
        <w:tc>
          <w:tcPr>
            <w:tcW w:w="3780" w:type="dxa"/>
            <w:tcBorders>
              <w:top w:val="single" w:sz="4" w:space="0" w:color="000000"/>
              <w:left w:val="single" w:sz="4" w:space="0" w:color="000000"/>
              <w:bottom w:val="single" w:sz="4" w:space="0" w:color="000000"/>
              <w:right w:val="single" w:sz="4" w:space="0" w:color="000000"/>
            </w:tcBorders>
          </w:tcPr>
          <w:p w14:paraId="48B53FBE" w14:textId="77777777" w:rsidR="00425E2D" w:rsidRDefault="00425E2D" w:rsidP="00CB22B5">
            <w:pPr>
              <w:spacing w:line="259" w:lineRule="auto"/>
              <w:ind w:left="1"/>
            </w:pPr>
            <w:r>
              <w:rPr>
                <w:sz w:val="20"/>
              </w:rPr>
              <w:t xml:space="preserve">acute vascular disorders of intestine </w:t>
            </w:r>
          </w:p>
        </w:tc>
      </w:tr>
      <w:tr w:rsidR="00425E2D" w14:paraId="09FCA83A" w14:textId="77777777" w:rsidTr="00425E2D">
        <w:trPr>
          <w:trHeight w:val="360"/>
        </w:trPr>
        <w:tc>
          <w:tcPr>
            <w:tcW w:w="545" w:type="dxa"/>
            <w:vMerge/>
            <w:tcBorders>
              <w:top w:val="nil"/>
              <w:left w:val="single" w:sz="4" w:space="0" w:color="000000"/>
              <w:bottom w:val="nil"/>
              <w:right w:val="single" w:sz="4" w:space="0" w:color="000000"/>
            </w:tcBorders>
          </w:tcPr>
          <w:p w14:paraId="02BDEA7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AD9AEE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C189B0F" w14:textId="77777777" w:rsidR="00425E2D" w:rsidRDefault="00425E2D" w:rsidP="00CB22B5">
            <w:pPr>
              <w:spacing w:line="259" w:lineRule="auto"/>
            </w:pPr>
            <w:r>
              <w:rPr>
                <w:sz w:val="20"/>
              </w:rPr>
              <w:t xml:space="preserve">G8100 </w:t>
            </w:r>
          </w:p>
        </w:tc>
        <w:tc>
          <w:tcPr>
            <w:tcW w:w="3780" w:type="dxa"/>
            <w:tcBorders>
              <w:top w:val="single" w:sz="4" w:space="0" w:color="000000"/>
              <w:left w:val="single" w:sz="4" w:space="0" w:color="000000"/>
              <w:bottom w:val="single" w:sz="4" w:space="0" w:color="000000"/>
              <w:right w:val="single" w:sz="4" w:space="0" w:color="000000"/>
            </w:tcBorders>
          </w:tcPr>
          <w:p w14:paraId="77015A93" w14:textId="77777777" w:rsidR="00425E2D" w:rsidRDefault="00425E2D" w:rsidP="00CB22B5">
            <w:pPr>
              <w:spacing w:line="259" w:lineRule="auto"/>
              <w:ind w:left="2"/>
            </w:pPr>
            <w:proofErr w:type="spellStart"/>
            <w:r>
              <w:rPr>
                <w:sz w:val="20"/>
              </w:rPr>
              <w:t>vertebro</w:t>
            </w:r>
            <w:proofErr w:type="spellEnd"/>
            <w:r>
              <w:rPr>
                <w:sz w:val="20"/>
              </w:rPr>
              <w:t xml:space="preserve">-basilar artery syndrome </w:t>
            </w:r>
          </w:p>
        </w:tc>
      </w:tr>
      <w:tr w:rsidR="00425E2D" w14:paraId="20EFD294" w14:textId="77777777" w:rsidTr="00425E2D">
        <w:trPr>
          <w:trHeight w:val="470"/>
        </w:trPr>
        <w:tc>
          <w:tcPr>
            <w:tcW w:w="545" w:type="dxa"/>
            <w:vMerge/>
            <w:tcBorders>
              <w:top w:val="nil"/>
              <w:left w:val="single" w:sz="4" w:space="0" w:color="000000"/>
              <w:bottom w:val="nil"/>
              <w:right w:val="single" w:sz="4" w:space="0" w:color="000000"/>
            </w:tcBorders>
          </w:tcPr>
          <w:p w14:paraId="3CCE5F0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4219FC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8FCAE7A" w14:textId="77777777" w:rsidR="00425E2D" w:rsidRDefault="00425E2D" w:rsidP="00CB22B5">
            <w:pPr>
              <w:spacing w:line="259" w:lineRule="auto"/>
            </w:pPr>
            <w:r>
              <w:rPr>
                <w:sz w:val="20"/>
              </w:rPr>
              <w:t xml:space="preserve">G8101 </w:t>
            </w:r>
          </w:p>
        </w:tc>
        <w:tc>
          <w:tcPr>
            <w:tcW w:w="3780" w:type="dxa"/>
            <w:tcBorders>
              <w:top w:val="single" w:sz="4" w:space="0" w:color="000000"/>
              <w:left w:val="single" w:sz="4" w:space="0" w:color="000000"/>
              <w:bottom w:val="single" w:sz="4" w:space="0" w:color="000000"/>
              <w:right w:val="single" w:sz="4" w:space="0" w:color="000000"/>
            </w:tcBorders>
          </w:tcPr>
          <w:p w14:paraId="00BE55D7" w14:textId="77777777" w:rsidR="00425E2D" w:rsidRDefault="00425E2D" w:rsidP="00CB22B5">
            <w:pPr>
              <w:spacing w:line="259" w:lineRule="auto"/>
              <w:ind w:left="3" w:right="23" w:hanging="1"/>
            </w:pPr>
            <w:r>
              <w:rPr>
                <w:sz w:val="20"/>
              </w:rPr>
              <w:t xml:space="preserve">flaccid hemiplegia affecting unspecified side </w:t>
            </w:r>
          </w:p>
        </w:tc>
      </w:tr>
      <w:tr w:rsidR="00425E2D" w14:paraId="321556A7" w14:textId="77777777" w:rsidTr="00425E2D">
        <w:trPr>
          <w:trHeight w:val="470"/>
        </w:trPr>
        <w:tc>
          <w:tcPr>
            <w:tcW w:w="545" w:type="dxa"/>
            <w:vMerge/>
            <w:tcBorders>
              <w:top w:val="nil"/>
              <w:left w:val="single" w:sz="4" w:space="0" w:color="000000"/>
              <w:bottom w:val="nil"/>
              <w:right w:val="single" w:sz="4" w:space="0" w:color="000000"/>
            </w:tcBorders>
          </w:tcPr>
          <w:p w14:paraId="2B6E377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E52519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711EEE1" w14:textId="77777777" w:rsidR="00425E2D" w:rsidRDefault="00425E2D" w:rsidP="00CB22B5">
            <w:pPr>
              <w:spacing w:line="259" w:lineRule="auto"/>
            </w:pPr>
            <w:r>
              <w:rPr>
                <w:sz w:val="20"/>
              </w:rPr>
              <w:t xml:space="preserve">G8102 </w:t>
            </w:r>
          </w:p>
        </w:tc>
        <w:tc>
          <w:tcPr>
            <w:tcW w:w="3780" w:type="dxa"/>
            <w:tcBorders>
              <w:top w:val="single" w:sz="4" w:space="0" w:color="000000"/>
              <w:left w:val="single" w:sz="4" w:space="0" w:color="000000"/>
              <w:bottom w:val="single" w:sz="4" w:space="0" w:color="000000"/>
              <w:right w:val="single" w:sz="4" w:space="0" w:color="000000"/>
            </w:tcBorders>
          </w:tcPr>
          <w:p w14:paraId="0606130C" w14:textId="77777777" w:rsidR="00425E2D" w:rsidRDefault="00425E2D" w:rsidP="00CB22B5">
            <w:pPr>
              <w:spacing w:line="259" w:lineRule="auto"/>
              <w:ind w:left="3" w:hanging="1"/>
            </w:pPr>
            <w:r>
              <w:rPr>
                <w:sz w:val="20"/>
              </w:rPr>
              <w:t xml:space="preserve">flaccid hemiplegia affecting right dominant side </w:t>
            </w:r>
          </w:p>
        </w:tc>
      </w:tr>
      <w:tr w:rsidR="00425E2D" w14:paraId="0623473A" w14:textId="77777777" w:rsidTr="00425E2D">
        <w:trPr>
          <w:trHeight w:val="470"/>
        </w:trPr>
        <w:tc>
          <w:tcPr>
            <w:tcW w:w="545" w:type="dxa"/>
            <w:vMerge/>
            <w:tcBorders>
              <w:top w:val="nil"/>
              <w:left w:val="single" w:sz="4" w:space="0" w:color="000000"/>
              <w:bottom w:val="nil"/>
              <w:right w:val="single" w:sz="4" w:space="0" w:color="000000"/>
            </w:tcBorders>
          </w:tcPr>
          <w:p w14:paraId="77AA0D5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1CEF08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AEDC210" w14:textId="77777777" w:rsidR="00425E2D" w:rsidRDefault="00425E2D" w:rsidP="00CB22B5">
            <w:pPr>
              <w:spacing w:line="259" w:lineRule="auto"/>
            </w:pPr>
            <w:r>
              <w:rPr>
                <w:sz w:val="20"/>
              </w:rPr>
              <w:t xml:space="preserve">G8103 </w:t>
            </w:r>
          </w:p>
        </w:tc>
        <w:tc>
          <w:tcPr>
            <w:tcW w:w="3780" w:type="dxa"/>
            <w:tcBorders>
              <w:top w:val="single" w:sz="4" w:space="0" w:color="000000"/>
              <w:left w:val="single" w:sz="4" w:space="0" w:color="000000"/>
              <w:bottom w:val="single" w:sz="4" w:space="0" w:color="000000"/>
              <w:right w:val="single" w:sz="4" w:space="0" w:color="000000"/>
            </w:tcBorders>
          </w:tcPr>
          <w:p w14:paraId="5E3A8593" w14:textId="77777777" w:rsidR="00425E2D" w:rsidRDefault="00425E2D" w:rsidP="00CB22B5">
            <w:pPr>
              <w:spacing w:line="259" w:lineRule="auto"/>
              <w:ind w:left="3" w:hanging="1"/>
            </w:pPr>
            <w:r>
              <w:rPr>
                <w:sz w:val="20"/>
              </w:rPr>
              <w:t xml:space="preserve">flaccid hemiplegia affecting left dominant side </w:t>
            </w:r>
          </w:p>
        </w:tc>
      </w:tr>
      <w:tr w:rsidR="00425E2D" w14:paraId="78D42E34" w14:textId="77777777" w:rsidTr="00425E2D">
        <w:trPr>
          <w:trHeight w:val="468"/>
        </w:trPr>
        <w:tc>
          <w:tcPr>
            <w:tcW w:w="545" w:type="dxa"/>
            <w:vMerge/>
            <w:tcBorders>
              <w:top w:val="nil"/>
              <w:left w:val="single" w:sz="4" w:space="0" w:color="000000"/>
              <w:bottom w:val="nil"/>
              <w:right w:val="single" w:sz="4" w:space="0" w:color="000000"/>
            </w:tcBorders>
          </w:tcPr>
          <w:p w14:paraId="127021F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2D496F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0AF5F96" w14:textId="77777777" w:rsidR="00425E2D" w:rsidRDefault="00425E2D" w:rsidP="00CB22B5">
            <w:pPr>
              <w:spacing w:line="259" w:lineRule="auto"/>
            </w:pPr>
            <w:r>
              <w:rPr>
                <w:sz w:val="20"/>
              </w:rPr>
              <w:t xml:space="preserve">G8104 </w:t>
            </w:r>
          </w:p>
        </w:tc>
        <w:tc>
          <w:tcPr>
            <w:tcW w:w="3780" w:type="dxa"/>
            <w:tcBorders>
              <w:top w:val="single" w:sz="4" w:space="0" w:color="000000"/>
              <w:left w:val="single" w:sz="4" w:space="0" w:color="000000"/>
              <w:bottom w:val="single" w:sz="4" w:space="0" w:color="000000"/>
              <w:right w:val="single" w:sz="4" w:space="0" w:color="000000"/>
            </w:tcBorders>
          </w:tcPr>
          <w:p w14:paraId="42F2D4A2" w14:textId="77777777" w:rsidR="00425E2D" w:rsidRDefault="00425E2D" w:rsidP="00CB22B5">
            <w:pPr>
              <w:spacing w:line="259" w:lineRule="auto"/>
              <w:ind w:left="3" w:hanging="1"/>
            </w:pPr>
            <w:r>
              <w:rPr>
                <w:sz w:val="20"/>
              </w:rPr>
              <w:t xml:space="preserve">flaccid hemiplegia affecting right nondominant side </w:t>
            </w:r>
          </w:p>
        </w:tc>
      </w:tr>
      <w:tr w:rsidR="00425E2D" w14:paraId="424FD414" w14:textId="77777777" w:rsidTr="00425E2D">
        <w:trPr>
          <w:trHeight w:val="470"/>
        </w:trPr>
        <w:tc>
          <w:tcPr>
            <w:tcW w:w="545" w:type="dxa"/>
            <w:vMerge/>
            <w:tcBorders>
              <w:top w:val="nil"/>
              <w:left w:val="single" w:sz="4" w:space="0" w:color="000000"/>
              <w:bottom w:val="nil"/>
              <w:right w:val="single" w:sz="4" w:space="0" w:color="000000"/>
            </w:tcBorders>
          </w:tcPr>
          <w:p w14:paraId="7EFD7B8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D79910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BBDE4C2" w14:textId="77777777" w:rsidR="00425E2D" w:rsidRDefault="00425E2D" w:rsidP="00CB22B5">
            <w:pPr>
              <w:spacing w:line="259" w:lineRule="auto"/>
            </w:pPr>
            <w:r>
              <w:rPr>
                <w:sz w:val="20"/>
              </w:rPr>
              <w:t xml:space="preserve">G8110 </w:t>
            </w:r>
          </w:p>
        </w:tc>
        <w:tc>
          <w:tcPr>
            <w:tcW w:w="3780" w:type="dxa"/>
            <w:tcBorders>
              <w:top w:val="single" w:sz="4" w:space="0" w:color="000000"/>
              <w:left w:val="single" w:sz="4" w:space="0" w:color="000000"/>
              <w:bottom w:val="single" w:sz="4" w:space="0" w:color="000000"/>
              <w:right w:val="single" w:sz="4" w:space="0" w:color="000000"/>
            </w:tcBorders>
          </w:tcPr>
          <w:p w14:paraId="5EFD9BD3" w14:textId="77777777" w:rsidR="00425E2D" w:rsidRDefault="00425E2D" w:rsidP="00CB22B5">
            <w:pPr>
              <w:spacing w:line="259" w:lineRule="auto"/>
              <w:ind w:left="3" w:hanging="1"/>
            </w:pPr>
            <w:r>
              <w:rPr>
                <w:sz w:val="20"/>
              </w:rPr>
              <w:t xml:space="preserve">flaccid hemiplegia affecting left nondominant side </w:t>
            </w:r>
          </w:p>
        </w:tc>
      </w:tr>
      <w:tr w:rsidR="00425E2D" w14:paraId="70781502" w14:textId="77777777" w:rsidTr="00425E2D">
        <w:trPr>
          <w:trHeight w:val="470"/>
        </w:trPr>
        <w:tc>
          <w:tcPr>
            <w:tcW w:w="545" w:type="dxa"/>
            <w:vMerge/>
            <w:tcBorders>
              <w:top w:val="nil"/>
              <w:left w:val="single" w:sz="4" w:space="0" w:color="000000"/>
              <w:bottom w:val="nil"/>
              <w:right w:val="single" w:sz="4" w:space="0" w:color="000000"/>
            </w:tcBorders>
          </w:tcPr>
          <w:p w14:paraId="0B87E8B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7F7B26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485331F" w14:textId="77777777" w:rsidR="00425E2D" w:rsidRDefault="00425E2D" w:rsidP="00CB22B5">
            <w:pPr>
              <w:spacing w:line="259" w:lineRule="auto"/>
            </w:pPr>
            <w:r>
              <w:rPr>
                <w:sz w:val="20"/>
              </w:rPr>
              <w:t xml:space="preserve">G8111 </w:t>
            </w:r>
          </w:p>
        </w:tc>
        <w:tc>
          <w:tcPr>
            <w:tcW w:w="3780" w:type="dxa"/>
            <w:tcBorders>
              <w:top w:val="single" w:sz="4" w:space="0" w:color="000000"/>
              <w:left w:val="single" w:sz="4" w:space="0" w:color="000000"/>
              <w:bottom w:val="single" w:sz="4" w:space="0" w:color="000000"/>
              <w:right w:val="single" w:sz="4" w:space="0" w:color="000000"/>
            </w:tcBorders>
          </w:tcPr>
          <w:p w14:paraId="3507348F" w14:textId="77777777" w:rsidR="00425E2D" w:rsidRDefault="00425E2D" w:rsidP="00CB22B5">
            <w:pPr>
              <w:spacing w:line="259" w:lineRule="auto"/>
              <w:ind w:left="3" w:right="24" w:hanging="1"/>
            </w:pPr>
            <w:r>
              <w:rPr>
                <w:sz w:val="20"/>
              </w:rPr>
              <w:t xml:space="preserve">spastic hemiplegia affecting unspecified side </w:t>
            </w:r>
          </w:p>
        </w:tc>
      </w:tr>
      <w:tr w:rsidR="00425E2D" w14:paraId="573A03DC" w14:textId="77777777" w:rsidTr="00425E2D">
        <w:trPr>
          <w:trHeight w:val="470"/>
        </w:trPr>
        <w:tc>
          <w:tcPr>
            <w:tcW w:w="545" w:type="dxa"/>
            <w:vMerge/>
            <w:tcBorders>
              <w:top w:val="nil"/>
              <w:left w:val="single" w:sz="4" w:space="0" w:color="000000"/>
              <w:bottom w:val="nil"/>
              <w:right w:val="single" w:sz="4" w:space="0" w:color="000000"/>
            </w:tcBorders>
          </w:tcPr>
          <w:p w14:paraId="49CADD5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69B51D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FA068A6" w14:textId="77777777" w:rsidR="00425E2D" w:rsidRDefault="00425E2D" w:rsidP="00CB22B5">
            <w:pPr>
              <w:spacing w:line="259" w:lineRule="auto"/>
            </w:pPr>
            <w:r>
              <w:rPr>
                <w:sz w:val="20"/>
              </w:rPr>
              <w:t xml:space="preserve">G8112 </w:t>
            </w:r>
          </w:p>
        </w:tc>
        <w:tc>
          <w:tcPr>
            <w:tcW w:w="3780" w:type="dxa"/>
            <w:tcBorders>
              <w:top w:val="single" w:sz="4" w:space="0" w:color="000000"/>
              <w:left w:val="single" w:sz="4" w:space="0" w:color="000000"/>
              <w:bottom w:val="single" w:sz="4" w:space="0" w:color="000000"/>
              <w:right w:val="single" w:sz="4" w:space="0" w:color="000000"/>
            </w:tcBorders>
          </w:tcPr>
          <w:p w14:paraId="17DB6839" w14:textId="77777777" w:rsidR="00425E2D" w:rsidRDefault="00425E2D" w:rsidP="00CB22B5">
            <w:pPr>
              <w:spacing w:line="259" w:lineRule="auto"/>
              <w:ind w:left="3" w:hanging="1"/>
            </w:pPr>
            <w:r>
              <w:rPr>
                <w:sz w:val="20"/>
              </w:rPr>
              <w:t xml:space="preserve">spastic hemiplegia affecting right dominant side </w:t>
            </w:r>
          </w:p>
        </w:tc>
      </w:tr>
      <w:tr w:rsidR="00425E2D" w14:paraId="192E186B"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67B2EEC1"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67E482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5A35C3B" w14:textId="77777777" w:rsidR="00425E2D" w:rsidRDefault="00425E2D" w:rsidP="00CB22B5">
            <w:pPr>
              <w:spacing w:line="259" w:lineRule="auto"/>
            </w:pPr>
            <w:r>
              <w:rPr>
                <w:sz w:val="20"/>
              </w:rPr>
              <w:t xml:space="preserve">G8113 </w:t>
            </w:r>
          </w:p>
        </w:tc>
        <w:tc>
          <w:tcPr>
            <w:tcW w:w="3780" w:type="dxa"/>
            <w:tcBorders>
              <w:top w:val="single" w:sz="4" w:space="0" w:color="000000"/>
              <w:left w:val="single" w:sz="4" w:space="0" w:color="000000"/>
              <w:bottom w:val="single" w:sz="4" w:space="0" w:color="000000"/>
              <w:right w:val="single" w:sz="4" w:space="0" w:color="000000"/>
            </w:tcBorders>
          </w:tcPr>
          <w:p w14:paraId="27162FA2" w14:textId="77777777" w:rsidR="00425E2D" w:rsidRDefault="00425E2D" w:rsidP="00CB22B5">
            <w:pPr>
              <w:spacing w:line="259" w:lineRule="auto"/>
              <w:ind w:left="3" w:hanging="1"/>
            </w:pPr>
            <w:r>
              <w:rPr>
                <w:sz w:val="20"/>
              </w:rPr>
              <w:t xml:space="preserve">spastic hemiplegia affecting left dominant side </w:t>
            </w:r>
          </w:p>
        </w:tc>
      </w:tr>
    </w:tbl>
    <w:p w14:paraId="186B8E0D"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83" w:type="dxa"/>
        </w:tblCellMar>
        <w:tblLook w:val="04A0" w:firstRow="1" w:lastRow="0" w:firstColumn="1" w:lastColumn="0" w:noHBand="0" w:noVBand="1"/>
      </w:tblPr>
      <w:tblGrid>
        <w:gridCol w:w="508"/>
        <w:gridCol w:w="3644"/>
        <w:gridCol w:w="1591"/>
        <w:gridCol w:w="3622"/>
      </w:tblGrid>
      <w:tr w:rsidR="00425E2D" w14:paraId="10C9AC50"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71353FA4"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22D77C4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FC67EE3" w14:textId="77777777" w:rsidR="00425E2D" w:rsidRDefault="00425E2D" w:rsidP="00CB22B5">
            <w:pPr>
              <w:spacing w:line="259" w:lineRule="auto"/>
            </w:pPr>
            <w:r>
              <w:rPr>
                <w:sz w:val="20"/>
              </w:rPr>
              <w:t xml:space="preserve">G8114 </w:t>
            </w:r>
          </w:p>
        </w:tc>
        <w:tc>
          <w:tcPr>
            <w:tcW w:w="3780" w:type="dxa"/>
            <w:tcBorders>
              <w:top w:val="single" w:sz="4" w:space="0" w:color="000000"/>
              <w:left w:val="single" w:sz="4" w:space="0" w:color="000000"/>
              <w:bottom w:val="single" w:sz="4" w:space="0" w:color="000000"/>
              <w:right w:val="single" w:sz="4" w:space="0" w:color="000000"/>
            </w:tcBorders>
          </w:tcPr>
          <w:p w14:paraId="3CFEA9ED" w14:textId="77777777" w:rsidR="00425E2D" w:rsidRDefault="00425E2D" w:rsidP="00CB22B5">
            <w:pPr>
              <w:spacing w:line="259" w:lineRule="auto"/>
              <w:ind w:left="3" w:hanging="1"/>
            </w:pPr>
            <w:r>
              <w:rPr>
                <w:sz w:val="20"/>
              </w:rPr>
              <w:t xml:space="preserve">spastic hemiplegia affecting right nondominant side </w:t>
            </w:r>
          </w:p>
        </w:tc>
      </w:tr>
      <w:tr w:rsidR="00425E2D" w14:paraId="19CAD674" w14:textId="77777777" w:rsidTr="00425E2D">
        <w:trPr>
          <w:trHeight w:val="470"/>
        </w:trPr>
        <w:tc>
          <w:tcPr>
            <w:tcW w:w="545" w:type="dxa"/>
            <w:vMerge/>
            <w:tcBorders>
              <w:top w:val="nil"/>
              <w:left w:val="single" w:sz="4" w:space="0" w:color="000000"/>
              <w:bottom w:val="nil"/>
              <w:right w:val="single" w:sz="4" w:space="0" w:color="000000"/>
            </w:tcBorders>
          </w:tcPr>
          <w:p w14:paraId="23E429E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328E05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232ED0D" w14:textId="77777777" w:rsidR="00425E2D" w:rsidRDefault="00425E2D" w:rsidP="00CB22B5">
            <w:pPr>
              <w:spacing w:line="259" w:lineRule="auto"/>
            </w:pPr>
            <w:r>
              <w:rPr>
                <w:sz w:val="20"/>
              </w:rPr>
              <w:t xml:space="preserve">G970 </w:t>
            </w:r>
          </w:p>
        </w:tc>
        <w:tc>
          <w:tcPr>
            <w:tcW w:w="3780" w:type="dxa"/>
            <w:tcBorders>
              <w:top w:val="single" w:sz="4" w:space="0" w:color="000000"/>
              <w:left w:val="single" w:sz="4" w:space="0" w:color="000000"/>
              <w:bottom w:val="single" w:sz="4" w:space="0" w:color="000000"/>
              <w:right w:val="single" w:sz="4" w:space="0" w:color="000000"/>
            </w:tcBorders>
          </w:tcPr>
          <w:p w14:paraId="06BCF334" w14:textId="77777777" w:rsidR="00425E2D" w:rsidRDefault="00425E2D" w:rsidP="00CB22B5">
            <w:pPr>
              <w:spacing w:line="259" w:lineRule="auto"/>
              <w:ind w:left="3" w:hanging="1"/>
            </w:pPr>
            <w:r>
              <w:rPr>
                <w:sz w:val="20"/>
              </w:rPr>
              <w:t xml:space="preserve">spastic hemiplegia affecting left nondominant side </w:t>
            </w:r>
          </w:p>
        </w:tc>
      </w:tr>
      <w:tr w:rsidR="00425E2D" w14:paraId="25FD4BB3" w14:textId="77777777" w:rsidTr="00425E2D">
        <w:trPr>
          <w:trHeight w:val="470"/>
        </w:trPr>
        <w:tc>
          <w:tcPr>
            <w:tcW w:w="545" w:type="dxa"/>
            <w:vMerge/>
            <w:tcBorders>
              <w:top w:val="nil"/>
              <w:left w:val="single" w:sz="4" w:space="0" w:color="000000"/>
              <w:bottom w:val="nil"/>
              <w:right w:val="single" w:sz="4" w:space="0" w:color="000000"/>
            </w:tcBorders>
          </w:tcPr>
          <w:p w14:paraId="1591DB5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79838C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5C5F4AB" w14:textId="77777777" w:rsidR="00425E2D" w:rsidRDefault="00425E2D" w:rsidP="00CB22B5">
            <w:pPr>
              <w:spacing w:line="259" w:lineRule="auto"/>
            </w:pPr>
            <w:r>
              <w:rPr>
                <w:sz w:val="20"/>
              </w:rPr>
              <w:t xml:space="preserve">H3400 </w:t>
            </w:r>
          </w:p>
        </w:tc>
        <w:tc>
          <w:tcPr>
            <w:tcW w:w="3780" w:type="dxa"/>
            <w:tcBorders>
              <w:top w:val="single" w:sz="4" w:space="0" w:color="000000"/>
              <w:left w:val="single" w:sz="4" w:space="0" w:color="000000"/>
              <w:bottom w:val="single" w:sz="4" w:space="0" w:color="000000"/>
              <w:right w:val="single" w:sz="4" w:space="0" w:color="000000"/>
            </w:tcBorders>
          </w:tcPr>
          <w:p w14:paraId="56481292" w14:textId="77777777" w:rsidR="00425E2D" w:rsidRDefault="00425E2D" w:rsidP="00CB22B5">
            <w:pPr>
              <w:spacing w:line="259" w:lineRule="auto"/>
              <w:ind w:left="3" w:hanging="1"/>
            </w:pPr>
            <w:r>
              <w:rPr>
                <w:sz w:val="20"/>
              </w:rPr>
              <w:t xml:space="preserve">cerebrospinal fluid leak from spinal puncture </w:t>
            </w:r>
          </w:p>
        </w:tc>
      </w:tr>
      <w:tr w:rsidR="00425E2D" w14:paraId="376AF9FA" w14:textId="77777777" w:rsidTr="00425E2D">
        <w:trPr>
          <w:trHeight w:val="470"/>
        </w:trPr>
        <w:tc>
          <w:tcPr>
            <w:tcW w:w="545" w:type="dxa"/>
            <w:vMerge/>
            <w:tcBorders>
              <w:top w:val="nil"/>
              <w:left w:val="single" w:sz="4" w:space="0" w:color="000000"/>
              <w:bottom w:val="nil"/>
              <w:right w:val="single" w:sz="4" w:space="0" w:color="000000"/>
            </w:tcBorders>
          </w:tcPr>
          <w:p w14:paraId="014DD1A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170629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F82DE72" w14:textId="77777777" w:rsidR="00425E2D" w:rsidRDefault="00425E2D" w:rsidP="00CB22B5">
            <w:pPr>
              <w:spacing w:line="259" w:lineRule="auto"/>
            </w:pPr>
            <w:r>
              <w:rPr>
                <w:sz w:val="20"/>
              </w:rPr>
              <w:t xml:space="preserve">H53129 </w:t>
            </w:r>
          </w:p>
        </w:tc>
        <w:tc>
          <w:tcPr>
            <w:tcW w:w="3780" w:type="dxa"/>
            <w:tcBorders>
              <w:top w:val="single" w:sz="4" w:space="0" w:color="000000"/>
              <w:left w:val="single" w:sz="4" w:space="0" w:color="000000"/>
              <w:bottom w:val="single" w:sz="4" w:space="0" w:color="000000"/>
              <w:right w:val="single" w:sz="4" w:space="0" w:color="000000"/>
            </w:tcBorders>
          </w:tcPr>
          <w:p w14:paraId="0A9CAB79" w14:textId="77777777" w:rsidR="00425E2D" w:rsidRDefault="00425E2D" w:rsidP="00CB22B5">
            <w:pPr>
              <w:spacing w:line="259" w:lineRule="auto"/>
              <w:ind w:left="3" w:hanging="1"/>
            </w:pPr>
            <w:r>
              <w:rPr>
                <w:sz w:val="20"/>
              </w:rPr>
              <w:t xml:space="preserve">transient retinal artery occlusion, unspecified eye </w:t>
            </w:r>
          </w:p>
        </w:tc>
      </w:tr>
      <w:tr w:rsidR="00425E2D" w14:paraId="76E31AD7" w14:textId="77777777" w:rsidTr="00425E2D">
        <w:trPr>
          <w:trHeight w:val="360"/>
        </w:trPr>
        <w:tc>
          <w:tcPr>
            <w:tcW w:w="545" w:type="dxa"/>
            <w:vMerge/>
            <w:tcBorders>
              <w:top w:val="nil"/>
              <w:left w:val="single" w:sz="4" w:space="0" w:color="000000"/>
              <w:bottom w:val="nil"/>
              <w:right w:val="single" w:sz="4" w:space="0" w:color="000000"/>
            </w:tcBorders>
          </w:tcPr>
          <w:p w14:paraId="1E04CE6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97006F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9C6E8C7" w14:textId="77777777" w:rsidR="00425E2D" w:rsidRDefault="00425E2D" w:rsidP="00CB22B5">
            <w:pPr>
              <w:spacing w:line="259" w:lineRule="auto"/>
            </w:pPr>
            <w:r>
              <w:rPr>
                <w:sz w:val="20"/>
              </w:rPr>
              <w:t xml:space="preserve">I469 </w:t>
            </w:r>
          </w:p>
        </w:tc>
        <w:tc>
          <w:tcPr>
            <w:tcW w:w="3780" w:type="dxa"/>
            <w:tcBorders>
              <w:top w:val="single" w:sz="4" w:space="0" w:color="000000"/>
              <w:left w:val="single" w:sz="4" w:space="0" w:color="000000"/>
              <w:bottom w:val="single" w:sz="4" w:space="0" w:color="000000"/>
              <w:right w:val="single" w:sz="4" w:space="0" w:color="000000"/>
            </w:tcBorders>
          </w:tcPr>
          <w:p w14:paraId="7EDCC79F" w14:textId="77777777" w:rsidR="00425E2D" w:rsidRDefault="00425E2D" w:rsidP="00CB22B5">
            <w:pPr>
              <w:spacing w:line="259" w:lineRule="auto"/>
              <w:ind w:left="1"/>
            </w:pPr>
            <w:r>
              <w:rPr>
                <w:sz w:val="20"/>
              </w:rPr>
              <w:t xml:space="preserve">transient visual loss, unspecified eye </w:t>
            </w:r>
          </w:p>
        </w:tc>
      </w:tr>
      <w:tr w:rsidR="00425E2D" w14:paraId="724C3047" w14:textId="77777777" w:rsidTr="00425E2D">
        <w:trPr>
          <w:trHeight w:val="360"/>
        </w:trPr>
        <w:tc>
          <w:tcPr>
            <w:tcW w:w="545" w:type="dxa"/>
            <w:vMerge/>
            <w:tcBorders>
              <w:top w:val="nil"/>
              <w:left w:val="single" w:sz="4" w:space="0" w:color="000000"/>
              <w:bottom w:val="nil"/>
              <w:right w:val="single" w:sz="4" w:space="0" w:color="000000"/>
            </w:tcBorders>
          </w:tcPr>
          <w:p w14:paraId="0189A28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2C77E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D007324" w14:textId="77777777" w:rsidR="00425E2D" w:rsidRDefault="00425E2D" w:rsidP="00CB22B5">
            <w:pPr>
              <w:spacing w:line="259" w:lineRule="auto"/>
            </w:pPr>
            <w:r>
              <w:rPr>
                <w:sz w:val="20"/>
              </w:rPr>
              <w:t xml:space="preserve">I471 </w:t>
            </w:r>
          </w:p>
        </w:tc>
        <w:tc>
          <w:tcPr>
            <w:tcW w:w="3780" w:type="dxa"/>
            <w:tcBorders>
              <w:top w:val="single" w:sz="4" w:space="0" w:color="000000"/>
              <w:left w:val="single" w:sz="4" w:space="0" w:color="000000"/>
              <w:bottom w:val="single" w:sz="4" w:space="0" w:color="000000"/>
              <w:right w:val="single" w:sz="4" w:space="0" w:color="000000"/>
            </w:tcBorders>
          </w:tcPr>
          <w:p w14:paraId="154E2773" w14:textId="77777777" w:rsidR="00425E2D" w:rsidRDefault="00425E2D" w:rsidP="00CB22B5">
            <w:pPr>
              <w:spacing w:line="259" w:lineRule="auto"/>
              <w:ind w:left="1"/>
            </w:pPr>
            <w:r>
              <w:rPr>
                <w:sz w:val="20"/>
              </w:rPr>
              <w:t xml:space="preserve">cardiac arrest, cause unspecified </w:t>
            </w:r>
          </w:p>
        </w:tc>
      </w:tr>
      <w:tr w:rsidR="00425E2D" w14:paraId="7DFD3FB6" w14:textId="77777777" w:rsidTr="00425E2D">
        <w:trPr>
          <w:trHeight w:val="360"/>
        </w:trPr>
        <w:tc>
          <w:tcPr>
            <w:tcW w:w="545" w:type="dxa"/>
            <w:vMerge/>
            <w:tcBorders>
              <w:top w:val="nil"/>
              <w:left w:val="single" w:sz="4" w:space="0" w:color="000000"/>
              <w:bottom w:val="nil"/>
              <w:right w:val="single" w:sz="4" w:space="0" w:color="000000"/>
            </w:tcBorders>
          </w:tcPr>
          <w:p w14:paraId="6FE51B4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353C2C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F63A28E" w14:textId="77777777" w:rsidR="00425E2D" w:rsidRDefault="00425E2D" w:rsidP="00CB22B5">
            <w:pPr>
              <w:spacing w:line="259" w:lineRule="auto"/>
            </w:pPr>
            <w:r>
              <w:rPr>
                <w:sz w:val="20"/>
              </w:rPr>
              <w:t xml:space="preserve">I4891 </w:t>
            </w:r>
          </w:p>
        </w:tc>
        <w:tc>
          <w:tcPr>
            <w:tcW w:w="3780" w:type="dxa"/>
            <w:tcBorders>
              <w:top w:val="single" w:sz="4" w:space="0" w:color="000000"/>
              <w:left w:val="single" w:sz="4" w:space="0" w:color="000000"/>
              <w:bottom w:val="single" w:sz="4" w:space="0" w:color="000000"/>
              <w:right w:val="single" w:sz="4" w:space="0" w:color="000000"/>
            </w:tcBorders>
          </w:tcPr>
          <w:p w14:paraId="2C601B1F" w14:textId="77777777" w:rsidR="00425E2D" w:rsidRDefault="00425E2D" w:rsidP="00CB22B5">
            <w:pPr>
              <w:spacing w:line="259" w:lineRule="auto"/>
              <w:ind w:left="1"/>
            </w:pPr>
            <w:r>
              <w:rPr>
                <w:sz w:val="20"/>
              </w:rPr>
              <w:t xml:space="preserve">supraventricular tachycardia </w:t>
            </w:r>
          </w:p>
        </w:tc>
      </w:tr>
      <w:tr w:rsidR="00425E2D" w14:paraId="5E113755" w14:textId="77777777" w:rsidTr="00425E2D">
        <w:trPr>
          <w:trHeight w:val="360"/>
        </w:trPr>
        <w:tc>
          <w:tcPr>
            <w:tcW w:w="545" w:type="dxa"/>
            <w:vMerge/>
            <w:tcBorders>
              <w:top w:val="nil"/>
              <w:left w:val="single" w:sz="4" w:space="0" w:color="000000"/>
              <w:bottom w:val="nil"/>
              <w:right w:val="single" w:sz="4" w:space="0" w:color="000000"/>
            </w:tcBorders>
          </w:tcPr>
          <w:p w14:paraId="778225F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6F6A66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F5BAAFE" w14:textId="77777777" w:rsidR="00425E2D" w:rsidRDefault="00425E2D" w:rsidP="00CB22B5">
            <w:pPr>
              <w:spacing w:line="259" w:lineRule="auto"/>
            </w:pPr>
            <w:r>
              <w:rPr>
                <w:sz w:val="20"/>
              </w:rPr>
              <w:t xml:space="preserve">I4892 </w:t>
            </w:r>
          </w:p>
        </w:tc>
        <w:tc>
          <w:tcPr>
            <w:tcW w:w="3780" w:type="dxa"/>
            <w:tcBorders>
              <w:top w:val="single" w:sz="4" w:space="0" w:color="000000"/>
              <w:left w:val="single" w:sz="4" w:space="0" w:color="000000"/>
              <w:bottom w:val="single" w:sz="4" w:space="0" w:color="000000"/>
              <w:right w:val="single" w:sz="4" w:space="0" w:color="000000"/>
            </w:tcBorders>
          </w:tcPr>
          <w:p w14:paraId="0ABBB4BC" w14:textId="77777777" w:rsidR="00425E2D" w:rsidRDefault="00425E2D" w:rsidP="00CB22B5">
            <w:pPr>
              <w:spacing w:line="259" w:lineRule="auto"/>
              <w:ind w:left="1"/>
            </w:pPr>
            <w:r>
              <w:rPr>
                <w:sz w:val="20"/>
              </w:rPr>
              <w:t xml:space="preserve">unspecified atrial fibrillation </w:t>
            </w:r>
          </w:p>
        </w:tc>
      </w:tr>
      <w:tr w:rsidR="00425E2D" w14:paraId="0561B8D8" w14:textId="77777777" w:rsidTr="00425E2D">
        <w:trPr>
          <w:trHeight w:val="360"/>
        </w:trPr>
        <w:tc>
          <w:tcPr>
            <w:tcW w:w="545" w:type="dxa"/>
            <w:vMerge/>
            <w:tcBorders>
              <w:top w:val="nil"/>
              <w:left w:val="single" w:sz="4" w:space="0" w:color="000000"/>
              <w:bottom w:val="nil"/>
              <w:right w:val="single" w:sz="4" w:space="0" w:color="000000"/>
            </w:tcBorders>
          </w:tcPr>
          <w:p w14:paraId="5584AA1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D7D477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A2C3CCF" w14:textId="77777777" w:rsidR="00425E2D" w:rsidRDefault="00425E2D" w:rsidP="00CB22B5">
            <w:pPr>
              <w:spacing w:line="259" w:lineRule="auto"/>
            </w:pPr>
            <w:r>
              <w:rPr>
                <w:sz w:val="20"/>
              </w:rPr>
              <w:t xml:space="preserve">I4901 </w:t>
            </w:r>
          </w:p>
        </w:tc>
        <w:tc>
          <w:tcPr>
            <w:tcW w:w="3780" w:type="dxa"/>
            <w:tcBorders>
              <w:top w:val="single" w:sz="4" w:space="0" w:color="000000"/>
              <w:left w:val="single" w:sz="4" w:space="0" w:color="000000"/>
              <w:bottom w:val="single" w:sz="4" w:space="0" w:color="000000"/>
              <w:right w:val="single" w:sz="4" w:space="0" w:color="000000"/>
            </w:tcBorders>
          </w:tcPr>
          <w:p w14:paraId="7E25A617" w14:textId="77777777" w:rsidR="00425E2D" w:rsidRDefault="00425E2D" w:rsidP="00CB22B5">
            <w:pPr>
              <w:spacing w:line="259" w:lineRule="auto"/>
              <w:ind w:left="1"/>
            </w:pPr>
            <w:r>
              <w:rPr>
                <w:sz w:val="20"/>
              </w:rPr>
              <w:t xml:space="preserve">unspecified atrial flutter </w:t>
            </w:r>
          </w:p>
        </w:tc>
      </w:tr>
      <w:tr w:rsidR="00425E2D" w14:paraId="31515207" w14:textId="77777777" w:rsidTr="00425E2D">
        <w:trPr>
          <w:trHeight w:val="360"/>
        </w:trPr>
        <w:tc>
          <w:tcPr>
            <w:tcW w:w="545" w:type="dxa"/>
            <w:vMerge/>
            <w:tcBorders>
              <w:top w:val="nil"/>
              <w:left w:val="single" w:sz="4" w:space="0" w:color="000000"/>
              <w:bottom w:val="nil"/>
              <w:right w:val="single" w:sz="4" w:space="0" w:color="000000"/>
            </w:tcBorders>
          </w:tcPr>
          <w:p w14:paraId="10FCECF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21AB56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5AE7182" w14:textId="77777777" w:rsidR="00425E2D" w:rsidRDefault="00425E2D" w:rsidP="00CB22B5">
            <w:pPr>
              <w:spacing w:line="259" w:lineRule="auto"/>
            </w:pPr>
            <w:r>
              <w:rPr>
                <w:sz w:val="20"/>
              </w:rPr>
              <w:t xml:space="preserve">I4902 </w:t>
            </w:r>
          </w:p>
        </w:tc>
        <w:tc>
          <w:tcPr>
            <w:tcW w:w="3780" w:type="dxa"/>
            <w:tcBorders>
              <w:top w:val="single" w:sz="4" w:space="0" w:color="000000"/>
              <w:left w:val="single" w:sz="4" w:space="0" w:color="000000"/>
              <w:bottom w:val="single" w:sz="4" w:space="0" w:color="000000"/>
              <w:right w:val="single" w:sz="4" w:space="0" w:color="000000"/>
            </w:tcBorders>
          </w:tcPr>
          <w:p w14:paraId="7045656F" w14:textId="77777777" w:rsidR="00425E2D" w:rsidRDefault="00425E2D" w:rsidP="00CB22B5">
            <w:pPr>
              <w:spacing w:line="259" w:lineRule="auto"/>
              <w:ind w:left="1"/>
            </w:pPr>
            <w:r>
              <w:rPr>
                <w:sz w:val="20"/>
              </w:rPr>
              <w:t xml:space="preserve">ventricular fibrillation </w:t>
            </w:r>
          </w:p>
        </w:tc>
      </w:tr>
      <w:tr w:rsidR="00425E2D" w14:paraId="2A65EA19" w14:textId="77777777" w:rsidTr="00425E2D">
        <w:trPr>
          <w:trHeight w:val="360"/>
        </w:trPr>
        <w:tc>
          <w:tcPr>
            <w:tcW w:w="545" w:type="dxa"/>
            <w:vMerge/>
            <w:tcBorders>
              <w:top w:val="nil"/>
              <w:left w:val="single" w:sz="4" w:space="0" w:color="000000"/>
              <w:bottom w:val="nil"/>
              <w:right w:val="single" w:sz="4" w:space="0" w:color="000000"/>
            </w:tcBorders>
          </w:tcPr>
          <w:p w14:paraId="17C4B66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09566E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E9A7B13" w14:textId="77777777" w:rsidR="00425E2D" w:rsidRDefault="00425E2D" w:rsidP="00CB22B5">
            <w:pPr>
              <w:spacing w:line="259" w:lineRule="auto"/>
            </w:pPr>
            <w:r>
              <w:rPr>
                <w:sz w:val="20"/>
              </w:rPr>
              <w:t xml:space="preserve">I495 </w:t>
            </w:r>
          </w:p>
        </w:tc>
        <w:tc>
          <w:tcPr>
            <w:tcW w:w="3780" w:type="dxa"/>
            <w:tcBorders>
              <w:top w:val="single" w:sz="4" w:space="0" w:color="000000"/>
              <w:left w:val="single" w:sz="4" w:space="0" w:color="000000"/>
              <w:bottom w:val="single" w:sz="4" w:space="0" w:color="000000"/>
              <w:right w:val="single" w:sz="4" w:space="0" w:color="000000"/>
            </w:tcBorders>
          </w:tcPr>
          <w:p w14:paraId="77704DCF" w14:textId="77777777" w:rsidR="00425E2D" w:rsidRDefault="00425E2D" w:rsidP="00CB22B5">
            <w:pPr>
              <w:spacing w:line="259" w:lineRule="auto"/>
              <w:ind w:left="1"/>
            </w:pPr>
            <w:r>
              <w:rPr>
                <w:sz w:val="20"/>
              </w:rPr>
              <w:t xml:space="preserve">ventricular flutter </w:t>
            </w:r>
          </w:p>
        </w:tc>
      </w:tr>
      <w:tr w:rsidR="00425E2D" w14:paraId="715D61B7" w14:textId="77777777" w:rsidTr="00425E2D">
        <w:trPr>
          <w:trHeight w:val="360"/>
        </w:trPr>
        <w:tc>
          <w:tcPr>
            <w:tcW w:w="545" w:type="dxa"/>
            <w:vMerge/>
            <w:tcBorders>
              <w:top w:val="nil"/>
              <w:left w:val="single" w:sz="4" w:space="0" w:color="000000"/>
              <w:bottom w:val="nil"/>
              <w:right w:val="single" w:sz="4" w:space="0" w:color="000000"/>
            </w:tcBorders>
          </w:tcPr>
          <w:p w14:paraId="22D28A2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20A3E6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E07C4A9" w14:textId="77777777" w:rsidR="00425E2D" w:rsidRDefault="00425E2D" w:rsidP="00CB22B5">
            <w:pPr>
              <w:spacing w:line="259" w:lineRule="auto"/>
            </w:pPr>
            <w:r>
              <w:rPr>
                <w:sz w:val="20"/>
              </w:rPr>
              <w:t xml:space="preserve">I498 </w:t>
            </w:r>
          </w:p>
        </w:tc>
        <w:tc>
          <w:tcPr>
            <w:tcW w:w="3780" w:type="dxa"/>
            <w:tcBorders>
              <w:top w:val="single" w:sz="4" w:space="0" w:color="000000"/>
              <w:left w:val="single" w:sz="4" w:space="0" w:color="000000"/>
              <w:bottom w:val="single" w:sz="4" w:space="0" w:color="000000"/>
              <w:right w:val="single" w:sz="4" w:space="0" w:color="000000"/>
            </w:tcBorders>
          </w:tcPr>
          <w:p w14:paraId="6B1074CA" w14:textId="77777777" w:rsidR="00425E2D" w:rsidRDefault="00425E2D" w:rsidP="00CB22B5">
            <w:pPr>
              <w:spacing w:line="259" w:lineRule="auto"/>
              <w:ind w:left="1"/>
            </w:pPr>
            <w:r>
              <w:rPr>
                <w:sz w:val="20"/>
              </w:rPr>
              <w:t xml:space="preserve">sick sinus syndrome </w:t>
            </w:r>
          </w:p>
        </w:tc>
      </w:tr>
      <w:tr w:rsidR="00425E2D" w14:paraId="22F16AA3" w14:textId="77777777" w:rsidTr="00425E2D">
        <w:trPr>
          <w:trHeight w:val="360"/>
        </w:trPr>
        <w:tc>
          <w:tcPr>
            <w:tcW w:w="545" w:type="dxa"/>
            <w:vMerge/>
            <w:tcBorders>
              <w:top w:val="nil"/>
              <w:left w:val="single" w:sz="4" w:space="0" w:color="000000"/>
              <w:bottom w:val="nil"/>
              <w:right w:val="single" w:sz="4" w:space="0" w:color="000000"/>
            </w:tcBorders>
          </w:tcPr>
          <w:p w14:paraId="267A9EE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92E82F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86249E5" w14:textId="77777777" w:rsidR="00425E2D" w:rsidRDefault="00425E2D" w:rsidP="00CB22B5">
            <w:pPr>
              <w:spacing w:line="259" w:lineRule="auto"/>
            </w:pPr>
            <w:r>
              <w:rPr>
                <w:sz w:val="20"/>
              </w:rPr>
              <w:t xml:space="preserve">I499 </w:t>
            </w:r>
          </w:p>
        </w:tc>
        <w:tc>
          <w:tcPr>
            <w:tcW w:w="3780" w:type="dxa"/>
            <w:tcBorders>
              <w:top w:val="single" w:sz="4" w:space="0" w:color="000000"/>
              <w:left w:val="single" w:sz="4" w:space="0" w:color="000000"/>
              <w:bottom w:val="single" w:sz="4" w:space="0" w:color="000000"/>
              <w:right w:val="single" w:sz="4" w:space="0" w:color="000000"/>
            </w:tcBorders>
          </w:tcPr>
          <w:p w14:paraId="0DB990B7" w14:textId="77777777" w:rsidR="00425E2D" w:rsidRDefault="00425E2D" w:rsidP="00CB22B5">
            <w:pPr>
              <w:spacing w:line="259" w:lineRule="auto"/>
              <w:ind w:left="1"/>
            </w:pPr>
            <w:r>
              <w:rPr>
                <w:sz w:val="20"/>
              </w:rPr>
              <w:t xml:space="preserve">other specified cardiac arrhythmias </w:t>
            </w:r>
          </w:p>
        </w:tc>
      </w:tr>
      <w:tr w:rsidR="00425E2D" w14:paraId="3E41F877" w14:textId="77777777" w:rsidTr="00425E2D">
        <w:trPr>
          <w:trHeight w:val="360"/>
        </w:trPr>
        <w:tc>
          <w:tcPr>
            <w:tcW w:w="545" w:type="dxa"/>
            <w:vMerge/>
            <w:tcBorders>
              <w:top w:val="nil"/>
              <w:left w:val="single" w:sz="4" w:space="0" w:color="000000"/>
              <w:bottom w:val="nil"/>
              <w:right w:val="single" w:sz="4" w:space="0" w:color="000000"/>
            </w:tcBorders>
          </w:tcPr>
          <w:p w14:paraId="2294C4D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050F70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D2094FC" w14:textId="77777777" w:rsidR="00425E2D" w:rsidRDefault="00425E2D" w:rsidP="00CB22B5">
            <w:pPr>
              <w:spacing w:line="259" w:lineRule="auto"/>
            </w:pPr>
            <w:r>
              <w:rPr>
                <w:sz w:val="20"/>
              </w:rPr>
              <w:t xml:space="preserve">I501 </w:t>
            </w:r>
          </w:p>
        </w:tc>
        <w:tc>
          <w:tcPr>
            <w:tcW w:w="3780" w:type="dxa"/>
            <w:tcBorders>
              <w:top w:val="single" w:sz="4" w:space="0" w:color="000000"/>
              <w:left w:val="single" w:sz="4" w:space="0" w:color="000000"/>
              <w:bottom w:val="single" w:sz="4" w:space="0" w:color="000000"/>
              <w:right w:val="single" w:sz="4" w:space="0" w:color="000000"/>
            </w:tcBorders>
          </w:tcPr>
          <w:p w14:paraId="66008D84" w14:textId="77777777" w:rsidR="00425E2D" w:rsidRDefault="00425E2D" w:rsidP="00CB22B5">
            <w:pPr>
              <w:spacing w:line="259" w:lineRule="auto"/>
              <w:ind w:left="1"/>
            </w:pPr>
            <w:r>
              <w:rPr>
                <w:sz w:val="20"/>
              </w:rPr>
              <w:t xml:space="preserve">cardiac arrhythmia, unspecified </w:t>
            </w:r>
          </w:p>
        </w:tc>
      </w:tr>
      <w:tr w:rsidR="00425E2D" w14:paraId="1C2A15F7" w14:textId="77777777" w:rsidTr="00425E2D">
        <w:trPr>
          <w:trHeight w:val="360"/>
        </w:trPr>
        <w:tc>
          <w:tcPr>
            <w:tcW w:w="545" w:type="dxa"/>
            <w:vMerge/>
            <w:tcBorders>
              <w:top w:val="nil"/>
              <w:left w:val="single" w:sz="4" w:space="0" w:color="000000"/>
              <w:bottom w:val="nil"/>
              <w:right w:val="single" w:sz="4" w:space="0" w:color="000000"/>
            </w:tcBorders>
          </w:tcPr>
          <w:p w14:paraId="03E5BC3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F7201F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3C229DC" w14:textId="77777777" w:rsidR="00425E2D" w:rsidRDefault="00425E2D" w:rsidP="00CB22B5">
            <w:pPr>
              <w:spacing w:line="259" w:lineRule="auto"/>
            </w:pPr>
            <w:r>
              <w:rPr>
                <w:sz w:val="20"/>
              </w:rPr>
              <w:t xml:space="preserve">I5020 </w:t>
            </w:r>
          </w:p>
        </w:tc>
        <w:tc>
          <w:tcPr>
            <w:tcW w:w="3780" w:type="dxa"/>
            <w:tcBorders>
              <w:top w:val="single" w:sz="4" w:space="0" w:color="000000"/>
              <w:left w:val="single" w:sz="4" w:space="0" w:color="000000"/>
              <w:bottom w:val="single" w:sz="4" w:space="0" w:color="000000"/>
              <w:right w:val="single" w:sz="4" w:space="0" w:color="000000"/>
            </w:tcBorders>
          </w:tcPr>
          <w:p w14:paraId="7ACCC18C" w14:textId="77777777" w:rsidR="00425E2D" w:rsidRDefault="00425E2D" w:rsidP="00CB22B5">
            <w:pPr>
              <w:spacing w:line="259" w:lineRule="auto"/>
              <w:ind w:left="1"/>
            </w:pPr>
            <w:r>
              <w:rPr>
                <w:sz w:val="20"/>
              </w:rPr>
              <w:t xml:space="preserve">left ventricular failure </w:t>
            </w:r>
          </w:p>
        </w:tc>
      </w:tr>
      <w:tr w:rsidR="00425E2D" w14:paraId="605181CE" w14:textId="77777777" w:rsidTr="00425E2D">
        <w:trPr>
          <w:trHeight w:val="468"/>
        </w:trPr>
        <w:tc>
          <w:tcPr>
            <w:tcW w:w="545" w:type="dxa"/>
            <w:vMerge/>
            <w:tcBorders>
              <w:top w:val="nil"/>
              <w:left w:val="single" w:sz="4" w:space="0" w:color="000000"/>
              <w:bottom w:val="nil"/>
              <w:right w:val="single" w:sz="4" w:space="0" w:color="000000"/>
            </w:tcBorders>
          </w:tcPr>
          <w:p w14:paraId="1599732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AE48C5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CE9D820" w14:textId="77777777" w:rsidR="00425E2D" w:rsidRDefault="00425E2D" w:rsidP="00CB22B5">
            <w:pPr>
              <w:spacing w:line="259" w:lineRule="auto"/>
            </w:pPr>
            <w:r>
              <w:rPr>
                <w:sz w:val="20"/>
              </w:rPr>
              <w:t xml:space="preserve">I5021 </w:t>
            </w:r>
          </w:p>
        </w:tc>
        <w:tc>
          <w:tcPr>
            <w:tcW w:w="3780" w:type="dxa"/>
            <w:tcBorders>
              <w:top w:val="single" w:sz="4" w:space="0" w:color="000000"/>
              <w:left w:val="single" w:sz="4" w:space="0" w:color="000000"/>
              <w:bottom w:val="single" w:sz="4" w:space="0" w:color="000000"/>
              <w:right w:val="single" w:sz="4" w:space="0" w:color="000000"/>
            </w:tcBorders>
          </w:tcPr>
          <w:p w14:paraId="621525A1" w14:textId="77777777" w:rsidR="00425E2D" w:rsidRDefault="00425E2D" w:rsidP="00CB22B5">
            <w:pPr>
              <w:spacing w:line="259" w:lineRule="auto"/>
              <w:ind w:left="2" w:hanging="1"/>
            </w:pPr>
            <w:r>
              <w:rPr>
                <w:sz w:val="20"/>
              </w:rPr>
              <w:t xml:space="preserve">unspecified systolic (congestive) heart failure </w:t>
            </w:r>
          </w:p>
        </w:tc>
      </w:tr>
      <w:tr w:rsidR="00425E2D" w14:paraId="727C69B3" w14:textId="77777777" w:rsidTr="00425E2D">
        <w:trPr>
          <w:trHeight w:val="360"/>
        </w:trPr>
        <w:tc>
          <w:tcPr>
            <w:tcW w:w="545" w:type="dxa"/>
            <w:vMerge/>
            <w:tcBorders>
              <w:top w:val="nil"/>
              <w:left w:val="single" w:sz="4" w:space="0" w:color="000000"/>
              <w:bottom w:val="nil"/>
              <w:right w:val="single" w:sz="4" w:space="0" w:color="000000"/>
            </w:tcBorders>
          </w:tcPr>
          <w:p w14:paraId="31EDA06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42EED0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747F113" w14:textId="77777777" w:rsidR="00425E2D" w:rsidRDefault="00425E2D" w:rsidP="00CB22B5">
            <w:pPr>
              <w:spacing w:line="259" w:lineRule="auto"/>
            </w:pPr>
            <w:r>
              <w:rPr>
                <w:sz w:val="20"/>
              </w:rPr>
              <w:t xml:space="preserve">I5022 </w:t>
            </w:r>
          </w:p>
        </w:tc>
        <w:tc>
          <w:tcPr>
            <w:tcW w:w="3780" w:type="dxa"/>
            <w:tcBorders>
              <w:top w:val="single" w:sz="4" w:space="0" w:color="000000"/>
              <w:left w:val="single" w:sz="4" w:space="0" w:color="000000"/>
              <w:bottom w:val="single" w:sz="4" w:space="0" w:color="000000"/>
              <w:right w:val="single" w:sz="4" w:space="0" w:color="000000"/>
            </w:tcBorders>
          </w:tcPr>
          <w:p w14:paraId="3DF81CFA" w14:textId="77777777" w:rsidR="00425E2D" w:rsidRDefault="00425E2D" w:rsidP="00CB22B5">
            <w:pPr>
              <w:spacing w:line="259" w:lineRule="auto"/>
              <w:ind w:left="1"/>
            </w:pPr>
            <w:r>
              <w:rPr>
                <w:sz w:val="20"/>
              </w:rPr>
              <w:t xml:space="preserve">acute systolic (congestive) heart failure </w:t>
            </w:r>
          </w:p>
        </w:tc>
      </w:tr>
      <w:tr w:rsidR="00425E2D" w14:paraId="6041AA55" w14:textId="77777777" w:rsidTr="00425E2D">
        <w:trPr>
          <w:trHeight w:val="360"/>
        </w:trPr>
        <w:tc>
          <w:tcPr>
            <w:tcW w:w="545" w:type="dxa"/>
            <w:vMerge/>
            <w:tcBorders>
              <w:top w:val="nil"/>
              <w:left w:val="single" w:sz="4" w:space="0" w:color="000000"/>
              <w:bottom w:val="nil"/>
              <w:right w:val="single" w:sz="4" w:space="0" w:color="000000"/>
            </w:tcBorders>
          </w:tcPr>
          <w:p w14:paraId="29EFF1C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51B8C4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CE24F79" w14:textId="77777777" w:rsidR="00425E2D" w:rsidRDefault="00425E2D" w:rsidP="00CB22B5">
            <w:pPr>
              <w:spacing w:line="259" w:lineRule="auto"/>
            </w:pPr>
            <w:r>
              <w:rPr>
                <w:sz w:val="20"/>
              </w:rPr>
              <w:t xml:space="preserve">I5023 </w:t>
            </w:r>
          </w:p>
        </w:tc>
        <w:tc>
          <w:tcPr>
            <w:tcW w:w="3780" w:type="dxa"/>
            <w:tcBorders>
              <w:top w:val="single" w:sz="4" w:space="0" w:color="000000"/>
              <w:left w:val="single" w:sz="4" w:space="0" w:color="000000"/>
              <w:bottom w:val="single" w:sz="4" w:space="0" w:color="000000"/>
              <w:right w:val="single" w:sz="4" w:space="0" w:color="000000"/>
            </w:tcBorders>
          </w:tcPr>
          <w:p w14:paraId="510FA534" w14:textId="77777777" w:rsidR="00425E2D" w:rsidRDefault="00425E2D" w:rsidP="00CB22B5">
            <w:pPr>
              <w:spacing w:line="259" w:lineRule="auto"/>
              <w:ind w:left="1"/>
            </w:pPr>
            <w:r>
              <w:rPr>
                <w:sz w:val="20"/>
              </w:rPr>
              <w:t xml:space="preserve">chronic systolic (congestive) heart failure </w:t>
            </w:r>
          </w:p>
        </w:tc>
      </w:tr>
      <w:tr w:rsidR="00425E2D" w14:paraId="29FCC666" w14:textId="77777777" w:rsidTr="00425E2D">
        <w:trPr>
          <w:trHeight w:val="470"/>
        </w:trPr>
        <w:tc>
          <w:tcPr>
            <w:tcW w:w="545" w:type="dxa"/>
            <w:vMerge/>
            <w:tcBorders>
              <w:top w:val="nil"/>
              <w:left w:val="single" w:sz="4" w:space="0" w:color="000000"/>
              <w:bottom w:val="nil"/>
              <w:right w:val="single" w:sz="4" w:space="0" w:color="000000"/>
            </w:tcBorders>
          </w:tcPr>
          <w:p w14:paraId="5230750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806EBA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C8A6804" w14:textId="77777777" w:rsidR="00425E2D" w:rsidRDefault="00425E2D" w:rsidP="00CB22B5">
            <w:pPr>
              <w:spacing w:line="259" w:lineRule="auto"/>
            </w:pPr>
            <w:r>
              <w:rPr>
                <w:sz w:val="20"/>
              </w:rPr>
              <w:t xml:space="preserve">I5030 </w:t>
            </w:r>
          </w:p>
        </w:tc>
        <w:tc>
          <w:tcPr>
            <w:tcW w:w="3780" w:type="dxa"/>
            <w:tcBorders>
              <w:top w:val="single" w:sz="4" w:space="0" w:color="000000"/>
              <w:left w:val="single" w:sz="4" w:space="0" w:color="000000"/>
              <w:bottom w:val="single" w:sz="4" w:space="0" w:color="000000"/>
              <w:right w:val="single" w:sz="4" w:space="0" w:color="000000"/>
            </w:tcBorders>
          </w:tcPr>
          <w:p w14:paraId="54C523D7" w14:textId="77777777" w:rsidR="00425E2D" w:rsidRDefault="00425E2D" w:rsidP="00CB22B5">
            <w:pPr>
              <w:spacing w:line="259" w:lineRule="auto"/>
              <w:ind w:left="2" w:hanging="1"/>
            </w:pPr>
            <w:r>
              <w:rPr>
                <w:sz w:val="20"/>
              </w:rPr>
              <w:t xml:space="preserve">acute on chronic systolic (congestive) heart failure </w:t>
            </w:r>
          </w:p>
        </w:tc>
      </w:tr>
      <w:tr w:rsidR="00425E2D" w14:paraId="48E091F7" w14:textId="77777777" w:rsidTr="00425E2D">
        <w:trPr>
          <w:trHeight w:val="470"/>
        </w:trPr>
        <w:tc>
          <w:tcPr>
            <w:tcW w:w="545" w:type="dxa"/>
            <w:vMerge/>
            <w:tcBorders>
              <w:top w:val="nil"/>
              <w:left w:val="single" w:sz="4" w:space="0" w:color="000000"/>
              <w:bottom w:val="nil"/>
              <w:right w:val="single" w:sz="4" w:space="0" w:color="000000"/>
            </w:tcBorders>
          </w:tcPr>
          <w:p w14:paraId="615401F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EDCEC9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C6D916F" w14:textId="77777777" w:rsidR="00425E2D" w:rsidRDefault="00425E2D" w:rsidP="00CB22B5">
            <w:pPr>
              <w:spacing w:line="259" w:lineRule="auto"/>
            </w:pPr>
            <w:r>
              <w:rPr>
                <w:sz w:val="20"/>
              </w:rPr>
              <w:t xml:space="preserve">I5031 </w:t>
            </w:r>
          </w:p>
        </w:tc>
        <w:tc>
          <w:tcPr>
            <w:tcW w:w="3780" w:type="dxa"/>
            <w:tcBorders>
              <w:top w:val="single" w:sz="4" w:space="0" w:color="000000"/>
              <w:left w:val="single" w:sz="4" w:space="0" w:color="000000"/>
              <w:bottom w:val="single" w:sz="4" w:space="0" w:color="000000"/>
              <w:right w:val="single" w:sz="4" w:space="0" w:color="000000"/>
            </w:tcBorders>
          </w:tcPr>
          <w:p w14:paraId="02711FE0" w14:textId="77777777" w:rsidR="00425E2D" w:rsidRDefault="00425E2D" w:rsidP="00CB22B5">
            <w:pPr>
              <w:spacing w:line="259" w:lineRule="auto"/>
              <w:ind w:left="2" w:hanging="1"/>
            </w:pPr>
            <w:r>
              <w:rPr>
                <w:sz w:val="20"/>
              </w:rPr>
              <w:t xml:space="preserve">unspecified diastolic (congestive) heart failure </w:t>
            </w:r>
          </w:p>
        </w:tc>
      </w:tr>
      <w:tr w:rsidR="00425E2D" w14:paraId="0B9B4872" w14:textId="77777777" w:rsidTr="00425E2D">
        <w:trPr>
          <w:trHeight w:val="360"/>
        </w:trPr>
        <w:tc>
          <w:tcPr>
            <w:tcW w:w="545" w:type="dxa"/>
            <w:vMerge/>
            <w:tcBorders>
              <w:top w:val="nil"/>
              <w:left w:val="single" w:sz="4" w:space="0" w:color="000000"/>
              <w:bottom w:val="nil"/>
              <w:right w:val="single" w:sz="4" w:space="0" w:color="000000"/>
            </w:tcBorders>
          </w:tcPr>
          <w:p w14:paraId="6A4C966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733174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E10F688" w14:textId="77777777" w:rsidR="00425E2D" w:rsidRDefault="00425E2D" w:rsidP="00CB22B5">
            <w:pPr>
              <w:spacing w:line="259" w:lineRule="auto"/>
            </w:pPr>
            <w:r>
              <w:rPr>
                <w:sz w:val="20"/>
              </w:rPr>
              <w:t xml:space="preserve">I5032 </w:t>
            </w:r>
          </w:p>
        </w:tc>
        <w:tc>
          <w:tcPr>
            <w:tcW w:w="3780" w:type="dxa"/>
            <w:tcBorders>
              <w:top w:val="single" w:sz="4" w:space="0" w:color="000000"/>
              <w:left w:val="single" w:sz="4" w:space="0" w:color="000000"/>
              <w:bottom w:val="single" w:sz="4" w:space="0" w:color="000000"/>
              <w:right w:val="single" w:sz="4" w:space="0" w:color="000000"/>
            </w:tcBorders>
          </w:tcPr>
          <w:p w14:paraId="0BCE7CED" w14:textId="77777777" w:rsidR="00425E2D" w:rsidRDefault="00425E2D" w:rsidP="00CB22B5">
            <w:pPr>
              <w:spacing w:line="259" w:lineRule="auto"/>
              <w:ind w:left="1"/>
            </w:pPr>
            <w:r>
              <w:rPr>
                <w:sz w:val="20"/>
              </w:rPr>
              <w:t xml:space="preserve">acute diastolic (congestive) heart failure </w:t>
            </w:r>
          </w:p>
        </w:tc>
      </w:tr>
      <w:tr w:rsidR="00425E2D" w14:paraId="449A7503" w14:textId="77777777" w:rsidTr="00425E2D">
        <w:trPr>
          <w:trHeight w:val="360"/>
        </w:trPr>
        <w:tc>
          <w:tcPr>
            <w:tcW w:w="545" w:type="dxa"/>
            <w:vMerge/>
            <w:tcBorders>
              <w:top w:val="nil"/>
              <w:left w:val="single" w:sz="4" w:space="0" w:color="000000"/>
              <w:bottom w:val="nil"/>
              <w:right w:val="single" w:sz="4" w:space="0" w:color="000000"/>
            </w:tcBorders>
          </w:tcPr>
          <w:p w14:paraId="5F3707A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D2E052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989C2A7" w14:textId="77777777" w:rsidR="00425E2D" w:rsidRDefault="00425E2D" w:rsidP="00CB22B5">
            <w:pPr>
              <w:spacing w:line="259" w:lineRule="auto"/>
            </w:pPr>
            <w:r>
              <w:rPr>
                <w:sz w:val="20"/>
              </w:rPr>
              <w:t xml:space="preserve">I5033 </w:t>
            </w:r>
          </w:p>
        </w:tc>
        <w:tc>
          <w:tcPr>
            <w:tcW w:w="3780" w:type="dxa"/>
            <w:tcBorders>
              <w:top w:val="single" w:sz="4" w:space="0" w:color="000000"/>
              <w:left w:val="single" w:sz="4" w:space="0" w:color="000000"/>
              <w:bottom w:val="single" w:sz="4" w:space="0" w:color="000000"/>
              <w:right w:val="single" w:sz="4" w:space="0" w:color="000000"/>
            </w:tcBorders>
          </w:tcPr>
          <w:p w14:paraId="44FD4DB2" w14:textId="77777777" w:rsidR="00425E2D" w:rsidRDefault="00425E2D" w:rsidP="00CB22B5">
            <w:pPr>
              <w:spacing w:line="259" w:lineRule="auto"/>
              <w:ind w:left="1"/>
            </w:pPr>
            <w:r>
              <w:rPr>
                <w:sz w:val="20"/>
              </w:rPr>
              <w:t xml:space="preserve">chronic diastolic (congestive) heart failure </w:t>
            </w:r>
          </w:p>
        </w:tc>
      </w:tr>
      <w:tr w:rsidR="00425E2D" w14:paraId="170E8E6C" w14:textId="77777777" w:rsidTr="00425E2D">
        <w:trPr>
          <w:trHeight w:val="470"/>
        </w:trPr>
        <w:tc>
          <w:tcPr>
            <w:tcW w:w="545" w:type="dxa"/>
            <w:vMerge/>
            <w:tcBorders>
              <w:top w:val="nil"/>
              <w:left w:val="single" w:sz="4" w:space="0" w:color="000000"/>
              <w:bottom w:val="nil"/>
              <w:right w:val="single" w:sz="4" w:space="0" w:color="000000"/>
            </w:tcBorders>
          </w:tcPr>
          <w:p w14:paraId="7487DBA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B01FD7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665A4CF" w14:textId="77777777" w:rsidR="00425E2D" w:rsidRDefault="00425E2D" w:rsidP="00CB22B5">
            <w:pPr>
              <w:spacing w:line="259" w:lineRule="auto"/>
            </w:pPr>
            <w:r>
              <w:rPr>
                <w:sz w:val="20"/>
              </w:rPr>
              <w:t xml:space="preserve">I5040 </w:t>
            </w:r>
          </w:p>
        </w:tc>
        <w:tc>
          <w:tcPr>
            <w:tcW w:w="3780" w:type="dxa"/>
            <w:tcBorders>
              <w:top w:val="single" w:sz="4" w:space="0" w:color="000000"/>
              <w:left w:val="single" w:sz="4" w:space="0" w:color="000000"/>
              <w:bottom w:val="single" w:sz="4" w:space="0" w:color="000000"/>
              <w:right w:val="single" w:sz="4" w:space="0" w:color="000000"/>
            </w:tcBorders>
          </w:tcPr>
          <w:p w14:paraId="74706639" w14:textId="77777777" w:rsidR="00425E2D" w:rsidRDefault="00425E2D" w:rsidP="00CB22B5">
            <w:pPr>
              <w:spacing w:line="259" w:lineRule="auto"/>
              <w:ind w:left="2" w:hanging="1"/>
            </w:pPr>
            <w:r>
              <w:rPr>
                <w:sz w:val="20"/>
              </w:rPr>
              <w:t xml:space="preserve">acute on chronic diastolic (congestive) heart failure </w:t>
            </w:r>
          </w:p>
        </w:tc>
      </w:tr>
      <w:tr w:rsidR="00425E2D" w14:paraId="743CE12D" w14:textId="77777777" w:rsidTr="00425E2D">
        <w:trPr>
          <w:trHeight w:val="470"/>
        </w:trPr>
        <w:tc>
          <w:tcPr>
            <w:tcW w:w="545" w:type="dxa"/>
            <w:vMerge/>
            <w:tcBorders>
              <w:top w:val="nil"/>
              <w:left w:val="single" w:sz="4" w:space="0" w:color="000000"/>
              <w:bottom w:val="nil"/>
              <w:right w:val="single" w:sz="4" w:space="0" w:color="000000"/>
            </w:tcBorders>
          </w:tcPr>
          <w:p w14:paraId="247A868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B8697F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581CDA7" w14:textId="77777777" w:rsidR="00425E2D" w:rsidRDefault="00425E2D" w:rsidP="00CB22B5">
            <w:pPr>
              <w:spacing w:line="259" w:lineRule="auto"/>
            </w:pPr>
            <w:r>
              <w:rPr>
                <w:sz w:val="20"/>
              </w:rPr>
              <w:t xml:space="preserve">I5041 </w:t>
            </w:r>
          </w:p>
        </w:tc>
        <w:tc>
          <w:tcPr>
            <w:tcW w:w="3780" w:type="dxa"/>
            <w:tcBorders>
              <w:top w:val="single" w:sz="4" w:space="0" w:color="000000"/>
              <w:left w:val="single" w:sz="4" w:space="0" w:color="000000"/>
              <w:bottom w:val="single" w:sz="4" w:space="0" w:color="000000"/>
              <w:right w:val="single" w:sz="4" w:space="0" w:color="000000"/>
            </w:tcBorders>
          </w:tcPr>
          <w:p w14:paraId="1FBB6C77" w14:textId="77777777" w:rsidR="00425E2D" w:rsidRDefault="00425E2D" w:rsidP="00CB22B5">
            <w:pPr>
              <w:spacing w:line="259" w:lineRule="auto"/>
              <w:ind w:left="2" w:hanging="1"/>
            </w:pPr>
            <w:r>
              <w:rPr>
                <w:sz w:val="20"/>
              </w:rPr>
              <w:t xml:space="preserve">unspecified combined systolic (congestive) and diastolic (congestive) heart failure </w:t>
            </w:r>
          </w:p>
        </w:tc>
      </w:tr>
      <w:tr w:rsidR="00425E2D" w14:paraId="4082AD2A" w14:textId="77777777" w:rsidTr="00425E2D">
        <w:trPr>
          <w:trHeight w:val="468"/>
        </w:trPr>
        <w:tc>
          <w:tcPr>
            <w:tcW w:w="545" w:type="dxa"/>
            <w:vMerge/>
            <w:tcBorders>
              <w:top w:val="nil"/>
              <w:left w:val="single" w:sz="4" w:space="0" w:color="000000"/>
              <w:bottom w:val="nil"/>
              <w:right w:val="single" w:sz="4" w:space="0" w:color="000000"/>
            </w:tcBorders>
          </w:tcPr>
          <w:p w14:paraId="5E97744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354CE9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78647EE" w14:textId="77777777" w:rsidR="00425E2D" w:rsidRDefault="00425E2D" w:rsidP="00CB22B5">
            <w:pPr>
              <w:spacing w:line="259" w:lineRule="auto"/>
            </w:pPr>
            <w:r>
              <w:rPr>
                <w:sz w:val="20"/>
              </w:rPr>
              <w:t xml:space="preserve">I5042 </w:t>
            </w:r>
          </w:p>
        </w:tc>
        <w:tc>
          <w:tcPr>
            <w:tcW w:w="3780" w:type="dxa"/>
            <w:tcBorders>
              <w:top w:val="single" w:sz="4" w:space="0" w:color="000000"/>
              <w:left w:val="single" w:sz="4" w:space="0" w:color="000000"/>
              <w:bottom w:val="single" w:sz="4" w:space="0" w:color="000000"/>
              <w:right w:val="single" w:sz="4" w:space="0" w:color="000000"/>
            </w:tcBorders>
          </w:tcPr>
          <w:p w14:paraId="15823D9F" w14:textId="77777777" w:rsidR="00425E2D" w:rsidRDefault="00425E2D" w:rsidP="00CB22B5">
            <w:pPr>
              <w:spacing w:line="259" w:lineRule="auto"/>
              <w:ind w:left="2" w:hanging="1"/>
            </w:pPr>
            <w:r>
              <w:rPr>
                <w:sz w:val="20"/>
              </w:rPr>
              <w:t xml:space="preserve">acute combined systolic (congestive) and diastolic (congestive) heart failure </w:t>
            </w:r>
          </w:p>
        </w:tc>
      </w:tr>
      <w:tr w:rsidR="00425E2D" w14:paraId="3DDE122F" w14:textId="77777777" w:rsidTr="00425E2D">
        <w:trPr>
          <w:trHeight w:val="470"/>
        </w:trPr>
        <w:tc>
          <w:tcPr>
            <w:tcW w:w="545" w:type="dxa"/>
            <w:vMerge/>
            <w:tcBorders>
              <w:top w:val="nil"/>
              <w:left w:val="single" w:sz="4" w:space="0" w:color="000000"/>
              <w:bottom w:val="nil"/>
              <w:right w:val="single" w:sz="4" w:space="0" w:color="000000"/>
            </w:tcBorders>
          </w:tcPr>
          <w:p w14:paraId="703A0B2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DCA003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9787C7A" w14:textId="77777777" w:rsidR="00425E2D" w:rsidRDefault="00425E2D" w:rsidP="00CB22B5">
            <w:pPr>
              <w:spacing w:line="259" w:lineRule="auto"/>
            </w:pPr>
            <w:r>
              <w:rPr>
                <w:sz w:val="20"/>
              </w:rPr>
              <w:t xml:space="preserve">I5043 </w:t>
            </w:r>
          </w:p>
        </w:tc>
        <w:tc>
          <w:tcPr>
            <w:tcW w:w="3780" w:type="dxa"/>
            <w:tcBorders>
              <w:top w:val="single" w:sz="4" w:space="0" w:color="000000"/>
              <w:left w:val="single" w:sz="4" w:space="0" w:color="000000"/>
              <w:bottom w:val="single" w:sz="4" w:space="0" w:color="000000"/>
              <w:right w:val="single" w:sz="4" w:space="0" w:color="000000"/>
            </w:tcBorders>
          </w:tcPr>
          <w:p w14:paraId="2E4C3D72" w14:textId="77777777" w:rsidR="00425E2D" w:rsidRDefault="00425E2D" w:rsidP="00CB22B5">
            <w:pPr>
              <w:spacing w:line="259" w:lineRule="auto"/>
              <w:ind w:left="2" w:hanging="1"/>
            </w:pPr>
            <w:r>
              <w:rPr>
                <w:sz w:val="20"/>
              </w:rPr>
              <w:t xml:space="preserve">chronic combined systolic (congestive) and diastolic (congestive) heart failure </w:t>
            </w:r>
          </w:p>
        </w:tc>
      </w:tr>
      <w:tr w:rsidR="00425E2D" w14:paraId="1E6C6A16" w14:textId="77777777" w:rsidTr="00425E2D">
        <w:trPr>
          <w:trHeight w:val="701"/>
        </w:trPr>
        <w:tc>
          <w:tcPr>
            <w:tcW w:w="545" w:type="dxa"/>
            <w:vMerge/>
            <w:tcBorders>
              <w:top w:val="nil"/>
              <w:left w:val="single" w:sz="4" w:space="0" w:color="000000"/>
              <w:bottom w:val="nil"/>
              <w:right w:val="single" w:sz="4" w:space="0" w:color="000000"/>
            </w:tcBorders>
          </w:tcPr>
          <w:p w14:paraId="0B6C71C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A5513C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CE41C73" w14:textId="77777777" w:rsidR="00425E2D" w:rsidRDefault="00425E2D" w:rsidP="00CB22B5">
            <w:pPr>
              <w:spacing w:line="259" w:lineRule="auto"/>
            </w:pPr>
            <w:r>
              <w:rPr>
                <w:sz w:val="20"/>
              </w:rPr>
              <w:t xml:space="preserve">I63019 </w:t>
            </w:r>
          </w:p>
        </w:tc>
        <w:tc>
          <w:tcPr>
            <w:tcW w:w="3780" w:type="dxa"/>
            <w:tcBorders>
              <w:top w:val="single" w:sz="4" w:space="0" w:color="000000"/>
              <w:left w:val="single" w:sz="4" w:space="0" w:color="000000"/>
              <w:bottom w:val="single" w:sz="4" w:space="0" w:color="000000"/>
              <w:right w:val="single" w:sz="4" w:space="0" w:color="000000"/>
            </w:tcBorders>
          </w:tcPr>
          <w:p w14:paraId="26241DE1" w14:textId="77777777" w:rsidR="00425E2D" w:rsidRDefault="00425E2D" w:rsidP="00CB22B5">
            <w:pPr>
              <w:spacing w:line="259" w:lineRule="auto"/>
              <w:ind w:left="1"/>
            </w:pPr>
            <w:r>
              <w:rPr>
                <w:sz w:val="20"/>
              </w:rPr>
              <w:t xml:space="preserve">acute on chronic combined systolic </w:t>
            </w:r>
          </w:p>
          <w:p w14:paraId="529AF9C2" w14:textId="77777777" w:rsidR="00425E2D" w:rsidRDefault="00425E2D" w:rsidP="00CB22B5">
            <w:pPr>
              <w:spacing w:line="259" w:lineRule="auto"/>
              <w:ind w:left="2"/>
            </w:pPr>
            <w:r>
              <w:rPr>
                <w:sz w:val="20"/>
              </w:rPr>
              <w:t xml:space="preserve">(congestive) and diastolic (congestive) heart failure </w:t>
            </w:r>
          </w:p>
        </w:tc>
      </w:tr>
      <w:tr w:rsidR="00425E2D" w14:paraId="6BF41D0B" w14:textId="77777777" w:rsidTr="00425E2D">
        <w:trPr>
          <w:trHeight w:val="470"/>
        </w:trPr>
        <w:tc>
          <w:tcPr>
            <w:tcW w:w="545" w:type="dxa"/>
            <w:vMerge/>
            <w:tcBorders>
              <w:top w:val="nil"/>
              <w:left w:val="single" w:sz="4" w:space="0" w:color="000000"/>
              <w:bottom w:val="nil"/>
              <w:right w:val="single" w:sz="4" w:space="0" w:color="000000"/>
            </w:tcBorders>
          </w:tcPr>
          <w:p w14:paraId="402E82F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36327A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DF611E9" w14:textId="77777777" w:rsidR="00425E2D" w:rsidRDefault="00425E2D" w:rsidP="00CB22B5">
            <w:pPr>
              <w:spacing w:line="259" w:lineRule="auto"/>
            </w:pPr>
            <w:r>
              <w:rPr>
                <w:sz w:val="20"/>
              </w:rPr>
              <w:t xml:space="preserve">I63119 </w:t>
            </w:r>
          </w:p>
        </w:tc>
        <w:tc>
          <w:tcPr>
            <w:tcW w:w="3780" w:type="dxa"/>
            <w:tcBorders>
              <w:top w:val="single" w:sz="4" w:space="0" w:color="000000"/>
              <w:left w:val="single" w:sz="4" w:space="0" w:color="000000"/>
              <w:bottom w:val="single" w:sz="4" w:space="0" w:color="000000"/>
              <w:right w:val="single" w:sz="4" w:space="0" w:color="000000"/>
            </w:tcBorders>
          </w:tcPr>
          <w:p w14:paraId="0419C701" w14:textId="77777777" w:rsidR="00425E2D" w:rsidRDefault="00425E2D" w:rsidP="00CB22B5">
            <w:pPr>
              <w:spacing w:line="259" w:lineRule="auto"/>
              <w:ind w:left="2" w:hanging="1"/>
              <w:jc w:val="both"/>
            </w:pPr>
            <w:r>
              <w:rPr>
                <w:sz w:val="20"/>
              </w:rPr>
              <w:t xml:space="preserve">cerebral infarction due to thrombosis of unspecified vertebral artery </w:t>
            </w:r>
          </w:p>
        </w:tc>
      </w:tr>
      <w:tr w:rsidR="00425E2D" w14:paraId="579F662F" w14:textId="77777777" w:rsidTr="00425E2D">
        <w:trPr>
          <w:trHeight w:val="470"/>
        </w:trPr>
        <w:tc>
          <w:tcPr>
            <w:tcW w:w="545" w:type="dxa"/>
            <w:vMerge/>
            <w:tcBorders>
              <w:top w:val="nil"/>
              <w:left w:val="single" w:sz="4" w:space="0" w:color="000000"/>
              <w:bottom w:val="nil"/>
              <w:right w:val="single" w:sz="4" w:space="0" w:color="000000"/>
            </w:tcBorders>
          </w:tcPr>
          <w:p w14:paraId="0F0B2B3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A86303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8F41674" w14:textId="77777777" w:rsidR="00425E2D" w:rsidRDefault="00425E2D" w:rsidP="00CB22B5">
            <w:pPr>
              <w:spacing w:line="259" w:lineRule="auto"/>
            </w:pPr>
            <w:r>
              <w:rPr>
                <w:sz w:val="20"/>
              </w:rPr>
              <w:t xml:space="preserve">I63139 </w:t>
            </w:r>
          </w:p>
        </w:tc>
        <w:tc>
          <w:tcPr>
            <w:tcW w:w="3780" w:type="dxa"/>
            <w:tcBorders>
              <w:top w:val="single" w:sz="4" w:space="0" w:color="000000"/>
              <w:left w:val="single" w:sz="4" w:space="0" w:color="000000"/>
              <w:bottom w:val="single" w:sz="4" w:space="0" w:color="000000"/>
              <w:right w:val="single" w:sz="4" w:space="0" w:color="000000"/>
            </w:tcBorders>
          </w:tcPr>
          <w:p w14:paraId="570E38A1" w14:textId="77777777" w:rsidR="00425E2D" w:rsidRDefault="00425E2D" w:rsidP="00CB22B5">
            <w:pPr>
              <w:spacing w:line="259" w:lineRule="auto"/>
              <w:ind w:left="2" w:hanging="1"/>
              <w:jc w:val="both"/>
            </w:pPr>
            <w:r>
              <w:rPr>
                <w:sz w:val="20"/>
              </w:rPr>
              <w:t xml:space="preserve">cerebral infarction due to embolism of unspecified vertebral artery </w:t>
            </w:r>
          </w:p>
        </w:tc>
      </w:tr>
      <w:tr w:rsidR="00425E2D" w14:paraId="3746FED9"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191FEFEB"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943D1D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9D67CF9" w14:textId="77777777" w:rsidR="00425E2D" w:rsidRDefault="00425E2D" w:rsidP="00CB22B5">
            <w:pPr>
              <w:spacing w:line="259" w:lineRule="auto"/>
            </w:pPr>
            <w:r>
              <w:rPr>
                <w:sz w:val="20"/>
              </w:rPr>
              <w:t xml:space="preserve">I6320 </w:t>
            </w:r>
          </w:p>
        </w:tc>
        <w:tc>
          <w:tcPr>
            <w:tcW w:w="3780" w:type="dxa"/>
            <w:tcBorders>
              <w:top w:val="single" w:sz="4" w:space="0" w:color="000000"/>
              <w:left w:val="single" w:sz="4" w:space="0" w:color="000000"/>
              <w:bottom w:val="single" w:sz="4" w:space="0" w:color="000000"/>
              <w:right w:val="single" w:sz="4" w:space="0" w:color="000000"/>
            </w:tcBorders>
          </w:tcPr>
          <w:p w14:paraId="74854222" w14:textId="77777777" w:rsidR="00425E2D" w:rsidRDefault="00425E2D" w:rsidP="00CB22B5">
            <w:pPr>
              <w:spacing w:line="259" w:lineRule="auto"/>
              <w:ind w:left="2" w:hanging="1"/>
            </w:pPr>
            <w:r>
              <w:rPr>
                <w:sz w:val="20"/>
              </w:rPr>
              <w:t xml:space="preserve">cerebral infarction due to embolism of unspecified carotid artery </w:t>
            </w:r>
          </w:p>
        </w:tc>
      </w:tr>
    </w:tbl>
    <w:p w14:paraId="39ABA545"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76" w:type="dxa"/>
        </w:tblCellMar>
        <w:tblLook w:val="04A0" w:firstRow="1" w:lastRow="0" w:firstColumn="1" w:lastColumn="0" w:noHBand="0" w:noVBand="1"/>
      </w:tblPr>
      <w:tblGrid>
        <w:gridCol w:w="512"/>
        <w:gridCol w:w="3701"/>
        <w:gridCol w:w="1510"/>
        <w:gridCol w:w="3642"/>
      </w:tblGrid>
      <w:tr w:rsidR="00425E2D" w14:paraId="2A4BDB1B"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08F02B20"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00B3230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3545494" w14:textId="77777777" w:rsidR="00425E2D" w:rsidRDefault="00425E2D" w:rsidP="00CB22B5">
            <w:pPr>
              <w:spacing w:line="259" w:lineRule="auto"/>
            </w:pPr>
            <w:r>
              <w:rPr>
                <w:sz w:val="20"/>
              </w:rPr>
              <w:t xml:space="preserve">I63219 </w:t>
            </w:r>
          </w:p>
        </w:tc>
        <w:tc>
          <w:tcPr>
            <w:tcW w:w="3780" w:type="dxa"/>
            <w:tcBorders>
              <w:top w:val="single" w:sz="4" w:space="0" w:color="000000"/>
              <w:left w:val="single" w:sz="4" w:space="0" w:color="000000"/>
              <w:bottom w:val="single" w:sz="4" w:space="0" w:color="000000"/>
              <w:right w:val="single" w:sz="4" w:space="0" w:color="000000"/>
            </w:tcBorders>
          </w:tcPr>
          <w:p w14:paraId="053DAE14" w14:textId="77777777" w:rsidR="00425E2D" w:rsidRDefault="00425E2D" w:rsidP="00CB22B5">
            <w:pPr>
              <w:spacing w:line="259" w:lineRule="auto"/>
              <w:ind w:left="2" w:hanging="1"/>
            </w:pPr>
            <w:r>
              <w:rPr>
                <w:sz w:val="20"/>
              </w:rPr>
              <w:t xml:space="preserve">cerebral infarction due to unspecified occlusion or stenosis of unspecified precerebral arteries </w:t>
            </w:r>
          </w:p>
        </w:tc>
      </w:tr>
      <w:tr w:rsidR="00425E2D" w14:paraId="4C4C86B0" w14:textId="77777777" w:rsidTr="00425E2D">
        <w:trPr>
          <w:trHeight w:val="701"/>
        </w:trPr>
        <w:tc>
          <w:tcPr>
            <w:tcW w:w="545" w:type="dxa"/>
            <w:vMerge/>
            <w:tcBorders>
              <w:top w:val="nil"/>
              <w:left w:val="single" w:sz="4" w:space="0" w:color="000000"/>
              <w:bottom w:val="nil"/>
              <w:right w:val="single" w:sz="4" w:space="0" w:color="000000"/>
            </w:tcBorders>
          </w:tcPr>
          <w:p w14:paraId="3B216A3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BF547F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BD63268" w14:textId="77777777" w:rsidR="00425E2D" w:rsidRDefault="00425E2D" w:rsidP="00CB22B5">
            <w:pPr>
              <w:spacing w:line="259" w:lineRule="auto"/>
            </w:pPr>
            <w:r>
              <w:rPr>
                <w:sz w:val="20"/>
              </w:rPr>
              <w:t xml:space="preserve">I6322 </w:t>
            </w:r>
          </w:p>
        </w:tc>
        <w:tc>
          <w:tcPr>
            <w:tcW w:w="3780" w:type="dxa"/>
            <w:tcBorders>
              <w:top w:val="single" w:sz="4" w:space="0" w:color="000000"/>
              <w:left w:val="single" w:sz="4" w:space="0" w:color="000000"/>
              <w:bottom w:val="single" w:sz="4" w:space="0" w:color="000000"/>
              <w:right w:val="single" w:sz="4" w:space="0" w:color="000000"/>
            </w:tcBorders>
          </w:tcPr>
          <w:p w14:paraId="4358A6A8" w14:textId="77777777" w:rsidR="00425E2D" w:rsidRDefault="00425E2D" w:rsidP="00CB22B5">
            <w:pPr>
              <w:ind w:left="2" w:hanging="1"/>
            </w:pPr>
            <w:r>
              <w:rPr>
                <w:sz w:val="20"/>
              </w:rPr>
              <w:t xml:space="preserve">cerebral infarction due to unspecified occlusion or stenosis of unspecified </w:t>
            </w:r>
          </w:p>
          <w:p w14:paraId="3AFE63EE" w14:textId="77777777" w:rsidR="00425E2D" w:rsidRDefault="00425E2D" w:rsidP="00CB22B5">
            <w:pPr>
              <w:spacing w:line="259" w:lineRule="auto"/>
              <w:ind w:left="2"/>
            </w:pPr>
            <w:r>
              <w:rPr>
                <w:sz w:val="20"/>
              </w:rPr>
              <w:t xml:space="preserve">vertebral arteries </w:t>
            </w:r>
          </w:p>
        </w:tc>
      </w:tr>
      <w:tr w:rsidR="00425E2D" w14:paraId="02C46113" w14:textId="77777777" w:rsidTr="00425E2D">
        <w:trPr>
          <w:trHeight w:val="468"/>
        </w:trPr>
        <w:tc>
          <w:tcPr>
            <w:tcW w:w="545" w:type="dxa"/>
            <w:vMerge/>
            <w:tcBorders>
              <w:top w:val="nil"/>
              <w:left w:val="single" w:sz="4" w:space="0" w:color="000000"/>
              <w:bottom w:val="nil"/>
              <w:right w:val="single" w:sz="4" w:space="0" w:color="000000"/>
            </w:tcBorders>
          </w:tcPr>
          <w:p w14:paraId="2ED7F6F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E2B14B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5C66AED" w14:textId="77777777" w:rsidR="00425E2D" w:rsidRDefault="00425E2D" w:rsidP="00CB22B5">
            <w:pPr>
              <w:spacing w:line="259" w:lineRule="auto"/>
            </w:pPr>
            <w:r>
              <w:rPr>
                <w:sz w:val="20"/>
              </w:rPr>
              <w:t xml:space="preserve">I63239 </w:t>
            </w:r>
          </w:p>
        </w:tc>
        <w:tc>
          <w:tcPr>
            <w:tcW w:w="3780" w:type="dxa"/>
            <w:tcBorders>
              <w:top w:val="single" w:sz="4" w:space="0" w:color="000000"/>
              <w:left w:val="single" w:sz="4" w:space="0" w:color="000000"/>
              <w:bottom w:val="single" w:sz="4" w:space="0" w:color="000000"/>
              <w:right w:val="single" w:sz="4" w:space="0" w:color="000000"/>
            </w:tcBorders>
          </w:tcPr>
          <w:p w14:paraId="6800D3A5" w14:textId="77777777" w:rsidR="00425E2D" w:rsidRDefault="00425E2D" w:rsidP="00CB22B5">
            <w:pPr>
              <w:spacing w:line="259" w:lineRule="auto"/>
              <w:ind w:left="2" w:hanging="1"/>
            </w:pPr>
            <w:r>
              <w:rPr>
                <w:sz w:val="20"/>
              </w:rPr>
              <w:t xml:space="preserve">cerebral infarction due to unspecified occlusion or stenosis of basilar arteries </w:t>
            </w:r>
          </w:p>
        </w:tc>
      </w:tr>
      <w:tr w:rsidR="00425E2D" w14:paraId="06B1C9CA" w14:textId="77777777" w:rsidTr="00425E2D">
        <w:trPr>
          <w:trHeight w:val="701"/>
        </w:trPr>
        <w:tc>
          <w:tcPr>
            <w:tcW w:w="545" w:type="dxa"/>
            <w:vMerge/>
            <w:tcBorders>
              <w:top w:val="nil"/>
              <w:left w:val="single" w:sz="4" w:space="0" w:color="000000"/>
              <w:bottom w:val="nil"/>
              <w:right w:val="single" w:sz="4" w:space="0" w:color="000000"/>
            </w:tcBorders>
          </w:tcPr>
          <w:p w14:paraId="42CCBA3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311BA0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1AD020" w14:textId="77777777" w:rsidR="00425E2D" w:rsidRDefault="00425E2D" w:rsidP="00CB22B5">
            <w:pPr>
              <w:spacing w:line="259" w:lineRule="auto"/>
            </w:pPr>
            <w:r>
              <w:rPr>
                <w:sz w:val="20"/>
              </w:rPr>
              <w:t xml:space="preserve">I6330 </w:t>
            </w:r>
          </w:p>
        </w:tc>
        <w:tc>
          <w:tcPr>
            <w:tcW w:w="3780" w:type="dxa"/>
            <w:tcBorders>
              <w:top w:val="single" w:sz="4" w:space="0" w:color="000000"/>
              <w:left w:val="single" w:sz="4" w:space="0" w:color="000000"/>
              <w:bottom w:val="single" w:sz="4" w:space="0" w:color="000000"/>
              <w:right w:val="single" w:sz="4" w:space="0" w:color="000000"/>
            </w:tcBorders>
          </w:tcPr>
          <w:p w14:paraId="11AF21D6" w14:textId="77777777" w:rsidR="00425E2D" w:rsidRDefault="00425E2D" w:rsidP="00CB22B5">
            <w:pPr>
              <w:spacing w:line="259" w:lineRule="auto"/>
              <w:ind w:left="2" w:hanging="1"/>
            </w:pPr>
            <w:r>
              <w:rPr>
                <w:sz w:val="20"/>
              </w:rPr>
              <w:t xml:space="preserve">cerebral infarction due to unspecified occlusion or stenosis of unspecified carotid arteries </w:t>
            </w:r>
          </w:p>
        </w:tc>
      </w:tr>
      <w:tr w:rsidR="00425E2D" w14:paraId="41831C2E" w14:textId="77777777" w:rsidTr="00425E2D">
        <w:trPr>
          <w:trHeight w:val="470"/>
        </w:trPr>
        <w:tc>
          <w:tcPr>
            <w:tcW w:w="545" w:type="dxa"/>
            <w:vMerge/>
            <w:tcBorders>
              <w:top w:val="nil"/>
              <w:left w:val="single" w:sz="4" w:space="0" w:color="000000"/>
              <w:bottom w:val="nil"/>
              <w:right w:val="single" w:sz="4" w:space="0" w:color="000000"/>
            </w:tcBorders>
          </w:tcPr>
          <w:p w14:paraId="6D9702F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55929C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8A56B52" w14:textId="77777777" w:rsidR="00425E2D" w:rsidRDefault="00425E2D" w:rsidP="00CB22B5">
            <w:pPr>
              <w:spacing w:line="259" w:lineRule="auto"/>
            </w:pPr>
            <w:r>
              <w:rPr>
                <w:sz w:val="20"/>
              </w:rPr>
              <w:t xml:space="preserve">I6340 </w:t>
            </w:r>
          </w:p>
        </w:tc>
        <w:tc>
          <w:tcPr>
            <w:tcW w:w="3780" w:type="dxa"/>
            <w:tcBorders>
              <w:top w:val="single" w:sz="4" w:space="0" w:color="000000"/>
              <w:left w:val="single" w:sz="4" w:space="0" w:color="000000"/>
              <w:bottom w:val="single" w:sz="4" w:space="0" w:color="000000"/>
              <w:right w:val="single" w:sz="4" w:space="0" w:color="000000"/>
            </w:tcBorders>
          </w:tcPr>
          <w:p w14:paraId="5D131E6D" w14:textId="77777777" w:rsidR="00425E2D" w:rsidRDefault="00425E2D" w:rsidP="00CB22B5">
            <w:pPr>
              <w:spacing w:line="259" w:lineRule="auto"/>
              <w:ind w:left="2" w:hanging="1"/>
            </w:pPr>
            <w:r>
              <w:rPr>
                <w:sz w:val="20"/>
              </w:rPr>
              <w:t xml:space="preserve">cerebral infarction due to thrombosis of unspecified cerebral artery </w:t>
            </w:r>
          </w:p>
        </w:tc>
      </w:tr>
      <w:tr w:rsidR="00425E2D" w14:paraId="3D8E5303" w14:textId="77777777" w:rsidTr="00425E2D">
        <w:trPr>
          <w:trHeight w:val="470"/>
        </w:trPr>
        <w:tc>
          <w:tcPr>
            <w:tcW w:w="545" w:type="dxa"/>
            <w:vMerge/>
            <w:tcBorders>
              <w:top w:val="nil"/>
              <w:left w:val="single" w:sz="4" w:space="0" w:color="000000"/>
              <w:bottom w:val="nil"/>
              <w:right w:val="single" w:sz="4" w:space="0" w:color="000000"/>
            </w:tcBorders>
          </w:tcPr>
          <w:p w14:paraId="5DDCEFB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FE54BF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A0590A" w14:textId="77777777" w:rsidR="00425E2D" w:rsidRDefault="00425E2D" w:rsidP="00CB22B5">
            <w:pPr>
              <w:spacing w:line="259" w:lineRule="auto"/>
            </w:pPr>
            <w:r>
              <w:rPr>
                <w:sz w:val="20"/>
              </w:rPr>
              <w:t xml:space="preserve">I6350 </w:t>
            </w:r>
          </w:p>
        </w:tc>
        <w:tc>
          <w:tcPr>
            <w:tcW w:w="3780" w:type="dxa"/>
            <w:tcBorders>
              <w:top w:val="single" w:sz="4" w:space="0" w:color="000000"/>
              <w:left w:val="single" w:sz="4" w:space="0" w:color="000000"/>
              <w:bottom w:val="single" w:sz="4" w:space="0" w:color="000000"/>
              <w:right w:val="single" w:sz="4" w:space="0" w:color="000000"/>
            </w:tcBorders>
          </w:tcPr>
          <w:p w14:paraId="1484967F" w14:textId="77777777" w:rsidR="00425E2D" w:rsidRDefault="00425E2D" w:rsidP="00CB22B5">
            <w:pPr>
              <w:spacing w:line="259" w:lineRule="auto"/>
              <w:ind w:left="2" w:hanging="1"/>
            </w:pPr>
            <w:r>
              <w:rPr>
                <w:sz w:val="20"/>
              </w:rPr>
              <w:t xml:space="preserve">cerebral infarction due to embolism of unspecified cerebral artery </w:t>
            </w:r>
          </w:p>
        </w:tc>
      </w:tr>
      <w:tr w:rsidR="00425E2D" w14:paraId="317730A3" w14:textId="77777777" w:rsidTr="00425E2D">
        <w:trPr>
          <w:trHeight w:val="698"/>
        </w:trPr>
        <w:tc>
          <w:tcPr>
            <w:tcW w:w="545" w:type="dxa"/>
            <w:vMerge/>
            <w:tcBorders>
              <w:top w:val="nil"/>
              <w:left w:val="single" w:sz="4" w:space="0" w:color="000000"/>
              <w:bottom w:val="nil"/>
              <w:right w:val="single" w:sz="4" w:space="0" w:color="000000"/>
            </w:tcBorders>
          </w:tcPr>
          <w:p w14:paraId="181381D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69EB1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D6C3867" w14:textId="77777777" w:rsidR="00425E2D" w:rsidRDefault="00425E2D" w:rsidP="00CB22B5">
            <w:pPr>
              <w:spacing w:line="259" w:lineRule="auto"/>
            </w:pPr>
            <w:r>
              <w:rPr>
                <w:sz w:val="20"/>
              </w:rPr>
              <w:t xml:space="preserve">I6509 </w:t>
            </w:r>
          </w:p>
        </w:tc>
        <w:tc>
          <w:tcPr>
            <w:tcW w:w="3780" w:type="dxa"/>
            <w:tcBorders>
              <w:top w:val="single" w:sz="4" w:space="0" w:color="000000"/>
              <w:left w:val="single" w:sz="4" w:space="0" w:color="000000"/>
              <w:bottom w:val="single" w:sz="4" w:space="0" w:color="000000"/>
              <w:right w:val="single" w:sz="4" w:space="0" w:color="000000"/>
            </w:tcBorders>
          </w:tcPr>
          <w:p w14:paraId="1BBCB4F7" w14:textId="77777777" w:rsidR="00425E2D" w:rsidRDefault="00425E2D" w:rsidP="00CB22B5">
            <w:pPr>
              <w:spacing w:line="259" w:lineRule="auto"/>
              <w:ind w:left="2" w:hanging="1"/>
            </w:pPr>
            <w:r>
              <w:rPr>
                <w:sz w:val="20"/>
              </w:rPr>
              <w:t xml:space="preserve">cerebral infarction due to unspecified occlusion or stenosis of unspecified cerebral artery </w:t>
            </w:r>
          </w:p>
        </w:tc>
      </w:tr>
      <w:tr w:rsidR="00425E2D" w14:paraId="75DFD063" w14:textId="77777777" w:rsidTr="00425E2D">
        <w:trPr>
          <w:trHeight w:val="470"/>
        </w:trPr>
        <w:tc>
          <w:tcPr>
            <w:tcW w:w="545" w:type="dxa"/>
            <w:vMerge/>
            <w:tcBorders>
              <w:top w:val="nil"/>
              <w:left w:val="single" w:sz="4" w:space="0" w:color="000000"/>
              <w:bottom w:val="nil"/>
              <w:right w:val="single" w:sz="4" w:space="0" w:color="000000"/>
            </w:tcBorders>
          </w:tcPr>
          <w:p w14:paraId="4491ACF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3A4573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2B2C5A0" w14:textId="77777777" w:rsidR="00425E2D" w:rsidRDefault="00425E2D" w:rsidP="00CB22B5">
            <w:pPr>
              <w:spacing w:line="259" w:lineRule="auto"/>
            </w:pPr>
            <w:r>
              <w:rPr>
                <w:sz w:val="20"/>
              </w:rPr>
              <w:t xml:space="preserve">I651 </w:t>
            </w:r>
          </w:p>
        </w:tc>
        <w:tc>
          <w:tcPr>
            <w:tcW w:w="3780" w:type="dxa"/>
            <w:tcBorders>
              <w:top w:val="single" w:sz="4" w:space="0" w:color="000000"/>
              <w:left w:val="single" w:sz="4" w:space="0" w:color="000000"/>
              <w:bottom w:val="single" w:sz="4" w:space="0" w:color="000000"/>
              <w:right w:val="single" w:sz="4" w:space="0" w:color="000000"/>
            </w:tcBorders>
          </w:tcPr>
          <w:p w14:paraId="4F547380" w14:textId="77777777" w:rsidR="00425E2D" w:rsidRDefault="00425E2D" w:rsidP="00CB22B5">
            <w:pPr>
              <w:spacing w:line="259" w:lineRule="auto"/>
              <w:ind w:left="2" w:hanging="1"/>
            </w:pPr>
            <w:r>
              <w:rPr>
                <w:sz w:val="20"/>
              </w:rPr>
              <w:t xml:space="preserve">occlusion and stenosis of unspecified vertebral artery </w:t>
            </w:r>
          </w:p>
        </w:tc>
      </w:tr>
      <w:tr w:rsidR="00425E2D" w14:paraId="538C753D" w14:textId="77777777" w:rsidTr="00425E2D">
        <w:trPr>
          <w:trHeight w:val="360"/>
        </w:trPr>
        <w:tc>
          <w:tcPr>
            <w:tcW w:w="545" w:type="dxa"/>
            <w:vMerge/>
            <w:tcBorders>
              <w:top w:val="nil"/>
              <w:left w:val="single" w:sz="4" w:space="0" w:color="000000"/>
              <w:bottom w:val="nil"/>
              <w:right w:val="single" w:sz="4" w:space="0" w:color="000000"/>
            </w:tcBorders>
          </w:tcPr>
          <w:p w14:paraId="264A4C7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B645DA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469A324" w14:textId="77777777" w:rsidR="00425E2D" w:rsidRDefault="00425E2D" w:rsidP="00CB22B5">
            <w:pPr>
              <w:spacing w:line="259" w:lineRule="auto"/>
            </w:pPr>
            <w:r>
              <w:rPr>
                <w:sz w:val="20"/>
              </w:rPr>
              <w:t xml:space="preserve">I6529 </w:t>
            </w:r>
          </w:p>
        </w:tc>
        <w:tc>
          <w:tcPr>
            <w:tcW w:w="3780" w:type="dxa"/>
            <w:tcBorders>
              <w:top w:val="single" w:sz="4" w:space="0" w:color="000000"/>
              <w:left w:val="single" w:sz="4" w:space="0" w:color="000000"/>
              <w:bottom w:val="single" w:sz="4" w:space="0" w:color="000000"/>
              <w:right w:val="single" w:sz="4" w:space="0" w:color="000000"/>
            </w:tcBorders>
          </w:tcPr>
          <w:p w14:paraId="03A45CE5" w14:textId="77777777" w:rsidR="00425E2D" w:rsidRDefault="00425E2D" w:rsidP="00CB22B5">
            <w:pPr>
              <w:spacing w:line="259" w:lineRule="auto"/>
              <w:ind w:left="1"/>
            </w:pPr>
            <w:r>
              <w:rPr>
                <w:sz w:val="20"/>
              </w:rPr>
              <w:t xml:space="preserve">occlusion and stenosis of basilar artery </w:t>
            </w:r>
          </w:p>
        </w:tc>
      </w:tr>
      <w:tr w:rsidR="00425E2D" w14:paraId="18B5C89C" w14:textId="77777777" w:rsidTr="00425E2D">
        <w:trPr>
          <w:trHeight w:val="470"/>
        </w:trPr>
        <w:tc>
          <w:tcPr>
            <w:tcW w:w="545" w:type="dxa"/>
            <w:vMerge/>
            <w:tcBorders>
              <w:top w:val="nil"/>
              <w:left w:val="single" w:sz="4" w:space="0" w:color="000000"/>
              <w:bottom w:val="nil"/>
              <w:right w:val="single" w:sz="4" w:space="0" w:color="000000"/>
            </w:tcBorders>
          </w:tcPr>
          <w:p w14:paraId="4E7A79E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BA37D7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A11234F" w14:textId="77777777" w:rsidR="00425E2D" w:rsidRDefault="00425E2D" w:rsidP="00CB22B5">
            <w:pPr>
              <w:spacing w:line="259" w:lineRule="auto"/>
            </w:pPr>
            <w:r>
              <w:rPr>
                <w:sz w:val="20"/>
              </w:rPr>
              <w:t xml:space="preserve">I659 </w:t>
            </w:r>
          </w:p>
        </w:tc>
        <w:tc>
          <w:tcPr>
            <w:tcW w:w="3780" w:type="dxa"/>
            <w:tcBorders>
              <w:top w:val="single" w:sz="4" w:space="0" w:color="000000"/>
              <w:left w:val="single" w:sz="4" w:space="0" w:color="000000"/>
              <w:bottom w:val="single" w:sz="4" w:space="0" w:color="000000"/>
              <w:right w:val="single" w:sz="4" w:space="0" w:color="000000"/>
            </w:tcBorders>
          </w:tcPr>
          <w:p w14:paraId="5E8468CF" w14:textId="77777777" w:rsidR="00425E2D" w:rsidRDefault="00425E2D" w:rsidP="00CB22B5">
            <w:pPr>
              <w:spacing w:line="259" w:lineRule="auto"/>
              <w:ind w:left="2" w:right="18" w:hanging="1"/>
              <w:jc w:val="both"/>
            </w:pPr>
            <w:r>
              <w:rPr>
                <w:sz w:val="20"/>
              </w:rPr>
              <w:t xml:space="preserve">occlusion and stenosis of unspecified carotid artery </w:t>
            </w:r>
          </w:p>
        </w:tc>
      </w:tr>
      <w:tr w:rsidR="00425E2D" w14:paraId="69F40758" w14:textId="77777777" w:rsidTr="00425E2D">
        <w:trPr>
          <w:trHeight w:val="470"/>
        </w:trPr>
        <w:tc>
          <w:tcPr>
            <w:tcW w:w="545" w:type="dxa"/>
            <w:vMerge/>
            <w:tcBorders>
              <w:top w:val="nil"/>
              <w:left w:val="single" w:sz="4" w:space="0" w:color="000000"/>
              <w:bottom w:val="nil"/>
              <w:right w:val="single" w:sz="4" w:space="0" w:color="000000"/>
            </w:tcBorders>
          </w:tcPr>
          <w:p w14:paraId="10DDC25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67664B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703A9A3" w14:textId="77777777" w:rsidR="00425E2D" w:rsidRDefault="00425E2D" w:rsidP="00CB22B5">
            <w:pPr>
              <w:spacing w:line="259" w:lineRule="auto"/>
            </w:pPr>
            <w:r>
              <w:rPr>
                <w:sz w:val="20"/>
              </w:rPr>
              <w:t xml:space="preserve">I69898 </w:t>
            </w:r>
          </w:p>
        </w:tc>
        <w:tc>
          <w:tcPr>
            <w:tcW w:w="3780" w:type="dxa"/>
            <w:tcBorders>
              <w:top w:val="single" w:sz="4" w:space="0" w:color="000000"/>
              <w:left w:val="single" w:sz="4" w:space="0" w:color="000000"/>
              <w:bottom w:val="single" w:sz="4" w:space="0" w:color="000000"/>
              <w:right w:val="single" w:sz="4" w:space="0" w:color="000000"/>
            </w:tcBorders>
          </w:tcPr>
          <w:p w14:paraId="528F992C" w14:textId="77777777" w:rsidR="00425E2D" w:rsidRDefault="00425E2D" w:rsidP="00CB22B5">
            <w:pPr>
              <w:spacing w:line="259" w:lineRule="auto"/>
              <w:ind w:left="2" w:hanging="1"/>
            </w:pPr>
            <w:r>
              <w:rPr>
                <w:sz w:val="20"/>
              </w:rPr>
              <w:t xml:space="preserve">occlusion and stenosis of unspecified precerebral artery </w:t>
            </w:r>
          </w:p>
        </w:tc>
      </w:tr>
      <w:tr w:rsidR="00425E2D" w14:paraId="5A7F0EB0" w14:textId="77777777" w:rsidTr="00425E2D">
        <w:trPr>
          <w:trHeight w:val="470"/>
        </w:trPr>
        <w:tc>
          <w:tcPr>
            <w:tcW w:w="545" w:type="dxa"/>
            <w:vMerge/>
            <w:tcBorders>
              <w:top w:val="nil"/>
              <w:left w:val="single" w:sz="4" w:space="0" w:color="000000"/>
              <w:bottom w:val="nil"/>
              <w:right w:val="single" w:sz="4" w:space="0" w:color="000000"/>
            </w:tcBorders>
          </w:tcPr>
          <w:p w14:paraId="51CABD6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9D194C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8456724" w14:textId="77777777" w:rsidR="00425E2D" w:rsidRDefault="00425E2D" w:rsidP="00CB22B5">
            <w:pPr>
              <w:spacing w:line="259" w:lineRule="auto"/>
            </w:pPr>
            <w:r>
              <w:rPr>
                <w:sz w:val="20"/>
              </w:rPr>
              <w:t xml:space="preserve">I69920 </w:t>
            </w:r>
          </w:p>
        </w:tc>
        <w:tc>
          <w:tcPr>
            <w:tcW w:w="3780" w:type="dxa"/>
            <w:tcBorders>
              <w:top w:val="single" w:sz="4" w:space="0" w:color="000000"/>
              <w:left w:val="single" w:sz="4" w:space="0" w:color="000000"/>
              <w:bottom w:val="single" w:sz="4" w:space="0" w:color="000000"/>
              <w:right w:val="single" w:sz="4" w:space="0" w:color="000000"/>
            </w:tcBorders>
          </w:tcPr>
          <w:p w14:paraId="0992A98C" w14:textId="77777777" w:rsidR="00425E2D" w:rsidRDefault="00425E2D" w:rsidP="00CB22B5">
            <w:pPr>
              <w:spacing w:line="259" w:lineRule="auto"/>
              <w:ind w:left="2" w:hanging="1"/>
            </w:pPr>
            <w:r>
              <w:rPr>
                <w:sz w:val="20"/>
              </w:rPr>
              <w:t xml:space="preserve">other sequelae of other cerebrovascular disease </w:t>
            </w:r>
          </w:p>
        </w:tc>
      </w:tr>
      <w:tr w:rsidR="00425E2D" w14:paraId="68E3CF6C" w14:textId="77777777" w:rsidTr="00425E2D">
        <w:trPr>
          <w:trHeight w:val="468"/>
        </w:trPr>
        <w:tc>
          <w:tcPr>
            <w:tcW w:w="545" w:type="dxa"/>
            <w:vMerge/>
            <w:tcBorders>
              <w:top w:val="nil"/>
              <w:left w:val="single" w:sz="4" w:space="0" w:color="000000"/>
              <w:bottom w:val="nil"/>
              <w:right w:val="single" w:sz="4" w:space="0" w:color="000000"/>
            </w:tcBorders>
          </w:tcPr>
          <w:p w14:paraId="576363E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AFD942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2A5FB6" w14:textId="77777777" w:rsidR="00425E2D" w:rsidRDefault="00425E2D" w:rsidP="00CB22B5">
            <w:pPr>
              <w:spacing w:line="259" w:lineRule="auto"/>
            </w:pPr>
            <w:r>
              <w:rPr>
                <w:sz w:val="20"/>
              </w:rPr>
              <w:t xml:space="preserve">I69921 </w:t>
            </w:r>
          </w:p>
        </w:tc>
        <w:tc>
          <w:tcPr>
            <w:tcW w:w="3780" w:type="dxa"/>
            <w:tcBorders>
              <w:top w:val="single" w:sz="4" w:space="0" w:color="000000"/>
              <w:left w:val="single" w:sz="4" w:space="0" w:color="000000"/>
              <w:bottom w:val="single" w:sz="4" w:space="0" w:color="000000"/>
              <w:right w:val="single" w:sz="4" w:space="0" w:color="000000"/>
            </w:tcBorders>
          </w:tcPr>
          <w:p w14:paraId="2DA68908" w14:textId="77777777" w:rsidR="00425E2D" w:rsidRDefault="00425E2D" w:rsidP="00CB22B5">
            <w:pPr>
              <w:spacing w:line="259" w:lineRule="auto"/>
              <w:ind w:left="2" w:hanging="1"/>
            </w:pPr>
            <w:r>
              <w:rPr>
                <w:sz w:val="20"/>
              </w:rPr>
              <w:t xml:space="preserve">aphasia following unspecified cerebrovascular disease </w:t>
            </w:r>
          </w:p>
        </w:tc>
      </w:tr>
      <w:tr w:rsidR="00425E2D" w14:paraId="10BD4CBB" w14:textId="77777777" w:rsidTr="00425E2D">
        <w:trPr>
          <w:trHeight w:val="470"/>
        </w:trPr>
        <w:tc>
          <w:tcPr>
            <w:tcW w:w="545" w:type="dxa"/>
            <w:vMerge/>
            <w:tcBorders>
              <w:top w:val="nil"/>
              <w:left w:val="single" w:sz="4" w:space="0" w:color="000000"/>
              <w:bottom w:val="nil"/>
              <w:right w:val="single" w:sz="4" w:space="0" w:color="000000"/>
            </w:tcBorders>
          </w:tcPr>
          <w:p w14:paraId="0699421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0886C3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CACD60B" w14:textId="77777777" w:rsidR="00425E2D" w:rsidRDefault="00425E2D" w:rsidP="00CB22B5">
            <w:pPr>
              <w:spacing w:line="259" w:lineRule="auto"/>
            </w:pPr>
            <w:r>
              <w:rPr>
                <w:sz w:val="20"/>
              </w:rPr>
              <w:t xml:space="preserve">I69922 </w:t>
            </w:r>
          </w:p>
        </w:tc>
        <w:tc>
          <w:tcPr>
            <w:tcW w:w="3780" w:type="dxa"/>
            <w:tcBorders>
              <w:top w:val="single" w:sz="4" w:space="0" w:color="000000"/>
              <w:left w:val="single" w:sz="4" w:space="0" w:color="000000"/>
              <w:bottom w:val="single" w:sz="4" w:space="0" w:color="000000"/>
              <w:right w:val="single" w:sz="4" w:space="0" w:color="000000"/>
            </w:tcBorders>
          </w:tcPr>
          <w:p w14:paraId="1D9C5032" w14:textId="77777777" w:rsidR="00425E2D" w:rsidRDefault="00425E2D" w:rsidP="00CB22B5">
            <w:pPr>
              <w:spacing w:line="259" w:lineRule="auto"/>
              <w:ind w:left="2" w:hanging="1"/>
            </w:pPr>
            <w:r>
              <w:rPr>
                <w:sz w:val="20"/>
              </w:rPr>
              <w:t xml:space="preserve">dysphasia following unspecified cerebrovascular disease </w:t>
            </w:r>
          </w:p>
        </w:tc>
      </w:tr>
      <w:tr w:rsidR="00425E2D" w14:paraId="755CD7FC" w14:textId="77777777" w:rsidTr="00425E2D">
        <w:trPr>
          <w:trHeight w:val="470"/>
        </w:trPr>
        <w:tc>
          <w:tcPr>
            <w:tcW w:w="545" w:type="dxa"/>
            <w:vMerge/>
            <w:tcBorders>
              <w:top w:val="nil"/>
              <w:left w:val="single" w:sz="4" w:space="0" w:color="000000"/>
              <w:bottom w:val="nil"/>
              <w:right w:val="single" w:sz="4" w:space="0" w:color="000000"/>
            </w:tcBorders>
          </w:tcPr>
          <w:p w14:paraId="49356F1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1F4627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77201D0" w14:textId="77777777" w:rsidR="00425E2D" w:rsidRDefault="00425E2D" w:rsidP="00CB22B5">
            <w:pPr>
              <w:spacing w:line="259" w:lineRule="auto"/>
            </w:pPr>
            <w:r>
              <w:rPr>
                <w:sz w:val="20"/>
              </w:rPr>
              <w:t xml:space="preserve">I69923 </w:t>
            </w:r>
          </w:p>
        </w:tc>
        <w:tc>
          <w:tcPr>
            <w:tcW w:w="3780" w:type="dxa"/>
            <w:tcBorders>
              <w:top w:val="single" w:sz="4" w:space="0" w:color="000000"/>
              <w:left w:val="single" w:sz="4" w:space="0" w:color="000000"/>
              <w:bottom w:val="single" w:sz="4" w:space="0" w:color="000000"/>
              <w:right w:val="single" w:sz="4" w:space="0" w:color="000000"/>
            </w:tcBorders>
          </w:tcPr>
          <w:p w14:paraId="2BBC6434" w14:textId="77777777" w:rsidR="00425E2D" w:rsidRDefault="00425E2D" w:rsidP="00CB22B5">
            <w:pPr>
              <w:spacing w:line="259" w:lineRule="auto"/>
              <w:ind w:left="2" w:hanging="1"/>
              <w:jc w:val="both"/>
            </w:pPr>
            <w:r>
              <w:rPr>
                <w:sz w:val="20"/>
              </w:rPr>
              <w:t xml:space="preserve">dysarthria following unspecified cerebrovascular disease </w:t>
            </w:r>
          </w:p>
        </w:tc>
      </w:tr>
      <w:tr w:rsidR="00425E2D" w14:paraId="41EDA837" w14:textId="77777777" w:rsidTr="00425E2D">
        <w:trPr>
          <w:trHeight w:val="470"/>
        </w:trPr>
        <w:tc>
          <w:tcPr>
            <w:tcW w:w="545" w:type="dxa"/>
            <w:vMerge/>
            <w:tcBorders>
              <w:top w:val="nil"/>
              <w:left w:val="single" w:sz="4" w:space="0" w:color="000000"/>
              <w:bottom w:val="nil"/>
              <w:right w:val="single" w:sz="4" w:space="0" w:color="000000"/>
            </w:tcBorders>
          </w:tcPr>
          <w:p w14:paraId="05D6C82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BC8248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82F2683" w14:textId="77777777" w:rsidR="00425E2D" w:rsidRDefault="00425E2D" w:rsidP="00CB22B5">
            <w:pPr>
              <w:spacing w:line="259" w:lineRule="auto"/>
            </w:pPr>
            <w:r>
              <w:rPr>
                <w:sz w:val="20"/>
              </w:rPr>
              <w:t xml:space="preserve">I69931 </w:t>
            </w:r>
          </w:p>
        </w:tc>
        <w:tc>
          <w:tcPr>
            <w:tcW w:w="3780" w:type="dxa"/>
            <w:tcBorders>
              <w:top w:val="single" w:sz="4" w:space="0" w:color="000000"/>
              <w:left w:val="single" w:sz="4" w:space="0" w:color="000000"/>
              <w:bottom w:val="single" w:sz="4" w:space="0" w:color="000000"/>
              <w:right w:val="single" w:sz="4" w:space="0" w:color="000000"/>
            </w:tcBorders>
          </w:tcPr>
          <w:p w14:paraId="73E56201" w14:textId="77777777" w:rsidR="00425E2D" w:rsidRDefault="00425E2D" w:rsidP="00CB22B5">
            <w:pPr>
              <w:spacing w:line="259" w:lineRule="auto"/>
              <w:ind w:left="2" w:hanging="1"/>
            </w:pPr>
            <w:r>
              <w:rPr>
                <w:sz w:val="20"/>
              </w:rPr>
              <w:t xml:space="preserve">fluency disorder following unspecified cerebrovascular disease </w:t>
            </w:r>
          </w:p>
        </w:tc>
      </w:tr>
      <w:tr w:rsidR="00425E2D" w14:paraId="56DE7563" w14:textId="77777777" w:rsidTr="00425E2D">
        <w:trPr>
          <w:trHeight w:val="698"/>
        </w:trPr>
        <w:tc>
          <w:tcPr>
            <w:tcW w:w="545" w:type="dxa"/>
            <w:vMerge/>
            <w:tcBorders>
              <w:top w:val="nil"/>
              <w:left w:val="single" w:sz="4" w:space="0" w:color="000000"/>
              <w:bottom w:val="nil"/>
              <w:right w:val="single" w:sz="4" w:space="0" w:color="000000"/>
            </w:tcBorders>
          </w:tcPr>
          <w:p w14:paraId="555B168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27C1D0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E714851" w14:textId="77777777" w:rsidR="00425E2D" w:rsidRDefault="00425E2D" w:rsidP="00CB22B5">
            <w:pPr>
              <w:spacing w:line="259" w:lineRule="auto"/>
            </w:pPr>
            <w:r>
              <w:rPr>
                <w:sz w:val="20"/>
              </w:rPr>
              <w:t xml:space="preserve">I69932 </w:t>
            </w:r>
          </w:p>
        </w:tc>
        <w:tc>
          <w:tcPr>
            <w:tcW w:w="3780" w:type="dxa"/>
            <w:tcBorders>
              <w:top w:val="single" w:sz="4" w:space="0" w:color="000000"/>
              <w:left w:val="single" w:sz="4" w:space="0" w:color="000000"/>
              <w:bottom w:val="single" w:sz="4" w:space="0" w:color="000000"/>
              <w:right w:val="single" w:sz="4" w:space="0" w:color="000000"/>
            </w:tcBorders>
          </w:tcPr>
          <w:p w14:paraId="2AF0118F" w14:textId="77777777" w:rsidR="00425E2D" w:rsidRDefault="00425E2D" w:rsidP="00CB22B5">
            <w:pPr>
              <w:spacing w:line="259" w:lineRule="auto"/>
              <w:ind w:left="2" w:hanging="1"/>
            </w:pPr>
            <w:r>
              <w:rPr>
                <w:sz w:val="20"/>
              </w:rPr>
              <w:t xml:space="preserve">monoplegia of upper limb following unspecified cerebrovascular disease affecting right dominant side </w:t>
            </w:r>
          </w:p>
        </w:tc>
      </w:tr>
      <w:tr w:rsidR="00425E2D" w14:paraId="15908344" w14:textId="77777777" w:rsidTr="00425E2D">
        <w:trPr>
          <w:trHeight w:val="701"/>
        </w:trPr>
        <w:tc>
          <w:tcPr>
            <w:tcW w:w="545" w:type="dxa"/>
            <w:vMerge/>
            <w:tcBorders>
              <w:top w:val="nil"/>
              <w:left w:val="single" w:sz="4" w:space="0" w:color="000000"/>
              <w:bottom w:val="nil"/>
              <w:right w:val="single" w:sz="4" w:space="0" w:color="000000"/>
            </w:tcBorders>
          </w:tcPr>
          <w:p w14:paraId="2F4A3A0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DA0B09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8A3D52B" w14:textId="77777777" w:rsidR="00425E2D" w:rsidRDefault="00425E2D" w:rsidP="00CB22B5">
            <w:pPr>
              <w:spacing w:line="259" w:lineRule="auto"/>
            </w:pPr>
            <w:r>
              <w:rPr>
                <w:sz w:val="20"/>
              </w:rPr>
              <w:t xml:space="preserve">I69933 </w:t>
            </w:r>
          </w:p>
        </w:tc>
        <w:tc>
          <w:tcPr>
            <w:tcW w:w="3780" w:type="dxa"/>
            <w:tcBorders>
              <w:top w:val="single" w:sz="4" w:space="0" w:color="000000"/>
              <w:left w:val="single" w:sz="4" w:space="0" w:color="000000"/>
              <w:bottom w:val="single" w:sz="4" w:space="0" w:color="000000"/>
              <w:right w:val="single" w:sz="4" w:space="0" w:color="000000"/>
            </w:tcBorders>
          </w:tcPr>
          <w:p w14:paraId="3035A891" w14:textId="77777777" w:rsidR="00425E2D" w:rsidRDefault="00425E2D" w:rsidP="00CB22B5">
            <w:pPr>
              <w:spacing w:line="259" w:lineRule="auto"/>
              <w:ind w:left="2" w:hanging="1"/>
            </w:pPr>
            <w:r>
              <w:rPr>
                <w:sz w:val="20"/>
              </w:rPr>
              <w:t xml:space="preserve">monoplegia of upper limb following unspecified cerebrovascular disease affecting left dominant side </w:t>
            </w:r>
          </w:p>
        </w:tc>
      </w:tr>
      <w:tr w:rsidR="00425E2D" w14:paraId="1E47B7BD" w14:textId="77777777" w:rsidTr="00425E2D">
        <w:trPr>
          <w:trHeight w:val="701"/>
        </w:trPr>
        <w:tc>
          <w:tcPr>
            <w:tcW w:w="545" w:type="dxa"/>
            <w:vMerge/>
            <w:tcBorders>
              <w:top w:val="nil"/>
              <w:left w:val="single" w:sz="4" w:space="0" w:color="000000"/>
              <w:bottom w:val="nil"/>
              <w:right w:val="single" w:sz="4" w:space="0" w:color="000000"/>
            </w:tcBorders>
          </w:tcPr>
          <w:p w14:paraId="6408913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7B77F5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59DD5D9" w14:textId="77777777" w:rsidR="00425E2D" w:rsidRDefault="00425E2D" w:rsidP="00CB22B5">
            <w:pPr>
              <w:spacing w:line="259" w:lineRule="auto"/>
            </w:pPr>
            <w:r>
              <w:rPr>
                <w:sz w:val="20"/>
              </w:rPr>
              <w:t xml:space="preserve">I69934 </w:t>
            </w:r>
          </w:p>
        </w:tc>
        <w:tc>
          <w:tcPr>
            <w:tcW w:w="3780" w:type="dxa"/>
            <w:tcBorders>
              <w:top w:val="single" w:sz="4" w:space="0" w:color="000000"/>
              <w:left w:val="single" w:sz="4" w:space="0" w:color="000000"/>
              <w:bottom w:val="single" w:sz="4" w:space="0" w:color="000000"/>
              <w:right w:val="single" w:sz="4" w:space="0" w:color="000000"/>
            </w:tcBorders>
          </w:tcPr>
          <w:p w14:paraId="6321AF1C" w14:textId="77777777" w:rsidR="00425E2D" w:rsidRDefault="00425E2D" w:rsidP="00CB22B5">
            <w:pPr>
              <w:spacing w:line="259" w:lineRule="auto"/>
              <w:ind w:left="2" w:hanging="1"/>
            </w:pPr>
            <w:r>
              <w:rPr>
                <w:sz w:val="20"/>
              </w:rPr>
              <w:t xml:space="preserve">monoplegia of upper limb following unspecified cerebrovascular disease affecting right non-dominant side </w:t>
            </w:r>
          </w:p>
        </w:tc>
      </w:tr>
      <w:tr w:rsidR="00425E2D" w14:paraId="294C9DE9" w14:textId="77777777" w:rsidTr="00425E2D">
        <w:trPr>
          <w:trHeight w:val="698"/>
        </w:trPr>
        <w:tc>
          <w:tcPr>
            <w:tcW w:w="545" w:type="dxa"/>
            <w:vMerge/>
            <w:tcBorders>
              <w:top w:val="nil"/>
              <w:left w:val="single" w:sz="4" w:space="0" w:color="000000"/>
              <w:bottom w:val="nil"/>
              <w:right w:val="single" w:sz="4" w:space="0" w:color="000000"/>
            </w:tcBorders>
          </w:tcPr>
          <w:p w14:paraId="40609D1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5771D2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5A61192" w14:textId="77777777" w:rsidR="00425E2D" w:rsidRDefault="00425E2D" w:rsidP="00CB22B5">
            <w:pPr>
              <w:spacing w:line="259" w:lineRule="auto"/>
            </w:pPr>
            <w:r>
              <w:rPr>
                <w:sz w:val="20"/>
              </w:rPr>
              <w:t xml:space="preserve">I69939 </w:t>
            </w:r>
          </w:p>
        </w:tc>
        <w:tc>
          <w:tcPr>
            <w:tcW w:w="3780" w:type="dxa"/>
            <w:tcBorders>
              <w:top w:val="single" w:sz="4" w:space="0" w:color="000000"/>
              <w:left w:val="single" w:sz="4" w:space="0" w:color="000000"/>
              <w:bottom w:val="single" w:sz="4" w:space="0" w:color="000000"/>
              <w:right w:val="single" w:sz="4" w:space="0" w:color="000000"/>
            </w:tcBorders>
          </w:tcPr>
          <w:p w14:paraId="5EFCF4EA" w14:textId="77777777" w:rsidR="00425E2D" w:rsidRDefault="00425E2D" w:rsidP="00CB22B5">
            <w:pPr>
              <w:spacing w:line="259" w:lineRule="auto"/>
              <w:ind w:left="2" w:hanging="1"/>
            </w:pPr>
            <w:r>
              <w:rPr>
                <w:sz w:val="20"/>
              </w:rPr>
              <w:t xml:space="preserve">monoplegia of upper limb following unspecified cerebrovascular disease affecting left non-dominant side </w:t>
            </w:r>
          </w:p>
        </w:tc>
      </w:tr>
      <w:tr w:rsidR="00425E2D" w14:paraId="3778EC07" w14:textId="77777777" w:rsidTr="00425E2D">
        <w:trPr>
          <w:trHeight w:val="701"/>
        </w:trPr>
        <w:tc>
          <w:tcPr>
            <w:tcW w:w="545" w:type="dxa"/>
            <w:vMerge/>
            <w:tcBorders>
              <w:top w:val="nil"/>
              <w:left w:val="single" w:sz="4" w:space="0" w:color="000000"/>
              <w:bottom w:val="nil"/>
              <w:right w:val="single" w:sz="4" w:space="0" w:color="000000"/>
            </w:tcBorders>
          </w:tcPr>
          <w:p w14:paraId="7B52B28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E970E4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40B86BE" w14:textId="77777777" w:rsidR="00425E2D" w:rsidRDefault="00425E2D" w:rsidP="00CB22B5">
            <w:pPr>
              <w:spacing w:line="259" w:lineRule="auto"/>
            </w:pPr>
            <w:r>
              <w:rPr>
                <w:sz w:val="20"/>
              </w:rPr>
              <w:t xml:space="preserve">I69941 </w:t>
            </w:r>
          </w:p>
        </w:tc>
        <w:tc>
          <w:tcPr>
            <w:tcW w:w="3780" w:type="dxa"/>
            <w:tcBorders>
              <w:top w:val="single" w:sz="4" w:space="0" w:color="000000"/>
              <w:left w:val="single" w:sz="4" w:space="0" w:color="000000"/>
              <w:bottom w:val="single" w:sz="4" w:space="0" w:color="000000"/>
              <w:right w:val="single" w:sz="4" w:space="0" w:color="000000"/>
            </w:tcBorders>
          </w:tcPr>
          <w:p w14:paraId="793D15C4" w14:textId="77777777" w:rsidR="00425E2D" w:rsidRDefault="00425E2D" w:rsidP="00CB22B5">
            <w:pPr>
              <w:spacing w:line="259" w:lineRule="auto"/>
              <w:ind w:left="2" w:hanging="1"/>
            </w:pPr>
            <w:r>
              <w:rPr>
                <w:sz w:val="20"/>
              </w:rPr>
              <w:t xml:space="preserve">monoplegia of upper limb following unspecified cerebrovascular disease affecting unspecified side </w:t>
            </w:r>
          </w:p>
        </w:tc>
      </w:tr>
      <w:tr w:rsidR="00425E2D" w14:paraId="5D57761A" w14:textId="77777777" w:rsidTr="00425E2D">
        <w:trPr>
          <w:trHeight w:val="701"/>
        </w:trPr>
        <w:tc>
          <w:tcPr>
            <w:tcW w:w="545" w:type="dxa"/>
            <w:vMerge/>
            <w:tcBorders>
              <w:top w:val="nil"/>
              <w:left w:val="single" w:sz="4" w:space="0" w:color="000000"/>
              <w:bottom w:val="single" w:sz="4" w:space="0" w:color="000000"/>
              <w:right w:val="single" w:sz="4" w:space="0" w:color="000000"/>
            </w:tcBorders>
          </w:tcPr>
          <w:p w14:paraId="35038AB5"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3ED042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6C4B05F" w14:textId="77777777" w:rsidR="00425E2D" w:rsidRDefault="00425E2D" w:rsidP="00CB22B5">
            <w:pPr>
              <w:spacing w:line="259" w:lineRule="auto"/>
            </w:pPr>
            <w:r>
              <w:rPr>
                <w:sz w:val="20"/>
              </w:rPr>
              <w:t xml:space="preserve">I69942 </w:t>
            </w:r>
          </w:p>
        </w:tc>
        <w:tc>
          <w:tcPr>
            <w:tcW w:w="3780" w:type="dxa"/>
            <w:tcBorders>
              <w:top w:val="single" w:sz="4" w:space="0" w:color="000000"/>
              <w:left w:val="single" w:sz="4" w:space="0" w:color="000000"/>
              <w:bottom w:val="single" w:sz="4" w:space="0" w:color="000000"/>
              <w:right w:val="single" w:sz="4" w:space="0" w:color="000000"/>
            </w:tcBorders>
          </w:tcPr>
          <w:p w14:paraId="12AEF771" w14:textId="77777777" w:rsidR="00425E2D" w:rsidRDefault="00425E2D" w:rsidP="00CB22B5">
            <w:pPr>
              <w:spacing w:line="259" w:lineRule="auto"/>
              <w:ind w:left="2" w:hanging="1"/>
            </w:pPr>
            <w:r>
              <w:rPr>
                <w:sz w:val="20"/>
              </w:rPr>
              <w:t xml:space="preserve">monoplegia of lower limb following unspecified cerebrovascular disease affecting right dominant side </w:t>
            </w:r>
          </w:p>
        </w:tc>
      </w:tr>
    </w:tbl>
    <w:p w14:paraId="7F5AAB4B"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267" w:type="dxa"/>
        </w:tblCellMar>
        <w:tblLook w:val="04A0" w:firstRow="1" w:lastRow="0" w:firstColumn="1" w:lastColumn="0" w:noHBand="0" w:noVBand="1"/>
      </w:tblPr>
      <w:tblGrid>
        <w:gridCol w:w="522"/>
        <w:gridCol w:w="3546"/>
        <w:gridCol w:w="1701"/>
        <w:gridCol w:w="3596"/>
      </w:tblGrid>
      <w:tr w:rsidR="00425E2D" w14:paraId="265E5D4C"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546A5302"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0DFF49D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5BFCBD1" w14:textId="77777777" w:rsidR="00425E2D" w:rsidRDefault="00425E2D" w:rsidP="00CB22B5">
            <w:pPr>
              <w:spacing w:line="259" w:lineRule="auto"/>
            </w:pPr>
            <w:r>
              <w:rPr>
                <w:sz w:val="20"/>
              </w:rPr>
              <w:t xml:space="preserve">I69943 </w:t>
            </w:r>
          </w:p>
        </w:tc>
        <w:tc>
          <w:tcPr>
            <w:tcW w:w="3780" w:type="dxa"/>
            <w:tcBorders>
              <w:top w:val="single" w:sz="4" w:space="0" w:color="000000"/>
              <w:left w:val="single" w:sz="4" w:space="0" w:color="000000"/>
              <w:bottom w:val="single" w:sz="4" w:space="0" w:color="000000"/>
              <w:right w:val="single" w:sz="4" w:space="0" w:color="000000"/>
            </w:tcBorders>
          </w:tcPr>
          <w:p w14:paraId="79FAD22F" w14:textId="77777777" w:rsidR="00425E2D" w:rsidRDefault="00425E2D" w:rsidP="00CB22B5">
            <w:pPr>
              <w:spacing w:line="259" w:lineRule="auto"/>
              <w:ind w:left="2" w:hanging="1"/>
            </w:pPr>
            <w:r>
              <w:rPr>
                <w:sz w:val="20"/>
              </w:rPr>
              <w:t xml:space="preserve">monoplegia of lower limb following unspecified cerebrovascular disease affecting left dominant side </w:t>
            </w:r>
          </w:p>
        </w:tc>
      </w:tr>
      <w:tr w:rsidR="00425E2D" w14:paraId="7692B176" w14:textId="77777777" w:rsidTr="00425E2D">
        <w:trPr>
          <w:trHeight w:val="701"/>
        </w:trPr>
        <w:tc>
          <w:tcPr>
            <w:tcW w:w="545" w:type="dxa"/>
            <w:vMerge/>
            <w:tcBorders>
              <w:top w:val="nil"/>
              <w:left w:val="single" w:sz="4" w:space="0" w:color="000000"/>
              <w:bottom w:val="nil"/>
              <w:right w:val="single" w:sz="4" w:space="0" w:color="000000"/>
            </w:tcBorders>
          </w:tcPr>
          <w:p w14:paraId="0D2DE8C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547EEA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39BB777" w14:textId="77777777" w:rsidR="00425E2D" w:rsidRDefault="00425E2D" w:rsidP="00CB22B5">
            <w:pPr>
              <w:spacing w:line="259" w:lineRule="auto"/>
            </w:pPr>
            <w:r>
              <w:rPr>
                <w:sz w:val="20"/>
              </w:rPr>
              <w:t xml:space="preserve">I69944 </w:t>
            </w:r>
          </w:p>
        </w:tc>
        <w:tc>
          <w:tcPr>
            <w:tcW w:w="3780" w:type="dxa"/>
            <w:tcBorders>
              <w:top w:val="single" w:sz="4" w:space="0" w:color="000000"/>
              <w:left w:val="single" w:sz="4" w:space="0" w:color="000000"/>
              <w:bottom w:val="single" w:sz="4" w:space="0" w:color="000000"/>
              <w:right w:val="single" w:sz="4" w:space="0" w:color="000000"/>
            </w:tcBorders>
          </w:tcPr>
          <w:p w14:paraId="27DA238D" w14:textId="77777777" w:rsidR="00425E2D" w:rsidRDefault="00425E2D" w:rsidP="00CB22B5">
            <w:pPr>
              <w:spacing w:line="259" w:lineRule="auto"/>
              <w:ind w:left="2" w:hanging="1"/>
            </w:pPr>
            <w:r>
              <w:rPr>
                <w:sz w:val="20"/>
              </w:rPr>
              <w:t xml:space="preserve">monoplegia of lower limb following unspecified cerebrovascular disease affecting right non-dominant side </w:t>
            </w:r>
          </w:p>
        </w:tc>
      </w:tr>
      <w:tr w:rsidR="00425E2D" w14:paraId="267E60BC" w14:textId="77777777" w:rsidTr="00425E2D">
        <w:trPr>
          <w:trHeight w:val="698"/>
        </w:trPr>
        <w:tc>
          <w:tcPr>
            <w:tcW w:w="545" w:type="dxa"/>
            <w:vMerge/>
            <w:tcBorders>
              <w:top w:val="nil"/>
              <w:left w:val="single" w:sz="4" w:space="0" w:color="000000"/>
              <w:bottom w:val="nil"/>
              <w:right w:val="single" w:sz="4" w:space="0" w:color="000000"/>
            </w:tcBorders>
          </w:tcPr>
          <w:p w14:paraId="74AEE28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434DC7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AFA741C" w14:textId="77777777" w:rsidR="00425E2D" w:rsidRDefault="00425E2D" w:rsidP="00CB22B5">
            <w:pPr>
              <w:spacing w:line="259" w:lineRule="auto"/>
            </w:pPr>
            <w:r>
              <w:rPr>
                <w:sz w:val="20"/>
              </w:rPr>
              <w:t xml:space="preserve">I69949 </w:t>
            </w:r>
          </w:p>
        </w:tc>
        <w:tc>
          <w:tcPr>
            <w:tcW w:w="3780" w:type="dxa"/>
            <w:tcBorders>
              <w:top w:val="single" w:sz="4" w:space="0" w:color="000000"/>
              <w:left w:val="single" w:sz="4" w:space="0" w:color="000000"/>
              <w:bottom w:val="single" w:sz="4" w:space="0" w:color="000000"/>
              <w:right w:val="single" w:sz="4" w:space="0" w:color="000000"/>
            </w:tcBorders>
          </w:tcPr>
          <w:p w14:paraId="65451689" w14:textId="77777777" w:rsidR="00425E2D" w:rsidRDefault="00425E2D" w:rsidP="00CB22B5">
            <w:pPr>
              <w:spacing w:line="259" w:lineRule="auto"/>
              <w:ind w:left="2" w:hanging="1"/>
            </w:pPr>
            <w:r>
              <w:rPr>
                <w:sz w:val="20"/>
              </w:rPr>
              <w:t xml:space="preserve">monoplegia of lower limb following unspecified cerebrovascular disease affecting left non-dominant side </w:t>
            </w:r>
          </w:p>
        </w:tc>
      </w:tr>
      <w:tr w:rsidR="00425E2D" w14:paraId="2496F406" w14:textId="77777777" w:rsidTr="00425E2D">
        <w:trPr>
          <w:trHeight w:val="701"/>
        </w:trPr>
        <w:tc>
          <w:tcPr>
            <w:tcW w:w="545" w:type="dxa"/>
            <w:vMerge/>
            <w:tcBorders>
              <w:top w:val="nil"/>
              <w:left w:val="single" w:sz="4" w:space="0" w:color="000000"/>
              <w:bottom w:val="nil"/>
              <w:right w:val="single" w:sz="4" w:space="0" w:color="000000"/>
            </w:tcBorders>
          </w:tcPr>
          <w:p w14:paraId="5951D36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327FEB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063ACB1" w14:textId="77777777" w:rsidR="00425E2D" w:rsidRDefault="00425E2D" w:rsidP="00CB22B5">
            <w:pPr>
              <w:spacing w:line="259" w:lineRule="auto"/>
            </w:pPr>
            <w:r>
              <w:rPr>
                <w:sz w:val="20"/>
              </w:rPr>
              <w:t xml:space="preserve">I69951 </w:t>
            </w:r>
          </w:p>
        </w:tc>
        <w:tc>
          <w:tcPr>
            <w:tcW w:w="3780" w:type="dxa"/>
            <w:tcBorders>
              <w:top w:val="single" w:sz="4" w:space="0" w:color="000000"/>
              <w:left w:val="single" w:sz="4" w:space="0" w:color="000000"/>
              <w:bottom w:val="single" w:sz="4" w:space="0" w:color="000000"/>
              <w:right w:val="single" w:sz="4" w:space="0" w:color="000000"/>
            </w:tcBorders>
          </w:tcPr>
          <w:p w14:paraId="2AE4BF98" w14:textId="77777777" w:rsidR="00425E2D" w:rsidRDefault="00425E2D" w:rsidP="00CB22B5">
            <w:pPr>
              <w:spacing w:line="259" w:lineRule="auto"/>
              <w:ind w:left="2" w:hanging="1"/>
            </w:pPr>
            <w:r>
              <w:rPr>
                <w:sz w:val="20"/>
              </w:rPr>
              <w:t xml:space="preserve">monoplegia of lower limb following unspecified cerebrovascular disease affecting unspecified side </w:t>
            </w:r>
          </w:p>
        </w:tc>
      </w:tr>
      <w:tr w:rsidR="00425E2D" w14:paraId="2FDBCCEA" w14:textId="77777777" w:rsidTr="00425E2D">
        <w:trPr>
          <w:trHeight w:val="701"/>
        </w:trPr>
        <w:tc>
          <w:tcPr>
            <w:tcW w:w="545" w:type="dxa"/>
            <w:vMerge/>
            <w:tcBorders>
              <w:top w:val="nil"/>
              <w:left w:val="single" w:sz="4" w:space="0" w:color="000000"/>
              <w:bottom w:val="nil"/>
              <w:right w:val="single" w:sz="4" w:space="0" w:color="000000"/>
            </w:tcBorders>
          </w:tcPr>
          <w:p w14:paraId="4E1C60C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1BA4B0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2DDFC80" w14:textId="77777777" w:rsidR="00425E2D" w:rsidRDefault="00425E2D" w:rsidP="00CB22B5">
            <w:pPr>
              <w:spacing w:line="259" w:lineRule="auto"/>
            </w:pPr>
            <w:r>
              <w:rPr>
                <w:sz w:val="20"/>
              </w:rPr>
              <w:t xml:space="preserve">I69952 </w:t>
            </w:r>
          </w:p>
        </w:tc>
        <w:tc>
          <w:tcPr>
            <w:tcW w:w="3780" w:type="dxa"/>
            <w:tcBorders>
              <w:top w:val="single" w:sz="4" w:space="0" w:color="000000"/>
              <w:left w:val="single" w:sz="4" w:space="0" w:color="000000"/>
              <w:bottom w:val="single" w:sz="4" w:space="0" w:color="000000"/>
              <w:right w:val="single" w:sz="4" w:space="0" w:color="000000"/>
            </w:tcBorders>
          </w:tcPr>
          <w:p w14:paraId="292C9EFB" w14:textId="77777777" w:rsidR="00425E2D" w:rsidRDefault="00425E2D" w:rsidP="00CB22B5">
            <w:pPr>
              <w:spacing w:line="259" w:lineRule="auto"/>
              <w:ind w:left="2" w:hanging="1"/>
            </w:pPr>
            <w:r>
              <w:rPr>
                <w:sz w:val="20"/>
              </w:rPr>
              <w:t xml:space="preserve">hemiplegia and hemiparesis following unspecified cerebrovascular disease affecting right dominant side </w:t>
            </w:r>
          </w:p>
        </w:tc>
      </w:tr>
      <w:tr w:rsidR="00425E2D" w14:paraId="1469CAAD" w14:textId="77777777" w:rsidTr="00425E2D">
        <w:trPr>
          <w:trHeight w:val="698"/>
        </w:trPr>
        <w:tc>
          <w:tcPr>
            <w:tcW w:w="545" w:type="dxa"/>
            <w:vMerge/>
            <w:tcBorders>
              <w:top w:val="nil"/>
              <w:left w:val="single" w:sz="4" w:space="0" w:color="000000"/>
              <w:bottom w:val="nil"/>
              <w:right w:val="single" w:sz="4" w:space="0" w:color="000000"/>
            </w:tcBorders>
          </w:tcPr>
          <w:p w14:paraId="1E50FCA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3F9961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8FFE120" w14:textId="77777777" w:rsidR="00425E2D" w:rsidRDefault="00425E2D" w:rsidP="00CB22B5">
            <w:pPr>
              <w:spacing w:line="259" w:lineRule="auto"/>
            </w:pPr>
            <w:r>
              <w:rPr>
                <w:sz w:val="20"/>
              </w:rPr>
              <w:t xml:space="preserve">I69953 </w:t>
            </w:r>
          </w:p>
        </w:tc>
        <w:tc>
          <w:tcPr>
            <w:tcW w:w="3780" w:type="dxa"/>
            <w:tcBorders>
              <w:top w:val="single" w:sz="4" w:space="0" w:color="000000"/>
              <w:left w:val="single" w:sz="4" w:space="0" w:color="000000"/>
              <w:bottom w:val="single" w:sz="4" w:space="0" w:color="000000"/>
              <w:right w:val="single" w:sz="4" w:space="0" w:color="000000"/>
            </w:tcBorders>
          </w:tcPr>
          <w:p w14:paraId="4B6C4A43" w14:textId="77777777" w:rsidR="00425E2D" w:rsidRDefault="00425E2D" w:rsidP="00CB22B5">
            <w:pPr>
              <w:spacing w:line="259" w:lineRule="auto"/>
              <w:ind w:left="2" w:hanging="1"/>
            </w:pPr>
            <w:r>
              <w:rPr>
                <w:sz w:val="20"/>
              </w:rPr>
              <w:t xml:space="preserve">hemiplegia and hemiparesis following unspecified cerebrovascular disease affecting left dominant side </w:t>
            </w:r>
          </w:p>
        </w:tc>
      </w:tr>
      <w:tr w:rsidR="00425E2D" w14:paraId="4A0DE3FA" w14:textId="77777777" w:rsidTr="00425E2D">
        <w:trPr>
          <w:trHeight w:val="701"/>
        </w:trPr>
        <w:tc>
          <w:tcPr>
            <w:tcW w:w="545" w:type="dxa"/>
            <w:vMerge/>
            <w:tcBorders>
              <w:top w:val="nil"/>
              <w:left w:val="single" w:sz="4" w:space="0" w:color="000000"/>
              <w:bottom w:val="nil"/>
              <w:right w:val="single" w:sz="4" w:space="0" w:color="000000"/>
            </w:tcBorders>
          </w:tcPr>
          <w:p w14:paraId="39911CA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F03EE6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4DED6AB" w14:textId="77777777" w:rsidR="00425E2D" w:rsidRDefault="00425E2D" w:rsidP="00CB22B5">
            <w:pPr>
              <w:spacing w:line="259" w:lineRule="auto"/>
            </w:pPr>
            <w:r>
              <w:rPr>
                <w:sz w:val="20"/>
              </w:rPr>
              <w:t xml:space="preserve">I69954 </w:t>
            </w:r>
          </w:p>
        </w:tc>
        <w:tc>
          <w:tcPr>
            <w:tcW w:w="3780" w:type="dxa"/>
            <w:tcBorders>
              <w:top w:val="single" w:sz="4" w:space="0" w:color="000000"/>
              <w:left w:val="single" w:sz="4" w:space="0" w:color="000000"/>
              <w:bottom w:val="single" w:sz="4" w:space="0" w:color="000000"/>
              <w:right w:val="single" w:sz="4" w:space="0" w:color="000000"/>
            </w:tcBorders>
          </w:tcPr>
          <w:p w14:paraId="13DE1665" w14:textId="77777777" w:rsidR="00425E2D" w:rsidRDefault="00425E2D" w:rsidP="00CB22B5">
            <w:pPr>
              <w:spacing w:line="259" w:lineRule="auto"/>
              <w:ind w:left="2" w:hanging="1"/>
            </w:pPr>
            <w:r>
              <w:rPr>
                <w:sz w:val="20"/>
              </w:rPr>
              <w:t xml:space="preserve">hemiplegia and hemiparesis following unspecified cerebrovascular disease affecting right non-dominant side </w:t>
            </w:r>
          </w:p>
        </w:tc>
      </w:tr>
      <w:tr w:rsidR="00425E2D" w14:paraId="607C1A12" w14:textId="77777777" w:rsidTr="00425E2D">
        <w:trPr>
          <w:trHeight w:val="698"/>
        </w:trPr>
        <w:tc>
          <w:tcPr>
            <w:tcW w:w="545" w:type="dxa"/>
            <w:vMerge/>
            <w:tcBorders>
              <w:top w:val="nil"/>
              <w:left w:val="single" w:sz="4" w:space="0" w:color="000000"/>
              <w:bottom w:val="nil"/>
              <w:right w:val="single" w:sz="4" w:space="0" w:color="000000"/>
            </w:tcBorders>
          </w:tcPr>
          <w:p w14:paraId="11EFCC0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772289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18B133A" w14:textId="77777777" w:rsidR="00425E2D" w:rsidRDefault="00425E2D" w:rsidP="00CB22B5">
            <w:pPr>
              <w:spacing w:line="259" w:lineRule="auto"/>
            </w:pPr>
            <w:r>
              <w:rPr>
                <w:sz w:val="20"/>
              </w:rPr>
              <w:t xml:space="preserve">I69959 </w:t>
            </w:r>
          </w:p>
        </w:tc>
        <w:tc>
          <w:tcPr>
            <w:tcW w:w="3780" w:type="dxa"/>
            <w:tcBorders>
              <w:top w:val="single" w:sz="4" w:space="0" w:color="000000"/>
              <w:left w:val="single" w:sz="4" w:space="0" w:color="000000"/>
              <w:bottom w:val="single" w:sz="4" w:space="0" w:color="000000"/>
              <w:right w:val="single" w:sz="4" w:space="0" w:color="000000"/>
            </w:tcBorders>
          </w:tcPr>
          <w:p w14:paraId="3F6D55A9" w14:textId="77777777" w:rsidR="00425E2D" w:rsidRDefault="00425E2D" w:rsidP="00CB22B5">
            <w:pPr>
              <w:spacing w:line="259" w:lineRule="auto"/>
              <w:ind w:left="2" w:hanging="1"/>
            </w:pPr>
            <w:r>
              <w:rPr>
                <w:sz w:val="20"/>
              </w:rPr>
              <w:t xml:space="preserve">hemiplegia and hemiparesis following unspecified cerebrovascular disease affecting left non-dominant side </w:t>
            </w:r>
          </w:p>
        </w:tc>
      </w:tr>
      <w:tr w:rsidR="00425E2D" w14:paraId="628E7DC4" w14:textId="77777777" w:rsidTr="00425E2D">
        <w:trPr>
          <w:trHeight w:val="701"/>
        </w:trPr>
        <w:tc>
          <w:tcPr>
            <w:tcW w:w="545" w:type="dxa"/>
            <w:vMerge/>
            <w:tcBorders>
              <w:top w:val="nil"/>
              <w:left w:val="single" w:sz="4" w:space="0" w:color="000000"/>
              <w:bottom w:val="nil"/>
              <w:right w:val="single" w:sz="4" w:space="0" w:color="000000"/>
            </w:tcBorders>
          </w:tcPr>
          <w:p w14:paraId="1401110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7F760B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845E2CF" w14:textId="77777777" w:rsidR="00425E2D" w:rsidRDefault="00425E2D" w:rsidP="00CB22B5">
            <w:pPr>
              <w:spacing w:line="259" w:lineRule="auto"/>
            </w:pPr>
            <w:r>
              <w:rPr>
                <w:sz w:val="20"/>
              </w:rPr>
              <w:t xml:space="preserve">I69961 </w:t>
            </w:r>
          </w:p>
        </w:tc>
        <w:tc>
          <w:tcPr>
            <w:tcW w:w="3780" w:type="dxa"/>
            <w:tcBorders>
              <w:top w:val="single" w:sz="4" w:space="0" w:color="000000"/>
              <w:left w:val="single" w:sz="4" w:space="0" w:color="000000"/>
              <w:bottom w:val="single" w:sz="4" w:space="0" w:color="000000"/>
              <w:right w:val="single" w:sz="4" w:space="0" w:color="000000"/>
            </w:tcBorders>
          </w:tcPr>
          <w:p w14:paraId="6C1AFDFB" w14:textId="77777777" w:rsidR="00425E2D" w:rsidRDefault="00425E2D" w:rsidP="00CB22B5">
            <w:pPr>
              <w:spacing w:line="259" w:lineRule="auto"/>
              <w:ind w:left="2" w:hanging="1"/>
            </w:pPr>
            <w:r>
              <w:rPr>
                <w:sz w:val="20"/>
              </w:rPr>
              <w:t xml:space="preserve">hemiplegia and hemiparesis following unspecified cerebrovascular disease affecting unspecified side </w:t>
            </w:r>
          </w:p>
        </w:tc>
      </w:tr>
      <w:tr w:rsidR="00425E2D" w14:paraId="3A59046B" w14:textId="77777777" w:rsidTr="00425E2D">
        <w:trPr>
          <w:trHeight w:val="701"/>
        </w:trPr>
        <w:tc>
          <w:tcPr>
            <w:tcW w:w="545" w:type="dxa"/>
            <w:vMerge/>
            <w:tcBorders>
              <w:top w:val="nil"/>
              <w:left w:val="single" w:sz="4" w:space="0" w:color="000000"/>
              <w:bottom w:val="nil"/>
              <w:right w:val="single" w:sz="4" w:space="0" w:color="000000"/>
            </w:tcBorders>
          </w:tcPr>
          <w:p w14:paraId="0F7BC48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A2E962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8442C38" w14:textId="77777777" w:rsidR="00425E2D" w:rsidRDefault="00425E2D" w:rsidP="00CB22B5">
            <w:pPr>
              <w:spacing w:line="259" w:lineRule="auto"/>
            </w:pPr>
            <w:r>
              <w:rPr>
                <w:sz w:val="20"/>
              </w:rPr>
              <w:t xml:space="preserve">I69962 </w:t>
            </w:r>
          </w:p>
        </w:tc>
        <w:tc>
          <w:tcPr>
            <w:tcW w:w="3780" w:type="dxa"/>
            <w:tcBorders>
              <w:top w:val="single" w:sz="4" w:space="0" w:color="000000"/>
              <w:left w:val="single" w:sz="4" w:space="0" w:color="000000"/>
              <w:bottom w:val="single" w:sz="4" w:space="0" w:color="000000"/>
              <w:right w:val="single" w:sz="4" w:space="0" w:color="000000"/>
            </w:tcBorders>
          </w:tcPr>
          <w:p w14:paraId="3A611B17" w14:textId="77777777" w:rsidR="00425E2D" w:rsidRDefault="00425E2D" w:rsidP="00CB22B5">
            <w:pPr>
              <w:spacing w:line="259" w:lineRule="auto"/>
              <w:ind w:left="2" w:hanging="1"/>
            </w:pPr>
            <w:r>
              <w:rPr>
                <w:sz w:val="20"/>
              </w:rPr>
              <w:t xml:space="preserve">other paralytic syndrome following unspecified cerebrovascular disease affecting right dominant side </w:t>
            </w:r>
          </w:p>
        </w:tc>
      </w:tr>
      <w:tr w:rsidR="00425E2D" w14:paraId="065F66D1" w14:textId="77777777" w:rsidTr="00425E2D">
        <w:trPr>
          <w:trHeight w:val="698"/>
        </w:trPr>
        <w:tc>
          <w:tcPr>
            <w:tcW w:w="545" w:type="dxa"/>
            <w:vMerge/>
            <w:tcBorders>
              <w:top w:val="nil"/>
              <w:left w:val="single" w:sz="4" w:space="0" w:color="000000"/>
              <w:bottom w:val="nil"/>
              <w:right w:val="single" w:sz="4" w:space="0" w:color="000000"/>
            </w:tcBorders>
          </w:tcPr>
          <w:p w14:paraId="040B462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8F125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EC095EF" w14:textId="77777777" w:rsidR="00425E2D" w:rsidRDefault="00425E2D" w:rsidP="00CB22B5">
            <w:pPr>
              <w:spacing w:line="259" w:lineRule="auto"/>
            </w:pPr>
            <w:r>
              <w:rPr>
                <w:sz w:val="20"/>
              </w:rPr>
              <w:t xml:space="preserve">I69963 </w:t>
            </w:r>
          </w:p>
        </w:tc>
        <w:tc>
          <w:tcPr>
            <w:tcW w:w="3780" w:type="dxa"/>
            <w:tcBorders>
              <w:top w:val="single" w:sz="4" w:space="0" w:color="000000"/>
              <w:left w:val="single" w:sz="4" w:space="0" w:color="000000"/>
              <w:bottom w:val="single" w:sz="4" w:space="0" w:color="000000"/>
              <w:right w:val="single" w:sz="4" w:space="0" w:color="000000"/>
            </w:tcBorders>
          </w:tcPr>
          <w:p w14:paraId="6D44E057" w14:textId="77777777" w:rsidR="00425E2D" w:rsidRDefault="00425E2D" w:rsidP="00CB22B5">
            <w:pPr>
              <w:spacing w:line="259" w:lineRule="auto"/>
              <w:ind w:left="2" w:hanging="1"/>
            </w:pPr>
            <w:r>
              <w:rPr>
                <w:sz w:val="20"/>
              </w:rPr>
              <w:t xml:space="preserve">other paralytic syndrome following unspecified cerebrovascular disease affecting left dominant side </w:t>
            </w:r>
          </w:p>
        </w:tc>
      </w:tr>
      <w:tr w:rsidR="00425E2D" w14:paraId="05BD50C2" w14:textId="77777777" w:rsidTr="00425E2D">
        <w:trPr>
          <w:trHeight w:val="701"/>
        </w:trPr>
        <w:tc>
          <w:tcPr>
            <w:tcW w:w="545" w:type="dxa"/>
            <w:vMerge/>
            <w:tcBorders>
              <w:top w:val="nil"/>
              <w:left w:val="single" w:sz="4" w:space="0" w:color="000000"/>
              <w:bottom w:val="nil"/>
              <w:right w:val="single" w:sz="4" w:space="0" w:color="000000"/>
            </w:tcBorders>
          </w:tcPr>
          <w:p w14:paraId="14F8011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94FC7A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4AAE66C" w14:textId="77777777" w:rsidR="00425E2D" w:rsidRDefault="00425E2D" w:rsidP="00CB22B5">
            <w:pPr>
              <w:spacing w:line="259" w:lineRule="auto"/>
            </w:pPr>
            <w:r>
              <w:rPr>
                <w:sz w:val="20"/>
              </w:rPr>
              <w:t xml:space="preserve">I69964 </w:t>
            </w:r>
          </w:p>
        </w:tc>
        <w:tc>
          <w:tcPr>
            <w:tcW w:w="3780" w:type="dxa"/>
            <w:tcBorders>
              <w:top w:val="single" w:sz="4" w:space="0" w:color="000000"/>
              <w:left w:val="single" w:sz="4" w:space="0" w:color="000000"/>
              <w:bottom w:val="single" w:sz="4" w:space="0" w:color="000000"/>
              <w:right w:val="single" w:sz="4" w:space="0" w:color="000000"/>
            </w:tcBorders>
          </w:tcPr>
          <w:p w14:paraId="3B56A323" w14:textId="77777777" w:rsidR="00425E2D" w:rsidRDefault="00425E2D" w:rsidP="00CB22B5">
            <w:pPr>
              <w:spacing w:line="259" w:lineRule="auto"/>
              <w:ind w:left="2" w:hanging="1"/>
            </w:pPr>
            <w:r>
              <w:rPr>
                <w:sz w:val="20"/>
              </w:rPr>
              <w:t xml:space="preserve">other paralytic syndrome following unspecified cerebrovascular disease affecting right non-dominant side </w:t>
            </w:r>
          </w:p>
        </w:tc>
      </w:tr>
      <w:tr w:rsidR="00425E2D" w14:paraId="5AF311F8" w14:textId="77777777" w:rsidTr="00425E2D">
        <w:trPr>
          <w:trHeight w:val="701"/>
        </w:trPr>
        <w:tc>
          <w:tcPr>
            <w:tcW w:w="545" w:type="dxa"/>
            <w:vMerge/>
            <w:tcBorders>
              <w:top w:val="nil"/>
              <w:left w:val="single" w:sz="4" w:space="0" w:color="000000"/>
              <w:bottom w:val="nil"/>
              <w:right w:val="single" w:sz="4" w:space="0" w:color="000000"/>
            </w:tcBorders>
          </w:tcPr>
          <w:p w14:paraId="4ACFCA3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08C779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7D5BC9E" w14:textId="77777777" w:rsidR="00425E2D" w:rsidRDefault="00425E2D" w:rsidP="00CB22B5">
            <w:pPr>
              <w:spacing w:line="259" w:lineRule="auto"/>
            </w:pPr>
            <w:r>
              <w:rPr>
                <w:sz w:val="20"/>
              </w:rPr>
              <w:t xml:space="preserve">I69965 </w:t>
            </w:r>
          </w:p>
        </w:tc>
        <w:tc>
          <w:tcPr>
            <w:tcW w:w="3780" w:type="dxa"/>
            <w:tcBorders>
              <w:top w:val="single" w:sz="4" w:space="0" w:color="000000"/>
              <w:left w:val="single" w:sz="4" w:space="0" w:color="000000"/>
              <w:bottom w:val="single" w:sz="4" w:space="0" w:color="000000"/>
              <w:right w:val="single" w:sz="4" w:space="0" w:color="000000"/>
            </w:tcBorders>
          </w:tcPr>
          <w:p w14:paraId="6DB1D987" w14:textId="77777777" w:rsidR="00425E2D" w:rsidRDefault="00425E2D" w:rsidP="00CB22B5">
            <w:pPr>
              <w:spacing w:line="259" w:lineRule="auto"/>
              <w:ind w:left="2" w:hanging="1"/>
            </w:pPr>
            <w:r>
              <w:rPr>
                <w:sz w:val="20"/>
              </w:rPr>
              <w:t xml:space="preserve">other paralytic syndrome following unspecified cerebrovascular disease affecting left non-dominant side </w:t>
            </w:r>
          </w:p>
        </w:tc>
      </w:tr>
      <w:tr w:rsidR="00425E2D" w14:paraId="2896D4CA" w14:textId="77777777" w:rsidTr="00425E2D">
        <w:trPr>
          <w:trHeight w:val="698"/>
        </w:trPr>
        <w:tc>
          <w:tcPr>
            <w:tcW w:w="545" w:type="dxa"/>
            <w:vMerge/>
            <w:tcBorders>
              <w:top w:val="nil"/>
              <w:left w:val="single" w:sz="4" w:space="0" w:color="000000"/>
              <w:bottom w:val="nil"/>
              <w:right w:val="single" w:sz="4" w:space="0" w:color="000000"/>
            </w:tcBorders>
          </w:tcPr>
          <w:p w14:paraId="3A052FB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405149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1F2CD48" w14:textId="77777777" w:rsidR="00425E2D" w:rsidRDefault="00425E2D" w:rsidP="00CB22B5">
            <w:pPr>
              <w:spacing w:line="259" w:lineRule="auto"/>
            </w:pPr>
            <w:r>
              <w:rPr>
                <w:sz w:val="20"/>
              </w:rPr>
              <w:t xml:space="preserve">I69969 </w:t>
            </w:r>
          </w:p>
        </w:tc>
        <w:tc>
          <w:tcPr>
            <w:tcW w:w="3780" w:type="dxa"/>
            <w:tcBorders>
              <w:top w:val="single" w:sz="4" w:space="0" w:color="000000"/>
              <w:left w:val="single" w:sz="4" w:space="0" w:color="000000"/>
              <w:bottom w:val="single" w:sz="4" w:space="0" w:color="000000"/>
              <w:right w:val="single" w:sz="4" w:space="0" w:color="000000"/>
            </w:tcBorders>
          </w:tcPr>
          <w:p w14:paraId="5AB9E519" w14:textId="77777777" w:rsidR="00425E2D" w:rsidRDefault="00425E2D" w:rsidP="00CB22B5">
            <w:pPr>
              <w:spacing w:line="259" w:lineRule="auto"/>
              <w:ind w:left="2" w:hanging="1"/>
            </w:pPr>
            <w:r>
              <w:rPr>
                <w:sz w:val="20"/>
              </w:rPr>
              <w:t xml:space="preserve">other paralytic syndrome following unspecified cerebrovascular disease, bilateral </w:t>
            </w:r>
          </w:p>
        </w:tc>
      </w:tr>
      <w:tr w:rsidR="00425E2D" w14:paraId="4C746034" w14:textId="77777777" w:rsidTr="00425E2D">
        <w:trPr>
          <w:trHeight w:val="701"/>
        </w:trPr>
        <w:tc>
          <w:tcPr>
            <w:tcW w:w="545" w:type="dxa"/>
            <w:vMerge/>
            <w:tcBorders>
              <w:top w:val="nil"/>
              <w:left w:val="single" w:sz="4" w:space="0" w:color="000000"/>
              <w:bottom w:val="nil"/>
              <w:right w:val="single" w:sz="4" w:space="0" w:color="000000"/>
            </w:tcBorders>
          </w:tcPr>
          <w:p w14:paraId="3D6E18A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3B4C59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90DF70C" w14:textId="77777777" w:rsidR="00425E2D" w:rsidRDefault="00425E2D" w:rsidP="00CB22B5">
            <w:pPr>
              <w:spacing w:line="259" w:lineRule="auto"/>
            </w:pPr>
            <w:r>
              <w:rPr>
                <w:sz w:val="20"/>
              </w:rPr>
              <w:t xml:space="preserve">I69990 </w:t>
            </w:r>
          </w:p>
        </w:tc>
        <w:tc>
          <w:tcPr>
            <w:tcW w:w="3780" w:type="dxa"/>
            <w:tcBorders>
              <w:top w:val="single" w:sz="4" w:space="0" w:color="000000"/>
              <w:left w:val="single" w:sz="4" w:space="0" w:color="000000"/>
              <w:bottom w:val="single" w:sz="4" w:space="0" w:color="000000"/>
              <w:right w:val="single" w:sz="4" w:space="0" w:color="000000"/>
            </w:tcBorders>
          </w:tcPr>
          <w:p w14:paraId="77CB471F" w14:textId="77777777" w:rsidR="00425E2D" w:rsidRDefault="00425E2D" w:rsidP="00CB22B5">
            <w:pPr>
              <w:spacing w:line="259" w:lineRule="auto"/>
              <w:ind w:left="2" w:hanging="1"/>
            </w:pPr>
            <w:r>
              <w:rPr>
                <w:sz w:val="20"/>
              </w:rPr>
              <w:t xml:space="preserve">other paralytic syndrome following unspecified cerebrovascular disease affecting unspecified side </w:t>
            </w:r>
          </w:p>
        </w:tc>
      </w:tr>
      <w:tr w:rsidR="00425E2D" w14:paraId="7E346F36" w14:textId="77777777" w:rsidTr="00425E2D">
        <w:trPr>
          <w:trHeight w:val="470"/>
        </w:trPr>
        <w:tc>
          <w:tcPr>
            <w:tcW w:w="545" w:type="dxa"/>
            <w:vMerge/>
            <w:tcBorders>
              <w:top w:val="nil"/>
              <w:left w:val="single" w:sz="4" w:space="0" w:color="000000"/>
              <w:bottom w:val="nil"/>
              <w:right w:val="single" w:sz="4" w:space="0" w:color="000000"/>
            </w:tcBorders>
          </w:tcPr>
          <w:p w14:paraId="279B931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667B2C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3423DB5" w14:textId="77777777" w:rsidR="00425E2D" w:rsidRDefault="00425E2D" w:rsidP="00CB22B5">
            <w:pPr>
              <w:spacing w:line="259" w:lineRule="auto"/>
            </w:pPr>
            <w:r>
              <w:rPr>
                <w:sz w:val="20"/>
              </w:rPr>
              <w:t xml:space="preserve">I69991 </w:t>
            </w:r>
          </w:p>
        </w:tc>
        <w:tc>
          <w:tcPr>
            <w:tcW w:w="3780" w:type="dxa"/>
            <w:tcBorders>
              <w:top w:val="single" w:sz="4" w:space="0" w:color="000000"/>
              <w:left w:val="single" w:sz="4" w:space="0" w:color="000000"/>
              <w:bottom w:val="single" w:sz="4" w:space="0" w:color="000000"/>
              <w:right w:val="single" w:sz="4" w:space="0" w:color="000000"/>
            </w:tcBorders>
          </w:tcPr>
          <w:p w14:paraId="3F46122F" w14:textId="77777777" w:rsidR="00425E2D" w:rsidRDefault="00425E2D" w:rsidP="00CB22B5">
            <w:pPr>
              <w:spacing w:line="259" w:lineRule="auto"/>
              <w:ind w:left="2" w:hanging="1"/>
            </w:pPr>
            <w:r>
              <w:rPr>
                <w:sz w:val="20"/>
              </w:rPr>
              <w:t xml:space="preserve">apraxia following unspecified cerebrovascular disease </w:t>
            </w:r>
          </w:p>
        </w:tc>
      </w:tr>
      <w:tr w:rsidR="00425E2D" w14:paraId="2A9827AC" w14:textId="77777777" w:rsidTr="00425E2D">
        <w:trPr>
          <w:trHeight w:val="470"/>
        </w:trPr>
        <w:tc>
          <w:tcPr>
            <w:tcW w:w="545" w:type="dxa"/>
            <w:vMerge/>
            <w:tcBorders>
              <w:top w:val="nil"/>
              <w:left w:val="single" w:sz="4" w:space="0" w:color="000000"/>
              <w:bottom w:val="nil"/>
              <w:right w:val="single" w:sz="4" w:space="0" w:color="000000"/>
            </w:tcBorders>
          </w:tcPr>
          <w:p w14:paraId="3C9B582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E920C5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3EF36B9" w14:textId="77777777" w:rsidR="00425E2D" w:rsidRDefault="00425E2D" w:rsidP="00CB22B5">
            <w:pPr>
              <w:spacing w:line="259" w:lineRule="auto"/>
            </w:pPr>
            <w:r>
              <w:rPr>
                <w:sz w:val="20"/>
              </w:rPr>
              <w:t xml:space="preserve">I69992 </w:t>
            </w:r>
          </w:p>
        </w:tc>
        <w:tc>
          <w:tcPr>
            <w:tcW w:w="3780" w:type="dxa"/>
            <w:tcBorders>
              <w:top w:val="single" w:sz="4" w:space="0" w:color="000000"/>
              <w:left w:val="single" w:sz="4" w:space="0" w:color="000000"/>
              <w:bottom w:val="single" w:sz="4" w:space="0" w:color="000000"/>
              <w:right w:val="single" w:sz="4" w:space="0" w:color="000000"/>
            </w:tcBorders>
          </w:tcPr>
          <w:p w14:paraId="7B1332FE" w14:textId="77777777" w:rsidR="00425E2D" w:rsidRDefault="00425E2D" w:rsidP="00CB22B5">
            <w:pPr>
              <w:spacing w:line="259" w:lineRule="auto"/>
              <w:ind w:left="2" w:hanging="1"/>
              <w:jc w:val="both"/>
            </w:pPr>
            <w:r>
              <w:rPr>
                <w:sz w:val="20"/>
              </w:rPr>
              <w:t xml:space="preserve">dysphagia following unspecified cerebrovascular disease </w:t>
            </w:r>
          </w:p>
        </w:tc>
      </w:tr>
      <w:tr w:rsidR="00425E2D" w14:paraId="53E4166F" w14:textId="77777777" w:rsidTr="00425E2D">
        <w:trPr>
          <w:trHeight w:val="468"/>
        </w:trPr>
        <w:tc>
          <w:tcPr>
            <w:tcW w:w="545" w:type="dxa"/>
            <w:vMerge/>
            <w:tcBorders>
              <w:top w:val="nil"/>
              <w:left w:val="single" w:sz="4" w:space="0" w:color="000000"/>
              <w:bottom w:val="nil"/>
              <w:right w:val="single" w:sz="4" w:space="0" w:color="000000"/>
            </w:tcBorders>
          </w:tcPr>
          <w:p w14:paraId="2A36AC7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E82B61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7910D17" w14:textId="77777777" w:rsidR="00425E2D" w:rsidRDefault="00425E2D" w:rsidP="00CB22B5">
            <w:pPr>
              <w:spacing w:line="259" w:lineRule="auto"/>
            </w:pPr>
            <w:r>
              <w:rPr>
                <w:sz w:val="20"/>
              </w:rPr>
              <w:t xml:space="preserve">I69993 </w:t>
            </w:r>
          </w:p>
        </w:tc>
        <w:tc>
          <w:tcPr>
            <w:tcW w:w="3780" w:type="dxa"/>
            <w:tcBorders>
              <w:top w:val="single" w:sz="4" w:space="0" w:color="000000"/>
              <w:left w:val="single" w:sz="4" w:space="0" w:color="000000"/>
              <w:bottom w:val="single" w:sz="4" w:space="0" w:color="000000"/>
              <w:right w:val="single" w:sz="4" w:space="0" w:color="000000"/>
            </w:tcBorders>
          </w:tcPr>
          <w:p w14:paraId="22AFF8AF" w14:textId="77777777" w:rsidR="00425E2D" w:rsidRDefault="00425E2D" w:rsidP="00CB22B5">
            <w:pPr>
              <w:spacing w:line="259" w:lineRule="auto"/>
              <w:ind w:left="2" w:hanging="1"/>
            </w:pPr>
            <w:r>
              <w:rPr>
                <w:sz w:val="20"/>
              </w:rPr>
              <w:t xml:space="preserve">facial weakness following unspecified cerebrovascular disease </w:t>
            </w:r>
          </w:p>
        </w:tc>
      </w:tr>
      <w:tr w:rsidR="00425E2D" w14:paraId="41F345B0"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703D776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11A13B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0732BF8" w14:textId="77777777" w:rsidR="00425E2D" w:rsidRDefault="00425E2D" w:rsidP="00CB22B5">
            <w:pPr>
              <w:spacing w:line="259" w:lineRule="auto"/>
            </w:pPr>
            <w:r>
              <w:rPr>
                <w:sz w:val="20"/>
              </w:rPr>
              <w:t xml:space="preserve">I97710 </w:t>
            </w:r>
          </w:p>
        </w:tc>
        <w:tc>
          <w:tcPr>
            <w:tcW w:w="3780" w:type="dxa"/>
            <w:tcBorders>
              <w:top w:val="single" w:sz="4" w:space="0" w:color="000000"/>
              <w:left w:val="single" w:sz="4" w:space="0" w:color="000000"/>
              <w:bottom w:val="single" w:sz="4" w:space="0" w:color="000000"/>
              <w:right w:val="single" w:sz="4" w:space="0" w:color="000000"/>
            </w:tcBorders>
          </w:tcPr>
          <w:p w14:paraId="3D6AB6CA" w14:textId="77777777" w:rsidR="00425E2D" w:rsidRDefault="00425E2D" w:rsidP="00CB22B5">
            <w:pPr>
              <w:spacing w:line="259" w:lineRule="auto"/>
              <w:ind w:left="2" w:hanging="1"/>
              <w:jc w:val="both"/>
            </w:pPr>
            <w:r>
              <w:rPr>
                <w:sz w:val="20"/>
              </w:rPr>
              <w:t xml:space="preserve">ataxia following unspecified cerebrovascular disease </w:t>
            </w:r>
          </w:p>
        </w:tc>
      </w:tr>
    </w:tbl>
    <w:p w14:paraId="2CC556C4"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137" w:type="dxa"/>
        </w:tblCellMar>
        <w:tblLook w:val="04A0" w:firstRow="1" w:lastRow="0" w:firstColumn="1" w:lastColumn="0" w:noHBand="0" w:noVBand="1"/>
      </w:tblPr>
      <w:tblGrid>
        <w:gridCol w:w="513"/>
        <w:gridCol w:w="3639"/>
        <w:gridCol w:w="1584"/>
        <w:gridCol w:w="3629"/>
      </w:tblGrid>
      <w:tr w:rsidR="00425E2D" w14:paraId="4D182444"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299E7146"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3E6C5CA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E2A49EE" w14:textId="77777777" w:rsidR="00425E2D" w:rsidRDefault="00425E2D" w:rsidP="00CB22B5">
            <w:pPr>
              <w:spacing w:line="259" w:lineRule="auto"/>
            </w:pPr>
            <w:r>
              <w:rPr>
                <w:sz w:val="20"/>
              </w:rPr>
              <w:t xml:space="preserve">I97790 </w:t>
            </w:r>
          </w:p>
        </w:tc>
        <w:tc>
          <w:tcPr>
            <w:tcW w:w="3780" w:type="dxa"/>
            <w:tcBorders>
              <w:top w:val="single" w:sz="4" w:space="0" w:color="000000"/>
              <w:left w:val="single" w:sz="4" w:space="0" w:color="000000"/>
              <w:bottom w:val="single" w:sz="4" w:space="0" w:color="000000"/>
              <w:right w:val="single" w:sz="4" w:space="0" w:color="000000"/>
            </w:tcBorders>
          </w:tcPr>
          <w:p w14:paraId="17630734" w14:textId="77777777" w:rsidR="00425E2D" w:rsidRDefault="00425E2D" w:rsidP="00CB22B5">
            <w:pPr>
              <w:spacing w:line="259" w:lineRule="auto"/>
              <w:ind w:left="2" w:hanging="1"/>
            </w:pPr>
            <w:r>
              <w:rPr>
                <w:sz w:val="20"/>
              </w:rPr>
              <w:t xml:space="preserve">intraoperative cardiac arrest during cardiac surgery </w:t>
            </w:r>
          </w:p>
        </w:tc>
      </w:tr>
      <w:tr w:rsidR="00425E2D" w14:paraId="26C97C71" w14:textId="77777777" w:rsidTr="00425E2D">
        <w:trPr>
          <w:trHeight w:val="470"/>
        </w:trPr>
        <w:tc>
          <w:tcPr>
            <w:tcW w:w="545" w:type="dxa"/>
            <w:vMerge/>
            <w:tcBorders>
              <w:top w:val="nil"/>
              <w:left w:val="single" w:sz="4" w:space="0" w:color="000000"/>
              <w:bottom w:val="nil"/>
              <w:right w:val="single" w:sz="4" w:space="0" w:color="000000"/>
            </w:tcBorders>
          </w:tcPr>
          <w:p w14:paraId="32341E6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47ECC6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F75533A" w14:textId="77777777" w:rsidR="00425E2D" w:rsidRDefault="00425E2D" w:rsidP="00CB22B5">
            <w:pPr>
              <w:spacing w:line="259" w:lineRule="auto"/>
            </w:pPr>
            <w:r>
              <w:rPr>
                <w:sz w:val="20"/>
              </w:rPr>
              <w:t xml:space="preserve">I97811 </w:t>
            </w:r>
          </w:p>
        </w:tc>
        <w:tc>
          <w:tcPr>
            <w:tcW w:w="3780" w:type="dxa"/>
            <w:tcBorders>
              <w:top w:val="single" w:sz="4" w:space="0" w:color="000000"/>
              <w:left w:val="single" w:sz="4" w:space="0" w:color="000000"/>
              <w:bottom w:val="single" w:sz="4" w:space="0" w:color="000000"/>
              <w:right w:val="single" w:sz="4" w:space="0" w:color="000000"/>
            </w:tcBorders>
          </w:tcPr>
          <w:p w14:paraId="3306CBE9" w14:textId="77777777" w:rsidR="00425E2D" w:rsidRDefault="00425E2D" w:rsidP="00CB22B5">
            <w:pPr>
              <w:spacing w:line="259" w:lineRule="auto"/>
              <w:ind w:left="2" w:hanging="1"/>
            </w:pPr>
            <w:r>
              <w:rPr>
                <w:sz w:val="20"/>
              </w:rPr>
              <w:t xml:space="preserve">other intraoperative cardiac functional disturbances during cardiac surgery </w:t>
            </w:r>
          </w:p>
        </w:tc>
      </w:tr>
      <w:tr w:rsidR="00425E2D" w14:paraId="07352D9A" w14:textId="77777777" w:rsidTr="00425E2D">
        <w:trPr>
          <w:trHeight w:val="470"/>
        </w:trPr>
        <w:tc>
          <w:tcPr>
            <w:tcW w:w="545" w:type="dxa"/>
            <w:vMerge/>
            <w:tcBorders>
              <w:top w:val="nil"/>
              <w:left w:val="single" w:sz="4" w:space="0" w:color="000000"/>
              <w:bottom w:val="nil"/>
              <w:right w:val="single" w:sz="4" w:space="0" w:color="000000"/>
            </w:tcBorders>
          </w:tcPr>
          <w:p w14:paraId="1AB7C9E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7C8738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00439F7" w14:textId="77777777" w:rsidR="00425E2D" w:rsidRDefault="00425E2D" w:rsidP="00CB22B5">
            <w:pPr>
              <w:spacing w:line="259" w:lineRule="auto"/>
            </w:pPr>
            <w:r>
              <w:rPr>
                <w:sz w:val="20"/>
              </w:rPr>
              <w:t xml:space="preserve">I97821 </w:t>
            </w:r>
          </w:p>
        </w:tc>
        <w:tc>
          <w:tcPr>
            <w:tcW w:w="3780" w:type="dxa"/>
            <w:tcBorders>
              <w:top w:val="single" w:sz="4" w:space="0" w:color="000000"/>
              <w:left w:val="single" w:sz="4" w:space="0" w:color="000000"/>
              <w:bottom w:val="single" w:sz="4" w:space="0" w:color="000000"/>
              <w:right w:val="single" w:sz="4" w:space="0" w:color="000000"/>
            </w:tcBorders>
          </w:tcPr>
          <w:p w14:paraId="3D30763F" w14:textId="77777777" w:rsidR="00425E2D" w:rsidRDefault="00425E2D" w:rsidP="00CB22B5">
            <w:pPr>
              <w:spacing w:line="259" w:lineRule="auto"/>
              <w:ind w:left="2" w:hanging="1"/>
              <w:jc w:val="both"/>
            </w:pPr>
            <w:r>
              <w:rPr>
                <w:sz w:val="20"/>
              </w:rPr>
              <w:t xml:space="preserve">intraoperative cerebrovascular infarction during other surgery </w:t>
            </w:r>
          </w:p>
        </w:tc>
      </w:tr>
      <w:tr w:rsidR="00425E2D" w14:paraId="2819E162" w14:textId="77777777" w:rsidTr="00425E2D">
        <w:trPr>
          <w:trHeight w:val="470"/>
        </w:trPr>
        <w:tc>
          <w:tcPr>
            <w:tcW w:w="545" w:type="dxa"/>
            <w:vMerge/>
            <w:tcBorders>
              <w:top w:val="nil"/>
              <w:left w:val="single" w:sz="4" w:space="0" w:color="000000"/>
              <w:bottom w:val="nil"/>
              <w:right w:val="single" w:sz="4" w:space="0" w:color="000000"/>
            </w:tcBorders>
          </w:tcPr>
          <w:p w14:paraId="1E231EB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45D83E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2993A2F" w14:textId="77777777" w:rsidR="00425E2D" w:rsidRDefault="00425E2D" w:rsidP="00CB22B5">
            <w:pPr>
              <w:spacing w:line="259" w:lineRule="auto"/>
            </w:pPr>
            <w:r>
              <w:rPr>
                <w:sz w:val="20"/>
              </w:rPr>
              <w:t xml:space="preserve">I9788 </w:t>
            </w:r>
          </w:p>
        </w:tc>
        <w:tc>
          <w:tcPr>
            <w:tcW w:w="3780" w:type="dxa"/>
            <w:tcBorders>
              <w:top w:val="single" w:sz="4" w:space="0" w:color="000000"/>
              <w:left w:val="single" w:sz="4" w:space="0" w:color="000000"/>
              <w:bottom w:val="single" w:sz="4" w:space="0" w:color="000000"/>
              <w:right w:val="single" w:sz="4" w:space="0" w:color="000000"/>
            </w:tcBorders>
          </w:tcPr>
          <w:p w14:paraId="5B5A090B" w14:textId="77777777" w:rsidR="00425E2D" w:rsidRDefault="00425E2D" w:rsidP="00CB22B5">
            <w:pPr>
              <w:spacing w:line="259" w:lineRule="auto"/>
              <w:ind w:left="2" w:hanging="1"/>
            </w:pPr>
            <w:r>
              <w:rPr>
                <w:sz w:val="20"/>
              </w:rPr>
              <w:t xml:space="preserve">postprocedural cerebrovascular infarction following other surgery </w:t>
            </w:r>
          </w:p>
        </w:tc>
      </w:tr>
      <w:tr w:rsidR="00425E2D" w14:paraId="4969F604" w14:textId="77777777" w:rsidTr="00425E2D">
        <w:trPr>
          <w:trHeight w:val="468"/>
        </w:trPr>
        <w:tc>
          <w:tcPr>
            <w:tcW w:w="545" w:type="dxa"/>
            <w:vMerge/>
            <w:tcBorders>
              <w:top w:val="nil"/>
              <w:left w:val="single" w:sz="4" w:space="0" w:color="000000"/>
              <w:bottom w:val="nil"/>
              <w:right w:val="single" w:sz="4" w:space="0" w:color="000000"/>
            </w:tcBorders>
          </w:tcPr>
          <w:p w14:paraId="03E8462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0D7AF3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D6AA108" w14:textId="77777777" w:rsidR="00425E2D" w:rsidRDefault="00425E2D" w:rsidP="00CB22B5">
            <w:pPr>
              <w:spacing w:line="259" w:lineRule="auto"/>
            </w:pPr>
            <w:r>
              <w:rPr>
                <w:sz w:val="20"/>
              </w:rPr>
              <w:t xml:space="preserve">I9789 </w:t>
            </w:r>
          </w:p>
        </w:tc>
        <w:tc>
          <w:tcPr>
            <w:tcW w:w="3780" w:type="dxa"/>
            <w:tcBorders>
              <w:top w:val="single" w:sz="4" w:space="0" w:color="000000"/>
              <w:left w:val="single" w:sz="4" w:space="0" w:color="000000"/>
              <w:bottom w:val="single" w:sz="4" w:space="0" w:color="000000"/>
              <w:right w:val="single" w:sz="4" w:space="0" w:color="000000"/>
            </w:tcBorders>
          </w:tcPr>
          <w:p w14:paraId="2EB0A300" w14:textId="77777777" w:rsidR="00425E2D" w:rsidRDefault="00425E2D" w:rsidP="00CB22B5">
            <w:pPr>
              <w:spacing w:line="259" w:lineRule="auto"/>
              <w:ind w:left="2" w:hanging="1"/>
            </w:pPr>
            <w:r>
              <w:rPr>
                <w:sz w:val="20"/>
              </w:rPr>
              <w:t xml:space="preserve">other intraoperative complications of the circulatory system, not elsewhere classified </w:t>
            </w:r>
          </w:p>
        </w:tc>
      </w:tr>
      <w:tr w:rsidR="00425E2D" w14:paraId="04C3ABE9" w14:textId="77777777" w:rsidTr="00425E2D">
        <w:trPr>
          <w:trHeight w:val="701"/>
        </w:trPr>
        <w:tc>
          <w:tcPr>
            <w:tcW w:w="545" w:type="dxa"/>
            <w:vMerge/>
            <w:tcBorders>
              <w:top w:val="nil"/>
              <w:left w:val="single" w:sz="4" w:space="0" w:color="000000"/>
              <w:bottom w:val="nil"/>
              <w:right w:val="single" w:sz="4" w:space="0" w:color="000000"/>
            </w:tcBorders>
          </w:tcPr>
          <w:p w14:paraId="010FC81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57B6BD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AE45F35" w14:textId="77777777" w:rsidR="00425E2D" w:rsidRDefault="00425E2D" w:rsidP="00CB22B5">
            <w:pPr>
              <w:spacing w:line="259" w:lineRule="auto"/>
            </w:pPr>
            <w:r>
              <w:rPr>
                <w:sz w:val="20"/>
              </w:rPr>
              <w:t xml:space="preserve">J810 </w:t>
            </w:r>
          </w:p>
        </w:tc>
        <w:tc>
          <w:tcPr>
            <w:tcW w:w="3780" w:type="dxa"/>
            <w:tcBorders>
              <w:top w:val="single" w:sz="4" w:space="0" w:color="000000"/>
              <w:left w:val="single" w:sz="4" w:space="0" w:color="000000"/>
              <w:bottom w:val="single" w:sz="4" w:space="0" w:color="000000"/>
              <w:right w:val="single" w:sz="4" w:space="0" w:color="000000"/>
            </w:tcBorders>
          </w:tcPr>
          <w:p w14:paraId="26256C97" w14:textId="77777777" w:rsidR="00425E2D" w:rsidRDefault="00425E2D" w:rsidP="00CB22B5">
            <w:pPr>
              <w:spacing w:line="259" w:lineRule="auto"/>
              <w:ind w:left="2" w:hanging="1"/>
            </w:pPr>
            <w:r>
              <w:rPr>
                <w:sz w:val="20"/>
              </w:rPr>
              <w:t xml:space="preserve">other postprocedural complications and disorders of the circulatory system, not elsewhere classified </w:t>
            </w:r>
          </w:p>
        </w:tc>
      </w:tr>
      <w:tr w:rsidR="00425E2D" w14:paraId="262D2D45" w14:textId="77777777" w:rsidTr="00425E2D">
        <w:trPr>
          <w:trHeight w:val="360"/>
        </w:trPr>
        <w:tc>
          <w:tcPr>
            <w:tcW w:w="545" w:type="dxa"/>
            <w:vMerge/>
            <w:tcBorders>
              <w:top w:val="nil"/>
              <w:left w:val="single" w:sz="4" w:space="0" w:color="000000"/>
              <w:bottom w:val="nil"/>
              <w:right w:val="single" w:sz="4" w:space="0" w:color="000000"/>
            </w:tcBorders>
          </w:tcPr>
          <w:p w14:paraId="61A6AEF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292D86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683BFE0" w14:textId="77777777" w:rsidR="00425E2D" w:rsidRDefault="00425E2D" w:rsidP="00CB22B5">
            <w:pPr>
              <w:spacing w:line="259" w:lineRule="auto"/>
            </w:pPr>
            <w:r>
              <w:rPr>
                <w:sz w:val="20"/>
              </w:rPr>
              <w:t xml:space="preserve">J951 </w:t>
            </w:r>
          </w:p>
        </w:tc>
        <w:tc>
          <w:tcPr>
            <w:tcW w:w="3780" w:type="dxa"/>
            <w:tcBorders>
              <w:top w:val="single" w:sz="4" w:space="0" w:color="000000"/>
              <w:left w:val="single" w:sz="4" w:space="0" w:color="000000"/>
              <w:bottom w:val="single" w:sz="4" w:space="0" w:color="000000"/>
              <w:right w:val="single" w:sz="4" w:space="0" w:color="000000"/>
            </w:tcBorders>
          </w:tcPr>
          <w:p w14:paraId="6764EEE1" w14:textId="77777777" w:rsidR="00425E2D" w:rsidRDefault="00425E2D" w:rsidP="00CB22B5">
            <w:pPr>
              <w:spacing w:line="259" w:lineRule="auto"/>
              <w:ind w:left="1"/>
            </w:pPr>
            <w:r>
              <w:rPr>
                <w:sz w:val="20"/>
              </w:rPr>
              <w:t xml:space="preserve">acute pulmonary edema </w:t>
            </w:r>
          </w:p>
        </w:tc>
      </w:tr>
      <w:tr w:rsidR="00425E2D" w14:paraId="42221F1C" w14:textId="77777777" w:rsidTr="00425E2D">
        <w:trPr>
          <w:trHeight w:val="470"/>
        </w:trPr>
        <w:tc>
          <w:tcPr>
            <w:tcW w:w="545" w:type="dxa"/>
            <w:vMerge/>
            <w:tcBorders>
              <w:top w:val="nil"/>
              <w:left w:val="single" w:sz="4" w:space="0" w:color="000000"/>
              <w:bottom w:val="nil"/>
              <w:right w:val="single" w:sz="4" w:space="0" w:color="000000"/>
            </w:tcBorders>
          </w:tcPr>
          <w:p w14:paraId="2E2E696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58DD31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CE7977B" w14:textId="77777777" w:rsidR="00425E2D" w:rsidRDefault="00425E2D" w:rsidP="00CB22B5">
            <w:pPr>
              <w:spacing w:line="259" w:lineRule="auto"/>
            </w:pPr>
            <w:r>
              <w:rPr>
                <w:sz w:val="20"/>
              </w:rPr>
              <w:t xml:space="preserve">J952 </w:t>
            </w:r>
          </w:p>
        </w:tc>
        <w:tc>
          <w:tcPr>
            <w:tcW w:w="3780" w:type="dxa"/>
            <w:tcBorders>
              <w:top w:val="single" w:sz="4" w:space="0" w:color="000000"/>
              <w:left w:val="single" w:sz="4" w:space="0" w:color="000000"/>
              <w:bottom w:val="single" w:sz="4" w:space="0" w:color="000000"/>
              <w:right w:val="single" w:sz="4" w:space="0" w:color="000000"/>
            </w:tcBorders>
          </w:tcPr>
          <w:p w14:paraId="0BAB3522" w14:textId="77777777" w:rsidR="00425E2D" w:rsidRDefault="00425E2D" w:rsidP="00CB22B5">
            <w:pPr>
              <w:spacing w:line="259" w:lineRule="auto"/>
              <w:ind w:left="2" w:hanging="1"/>
            </w:pPr>
            <w:r>
              <w:rPr>
                <w:sz w:val="20"/>
              </w:rPr>
              <w:t xml:space="preserve">acute pulmonary insufficiency following thoracic surgery </w:t>
            </w:r>
          </w:p>
        </w:tc>
      </w:tr>
      <w:tr w:rsidR="00425E2D" w14:paraId="25DD4A72" w14:textId="77777777" w:rsidTr="00425E2D">
        <w:trPr>
          <w:trHeight w:val="470"/>
        </w:trPr>
        <w:tc>
          <w:tcPr>
            <w:tcW w:w="545" w:type="dxa"/>
            <w:vMerge/>
            <w:tcBorders>
              <w:top w:val="nil"/>
              <w:left w:val="single" w:sz="4" w:space="0" w:color="000000"/>
              <w:bottom w:val="nil"/>
              <w:right w:val="single" w:sz="4" w:space="0" w:color="000000"/>
            </w:tcBorders>
          </w:tcPr>
          <w:p w14:paraId="3210532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75210A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2558D37" w14:textId="77777777" w:rsidR="00425E2D" w:rsidRDefault="00425E2D" w:rsidP="00CB22B5">
            <w:pPr>
              <w:spacing w:line="259" w:lineRule="auto"/>
            </w:pPr>
            <w:r>
              <w:rPr>
                <w:sz w:val="20"/>
              </w:rPr>
              <w:t xml:space="preserve">J953 </w:t>
            </w:r>
          </w:p>
        </w:tc>
        <w:tc>
          <w:tcPr>
            <w:tcW w:w="3780" w:type="dxa"/>
            <w:tcBorders>
              <w:top w:val="single" w:sz="4" w:space="0" w:color="000000"/>
              <w:left w:val="single" w:sz="4" w:space="0" w:color="000000"/>
              <w:bottom w:val="single" w:sz="4" w:space="0" w:color="000000"/>
              <w:right w:val="single" w:sz="4" w:space="0" w:color="000000"/>
            </w:tcBorders>
          </w:tcPr>
          <w:p w14:paraId="071759D1" w14:textId="77777777" w:rsidR="00425E2D" w:rsidRDefault="00425E2D" w:rsidP="00CB22B5">
            <w:pPr>
              <w:spacing w:line="259" w:lineRule="auto"/>
              <w:ind w:left="2" w:hanging="1"/>
            </w:pPr>
            <w:r>
              <w:rPr>
                <w:sz w:val="20"/>
              </w:rPr>
              <w:t xml:space="preserve">acute pulmonary insufficiency following nonthoracic surgery </w:t>
            </w:r>
          </w:p>
        </w:tc>
      </w:tr>
      <w:tr w:rsidR="00425E2D" w14:paraId="55989F4A" w14:textId="77777777" w:rsidTr="00425E2D">
        <w:trPr>
          <w:trHeight w:val="468"/>
        </w:trPr>
        <w:tc>
          <w:tcPr>
            <w:tcW w:w="545" w:type="dxa"/>
            <w:vMerge/>
            <w:tcBorders>
              <w:top w:val="nil"/>
              <w:left w:val="single" w:sz="4" w:space="0" w:color="000000"/>
              <w:bottom w:val="nil"/>
              <w:right w:val="single" w:sz="4" w:space="0" w:color="000000"/>
            </w:tcBorders>
          </w:tcPr>
          <w:p w14:paraId="357DAEA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1A1780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86BC6D" w14:textId="77777777" w:rsidR="00425E2D" w:rsidRDefault="00425E2D" w:rsidP="00CB22B5">
            <w:pPr>
              <w:spacing w:line="259" w:lineRule="auto"/>
            </w:pPr>
            <w:r>
              <w:rPr>
                <w:sz w:val="20"/>
              </w:rPr>
              <w:t xml:space="preserve">J95821 </w:t>
            </w:r>
          </w:p>
        </w:tc>
        <w:tc>
          <w:tcPr>
            <w:tcW w:w="3780" w:type="dxa"/>
            <w:tcBorders>
              <w:top w:val="single" w:sz="4" w:space="0" w:color="000000"/>
              <w:left w:val="single" w:sz="4" w:space="0" w:color="000000"/>
              <w:bottom w:val="single" w:sz="4" w:space="0" w:color="000000"/>
              <w:right w:val="single" w:sz="4" w:space="0" w:color="000000"/>
            </w:tcBorders>
          </w:tcPr>
          <w:p w14:paraId="3DF75C31" w14:textId="77777777" w:rsidR="00425E2D" w:rsidRDefault="00425E2D" w:rsidP="00CB22B5">
            <w:pPr>
              <w:spacing w:line="259" w:lineRule="auto"/>
              <w:ind w:left="2" w:hanging="1"/>
            </w:pPr>
            <w:r>
              <w:rPr>
                <w:sz w:val="20"/>
              </w:rPr>
              <w:t xml:space="preserve">chronic pulmonary insufficiency following surgery </w:t>
            </w:r>
          </w:p>
        </w:tc>
      </w:tr>
      <w:tr w:rsidR="00425E2D" w14:paraId="31AC2CC7" w14:textId="77777777" w:rsidTr="00425E2D">
        <w:trPr>
          <w:trHeight w:val="360"/>
        </w:trPr>
        <w:tc>
          <w:tcPr>
            <w:tcW w:w="545" w:type="dxa"/>
            <w:vMerge/>
            <w:tcBorders>
              <w:top w:val="nil"/>
              <w:left w:val="single" w:sz="4" w:space="0" w:color="000000"/>
              <w:bottom w:val="nil"/>
              <w:right w:val="single" w:sz="4" w:space="0" w:color="000000"/>
            </w:tcBorders>
          </w:tcPr>
          <w:p w14:paraId="5B23AB6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273803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40B5444" w14:textId="77777777" w:rsidR="00425E2D" w:rsidRDefault="00425E2D" w:rsidP="00CB22B5">
            <w:pPr>
              <w:spacing w:line="259" w:lineRule="auto"/>
            </w:pPr>
            <w:r>
              <w:rPr>
                <w:sz w:val="20"/>
              </w:rPr>
              <w:t xml:space="preserve">J95822 </w:t>
            </w:r>
          </w:p>
        </w:tc>
        <w:tc>
          <w:tcPr>
            <w:tcW w:w="3780" w:type="dxa"/>
            <w:tcBorders>
              <w:top w:val="single" w:sz="4" w:space="0" w:color="000000"/>
              <w:left w:val="single" w:sz="4" w:space="0" w:color="000000"/>
              <w:bottom w:val="single" w:sz="4" w:space="0" w:color="000000"/>
              <w:right w:val="single" w:sz="4" w:space="0" w:color="000000"/>
            </w:tcBorders>
          </w:tcPr>
          <w:p w14:paraId="61AC7FB5" w14:textId="77777777" w:rsidR="00425E2D" w:rsidRDefault="00425E2D" w:rsidP="00CB22B5">
            <w:pPr>
              <w:spacing w:line="259" w:lineRule="auto"/>
              <w:ind w:left="1"/>
            </w:pPr>
            <w:r>
              <w:rPr>
                <w:sz w:val="20"/>
              </w:rPr>
              <w:t xml:space="preserve">acute postprocedural respiratory failure </w:t>
            </w:r>
          </w:p>
        </w:tc>
      </w:tr>
      <w:tr w:rsidR="00425E2D" w14:paraId="5C4A8183" w14:textId="77777777" w:rsidTr="00425E2D">
        <w:trPr>
          <w:trHeight w:val="470"/>
        </w:trPr>
        <w:tc>
          <w:tcPr>
            <w:tcW w:w="545" w:type="dxa"/>
            <w:vMerge/>
            <w:tcBorders>
              <w:top w:val="nil"/>
              <w:left w:val="single" w:sz="4" w:space="0" w:color="000000"/>
              <w:bottom w:val="nil"/>
              <w:right w:val="single" w:sz="4" w:space="0" w:color="000000"/>
            </w:tcBorders>
          </w:tcPr>
          <w:p w14:paraId="353EA8F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E4909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E8C365E" w14:textId="77777777" w:rsidR="00425E2D" w:rsidRDefault="00425E2D" w:rsidP="00CB22B5">
            <w:pPr>
              <w:spacing w:line="259" w:lineRule="auto"/>
            </w:pPr>
            <w:r>
              <w:rPr>
                <w:sz w:val="20"/>
              </w:rPr>
              <w:t xml:space="preserve">J95851 </w:t>
            </w:r>
          </w:p>
        </w:tc>
        <w:tc>
          <w:tcPr>
            <w:tcW w:w="3780" w:type="dxa"/>
            <w:tcBorders>
              <w:top w:val="single" w:sz="4" w:space="0" w:color="000000"/>
              <w:left w:val="single" w:sz="4" w:space="0" w:color="000000"/>
              <w:bottom w:val="single" w:sz="4" w:space="0" w:color="000000"/>
              <w:right w:val="single" w:sz="4" w:space="0" w:color="000000"/>
            </w:tcBorders>
          </w:tcPr>
          <w:p w14:paraId="240E867F" w14:textId="77777777" w:rsidR="00425E2D" w:rsidRDefault="00425E2D" w:rsidP="00CB22B5">
            <w:pPr>
              <w:spacing w:line="259" w:lineRule="auto"/>
              <w:ind w:left="2" w:hanging="1"/>
            </w:pPr>
            <w:r>
              <w:rPr>
                <w:sz w:val="20"/>
              </w:rPr>
              <w:t xml:space="preserve">acute and chronic postprocedural respiratory failure </w:t>
            </w:r>
          </w:p>
        </w:tc>
      </w:tr>
      <w:tr w:rsidR="00425E2D" w14:paraId="50F27D82" w14:textId="77777777" w:rsidTr="00425E2D">
        <w:trPr>
          <w:trHeight w:val="360"/>
        </w:trPr>
        <w:tc>
          <w:tcPr>
            <w:tcW w:w="545" w:type="dxa"/>
            <w:vMerge/>
            <w:tcBorders>
              <w:top w:val="nil"/>
              <w:left w:val="single" w:sz="4" w:space="0" w:color="000000"/>
              <w:bottom w:val="nil"/>
              <w:right w:val="single" w:sz="4" w:space="0" w:color="000000"/>
            </w:tcBorders>
          </w:tcPr>
          <w:p w14:paraId="3157747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31B554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AA2E459" w14:textId="77777777" w:rsidR="00425E2D" w:rsidRDefault="00425E2D" w:rsidP="00CB22B5">
            <w:pPr>
              <w:spacing w:line="259" w:lineRule="auto"/>
            </w:pPr>
            <w:r>
              <w:rPr>
                <w:sz w:val="20"/>
              </w:rPr>
              <w:t xml:space="preserve">J95859 </w:t>
            </w:r>
          </w:p>
        </w:tc>
        <w:tc>
          <w:tcPr>
            <w:tcW w:w="3780" w:type="dxa"/>
            <w:tcBorders>
              <w:top w:val="single" w:sz="4" w:space="0" w:color="000000"/>
              <w:left w:val="single" w:sz="4" w:space="0" w:color="000000"/>
              <w:bottom w:val="single" w:sz="4" w:space="0" w:color="000000"/>
              <w:right w:val="single" w:sz="4" w:space="0" w:color="000000"/>
            </w:tcBorders>
          </w:tcPr>
          <w:p w14:paraId="661F1195" w14:textId="77777777" w:rsidR="00425E2D" w:rsidRDefault="00425E2D" w:rsidP="00CB22B5">
            <w:pPr>
              <w:spacing w:line="259" w:lineRule="auto"/>
              <w:ind w:left="1"/>
            </w:pPr>
            <w:r>
              <w:rPr>
                <w:sz w:val="20"/>
              </w:rPr>
              <w:t xml:space="preserve">ventilator associated pneumonia </w:t>
            </w:r>
          </w:p>
        </w:tc>
      </w:tr>
      <w:tr w:rsidR="00425E2D" w14:paraId="78B140C3" w14:textId="77777777" w:rsidTr="00425E2D">
        <w:trPr>
          <w:trHeight w:val="360"/>
        </w:trPr>
        <w:tc>
          <w:tcPr>
            <w:tcW w:w="545" w:type="dxa"/>
            <w:vMerge/>
            <w:tcBorders>
              <w:top w:val="nil"/>
              <w:left w:val="single" w:sz="4" w:space="0" w:color="000000"/>
              <w:bottom w:val="nil"/>
              <w:right w:val="single" w:sz="4" w:space="0" w:color="000000"/>
            </w:tcBorders>
          </w:tcPr>
          <w:p w14:paraId="01C5D22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D1BC13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CCF2FEC" w14:textId="77777777" w:rsidR="00425E2D" w:rsidRDefault="00425E2D" w:rsidP="00CB22B5">
            <w:pPr>
              <w:spacing w:line="259" w:lineRule="auto"/>
            </w:pPr>
            <w:r>
              <w:rPr>
                <w:sz w:val="20"/>
              </w:rPr>
              <w:t xml:space="preserve">J9588 </w:t>
            </w:r>
          </w:p>
        </w:tc>
        <w:tc>
          <w:tcPr>
            <w:tcW w:w="3780" w:type="dxa"/>
            <w:tcBorders>
              <w:top w:val="single" w:sz="4" w:space="0" w:color="000000"/>
              <w:left w:val="single" w:sz="4" w:space="0" w:color="000000"/>
              <w:bottom w:val="single" w:sz="4" w:space="0" w:color="000000"/>
              <w:right w:val="single" w:sz="4" w:space="0" w:color="000000"/>
            </w:tcBorders>
          </w:tcPr>
          <w:p w14:paraId="436E4747" w14:textId="77777777" w:rsidR="00425E2D" w:rsidRDefault="00425E2D" w:rsidP="00CB22B5">
            <w:pPr>
              <w:spacing w:line="259" w:lineRule="auto"/>
              <w:ind w:left="3"/>
            </w:pPr>
            <w:r>
              <w:rPr>
                <w:sz w:val="20"/>
              </w:rPr>
              <w:t xml:space="preserve">other complication of respirator [ventilator] </w:t>
            </w:r>
          </w:p>
        </w:tc>
      </w:tr>
      <w:tr w:rsidR="00425E2D" w14:paraId="1C4A0A03" w14:textId="77777777" w:rsidTr="00425E2D">
        <w:trPr>
          <w:trHeight w:val="470"/>
        </w:trPr>
        <w:tc>
          <w:tcPr>
            <w:tcW w:w="545" w:type="dxa"/>
            <w:vMerge/>
            <w:tcBorders>
              <w:top w:val="nil"/>
              <w:left w:val="single" w:sz="4" w:space="0" w:color="000000"/>
              <w:bottom w:val="nil"/>
              <w:right w:val="single" w:sz="4" w:space="0" w:color="000000"/>
            </w:tcBorders>
          </w:tcPr>
          <w:p w14:paraId="430E6E1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BA2BFA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D9E3158" w14:textId="77777777" w:rsidR="00425E2D" w:rsidRDefault="00425E2D" w:rsidP="00CB22B5">
            <w:pPr>
              <w:spacing w:line="259" w:lineRule="auto"/>
            </w:pPr>
            <w:r>
              <w:rPr>
                <w:sz w:val="20"/>
              </w:rPr>
              <w:t xml:space="preserve">J9600 </w:t>
            </w:r>
          </w:p>
        </w:tc>
        <w:tc>
          <w:tcPr>
            <w:tcW w:w="3780" w:type="dxa"/>
            <w:tcBorders>
              <w:top w:val="single" w:sz="4" w:space="0" w:color="000000"/>
              <w:left w:val="single" w:sz="4" w:space="0" w:color="000000"/>
              <w:bottom w:val="single" w:sz="4" w:space="0" w:color="000000"/>
              <w:right w:val="single" w:sz="4" w:space="0" w:color="000000"/>
            </w:tcBorders>
          </w:tcPr>
          <w:p w14:paraId="48D7DD1A" w14:textId="77777777" w:rsidR="00425E2D" w:rsidRDefault="00425E2D" w:rsidP="00CB22B5">
            <w:pPr>
              <w:spacing w:line="259" w:lineRule="auto"/>
              <w:ind w:left="2" w:firstLine="1"/>
            </w:pPr>
            <w:r>
              <w:rPr>
                <w:sz w:val="20"/>
              </w:rPr>
              <w:t xml:space="preserve">other intraoperative complications of respiratory system, not elsewhere classified </w:t>
            </w:r>
          </w:p>
        </w:tc>
      </w:tr>
      <w:tr w:rsidR="00425E2D" w14:paraId="17C93F70" w14:textId="77777777" w:rsidTr="00425E2D">
        <w:trPr>
          <w:trHeight w:val="470"/>
        </w:trPr>
        <w:tc>
          <w:tcPr>
            <w:tcW w:w="545" w:type="dxa"/>
            <w:vMerge/>
            <w:tcBorders>
              <w:top w:val="nil"/>
              <w:left w:val="single" w:sz="4" w:space="0" w:color="000000"/>
              <w:bottom w:val="nil"/>
              <w:right w:val="single" w:sz="4" w:space="0" w:color="000000"/>
            </w:tcBorders>
          </w:tcPr>
          <w:p w14:paraId="5F6EC73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7DD76A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61EA1B1" w14:textId="77777777" w:rsidR="00425E2D" w:rsidRDefault="00425E2D" w:rsidP="00CB22B5">
            <w:pPr>
              <w:spacing w:line="259" w:lineRule="auto"/>
            </w:pPr>
            <w:r>
              <w:rPr>
                <w:sz w:val="20"/>
              </w:rPr>
              <w:t xml:space="preserve">J9620 </w:t>
            </w:r>
          </w:p>
        </w:tc>
        <w:tc>
          <w:tcPr>
            <w:tcW w:w="3780" w:type="dxa"/>
            <w:tcBorders>
              <w:top w:val="single" w:sz="4" w:space="0" w:color="000000"/>
              <w:left w:val="single" w:sz="4" w:space="0" w:color="000000"/>
              <w:bottom w:val="single" w:sz="4" w:space="0" w:color="000000"/>
              <w:right w:val="single" w:sz="4" w:space="0" w:color="000000"/>
            </w:tcBorders>
          </w:tcPr>
          <w:p w14:paraId="202DCAC9" w14:textId="77777777" w:rsidR="00425E2D" w:rsidRDefault="00425E2D" w:rsidP="00CB22B5">
            <w:pPr>
              <w:spacing w:line="259" w:lineRule="auto"/>
              <w:ind w:left="2" w:firstLine="1"/>
              <w:jc w:val="both"/>
            </w:pPr>
            <w:r>
              <w:rPr>
                <w:sz w:val="20"/>
              </w:rPr>
              <w:t xml:space="preserve">acute respiratory failure, unspecified whether with hypoxia or hypercapnia </w:t>
            </w:r>
          </w:p>
        </w:tc>
      </w:tr>
      <w:tr w:rsidR="00425E2D" w14:paraId="5CD2FAEB" w14:textId="77777777" w:rsidTr="00425E2D">
        <w:trPr>
          <w:trHeight w:val="701"/>
        </w:trPr>
        <w:tc>
          <w:tcPr>
            <w:tcW w:w="545" w:type="dxa"/>
            <w:vMerge/>
            <w:tcBorders>
              <w:top w:val="nil"/>
              <w:left w:val="single" w:sz="4" w:space="0" w:color="000000"/>
              <w:bottom w:val="nil"/>
              <w:right w:val="single" w:sz="4" w:space="0" w:color="000000"/>
            </w:tcBorders>
          </w:tcPr>
          <w:p w14:paraId="1E936AE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79EBA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85137B0" w14:textId="77777777" w:rsidR="00425E2D" w:rsidRDefault="00425E2D" w:rsidP="00CB22B5">
            <w:pPr>
              <w:spacing w:line="259" w:lineRule="auto"/>
            </w:pPr>
            <w:r>
              <w:rPr>
                <w:sz w:val="20"/>
              </w:rPr>
              <w:t xml:space="preserve">K559 </w:t>
            </w:r>
          </w:p>
        </w:tc>
        <w:tc>
          <w:tcPr>
            <w:tcW w:w="3780" w:type="dxa"/>
            <w:tcBorders>
              <w:top w:val="single" w:sz="4" w:space="0" w:color="000000"/>
              <w:left w:val="single" w:sz="4" w:space="0" w:color="000000"/>
              <w:bottom w:val="single" w:sz="4" w:space="0" w:color="000000"/>
              <w:right w:val="single" w:sz="4" w:space="0" w:color="000000"/>
            </w:tcBorders>
          </w:tcPr>
          <w:p w14:paraId="7ED21740" w14:textId="77777777" w:rsidR="00425E2D" w:rsidRDefault="00425E2D" w:rsidP="00CB22B5">
            <w:pPr>
              <w:spacing w:line="259" w:lineRule="auto"/>
              <w:ind w:left="3" w:hanging="1"/>
            </w:pPr>
            <w:r>
              <w:rPr>
                <w:sz w:val="20"/>
              </w:rPr>
              <w:t xml:space="preserve">acute and chronic respiratory failure, unspecified whether with hypoxia or hypercapnia </w:t>
            </w:r>
          </w:p>
        </w:tc>
      </w:tr>
      <w:tr w:rsidR="00425E2D" w14:paraId="6AAF22D2" w14:textId="77777777" w:rsidTr="00425E2D">
        <w:trPr>
          <w:trHeight w:val="360"/>
        </w:trPr>
        <w:tc>
          <w:tcPr>
            <w:tcW w:w="545" w:type="dxa"/>
            <w:vMerge/>
            <w:tcBorders>
              <w:top w:val="nil"/>
              <w:left w:val="single" w:sz="4" w:space="0" w:color="000000"/>
              <w:bottom w:val="nil"/>
              <w:right w:val="single" w:sz="4" w:space="0" w:color="000000"/>
            </w:tcBorders>
          </w:tcPr>
          <w:p w14:paraId="24F0EF3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A154B9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E01FEC8" w14:textId="77777777" w:rsidR="00425E2D" w:rsidRDefault="00425E2D" w:rsidP="00CB22B5">
            <w:pPr>
              <w:spacing w:line="259" w:lineRule="auto"/>
            </w:pPr>
            <w:r>
              <w:rPr>
                <w:sz w:val="20"/>
              </w:rPr>
              <w:t xml:space="preserve">K5660 </w:t>
            </w:r>
          </w:p>
        </w:tc>
        <w:tc>
          <w:tcPr>
            <w:tcW w:w="3780" w:type="dxa"/>
            <w:tcBorders>
              <w:top w:val="single" w:sz="4" w:space="0" w:color="000000"/>
              <w:left w:val="single" w:sz="4" w:space="0" w:color="000000"/>
              <w:bottom w:val="single" w:sz="4" w:space="0" w:color="000000"/>
              <w:right w:val="single" w:sz="4" w:space="0" w:color="000000"/>
            </w:tcBorders>
          </w:tcPr>
          <w:p w14:paraId="1D97FC1A" w14:textId="77777777" w:rsidR="00425E2D" w:rsidRDefault="00425E2D" w:rsidP="00CB22B5">
            <w:pPr>
              <w:spacing w:line="259" w:lineRule="auto"/>
              <w:ind w:left="2"/>
            </w:pPr>
            <w:r>
              <w:rPr>
                <w:sz w:val="20"/>
              </w:rPr>
              <w:t xml:space="preserve">vascular disorder of intestine, unspecified </w:t>
            </w:r>
          </w:p>
        </w:tc>
      </w:tr>
      <w:tr w:rsidR="00425E2D" w14:paraId="59D7221B" w14:textId="77777777" w:rsidTr="00425E2D">
        <w:trPr>
          <w:trHeight w:val="360"/>
        </w:trPr>
        <w:tc>
          <w:tcPr>
            <w:tcW w:w="545" w:type="dxa"/>
            <w:vMerge/>
            <w:tcBorders>
              <w:top w:val="nil"/>
              <w:left w:val="single" w:sz="4" w:space="0" w:color="000000"/>
              <w:bottom w:val="nil"/>
              <w:right w:val="single" w:sz="4" w:space="0" w:color="000000"/>
            </w:tcBorders>
          </w:tcPr>
          <w:p w14:paraId="5BD7C70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FFB313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29C8E88" w14:textId="77777777" w:rsidR="00425E2D" w:rsidRDefault="00425E2D" w:rsidP="00CB22B5">
            <w:pPr>
              <w:spacing w:line="259" w:lineRule="auto"/>
            </w:pPr>
            <w:r>
              <w:rPr>
                <w:sz w:val="20"/>
              </w:rPr>
              <w:t xml:space="preserve">K6811 </w:t>
            </w:r>
          </w:p>
        </w:tc>
        <w:tc>
          <w:tcPr>
            <w:tcW w:w="3780" w:type="dxa"/>
            <w:tcBorders>
              <w:top w:val="single" w:sz="4" w:space="0" w:color="000000"/>
              <w:left w:val="single" w:sz="4" w:space="0" w:color="000000"/>
              <w:bottom w:val="single" w:sz="4" w:space="0" w:color="000000"/>
              <w:right w:val="single" w:sz="4" w:space="0" w:color="000000"/>
            </w:tcBorders>
          </w:tcPr>
          <w:p w14:paraId="2B14D90A" w14:textId="77777777" w:rsidR="00425E2D" w:rsidRDefault="00425E2D" w:rsidP="00CB22B5">
            <w:pPr>
              <w:spacing w:line="259" w:lineRule="auto"/>
              <w:ind w:left="2"/>
            </w:pPr>
            <w:r>
              <w:rPr>
                <w:sz w:val="20"/>
              </w:rPr>
              <w:t xml:space="preserve">unspecified intestinal obstruction </w:t>
            </w:r>
          </w:p>
        </w:tc>
      </w:tr>
      <w:tr w:rsidR="00425E2D" w14:paraId="3507B776" w14:textId="77777777" w:rsidTr="00425E2D">
        <w:trPr>
          <w:trHeight w:val="360"/>
        </w:trPr>
        <w:tc>
          <w:tcPr>
            <w:tcW w:w="545" w:type="dxa"/>
            <w:vMerge/>
            <w:tcBorders>
              <w:top w:val="nil"/>
              <w:left w:val="single" w:sz="4" w:space="0" w:color="000000"/>
              <w:bottom w:val="nil"/>
              <w:right w:val="single" w:sz="4" w:space="0" w:color="000000"/>
            </w:tcBorders>
          </w:tcPr>
          <w:p w14:paraId="2D445EF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2FC1EE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3AFA83" w14:textId="77777777" w:rsidR="00425E2D" w:rsidRDefault="00425E2D" w:rsidP="00CB22B5">
            <w:pPr>
              <w:spacing w:line="259" w:lineRule="auto"/>
            </w:pPr>
            <w:r>
              <w:rPr>
                <w:sz w:val="20"/>
              </w:rPr>
              <w:t xml:space="preserve">K913 </w:t>
            </w:r>
          </w:p>
        </w:tc>
        <w:tc>
          <w:tcPr>
            <w:tcW w:w="3780" w:type="dxa"/>
            <w:tcBorders>
              <w:top w:val="single" w:sz="4" w:space="0" w:color="000000"/>
              <w:left w:val="single" w:sz="4" w:space="0" w:color="000000"/>
              <w:bottom w:val="single" w:sz="4" w:space="0" w:color="000000"/>
              <w:right w:val="single" w:sz="4" w:space="0" w:color="000000"/>
            </w:tcBorders>
          </w:tcPr>
          <w:p w14:paraId="2AA91E9A" w14:textId="77777777" w:rsidR="00425E2D" w:rsidRDefault="00425E2D" w:rsidP="00CB22B5">
            <w:pPr>
              <w:spacing w:line="259" w:lineRule="auto"/>
              <w:ind w:left="2"/>
            </w:pPr>
            <w:r>
              <w:rPr>
                <w:sz w:val="20"/>
              </w:rPr>
              <w:t xml:space="preserve">postprocedural retroperitoneal abscess </w:t>
            </w:r>
          </w:p>
        </w:tc>
      </w:tr>
      <w:tr w:rsidR="00425E2D" w14:paraId="49C1D774" w14:textId="77777777" w:rsidTr="00425E2D">
        <w:trPr>
          <w:trHeight w:val="360"/>
        </w:trPr>
        <w:tc>
          <w:tcPr>
            <w:tcW w:w="545" w:type="dxa"/>
            <w:vMerge/>
            <w:tcBorders>
              <w:top w:val="nil"/>
              <w:left w:val="single" w:sz="4" w:space="0" w:color="000000"/>
              <w:bottom w:val="nil"/>
              <w:right w:val="single" w:sz="4" w:space="0" w:color="000000"/>
            </w:tcBorders>
          </w:tcPr>
          <w:p w14:paraId="0416089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C53E00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8C5F9E2" w14:textId="77777777" w:rsidR="00425E2D" w:rsidRDefault="00425E2D" w:rsidP="00CB22B5">
            <w:pPr>
              <w:spacing w:line="259" w:lineRule="auto"/>
            </w:pPr>
            <w:r>
              <w:rPr>
                <w:sz w:val="20"/>
              </w:rPr>
              <w:t xml:space="preserve">K9181 </w:t>
            </w:r>
          </w:p>
        </w:tc>
        <w:tc>
          <w:tcPr>
            <w:tcW w:w="3780" w:type="dxa"/>
            <w:tcBorders>
              <w:top w:val="single" w:sz="4" w:space="0" w:color="000000"/>
              <w:left w:val="single" w:sz="4" w:space="0" w:color="000000"/>
              <w:bottom w:val="single" w:sz="4" w:space="0" w:color="000000"/>
              <w:right w:val="single" w:sz="4" w:space="0" w:color="000000"/>
            </w:tcBorders>
          </w:tcPr>
          <w:p w14:paraId="7E101350" w14:textId="77777777" w:rsidR="00425E2D" w:rsidRDefault="00425E2D" w:rsidP="00CB22B5">
            <w:pPr>
              <w:spacing w:line="259" w:lineRule="auto"/>
              <w:ind w:left="2"/>
            </w:pPr>
            <w:r>
              <w:rPr>
                <w:sz w:val="20"/>
              </w:rPr>
              <w:t xml:space="preserve">postprocedural intestinal obstruction </w:t>
            </w:r>
          </w:p>
        </w:tc>
      </w:tr>
      <w:tr w:rsidR="00425E2D" w14:paraId="176786F6" w14:textId="77777777" w:rsidTr="00425E2D">
        <w:trPr>
          <w:trHeight w:val="468"/>
        </w:trPr>
        <w:tc>
          <w:tcPr>
            <w:tcW w:w="545" w:type="dxa"/>
            <w:vMerge/>
            <w:tcBorders>
              <w:top w:val="nil"/>
              <w:left w:val="single" w:sz="4" w:space="0" w:color="000000"/>
              <w:bottom w:val="nil"/>
              <w:right w:val="single" w:sz="4" w:space="0" w:color="000000"/>
            </w:tcBorders>
          </w:tcPr>
          <w:p w14:paraId="2C734C7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E4A3EF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15E3E41" w14:textId="77777777" w:rsidR="00425E2D" w:rsidRDefault="00425E2D" w:rsidP="00CB22B5">
            <w:pPr>
              <w:spacing w:line="259" w:lineRule="auto"/>
            </w:pPr>
            <w:r>
              <w:rPr>
                <w:sz w:val="20"/>
              </w:rPr>
              <w:t xml:space="preserve">K9182 </w:t>
            </w:r>
          </w:p>
        </w:tc>
        <w:tc>
          <w:tcPr>
            <w:tcW w:w="3780" w:type="dxa"/>
            <w:tcBorders>
              <w:top w:val="single" w:sz="4" w:space="0" w:color="000000"/>
              <w:left w:val="single" w:sz="4" w:space="0" w:color="000000"/>
              <w:bottom w:val="single" w:sz="4" w:space="0" w:color="000000"/>
              <w:right w:val="single" w:sz="4" w:space="0" w:color="000000"/>
            </w:tcBorders>
          </w:tcPr>
          <w:p w14:paraId="77872A1D" w14:textId="77777777" w:rsidR="00425E2D" w:rsidRDefault="00425E2D" w:rsidP="00CB22B5">
            <w:pPr>
              <w:spacing w:line="259" w:lineRule="auto"/>
              <w:ind w:left="3" w:hanging="1"/>
            </w:pPr>
            <w:r>
              <w:rPr>
                <w:sz w:val="20"/>
              </w:rPr>
              <w:t xml:space="preserve">other intraoperative complications of digestive system </w:t>
            </w:r>
          </w:p>
        </w:tc>
      </w:tr>
      <w:tr w:rsidR="00425E2D" w14:paraId="0117ADD5" w14:textId="77777777" w:rsidTr="00425E2D">
        <w:trPr>
          <w:trHeight w:val="360"/>
        </w:trPr>
        <w:tc>
          <w:tcPr>
            <w:tcW w:w="545" w:type="dxa"/>
            <w:vMerge/>
            <w:tcBorders>
              <w:top w:val="nil"/>
              <w:left w:val="single" w:sz="4" w:space="0" w:color="000000"/>
              <w:bottom w:val="nil"/>
              <w:right w:val="single" w:sz="4" w:space="0" w:color="000000"/>
            </w:tcBorders>
          </w:tcPr>
          <w:p w14:paraId="79B1388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ED3410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9719DCE" w14:textId="77777777" w:rsidR="00425E2D" w:rsidRDefault="00425E2D" w:rsidP="00CB22B5">
            <w:pPr>
              <w:spacing w:line="259" w:lineRule="auto"/>
            </w:pPr>
            <w:r>
              <w:rPr>
                <w:sz w:val="20"/>
              </w:rPr>
              <w:t xml:space="preserve">K9183 </w:t>
            </w:r>
          </w:p>
        </w:tc>
        <w:tc>
          <w:tcPr>
            <w:tcW w:w="3780" w:type="dxa"/>
            <w:tcBorders>
              <w:top w:val="single" w:sz="4" w:space="0" w:color="000000"/>
              <w:left w:val="single" w:sz="4" w:space="0" w:color="000000"/>
              <w:bottom w:val="single" w:sz="4" w:space="0" w:color="000000"/>
              <w:right w:val="single" w:sz="4" w:space="0" w:color="000000"/>
            </w:tcBorders>
          </w:tcPr>
          <w:p w14:paraId="06BFA488" w14:textId="77777777" w:rsidR="00425E2D" w:rsidRDefault="00425E2D" w:rsidP="00CB22B5">
            <w:pPr>
              <w:spacing w:line="259" w:lineRule="auto"/>
              <w:ind w:left="2"/>
            </w:pPr>
            <w:r>
              <w:rPr>
                <w:sz w:val="20"/>
              </w:rPr>
              <w:t xml:space="preserve">postprocedural hepatic failure </w:t>
            </w:r>
          </w:p>
        </w:tc>
      </w:tr>
      <w:tr w:rsidR="00425E2D" w14:paraId="2E96B4BD" w14:textId="77777777" w:rsidTr="00425E2D">
        <w:trPr>
          <w:trHeight w:val="360"/>
        </w:trPr>
        <w:tc>
          <w:tcPr>
            <w:tcW w:w="545" w:type="dxa"/>
            <w:vMerge/>
            <w:tcBorders>
              <w:top w:val="nil"/>
              <w:left w:val="single" w:sz="4" w:space="0" w:color="000000"/>
              <w:bottom w:val="nil"/>
              <w:right w:val="single" w:sz="4" w:space="0" w:color="000000"/>
            </w:tcBorders>
          </w:tcPr>
          <w:p w14:paraId="04746F3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1DC4D1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B86D0E4" w14:textId="77777777" w:rsidR="00425E2D" w:rsidRDefault="00425E2D" w:rsidP="00CB22B5">
            <w:pPr>
              <w:spacing w:line="259" w:lineRule="auto"/>
            </w:pPr>
            <w:r>
              <w:rPr>
                <w:sz w:val="20"/>
              </w:rPr>
              <w:t xml:space="preserve">K9186 </w:t>
            </w:r>
          </w:p>
        </w:tc>
        <w:tc>
          <w:tcPr>
            <w:tcW w:w="3780" w:type="dxa"/>
            <w:tcBorders>
              <w:top w:val="single" w:sz="4" w:space="0" w:color="000000"/>
              <w:left w:val="single" w:sz="4" w:space="0" w:color="000000"/>
              <w:bottom w:val="single" w:sz="4" w:space="0" w:color="000000"/>
              <w:right w:val="single" w:sz="4" w:space="0" w:color="000000"/>
            </w:tcBorders>
          </w:tcPr>
          <w:p w14:paraId="7E08B1B7" w14:textId="77777777" w:rsidR="00425E2D" w:rsidRDefault="00425E2D" w:rsidP="00CB22B5">
            <w:pPr>
              <w:spacing w:line="259" w:lineRule="auto"/>
              <w:ind w:left="2"/>
            </w:pPr>
            <w:r>
              <w:rPr>
                <w:sz w:val="20"/>
              </w:rPr>
              <w:t xml:space="preserve">postprocedural hepatorenal syndrome </w:t>
            </w:r>
          </w:p>
        </w:tc>
      </w:tr>
      <w:tr w:rsidR="00425E2D" w14:paraId="2F77F790" w14:textId="77777777" w:rsidTr="00425E2D">
        <w:trPr>
          <w:trHeight w:val="470"/>
        </w:trPr>
        <w:tc>
          <w:tcPr>
            <w:tcW w:w="545" w:type="dxa"/>
            <w:vMerge/>
            <w:tcBorders>
              <w:top w:val="nil"/>
              <w:left w:val="single" w:sz="4" w:space="0" w:color="000000"/>
              <w:bottom w:val="nil"/>
              <w:right w:val="single" w:sz="4" w:space="0" w:color="000000"/>
            </w:tcBorders>
          </w:tcPr>
          <w:p w14:paraId="66A088D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7AF1D5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4065086" w14:textId="77777777" w:rsidR="00425E2D" w:rsidRDefault="00425E2D" w:rsidP="00CB22B5">
            <w:pPr>
              <w:spacing w:line="259" w:lineRule="auto"/>
            </w:pPr>
            <w:r>
              <w:rPr>
                <w:sz w:val="20"/>
              </w:rPr>
              <w:t xml:space="preserve">K9189 </w:t>
            </w:r>
          </w:p>
        </w:tc>
        <w:tc>
          <w:tcPr>
            <w:tcW w:w="3780" w:type="dxa"/>
            <w:tcBorders>
              <w:top w:val="single" w:sz="4" w:space="0" w:color="000000"/>
              <w:left w:val="single" w:sz="4" w:space="0" w:color="000000"/>
              <w:bottom w:val="single" w:sz="4" w:space="0" w:color="000000"/>
              <w:right w:val="single" w:sz="4" w:space="0" w:color="000000"/>
            </w:tcBorders>
          </w:tcPr>
          <w:p w14:paraId="114C196C" w14:textId="77777777" w:rsidR="00425E2D" w:rsidRDefault="00425E2D" w:rsidP="00CB22B5">
            <w:pPr>
              <w:spacing w:line="259" w:lineRule="auto"/>
              <w:ind w:left="3" w:hanging="1"/>
            </w:pPr>
            <w:r>
              <w:rPr>
                <w:sz w:val="20"/>
              </w:rPr>
              <w:t xml:space="preserve">retained cholelithiasis following cholecystectomy </w:t>
            </w:r>
          </w:p>
        </w:tc>
      </w:tr>
      <w:tr w:rsidR="00425E2D" w14:paraId="6C3D6AAE" w14:textId="77777777" w:rsidTr="00425E2D">
        <w:trPr>
          <w:trHeight w:val="470"/>
        </w:trPr>
        <w:tc>
          <w:tcPr>
            <w:tcW w:w="545" w:type="dxa"/>
            <w:vMerge/>
            <w:tcBorders>
              <w:top w:val="nil"/>
              <w:left w:val="single" w:sz="4" w:space="0" w:color="000000"/>
              <w:bottom w:val="nil"/>
              <w:right w:val="single" w:sz="4" w:space="0" w:color="000000"/>
            </w:tcBorders>
          </w:tcPr>
          <w:p w14:paraId="2861130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F2494F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974A1C0" w14:textId="77777777" w:rsidR="00425E2D" w:rsidRDefault="00425E2D" w:rsidP="00CB22B5">
            <w:pPr>
              <w:spacing w:line="259" w:lineRule="auto"/>
            </w:pPr>
            <w:r>
              <w:rPr>
                <w:sz w:val="20"/>
              </w:rPr>
              <w:t xml:space="preserve">N135 </w:t>
            </w:r>
          </w:p>
        </w:tc>
        <w:tc>
          <w:tcPr>
            <w:tcW w:w="3780" w:type="dxa"/>
            <w:tcBorders>
              <w:top w:val="single" w:sz="4" w:space="0" w:color="000000"/>
              <w:left w:val="single" w:sz="4" w:space="0" w:color="000000"/>
              <w:bottom w:val="single" w:sz="4" w:space="0" w:color="000000"/>
              <w:right w:val="single" w:sz="4" w:space="0" w:color="000000"/>
            </w:tcBorders>
          </w:tcPr>
          <w:p w14:paraId="7A6E158B" w14:textId="77777777" w:rsidR="00425E2D" w:rsidRDefault="00425E2D" w:rsidP="00CB22B5">
            <w:pPr>
              <w:spacing w:line="259" w:lineRule="auto"/>
              <w:ind w:left="3" w:hanging="1"/>
            </w:pPr>
            <w:r>
              <w:rPr>
                <w:sz w:val="20"/>
              </w:rPr>
              <w:t xml:space="preserve">other postprocedural complications and disorders of digestive system </w:t>
            </w:r>
          </w:p>
        </w:tc>
      </w:tr>
      <w:tr w:rsidR="00425E2D" w14:paraId="17EF44C1" w14:textId="77777777" w:rsidTr="00425E2D">
        <w:trPr>
          <w:trHeight w:val="470"/>
        </w:trPr>
        <w:tc>
          <w:tcPr>
            <w:tcW w:w="545" w:type="dxa"/>
            <w:vMerge/>
            <w:tcBorders>
              <w:top w:val="nil"/>
              <w:left w:val="single" w:sz="4" w:space="0" w:color="000000"/>
              <w:bottom w:val="nil"/>
              <w:right w:val="single" w:sz="4" w:space="0" w:color="000000"/>
            </w:tcBorders>
          </w:tcPr>
          <w:p w14:paraId="0B3298B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F194F9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90E3228" w14:textId="77777777" w:rsidR="00425E2D" w:rsidRDefault="00425E2D" w:rsidP="00CB22B5">
            <w:pPr>
              <w:spacing w:line="259" w:lineRule="auto"/>
            </w:pPr>
            <w:r>
              <w:rPr>
                <w:sz w:val="20"/>
              </w:rPr>
              <w:t xml:space="preserve">N289 </w:t>
            </w:r>
          </w:p>
        </w:tc>
        <w:tc>
          <w:tcPr>
            <w:tcW w:w="3780" w:type="dxa"/>
            <w:tcBorders>
              <w:top w:val="single" w:sz="4" w:space="0" w:color="000000"/>
              <w:left w:val="single" w:sz="4" w:space="0" w:color="000000"/>
              <w:bottom w:val="single" w:sz="4" w:space="0" w:color="000000"/>
              <w:right w:val="single" w:sz="4" w:space="0" w:color="000000"/>
            </w:tcBorders>
          </w:tcPr>
          <w:p w14:paraId="30A7297C" w14:textId="77777777" w:rsidR="00425E2D" w:rsidRDefault="00425E2D" w:rsidP="00CB22B5">
            <w:pPr>
              <w:spacing w:line="259" w:lineRule="auto"/>
              <w:ind w:left="3" w:hanging="1"/>
            </w:pPr>
            <w:r>
              <w:rPr>
                <w:sz w:val="20"/>
              </w:rPr>
              <w:t xml:space="preserve">crossing vessel and stricture of ureter without hydronephrosis </w:t>
            </w:r>
          </w:p>
        </w:tc>
      </w:tr>
      <w:tr w:rsidR="00425E2D" w14:paraId="4E208721" w14:textId="77777777" w:rsidTr="00425E2D">
        <w:trPr>
          <w:trHeight w:val="360"/>
        </w:trPr>
        <w:tc>
          <w:tcPr>
            <w:tcW w:w="545" w:type="dxa"/>
            <w:vMerge/>
            <w:tcBorders>
              <w:top w:val="nil"/>
              <w:left w:val="single" w:sz="4" w:space="0" w:color="000000"/>
              <w:bottom w:val="single" w:sz="4" w:space="0" w:color="000000"/>
              <w:right w:val="single" w:sz="4" w:space="0" w:color="000000"/>
            </w:tcBorders>
          </w:tcPr>
          <w:p w14:paraId="512D574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379733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544EE12" w14:textId="77777777" w:rsidR="00425E2D" w:rsidRDefault="00425E2D" w:rsidP="00CB22B5">
            <w:pPr>
              <w:spacing w:line="259" w:lineRule="auto"/>
            </w:pPr>
            <w:r>
              <w:rPr>
                <w:sz w:val="20"/>
              </w:rPr>
              <w:t xml:space="preserve">N9989 </w:t>
            </w:r>
          </w:p>
        </w:tc>
        <w:tc>
          <w:tcPr>
            <w:tcW w:w="3780" w:type="dxa"/>
            <w:tcBorders>
              <w:top w:val="single" w:sz="4" w:space="0" w:color="000000"/>
              <w:left w:val="single" w:sz="4" w:space="0" w:color="000000"/>
              <w:bottom w:val="single" w:sz="4" w:space="0" w:color="000000"/>
              <w:right w:val="single" w:sz="4" w:space="0" w:color="000000"/>
            </w:tcBorders>
          </w:tcPr>
          <w:p w14:paraId="706E2F7B" w14:textId="77777777" w:rsidR="00425E2D" w:rsidRDefault="00425E2D" w:rsidP="00CB22B5">
            <w:pPr>
              <w:spacing w:line="259" w:lineRule="auto"/>
              <w:ind w:left="2"/>
            </w:pPr>
            <w:r>
              <w:rPr>
                <w:sz w:val="20"/>
              </w:rPr>
              <w:t xml:space="preserve">disorder of kidney and ureter, unspecified </w:t>
            </w:r>
          </w:p>
        </w:tc>
      </w:tr>
    </w:tbl>
    <w:p w14:paraId="50ECEA28" w14:textId="77777777" w:rsidR="00425E2D" w:rsidRDefault="00425E2D" w:rsidP="00425E2D">
      <w:pPr>
        <w:spacing w:line="259" w:lineRule="auto"/>
        <w:ind w:left="-1800" w:right="11335"/>
      </w:pPr>
    </w:p>
    <w:tbl>
      <w:tblPr>
        <w:tblStyle w:val="TableGrid0"/>
        <w:tblW w:w="9365" w:type="dxa"/>
        <w:tblInd w:w="175" w:type="dxa"/>
        <w:tblCellMar>
          <w:top w:w="52" w:type="dxa"/>
          <w:left w:w="106" w:type="dxa"/>
          <w:right w:w="102" w:type="dxa"/>
        </w:tblCellMar>
        <w:tblLook w:val="04A0" w:firstRow="1" w:lastRow="0" w:firstColumn="1" w:lastColumn="0" w:noHBand="0" w:noVBand="1"/>
      </w:tblPr>
      <w:tblGrid>
        <w:gridCol w:w="508"/>
        <w:gridCol w:w="3617"/>
        <w:gridCol w:w="1636"/>
        <w:gridCol w:w="3604"/>
      </w:tblGrid>
      <w:tr w:rsidR="00425E2D" w14:paraId="0589F523"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2BDFF353"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4986751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647E20E" w14:textId="77777777" w:rsidR="00425E2D" w:rsidRDefault="00425E2D" w:rsidP="00CB22B5">
            <w:pPr>
              <w:spacing w:line="259" w:lineRule="auto"/>
            </w:pPr>
            <w:r>
              <w:rPr>
                <w:sz w:val="20"/>
              </w:rPr>
              <w:t xml:space="preserve">R250 </w:t>
            </w:r>
          </w:p>
        </w:tc>
        <w:tc>
          <w:tcPr>
            <w:tcW w:w="3780" w:type="dxa"/>
            <w:tcBorders>
              <w:top w:val="single" w:sz="4" w:space="0" w:color="000000"/>
              <w:left w:val="single" w:sz="4" w:space="0" w:color="000000"/>
              <w:bottom w:val="single" w:sz="4" w:space="0" w:color="000000"/>
              <w:right w:val="single" w:sz="4" w:space="0" w:color="000000"/>
            </w:tcBorders>
          </w:tcPr>
          <w:p w14:paraId="4EB80AFA" w14:textId="77777777" w:rsidR="00425E2D" w:rsidRDefault="00425E2D" w:rsidP="00CB22B5">
            <w:pPr>
              <w:spacing w:line="259" w:lineRule="auto"/>
              <w:ind w:left="2" w:hanging="1"/>
            </w:pPr>
            <w:r>
              <w:rPr>
                <w:sz w:val="20"/>
              </w:rPr>
              <w:t xml:space="preserve">other postprocedural complications and disorders of genitourinary system </w:t>
            </w:r>
          </w:p>
        </w:tc>
      </w:tr>
      <w:tr w:rsidR="00425E2D" w14:paraId="7952575F" w14:textId="77777777" w:rsidTr="00425E2D">
        <w:trPr>
          <w:trHeight w:val="360"/>
        </w:trPr>
        <w:tc>
          <w:tcPr>
            <w:tcW w:w="545" w:type="dxa"/>
            <w:vMerge/>
            <w:tcBorders>
              <w:top w:val="nil"/>
              <w:left w:val="single" w:sz="4" w:space="0" w:color="000000"/>
              <w:bottom w:val="nil"/>
              <w:right w:val="single" w:sz="4" w:space="0" w:color="000000"/>
            </w:tcBorders>
          </w:tcPr>
          <w:p w14:paraId="188DEAC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7757EF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1945798" w14:textId="77777777" w:rsidR="00425E2D" w:rsidRDefault="00425E2D" w:rsidP="00CB22B5">
            <w:pPr>
              <w:spacing w:line="259" w:lineRule="auto"/>
            </w:pPr>
            <w:r>
              <w:rPr>
                <w:sz w:val="20"/>
              </w:rPr>
              <w:t xml:space="preserve">R253 </w:t>
            </w:r>
          </w:p>
        </w:tc>
        <w:tc>
          <w:tcPr>
            <w:tcW w:w="3780" w:type="dxa"/>
            <w:tcBorders>
              <w:top w:val="single" w:sz="4" w:space="0" w:color="000000"/>
              <w:left w:val="single" w:sz="4" w:space="0" w:color="000000"/>
              <w:bottom w:val="single" w:sz="4" w:space="0" w:color="000000"/>
              <w:right w:val="single" w:sz="4" w:space="0" w:color="000000"/>
            </w:tcBorders>
          </w:tcPr>
          <w:p w14:paraId="02F12CDA" w14:textId="77777777" w:rsidR="00425E2D" w:rsidRDefault="00425E2D" w:rsidP="00CB22B5">
            <w:pPr>
              <w:spacing w:line="259" w:lineRule="auto"/>
              <w:ind w:left="1"/>
            </w:pPr>
            <w:r>
              <w:rPr>
                <w:sz w:val="20"/>
              </w:rPr>
              <w:t xml:space="preserve">cramp and spasm </w:t>
            </w:r>
          </w:p>
        </w:tc>
      </w:tr>
      <w:tr w:rsidR="00425E2D" w14:paraId="7C5534CE" w14:textId="77777777" w:rsidTr="00425E2D">
        <w:trPr>
          <w:trHeight w:val="360"/>
        </w:trPr>
        <w:tc>
          <w:tcPr>
            <w:tcW w:w="545" w:type="dxa"/>
            <w:vMerge/>
            <w:tcBorders>
              <w:top w:val="nil"/>
              <w:left w:val="single" w:sz="4" w:space="0" w:color="000000"/>
              <w:bottom w:val="nil"/>
              <w:right w:val="single" w:sz="4" w:space="0" w:color="000000"/>
            </w:tcBorders>
          </w:tcPr>
          <w:p w14:paraId="66EECFD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2A89DC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9BAF035" w14:textId="77777777" w:rsidR="00425E2D" w:rsidRDefault="00425E2D" w:rsidP="00CB22B5">
            <w:pPr>
              <w:spacing w:line="259" w:lineRule="auto"/>
            </w:pPr>
            <w:r>
              <w:rPr>
                <w:sz w:val="20"/>
              </w:rPr>
              <w:t xml:space="preserve">R259 </w:t>
            </w:r>
          </w:p>
        </w:tc>
        <w:tc>
          <w:tcPr>
            <w:tcW w:w="3780" w:type="dxa"/>
            <w:tcBorders>
              <w:top w:val="single" w:sz="4" w:space="0" w:color="000000"/>
              <w:left w:val="single" w:sz="4" w:space="0" w:color="000000"/>
              <w:bottom w:val="single" w:sz="4" w:space="0" w:color="000000"/>
              <w:right w:val="single" w:sz="4" w:space="0" w:color="000000"/>
            </w:tcBorders>
          </w:tcPr>
          <w:p w14:paraId="239DEB36" w14:textId="77777777" w:rsidR="00425E2D" w:rsidRDefault="00425E2D" w:rsidP="00CB22B5">
            <w:pPr>
              <w:spacing w:line="259" w:lineRule="auto"/>
              <w:ind w:left="1"/>
            </w:pPr>
            <w:r>
              <w:rPr>
                <w:sz w:val="20"/>
              </w:rPr>
              <w:t xml:space="preserve">fasciculation </w:t>
            </w:r>
          </w:p>
        </w:tc>
      </w:tr>
      <w:tr w:rsidR="00425E2D" w14:paraId="1A1FA6F1" w14:textId="77777777" w:rsidTr="00425E2D">
        <w:trPr>
          <w:trHeight w:val="470"/>
        </w:trPr>
        <w:tc>
          <w:tcPr>
            <w:tcW w:w="545" w:type="dxa"/>
            <w:vMerge/>
            <w:tcBorders>
              <w:top w:val="nil"/>
              <w:left w:val="single" w:sz="4" w:space="0" w:color="000000"/>
              <w:bottom w:val="nil"/>
              <w:right w:val="single" w:sz="4" w:space="0" w:color="000000"/>
            </w:tcBorders>
          </w:tcPr>
          <w:p w14:paraId="6BD7B9E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E03782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6257B02" w14:textId="77777777" w:rsidR="00425E2D" w:rsidRDefault="00425E2D" w:rsidP="00CB22B5">
            <w:pPr>
              <w:spacing w:line="259" w:lineRule="auto"/>
            </w:pPr>
            <w:r>
              <w:rPr>
                <w:sz w:val="20"/>
              </w:rPr>
              <w:t xml:space="preserve">R29890 </w:t>
            </w:r>
          </w:p>
        </w:tc>
        <w:tc>
          <w:tcPr>
            <w:tcW w:w="3780" w:type="dxa"/>
            <w:tcBorders>
              <w:top w:val="single" w:sz="4" w:space="0" w:color="000000"/>
              <w:left w:val="single" w:sz="4" w:space="0" w:color="000000"/>
              <w:bottom w:val="single" w:sz="4" w:space="0" w:color="000000"/>
              <w:right w:val="single" w:sz="4" w:space="0" w:color="000000"/>
            </w:tcBorders>
          </w:tcPr>
          <w:p w14:paraId="16ECEBD2" w14:textId="77777777" w:rsidR="00425E2D" w:rsidRDefault="00425E2D" w:rsidP="00CB22B5">
            <w:pPr>
              <w:spacing w:line="259" w:lineRule="auto"/>
              <w:ind w:left="2" w:hanging="1"/>
            </w:pPr>
            <w:r>
              <w:rPr>
                <w:sz w:val="20"/>
              </w:rPr>
              <w:t xml:space="preserve">other symptoms and signs involving the nervous system </w:t>
            </w:r>
          </w:p>
        </w:tc>
      </w:tr>
      <w:tr w:rsidR="00425E2D" w14:paraId="67F50F9C" w14:textId="77777777" w:rsidTr="00425E2D">
        <w:trPr>
          <w:trHeight w:val="701"/>
        </w:trPr>
        <w:tc>
          <w:tcPr>
            <w:tcW w:w="545" w:type="dxa"/>
            <w:vMerge/>
            <w:tcBorders>
              <w:top w:val="nil"/>
              <w:left w:val="single" w:sz="4" w:space="0" w:color="000000"/>
              <w:bottom w:val="nil"/>
              <w:right w:val="single" w:sz="4" w:space="0" w:color="000000"/>
            </w:tcBorders>
          </w:tcPr>
          <w:p w14:paraId="4B54224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5B2BBA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4D5DDAB" w14:textId="77777777" w:rsidR="00425E2D" w:rsidRDefault="00425E2D" w:rsidP="00CB22B5">
            <w:pPr>
              <w:spacing w:line="259" w:lineRule="auto"/>
            </w:pPr>
            <w:r>
              <w:rPr>
                <w:sz w:val="20"/>
              </w:rPr>
              <w:t>T81.710</w:t>
            </w:r>
          </w:p>
          <w:p w14:paraId="7BA5C774" w14:textId="77777777" w:rsidR="00425E2D" w:rsidRDefault="00425E2D" w:rsidP="00CB22B5">
            <w:pPr>
              <w:spacing w:line="259" w:lineRule="auto"/>
            </w:pPr>
            <w:r>
              <w:rPr>
                <w:sz w:val="20"/>
              </w:rPr>
              <w:t xml:space="preserve">A </w:t>
            </w:r>
          </w:p>
        </w:tc>
        <w:tc>
          <w:tcPr>
            <w:tcW w:w="3780" w:type="dxa"/>
            <w:tcBorders>
              <w:top w:val="single" w:sz="4" w:space="0" w:color="000000"/>
              <w:left w:val="single" w:sz="4" w:space="0" w:color="000000"/>
              <w:bottom w:val="single" w:sz="4" w:space="0" w:color="000000"/>
              <w:right w:val="single" w:sz="4" w:space="0" w:color="000000"/>
            </w:tcBorders>
          </w:tcPr>
          <w:p w14:paraId="21E1A148" w14:textId="77777777" w:rsidR="00425E2D" w:rsidRDefault="00425E2D" w:rsidP="00CB22B5">
            <w:pPr>
              <w:spacing w:line="259" w:lineRule="auto"/>
              <w:ind w:left="2"/>
            </w:pPr>
            <w:r>
              <w:rPr>
                <w:sz w:val="20"/>
              </w:rPr>
              <w:t xml:space="preserve">complication of mesenteric artery following a procedure, not elsewhere classified, initial encounter </w:t>
            </w:r>
          </w:p>
        </w:tc>
      </w:tr>
      <w:tr w:rsidR="00425E2D" w14:paraId="2F2C22C9" w14:textId="77777777" w:rsidTr="00425E2D">
        <w:trPr>
          <w:trHeight w:val="698"/>
        </w:trPr>
        <w:tc>
          <w:tcPr>
            <w:tcW w:w="545" w:type="dxa"/>
            <w:vMerge/>
            <w:tcBorders>
              <w:top w:val="nil"/>
              <w:left w:val="single" w:sz="4" w:space="0" w:color="000000"/>
              <w:bottom w:val="nil"/>
              <w:right w:val="single" w:sz="4" w:space="0" w:color="000000"/>
            </w:tcBorders>
          </w:tcPr>
          <w:p w14:paraId="3F64C65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18C17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8C2698B" w14:textId="77777777" w:rsidR="00425E2D" w:rsidRDefault="00425E2D" w:rsidP="00CB22B5">
            <w:pPr>
              <w:spacing w:line="259" w:lineRule="auto"/>
            </w:pPr>
            <w:r>
              <w:rPr>
                <w:sz w:val="20"/>
              </w:rPr>
              <w:t xml:space="preserve">T81.711 A </w:t>
            </w:r>
          </w:p>
        </w:tc>
        <w:tc>
          <w:tcPr>
            <w:tcW w:w="3780" w:type="dxa"/>
            <w:tcBorders>
              <w:top w:val="single" w:sz="4" w:space="0" w:color="000000"/>
              <w:left w:val="single" w:sz="4" w:space="0" w:color="000000"/>
              <w:bottom w:val="single" w:sz="4" w:space="0" w:color="000000"/>
              <w:right w:val="single" w:sz="4" w:space="0" w:color="000000"/>
            </w:tcBorders>
          </w:tcPr>
          <w:p w14:paraId="2557AA47" w14:textId="77777777" w:rsidR="00425E2D" w:rsidRDefault="00425E2D" w:rsidP="00CB22B5">
            <w:pPr>
              <w:spacing w:line="259" w:lineRule="auto"/>
              <w:ind w:left="2"/>
            </w:pPr>
            <w:r>
              <w:rPr>
                <w:sz w:val="20"/>
              </w:rPr>
              <w:t xml:space="preserve">complication of renal artery following a procedure, not elsewhere classified, initial encounter </w:t>
            </w:r>
          </w:p>
        </w:tc>
      </w:tr>
      <w:tr w:rsidR="00425E2D" w14:paraId="47CDE3AD" w14:textId="77777777" w:rsidTr="00425E2D">
        <w:trPr>
          <w:trHeight w:val="701"/>
        </w:trPr>
        <w:tc>
          <w:tcPr>
            <w:tcW w:w="545" w:type="dxa"/>
            <w:vMerge/>
            <w:tcBorders>
              <w:top w:val="nil"/>
              <w:left w:val="single" w:sz="4" w:space="0" w:color="000000"/>
              <w:bottom w:val="nil"/>
              <w:right w:val="single" w:sz="4" w:space="0" w:color="000000"/>
            </w:tcBorders>
          </w:tcPr>
          <w:p w14:paraId="4B3F4D5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685DD2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8826BB2" w14:textId="77777777" w:rsidR="00425E2D" w:rsidRDefault="00425E2D" w:rsidP="00CB22B5">
            <w:pPr>
              <w:spacing w:line="259" w:lineRule="auto"/>
            </w:pPr>
            <w:r>
              <w:rPr>
                <w:sz w:val="20"/>
              </w:rPr>
              <w:t>T81.718</w:t>
            </w:r>
          </w:p>
          <w:p w14:paraId="6E6A8AE4" w14:textId="77777777" w:rsidR="00425E2D" w:rsidRDefault="00425E2D" w:rsidP="00CB22B5">
            <w:pPr>
              <w:spacing w:line="259" w:lineRule="auto"/>
            </w:pPr>
            <w:r>
              <w:rPr>
                <w:sz w:val="20"/>
              </w:rPr>
              <w:t xml:space="preserve">A </w:t>
            </w:r>
          </w:p>
        </w:tc>
        <w:tc>
          <w:tcPr>
            <w:tcW w:w="3780" w:type="dxa"/>
            <w:tcBorders>
              <w:top w:val="single" w:sz="4" w:space="0" w:color="000000"/>
              <w:left w:val="single" w:sz="4" w:space="0" w:color="000000"/>
              <w:bottom w:val="single" w:sz="4" w:space="0" w:color="000000"/>
              <w:right w:val="single" w:sz="4" w:space="0" w:color="000000"/>
            </w:tcBorders>
          </w:tcPr>
          <w:p w14:paraId="085F3701" w14:textId="77777777" w:rsidR="00425E2D" w:rsidRDefault="00425E2D" w:rsidP="00CB22B5">
            <w:pPr>
              <w:spacing w:line="259" w:lineRule="auto"/>
              <w:ind w:left="2"/>
            </w:pPr>
            <w:r>
              <w:rPr>
                <w:sz w:val="20"/>
              </w:rPr>
              <w:t xml:space="preserve">complication of other artery following a procedure, not elsewhere classified, initial encounter </w:t>
            </w:r>
          </w:p>
        </w:tc>
      </w:tr>
      <w:tr w:rsidR="00425E2D" w14:paraId="6227F39B" w14:textId="77777777" w:rsidTr="00425E2D">
        <w:trPr>
          <w:trHeight w:val="470"/>
        </w:trPr>
        <w:tc>
          <w:tcPr>
            <w:tcW w:w="545" w:type="dxa"/>
            <w:vMerge/>
            <w:tcBorders>
              <w:top w:val="nil"/>
              <w:left w:val="single" w:sz="4" w:space="0" w:color="000000"/>
              <w:bottom w:val="nil"/>
              <w:right w:val="single" w:sz="4" w:space="0" w:color="000000"/>
            </w:tcBorders>
          </w:tcPr>
          <w:p w14:paraId="40A4342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6724B0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9B563F3" w14:textId="77777777" w:rsidR="00425E2D" w:rsidRDefault="00425E2D" w:rsidP="00CB22B5">
            <w:pPr>
              <w:spacing w:line="259" w:lineRule="auto"/>
            </w:pPr>
            <w:r>
              <w:rPr>
                <w:sz w:val="20"/>
              </w:rPr>
              <w:t>T8172X</w:t>
            </w:r>
          </w:p>
          <w:p w14:paraId="5EC8266F" w14:textId="77777777" w:rsidR="00425E2D" w:rsidRDefault="00425E2D" w:rsidP="00CB22B5">
            <w:pPr>
              <w:spacing w:line="259" w:lineRule="auto"/>
            </w:pPr>
            <w:r>
              <w:rPr>
                <w:sz w:val="20"/>
              </w:rPr>
              <w:t xml:space="preserve">A </w:t>
            </w:r>
          </w:p>
        </w:tc>
        <w:tc>
          <w:tcPr>
            <w:tcW w:w="3780" w:type="dxa"/>
            <w:tcBorders>
              <w:top w:val="single" w:sz="4" w:space="0" w:color="000000"/>
              <w:left w:val="single" w:sz="4" w:space="0" w:color="000000"/>
              <w:bottom w:val="single" w:sz="4" w:space="0" w:color="000000"/>
              <w:right w:val="single" w:sz="4" w:space="0" w:color="000000"/>
            </w:tcBorders>
          </w:tcPr>
          <w:p w14:paraId="3F776344" w14:textId="77777777" w:rsidR="00425E2D" w:rsidRDefault="00425E2D" w:rsidP="00CB22B5">
            <w:pPr>
              <w:spacing w:line="259" w:lineRule="auto"/>
              <w:ind w:left="2"/>
            </w:pPr>
            <w:r>
              <w:rPr>
                <w:sz w:val="20"/>
              </w:rPr>
              <w:t xml:space="preserve">complication of vein following a procedure, not elsewhere classified, initial encounter </w:t>
            </w:r>
          </w:p>
        </w:tc>
      </w:tr>
      <w:tr w:rsidR="00425E2D" w14:paraId="5AB4DA17" w14:textId="77777777" w:rsidTr="00425E2D">
        <w:trPr>
          <w:trHeight w:val="698"/>
        </w:trPr>
        <w:tc>
          <w:tcPr>
            <w:tcW w:w="545" w:type="dxa"/>
            <w:vMerge/>
            <w:tcBorders>
              <w:top w:val="nil"/>
              <w:left w:val="single" w:sz="4" w:space="0" w:color="000000"/>
              <w:bottom w:val="nil"/>
              <w:right w:val="single" w:sz="4" w:space="0" w:color="000000"/>
            </w:tcBorders>
          </w:tcPr>
          <w:p w14:paraId="31B95B3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EED725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6489599" w14:textId="77777777" w:rsidR="00425E2D" w:rsidRDefault="00425E2D" w:rsidP="00CB22B5">
            <w:pPr>
              <w:spacing w:line="259" w:lineRule="auto"/>
            </w:pPr>
            <w:r>
              <w:rPr>
                <w:sz w:val="20"/>
              </w:rPr>
              <w:t xml:space="preserve">T81.710 A </w:t>
            </w:r>
          </w:p>
        </w:tc>
        <w:tc>
          <w:tcPr>
            <w:tcW w:w="3780" w:type="dxa"/>
            <w:tcBorders>
              <w:top w:val="single" w:sz="4" w:space="0" w:color="000000"/>
              <w:left w:val="single" w:sz="4" w:space="0" w:color="000000"/>
              <w:bottom w:val="single" w:sz="4" w:space="0" w:color="000000"/>
              <w:right w:val="single" w:sz="4" w:space="0" w:color="000000"/>
            </w:tcBorders>
          </w:tcPr>
          <w:p w14:paraId="09A0038C" w14:textId="77777777" w:rsidR="00425E2D" w:rsidRDefault="00425E2D" w:rsidP="00CB22B5">
            <w:pPr>
              <w:spacing w:line="259" w:lineRule="auto"/>
              <w:ind w:left="2"/>
            </w:pPr>
            <w:r>
              <w:rPr>
                <w:sz w:val="20"/>
              </w:rPr>
              <w:t xml:space="preserve">complication of mesenteric artery following a procedure, not elsewhere classified, initial encounter </w:t>
            </w:r>
          </w:p>
        </w:tc>
      </w:tr>
      <w:tr w:rsidR="00425E2D" w14:paraId="22F21881" w14:textId="77777777" w:rsidTr="00425E2D">
        <w:trPr>
          <w:trHeight w:val="701"/>
        </w:trPr>
        <w:tc>
          <w:tcPr>
            <w:tcW w:w="545" w:type="dxa"/>
            <w:vMerge/>
            <w:tcBorders>
              <w:top w:val="nil"/>
              <w:left w:val="single" w:sz="4" w:space="0" w:color="000000"/>
              <w:bottom w:val="nil"/>
              <w:right w:val="single" w:sz="4" w:space="0" w:color="000000"/>
            </w:tcBorders>
          </w:tcPr>
          <w:p w14:paraId="671F821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ECE8F1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5550E73" w14:textId="77777777" w:rsidR="00425E2D" w:rsidRDefault="00425E2D" w:rsidP="00CB22B5">
            <w:pPr>
              <w:spacing w:line="259" w:lineRule="auto"/>
            </w:pPr>
            <w:r>
              <w:rPr>
                <w:sz w:val="20"/>
              </w:rPr>
              <w:t>T81.711</w:t>
            </w:r>
          </w:p>
          <w:p w14:paraId="7B180D1E" w14:textId="77777777" w:rsidR="00425E2D" w:rsidRDefault="00425E2D" w:rsidP="00CB22B5">
            <w:pPr>
              <w:spacing w:line="259" w:lineRule="auto"/>
            </w:pPr>
            <w:r>
              <w:rPr>
                <w:sz w:val="20"/>
              </w:rPr>
              <w:t xml:space="preserve">A </w:t>
            </w:r>
          </w:p>
        </w:tc>
        <w:tc>
          <w:tcPr>
            <w:tcW w:w="3780" w:type="dxa"/>
            <w:tcBorders>
              <w:top w:val="single" w:sz="4" w:space="0" w:color="000000"/>
              <w:left w:val="single" w:sz="4" w:space="0" w:color="000000"/>
              <w:bottom w:val="single" w:sz="4" w:space="0" w:color="000000"/>
              <w:right w:val="single" w:sz="4" w:space="0" w:color="000000"/>
            </w:tcBorders>
          </w:tcPr>
          <w:p w14:paraId="64BC32B4" w14:textId="77777777" w:rsidR="00425E2D" w:rsidRDefault="00425E2D" w:rsidP="00CB22B5">
            <w:pPr>
              <w:spacing w:line="259" w:lineRule="auto"/>
              <w:ind w:left="2"/>
            </w:pPr>
            <w:r>
              <w:rPr>
                <w:sz w:val="20"/>
              </w:rPr>
              <w:t xml:space="preserve">complication of renal artery following a procedure, not elsewhere classified, initial encounter </w:t>
            </w:r>
          </w:p>
        </w:tc>
      </w:tr>
      <w:tr w:rsidR="00425E2D" w14:paraId="485CEB3B" w14:textId="77777777" w:rsidTr="00425E2D">
        <w:trPr>
          <w:trHeight w:val="701"/>
        </w:trPr>
        <w:tc>
          <w:tcPr>
            <w:tcW w:w="545" w:type="dxa"/>
            <w:vMerge/>
            <w:tcBorders>
              <w:top w:val="nil"/>
              <w:left w:val="single" w:sz="4" w:space="0" w:color="000000"/>
              <w:bottom w:val="nil"/>
              <w:right w:val="single" w:sz="4" w:space="0" w:color="000000"/>
            </w:tcBorders>
          </w:tcPr>
          <w:p w14:paraId="3CA2E30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FEC7F6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EE04F8F" w14:textId="77777777" w:rsidR="00425E2D" w:rsidRDefault="00425E2D" w:rsidP="00CB22B5">
            <w:pPr>
              <w:spacing w:line="259" w:lineRule="auto"/>
            </w:pPr>
            <w:r>
              <w:rPr>
                <w:sz w:val="20"/>
              </w:rPr>
              <w:t>T81.718</w:t>
            </w:r>
          </w:p>
          <w:p w14:paraId="3E59032E" w14:textId="77777777" w:rsidR="00425E2D" w:rsidRDefault="00425E2D" w:rsidP="00CB22B5">
            <w:pPr>
              <w:spacing w:line="259" w:lineRule="auto"/>
            </w:pPr>
            <w:r>
              <w:rPr>
                <w:sz w:val="20"/>
              </w:rPr>
              <w:t xml:space="preserve">A </w:t>
            </w:r>
          </w:p>
        </w:tc>
        <w:tc>
          <w:tcPr>
            <w:tcW w:w="3780" w:type="dxa"/>
            <w:tcBorders>
              <w:top w:val="single" w:sz="4" w:space="0" w:color="000000"/>
              <w:left w:val="single" w:sz="4" w:space="0" w:color="000000"/>
              <w:bottom w:val="single" w:sz="4" w:space="0" w:color="000000"/>
              <w:right w:val="single" w:sz="4" w:space="0" w:color="000000"/>
            </w:tcBorders>
          </w:tcPr>
          <w:p w14:paraId="77DBDA91" w14:textId="77777777" w:rsidR="00425E2D" w:rsidRDefault="00425E2D" w:rsidP="00CB22B5">
            <w:pPr>
              <w:spacing w:line="259" w:lineRule="auto"/>
              <w:ind w:left="2"/>
            </w:pPr>
            <w:r>
              <w:rPr>
                <w:sz w:val="20"/>
              </w:rPr>
              <w:t xml:space="preserve">complication of other artery following a procedure, not elsewhere classified, initial encounter </w:t>
            </w:r>
          </w:p>
        </w:tc>
      </w:tr>
      <w:tr w:rsidR="00425E2D" w14:paraId="091D94BD" w14:textId="77777777" w:rsidTr="00425E2D">
        <w:trPr>
          <w:trHeight w:val="468"/>
        </w:trPr>
        <w:tc>
          <w:tcPr>
            <w:tcW w:w="545" w:type="dxa"/>
            <w:vMerge/>
            <w:tcBorders>
              <w:top w:val="nil"/>
              <w:left w:val="single" w:sz="4" w:space="0" w:color="000000"/>
              <w:bottom w:val="nil"/>
              <w:right w:val="single" w:sz="4" w:space="0" w:color="000000"/>
            </w:tcBorders>
          </w:tcPr>
          <w:p w14:paraId="2FB9085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8816CC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838296D" w14:textId="77777777" w:rsidR="00425E2D" w:rsidRDefault="00425E2D" w:rsidP="00CB22B5">
            <w:pPr>
              <w:spacing w:line="259" w:lineRule="auto"/>
            </w:pPr>
            <w:r>
              <w:rPr>
                <w:sz w:val="20"/>
              </w:rPr>
              <w:t xml:space="preserve">T81.72X A </w:t>
            </w:r>
          </w:p>
        </w:tc>
        <w:tc>
          <w:tcPr>
            <w:tcW w:w="3780" w:type="dxa"/>
            <w:tcBorders>
              <w:top w:val="single" w:sz="4" w:space="0" w:color="000000"/>
              <w:left w:val="single" w:sz="4" w:space="0" w:color="000000"/>
              <w:bottom w:val="single" w:sz="4" w:space="0" w:color="000000"/>
              <w:right w:val="single" w:sz="4" w:space="0" w:color="000000"/>
            </w:tcBorders>
          </w:tcPr>
          <w:p w14:paraId="2D9A077A" w14:textId="77777777" w:rsidR="00425E2D" w:rsidRDefault="00425E2D" w:rsidP="00CB22B5">
            <w:pPr>
              <w:spacing w:line="259" w:lineRule="auto"/>
              <w:ind w:left="2"/>
            </w:pPr>
            <w:r>
              <w:rPr>
                <w:sz w:val="20"/>
              </w:rPr>
              <w:t xml:space="preserve">complication of vein following a procedure, not elsewhere classified, initial encounter </w:t>
            </w:r>
          </w:p>
        </w:tc>
      </w:tr>
      <w:tr w:rsidR="00425E2D" w14:paraId="01A9EC35" w14:textId="77777777" w:rsidTr="00425E2D">
        <w:trPr>
          <w:trHeight w:val="360"/>
        </w:trPr>
        <w:tc>
          <w:tcPr>
            <w:tcW w:w="545" w:type="dxa"/>
            <w:vMerge/>
            <w:tcBorders>
              <w:top w:val="nil"/>
              <w:left w:val="single" w:sz="4" w:space="0" w:color="000000"/>
              <w:bottom w:val="nil"/>
              <w:right w:val="single" w:sz="4" w:space="0" w:color="000000"/>
            </w:tcBorders>
          </w:tcPr>
          <w:p w14:paraId="4EDFB9B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7E4EEB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4A6834D" w14:textId="77777777" w:rsidR="00425E2D" w:rsidRDefault="00425E2D" w:rsidP="00CB22B5">
            <w:pPr>
              <w:spacing w:line="259" w:lineRule="auto"/>
            </w:pPr>
            <w:r>
              <w:rPr>
                <w:sz w:val="20"/>
              </w:rPr>
              <w:t xml:space="preserve">34200 </w:t>
            </w:r>
          </w:p>
        </w:tc>
        <w:tc>
          <w:tcPr>
            <w:tcW w:w="3780" w:type="dxa"/>
            <w:tcBorders>
              <w:top w:val="single" w:sz="4" w:space="0" w:color="000000"/>
              <w:left w:val="single" w:sz="4" w:space="0" w:color="000000"/>
              <w:bottom w:val="single" w:sz="4" w:space="0" w:color="000000"/>
              <w:right w:val="single" w:sz="4" w:space="0" w:color="000000"/>
            </w:tcBorders>
          </w:tcPr>
          <w:p w14:paraId="2307EA08" w14:textId="77777777" w:rsidR="00425E2D" w:rsidRDefault="00425E2D" w:rsidP="00CB22B5">
            <w:pPr>
              <w:spacing w:line="259" w:lineRule="auto"/>
              <w:ind w:left="1"/>
            </w:pPr>
            <w:proofErr w:type="spellStart"/>
            <w:r>
              <w:rPr>
                <w:sz w:val="20"/>
              </w:rPr>
              <w:t>flacid</w:t>
            </w:r>
            <w:proofErr w:type="spellEnd"/>
            <w:r>
              <w:rPr>
                <w:sz w:val="20"/>
              </w:rPr>
              <w:t xml:space="preserve"> hemiplegia affecting unspecified side </w:t>
            </w:r>
          </w:p>
        </w:tc>
      </w:tr>
      <w:tr w:rsidR="00425E2D" w14:paraId="45A7171F" w14:textId="77777777" w:rsidTr="00425E2D">
        <w:trPr>
          <w:trHeight w:val="360"/>
        </w:trPr>
        <w:tc>
          <w:tcPr>
            <w:tcW w:w="545" w:type="dxa"/>
            <w:vMerge/>
            <w:tcBorders>
              <w:top w:val="nil"/>
              <w:left w:val="single" w:sz="4" w:space="0" w:color="000000"/>
              <w:bottom w:val="nil"/>
              <w:right w:val="single" w:sz="4" w:space="0" w:color="000000"/>
            </w:tcBorders>
          </w:tcPr>
          <w:p w14:paraId="6ED762A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7F1743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5055B64" w14:textId="77777777" w:rsidR="00425E2D" w:rsidRDefault="00425E2D" w:rsidP="00CB22B5">
            <w:pPr>
              <w:spacing w:line="259" w:lineRule="auto"/>
            </w:pPr>
            <w:r>
              <w:rPr>
                <w:sz w:val="20"/>
              </w:rPr>
              <w:t xml:space="preserve">34201 </w:t>
            </w:r>
          </w:p>
        </w:tc>
        <w:tc>
          <w:tcPr>
            <w:tcW w:w="3780" w:type="dxa"/>
            <w:tcBorders>
              <w:top w:val="single" w:sz="4" w:space="0" w:color="000000"/>
              <w:left w:val="single" w:sz="4" w:space="0" w:color="000000"/>
              <w:bottom w:val="single" w:sz="4" w:space="0" w:color="000000"/>
              <w:right w:val="single" w:sz="4" w:space="0" w:color="000000"/>
            </w:tcBorders>
          </w:tcPr>
          <w:p w14:paraId="1990089C" w14:textId="77777777" w:rsidR="00425E2D" w:rsidRDefault="00425E2D" w:rsidP="00CB22B5">
            <w:pPr>
              <w:spacing w:line="259" w:lineRule="auto"/>
              <w:ind w:left="1"/>
            </w:pPr>
            <w:proofErr w:type="spellStart"/>
            <w:r>
              <w:rPr>
                <w:sz w:val="20"/>
              </w:rPr>
              <w:t>flacid</w:t>
            </w:r>
            <w:proofErr w:type="spellEnd"/>
            <w:r>
              <w:rPr>
                <w:sz w:val="20"/>
              </w:rPr>
              <w:t xml:space="preserve"> hemiplegia affecting dominant side </w:t>
            </w:r>
          </w:p>
        </w:tc>
      </w:tr>
      <w:tr w:rsidR="00425E2D" w14:paraId="51C16281" w14:textId="77777777" w:rsidTr="00425E2D">
        <w:trPr>
          <w:trHeight w:val="360"/>
        </w:trPr>
        <w:tc>
          <w:tcPr>
            <w:tcW w:w="545" w:type="dxa"/>
            <w:vMerge/>
            <w:tcBorders>
              <w:top w:val="nil"/>
              <w:left w:val="single" w:sz="4" w:space="0" w:color="000000"/>
              <w:bottom w:val="nil"/>
              <w:right w:val="single" w:sz="4" w:space="0" w:color="000000"/>
            </w:tcBorders>
          </w:tcPr>
          <w:p w14:paraId="362EE0E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777D5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610A156" w14:textId="77777777" w:rsidR="00425E2D" w:rsidRDefault="00425E2D" w:rsidP="00CB22B5">
            <w:pPr>
              <w:spacing w:line="259" w:lineRule="auto"/>
            </w:pPr>
            <w:r>
              <w:rPr>
                <w:sz w:val="20"/>
              </w:rPr>
              <w:t xml:space="preserve">34200 </w:t>
            </w:r>
          </w:p>
        </w:tc>
        <w:tc>
          <w:tcPr>
            <w:tcW w:w="3780" w:type="dxa"/>
            <w:tcBorders>
              <w:top w:val="single" w:sz="4" w:space="0" w:color="000000"/>
              <w:left w:val="single" w:sz="4" w:space="0" w:color="000000"/>
              <w:bottom w:val="single" w:sz="4" w:space="0" w:color="000000"/>
              <w:right w:val="single" w:sz="4" w:space="0" w:color="000000"/>
            </w:tcBorders>
          </w:tcPr>
          <w:p w14:paraId="270A5090" w14:textId="77777777" w:rsidR="00425E2D" w:rsidRDefault="00425E2D" w:rsidP="00CB22B5">
            <w:pPr>
              <w:spacing w:line="259" w:lineRule="auto"/>
              <w:ind w:left="1"/>
            </w:pPr>
            <w:proofErr w:type="spellStart"/>
            <w:r>
              <w:rPr>
                <w:sz w:val="20"/>
              </w:rPr>
              <w:t>flacid</w:t>
            </w:r>
            <w:proofErr w:type="spellEnd"/>
            <w:r>
              <w:rPr>
                <w:sz w:val="20"/>
              </w:rPr>
              <w:t xml:space="preserve"> hemiplegia affecting unspecified side </w:t>
            </w:r>
          </w:p>
        </w:tc>
      </w:tr>
      <w:tr w:rsidR="00425E2D" w14:paraId="73B06AED" w14:textId="77777777" w:rsidTr="00425E2D">
        <w:trPr>
          <w:trHeight w:val="360"/>
        </w:trPr>
        <w:tc>
          <w:tcPr>
            <w:tcW w:w="545" w:type="dxa"/>
            <w:vMerge/>
            <w:tcBorders>
              <w:top w:val="nil"/>
              <w:left w:val="single" w:sz="4" w:space="0" w:color="000000"/>
              <w:bottom w:val="nil"/>
              <w:right w:val="single" w:sz="4" w:space="0" w:color="000000"/>
            </w:tcBorders>
          </w:tcPr>
          <w:p w14:paraId="02ECBF9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F7DC2D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6A88F8C" w14:textId="77777777" w:rsidR="00425E2D" w:rsidRDefault="00425E2D" w:rsidP="00CB22B5">
            <w:pPr>
              <w:spacing w:line="259" w:lineRule="auto"/>
            </w:pPr>
            <w:r>
              <w:rPr>
                <w:sz w:val="20"/>
              </w:rPr>
              <w:t xml:space="preserve">34201 </w:t>
            </w:r>
          </w:p>
        </w:tc>
        <w:tc>
          <w:tcPr>
            <w:tcW w:w="3780" w:type="dxa"/>
            <w:tcBorders>
              <w:top w:val="single" w:sz="4" w:space="0" w:color="000000"/>
              <w:left w:val="single" w:sz="4" w:space="0" w:color="000000"/>
              <w:bottom w:val="single" w:sz="4" w:space="0" w:color="000000"/>
              <w:right w:val="single" w:sz="4" w:space="0" w:color="000000"/>
            </w:tcBorders>
          </w:tcPr>
          <w:p w14:paraId="2B97A562" w14:textId="77777777" w:rsidR="00425E2D" w:rsidRDefault="00425E2D" w:rsidP="00CB22B5">
            <w:pPr>
              <w:spacing w:line="259" w:lineRule="auto"/>
              <w:ind w:left="1"/>
            </w:pPr>
            <w:proofErr w:type="spellStart"/>
            <w:r>
              <w:rPr>
                <w:sz w:val="20"/>
              </w:rPr>
              <w:t>flacid</w:t>
            </w:r>
            <w:proofErr w:type="spellEnd"/>
            <w:r>
              <w:rPr>
                <w:sz w:val="20"/>
              </w:rPr>
              <w:t xml:space="preserve"> hemiplegia affecting dominant side </w:t>
            </w:r>
          </w:p>
        </w:tc>
      </w:tr>
      <w:tr w:rsidR="00425E2D" w14:paraId="7412822F" w14:textId="77777777" w:rsidTr="00425E2D">
        <w:trPr>
          <w:trHeight w:val="470"/>
        </w:trPr>
        <w:tc>
          <w:tcPr>
            <w:tcW w:w="545" w:type="dxa"/>
            <w:vMerge/>
            <w:tcBorders>
              <w:top w:val="nil"/>
              <w:left w:val="single" w:sz="4" w:space="0" w:color="000000"/>
              <w:bottom w:val="nil"/>
              <w:right w:val="single" w:sz="4" w:space="0" w:color="000000"/>
            </w:tcBorders>
          </w:tcPr>
          <w:p w14:paraId="52030D7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A297D4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4B8EDB6" w14:textId="77777777" w:rsidR="00425E2D" w:rsidRDefault="00425E2D" w:rsidP="00CB22B5">
            <w:pPr>
              <w:spacing w:line="259" w:lineRule="auto"/>
            </w:pPr>
            <w:r>
              <w:rPr>
                <w:sz w:val="20"/>
              </w:rPr>
              <w:t xml:space="preserve">34202 </w:t>
            </w:r>
          </w:p>
        </w:tc>
        <w:tc>
          <w:tcPr>
            <w:tcW w:w="3780" w:type="dxa"/>
            <w:tcBorders>
              <w:top w:val="single" w:sz="4" w:space="0" w:color="000000"/>
              <w:left w:val="single" w:sz="4" w:space="0" w:color="000000"/>
              <w:bottom w:val="single" w:sz="4" w:space="0" w:color="000000"/>
              <w:right w:val="single" w:sz="4" w:space="0" w:color="000000"/>
            </w:tcBorders>
          </w:tcPr>
          <w:p w14:paraId="45840076" w14:textId="77777777" w:rsidR="00425E2D" w:rsidRDefault="00425E2D" w:rsidP="00CB22B5">
            <w:pPr>
              <w:spacing w:line="259" w:lineRule="auto"/>
              <w:ind w:left="2" w:hanging="1"/>
            </w:pPr>
            <w:proofErr w:type="spellStart"/>
            <w:r>
              <w:rPr>
                <w:sz w:val="20"/>
              </w:rPr>
              <w:t>flacid</w:t>
            </w:r>
            <w:proofErr w:type="spellEnd"/>
            <w:r>
              <w:rPr>
                <w:sz w:val="20"/>
              </w:rPr>
              <w:t xml:space="preserve"> hemiplegia affecting nondominant side </w:t>
            </w:r>
          </w:p>
        </w:tc>
      </w:tr>
      <w:tr w:rsidR="00425E2D" w14:paraId="377B03EA" w14:textId="77777777" w:rsidTr="00425E2D">
        <w:trPr>
          <w:trHeight w:val="470"/>
        </w:trPr>
        <w:tc>
          <w:tcPr>
            <w:tcW w:w="545" w:type="dxa"/>
            <w:vMerge/>
            <w:tcBorders>
              <w:top w:val="nil"/>
              <w:left w:val="single" w:sz="4" w:space="0" w:color="000000"/>
              <w:bottom w:val="nil"/>
              <w:right w:val="single" w:sz="4" w:space="0" w:color="000000"/>
            </w:tcBorders>
          </w:tcPr>
          <w:p w14:paraId="051944A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56C879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F99ED5E" w14:textId="77777777" w:rsidR="00425E2D" w:rsidRDefault="00425E2D" w:rsidP="00CB22B5">
            <w:pPr>
              <w:spacing w:line="259" w:lineRule="auto"/>
            </w:pPr>
            <w:r>
              <w:rPr>
                <w:sz w:val="20"/>
              </w:rPr>
              <w:t xml:space="preserve">34210 </w:t>
            </w:r>
          </w:p>
        </w:tc>
        <w:tc>
          <w:tcPr>
            <w:tcW w:w="3780" w:type="dxa"/>
            <w:tcBorders>
              <w:top w:val="single" w:sz="4" w:space="0" w:color="000000"/>
              <w:left w:val="single" w:sz="4" w:space="0" w:color="000000"/>
              <w:bottom w:val="single" w:sz="4" w:space="0" w:color="000000"/>
              <w:right w:val="single" w:sz="4" w:space="0" w:color="000000"/>
            </w:tcBorders>
          </w:tcPr>
          <w:p w14:paraId="6F33F641" w14:textId="77777777" w:rsidR="00425E2D" w:rsidRDefault="00425E2D" w:rsidP="00CB22B5">
            <w:pPr>
              <w:spacing w:line="259" w:lineRule="auto"/>
              <w:ind w:left="2" w:hanging="1"/>
            </w:pPr>
            <w:r>
              <w:rPr>
                <w:sz w:val="20"/>
              </w:rPr>
              <w:t xml:space="preserve">spastic hemiplegia affecting unspecified side </w:t>
            </w:r>
          </w:p>
        </w:tc>
      </w:tr>
      <w:tr w:rsidR="00425E2D" w14:paraId="6462D256" w14:textId="77777777" w:rsidTr="00425E2D">
        <w:trPr>
          <w:trHeight w:val="360"/>
        </w:trPr>
        <w:tc>
          <w:tcPr>
            <w:tcW w:w="545" w:type="dxa"/>
            <w:vMerge/>
            <w:tcBorders>
              <w:top w:val="nil"/>
              <w:left w:val="single" w:sz="4" w:space="0" w:color="000000"/>
              <w:bottom w:val="nil"/>
              <w:right w:val="single" w:sz="4" w:space="0" w:color="000000"/>
            </w:tcBorders>
          </w:tcPr>
          <w:p w14:paraId="0551FBD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537BDD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67B1E00" w14:textId="77777777" w:rsidR="00425E2D" w:rsidRDefault="00425E2D" w:rsidP="00CB22B5">
            <w:pPr>
              <w:spacing w:line="259" w:lineRule="auto"/>
            </w:pPr>
            <w:r>
              <w:rPr>
                <w:sz w:val="20"/>
              </w:rPr>
              <w:t xml:space="preserve">34211 </w:t>
            </w:r>
          </w:p>
        </w:tc>
        <w:tc>
          <w:tcPr>
            <w:tcW w:w="3780" w:type="dxa"/>
            <w:tcBorders>
              <w:top w:val="single" w:sz="4" w:space="0" w:color="000000"/>
              <w:left w:val="single" w:sz="4" w:space="0" w:color="000000"/>
              <w:bottom w:val="single" w:sz="4" w:space="0" w:color="000000"/>
              <w:right w:val="single" w:sz="4" w:space="0" w:color="000000"/>
            </w:tcBorders>
          </w:tcPr>
          <w:p w14:paraId="2C3ABC9E" w14:textId="77777777" w:rsidR="00425E2D" w:rsidRDefault="00425E2D" w:rsidP="00CB22B5">
            <w:pPr>
              <w:spacing w:line="259" w:lineRule="auto"/>
              <w:ind w:left="1"/>
            </w:pPr>
            <w:r>
              <w:rPr>
                <w:sz w:val="20"/>
              </w:rPr>
              <w:t xml:space="preserve">spastic hemiplegia affecting dominant side </w:t>
            </w:r>
          </w:p>
        </w:tc>
      </w:tr>
      <w:tr w:rsidR="00425E2D" w14:paraId="0BA52D9B" w14:textId="77777777" w:rsidTr="00425E2D">
        <w:trPr>
          <w:trHeight w:val="470"/>
        </w:trPr>
        <w:tc>
          <w:tcPr>
            <w:tcW w:w="545" w:type="dxa"/>
            <w:vMerge/>
            <w:tcBorders>
              <w:top w:val="nil"/>
              <w:left w:val="single" w:sz="4" w:space="0" w:color="000000"/>
              <w:bottom w:val="nil"/>
              <w:right w:val="single" w:sz="4" w:space="0" w:color="000000"/>
            </w:tcBorders>
          </w:tcPr>
          <w:p w14:paraId="3E2C1E6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D967A1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0D6415C" w14:textId="77777777" w:rsidR="00425E2D" w:rsidRDefault="00425E2D" w:rsidP="00CB22B5">
            <w:pPr>
              <w:spacing w:line="259" w:lineRule="auto"/>
            </w:pPr>
            <w:r>
              <w:rPr>
                <w:sz w:val="20"/>
              </w:rPr>
              <w:t xml:space="preserve">34212 </w:t>
            </w:r>
          </w:p>
        </w:tc>
        <w:tc>
          <w:tcPr>
            <w:tcW w:w="3780" w:type="dxa"/>
            <w:tcBorders>
              <w:top w:val="single" w:sz="4" w:space="0" w:color="000000"/>
              <w:left w:val="single" w:sz="4" w:space="0" w:color="000000"/>
              <w:bottom w:val="single" w:sz="4" w:space="0" w:color="000000"/>
              <w:right w:val="single" w:sz="4" w:space="0" w:color="000000"/>
            </w:tcBorders>
          </w:tcPr>
          <w:p w14:paraId="46963612" w14:textId="77777777" w:rsidR="00425E2D" w:rsidRDefault="00425E2D" w:rsidP="00CB22B5">
            <w:pPr>
              <w:spacing w:line="259" w:lineRule="auto"/>
              <w:ind w:left="2" w:hanging="1"/>
            </w:pPr>
            <w:r>
              <w:rPr>
                <w:sz w:val="20"/>
              </w:rPr>
              <w:t xml:space="preserve">spastic hemiplegia affecting nondominant side </w:t>
            </w:r>
          </w:p>
        </w:tc>
      </w:tr>
      <w:tr w:rsidR="00425E2D" w14:paraId="088189A8" w14:textId="77777777" w:rsidTr="00425E2D">
        <w:trPr>
          <w:trHeight w:val="360"/>
        </w:trPr>
        <w:tc>
          <w:tcPr>
            <w:tcW w:w="545" w:type="dxa"/>
            <w:vMerge/>
            <w:tcBorders>
              <w:top w:val="nil"/>
              <w:left w:val="single" w:sz="4" w:space="0" w:color="000000"/>
              <w:bottom w:val="nil"/>
              <w:right w:val="single" w:sz="4" w:space="0" w:color="000000"/>
            </w:tcBorders>
          </w:tcPr>
          <w:p w14:paraId="5AD3375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3FF395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1475037" w14:textId="77777777" w:rsidR="00425E2D" w:rsidRDefault="00425E2D" w:rsidP="00CB22B5">
            <w:pPr>
              <w:spacing w:line="259" w:lineRule="auto"/>
            </w:pPr>
            <w:r>
              <w:rPr>
                <w:sz w:val="20"/>
              </w:rPr>
              <w:t xml:space="preserve">34280 </w:t>
            </w:r>
          </w:p>
        </w:tc>
        <w:tc>
          <w:tcPr>
            <w:tcW w:w="3780" w:type="dxa"/>
            <w:tcBorders>
              <w:top w:val="single" w:sz="4" w:space="0" w:color="000000"/>
              <w:left w:val="single" w:sz="4" w:space="0" w:color="000000"/>
              <w:bottom w:val="single" w:sz="4" w:space="0" w:color="000000"/>
              <w:right w:val="single" w:sz="4" w:space="0" w:color="000000"/>
            </w:tcBorders>
          </w:tcPr>
          <w:p w14:paraId="47DD1BD5" w14:textId="77777777" w:rsidR="00425E2D" w:rsidRDefault="00425E2D" w:rsidP="00CB22B5">
            <w:pPr>
              <w:spacing w:line="259" w:lineRule="auto"/>
              <w:ind w:left="1"/>
            </w:pPr>
            <w:r>
              <w:rPr>
                <w:sz w:val="20"/>
              </w:rPr>
              <w:t xml:space="preserve">other spec hemiplegia affecting </w:t>
            </w:r>
            <w:proofErr w:type="spellStart"/>
            <w:r>
              <w:rPr>
                <w:sz w:val="20"/>
              </w:rPr>
              <w:t>unspec</w:t>
            </w:r>
            <w:proofErr w:type="spellEnd"/>
            <w:r>
              <w:rPr>
                <w:sz w:val="20"/>
              </w:rPr>
              <w:t xml:space="preserve"> side </w:t>
            </w:r>
          </w:p>
        </w:tc>
      </w:tr>
      <w:tr w:rsidR="00425E2D" w14:paraId="7BE87309" w14:textId="77777777" w:rsidTr="00425E2D">
        <w:trPr>
          <w:trHeight w:val="470"/>
        </w:trPr>
        <w:tc>
          <w:tcPr>
            <w:tcW w:w="545" w:type="dxa"/>
            <w:vMerge/>
            <w:tcBorders>
              <w:top w:val="nil"/>
              <w:left w:val="single" w:sz="4" w:space="0" w:color="000000"/>
              <w:bottom w:val="nil"/>
              <w:right w:val="single" w:sz="4" w:space="0" w:color="000000"/>
            </w:tcBorders>
          </w:tcPr>
          <w:p w14:paraId="6C8AAC4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EFEF24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5A0B41B" w14:textId="77777777" w:rsidR="00425E2D" w:rsidRDefault="00425E2D" w:rsidP="00CB22B5">
            <w:pPr>
              <w:spacing w:line="259" w:lineRule="auto"/>
            </w:pPr>
            <w:r>
              <w:rPr>
                <w:sz w:val="20"/>
              </w:rPr>
              <w:t xml:space="preserve">34281 </w:t>
            </w:r>
          </w:p>
        </w:tc>
        <w:tc>
          <w:tcPr>
            <w:tcW w:w="3780" w:type="dxa"/>
            <w:tcBorders>
              <w:top w:val="single" w:sz="4" w:space="0" w:color="000000"/>
              <w:left w:val="single" w:sz="4" w:space="0" w:color="000000"/>
              <w:bottom w:val="single" w:sz="4" w:space="0" w:color="000000"/>
              <w:right w:val="single" w:sz="4" w:space="0" w:color="000000"/>
            </w:tcBorders>
          </w:tcPr>
          <w:p w14:paraId="712A3963" w14:textId="77777777" w:rsidR="00425E2D" w:rsidRDefault="00425E2D" w:rsidP="00CB22B5">
            <w:pPr>
              <w:spacing w:line="259" w:lineRule="auto"/>
              <w:ind w:left="2" w:hanging="1"/>
            </w:pPr>
            <w:r>
              <w:rPr>
                <w:sz w:val="20"/>
              </w:rPr>
              <w:t xml:space="preserve">other spec hemiplegia affecting dominant side </w:t>
            </w:r>
          </w:p>
        </w:tc>
      </w:tr>
      <w:tr w:rsidR="00425E2D" w14:paraId="555F5F96" w14:textId="77777777" w:rsidTr="00425E2D">
        <w:trPr>
          <w:trHeight w:val="470"/>
        </w:trPr>
        <w:tc>
          <w:tcPr>
            <w:tcW w:w="545" w:type="dxa"/>
            <w:vMerge/>
            <w:tcBorders>
              <w:top w:val="nil"/>
              <w:left w:val="single" w:sz="4" w:space="0" w:color="000000"/>
              <w:bottom w:val="nil"/>
              <w:right w:val="single" w:sz="4" w:space="0" w:color="000000"/>
            </w:tcBorders>
          </w:tcPr>
          <w:p w14:paraId="1F922C0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5AF3FC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F2EF3E8" w14:textId="77777777" w:rsidR="00425E2D" w:rsidRDefault="00425E2D" w:rsidP="00CB22B5">
            <w:pPr>
              <w:spacing w:line="259" w:lineRule="auto"/>
            </w:pPr>
            <w:r>
              <w:rPr>
                <w:sz w:val="20"/>
              </w:rPr>
              <w:t xml:space="preserve">34282 </w:t>
            </w:r>
          </w:p>
        </w:tc>
        <w:tc>
          <w:tcPr>
            <w:tcW w:w="3780" w:type="dxa"/>
            <w:tcBorders>
              <w:top w:val="single" w:sz="4" w:space="0" w:color="000000"/>
              <w:left w:val="single" w:sz="4" w:space="0" w:color="000000"/>
              <w:bottom w:val="single" w:sz="4" w:space="0" w:color="000000"/>
              <w:right w:val="single" w:sz="4" w:space="0" w:color="000000"/>
            </w:tcBorders>
          </w:tcPr>
          <w:p w14:paraId="77500F14" w14:textId="77777777" w:rsidR="00425E2D" w:rsidRDefault="00425E2D" w:rsidP="00CB22B5">
            <w:pPr>
              <w:spacing w:line="259" w:lineRule="auto"/>
              <w:ind w:left="2" w:hanging="1"/>
            </w:pPr>
            <w:r>
              <w:rPr>
                <w:sz w:val="20"/>
              </w:rPr>
              <w:t xml:space="preserve">other spec hemiplegia affecting nondominant side </w:t>
            </w:r>
          </w:p>
        </w:tc>
      </w:tr>
      <w:tr w:rsidR="00425E2D" w14:paraId="0650090C" w14:textId="77777777" w:rsidTr="00425E2D">
        <w:trPr>
          <w:trHeight w:val="360"/>
        </w:trPr>
        <w:tc>
          <w:tcPr>
            <w:tcW w:w="545" w:type="dxa"/>
            <w:vMerge/>
            <w:tcBorders>
              <w:top w:val="nil"/>
              <w:left w:val="single" w:sz="4" w:space="0" w:color="000000"/>
              <w:bottom w:val="nil"/>
              <w:right w:val="single" w:sz="4" w:space="0" w:color="000000"/>
            </w:tcBorders>
          </w:tcPr>
          <w:p w14:paraId="46E2D7E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782A88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A87AEBD" w14:textId="77777777" w:rsidR="00425E2D" w:rsidRDefault="00425E2D" w:rsidP="00CB22B5">
            <w:pPr>
              <w:spacing w:line="259" w:lineRule="auto"/>
            </w:pPr>
            <w:r>
              <w:rPr>
                <w:sz w:val="20"/>
              </w:rPr>
              <w:t xml:space="preserve">34290 </w:t>
            </w:r>
          </w:p>
        </w:tc>
        <w:tc>
          <w:tcPr>
            <w:tcW w:w="3780" w:type="dxa"/>
            <w:tcBorders>
              <w:top w:val="single" w:sz="4" w:space="0" w:color="000000"/>
              <w:left w:val="single" w:sz="4" w:space="0" w:color="000000"/>
              <w:bottom w:val="single" w:sz="4" w:space="0" w:color="000000"/>
              <w:right w:val="single" w:sz="4" w:space="0" w:color="000000"/>
            </w:tcBorders>
          </w:tcPr>
          <w:p w14:paraId="024759E3" w14:textId="77777777" w:rsidR="00425E2D" w:rsidRDefault="00425E2D" w:rsidP="00CB22B5">
            <w:pPr>
              <w:spacing w:line="259" w:lineRule="auto"/>
              <w:ind w:left="1"/>
            </w:pPr>
            <w:proofErr w:type="spellStart"/>
            <w:r>
              <w:rPr>
                <w:sz w:val="20"/>
              </w:rPr>
              <w:t>unspec</w:t>
            </w:r>
            <w:proofErr w:type="spellEnd"/>
            <w:r>
              <w:rPr>
                <w:sz w:val="20"/>
              </w:rPr>
              <w:t xml:space="preserve"> hemiplegia affecting </w:t>
            </w:r>
            <w:proofErr w:type="spellStart"/>
            <w:r>
              <w:rPr>
                <w:sz w:val="20"/>
              </w:rPr>
              <w:t>unspec</w:t>
            </w:r>
            <w:proofErr w:type="spellEnd"/>
            <w:r>
              <w:rPr>
                <w:sz w:val="20"/>
              </w:rPr>
              <w:t xml:space="preserve"> side </w:t>
            </w:r>
          </w:p>
        </w:tc>
      </w:tr>
      <w:tr w:rsidR="00425E2D" w14:paraId="41C19180" w14:textId="77777777" w:rsidTr="00425E2D">
        <w:trPr>
          <w:trHeight w:val="468"/>
        </w:trPr>
        <w:tc>
          <w:tcPr>
            <w:tcW w:w="545" w:type="dxa"/>
            <w:vMerge/>
            <w:tcBorders>
              <w:top w:val="nil"/>
              <w:left w:val="single" w:sz="4" w:space="0" w:color="000000"/>
              <w:bottom w:val="nil"/>
              <w:right w:val="single" w:sz="4" w:space="0" w:color="000000"/>
            </w:tcBorders>
          </w:tcPr>
          <w:p w14:paraId="4777D1F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ABE37C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E6E960C" w14:textId="77777777" w:rsidR="00425E2D" w:rsidRDefault="00425E2D" w:rsidP="00CB22B5">
            <w:pPr>
              <w:spacing w:line="259" w:lineRule="auto"/>
            </w:pPr>
            <w:r>
              <w:rPr>
                <w:sz w:val="20"/>
              </w:rPr>
              <w:t xml:space="preserve">34291 </w:t>
            </w:r>
          </w:p>
        </w:tc>
        <w:tc>
          <w:tcPr>
            <w:tcW w:w="3780" w:type="dxa"/>
            <w:tcBorders>
              <w:top w:val="single" w:sz="4" w:space="0" w:color="000000"/>
              <w:left w:val="single" w:sz="4" w:space="0" w:color="000000"/>
              <w:bottom w:val="single" w:sz="4" w:space="0" w:color="000000"/>
              <w:right w:val="single" w:sz="4" w:space="0" w:color="000000"/>
            </w:tcBorders>
          </w:tcPr>
          <w:p w14:paraId="037F3284" w14:textId="77777777" w:rsidR="00425E2D" w:rsidRDefault="00425E2D" w:rsidP="00CB22B5">
            <w:pPr>
              <w:spacing w:line="259" w:lineRule="auto"/>
              <w:ind w:left="2" w:hanging="1"/>
            </w:pPr>
            <w:r>
              <w:rPr>
                <w:sz w:val="20"/>
              </w:rPr>
              <w:t xml:space="preserve">unspecified hemiplegia affecting dominant side </w:t>
            </w:r>
          </w:p>
        </w:tc>
      </w:tr>
      <w:tr w:rsidR="00425E2D" w14:paraId="17A71E8C"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39F7A109"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BE99F5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C9210CF" w14:textId="77777777" w:rsidR="00425E2D" w:rsidRDefault="00425E2D" w:rsidP="00CB22B5">
            <w:pPr>
              <w:spacing w:line="259" w:lineRule="auto"/>
            </w:pPr>
            <w:r>
              <w:rPr>
                <w:sz w:val="20"/>
              </w:rPr>
              <w:t xml:space="preserve">34292 </w:t>
            </w:r>
          </w:p>
        </w:tc>
        <w:tc>
          <w:tcPr>
            <w:tcW w:w="3780" w:type="dxa"/>
            <w:tcBorders>
              <w:top w:val="single" w:sz="4" w:space="0" w:color="000000"/>
              <w:left w:val="single" w:sz="4" w:space="0" w:color="000000"/>
              <w:bottom w:val="single" w:sz="4" w:space="0" w:color="000000"/>
              <w:right w:val="single" w:sz="4" w:space="0" w:color="000000"/>
            </w:tcBorders>
          </w:tcPr>
          <w:p w14:paraId="0A9BD781" w14:textId="77777777" w:rsidR="00425E2D" w:rsidRDefault="00425E2D" w:rsidP="00CB22B5">
            <w:pPr>
              <w:spacing w:line="259" w:lineRule="auto"/>
              <w:ind w:left="2" w:hanging="1"/>
            </w:pPr>
            <w:proofErr w:type="spellStart"/>
            <w:r>
              <w:rPr>
                <w:sz w:val="20"/>
              </w:rPr>
              <w:t>unspec</w:t>
            </w:r>
            <w:proofErr w:type="spellEnd"/>
            <w:r>
              <w:rPr>
                <w:sz w:val="20"/>
              </w:rPr>
              <w:t xml:space="preserve"> hemiplegia affecting nondominant side </w:t>
            </w:r>
          </w:p>
        </w:tc>
      </w:tr>
    </w:tbl>
    <w:p w14:paraId="014B9A8F"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115" w:type="dxa"/>
        </w:tblCellMar>
        <w:tblLook w:val="04A0" w:firstRow="1" w:lastRow="0" w:firstColumn="1" w:lastColumn="0" w:noHBand="0" w:noVBand="1"/>
      </w:tblPr>
      <w:tblGrid>
        <w:gridCol w:w="991"/>
        <w:gridCol w:w="3329"/>
        <w:gridCol w:w="1498"/>
        <w:gridCol w:w="3547"/>
      </w:tblGrid>
      <w:tr w:rsidR="00425E2D" w14:paraId="1AF46B21"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4C750E2E"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41ADD75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52A5D93" w14:textId="77777777" w:rsidR="00425E2D" w:rsidRDefault="00425E2D" w:rsidP="00CB22B5">
            <w:pPr>
              <w:spacing w:line="259" w:lineRule="auto"/>
            </w:pPr>
            <w:r>
              <w:rPr>
                <w:sz w:val="20"/>
              </w:rPr>
              <w:t xml:space="preserve">36234 </w:t>
            </w:r>
          </w:p>
        </w:tc>
        <w:tc>
          <w:tcPr>
            <w:tcW w:w="3780" w:type="dxa"/>
            <w:tcBorders>
              <w:top w:val="single" w:sz="4" w:space="0" w:color="000000"/>
              <w:left w:val="single" w:sz="4" w:space="0" w:color="000000"/>
              <w:bottom w:val="single" w:sz="4" w:space="0" w:color="000000"/>
              <w:right w:val="single" w:sz="4" w:space="0" w:color="000000"/>
            </w:tcBorders>
          </w:tcPr>
          <w:p w14:paraId="0554A2C1" w14:textId="77777777" w:rsidR="00425E2D" w:rsidRDefault="00425E2D" w:rsidP="00CB22B5">
            <w:pPr>
              <w:spacing w:line="259" w:lineRule="auto"/>
              <w:ind w:left="1"/>
            </w:pPr>
            <w:r>
              <w:rPr>
                <w:sz w:val="20"/>
              </w:rPr>
              <w:t xml:space="preserve">transient arterial occlusion of retina </w:t>
            </w:r>
          </w:p>
        </w:tc>
      </w:tr>
      <w:tr w:rsidR="00425E2D" w14:paraId="4184F8DB" w14:textId="77777777" w:rsidTr="00425E2D">
        <w:trPr>
          <w:trHeight w:val="360"/>
        </w:trPr>
        <w:tc>
          <w:tcPr>
            <w:tcW w:w="545" w:type="dxa"/>
            <w:vMerge/>
            <w:tcBorders>
              <w:top w:val="nil"/>
              <w:left w:val="single" w:sz="4" w:space="0" w:color="000000"/>
              <w:bottom w:val="nil"/>
              <w:right w:val="single" w:sz="4" w:space="0" w:color="000000"/>
            </w:tcBorders>
          </w:tcPr>
          <w:p w14:paraId="2DBEA07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51FAA8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ADE1C6B" w14:textId="77777777" w:rsidR="00425E2D" w:rsidRDefault="00425E2D" w:rsidP="00CB22B5">
            <w:pPr>
              <w:spacing w:line="259" w:lineRule="auto"/>
            </w:pPr>
            <w:r>
              <w:rPr>
                <w:sz w:val="20"/>
              </w:rPr>
              <w:t xml:space="preserve">36812 </w:t>
            </w:r>
          </w:p>
        </w:tc>
        <w:tc>
          <w:tcPr>
            <w:tcW w:w="3780" w:type="dxa"/>
            <w:tcBorders>
              <w:top w:val="single" w:sz="4" w:space="0" w:color="000000"/>
              <w:left w:val="single" w:sz="4" w:space="0" w:color="000000"/>
              <w:bottom w:val="single" w:sz="4" w:space="0" w:color="000000"/>
              <w:right w:val="single" w:sz="4" w:space="0" w:color="000000"/>
            </w:tcBorders>
          </w:tcPr>
          <w:p w14:paraId="25F4F5C3" w14:textId="77777777" w:rsidR="00425E2D" w:rsidRDefault="00425E2D" w:rsidP="00CB22B5">
            <w:pPr>
              <w:spacing w:line="259" w:lineRule="auto"/>
              <w:ind w:left="1"/>
            </w:pPr>
            <w:r>
              <w:rPr>
                <w:sz w:val="20"/>
              </w:rPr>
              <w:t xml:space="preserve">transient visual loss </w:t>
            </w:r>
          </w:p>
        </w:tc>
      </w:tr>
      <w:tr w:rsidR="00425E2D" w14:paraId="0F456497" w14:textId="77777777" w:rsidTr="00425E2D">
        <w:trPr>
          <w:trHeight w:val="360"/>
        </w:trPr>
        <w:tc>
          <w:tcPr>
            <w:tcW w:w="545" w:type="dxa"/>
            <w:vMerge/>
            <w:tcBorders>
              <w:top w:val="nil"/>
              <w:left w:val="single" w:sz="4" w:space="0" w:color="000000"/>
              <w:bottom w:val="nil"/>
              <w:right w:val="single" w:sz="4" w:space="0" w:color="000000"/>
            </w:tcBorders>
          </w:tcPr>
          <w:p w14:paraId="254BBA2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53261A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8D86568" w14:textId="77777777" w:rsidR="00425E2D" w:rsidRDefault="00425E2D" w:rsidP="00CB22B5">
            <w:pPr>
              <w:spacing w:line="259" w:lineRule="auto"/>
            </w:pPr>
            <w:r>
              <w:rPr>
                <w:sz w:val="20"/>
              </w:rPr>
              <w:t xml:space="preserve">42731 </w:t>
            </w:r>
          </w:p>
        </w:tc>
        <w:tc>
          <w:tcPr>
            <w:tcW w:w="3780" w:type="dxa"/>
            <w:tcBorders>
              <w:top w:val="single" w:sz="4" w:space="0" w:color="000000"/>
              <w:left w:val="single" w:sz="4" w:space="0" w:color="000000"/>
              <w:bottom w:val="single" w:sz="4" w:space="0" w:color="000000"/>
              <w:right w:val="single" w:sz="4" w:space="0" w:color="000000"/>
            </w:tcBorders>
          </w:tcPr>
          <w:p w14:paraId="00B733A8" w14:textId="77777777" w:rsidR="00425E2D" w:rsidRDefault="00425E2D" w:rsidP="00CB22B5">
            <w:pPr>
              <w:spacing w:line="259" w:lineRule="auto"/>
              <w:ind w:left="1"/>
            </w:pPr>
            <w:r>
              <w:rPr>
                <w:sz w:val="20"/>
              </w:rPr>
              <w:t xml:space="preserve">atrial fibrillation </w:t>
            </w:r>
          </w:p>
        </w:tc>
      </w:tr>
      <w:tr w:rsidR="00425E2D" w14:paraId="3ECD5B13" w14:textId="77777777" w:rsidTr="00425E2D">
        <w:trPr>
          <w:trHeight w:val="360"/>
        </w:trPr>
        <w:tc>
          <w:tcPr>
            <w:tcW w:w="545" w:type="dxa"/>
            <w:vMerge/>
            <w:tcBorders>
              <w:top w:val="nil"/>
              <w:left w:val="single" w:sz="4" w:space="0" w:color="000000"/>
              <w:bottom w:val="nil"/>
              <w:right w:val="single" w:sz="4" w:space="0" w:color="000000"/>
            </w:tcBorders>
          </w:tcPr>
          <w:p w14:paraId="74309CF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801B5B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4A4D56B" w14:textId="77777777" w:rsidR="00425E2D" w:rsidRDefault="00425E2D" w:rsidP="00CB22B5">
            <w:pPr>
              <w:spacing w:line="259" w:lineRule="auto"/>
            </w:pPr>
            <w:r>
              <w:rPr>
                <w:sz w:val="20"/>
              </w:rPr>
              <w:t xml:space="preserve">42732 </w:t>
            </w:r>
          </w:p>
        </w:tc>
        <w:tc>
          <w:tcPr>
            <w:tcW w:w="3780" w:type="dxa"/>
            <w:tcBorders>
              <w:top w:val="single" w:sz="4" w:space="0" w:color="000000"/>
              <w:left w:val="single" w:sz="4" w:space="0" w:color="000000"/>
              <w:bottom w:val="single" w:sz="4" w:space="0" w:color="000000"/>
              <w:right w:val="single" w:sz="4" w:space="0" w:color="000000"/>
            </w:tcBorders>
          </w:tcPr>
          <w:p w14:paraId="029C3C99" w14:textId="77777777" w:rsidR="00425E2D" w:rsidRDefault="00425E2D" w:rsidP="00CB22B5">
            <w:pPr>
              <w:spacing w:line="259" w:lineRule="auto"/>
              <w:ind w:left="1"/>
            </w:pPr>
            <w:r>
              <w:rPr>
                <w:sz w:val="20"/>
              </w:rPr>
              <w:t xml:space="preserve">atrial flutter </w:t>
            </w:r>
          </w:p>
        </w:tc>
      </w:tr>
      <w:tr w:rsidR="00425E2D" w14:paraId="61786498" w14:textId="77777777" w:rsidTr="00425E2D">
        <w:trPr>
          <w:trHeight w:val="360"/>
        </w:trPr>
        <w:tc>
          <w:tcPr>
            <w:tcW w:w="545" w:type="dxa"/>
            <w:vMerge/>
            <w:tcBorders>
              <w:top w:val="nil"/>
              <w:left w:val="single" w:sz="4" w:space="0" w:color="000000"/>
              <w:bottom w:val="nil"/>
              <w:right w:val="single" w:sz="4" w:space="0" w:color="000000"/>
            </w:tcBorders>
          </w:tcPr>
          <w:p w14:paraId="672BC92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5D111E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0A85C88" w14:textId="77777777" w:rsidR="00425E2D" w:rsidRDefault="00425E2D" w:rsidP="00CB22B5">
            <w:pPr>
              <w:spacing w:line="259" w:lineRule="auto"/>
            </w:pPr>
            <w:r>
              <w:rPr>
                <w:sz w:val="20"/>
              </w:rPr>
              <w:t xml:space="preserve">42741 </w:t>
            </w:r>
          </w:p>
        </w:tc>
        <w:tc>
          <w:tcPr>
            <w:tcW w:w="3780" w:type="dxa"/>
            <w:tcBorders>
              <w:top w:val="single" w:sz="4" w:space="0" w:color="000000"/>
              <w:left w:val="single" w:sz="4" w:space="0" w:color="000000"/>
              <w:bottom w:val="single" w:sz="4" w:space="0" w:color="000000"/>
              <w:right w:val="single" w:sz="4" w:space="0" w:color="000000"/>
            </w:tcBorders>
          </w:tcPr>
          <w:p w14:paraId="25F274D2" w14:textId="77777777" w:rsidR="00425E2D" w:rsidRDefault="00425E2D" w:rsidP="00CB22B5">
            <w:pPr>
              <w:spacing w:line="259" w:lineRule="auto"/>
              <w:ind w:left="1"/>
            </w:pPr>
            <w:r>
              <w:rPr>
                <w:sz w:val="20"/>
              </w:rPr>
              <w:t xml:space="preserve">ventricular fibrillation </w:t>
            </w:r>
          </w:p>
        </w:tc>
      </w:tr>
      <w:tr w:rsidR="00425E2D" w14:paraId="0E966574" w14:textId="77777777" w:rsidTr="00425E2D">
        <w:trPr>
          <w:trHeight w:val="360"/>
        </w:trPr>
        <w:tc>
          <w:tcPr>
            <w:tcW w:w="545" w:type="dxa"/>
            <w:vMerge/>
            <w:tcBorders>
              <w:top w:val="nil"/>
              <w:left w:val="single" w:sz="4" w:space="0" w:color="000000"/>
              <w:bottom w:val="nil"/>
              <w:right w:val="single" w:sz="4" w:space="0" w:color="000000"/>
            </w:tcBorders>
          </w:tcPr>
          <w:p w14:paraId="62B7FFE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7E1DF5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F4302CC" w14:textId="77777777" w:rsidR="00425E2D" w:rsidRDefault="00425E2D" w:rsidP="00CB22B5">
            <w:pPr>
              <w:spacing w:line="259" w:lineRule="auto"/>
            </w:pPr>
            <w:r>
              <w:rPr>
                <w:sz w:val="20"/>
              </w:rPr>
              <w:t xml:space="preserve">42742 </w:t>
            </w:r>
          </w:p>
        </w:tc>
        <w:tc>
          <w:tcPr>
            <w:tcW w:w="3780" w:type="dxa"/>
            <w:tcBorders>
              <w:top w:val="single" w:sz="4" w:space="0" w:color="000000"/>
              <w:left w:val="single" w:sz="4" w:space="0" w:color="000000"/>
              <w:bottom w:val="single" w:sz="4" w:space="0" w:color="000000"/>
              <w:right w:val="single" w:sz="4" w:space="0" w:color="000000"/>
            </w:tcBorders>
          </w:tcPr>
          <w:p w14:paraId="08CF2A4C" w14:textId="77777777" w:rsidR="00425E2D" w:rsidRDefault="00425E2D" w:rsidP="00CB22B5">
            <w:pPr>
              <w:spacing w:line="259" w:lineRule="auto"/>
              <w:ind w:left="1"/>
            </w:pPr>
            <w:r>
              <w:rPr>
                <w:sz w:val="20"/>
              </w:rPr>
              <w:t xml:space="preserve">ventricular flutter </w:t>
            </w:r>
          </w:p>
        </w:tc>
      </w:tr>
      <w:tr w:rsidR="00425E2D" w14:paraId="14D5B5F0" w14:textId="77777777" w:rsidTr="00425E2D">
        <w:trPr>
          <w:trHeight w:val="360"/>
        </w:trPr>
        <w:tc>
          <w:tcPr>
            <w:tcW w:w="545" w:type="dxa"/>
            <w:vMerge/>
            <w:tcBorders>
              <w:top w:val="nil"/>
              <w:left w:val="single" w:sz="4" w:space="0" w:color="000000"/>
              <w:bottom w:val="nil"/>
              <w:right w:val="single" w:sz="4" w:space="0" w:color="000000"/>
            </w:tcBorders>
          </w:tcPr>
          <w:p w14:paraId="3ABEBD5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271FD1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A07DA7D" w14:textId="77777777" w:rsidR="00425E2D" w:rsidRDefault="00425E2D" w:rsidP="00CB22B5">
            <w:pPr>
              <w:spacing w:line="259" w:lineRule="auto"/>
            </w:pPr>
            <w:r>
              <w:rPr>
                <w:sz w:val="20"/>
              </w:rPr>
              <w:t xml:space="preserve">42781 </w:t>
            </w:r>
          </w:p>
        </w:tc>
        <w:tc>
          <w:tcPr>
            <w:tcW w:w="3780" w:type="dxa"/>
            <w:tcBorders>
              <w:top w:val="single" w:sz="4" w:space="0" w:color="000000"/>
              <w:left w:val="single" w:sz="4" w:space="0" w:color="000000"/>
              <w:bottom w:val="single" w:sz="4" w:space="0" w:color="000000"/>
              <w:right w:val="single" w:sz="4" w:space="0" w:color="000000"/>
            </w:tcBorders>
          </w:tcPr>
          <w:p w14:paraId="0A55B38C" w14:textId="77777777" w:rsidR="00425E2D" w:rsidRDefault="00425E2D" w:rsidP="00CB22B5">
            <w:pPr>
              <w:spacing w:line="259" w:lineRule="auto"/>
              <w:ind w:left="1"/>
            </w:pPr>
            <w:r>
              <w:rPr>
                <w:sz w:val="20"/>
              </w:rPr>
              <w:t xml:space="preserve">sinoatrial node dysfunction </w:t>
            </w:r>
          </w:p>
        </w:tc>
      </w:tr>
      <w:tr w:rsidR="00425E2D" w14:paraId="720614DF" w14:textId="77777777" w:rsidTr="00425E2D">
        <w:trPr>
          <w:trHeight w:val="360"/>
        </w:trPr>
        <w:tc>
          <w:tcPr>
            <w:tcW w:w="545" w:type="dxa"/>
            <w:vMerge/>
            <w:tcBorders>
              <w:top w:val="nil"/>
              <w:left w:val="single" w:sz="4" w:space="0" w:color="000000"/>
              <w:bottom w:val="nil"/>
              <w:right w:val="single" w:sz="4" w:space="0" w:color="000000"/>
            </w:tcBorders>
          </w:tcPr>
          <w:p w14:paraId="65B174E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3DDBA8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C4977E7" w14:textId="77777777" w:rsidR="00425E2D" w:rsidRDefault="00425E2D" w:rsidP="00CB22B5">
            <w:pPr>
              <w:spacing w:line="259" w:lineRule="auto"/>
            </w:pPr>
            <w:r>
              <w:rPr>
                <w:sz w:val="20"/>
              </w:rPr>
              <w:t xml:space="preserve">42789 </w:t>
            </w:r>
          </w:p>
        </w:tc>
        <w:tc>
          <w:tcPr>
            <w:tcW w:w="3780" w:type="dxa"/>
            <w:tcBorders>
              <w:top w:val="single" w:sz="4" w:space="0" w:color="000000"/>
              <w:left w:val="single" w:sz="4" w:space="0" w:color="000000"/>
              <w:bottom w:val="single" w:sz="4" w:space="0" w:color="000000"/>
              <w:right w:val="single" w:sz="4" w:space="0" w:color="000000"/>
            </w:tcBorders>
          </w:tcPr>
          <w:p w14:paraId="3989AEDD" w14:textId="77777777" w:rsidR="00425E2D" w:rsidRDefault="00425E2D" w:rsidP="00CB22B5">
            <w:pPr>
              <w:spacing w:line="259" w:lineRule="auto"/>
              <w:ind w:left="1"/>
            </w:pPr>
            <w:r>
              <w:rPr>
                <w:sz w:val="20"/>
              </w:rPr>
              <w:t xml:space="preserve">other specified cardiac dysrhythmias </w:t>
            </w:r>
          </w:p>
        </w:tc>
      </w:tr>
      <w:tr w:rsidR="00425E2D" w14:paraId="13A8CF41" w14:textId="77777777" w:rsidTr="00425E2D">
        <w:trPr>
          <w:trHeight w:val="360"/>
        </w:trPr>
        <w:tc>
          <w:tcPr>
            <w:tcW w:w="545" w:type="dxa"/>
            <w:vMerge/>
            <w:tcBorders>
              <w:top w:val="nil"/>
              <w:left w:val="single" w:sz="4" w:space="0" w:color="000000"/>
              <w:bottom w:val="single" w:sz="4" w:space="0" w:color="000000"/>
              <w:right w:val="single" w:sz="4" w:space="0" w:color="000000"/>
            </w:tcBorders>
          </w:tcPr>
          <w:p w14:paraId="6E5B9EE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BEAFEE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1426DD7" w14:textId="77777777" w:rsidR="00425E2D" w:rsidRDefault="00425E2D" w:rsidP="00CB22B5">
            <w:pPr>
              <w:spacing w:line="259" w:lineRule="auto"/>
            </w:pPr>
            <w:r>
              <w:rPr>
                <w:sz w:val="20"/>
              </w:rPr>
              <w:t xml:space="preserve">42820 </w:t>
            </w:r>
          </w:p>
        </w:tc>
        <w:tc>
          <w:tcPr>
            <w:tcW w:w="3780" w:type="dxa"/>
            <w:tcBorders>
              <w:top w:val="single" w:sz="4" w:space="0" w:color="000000"/>
              <w:left w:val="single" w:sz="4" w:space="0" w:color="000000"/>
              <w:bottom w:val="single" w:sz="4" w:space="0" w:color="000000"/>
              <w:right w:val="single" w:sz="4" w:space="0" w:color="000000"/>
            </w:tcBorders>
          </w:tcPr>
          <w:p w14:paraId="3C7C9D3C" w14:textId="77777777" w:rsidR="00425E2D" w:rsidRDefault="00425E2D" w:rsidP="00CB22B5">
            <w:pPr>
              <w:spacing w:line="259" w:lineRule="auto"/>
              <w:ind w:left="1"/>
            </w:pPr>
            <w:r>
              <w:rPr>
                <w:sz w:val="20"/>
              </w:rPr>
              <w:t xml:space="preserve">unspecified systolic heart failure </w:t>
            </w:r>
          </w:p>
        </w:tc>
      </w:tr>
      <w:tr w:rsidR="00425E2D" w14:paraId="0AC8FDB1"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4E23BCE4" w14:textId="77777777" w:rsidR="00425E2D" w:rsidRDefault="00425E2D" w:rsidP="00CB22B5">
            <w:pPr>
              <w:spacing w:line="259" w:lineRule="auto"/>
              <w:ind w:left="2"/>
            </w:pPr>
            <w:r>
              <w:rPr>
                <w:sz w:val="20"/>
              </w:rPr>
              <w:t xml:space="preserve"> </w:t>
            </w:r>
          </w:p>
        </w:tc>
        <w:tc>
          <w:tcPr>
            <w:tcW w:w="0" w:type="auto"/>
            <w:vMerge/>
            <w:tcBorders>
              <w:top w:val="nil"/>
              <w:left w:val="single" w:sz="4" w:space="0" w:color="000000"/>
              <w:bottom w:val="nil"/>
              <w:right w:val="single" w:sz="4" w:space="0" w:color="000000"/>
            </w:tcBorders>
          </w:tcPr>
          <w:p w14:paraId="4C124D3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52947BD" w14:textId="77777777" w:rsidR="00425E2D" w:rsidRDefault="00425E2D" w:rsidP="00CB22B5">
            <w:pPr>
              <w:spacing w:line="259" w:lineRule="auto"/>
            </w:pPr>
            <w:r>
              <w:rPr>
                <w:sz w:val="20"/>
              </w:rPr>
              <w:t xml:space="preserve">42821 </w:t>
            </w:r>
          </w:p>
        </w:tc>
        <w:tc>
          <w:tcPr>
            <w:tcW w:w="3780" w:type="dxa"/>
            <w:tcBorders>
              <w:top w:val="single" w:sz="4" w:space="0" w:color="000000"/>
              <w:left w:val="single" w:sz="4" w:space="0" w:color="000000"/>
              <w:bottom w:val="single" w:sz="4" w:space="0" w:color="000000"/>
              <w:right w:val="single" w:sz="4" w:space="0" w:color="000000"/>
            </w:tcBorders>
          </w:tcPr>
          <w:p w14:paraId="4BB21B2A" w14:textId="77777777" w:rsidR="00425E2D" w:rsidRDefault="00425E2D" w:rsidP="00CB22B5">
            <w:pPr>
              <w:spacing w:line="259" w:lineRule="auto"/>
              <w:ind w:left="1"/>
            </w:pPr>
            <w:r>
              <w:rPr>
                <w:sz w:val="20"/>
              </w:rPr>
              <w:t xml:space="preserve">acute systolic heart failure </w:t>
            </w:r>
          </w:p>
        </w:tc>
      </w:tr>
      <w:tr w:rsidR="00425E2D" w14:paraId="61C7C02C" w14:textId="77777777" w:rsidTr="00425E2D">
        <w:trPr>
          <w:trHeight w:val="360"/>
        </w:trPr>
        <w:tc>
          <w:tcPr>
            <w:tcW w:w="545" w:type="dxa"/>
            <w:vMerge/>
            <w:tcBorders>
              <w:top w:val="nil"/>
              <w:left w:val="single" w:sz="4" w:space="0" w:color="000000"/>
              <w:bottom w:val="nil"/>
              <w:right w:val="single" w:sz="4" w:space="0" w:color="000000"/>
            </w:tcBorders>
          </w:tcPr>
          <w:p w14:paraId="5BB9243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8AE9B8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90A20C" w14:textId="77777777" w:rsidR="00425E2D" w:rsidRDefault="00425E2D" w:rsidP="00CB22B5">
            <w:pPr>
              <w:spacing w:line="259" w:lineRule="auto"/>
            </w:pPr>
            <w:r>
              <w:rPr>
                <w:sz w:val="20"/>
              </w:rPr>
              <w:t xml:space="preserve">42822 </w:t>
            </w:r>
          </w:p>
        </w:tc>
        <w:tc>
          <w:tcPr>
            <w:tcW w:w="3780" w:type="dxa"/>
            <w:tcBorders>
              <w:top w:val="single" w:sz="4" w:space="0" w:color="000000"/>
              <w:left w:val="single" w:sz="4" w:space="0" w:color="000000"/>
              <w:bottom w:val="single" w:sz="4" w:space="0" w:color="000000"/>
              <w:right w:val="single" w:sz="4" w:space="0" w:color="000000"/>
            </w:tcBorders>
          </w:tcPr>
          <w:p w14:paraId="00A55558" w14:textId="77777777" w:rsidR="00425E2D" w:rsidRDefault="00425E2D" w:rsidP="00CB22B5">
            <w:pPr>
              <w:spacing w:line="259" w:lineRule="auto"/>
              <w:ind w:left="1"/>
            </w:pPr>
            <w:r>
              <w:rPr>
                <w:sz w:val="20"/>
              </w:rPr>
              <w:t xml:space="preserve">chronic systolic heart failure </w:t>
            </w:r>
          </w:p>
        </w:tc>
      </w:tr>
      <w:tr w:rsidR="00425E2D" w14:paraId="68E393E6" w14:textId="77777777" w:rsidTr="00425E2D">
        <w:trPr>
          <w:trHeight w:val="360"/>
        </w:trPr>
        <w:tc>
          <w:tcPr>
            <w:tcW w:w="545" w:type="dxa"/>
            <w:vMerge/>
            <w:tcBorders>
              <w:top w:val="nil"/>
              <w:left w:val="single" w:sz="4" w:space="0" w:color="000000"/>
              <w:bottom w:val="nil"/>
              <w:right w:val="single" w:sz="4" w:space="0" w:color="000000"/>
            </w:tcBorders>
          </w:tcPr>
          <w:p w14:paraId="4724427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5166C1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83D127B" w14:textId="77777777" w:rsidR="00425E2D" w:rsidRDefault="00425E2D" w:rsidP="00CB22B5">
            <w:pPr>
              <w:spacing w:line="259" w:lineRule="auto"/>
            </w:pPr>
            <w:r>
              <w:rPr>
                <w:sz w:val="20"/>
              </w:rPr>
              <w:t xml:space="preserve">42823 </w:t>
            </w:r>
          </w:p>
        </w:tc>
        <w:tc>
          <w:tcPr>
            <w:tcW w:w="3780" w:type="dxa"/>
            <w:tcBorders>
              <w:top w:val="single" w:sz="4" w:space="0" w:color="000000"/>
              <w:left w:val="single" w:sz="4" w:space="0" w:color="000000"/>
              <w:bottom w:val="single" w:sz="4" w:space="0" w:color="000000"/>
              <w:right w:val="single" w:sz="4" w:space="0" w:color="000000"/>
            </w:tcBorders>
          </w:tcPr>
          <w:p w14:paraId="39FAE302" w14:textId="77777777" w:rsidR="00425E2D" w:rsidRDefault="00425E2D" w:rsidP="00CB22B5">
            <w:pPr>
              <w:spacing w:line="259" w:lineRule="auto"/>
              <w:ind w:left="1"/>
            </w:pPr>
            <w:r>
              <w:rPr>
                <w:sz w:val="20"/>
              </w:rPr>
              <w:t xml:space="preserve">acute on chronic systolic heart failure </w:t>
            </w:r>
          </w:p>
        </w:tc>
      </w:tr>
      <w:tr w:rsidR="00425E2D" w14:paraId="0DD19951" w14:textId="77777777" w:rsidTr="00425E2D">
        <w:trPr>
          <w:trHeight w:val="360"/>
        </w:trPr>
        <w:tc>
          <w:tcPr>
            <w:tcW w:w="545" w:type="dxa"/>
            <w:vMerge/>
            <w:tcBorders>
              <w:top w:val="nil"/>
              <w:left w:val="single" w:sz="4" w:space="0" w:color="000000"/>
              <w:bottom w:val="nil"/>
              <w:right w:val="single" w:sz="4" w:space="0" w:color="000000"/>
            </w:tcBorders>
          </w:tcPr>
          <w:p w14:paraId="7DADC60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E92F4D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6C72D47" w14:textId="77777777" w:rsidR="00425E2D" w:rsidRDefault="00425E2D" w:rsidP="00CB22B5">
            <w:pPr>
              <w:spacing w:line="259" w:lineRule="auto"/>
            </w:pPr>
            <w:r>
              <w:rPr>
                <w:sz w:val="20"/>
              </w:rPr>
              <w:t xml:space="preserve">42830 </w:t>
            </w:r>
          </w:p>
        </w:tc>
        <w:tc>
          <w:tcPr>
            <w:tcW w:w="3780" w:type="dxa"/>
            <w:tcBorders>
              <w:top w:val="single" w:sz="4" w:space="0" w:color="000000"/>
              <w:left w:val="single" w:sz="4" w:space="0" w:color="000000"/>
              <w:bottom w:val="single" w:sz="4" w:space="0" w:color="000000"/>
              <w:right w:val="single" w:sz="4" w:space="0" w:color="000000"/>
            </w:tcBorders>
          </w:tcPr>
          <w:p w14:paraId="1220C27B" w14:textId="77777777" w:rsidR="00425E2D" w:rsidRDefault="00425E2D" w:rsidP="00CB22B5">
            <w:pPr>
              <w:spacing w:line="259" w:lineRule="auto"/>
              <w:ind w:left="1"/>
            </w:pPr>
            <w:r>
              <w:rPr>
                <w:sz w:val="20"/>
              </w:rPr>
              <w:t xml:space="preserve">unspecified diastolic heart failure </w:t>
            </w:r>
          </w:p>
        </w:tc>
      </w:tr>
      <w:tr w:rsidR="00425E2D" w14:paraId="64C7B484" w14:textId="77777777" w:rsidTr="00425E2D">
        <w:trPr>
          <w:trHeight w:val="360"/>
        </w:trPr>
        <w:tc>
          <w:tcPr>
            <w:tcW w:w="545" w:type="dxa"/>
            <w:vMerge/>
            <w:tcBorders>
              <w:top w:val="nil"/>
              <w:left w:val="single" w:sz="4" w:space="0" w:color="000000"/>
              <w:bottom w:val="nil"/>
              <w:right w:val="single" w:sz="4" w:space="0" w:color="000000"/>
            </w:tcBorders>
          </w:tcPr>
          <w:p w14:paraId="3CF3677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0D5B63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1BC68B3" w14:textId="77777777" w:rsidR="00425E2D" w:rsidRDefault="00425E2D" w:rsidP="00CB22B5">
            <w:pPr>
              <w:spacing w:line="259" w:lineRule="auto"/>
            </w:pPr>
            <w:r>
              <w:rPr>
                <w:sz w:val="20"/>
              </w:rPr>
              <w:t xml:space="preserve">42831 </w:t>
            </w:r>
          </w:p>
        </w:tc>
        <w:tc>
          <w:tcPr>
            <w:tcW w:w="3780" w:type="dxa"/>
            <w:tcBorders>
              <w:top w:val="single" w:sz="4" w:space="0" w:color="000000"/>
              <w:left w:val="single" w:sz="4" w:space="0" w:color="000000"/>
              <w:bottom w:val="single" w:sz="4" w:space="0" w:color="000000"/>
              <w:right w:val="single" w:sz="4" w:space="0" w:color="000000"/>
            </w:tcBorders>
          </w:tcPr>
          <w:p w14:paraId="34095326" w14:textId="77777777" w:rsidR="00425E2D" w:rsidRDefault="00425E2D" w:rsidP="00CB22B5">
            <w:pPr>
              <w:spacing w:line="259" w:lineRule="auto"/>
              <w:ind w:left="1"/>
            </w:pPr>
            <w:r>
              <w:rPr>
                <w:sz w:val="20"/>
              </w:rPr>
              <w:t xml:space="preserve">acute diastolic heart failure </w:t>
            </w:r>
          </w:p>
        </w:tc>
      </w:tr>
      <w:tr w:rsidR="00425E2D" w14:paraId="277252B4" w14:textId="77777777" w:rsidTr="00425E2D">
        <w:trPr>
          <w:trHeight w:val="360"/>
        </w:trPr>
        <w:tc>
          <w:tcPr>
            <w:tcW w:w="545" w:type="dxa"/>
            <w:vMerge/>
            <w:tcBorders>
              <w:top w:val="nil"/>
              <w:left w:val="single" w:sz="4" w:space="0" w:color="000000"/>
              <w:bottom w:val="nil"/>
              <w:right w:val="single" w:sz="4" w:space="0" w:color="000000"/>
            </w:tcBorders>
          </w:tcPr>
          <w:p w14:paraId="5C65296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FF170F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C887253" w14:textId="77777777" w:rsidR="00425E2D" w:rsidRDefault="00425E2D" w:rsidP="00CB22B5">
            <w:pPr>
              <w:spacing w:line="259" w:lineRule="auto"/>
            </w:pPr>
            <w:r>
              <w:rPr>
                <w:sz w:val="20"/>
              </w:rPr>
              <w:t xml:space="preserve">42832 </w:t>
            </w:r>
          </w:p>
        </w:tc>
        <w:tc>
          <w:tcPr>
            <w:tcW w:w="3780" w:type="dxa"/>
            <w:tcBorders>
              <w:top w:val="single" w:sz="4" w:space="0" w:color="000000"/>
              <w:left w:val="single" w:sz="4" w:space="0" w:color="000000"/>
              <w:bottom w:val="single" w:sz="4" w:space="0" w:color="000000"/>
              <w:right w:val="single" w:sz="4" w:space="0" w:color="000000"/>
            </w:tcBorders>
          </w:tcPr>
          <w:p w14:paraId="7996C0E0" w14:textId="77777777" w:rsidR="00425E2D" w:rsidRDefault="00425E2D" w:rsidP="00CB22B5">
            <w:pPr>
              <w:spacing w:line="259" w:lineRule="auto"/>
              <w:ind w:left="1"/>
            </w:pPr>
            <w:r>
              <w:rPr>
                <w:sz w:val="20"/>
              </w:rPr>
              <w:t xml:space="preserve">chronic diastolic heart failure </w:t>
            </w:r>
          </w:p>
        </w:tc>
      </w:tr>
      <w:tr w:rsidR="00425E2D" w14:paraId="27F4A53A" w14:textId="77777777" w:rsidTr="00425E2D">
        <w:trPr>
          <w:trHeight w:val="360"/>
        </w:trPr>
        <w:tc>
          <w:tcPr>
            <w:tcW w:w="545" w:type="dxa"/>
            <w:vMerge/>
            <w:tcBorders>
              <w:top w:val="nil"/>
              <w:left w:val="single" w:sz="4" w:space="0" w:color="000000"/>
              <w:bottom w:val="nil"/>
              <w:right w:val="single" w:sz="4" w:space="0" w:color="000000"/>
            </w:tcBorders>
          </w:tcPr>
          <w:p w14:paraId="67DB8AA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C62D22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625FA51" w14:textId="77777777" w:rsidR="00425E2D" w:rsidRDefault="00425E2D" w:rsidP="00CB22B5">
            <w:pPr>
              <w:spacing w:line="259" w:lineRule="auto"/>
            </w:pPr>
            <w:r>
              <w:rPr>
                <w:sz w:val="20"/>
              </w:rPr>
              <w:t xml:space="preserve">42833 </w:t>
            </w:r>
          </w:p>
        </w:tc>
        <w:tc>
          <w:tcPr>
            <w:tcW w:w="3780" w:type="dxa"/>
            <w:tcBorders>
              <w:top w:val="single" w:sz="4" w:space="0" w:color="000000"/>
              <w:left w:val="single" w:sz="4" w:space="0" w:color="000000"/>
              <w:bottom w:val="single" w:sz="4" w:space="0" w:color="000000"/>
              <w:right w:val="single" w:sz="4" w:space="0" w:color="000000"/>
            </w:tcBorders>
          </w:tcPr>
          <w:p w14:paraId="1A00B38B" w14:textId="77777777" w:rsidR="00425E2D" w:rsidRDefault="00425E2D" w:rsidP="00CB22B5">
            <w:pPr>
              <w:spacing w:line="259" w:lineRule="auto"/>
              <w:ind w:left="1"/>
            </w:pPr>
            <w:r>
              <w:rPr>
                <w:sz w:val="20"/>
              </w:rPr>
              <w:t xml:space="preserve">acute on chronic diastolic heart failure </w:t>
            </w:r>
          </w:p>
        </w:tc>
      </w:tr>
      <w:tr w:rsidR="00425E2D" w14:paraId="3531A085" w14:textId="77777777" w:rsidTr="00425E2D">
        <w:trPr>
          <w:trHeight w:val="470"/>
        </w:trPr>
        <w:tc>
          <w:tcPr>
            <w:tcW w:w="545" w:type="dxa"/>
            <w:vMerge/>
            <w:tcBorders>
              <w:top w:val="nil"/>
              <w:left w:val="single" w:sz="4" w:space="0" w:color="000000"/>
              <w:bottom w:val="nil"/>
              <w:right w:val="single" w:sz="4" w:space="0" w:color="000000"/>
            </w:tcBorders>
          </w:tcPr>
          <w:p w14:paraId="6F7371B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ADE7CE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46A9AD7" w14:textId="77777777" w:rsidR="00425E2D" w:rsidRDefault="00425E2D" w:rsidP="00CB22B5">
            <w:pPr>
              <w:spacing w:line="259" w:lineRule="auto"/>
            </w:pPr>
            <w:r>
              <w:rPr>
                <w:sz w:val="20"/>
              </w:rPr>
              <w:t xml:space="preserve">42840 </w:t>
            </w:r>
          </w:p>
        </w:tc>
        <w:tc>
          <w:tcPr>
            <w:tcW w:w="3780" w:type="dxa"/>
            <w:tcBorders>
              <w:top w:val="single" w:sz="4" w:space="0" w:color="000000"/>
              <w:left w:val="single" w:sz="4" w:space="0" w:color="000000"/>
              <w:bottom w:val="single" w:sz="4" w:space="0" w:color="000000"/>
              <w:right w:val="single" w:sz="4" w:space="0" w:color="000000"/>
            </w:tcBorders>
          </w:tcPr>
          <w:p w14:paraId="08C2D352" w14:textId="77777777" w:rsidR="00425E2D" w:rsidRDefault="00425E2D" w:rsidP="00CB22B5">
            <w:pPr>
              <w:spacing w:line="259" w:lineRule="auto"/>
              <w:ind w:left="2" w:hanging="1"/>
            </w:pPr>
            <w:proofErr w:type="spellStart"/>
            <w:r>
              <w:rPr>
                <w:sz w:val="20"/>
              </w:rPr>
              <w:t>unspec</w:t>
            </w:r>
            <w:proofErr w:type="spellEnd"/>
            <w:r>
              <w:rPr>
                <w:sz w:val="20"/>
              </w:rPr>
              <w:t xml:space="preserve"> combined </w:t>
            </w:r>
            <w:proofErr w:type="spellStart"/>
            <w:r>
              <w:rPr>
                <w:sz w:val="20"/>
              </w:rPr>
              <w:t>systolic&amp;diastolic</w:t>
            </w:r>
            <w:proofErr w:type="spellEnd"/>
            <w:r>
              <w:rPr>
                <w:sz w:val="20"/>
              </w:rPr>
              <w:t xml:space="preserve"> heart failure </w:t>
            </w:r>
          </w:p>
        </w:tc>
      </w:tr>
      <w:tr w:rsidR="00425E2D" w14:paraId="5731E6A2" w14:textId="77777777" w:rsidTr="00425E2D">
        <w:trPr>
          <w:trHeight w:val="470"/>
        </w:trPr>
        <w:tc>
          <w:tcPr>
            <w:tcW w:w="545" w:type="dxa"/>
            <w:vMerge/>
            <w:tcBorders>
              <w:top w:val="nil"/>
              <w:left w:val="single" w:sz="4" w:space="0" w:color="000000"/>
              <w:bottom w:val="nil"/>
              <w:right w:val="single" w:sz="4" w:space="0" w:color="000000"/>
            </w:tcBorders>
          </w:tcPr>
          <w:p w14:paraId="4BE7DCD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9100BB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79EE6CB" w14:textId="77777777" w:rsidR="00425E2D" w:rsidRDefault="00425E2D" w:rsidP="00CB22B5">
            <w:pPr>
              <w:spacing w:line="259" w:lineRule="auto"/>
            </w:pPr>
            <w:r>
              <w:rPr>
                <w:sz w:val="20"/>
              </w:rPr>
              <w:t xml:space="preserve">42841 </w:t>
            </w:r>
          </w:p>
        </w:tc>
        <w:tc>
          <w:tcPr>
            <w:tcW w:w="3780" w:type="dxa"/>
            <w:tcBorders>
              <w:top w:val="single" w:sz="4" w:space="0" w:color="000000"/>
              <w:left w:val="single" w:sz="4" w:space="0" w:color="000000"/>
              <w:bottom w:val="single" w:sz="4" w:space="0" w:color="000000"/>
              <w:right w:val="single" w:sz="4" w:space="0" w:color="000000"/>
            </w:tcBorders>
          </w:tcPr>
          <w:p w14:paraId="4608B5C3" w14:textId="77777777" w:rsidR="00425E2D" w:rsidRDefault="00425E2D" w:rsidP="00CB22B5">
            <w:pPr>
              <w:spacing w:line="259" w:lineRule="auto"/>
              <w:ind w:left="2" w:hanging="1"/>
            </w:pPr>
            <w:r>
              <w:rPr>
                <w:sz w:val="20"/>
              </w:rPr>
              <w:t xml:space="preserve">acute combined </w:t>
            </w:r>
            <w:proofErr w:type="spellStart"/>
            <w:r>
              <w:rPr>
                <w:sz w:val="20"/>
              </w:rPr>
              <w:t>systolic&amp;diastolic</w:t>
            </w:r>
            <w:proofErr w:type="spellEnd"/>
            <w:r>
              <w:rPr>
                <w:sz w:val="20"/>
              </w:rPr>
              <w:t xml:space="preserve"> heart failure </w:t>
            </w:r>
          </w:p>
        </w:tc>
      </w:tr>
      <w:tr w:rsidR="00425E2D" w14:paraId="4944D46B" w14:textId="77777777" w:rsidTr="00425E2D">
        <w:trPr>
          <w:trHeight w:val="470"/>
        </w:trPr>
        <w:tc>
          <w:tcPr>
            <w:tcW w:w="545" w:type="dxa"/>
            <w:vMerge/>
            <w:tcBorders>
              <w:top w:val="nil"/>
              <w:left w:val="single" w:sz="4" w:space="0" w:color="000000"/>
              <w:bottom w:val="nil"/>
              <w:right w:val="single" w:sz="4" w:space="0" w:color="000000"/>
            </w:tcBorders>
          </w:tcPr>
          <w:p w14:paraId="3069CB2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5A3DCD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A5B914C" w14:textId="77777777" w:rsidR="00425E2D" w:rsidRDefault="00425E2D" w:rsidP="00CB22B5">
            <w:pPr>
              <w:spacing w:line="259" w:lineRule="auto"/>
            </w:pPr>
            <w:r>
              <w:rPr>
                <w:sz w:val="20"/>
              </w:rPr>
              <w:t xml:space="preserve">42842 </w:t>
            </w:r>
          </w:p>
        </w:tc>
        <w:tc>
          <w:tcPr>
            <w:tcW w:w="3780" w:type="dxa"/>
            <w:tcBorders>
              <w:top w:val="single" w:sz="4" w:space="0" w:color="000000"/>
              <w:left w:val="single" w:sz="4" w:space="0" w:color="000000"/>
              <w:bottom w:val="single" w:sz="4" w:space="0" w:color="000000"/>
              <w:right w:val="single" w:sz="4" w:space="0" w:color="000000"/>
            </w:tcBorders>
          </w:tcPr>
          <w:p w14:paraId="05E1FA1D" w14:textId="77777777" w:rsidR="00425E2D" w:rsidRDefault="00425E2D" w:rsidP="00CB22B5">
            <w:pPr>
              <w:spacing w:line="259" w:lineRule="auto"/>
              <w:ind w:left="2" w:hanging="1"/>
            </w:pPr>
            <w:r>
              <w:rPr>
                <w:sz w:val="20"/>
              </w:rPr>
              <w:t xml:space="preserve">chronic comb </w:t>
            </w:r>
            <w:proofErr w:type="spellStart"/>
            <w:r>
              <w:rPr>
                <w:sz w:val="20"/>
              </w:rPr>
              <w:t>systolic&amp;diastolic</w:t>
            </w:r>
            <w:proofErr w:type="spellEnd"/>
            <w:r>
              <w:rPr>
                <w:sz w:val="20"/>
              </w:rPr>
              <w:t xml:space="preserve"> heart failure </w:t>
            </w:r>
          </w:p>
        </w:tc>
      </w:tr>
      <w:tr w:rsidR="00425E2D" w14:paraId="2956A7A6" w14:textId="77777777" w:rsidTr="00425E2D">
        <w:trPr>
          <w:trHeight w:val="470"/>
        </w:trPr>
        <w:tc>
          <w:tcPr>
            <w:tcW w:w="545" w:type="dxa"/>
            <w:vMerge/>
            <w:tcBorders>
              <w:top w:val="nil"/>
              <w:left w:val="single" w:sz="4" w:space="0" w:color="000000"/>
              <w:bottom w:val="nil"/>
              <w:right w:val="single" w:sz="4" w:space="0" w:color="000000"/>
            </w:tcBorders>
          </w:tcPr>
          <w:p w14:paraId="7095FB5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4D7223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C48CFC8" w14:textId="77777777" w:rsidR="00425E2D" w:rsidRDefault="00425E2D" w:rsidP="00CB22B5">
            <w:pPr>
              <w:spacing w:line="259" w:lineRule="auto"/>
            </w:pPr>
            <w:r>
              <w:rPr>
                <w:sz w:val="20"/>
              </w:rPr>
              <w:t xml:space="preserve">42843 </w:t>
            </w:r>
          </w:p>
        </w:tc>
        <w:tc>
          <w:tcPr>
            <w:tcW w:w="3780" w:type="dxa"/>
            <w:tcBorders>
              <w:top w:val="single" w:sz="4" w:space="0" w:color="000000"/>
              <w:left w:val="single" w:sz="4" w:space="0" w:color="000000"/>
              <w:bottom w:val="single" w:sz="4" w:space="0" w:color="000000"/>
              <w:right w:val="single" w:sz="4" w:space="0" w:color="000000"/>
            </w:tcBorders>
          </w:tcPr>
          <w:p w14:paraId="6057F4C9" w14:textId="77777777" w:rsidR="00425E2D" w:rsidRDefault="00425E2D" w:rsidP="00CB22B5">
            <w:pPr>
              <w:spacing w:line="259" w:lineRule="auto"/>
              <w:ind w:left="2" w:hanging="1"/>
            </w:pPr>
            <w:r>
              <w:rPr>
                <w:sz w:val="20"/>
              </w:rPr>
              <w:t xml:space="preserve">acute chronic comb </w:t>
            </w:r>
            <w:proofErr w:type="spellStart"/>
            <w:r>
              <w:rPr>
                <w:sz w:val="20"/>
              </w:rPr>
              <w:t>systolic&amp;diastolic</w:t>
            </w:r>
            <w:proofErr w:type="spellEnd"/>
            <w:r>
              <w:rPr>
                <w:sz w:val="20"/>
              </w:rPr>
              <w:t xml:space="preserve"> heart fail </w:t>
            </w:r>
          </w:p>
        </w:tc>
      </w:tr>
      <w:tr w:rsidR="00425E2D" w14:paraId="5F10C918" w14:textId="77777777" w:rsidTr="00425E2D">
        <w:trPr>
          <w:trHeight w:val="468"/>
        </w:trPr>
        <w:tc>
          <w:tcPr>
            <w:tcW w:w="545" w:type="dxa"/>
            <w:vMerge/>
            <w:tcBorders>
              <w:top w:val="nil"/>
              <w:left w:val="single" w:sz="4" w:space="0" w:color="000000"/>
              <w:bottom w:val="nil"/>
              <w:right w:val="single" w:sz="4" w:space="0" w:color="000000"/>
            </w:tcBorders>
          </w:tcPr>
          <w:p w14:paraId="7C6A62F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63B1D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3AB492C" w14:textId="77777777" w:rsidR="00425E2D" w:rsidRDefault="00425E2D" w:rsidP="00CB22B5">
            <w:pPr>
              <w:spacing w:line="259" w:lineRule="auto"/>
            </w:pPr>
            <w:r>
              <w:rPr>
                <w:sz w:val="20"/>
              </w:rPr>
              <w:t xml:space="preserve">43300 </w:t>
            </w:r>
          </w:p>
        </w:tc>
        <w:tc>
          <w:tcPr>
            <w:tcW w:w="3780" w:type="dxa"/>
            <w:tcBorders>
              <w:top w:val="single" w:sz="4" w:space="0" w:color="000000"/>
              <w:left w:val="single" w:sz="4" w:space="0" w:color="000000"/>
              <w:bottom w:val="single" w:sz="4" w:space="0" w:color="000000"/>
              <w:right w:val="single" w:sz="4" w:space="0" w:color="000000"/>
            </w:tcBorders>
          </w:tcPr>
          <w:p w14:paraId="1D22E751" w14:textId="77777777" w:rsidR="00425E2D" w:rsidRDefault="00425E2D" w:rsidP="00CB22B5">
            <w:pPr>
              <w:spacing w:line="259" w:lineRule="auto"/>
              <w:ind w:left="2" w:hanging="1"/>
            </w:pPr>
            <w:proofErr w:type="spellStart"/>
            <w:r>
              <w:rPr>
                <w:sz w:val="20"/>
              </w:rPr>
              <w:t>occlusion&amp;stenos</w:t>
            </w:r>
            <w:proofErr w:type="spellEnd"/>
            <w:r>
              <w:rPr>
                <w:sz w:val="20"/>
              </w:rPr>
              <w:t xml:space="preserve"> basilar art w/o mention infarct </w:t>
            </w:r>
          </w:p>
        </w:tc>
      </w:tr>
      <w:tr w:rsidR="00425E2D" w14:paraId="46A032E1" w14:textId="77777777" w:rsidTr="00425E2D">
        <w:trPr>
          <w:trHeight w:val="360"/>
        </w:trPr>
        <w:tc>
          <w:tcPr>
            <w:tcW w:w="545" w:type="dxa"/>
            <w:vMerge/>
            <w:tcBorders>
              <w:top w:val="nil"/>
              <w:left w:val="single" w:sz="4" w:space="0" w:color="000000"/>
              <w:bottom w:val="nil"/>
              <w:right w:val="single" w:sz="4" w:space="0" w:color="000000"/>
            </w:tcBorders>
          </w:tcPr>
          <w:p w14:paraId="21FF802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1E50BB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B009094" w14:textId="77777777" w:rsidR="00425E2D" w:rsidRDefault="00425E2D" w:rsidP="00CB22B5">
            <w:pPr>
              <w:spacing w:line="259" w:lineRule="auto"/>
            </w:pPr>
            <w:r>
              <w:rPr>
                <w:sz w:val="20"/>
              </w:rPr>
              <w:t xml:space="preserve">43301 </w:t>
            </w:r>
          </w:p>
        </w:tc>
        <w:tc>
          <w:tcPr>
            <w:tcW w:w="3780" w:type="dxa"/>
            <w:tcBorders>
              <w:top w:val="single" w:sz="4" w:space="0" w:color="000000"/>
              <w:left w:val="single" w:sz="4" w:space="0" w:color="000000"/>
              <w:bottom w:val="single" w:sz="4" w:space="0" w:color="000000"/>
              <w:right w:val="single" w:sz="4" w:space="0" w:color="000000"/>
            </w:tcBorders>
          </w:tcPr>
          <w:p w14:paraId="4FB750B6" w14:textId="77777777" w:rsidR="00425E2D" w:rsidRDefault="00425E2D" w:rsidP="00CB22B5">
            <w:pPr>
              <w:spacing w:line="259" w:lineRule="auto"/>
              <w:ind w:left="1"/>
            </w:pPr>
            <w:proofErr w:type="spellStart"/>
            <w:r>
              <w:rPr>
                <w:sz w:val="20"/>
              </w:rPr>
              <w:t>occlusion&amp;stenosis</w:t>
            </w:r>
            <w:proofErr w:type="spellEnd"/>
            <w:r>
              <w:rPr>
                <w:sz w:val="20"/>
              </w:rPr>
              <w:t xml:space="preserve"> basilar artery w/infarct </w:t>
            </w:r>
          </w:p>
        </w:tc>
      </w:tr>
      <w:tr w:rsidR="00425E2D" w14:paraId="37FA782C" w14:textId="77777777" w:rsidTr="00425E2D">
        <w:trPr>
          <w:trHeight w:val="470"/>
        </w:trPr>
        <w:tc>
          <w:tcPr>
            <w:tcW w:w="545" w:type="dxa"/>
            <w:vMerge/>
            <w:tcBorders>
              <w:top w:val="nil"/>
              <w:left w:val="single" w:sz="4" w:space="0" w:color="000000"/>
              <w:bottom w:val="nil"/>
              <w:right w:val="single" w:sz="4" w:space="0" w:color="000000"/>
            </w:tcBorders>
          </w:tcPr>
          <w:p w14:paraId="0ACCB6A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A8736F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054CB4B" w14:textId="77777777" w:rsidR="00425E2D" w:rsidRDefault="00425E2D" w:rsidP="00CB22B5">
            <w:pPr>
              <w:spacing w:line="259" w:lineRule="auto"/>
            </w:pPr>
            <w:r>
              <w:rPr>
                <w:sz w:val="20"/>
              </w:rPr>
              <w:t xml:space="preserve">43310 </w:t>
            </w:r>
          </w:p>
        </w:tc>
        <w:tc>
          <w:tcPr>
            <w:tcW w:w="3780" w:type="dxa"/>
            <w:tcBorders>
              <w:top w:val="single" w:sz="4" w:space="0" w:color="000000"/>
              <w:left w:val="single" w:sz="4" w:space="0" w:color="000000"/>
              <w:bottom w:val="single" w:sz="4" w:space="0" w:color="000000"/>
              <w:right w:val="single" w:sz="4" w:space="0" w:color="000000"/>
            </w:tcBorders>
          </w:tcPr>
          <w:p w14:paraId="3007D81C" w14:textId="77777777" w:rsidR="00425E2D" w:rsidRDefault="00425E2D" w:rsidP="00CB22B5">
            <w:pPr>
              <w:spacing w:line="259" w:lineRule="auto"/>
              <w:ind w:left="2" w:hanging="1"/>
            </w:pPr>
            <w:proofErr w:type="spellStart"/>
            <w:r>
              <w:rPr>
                <w:sz w:val="20"/>
              </w:rPr>
              <w:t>occlusion&amp;stenos</w:t>
            </w:r>
            <w:proofErr w:type="spellEnd"/>
            <w:r>
              <w:rPr>
                <w:sz w:val="20"/>
              </w:rPr>
              <w:t xml:space="preserve"> carotid art w/o mention infarct </w:t>
            </w:r>
          </w:p>
        </w:tc>
      </w:tr>
      <w:tr w:rsidR="00425E2D" w14:paraId="77271490" w14:textId="77777777" w:rsidTr="00425E2D">
        <w:trPr>
          <w:trHeight w:val="360"/>
        </w:trPr>
        <w:tc>
          <w:tcPr>
            <w:tcW w:w="545" w:type="dxa"/>
            <w:vMerge/>
            <w:tcBorders>
              <w:top w:val="nil"/>
              <w:left w:val="single" w:sz="4" w:space="0" w:color="000000"/>
              <w:bottom w:val="nil"/>
              <w:right w:val="single" w:sz="4" w:space="0" w:color="000000"/>
            </w:tcBorders>
          </w:tcPr>
          <w:p w14:paraId="1EE10D3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AC40F8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E93A7A0" w14:textId="77777777" w:rsidR="00425E2D" w:rsidRDefault="00425E2D" w:rsidP="00CB22B5">
            <w:pPr>
              <w:spacing w:line="259" w:lineRule="auto"/>
            </w:pPr>
            <w:r>
              <w:rPr>
                <w:sz w:val="20"/>
              </w:rPr>
              <w:t xml:space="preserve">43311 </w:t>
            </w:r>
          </w:p>
        </w:tc>
        <w:tc>
          <w:tcPr>
            <w:tcW w:w="3780" w:type="dxa"/>
            <w:tcBorders>
              <w:top w:val="single" w:sz="4" w:space="0" w:color="000000"/>
              <w:left w:val="single" w:sz="4" w:space="0" w:color="000000"/>
              <w:bottom w:val="single" w:sz="4" w:space="0" w:color="000000"/>
              <w:right w:val="single" w:sz="4" w:space="0" w:color="000000"/>
            </w:tcBorders>
          </w:tcPr>
          <w:p w14:paraId="51925DD8" w14:textId="77777777" w:rsidR="00425E2D" w:rsidRDefault="00425E2D" w:rsidP="00CB22B5">
            <w:pPr>
              <w:spacing w:line="259" w:lineRule="auto"/>
              <w:ind w:left="1"/>
            </w:pPr>
            <w:proofErr w:type="spellStart"/>
            <w:r>
              <w:rPr>
                <w:sz w:val="20"/>
              </w:rPr>
              <w:t>occlusion&amp;stenosis</w:t>
            </w:r>
            <w:proofErr w:type="spellEnd"/>
            <w:r>
              <w:rPr>
                <w:sz w:val="20"/>
              </w:rPr>
              <w:t xml:space="preserve"> carotid artery w/infarct </w:t>
            </w:r>
          </w:p>
        </w:tc>
      </w:tr>
      <w:tr w:rsidR="00425E2D" w14:paraId="7615AA4C" w14:textId="77777777" w:rsidTr="00425E2D">
        <w:trPr>
          <w:trHeight w:val="470"/>
        </w:trPr>
        <w:tc>
          <w:tcPr>
            <w:tcW w:w="545" w:type="dxa"/>
            <w:vMerge/>
            <w:tcBorders>
              <w:top w:val="nil"/>
              <w:left w:val="single" w:sz="4" w:space="0" w:color="000000"/>
              <w:bottom w:val="nil"/>
              <w:right w:val="single" w:sz="4" w:space="0" w:color="000000"/>
            </w:tcBorders>
          </w:tcPr>
          <w:p w14:paraId="314CC42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90D34E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AB25E20" w14:textId="77777777" w:rsidR="00425E2D" w:rsidRDefault="00425E2D" w:rsidP="00CB22B5">
            <w:pPr>
              <w:spacing w:line="259" w:lineRule="auto"/>
            </w:pPr>
            <w:r>
              <w:rPr>
                <w:sz w:val="20"/>
              </w:rPr>
              <w:t xml:space="preserve">43320 </w:t>
            </w:r>
          </w:p>
        </w:tc>
        <w:tc>
          <w:tcPr>
            <w:tcW w:w="3780" w:type="dxa"/>
            <w:tcBorders>
              <w:top w:val="single" w:sz="4" w:space="0" w:color="000000"/>
              <w:left w:val="single" w:sz="4" w:space="0" w:color="000000"/>
              <w:bottom w:val="single" w:sz="4" w:space="0" w:color="000000"/>
              <w:right w:val="single" w:sz="4" w:space="0" w:color="000000"/>
            </w:tcBorders>
          </w:tcPr>
          <w:p w14:paraId="67D1C8EA" w14:textId="77777777" w:rsidR="00425E2D" w:rsidRDefault="00425E2D" w:rsidP="00CB22B5">
            <w:pPr>
              <w:spacing w:line="259" w:lineRule="auto"/>
              <w:ind w:left="2" w:hanging="1"/>
            </w:pPr>
            <w:proofErr w:type="spellStart"/>
            <w:r>
              <w:rPr>
                <w:sz w:val="20"/>
              </w:rPr>
              <w:t>occlusion&amp;stenos</w:t>
            </w:r>
            <w:proofErr w:type="spellEnd"/>
            <w:r>
              <w:rPr>
                <w:sz w:val="20"/>
              </w:rPr>
              <w:t xml:space="preserve"> vert art w/o mention infarct </w:t>
            </w:r>
          </w:p>
        </w:tc>
      </w:tr>
      <w:tr w:rsidR="00425E2D" w14:paraId="77FE61D1" w14:textId="77777777" w:rsidTr="00425E2D">
        <w:trPr>
          <w:trHeight w:val="470"/>
        </w:trPr>
        <w:tc>
          <w:tcPr>
            <w:tcW w:w="545" w:type="dxa"/>
            <w:vMerge/>
            <w:tcBorders>
              <w:top w:val="nil"/>
              <w:left w:val="single" w:sz="4" w:space="0" w:color="000000"/>
              <w:bottom w:val="nil"/>
              <w:right w:val="single" w:sz="4" w:space="0" w:color="000000"/>
            </w:tcBorders>
          </w:tcPr>
          <w:p w14:paraId="3833180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B2D861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C7E912D" w14:textId="77777777" w:rsidR="00425E2D" w:rsidRDefault="00425E2D" w:rsidP="00CB22B5">
            <w:pPr>
              <w:spacing w:line="259" w:lineRule="auto"/>
            </w:pPr>
            <w:r>
              <w:rPr>
                <w:sz w:val="20"/>
              </w:rPr>
              <w:t xml:space="preserve">43321 </w:t>
            </w:r>
          </w:p>
        </w:tc>
        <w:tc>
          <w:tcPr>
            <w:tcW w:w="3780" w:type="dxa"/>
            <w:tcBorders>
              <w:top w:val="single" w:sz="4" w:space="0" w:color="000000"/>
              <w:left w:val="single" w:sz="4" w:space="0" w:color="000000"/>
              <w:bottom w:val="single" w:sz="4" w:space="0" w:color="000000"/>
              <w:right w:val="single" w:sz="4" w:space="0" w:color="000000"/>
            </w:tcBorders>
          </w:tcPr>
          <w:p w14:paraId="5E943D3E" w14:textId="77777777" w:rsidR="00425E2D" w:rsidRDefault="00425E2D" w:rsidP="00CB22B5">
            <w:pPr>
              <w:spacing w:line="259" w:lineRule="auto"/>
              <w:ind w:left="2" w:hanging="1"/>
            </w:pPr>
            <w:proofErr w:type="spellStart"/>
            <w:r>
              <w:rPr>
                <w:sz w:val="20"/>
              </w:rPr>
              <w:t>occlusion&amp;stenosis</w:t>
            </w:r>
            <w:proofErr w:type="spellEnd"/>
            <w:r>
              <w:rPr>
                <w:sz w:val="20"/>
              </w:rPr>
              <w:t xml:space="preserve"> vertebral artery w/infarct </w:t>
            </w:r>
          </w:p>
        </w:tc>
      </w:tr>
      <w:tr w:rsidR="00425E2D" w14:paraId="0D72D39A" w14:textId="77777777" w:rsidTr="00425E2D">
        <w:trPr>
          <w:trHeight w:val="470"/>
        </w:trPr>
        <w:tc>
          <w:tcPr>
            <w:tcW w:w="545" w:type="dxa"/>
            <w:vMerge/>
            <w:tcBorders>
              <w:top w:val="nil"/>
              <w:left w:val="single" w:sz="4" w:space="0" w:color="000000"/>
              <w:bottom w:val="nil"/>
              <w:right w:val="single" w:sz="4" w:space="0" w:color="000000"/>
            </w:tcBorders>
          </w:tcPr>
          <w:p w14:paraId="74FB772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E16E01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EA0CDB7" w14:textId="77777777" w:rsidR="00425E2D" w:rsidRDefault="00425E2D" w:rsidP="00CB22B5">
            <w:pPr>
              <w:spacing w:line="259" w:lineRule="auto"/>
            </w:pPr>
            <w:r>
              <w:rPr>
                <w:sz w:val="20"/>
              </w:rPr>
              <w:t xml:space="preserve">43330 </w:t>
            </w:r>
          </w:p>
        </w:tc>
        <w:tc>
          <w:tcPr>
            <w:tcW w:w="3780" w:type="dxa"/>
            <w:tcBorders>
              <w:top w:val="single" w:sz="4" w:space="0" w:color="000000"/>
              <w:left w:val="single" w:sz="4" w:space="0" w:color="000000"/>
              <w:bottom w:val="single" w:sz="4" w:space="0" w:color="000000"/>
              <w:right w:val="single" w:sz="4" w:space="0" w:color="000000"/>
            </w:tcBorders>
          </w:tcPr>
          <w:p w14:paraId="7A00D831" w14:textId="77777777" w:rsidR="00425E2D" w:rsidRDefault="00425E2D" w:rsidP="00CB22B5">
            <w:pPr>
              <w:spacing w:line="259" w:lineRule="auto"/>
              <w:ind w:left="2" w:hanging="1"/>
            </w:pPr>
            <w:proofErr w:type="spellStart"/>
            <w:r>
              <w:rPr>
                <w:sz w:val="20"/>
              </w:rPr>
              <w:t>occl&amp;stenos</w:t>
            </w:r>
            <w:proofErr w:type="spellEnd"/>
            <w:r>
              <w:rPr>
                <w:sz w:val="20"/>
              </w:rPr>
              <w:t xml:space="preserve"> </w:t>
            </w:r>
            <w:proofErr w:type="spellStart"/>
            <w:r>
              <w:rPr>
                <w:sz w:val="20"/>
              </w:rPr>
              <w:t>mx&amp;bilat</w:t>
            </w:r>
            <w:proofErr w:type="spellEnd"/>
            <w:r>
              <w:rPr>
                <w:sz w:val="20"/>
              </w:rPr>
              <w:t xml:space="preserve"> </w:t>
            </w:r>
            <w:proofErr w:type="spellStart"/>
            <w:r>
              <w:rPr>
                <w:sz w:val="20"/>
              </w:rPr>
              <w:t>precerbrl</w:t>
            </w:r>
            <w:proofErr w:type="spellEnd"/>
            <w:r>
              <w:rPr>
                <w:sz w:val="20"/>
              </w:rPr>
              <w:t xml:space="preserve"> art w/o infarct </w:t>
            </w:r>
          </w:p>
        </w:tc>
      </w:tr>
      <w:tr w:rsidR="00425E2D" w14:paraId="5CE2A4CF" w14:textId="77777777" w:rsidTr="00425E2D">
        <w:trPr>
          <w:trHeight w:val="468"/>
        </w:trPr>
        <w:tc>
          <w:tcPr>
            <w:tcW w:w="545" w:type="dxa"/>
            <w:vMerge/>
            <w:tcBorders>
              <w:top w:val="nil"/>
              <w:left w:val="single" w:sz="4" w:space="0" w:color="000000"/>
              <w:bottom w:val="nil"/>
              <w:right w:val="single" w:sz="4" w:space="0" w:color="000000"/>
            </w:tcBorders>
          </w:tcPr>
          <w:p w14:paraId="092C81E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B80554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554873E" w14:textId="77777777" w:rsidR="00425E2D" w:rsidRDefault="00425E2D" w:rsidP="00CB22B5">
            <w:pPr>
              <w:spacing w:line="259" w:lineRule="auto"/>
            </w:pPr>
            <w:r>
              <w:rPr>
                <w:sz w:val="20"/>
              </w:rPr>
              <w:t xml:space="preserve">43331 </w:t>
            </w:r>
          </w:p>
        </w:tc>
        <w:tc>
          <w:tcPr>
            <w:tcW w:w="3780" w:type="dxa"/>
            <w:tcBorders>
              <w:top w:val="single" w:sz="4" w:space="0" w:color="000000"/>
              <w:left w:val="single" w:sz="4" w:space="0" w:color="000000"/>
              <w:bottom w:val="single" w:sz="4" w:space="0" w:color="000000"/>
              <w:right w:val="single" w:sz="4" w:space="0" w:color="000000"/>
            </w:tcBorders>
          </w:tcPr>
          <w:p w14:paraId="26D5386E" w14:textId="77777777" w:rsidR="00425E2D" w:rsidRDefault="00425E2D" w:rsidP="00CB22B5">
            <w:pPr>
              <w:spacing w:line="259" w:lineRule="auto"/>
              <w:ind w:left="2" w:hanging="1"/>
            </w:pPr>
            <w:proofErr w:type="spellStart"/>
            <w:r>
              <w:rPr>
                <w:sz w:val="20"/>
              </w:rPr>
              <w:t>occl&amp;stenos</w:t>
            </w:r>
            <w:proofErr w:type="spellEnd"/>
            <w:r>
              <w:rPr>
                <w:sz w:val="20"/>
              </w:rPr>
              <w:t xml:space="preserve"> </w:t>
            </w:r>
            <w:proofErr w:type="spellStart"/>
            <w:r>
              <w:rPr>
                <w:sz w:val="20"/>
              </w:rPr>
              <w:t>mx&amp;bilat</w:t>
            </w:r>
            <w:proofErr w:type="spellEnd"/>
            <w:r>
              <w:rPr>
                <w:sz w:val="20"/>
              </w:rPr>
              <w:t xml:space="preserve"> </w:t>
            </w:r>
            <w:proofErr w:type="spellStart"/>
            <w:r>
              <w:rPr>
                <w:sz w:val="20"/>
              </w:rPr>
              <w:t>precerbrl</w:t>
            </w:r>
            <w:proofErr w:type="spellEnd"/>
            <w:r>
              <w:rPr>
                <w:sz w:val="20"/>
              </w:rPr>
              <w:t xml:space="preserve"> art w/infarct </w:t>
            </w:r>
          </w:p>
        </w:tc>
      </w:tr>
      <w:tr w:rsidR="00425E2D" w14:paraId="7F8674E7" w14:textId="77777777" w:rsidTr="00425E2D">
        <w:trPr>
          <w:trHeight w:val="470"/>
        </w:trPr>
        <w:tc>
          <w:tcPr>
            <w:tcW w:w="545" w:type="dxa"/>
            <w:vMerge/>
            <w:tcBorders>
              <w:top w:val="nil"/>
              <w:left w:val="single" w:sz="4" w:space="0" w:color="000000"/>
              <w:bottom w:val="nil"/>
              <w:right w:val="single" w:sz="4" w:space="0" w:color="000000"/>
            </w:tcBorders>
          </w:tcPr>
          <w:p w14:paraId="7DD972A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A10B8F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E94305A" w14:textId="77777777" w:rsidR="00425E2D" w:rsidRDefault="00425E2D" w:rsidP="00CB22B5">
            <w:pPr>
              <w:spacing w:line="259" w:lineRule="auto"/>
            </w:pPr>
            <w:r>
              <w:rPr>
                <w:sz w:val="20"/>
              </w:rPr>
              <w:t xml:space="preserve">43380 </w:t>
            </w:r>
          </w:p>
        </w:tc>
        <w:tc>
          <w:tcPr>
            <w:tcW w:w="3780" w:type="dxa"/>
            <w:tcBorders>
              <w:top w:val="single" w:sz="4" w:space="0" w:color="000000"/>
              <w:left w:val="single" w:sz="4" w:space="0" w:color="000000"/>
              <w:bottom w:val="single" w:sz="4" w:space="0" w:color="000000"/>
              <w:right w:val="single" w:sz="4" w:space="0" w:color="000000"/>
            </w:tcBorders>
          </w:tcPr>
          <w:p w14:paraId="660F99A6" w14:textId="77777777" w:rsidR="00425E2D" w:rsidRDefault="00425E2D" w:rsidP="00CB22B5">
            <w:pPr>
              <w:spacing w:line="259" w:lineRule="auto"/>
              <w:ind w:left="2" w:hanging="1"/>
            </w:pPr>
            <w:proofErr w:type="spellStart"/>
            <w:r>
              <w:rPr>
                <w:sz w:val="20"/>
              </w:rPr>
              <w:t>occl&amp;stenos</w:t>
            </w:r>
            <w:proofErr w:type="spellEnd"/>
            <w:r>
              <w:rPr>
                <w:sz w:val="20"/>
              </w:rPr>
              <w:t xml:space="preserve"> </w:t>
            </w:r>
            <w:proofErr w:type="spellStart"/>
            <w:r>
              <w:rPr>
                <w:sz w:val="20"/>
              </w:rPr>
              <w:t>oth</w:t>
            </w:r>
            <w:proofErr w:type="spellEnd"/>
            <w:r>
              <w:rPr>
                <w:sz w:val="20"/>
              </w:rPr>
              <w:t xml:space="preserve"> spec </w:t>
            </w:r>
            <w:proofErr w:type="spellStart"/>
            <w:r>
              <w:rPr>
                <w:sz w:val="20"/>
              </w:rPr>
              <w:t>precerbrl</w:t>
            </w:r>
            <w:proofErr w:type="spellEnd"/>
            <w:r>
              <w:rPr>
                <w:sz w:val="20"/>
              </w:rPr>
              <w:t xml:space="preserve"> art w/o infarct </w:t>
            </w:r>
          </w:p>
        </w:tc>
      </w:tr>
      <w:tr w:rsidR="00425E2D" w14:paraId="4EEA7F40" w14:textId="77777777" w:rsidTr="00425E2D">
        <w:trPr>
          <w:trHeight w:val="360"/>
        </w:trPr>
        <w:tc>
          <w:tcPr>
            <w:tcW w:w="545" w:type="dxa"/>
            <w:vMerge/>
            <w:tcBorders>
              <w:top w:val="nil"/>
              <w:left w:val="single" w:sz="4" w:space="0" w:color="000000"/>
              <w:bottom w:val="nil"/>
              <w:right w:val="single" w:sz="4" w:space="0" w:color="000000"/>
            </w:tcBorders>
          </w:tcPr>
          <w:p w14:paraId="643FCEE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EF27AF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7645542" w14:textId="77777777" w:rsidR="00425E2D" w:rsidRDefault="00425E2D" w:rsidP="00CB22B5">
            <w:pPr>
              <w:spacing w:line="259" w:lineRule="auto"/>
            </w:pPr>
            <w:r>
              <w:rPr>
                <w:sz w:val="20"/>
              </w:rPr>
              <w:t xml:space="preserve">43381 </w:t>
            </w:r>
          </w:p>
        </w:tc>
        <w:tc>
          <w:tcPr>
            <w:tcW w:w="3780" w:type="dxa"/>
            <w:tcBorders>
              <w:top w:val="single" w:sz="4" w:space="0" w:color="000000"/>
              <w:left w:val="single" w:sz="4" w:space="0" w:color="000000"/>
              <w:bottom w:val="single" w:sz="4" w:space="0" w:color="000000"/>
              <w:right w:val="single" w:sz="4" w:space="0" w:color="000000"/>
            </w:tcBorders>
          </w:tcPr>
          <w:p w14:paraId="1F27A4D0" w14:textId="77777777" w:rsidR="00425E2D" w:rsidRDefault="00425E2D" w:rsidP="00CB22B5">
            <w:pPr>
              <w:spacing w:line="259" w:lineRule="auto"/>
              <w:ind w:left="1"/>
            </w:pPr>
            <w:proofErr w:type="spellStart"/>
            <w:r>
              <w:rPr>
                <w:sz w:val="20"/>
              </w:rPr>
              <w:t>occl&amp;stenos</w:t>
            </w:r>
            <w:proofErr w:type="spellEnd"/>
            <w:r>
              <w:rPr>
                <w:sz w:val="20"/>
              </w:rPr>
              <w:t xml:space="preserve"> </w:t>
            </w:r>
            <w:proofErr w:type="spellStart"/>
            <w:r>
              <w:rPr>
                <w:sz w:val="20"/>
              </w:rPr>
              <w:t>oth</w:t>
            </w:r>
            <w:proofErr w:type="spellEnd"/>
            <w:r>
              <w:rPr>
                <w:sz w:val="20"/>
              </w:rPr>
              <w:t xml:space="preserve"> spec </w:t>
            </w:r>
            <w:proofErr w:type="spellStart"/>
            <w:r>
              <w:rPr>
                <w:sz w:val="20"/>
              </w:rPr>
              <w:t>precerbrl</w:t>
            </w:r>
            <w:proofErr w:type="spellEnd"/>
            <w:r>
              <w:rPr>
                <w:sz w:val="20"/>
              </w:rPr>
              <w:t xml:space="preserve"> art w/infarct </w:t>
            </w:r>
          </w:p>
        </w:tc>
      </w:tr>
      <w:tr w:rsidR="00425E2D" w14:paraId="6CCC6729" w14:textId="77777777" w:rsidTr="00425E2D">
        <w:trPr>
          <w:trHeight w:val="360"/>
        </w:trPr>
        <w:tc>
          <w:tcPr>
            <w:tcW w:w="545" w:type="dxa"/>
            <w:vMerge/>
            <w:tcBorders>
              <w:top w:val="nil"/>
              <w:left w:val="single" w:sz="4" w:space="0" w:color="000000"/>
              <w:bottom w:val="single" w:sz="4" w:space="0" w:color="000000"/>
              <w:right w:val="single" w:sz="4" w:space="0" w:color="000000"/>
            </w:tcBorders>
          </w:tcPr>
          <w:p w14:paraId="1520A33A"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022ADE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D765BD8" w14:textId="77777777" w:rsidR="00425E2D" w:rsidRDefault="00425E2D" w:rsidP="00CB22B5">
            <w:pPr>
              <w:spacing w:line="259" w:lineRule="auto"/>
            </w:pPr>
            <w:r>
              <w:rPr>
                <w:sz w:val="20"/>
              </w:rPr>
              <w:t xml:space="preserve">43390 </w:t>
            </w:r>
          </w:p>
        </w:tc>
        <w:tc>
          <w:tcPr>
            <w:tcW w:w="3780" w:type="dxa"/>
            <w:tcBorders>
              <w:top w:val="single" w:sz="4" w:space="0" w:color="000000"/>
              <w:left w:val="single" w:sz="4" w:space="0" w:color="000000"/>
              <w:bottom w:val="single" w:sz="4" w:space="0" w:color="000000"/>
              <w:right w:val="single" w:sz="4" w:space="0" w:color="000000"/>
            </w:tcBorders>
          </w:tcPr>
          <w:p w14:paraId="70AE6101" w14:textId="77777777" w:rsidR="00425E2D" w:rsidRDefault="00425E2D" w:rsidP="00CB22B5">
            <w:pPr>
              <w:spacing w:line="259" w:lineRule="auto"/>
              <w:ind w:left="1"/>
            </w:pPr>
            <w:proofErr w:type="spellStart"/>
            <w:r>
              <w:rPr>
                <w:sz w:val="20"/>
              </w:rPr>
              <w:t>occl&amp;stenos</w:t>
            </w:r>
            <w:proofErr w:type="spellEnd"/>
            <w:r>
              <w:rPr>
                <w:sz w:val="20"/>
              </w:rPr>
              <w:t xml:space="preserve"> </w:t>
            </w:r>
            <w:proofErr w:type="spellStart"/>
            <w:r>
              <w:rPr>
                <w:sz w:val="20"/>
              </w:rPr>
              <w:t>uns</w:t>
            </w:r>
            <w:proofErr w:type="spellEnd"/>
            <w:r>
              <w:rPr>
                <w:sz w:val="20"/>
              </w:rPr>
              <w:t xml:space="preserve"> </w:t>
            </w:r>
            <w:proofErr w:type="spellStart"/>
            <w:r>
              <w:rPr>
                <w:sz w:val="20"/>
              </w:rPr>
              <w:t>precerbrl</w:t>
            </w:r>
            <w:proofErr w:type="spellEnd"/>
            <w:r>
              <w:rPr>
                <w:sz w:val="20"/>
              </w:rPr>
              <w:t xml:space="preserve"> art w/o infarct </w:t>
            </w:r>
          </w:p>
        </w:tc>
      </w:tr>
    </w:tbl>
    <w:p w14:paraId="789E7D36"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102" w:type="dxa"/>
        </w:tblCellMar>
        <w:tblLook w:val="04A0" w:firstRow="1" w:lastRow="0" w:firstColumn="1" w:lastColumn="0" w:noHBand="0" w:noVBand="1"/>
      </w:tblPr>
      <w:tblGrid>
        <w:gridCol w:w="516"/>
        <w:gridCol w:w="3707"/>
        <w:gridCol w:w="1485"/>
        <w:gridCol w:w="3657"/>
      </w:tblGrid>
      <w:tr w:rsidR="00425E2D" w14:paraId="77816D2F"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7336816B"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0D0FC90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19EEAD4" w14:textId="77777777" w:rsidR="00425E2D" w:rsidRDefault="00425E2D" w:rsidP="00CB22B5">
            <w:pPr>
              <w:spacing w:line="259" w:lineRule="auto"/>
            </w:pPr>
            <w:r>
              <w:rPr>
                <w:sz w:val="20"/>
              </w:rPr>
              <w:t xml:space="preserve">43391 </w:t>
            </w:r>
          </w:p>
        </w:tc>
        <w:tc>
          <w:tcPr>
            <w:tcW w:w="3780" w:type="dxa"/>
            <w:tcBorders>
              <w:top w:val="single" w:sz="4" w:space="0" w:color="000000"/>
              <w:left w:val="single" w:sz="4" w:space="0" w:color="000000"/>
              <w:bottom w:val="single" w:sz="4" w:space="0" w:color="000000"/>
              <w:right w:val="single" w:sz="4" w:space="0" w:color="000000"/>
            </w:tcBorders>
          </w:tcPr>
          <w:p w14:paraId="38A39B16" w14:textId="77777777" w:rsidR="00425E2D" w:rsidRDefault="00425E2D" w:rsidP="00CB22B5">
            <w:pPr>
              <w:spacing w:line="259" w:lineRule="auto"/>
              <w:ind w:left="2" w:hanging="1"/>
            </w:pPr>
            <w:proofErr w:type="spellStart"/>
            <w:r>
              <w:rPr>
                <w:sz w:val="20"/>
              </w:rPr>
              <w:t>occlusion&amp;stenos</w:t>
            </w:r>
            <w:proofErr w:type="spellEnd"/>
            <w:r>
              <w:rPr>
                <w:sz w:val="20"/>
              </w:rPr>
              <w:t xml:space="preserve"> </w:t>
            </w:r>
            <w:proofErr w:type="spellStart"/>
            <w:r>
              <w:rPr>
                <w:sz w:val="20"/>
              </w:rPr>
              <w:t>unspec</w:t>
            </w:r>
            <w:proofErr w:type="spellEnd"/>
            <w:r>
              <w:rPr>
                <w:sz w:val="20"/>
              </w:rPr>
              <w:t xml:space="preserve"> </w:t>
            </w:r>
            <w:proofErr w:type="spellStart"/>
            <w:r>
              <w:rPr>
                <w:sz w:val="20"/>
              </w:rPr>
              <w:t>precerbrl</w:t>
            </w:r>
            <w:proofErr w:type="spellEnd"/>
            <w:r>
              <w:rPr>
                <w:sz w:val="20"/>
              </w:rPr>
              <w:t xml:space="preserve"> art w/infarct </w:t>
            </w:r>
          </w:p>
        </w:tc>
      </w:tr>
      <w:tr w:rsidR="00425E2D" w14:paraId="3708E1BD" w14:textId="77777777" w:rsidTr="00425E2D">
        <w:trPr>
          <w:trHeight w:val="360"/>
        </w:trPr>
        <w:tc>
          <w:tcPr>
            <w:tcW w:w="545" w:type="dxa"/>
            <w:vMerge/>
            <w:tcBorders>
              <w:top w:val="nil"/>
              <w:left w:val="single" w:sz="4" w:space="0" w:color="000000"/>
              <w:bottom w:val="nil"/>
              <w:right w:val="single" w:sz="4" w:space="0" w:color="000000"/>
            </w:tcBorders>
          </w:tcPr>
          <w:p w14:paraId="3B46AE3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197584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621F714" w14:textId="77777777" w:rsidR="00425E2D" w:rsidRDefault="00425E2D" w:rsidP="00CB22B5">
            <w:pPr>
              <w:spacing w:line="259" w:lineRule="auto"/>
            </w:pPr>
            <w:r>
              <w:rPr>
                <w:sz w:val="20"/>
              </w:rPr>
              <w:t xml:space="preserve">43400 </w:t>
            </w:r>
          </w:p>
        </w:tc>
        <w:tc>
          <w:tcPr>
            <w:tcW w:w="3780" w:type="dxa"/>
            <w:tcBorders>
              <w:top w:val="single" w:sz="4" w:space="0" w:color="000000"/>
              <w:left w:val="single" w:sz="4" w:space="0" w:color="000000"/>
              <w:bottom w:val="single" w:sz="4" w:space="0" w:color="000000"/>
              <w:right w:val="single" w:sz="4" w:space="0" w:color="000000"/>
            </w:tcBorders>
          </w:tcPr>
          <w:p w14:paraId="201093F5" w14:textId="77777777" w:rsidR="00425E2D" w:rsidRDefault="00425E2D" w:rsidP="00CB22B5">
            <w:pPr>
              <w:spacing w:line="259" w:lineRule="auto"/>
              <w:ind w:left="1"/>
            </w:pPr>
            <w:r>
              <w:rPr>
                <w:sz w:val="20"/>
              </w:rPr>
              <w:t xml:space="preserve">cerebral thrombosis without mention infarct </w:t>
            </w:r>
          </w:p>
        </w:tc>
      </w:tr>
      <w:tr w:rsidR="00425E2D" w14:paraId="2231C25B" w14:textId="77777777" w:rsidTr="00425E2D">
        <w:trPr>
          <w:trHeight w:val="360"/>
        </w:trPr>
        <w:tc>
          <w:tcPr>
            <w:tcW w:w="545" w:type="dxa"/>
            <w:vMerge/>
            <w:tcBorders>
              <w:top w:val="nil"/>
              <w:left w:val="single" w:sz="4" w:space="0" w:color="000000"/>
              <w:bottom w:val="nil"/>
              <w:right w:val="single" w:sz="4" w:space="0" w:color="000000"/>
            </w:tcBorders>
          </w:tcPr>
          <w:p w14:paraId="6AC8F14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9DD97B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5126728" w14:textId="77777777" w:rsidR="00425E2D" w:rsidRDefault="00425E2D" w:rsidP="00CB22B5">
            <w:pPr>
              <w:spacing w:line="259" w:lineRule="auto"/>
            </w:pPr>
            <w:r>
              <w:rPr>
                <w:sz w:val="20"/>
              </w:rPr>
              <w:t xml:space="preserve">43401 </w:t>
            </w:r>
          </w:p>
        </w:tc>
        <w:tc>
          <w:tcPr>
            <w:tcW w:w="3780" w:type="dxa"/>
            <w:tcBorders>
              <w:top w:val="single" w:sz="4" w:space="0" w:color="000000"/>
              <w:left w:val="single" w:sz="4" w:space="0" w:color="000000"/>
              <w:bottom w:val="single" w:sz="4" w:space="0" w:color="000000"/>
              <w:right w:val="single" w:sz="4" w:space="0" w:color="000000"/>
            </w:tcBorders>
          </w:tcPr>
          <w:p w14:paraId="2E0C1FEE" w14:textId="77777777" w:rsidR="00425E2D" w:rsidRDefault="00425E2D" w:rsidP="00CB22B5">
            <w:pPr>
              <w:spacing w:line="259" w:lineRule="auto"/>
              <w:ind w:left="1"/>
            </w:pPr>
            <w:r>
              <w:rPr>
                <w:sz w:val="20"/>
              </w:rPr>
              <w:t xml:space="preserve">cerebral thrombosis with cerebral infarction </w:t>
            </w:r>
          </w:p>
        </w:tc>
      </w:tr>
      <w:tr w:rsidR="00425E2D" w14:paraId="6CC6C38A" w14:textId="77777777" w:rsidTr="00425E2D">
        <w:trPr>
          <w:trHeight w:val="360"/>
        </w:trPr>
        <w:tc>
          <w:tcPr>
            <w:tcW w:w="545" w:type="dxa"/>
            <w:vMerge/>
            <w:tcBorders>
              <w:top w:val="nil"/>
              <w:left w:val="single" w:sz="4" w:space="0" w:color="000000"/>
              <w:bottom w:val="nil"/>
              <w:right w:val="single" w:sz="4" w:space="0" w:color="000000"/>
            </w:tcBorders>
          </w:tcPr>
          <w:p w14:paraId="69F9EF2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459948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BA49AB8" w14:textId="77777777" w:rsidR="00425E2D" w:rsidRDefault="00425E2D" w:rsidP="00CB22B5">
            <w:pPr>
              <w:spacing w:line="259" w:lineRule="auto"/>
            </w:pPr>
            <w:r>
              <w:rPr>
                <w:sz w:val="20"/>
              </w:rPr>
              <w:t xml:space="preserve">43410 </w:t>
            </w:r>
          </w:p>
        </w:tc>
        <w:tc>
          <w:tcPr>
            <w:tcW w:w="3780" w:type="dxa"/>
            <w:tcBorders>
              <w:top w:val="single" w:sz="4" w:space="0" w:color="000000"/>
              <w:left w:val="single" w:sz="4" w:space="0" w:color="000000"/>
              <w:bottom w:val="single" w:sz="4" w:space="0" w:color="000000"/>
              <w:right w:val="single" w:sz="4" w:space="0" w:color="000000"/>
            </w:tcBorders>
          </w:tcPr>
          <w:p w14:paraId="24D07936" w14:textId="77777777" w:rsidR="00425E2D" w:rsidRDefault="00425E2D" w:rsidP="00CB22B5">
            <w:pPr>
              <w:spacing w:line="259" w:lineRule="auto"/>
              <w:ind w:left="1"/>
            </w:pPr>
            <w:r>
              <w:rPr>
                <w:sz w:val="20"/>
              </w:rPr>
              <w:t xml:space="preserve">cerebral embolism without mention infarct </w:t>
            </w:r>
          </w:p>
        </w:tc>
      </w:tr>
      <w:tr w:rsidR="00425E2D" w14:paraId="311D70EC" w14:textId="77777777" w:rsidTr="00425E2D">
        <w:trPr>
          <w:trHeight w:val="360"/>
        </w:trPr>
        <w:tc>
          <w:tcPr>
            <w:tcW w:w="545" w:type="dxa"/>
            <w:vMerge/>
            <w:tcBorders>
              <w:top w:val="nil"/>
              <w:left w:val="single" w:sz="4" w:space="0" w:color="000000"/>
              <w:bottom w:val="nil"/>
              <w:right w:val="single" w:sz="4" w:space="0" w:color="000000"/>
            </w:tcBorders>
          </w:tcPr>
          <w:p w14:paraId="2048647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4421EB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7A02565" w14:textId="77777777" w:rsidR="00425E2D" w:rsidRDefault="00425E2D" w:rsidP="00CB22B5">
            <w:pPr>
              <w:spacing w:line="259" w:lineRule="auto"/>
            </w:pPr>
            <w:r>
              <w:rPr>
                <w:sz w:val="20"/>
              </w:rPr>
              <w:t xml:space="preserve">43411 </w:t>
            </w:r>
          </w:p>
        </w:tc>
        <w:tc>
          <w:tcPr>
            <w:tcW w:w="3780" w:type="dxa"/>
            <w:tcBorders>
              <w:top w:val="single" w:sz="4" w:space="0" w:color="000000"/>
              <w:left w:val="single" w:sz="4" w:space="0" w:color="000000"/>
              <w:bottom w:val="single" w:sz="4" w:space="0" w:color="000000"/>
              <w:right w:val="single" w:sz="4" w:space="0" w:color="000000"/>
            </w:tcBorders>
          </w:tcPr>
          <w:p w14:paraId="65C77D43" w14:textId="77777777" w:rsidR="00425E2D" w:rsidRDefault="00425E2D" w:rsidP="00CB22B5">
            <w:pPr>
              <w:spacing w:line="259" w:lineRule="auto"/>
              <w:ind w:left="1"/>
            </w:pPr>
            <w:r>
              <w:rPr>
                <w:sz w:val="20"/>
              </w:rPr>
              <w:t xml:space="preserve">cerebral embolism with cerebral infarction </w:t>
            </w:r>
          </w:p>
        </w:tc>
      </w:tr>
      <w:tr w:rsidR="00425E2D" w14:paraId="63FBBAD5" w14:textId="77777777" w:rsidTr="00425E2D">
        <w:trPr>
          <w:trHeight w:val="470"/>
        </w:trPr>
        <w:tc>
          <w:tcPr>
            <w:tcW w:w="545" w:type="dxa"/>
            <w:vMerge/>
            <w:tcBorders>
              <w:top w:val="nil"/>
              <w:left w:val="single" w:sz="4" w:space="0" w:color="000000"/>
              <w:bottom w:val="nil"/>
              <w:right w:val="single" w:sz="4" w:space="0" w:color="000000"/>
            </w:tcBorders>
          </w:tcPr>
          <w:p w14:paraId="5181D1B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C5669D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271E39" w14:textId="77777777" w:rsidR="00425E2D" w:rsidRDefault="00425E2D" w:rsidP="00CB22B5">
            <w:pPr>
              <w:spacing w:line="259" w:lineRule="auto"/>
            </w:pPr>
            <w:r>
              <w:rPr>
                <w:sz w:val="20"/>
              </w:rPr>
              <w:t xml:space="preserve">43490 </w:t>
            </w:r>
          </w:p>
        </w:tc>
        <w:tc>
          <w:tcPr>
            <w:tcW w:w="3780" w:type="dxa"/>
            <w:tcBorders>
              <w:top w:val="single" w:sz="4" w:space="0" w:color="000000"/>
              <w:left w:val="single" w:sz="4" w:space="0" w:color="000000"/>
              <w:bottom w:val="single" w:sz="4" w:space="0" w:color="000000"/>
              <w:right w:val="single" w:sz="4" w:space="0" w:color="000000"/>
            </w:tcBorders>
          </w:tcPr>
          <w:p w14:paraId="69BF1E56" w14:textId="77777777" w:rsidR="00425E2D" w:rsidRDefault="00425E2D" w:rsidP="00CB22B5">
            <w:pPr>
              <w:spacing w:line="259" w:lineRule="auto"/>
              <w:ind w:left="2" w:hanging="1"/>
            </w:pPr>
            <w:proofErr w:type="spellStart"/>
            <w:r>
              <w:rPr>
                <w:sz w:val="20"/>
              </w:rPr>
              <w:t>unspec</w:t>
            </w:r>
            <w:proofErr w:type="spellEnd"/>
            <w:r>
              <w:rPr>
                <w:sz w:val="20"/>
              </w:rPr>
              <w:t xml:space="preserve"> </w:t>
            </w:r>
            <w:proofErr w:type="spellStart"/>
            <w:r>
              <w:rPr>
                <w:sz w:val="20"/>
              </w:rPr>
              <w:t>cerbrl</w:t>
            </w:r>
            <w:proofErr w:type="spellEnd"/>
            <w:r>
              <w:rPr>
                <w:sz w:val="20"/>
              </w:rPr>
              <w:t xml:space="preserve"> art occlusion w/o mention infarct </w:t>
            </w:r>
          </w:p>
        </w:tc>
      </w:tr>
      <w:tr w:rsidR="00425E2D" w14:paraId="0CFC34CB" w14:textId="77777777" w:rsidTr="00425E2D">
        <w:trPr>
          <w:trHeight w:val="470"/>
        </w:trPr>
        <w:tc>
          <w:tcPr>
            <w:tcW w:w="545" w:type="dxa"/>
            <w:vMerge/>
            <w:tcBorders>
              <w:top w:val="nil"/>
              <w:left w:val="single" w:sz="4" w:space="0" w:color="000000"/>
              <w:bottom w:val="nil"/>
              <w:right w:val="single" w:sz="4" w:space="0" w:color="000000"/>
            </w:tcBorders>
          </w:tcPr>
          <w:p w14:paraId="4B3B654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0AA38B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D4E2349" w14:textId="77777777" w:rsidR="00425E2D" w:rsidRDefault="00425E2D" w:rsidP="00CB22B5">
            <w:pPr>
              <w:spacing w:line="259" w:lineRule="auto"/>
            </w:pPr>
            <w:r>
              <w:rPr>
                <w:sz w:val="20"/>
              </w:rPr>
              <w:t xml:space="preserve">43491 </w:t>
            </w:r>
          </w:p>
        </w:tc>
        <w:tc>
          <w:tcPr>
            <w:tcW w:w="3780" w:type="dxa"/>
            <w:tcBorders>
              <w:top w:val="single" w:sz="4" w:space="0" w:color="000000"/>
              <w:left w:val="single" w:sz="4" w:space="0" w:color="000000"/>
              <w:bottom w:val="single" w:sz="4" w:space="0" w:color="000000"/>
              <w:right w:val="single" w:sz="4" w:space="0" w:color="000000"/>
            </w:tcBorders>
          </w:tcPr>
          <w:p w14:paraId="19AC95D1" w14:textId="77777777" w:rsidR="00425E2D" w:rsidRDefault="00425E2D" w:rsidP="00CB22B5">
            <w:pPr>
              <w:spacing w:line="259" w:lineRule="auto"/>
              <w:ind w:left="2" w:hanging="1"/>
            </w:pPr>
            <w:r>
              <w:rPr>
                <w:sz w:val="20"/>
              </w:rPr>
              <w:t xml:space="preserve">unspecified cerebral artery occlusion w/infarct </w:t>
            </w:r>
          </w:p>
        </w:tc>
      </w:tr>
      <w:tr w:rsidR="00425E2D" w14:paraId="1CB35466" w14:textId="77777777" w:rsidTr="00425E2D">
        <w:trPr>
          <w:trHeight w:val="470"/>
        </w:trPr>
        <w:tc>
          <w:tcPr>
            <w:tcW w:w="545" w:type="dxa"/>
            <w:vMerge/>
            <w:tcBorders>
              <w:top w:val="nil"/>
              <w:left w:val="single" w:sz="4" w:space="0" w:color="000000"/>
              <w:bottom w:val="nil"/>
              <w:right w:val="single" w:sz="4" w:space="0" w:color="000000"/>
            </w:tcBorders>
          </w:tcPr>
          <w:p w14:paraId="4281F64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ED129C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93B9A8C" w14:textId="77777777" w:rsidR="00425E2D" w:rsidRDefault="00425E2D" w:rsidP="00CB22B5">
            <w:pPr>
              <w:spacing w:line="259" w:lineRule="auto"/>
            </w:pPr>
            <w:r>
              <w:rPr>
                <w:sz w:val="20"/>
              </w:rPr>
              <w:t xml:space="preserve">43810 </w:t>
            </w:r>
          </w:p>
        </w:tc>
        <w:tc>
          <w:tcPr>
            <w:tcW w:w="3780" w:type="dxa"/>
            <w:tcBorders>
              <w:top w:val="single" w:sz="4" w:space="0" w:color="000000"/>
              <w:left w:val="single" w:sz="4" w:space="0" w:color="000000"/>
              <w:bottom w:val="single" w:sz="4" w:space="0" w:color="000000"/>
              <w:right w:val="single" w:sz="4" w:space="0" w:color="000000"/>
            </w:tcBorders>
          </w:tcPr>
          <w:p w14:paraId="4EA4A0A2" w14:textId="77777777" w:rsidR="00425E2D" w:rsidRDefault="00425E2D" w:rsidP="00CB22B5">
            <w:pPr>
              <w:spacing w:line="259" w:lineRule="auto"/>
              <w:ind w:left="2" w:hanging="1"/>
            </w:pPr>
            <w:proofErr w:type="spellStart"/>
            <w:r>
              <w:rPr>
                <w:sz w:val="20"/>
              </w:rPr>
              <w:t>unspec</w:t>
            </w:r>
            <w:proofErr w:type="spellEnd"/>
            <w:r>
              <w:rPr>
                <w:sz w:val="20"/>
              </w:rPr>
              <w:t xml:space="preserve"> </w:t>
            </w:r>
            <w:proofErr w:type="spellStart"/>
            <w:r>
              <w:rPr>
                <w:sz w:val="20"/>
              </w:rPr>
              <w:t>spch&amp;lange</w:t>
            </w:r>
            <w:proofErr w:type="spellEnd"/>
            <w:r>
              <w:rPr>
                <w:sz w:val="20"/>
              </w:rPr>
              <w:t xml:space="preserve"> deficit due </w:t>
            </w:r>
            <w:proofErr w:type="spellStart"/>
            <w:r>
              <w:rPr>
                <w:sz w:val="20"/>
              </w:rPr>
              <w:t>cerebrvasc</w:t>
            </w:r>
            <w:proofErr w:type="spellEnd"/>
            <w:r>
              <w:rPr>
                <w:sz w:val="20"/>
              </w:rPr>
              <w:t xml:space="preserve"> disease </w:t>
            </w:r>
          </w:p>
        </w:tc>
      </w:tr>
      <w:tr w:rsidR="00425E2D" w14:paraId="5D2D9169" w14:textId="77777777" w:rsidTr="00425E2D">
        <w:trPr>
          <w:trHeight w:val="360"/>
        </w:trPr>
        <w:tc>
          <w:tcPr>
            <w:tcW w:w="545" w:type="dxa"/>
            <w:vMerge/>
            <w:tcBorders>
              <w:top w:val="nil"/>
              <w:left w:val="single" w:sz="4" w:space="0" w:color="000000"/>
              <w:bottom w:val="nil"/>
              <w:right w:val="single" w:sz="4" w:space="0" w:color="000000"/>
            </w:tcBorders>
          </w:tcPr>
          <w:p w14:paraId="26B995F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8BACE1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1812C62" w14:textId="77777777" w:rsidR="00425E2D" w:rsidRDefault="00425E2D" w:rsidP="00CB22B5">
            <w:pPr>
              <w:spacing w:line="259" w:lineRule="auto"/>
            </w:pPr>
            <w:r>
              <w:rPr>
                <w:sz w:val="20"/>
              </w:rPr>
              <w:t xml:space="preserve">43811 </w:t>
            </w:r>
          </w:p>
        </w:tc>
        <w:tc>
          <w:tcPr>
            <w:tcW w:w="3780" w:type="dxa"/>
            <w:tcBorders>
              <w:top w:val="single" w:sz="4" w:space="0" w:color="000000"/>
              <w:left w:val="single" w:sz="4" w:space="0" w:color="000000"/>
              <w:bottom w:val="single" w:sz="4" w:space="0" w:color="000000"/>
              <w:right w:val="single" w:sz="4" w:space="0" w:color="000000"/>
            </w:tcBorders>
          </w:tcPr>
          <w:p w14:paraId="03909840" w14:textId="77777777" w:rsidR="00425E2D" w:rsidRDefault="00425E2D" w:rsidP="00CB22B5">
            <w:pPr>
              <w:spacing w:line="259" w:lineRule="auto"/>
              <w:ind w:left="1"/>
            </w:pPr>
            <w:r>
              <w:rPr>
                <w:sz w:val="20"/>
              </w:rPr>
              <w:t xml:space="preserve">aphasia due to cerebrovascular disease </w:t>
            </w:r>
          </w:p>
        </w:tc>
      </w:tr>
      <w:tr w:rsidR="00425E2D" w14:paraId="0F35CCDE" w14:textId="77777777" w:rsidTr="00425E2D">
        <w:trPr>
          <w:trHeight w:val="360"/>
        </w:trPr>
        <w:tc>
          <w:tcPr>
            <w:tcW w:w="545" w:type="dxa"/>
            <w:vMerge/>
            <w:tcBorders>
              <w:top w:val="nil"/>
              <w:left w:val="single" w:sz="4" w:space="0" w:color="000000"/>
              <w:bottom w:val="nil"/>
              <w:right w:val="single" w:sz="4" w:space="0" w:color="000000"/>
            </w:tcBorders>
          </w:tcPr>
          <w:p w14:paraId="383051E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0C2957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3ED80FA" w14:textId="77777777" w:rsidR="00425E2D" w:rsidRDefault="00425E2D" w:rsidP="00CB22B5">
            <w:pPr>
              <w:spacing w:line="259" w:lineRule="auto"/>
            </w:pPr>
            <w:r>
              <w:rPr>
                <w:sz w:val="20"/>
              </w:rPr>
              <w:t xml:space="preserve">43812 </w:t>
            </w:r>
          </w:p>
        </w:tc>
        <w:tc>
          <w:tcPr>
            <w:tcW w:w="3780" w:type="dxa"/>
            <w:tcBorders>
              <w:top w:val="single" w:sz="4" w:space="0" w:color="000000"/>
              <w:left w:val="single" w:sz="4" w:space="0" w:color="000000"/>
              <w:bottom w:val="single" w:sz="4" w:space="0" w:color="000000"/>
              <w:right w:val="single" w:sz="4" w:space="0" w:color="000000"/>
            </w:tcBorders>
          </w:tcPr>
          <w:p w14:paraId="3979C2E0" w14:textId="77777777" w:rsidR="00425E2D" w:rsidRDefault="00425E2D" w:rsidP="00CB22B5">
            <w:pPr>
              <w:spacing w:line="259" w:lineRule="auto"/>
              <w:ind w:left="1"/>
            </w:pPr>
            <w:r>
              <w:rPr>
                <w:sz w:val="20"/>
              </w:rPr>
              <w:t xml:space="preserve">dysphasia due to cerebrovascular disease </w:t>
            </w:r>
          </w:p>
        </w:tc>
      </w:tr>
      <w:tr w:rsidR="00425E2D" w14:paraId="5F249C54" w14:textId="77777777" w:rsidTr="00425E2D">
        <w:trPr>
          <w:trHeight w:val="360"/>
        </w:trPr>
        <w:tc>
          <w:tcPr>
            <w:tcW w:w="545" w:type="dxa"/>
            <w:vMerge/>
            <w:tcBorders>
              <w:top w:val="nil"/>
              <w:left w:val="single" w:sz="4" w:space="0" w:color="000000"/>
              <w:bottom w:val="nil"/>
              <w:right w:val="single" w:sz="4" w:space="0" w:color="000000"/>
            </w:tcBorders>
          </w:tcPr>
          <w:p w14:paraId="1E010AB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903B19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C0DBC7" w14:textId="77777777" w:rsidR="00425E2D" w:rsidRDefault="00425E2D" w:rsidP="00CB22B5">
            <w:pPr>
              <w:spacing w:line="259" w:lineRule="auto"/>
            </w:pPr>
            <w:r>
              <w:rPr>
                <w:sz w:val="20"/>
              </w:rPr>
              <w:t xml:space="preserve">43813 </w:t>
            </w:r>
          </w:p>
        </w:tc>
        <w:tc>
          <w:tcPr>
            <w:tcW w:w="3780" w:type="dxa"/>
            <w:tcBorders>
              <w:top w:val="single" w:sz="4" w:space="0" w:color="000000"/>
              <w:left w:val="single" w:sz="4" w:space="0" w:color="000000"/>
              <w:bottom w:val="single" w:sz="4" w:space="0" w:color="000000"/>
              <w:right w:val="single" w:sz="4" w:space="0" w:color="000000"/>
            </w:tcBorders>
          </w:tcPr>
          <w:p w14:paraId="3ABC26AD" w14:textId="77777777" w:rsidR="00425E2D" w:rsidRDefault="00425E2D" w:rsidP="00CB22B5">
            <w:pPr>
              <w:spacing w:line="259" w:lineRule="auto"/>
              <w:ind w:left="1"/>
            </w:pPr>
            <w:r>
              <w:rPr>
                <w:sz w:val="20"/>
              </w:rPr>
              <w:t xml:space="preserve">dysarthria </w:t>
            </w:r>
          </w:p>
        </w:tc>
      </w:tr>
      <w:tr w:rsidR="00425E2D" w14:paraId="67C98466" w14:textId="77777777" w:rsidTr="00425E2D">
        <w:trPr>
          <w:trHeight w:val="360"/>
        </w:trPr>
        <w:tc>
          <w:tcPr>
            <w:tcW w:w="545" w:type="dxa"/>
            <w:vMerge/>
            <w:tcBorders>
              <w:top w:val="nil"/>
              <w:left w:val="single" w:sz="4" w:space="0" w:color="000000"/>
              <w:bottom w:val="nil"/>
              <w:right w:val="single" w:sz="4" w:space="0" w:color="000000"/>
            </w:tcBorders>
          </w:tcPr>
          <w:p w14:paraId="1A8E286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AB16BE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38597B8" w14:textId="77777777" w:rsidR="00425E2D" w:rsidRDefault="00425E2D" w:rsidP="00CB22B5">
            <w:pPr>
              <w:spacing w:line="259" w:lineRule="auto"/>
            </w:pPr>
            <w:r>
              <w:rPr>
                <w:sz w:val="20"/>
              </w:rPr>
              <w:t xml:space="preserve">43814 </w:t>
            </w:r>
          </w:p>
        </w:tc>
        <w:tc>
          <w:tcPr>
            <w:tcW w:w="3780" w:type="dxa"/>
            <w:tcBorders>
              <w:top w:val="single" w:sz="4" w:space="0" w:color="000000"/>
              <w:left w:val="single" w:sz="4" w:space="0" w:color="000000"/>
              <w:bottom w:val="single" w:sz="4" w:space="0" w:color="000000"/>
              <w:right w:val="single" w:sz="4" w:space="0" w:color="000000"/>
            </w:tcBorders>
          </w:tcPr>
          <w:p w14:paraId="171A5207" w14:textId="77777777" w:rsidR="00425E2D" w:rsidRDefault="00425E2D" w:rsidP="00CB22B5">
            <w:pPr>
              <w:spacing w:line="259" w:lineRule="auto"/>
              <w:ind w:left="1"/>
            </w:pPr>
            <w:r>
              <w:rPr>
                <w:sz w:val="20"/>
              </w:rPr>
              <w:t xml:space="preserve">fluency disorder </w:t>
            </w:r>
          </w:p>
        </w:tc>
      </w:tr>
      <w:tr w:rsidR="00425E2D" w14:paraId="52BCCDA6" w14:textId="77777777" w:rsidTr="00425E2D">
        <w:trPr>
          <w:trHeight w:val="468"/>
        </w:trPr>
        <w:tc>
          <w:tcPr>
            <w:tcW w:w="545" w:type="dxa"/>
            <w:vMerge/>
            <w:tcBorders>
              <w:top w:val="nil"/>
              <w:left w:val="single" w:sz="4" w:space="0" w:color="000000"/>
              <w:bottom w:val="nil"/>
              <w:right w:val="single" w:sz="4" w:space="0" w:color="000000"/>
            </w:tcBorders>
          </w:tcPr>
          <w:p w14:paraId="38E91D3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211960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7B4567D" w14:textId="77777777" w:rsidR="00425E2D" w:rsidRDefault="00425E2D" w:rsidP="00CB22B5">
            <w:pPr>
              <w:spacing w:line="259" w:lineRule="auto"/>
            </w:pPr>
            <w:r>
              <w:rPr>
                <w:sz w:val="20"/>
              </w:rPr>
              <w:t xml:space="preserve">43819 </w:t>
            </w:r>
          </w:p>
        </w:tc>
        <w:tc>
          <w:tcPr>
            <w:tcW w:w="3780" w:type="dxa"/>
            <w:tcBorders>
              <w:top w:val="single" w:sz="4" w:space="0" w:color="000000"/>
              <w:left w:val="single" w:sz="4" w:space="0" w:color="000000"/>
              <w:bottom w:val="single" w:sz="4" w:space="0" w:color="000000"/>
              <w:right w:val="single" w:sz="4" w:space="0" w:color="000000"/>
            </w:tcBorders>
          </w:tcPr>
          <w:p w14:paraId="3C66E71B" w14:textId="77777777" w:rsidR="00425E2D" w:rsidRDefault="00425E2D" w:rsidP="00CB22B5">
            <w:pPr>
              <w:spacing w:line="259" w:lineRule="auto"/>
              <w:ind w:left="2" w:hanging="1"/>
            </w:pPr>
            <w:proofErr w:type="spellStart"/>
            <w:r>
              <w:rPr>
                <w:sz w:val="20"/>
              </w:rPr>
              <w:t>oth</w:t>
            </w:r>
            <w:proofErr w:type="spellEnd"/>
            <w:r>
              <w:rPr>
                <w:sz w:val="20"/>
              </w:rPr>
              <w:t xml:space="preserve"> </w:t>
            </w:r>
            <w:proofErr w:type="spellStart"/>
            <w:r>
              <w:rPr>
                <w:sz w:val="20"/>
              </w:rPr>
              <w:t>spch&amp;lange</w:t>
            </w:r>
            <w:proofErr w:type="spellEnd"/>
            <w:r>
              <w:rPr>
                <w:sz w:val="20"/>
              </w:rPr>
              <w:t xml:space="preserve"> deficits due </w:t>
            </w:r>
            <w:proofErr w:type="spellStart"/>
            <w:r>
              <w:rPr>
                <w:sz w:val="20"/>
              </w:rPr>
              <w:t>cerebrvasc</w:t>
            </w:r>
            <w:proofErr w:type="spellEnd"/>
            <w:r>
              <w:rPr>
                <w:sz w:val="20"/>
              </w:rPr>
              <w:t xml:space="preserve"> disease </w:t>
            </w:r>
          </w:p>
        </w:tc>
      </w:tr>
      <w:tr w:rsidR="00425E2D" w14:paraId="463C926D" w14:textId="77777777" w:rsidTr="00425E2D">
        <w:trPr>
          <w:trHeight w:val="470"/>
        </w:trPr>
        <w:tc>
          <w:tcPr>
            <w:tcW w:w="545" w:type="dxa"/>
            <w:vMerge/>
            <w:tcBorders>
              <w:top w:val="nil"/>
              <w:left w:val="single" w:sz="4" w:space="0" w:color="000000"/>
              <w:bottom w:val="nil"/>
              <w:right w:val="single" w:sz="4" w:space="0" w:color="000000"/>
            </w:tcBorders>
          </w:tcPr>
          <w:p w14:paraId="302A472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0F8619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3C476BC" w14:textId="77777777" w:rsidR="00425E2D" w:rsidRDefault="00425E2D" w:rsidP="00CB22B5">
            <w:pPr>
              <w:spacing w:line="259" w:lineRule="auto"/>
            </w:pPr>
            <w:r>
              <w:rPr>
                <w:sz w:val="20"/>
              </w:rPr>
              <w:t xml:space="preserve">43820 </w:t>
            </w:r>
          </w:p>
        </w:tc>
        <w:tc>
          <w:tcPr>
            <w:tcW w:w="3780" w:type="dxa"/>
            <w:tcBorders>
              <w:top w:val="single" w:sz="4" w:space="0" w:color="000000"/>
              <w:left w:val="single" w:sz="4" w:space="0" w:color="000000"/>
              <w:bottom w:val="single" w:sz="4" w:space="0" w:color="000000"/>
              <w:right w:val="single" w:sz="4" w:space="0" w:color="000000"/>
            </w:tcBorders>
          </w:tcPr>
          <w:p w14:paraId="130BC977" w14:textId="77777777" w:rsidR="00425E2D" w:rsidRDefault="00425E2D" w:rsidP="00CB22B5">
            <w:pPr>
              <w:spacing w:line="259" w:lineRule="auto"/>
              <w:ind w:left="2" w:hanging="1"/>
            </w:pPr>
            <w:proofErr w:type="spellStart"/>
            <w:r>
              <w:rPr>
                <w:sz w:val="20"/>
              </w:rPr>
              <w:t>hemipl</w:t>
            </w:r>
            <w:proofErr w:type="spellEnd"/>
            <w:r>
              <w:rPr>
                <w:sz w:val="20"/>
              </w:rPr>
              <w:t xml:space="preserve"> affect </w:t>
            </w:r>
            <w:proofErr w:type="spellStart"/>
            <w:r>
              <w:rPr>
                <w:sz w:val="20"/>
              </w:rPr>
              <w:t>unspec</w:t>
            </w:r>
            <w:proofErr w:type="spellEnd"/>
            <w:r>
              <w:rPr>
                <w:sz w:val="20"/>
              </w:rPr>
              <w:t xml:space="preserve"> side due </w:t>
            </w:r>
            <w:proofErr w:type="spellStart"/>
            <w:r>
              <w:rPr>
                <w:sz w:val="20"/>
              </w:rPr>
              <w:t>cerebrvasc</w:t>
            </w:r>
            <w:proofErr w:type="spellEnd"/>
            <w:r>
              <w:rPr>
                <w:sz w:val="20"/>
              </w:rPr>
              <w:t xml:space="preserve"> disease </w:t>
            </w:r>
          </w:p>
        </w:tc>
      </w:tr>
      <w:tr w:rsidR="00425E2D" w14:paraId="72AC88AD" w14:textId="77777777" w:rsidTr="00425E2D">
        <w:trPr>
          <w:trHeight w:val="470"/>
        </w:trPr>
        <w:tc>
          <w:tcPr>
            <w:tcW w:w="545" w:type="dxa"/>
            <w:vMerge/>
            <w:tcBorders>
              <w:top w:val="nil"/>
              <w:left w:val="single" w:sz="4" w:space="0" w:color="000000"/>
              <w:bottom w:val="nil"/>
              <w:right w:val="single" w:sz="4" w:space="0" w:color="000000"/>
            </w:tcBorders>
          </w:tcPr>
          <w:p w14:paraId="1CCA424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65D801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C0824E9" w14:textId="77777777" w:rsidR="00425E2D" w:rsidRDefault="00425E2D" w:rsidP="00CB22B5">
            <w:pPr>
              <w:spacing w:line="259" w:lineRule="auto"/>
            </w:pPr>
            <w:r>
              <w:rPr>
                <w:sz w:val="20"/>
              </w:rPr>
              <w:t xml:space="preserve">43821 </w:t>
            </w:r>
          </w:p>
        </w:tc>
        <w:tc>
          <w:tcPr>
            <w:tcW w:w="3780" w:type="dxa"/>
            <w:tcBorders>
              <w:top w:val="single" w:sz="4" w:space="0" w:color="000000"/>
              <w:left w:val="single" w:sz="4" w:space="0" w:color="000000"/>
              <w:bottom w:val="single" w:sz="4" w:space="0" w:color="000000"/>
              <w:right w:val="single" w:sz="4" w:space="0" w:color="000000"/>
            </w:tcBorders>
          </w:tcPr>
          <w:p w14:paraId="7F7CD2B6" w14:textId="77777777" w:rsidR="00425E2D" w:rsidRDefault="00425E2D" w:rsidP="00CB22B5">
            <w:pPr>
              <w:spacing w:line="259" w:lineRule="auto"/>
              <w:ind w:left="2" w:hanging="1"/>
            </w:pPr>
            <w:proofErr w:type="spellStart"/>
            <w:r>
              <w:rPr>
                <w:sz w:val="20"/>
              </w:rPr>
              <w:t>hemipl</w:t>
            </w:r>
            <w:proofErr w:type="spellEnd"/>
            <w:r>
              <w:rPr>
                <w:sz w:val="20"/>
              </w:rPr>
              <w:t xml:space="preserve"> </w:t>
            </w:r>
            <w:proofErr w:type="spellStart"/>
            <w:r>
              <w:rPr>
                <w:sz w:val="20"/>
              </w:rPr>
              <w:t>affct</w:t>
            </w:r>
            <w:proofErr w:type="spellEnd"/>
            <w:r>
              <w:rPr>
                <w:sz w:val="20"/>
              </w:rPr>
              <w:t xml:space="preserve"> dominant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5C044808" w14:textId="77777777" w:rsidTr="00425E2D">
        <w:trPr>
          <w:trHeight w:val="470"/>
        </w:trPr>
        <w:tc>
          <w:tcPr>
            <w:tcW w:w="545" w:type="dxa"/>
            <w:vMerge/>
            <w:tcBorders>
              <w:top w:val="nil"/>
              <w:left w:val="single" w:sz="4" w:space="0" w:color="000000"/>
              <w:bottom w:val="nil"/>
              <w:right w:val="single" w:sz="4" w:space="0" w:color="000000"/>
            </w:tcBorders>
          </w:tcPr>
          <w:p w14:paraId="600438B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D01165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DC37248" w14:textId="77777777" w:rsidR="00425E2D" w:rsidRDefault="00425E2D" w:rsidP="00CB22B5">
            <w:pPr>
              <w:spacing w:line="259" w:lineRule="auto"/>
            </w:pPr>
            <w:r>
              <w:rPr>
                <w:sz w:val="20"/>
              </w:rPr>
              <w:t xml:space="preserve">43822 </w:t>
            </w:r>
          </w:p>
        </w:tc>
        <w:tc>
          <w:tcPr>
            <w:tcW w:w="3780" w:type="dxa"/>
            <w:tcBorders>
              <w:top w:val="single" w:sz="4" w:space="0" w:color="000000"/>
              <w:left w:val="single" w:sz="4" w:space="0" w:color="000000"/>
              <w:bottom w:val="single" w:sz="4" w:space="0" w:color="000000"/>
              <w:right w:val="single" w:sz="4" w:space="0" w:color="000000"/>
            </w:tcBorders>
          </w:tcPr>
          <w:p w14:paraId="5E040A19" w14:textId="77777777" w:rsidR="00425E2D" w:rsidRDefault="00425E2D" w:rsidP="00CB22B5">
            <w:pPr>
              <w:spacing w:line="259" w:lineRule="auto"/>
              <w:ind w:left="2" w:hanging="1"/>
              <w:jc w:val="both"/>
            </w:pPr>
            <w:proofErr w:type="spellStart"/>
            <w:r>
              <w:rPr>
                <w:sz w:val="20"/>
              </w:rPr>
              <w:t>hemipl</w:t>
            </w:r>
            <w:proofErr w:type="spellEnd"/>
            <w:r>
              <w:rPr>
                <w:sz w:val="20"/>
              </w:rPr>
              <w:t xml:space="preserve"> </w:t>
            </w:r>
            <w:proofErr w:type="spellStart"/>
            <w:r>
              <w:rPr>
                <w:sz w:val="20"/>
              </w:rPr>
              <w:t>affct</w:t>
            </w:r>
            <w:proofErr w:type="spellEnd"/>
            <w:r>
              <w:rPr>
                <w:sz w:val="20"/>
              </w:rPr>
              <w:t xml:space="preserve"> nondominant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1EDB8E1E" w14:textId="77777777" w:rsidTr="00425E2D">
        <w:trPr>
          <w:trHeight w:val="470"/>
        </w:trPr>
        <w:tc>
          <w:tcPr>
            <w:tcW w:w="545" w:type="dxa"/>
            <w:vMerge/>
            <w:tcBorders>
              <w:top w:val="nil"/>
              <w:left w:val="single" w:sz="4" w:space="0" w:color="000000"/>
              <w:bottom w:val="nil"/>
              <w:right w:val="single" w:sz="4" w:space="0" w:color="000000"/>
            </w:tcBorders>
          </w:tcPr>
          <w:p w14:paraId="2B4C4AC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8DD6F0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1F995B1" w14:textId="77777777" w:rsidR="00425E2D" w:rsidRDefault="00425E2D" w:rsidP="00CB22B5">
            <w:pPr>
              <w:spacing w:line="259" w:lineRule="auto"/>
            </w:pPr>
            <w:r>
              <w:rPr>
                <w:sz w:val="20"/>
              </w:rPr>
              <w:t xml:space="preserve">43830 </w:t>
            </w:r>
          </w:p>
        </w:tc>
        <w:tc>
          <w:tcPr>
            <w:tcW w:w="3780" w:type="dxa"/>
            <w:tcBorders>
              <w:top w:val="single" w:sz="4" w:space="0" w:color="000000"/>
              <w:left w:val="single" w:sz="4" w:space="0" w:color="000000"/>
              <w:bottom w:val="single" w:sz="4" w:space="0" w:color="000000"/>
              <w:right w:val="single" w:sz="4" w:space="0" w:color="000000"/>
            </w:tcBorders>
          </w:tcPr>
          <w:p w14:paraId="6EF096F1" w14:textId="77777777" w:rsidR="00425E2D" w:rsidRDefault="00425E2D" w:rsidP="00CB22B5">
            <w:pPr>
              <w:spacing w:line="259" w:lineRule="auto"/>
              <w:ind w:left="2" w:hanging="1"/>
            </w:pPr>
            <w:proofErr w:type="spellStart"/>
            <w:r>
              <w:rPr>
                <w:sz w:val="20"/>
              </w:rPr>
              <w:t>monopleg</w:t>
            </w:r>
            <w:proofErr w:type="spellEnd"/>
            <w:r>
              <w:rPr>
                <w:sz w:val="20"/>
              </w:rPr>
              <w:t xml:space="preserve"> upper limb </w:t>
            </w:r>
            <w:proofErr w:type="spellStart"/>
            <w:r>
              <w:rPr>
                <w:sz w:val="20"/>
              </w:rPr>
              <w:t>uns</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21282914" w14:textId="77777777" w:rsidTr="00425E2D">
        <w:trPr>
          <w:trHeight w:val="468"/>
        </w:trPr>
        <w:tc>
          <w:tcPr>
            <w:tcW w:w="545" w:type="dxa"/>
            <w:vMerge/>
            <w:tcBorders>
              <w:top w:val="nil"/>
              <w:left w:val="single" w:sz="4" w:space="0" w:color="000000"/>
              <w:bottom w:val="nil"/>
              <w:right w:val="single" w:sz="4" w:space="0" w:color="000000"/>
            </w:tcBorders>
          </w:tcPr>
          <w:p w14:paraId="67E7E46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631EC2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43E735C" w14:textId="77777777" w:rsidR="00425E2D" w:rsidRDefault="00425E2D" w:rsidP="00CB22B5">
            <w:pPr>
              <w:spacing w:line="259" w:lineRule="auto"/>
            </w:pPr>
            <w:r>
              <w:rPr>
                <w:sz w:val="20"/>
              </w:rPr>
              <w:t xml:space="preserve">43831 </w:t>
            </w:r>
          </w:p>
        </w:tc>
        <w:tc>
          <w:tcPr>
            <w:tcW w:w="3780" w:type="dxa"/>
            <w:tcBorders>
              <w:top w:val="single" w:sz="4" w:space="0" w:color="000000"/>
              <w:left w:val="single" w:sz="4" w:space="0" w:color="000000"/>
              <w:bottom w:val="single" w:sz="4" w:space="0" w:color="000000"/>
              <w:right w:val="single" w:sz="4" w:space="0" w:color="000000"/>
            </w:tcBorders>
          </w:tcPr>
          <w:p w14:paraId="6ADC514F" w14:textId="77777777" w:rsidR="00425E2D" w:rsidRDefault="00425E2D" w:rsidP="00CB22B5">
            <w:pPr>
              <w:spacing w:line="259" w:lineRule="auto"/>
              <w:ind w:left="2" w:hanging="1"/>
            </w:pPr>
            <w:proofErr w:type="spellStart"/>
            <w:r>
              <w:rPr>
                <w:sz w:val="20"/>
              </w:rPr>
              <w:t>monopleg</w:t>
            </w:r>
            <w:proofErr w:type="spellEnd"/>
            <w:r>
              <w:rPr>
                <w:sz w:val="20"/>
              </w:rPr>
              <w:t xml:space="preserve"> upper limb </w:t>
            </w:r>
            <w:proofErr w:type="spellStart"/>
            <w:r>
              <w:rPr>
                <w:sz w:val="20"/>
              </w:rPr>
              <w:t>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3721BCB9" w14:textId="77777777" w:rsidTr="00425E2D">
        <w:trPr>
          <w:trHeight w:val="470"/>
        </w:trPr>
        <w:tc>
          <w:tcPr>
            <w:tcW w:w="545" w:type="dxa"/>
            <w:vMerge/>
            <w:tcBorders>
              <w:top w:val="nil"/>
              <w:left w:val="single" w:sz="4" w:space="0" w:color="000000"/>
              <w:bottom w:val="nil"/>
              <w:right w:val="single" w:sz="4" w:space="0" w:color="000000"/>
            </w:tcBorders>
          </w:tcPr>
          <w:p w14:paraId="1CBCB4F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E77334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F6486A" w14:textId="77777777" w:rsidR="00425E2D" w:rsidRDefault="00425E2D" w:rsidP="00CB22B5">
            <w:pPr>
              <w:spacing w:line="259" w:lineRule="auto"/>
            </w:pPr>
            <w:r>
              <w:rPr>
                <w:sz w:val="20"/>
              </w:rPr>
              <w:t xml:space="preserve">43832 </w:t>
            </w:r>
          </w:p>
        </w:tc>
        <w:tc>
          <w:tcPr>
            <w:tcW w:w="3780" w:type="dxa"/>
            <w:tcBorders>
              <w:top w:val="single" w:sz="4" w:space="0" w:color="000000"/>
              <w:left w:val="single" w:sz="4" w:space="0" w:color="000000"/>
              <w:bottom w:val="single" w:sz="4" w:space="0" w:color="000000"/>
              <w:right w:val="single" w:sz="4" w:space="0" w:color="000000"/>
            </w:tcBorders>
          </w:tcPr>
          <w:p w14:paraId="3C44D164" w14:textId="77777777" w:rsidR="00425E2D" w:rsidRDefault="00425E2D" w:rsidP="00CB22B5">
            <w:pPr>
              <w:spacing w:line="259" w:lineRule="auto"/>
              <w:ind w:left="2" w:hanging="1"/>
            </w:pPr>
            <w:proofErr w:type="spellStart"/>
            <w:r>
              <w:rPr>
                <w:sz w:val="20"/>
              </w:rPr>
              <w:t>monopleg</w:t>
            </w:r>
            <w:proofErr w:type="spellEnd"/>
            <w:r>
              <w:rPr>
                <w:sz w:val="20"/>
              </w:rPr>
              <w:t xml:space="preserve"> up limb </w:t>
            </w:r>
            <w:proofErr w:type="spellStart"/>
            <w:r>
              <w:rPr>
                <w:sz w:val="20"/>
              </w:rPr>
              <w:t>nondom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72D67D99" w14:textId="77777777" w:rsidTr="00425E2D">
        <w:trPr>
          <w:trHeight w:val="470"/>
        </w:trPr>
        <w:tc>
          <w:tcPr>
            <w:tcW w:w="545" w:type="dxa"/>
            <w:vMerge/>
            <w:tcBorders>
              <w:top w:val="nil"/>
              <w:left w:val="single" w:sz="4" w:space="0" w:color="000000"/>
              <w:bottom w:val="nil"/>
              <w:right w:val="single" w:sz="4" w:space="0" w:color="000000"/>
            </w:tcBorders>
          </w:tcPr>
          <w:p w14:paraId="2451E56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4DAF60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F1DB201" w14:textId="77777777" w:rsidR="00425E2D" w:rsidRDefault="00425E2D" w:rsidP="00CB22B5">
            <w:pPr>
              <w:spacing w:line="259" w:lineRule="auto"/>
            </w:pPr>
            <w:r>
              <w:rPr>
                <w:sz w:val="20"/>
              </w:rPr>
              <w:t xml:space="preserve">43840 </w:t>
            </w:r>
          </w:p>
        </w:tc>
        <w:tc>
          <w:tcPr>
            <w:tcW w:w="3780" w:type="dxa"/>
            <w:tcBorders>
              <w:top w:val="single" w:sz="4" w:space="0" w:color="000000"/>
              <w:left w:val="single" w:sz="4" w:space="0" w:color="000000"/>
              <w:bottom w:val="single" w:sz="4" w:space="0" w:color="000000"/>
              <w:right w:val="single" w:sz="4" w:space="0" w:color="000000"/>
            </w:tcBorders>
          </w:tcPr>
          <w:p w14:paraId="01429839" w14:textId="77777777" w:rsidR="00425E2D" w:rsidRDefault="00425E2D" w:rsidP="00CB22B5">
            <w:pPr>
              <w:spacing w:line="259" w:lineRule="auto"/>
              <w:ind w:left="2" w:hanging="1"/>
            </w:pPr>
            <w:proofErr w:type="spellStart"/>
            <w:r>
              <w:rPr>
                <w:sz w:val="20"/>
              </w:rPr>
              <w:t>monopleg</w:t>
            </w:r>
            <w:proofErr w:type="spellEnd"/>
            <w:r>
              <w:rPr>
                <w:sz w:val="20"/>
              </w:rPr>
              <w:t xml:space="preserve"> low limb </w:t>
            </w:r>
            <w:proofErr w:type="spellStart"/>
            <w:r>
              <w:rPr>
                <w:sz w:val="20"/>
              </w:rPr>
              <w:t>unspec</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6E6451AE" w14:textId="77777777" w:rsidTr="00425E2D">
        <w:trPr>
          <w:trHeight w:val="470"/>
        </w:trPr>
        <w:tc>
          <w:tcPr>
            <w:tcW w:w="545" w:type="dxa"/>
            <w:vMerge/>
            <w:tcBorders>
              <w:top w:val="nil"/>
              <w:left w:val="single" w:sz="4" w:space="0" w:color="000000"/>
              <w:bottom w:val="nil"/>
              <w:right w:val="single" w:sz="4" w:space="0" w:color="000000"/>
            </w:tcBorders>
          </w:tcPr>
          <w:p w14:paraId="299D4DF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2C4099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5AFD28D" w14:textId="77777777" w:rsidR="00425E2D" w:rsidRDefault="00425E2D" w:rsidP="00CB22B5">
            <w:pPr>
              <w:spacing w:line="259" w:lineRule="auto"/>
            </w:pPr>
            <w:r>
              <w:rPr>
                <w:sz w:val="20"/>
              </w:rPr>
              <w:t xml:space="preserve">43841 </w:t>
            </w:r>
          </w:p>
        </w:tc>
        <w:tc>
          <w:tcPr>
            <w:tcW w:w="3780" w:type="dxa"/>
            <w:tcBorders>
              <w:top w:val="single" w:sz="4" w:space="0" w:color="000000"/>
              <w:left w:val="single" w:sz="4" w:space="0" w:color="000000"/>
              <w:bottom w:val="single" w:sz="4" w:space="0" w:color="000000"/>
              <w:right w:val="single" w:sz="4" w:space="0" w:color="000000"/>
            </w:tcBorders>
          </w:tcPr>
          <w:p w14:paraId="452D1AA7" w14:textId="77777777" w:rsidR="00425E2D" w:rsidRDefault="00425E2D" w:rsidP="00CB22B5">
            <w:pPr>
              <w:spacing w:line="259" w:lineRule="auto"/>
              <w:ind w:left="2" w:hanging="1"/>
            </w:pPr>
            <w:proofErr w:type="spellStart"/>
            <w:r>
              <w:rPr>
                <w:sz w:val="20"/>
              </w:rPr>
              <w:t>monopleg</w:t>
            </w:r>
            <w:proofErr w:type="spellEnd"/>
            <w:r>
              <w:rPr>
                <w:sz w:val="20"/>
              </w:rPr>
              <w:t xml:space="preserve"> low limb </w:t>
            </w:r>
            <w:proofErr w:type="spellStart"/>
            <w:r>
              <w:rPr>
                <w:sz w:val="20"/>
              </w:rPr>
              <w:t>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3A1CFF55" w14:textId="77777777" w:rsidTr="00425E2D">
        <w:trPr>
          <w:trHeight w:val="470"/>
        </w:trPr>
        <w:tc>
          <w:tcPr>
            <w:tcW w:w="545" w:type="dxa"/>
            <w:vMerge/>
            <w:tcBorders>
              <w:top w:val="nil"/>
              <w:left w:val="single" w:sz="4" w:space="0" w:color="000000"/>
              <w:bottom w:val="nil"/>
              <w:right w:val="single" w:sz="4" w:space="0" w:color="000000"/>
            </w:tcBorders>
          </w:tcPr>
          <w:p w14:paraId="199E785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F7AC23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379D5C7" w14:textId="77777777" w:rsidR="00425E2D" w:rsidRDefault="00425E2D" w:rsidP="00CB22B5">
            <w:pPr>
              <w:spacing w:line="259" w:lineRule="auto"/>
            </w:pPr>
            <w:r>
              <w:rPr>
                <w:sz w:val="20"/>
              </w:rPr>
              <w:t xml:space="preserve">43842 </w:t>
            </w:r>
          </w:p>
        </w:tc>
        <w:tc>
          <w:tcPr>
            <w:tcW w:w="3780" w:type="dxa"/>
            <w:tcBorders>
              <w:top w:val="single" w:sz="4" w:space="0" w:color="000000"/>
              <w:left w:val="single" w:sz="4" w:space="0" w:color="000000"/>
              <w:bottom w:val="single" w:sz="4" w:space="0" w:color="000000"/>
              <w:right w:val="single" w:sz="4" w:space="0" w:color="000000"/>
            </w:tcBorders>
          </w:tcPr>
          <w:p w14:paraId="040B21D1" w14:textId="77777777" w:rsidR="00425E2D" w:rsidRDefault="00425E2D" w:rsidP="00CB22B5">
            <w:pPr>
              <w:spacing w:line="259" w:lineRule="auto"/>
              <w:ind w:left="2" w:hanging="1"/>
            </w:pPr>
            <w:proofErr w:type="spellStart"/>
            <w:r>
              <w:rPr>
                <w:sz w:val="20"/>
              </w:rPr>
              <w:t>monopleg</w:t>
            </w:r>
            <w:proofErr w:type="spellEnd"/>
            <w:r>
              <w:rPr>
                <w:sz w:val="20"/>
              </w:rPr>
              <w:t xml:space="preserve"> low limb </w:t>
            </w:r>
            <w:proofErr w:type="spellStart"/>
            <w:r>
              <w:rPr>
                <w:sz w:val="20"/>
              </w:rPr>
              <w:t>nondom</w:t>
            </w:r>
            <w:proofErr w:type="spellEnd"/>
            <w:r>
              <w:rPr>
                <w:sz w:val="20"/>
              </w:rPr>
              <w:t xml:space="preserve"> side due </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289C1B33" w14:textId="77777777" w:rsidTr="00425E2D">
        <w:trPr>
          <w:trHeight w:val="470"/>
        </w:trPr>
        <w:tc>
          <w:tcPr>
            <w:tcW w:w="545" w:type="dxa"/>
            <w:vMerge/>
            <w:tcBorders>
              <w:top w:val="nil"/>
              <w:left w:val="single" w:sz="4" w:space="0" w:color="000000"/>
              <w:bottom w:val="nil"/>
              <w:right w:val="single" w:sz="4" w:space="0" w:color="000000"/>
            </w:tcBorders>
          </w:tcPr>
          <w:p w14:paraId="057C206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5F3853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A4AE74C" w14:textId="77777777" w:rsidR="00425E2D" w:rsidRDefault="00425E2D" w:rsidP="00CB22B5">
            <w:pPr>
              <w:spacing w:line="259" w:lineRule="auto"/>
            </w:pPr>
            <w:r>
              <w:rPr>
                <w:sz w:val="20"/>
              </w:rPr>
              <w:t xml:space="preserve">43850 </w:t>
            </w:r>
          </w:p>
        </w:tc>
        <w:tc>
          <w:tcPr>
            <w:tcW w:w="3780" w:type="dxa"/>
            <w:tcBorders>
              <w:top w:val="single" w:sz="4" w:space="0" w:color="000000"/>
              <w:left w:val="single" w:sz="4" w:space="0" w:color="000000"/>
              <w:bottom w:val="single" w:sz="4" w:space="0" w:color="000000"/>
              <w:right w:val="single" w:sz="4" w:space="0" w:color="000000"/>
            </w:tcBorders>
          </w:tcPr>
          <w:p w14:paraId="569837A8" w14:textId="77777777" w:rsidR="00425E2D" w:rsidRDefault="00425E2D" w:rsidP="00CB22B5">
            <w:pPr>
              <w:spacing w:line="259" w:lineRule="auto"/>
              <w:ind w:left="2" w:right="10" w:hanging="1"/>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uns</w:t>
            </w:r>
            <w:proofErr w:type="spellEnd"/>
            <w:r>
              <w:rPr>
                <w:sz w:val="20"/>
              </w:rPr>
              <w:t xml:space="preserve"> side-</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02BFCAD6" w14:textId="77777777" w:rsidTr="00425E2D">
        <w:trPr>
          <w:trHeight w:val="468"/>
        </w:trPr>
        <w:tc>
          <w:tcPr>
            <w:tcW w:w="545" w:type="dxa"/>
            <w:vMerge/>
            <w:tcBorders>
              <w:top w:val="nil"/>
              <w:left w:val="single" w:sz="4" w:space="0" w:color="000000"/>
              <w:bottom w:val="nil"/>
              <w:right w:val="single" w:sz="4" w:space="0" w:color="000000"/>
            </w:tcBorders>
          </w:tcPr>
          <w:p w14:paraId="07CC2DF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0C770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C3E617D" w14:textId="77777777" w:rsidR="00425E2D" w:rsidRDefault="00425E2D" w:rsidP="00CB22B5">
            <w:pPr>
              <w:spacing w:line="259" w:lineRule="auto"/>
            </w:pPr>
            <w:r>
              <w:rPr>
                <w:sz w:val="20"/>
              </w:rPr>
              <w:t xml:space="preserve">43851 </w:t>
            </w:r>
          </w:p>
        </w:tc>
        <w:tc>
          <w:tcPr>
            <w:tcW w:w="3780" w:type="dxa"/>
            <w:tcBorders>
              <w:top w:val="single" w:sz="4" w:space="0" w:color="000000"/>
              <w:left w:val="single" w:sz="4" w:space="0" w:color="000000"/>
              <w:bottom w:val="single" w:sz="4" w:space="0" w:color="000000"/>
              <w:right w:val="single" w:sz="4" w:space="0" w:color="000000"/>
            </w:tcBorders>
          </w:tcPr>
          <w:p w14:paraId="602EE97A" w14:textId="77777777" w:rsidR="00425E2D" w:rsidRDefault="00425E2D" w:rsidP="00CB22B5">
            <w:pPr>
              <w:spacing w:line="259" w:lineRule="auto"/>
              <w:ind w:left="2" w:hanging="1"/>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dom</w:t>
            </w:r>
            <w:proofErr w:type="spellEnd"/>
            <w:r>
              <w:rPr>
                <w:sz w:val="20"/>
              </w:rPr>
              <w:t xml:space="preserve"> side-</w:t>
            </w:r>
            <w:proofErr w:type="spellStart"/>
            <w:r>
              <w:rPr>
                <w:sz w:val="20"/>
              </w:rPr>
              <w:t>cerebrvasc</w:t>
            </w:r>
            <w:proofErr w:type="spellEnd"/>
            <w:r>
              <w:rPr>
                <w:sz w:val="20"/>
              </w:rPr>
              <w:t xml:space="preserve"> </w:t>
            </w:r>
            <w:proofErr w:type="spellStart"/>
            <w:r>
              <w:rPr>
                <w:sz w:val="20"/>
              </w:rPr>
              <w:t>dz</w:t>
            </w:r>
            <w:proofErr w:type="spellEnd"/>
            <w:r>
              <w:rPr>
                <w:sz w:val="20"/>
              </w:rPr>
              <w:t xml:space="preserve"> </w:t>
            </w:r>
          </w:p>
        </w:tc>
      </w:tr>
      <w:tr w:rsidR="00425E2D" w14:paraId="200B3CE3" w14:textId="77777777" w:rsidTr="00425E2D">
        <w:trPr>
          <w:trHeight w:val="470"/>
        </w:trPr>
        <w:tc>
          <w:tcPr>
            <w:tcW w:w="545" w:type="dxa"/>
            <w:vMerge/>
            <w:tcBorders>
              <w:top w:val="nil"/>
              <w:left w:val="single" w:sz="4" w:space="0" w:color="000000"/>
              <w:bottom w:val="nil"/>
              <w:right w:val="single" w:sz="4" w:space="0" w:color="000000"/>
            </w:tcBorders>
          </w:tcPr>
          <w:p w14:paraId="12D51B3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48275B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BEA9856" w14:textId="77777777" w:rsidR="00425E2D" w:rsidRDefault="00425E2D" w:rsidP="00CB22B5">
            <w:pPr>
              <w:spacing w:line="259" w:lineRule="auto"/>
            </w:pPr>
            <w:r>
              <w:rPr>
                <w:sz w:val="20"/>
              </w:rPr>
              <w:t xml:space="preserve">43852 </w:t>
            </w:r>
          </w:p>
        </w:tc>
        <w:tc>
          <w:tcPr>
            <w:tcW w:w="3780" w:type="dxa"/>
            <w:tcBorders>
              <w:top w:val="single" w:sz="4" w:space="0" w:color="000000"/>
              <w:left w:val="single" w:sz="4" w:space="0" w:color="000000"/>
              <w:bottom w:val="single" w:sz="4" w:space="0" w:color="000000"/>
              <w:right w:val="single" w:sz="4" w:space="0" w:color="000000"/>
            </w:tcBorders>
          </w:tcPr>
          <w:p w14:paraId="21E3178D" w14:textId="77777777" w:rsidR="00425E2D" w:rsidRDefault="00425E2D" w:rsidP="00CB22B5">
            <w:pPr>
              <w:spacing w:line="259" w:lineRule="auto"/>
              <w:ind w:left="2" w:hanging="1"/>
            </w:pPr>
            <w:proofErr w:type="spellStart"/>
            <w:r>
              <w:rPr>
                <w:sz w:val="20"/>
              </w:rPr>
              <w:t>oth</w:t>
            </w:r>
            <w:proofErr w:type="spellEnd"/>
            <w:r>
              <w:rPr>
                <w:sz w:val="20"/>
              </w:rPr>
              <w:t xml:space="preserve"> </w:t>
            </w:r>
            <w:proofErr w:type="spellStart"/>
            <w:r>
              <w:rPr>
                <w:sz w:val="20"/>
              </w:rPr>
              <w:t>paralyt</w:t>
            </w:r>
            <w:proofErr w:type="spellEnd"/>
            <w:r>
              <w:rPr>
                <w:sz w:val="20"/>
              </w:rPr>
              <w:t xml:space="preserve"> </w:t>
            </w:r>
            <w:proofErr w:type="spellStart"/>
            <w:r>
              <w:rPr>
                <w:sz w:val="20"/>
              </w:rPr>
              <w:t>synd</w:t>
            </w:r>
            <w:proofErr w:type="spellEnd"/>
            <w:r>
              <w:rPr>
                <w:sz w:val="20"/>
              </w:rPr>
              <w:t xml:space="preserve"> </w:t>
            </w:r>
            <w:proofErr w:type="spellStart"/>
            <w:r>
              <w:rPr>
                <w:sz w:val="20"/>
              </w:rPr>
              <w:t>affct</w:t>
            </w:r>
            <w:proofErr w:type="spellEnd"/>
            <w:r>
              <w:rPr>
                <w:sz w:val="20"/>
              </w:rPr>
              <w:t xml:space="preserve"> </w:t>
            </w:r>
            <w:proofErr w:type="spellStart"/>
            <w:r>
              <w:rPr>
                <w:sz w:val="20"/>
              </w:rPr>
              <w:t>nondom</w:t>
            </w:r>
            <w:proofErr w:type="spellEnd"/>
            <w:r>
              <w:rPr>
                <w:sz w:val="20"/>
              </w:rPr>
              <w:t xml:space="preserve"> </w:t>
            </w:r>
            <w:proofErr w:type="spellStart"/>
            <w:r>
              <w:rPr>
                <w:sz w:val="20"/>
              </w:rPr>
              <w:t>sidecerebrvasc</w:t>
            </w:r>
            <w:proofErr w:type="spellEnd"/>
            <w:r>
              <w:rPr>
                <w:sz w:val="20"/>
              </w:rPr>
              <w:t xml:space="preserve"> </w:t>
            </w:r>
            <w:proofErr w:type="spellStart"/>
            <w:r>
              <w:rPr>
                <w:sz w:val="20"/>
              </w:rPr>
              <w:t>dz</w:t>
            </w:r>
            <w:proofErr w:type="spellEnd"/>
            <w:r>
              <w:rPr>
                <w:sz w:val="20"/>
              </w:rPr>
              <w:t xml:space="preserve"> </w:t>
            </w:r>
          </w:p>
        </w:tc>
      </w:tr>
      <w:tr w:rsidR="00425E2D" w14:paraId="63B69140" w14:textId="77777777" w:rsidTr="00425E2D">
        <w:trPr>
          <w:trHeight w:val="360"/>
        </w:trPr>
        <w:tc>
          <w:tcPr>
            <w:tcW w:w="545" w:type="dxa"/>
            <w:vMerge/>
            <w:tcBorders>
              <w:top w:val="nil"/>
              <w:left w:val="single" w:sz="4" w:space="0" w:color="000000"/>
              <w:bottom w:val="nil"/>
              <w:right w:val="single" w:sz="4" w:space="0" w:color="000000"/>
            </w:tcBorders>
          </w:tcPr>
          <w:p w14:paraId="6A2BA0F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6C9F42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CA925C9" w14:textId="77777777" w:rsidR="00425E2D" w:rsidRDefault="00425E2D" w:rsidP="00CB22B5">
            <w:pPr>
              <w:spacing w:line="259" w:lineRule="auto"/>
            </w:pPr>
            <w:r>
              <w:rPr>
                <w:sz w:val="20"/>
              </w:rPr>
              <w:t xml:space="preserve">43853 </w:t>
            </w:r>
          </w:p>
        </w:tc>
        <w:tc>
          <w:tcPr>
            <w:tcW w:w="3780" w:type="dxa"/>
            <w:tcBorders>
              <w:top w:val="single" w:sz="4" w:space="0" w:color="000000"/>
              <w:left w:val="single" w:sz="4" w:space="0" w:color="000000"/>
              <w:bottom w:val="single" w:sz="4" w:space="0" w:color="000000"/>
              <w:right w:val="single" w:sz="4" w:space="0" w:color="000000"/>
            </w:tcBorders>
          </w:tcPr>
          <w:p w14:paraId="701B55C6" w14:textId="77777777" w:rsidR="00425E2D" w:rsidRDefault="00425E2D" w:rsidP="00CB22B5">
            <w:pPr>
              <w:spacing w:line="259" w:lineRule="auto"/>
              <w:ind w:left="1"/>
            </w:pPr>
            <w:proofErr w:type="gramStart"/>
            <w:r>
              <w:rPr>
                <w:sz w:val="20"/>
              </w:rPr>
              <w:t>other</w:t>
            </w:r>
            <w:proofErr w:type="gramEnd"/>
            <w:r>
              <w:rPr>
                <w:sz w:val="20"/>
              </w:rPr>
              <w:t xml:space="preserve"> paralytic syndrome, bilateral </w:t>
            </w:r>
          </w:p>
        </w:tc>
      </w:tr>
      <w:tr w:rsidR="00425E2D" w14:paraId="43E477DB" w14:textId="77777777" w:rsidTr="00425E2D">
        <w:trPr>
          <w:trHeight w:val="360"/>
        </w:trPr>
        <w:tc>
          <w:tcPr>
            <w:tcW w:w="545" w:type="dxa"/>
            <w:vMerge/>
            <w:tcBorders>
              <w:top w:val="nil"/>
              <w:left w:val="single" w:sz="4" w:space="0" w:color="000000"/>
              <w:bottom w:val="nil"/>
              <w:right w:val="single" w:sz="4" w:space="0" w:color="000000"/>
            </w:tcBorders>
          </w:tcPr>
          <w:p w14:paraId="6DEF3C0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DDFF64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3F89C58" w14:textId="77777777" w:rsidR="00425E2D" w:rsidRDefault="00425E2D" w:rsidP="00CB22B5">
            <w:pPr>
              <w:spacing w:line="259" w:lineRule="auto"/>
            </w:pPr>
            <w:r>
              <w:rPr>
                <w:sz w:val="20"/>
              </w:rPr>
              <w:t xml:space="preserve">43881 </w:t>
            </w:r>
          </w:p>
        </w:tc>
        <w:tc>
          <w:tcPr>
            <w:tcW w:w="3780" w:type="dxa"/>
            <w:tcBorders>
              <w:top w:val="single" w:sz="4" w:space="0" w:color="000000"/>
              <w:left w:val="single" w:sz="4" w:space="0" w:color="000000"/>
              <w:bottom w:val="single" w:sz="4" w:space="0" w:color="000000"/>
              <w:right w:val="single" w:sz="4" w:space="0" w:color="000000"/>
            </w:tcBorders>
          </w:tcPr>
          <w:p w14:paraId="5392DAE5" w14:textId="77777777" w:rsidR="00425E2D" w:rsidRDefault="00425E2D" w:rsidP="00CB22B5">
            <w:pPr>
              <w:spacing w:line="259" w:lineRule="auto"/>
              <w:ind w:left="1"/>
            </w:pPr>
            <w:r>
              <w:rPr>
                <w:sz w:val="20"/>
              </w:rPr>
              <w:t xml:space="preserve">apraxia due to cerebrovascular disease </w:t>
            </w:r>
          </w:p>
        </w:tc>
      </w:tr>
      <w:tr w:rsidR="00425E2D" w14:paraId="6E8985EA" w14:textId="77777777" w:rsidTr="00425E2D">
        <w:trPr>
          <w:trHeight w:val="360"/>
        </w:trPr>
        <w:tc>
          <w:tcPr>
            <w:tcW w:w="545" w:type="dxa"/>
            <w:vMerge/>
            <w:tcBorders>
              <w:top w:val="nil"/>
              <w:left w:val="single" w:sz="4" w:space="0" w:color="000000"/>
              <w:bottom w:val="nil"/>
              <w:right w:val="single" w:sz="4" w:space="0" w:color="000000"/>
            </w:tcBorders>
          </w:tcPr>
          <w:p w14:paraId="2ED6DF4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440950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CA17559" w14:textId="77777777" w:rsidR="00425E2D" w:rsidRDefault="00425E2D" w:rsidP="00CB22B5">
            <w:pPr>
              <w:spacing w:line="259" w:lineRule="auto"/>
            </w:pPr>
            <w:r>
              <w:rPr>
                <w:sz w:val="20"/>
              </w:rPr>
              <w:t xml:space="preserve">43882 </w:t>
            </w:r>
          </w:p>
        </w:tc>
        <w:tc>
          <w:tcPr>
            <w:tcW w:w="3780" w:type="dxa"/>
            <w:tcBorders>
              <w:top w:val="single" w:sz="4" w:space="0" w:color="000000"/>
              <w:left w:val="single" w:sz="4" w:space="0" w:color="000000"/>
              <w:bottom w:val="single" w:sz="4" w:space="0" w:color="000000"/>
              <w:right w:val="single" w:sz="4" w:space="0" w:color="000000"/>
            </w:tcBorders>
          </w:tcPr>
          <w:p w14:paraId="191FA855" w14:textId="77777777" w:rsidR="00425E2D" w:rsidRDefault="00425E2D" w:rsidP="00CB22B5">
            <w:pPr>
              <w:spacing w:line="259" w:lineRule="auto"/>
              <w:ind w:left="1"/>
            </w:pPr>
            <w:r>
              <w:rPr>
                <w:sz w:val="20"/>
              </w:rPr>
              <w:t xml:space="preserve">dysphagia due to cerebrovascular disease </w:t>
            </w:r>
          </w:p>
        </w:tc>
      </w:tr>
      <w:tr w:rsidR="00425E2D" w14:paraId="4376D385"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2CE3555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84D199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0DC41F3" w14:textId="77777777" w:rsidR="00425E2D" w:rsidRDefault="00425E2D" w:rsidP="00CB22B5">
            <w:pPr>
              <w:spacing w:line="259" w:lineRule="auto"/>
            </w:pPr>
            <w:r>
              <w:rPr>
                <w:sz w:val="20"/>
              </w:rPr>
              <w:t xml:space="preserve">43883 </w:t>
            </w:r>
          </w:p>
        </w:tc>
        <w:tc>
          <w:tcPr>
            <w:tcW w:w="3780" w:type="dxa"/>
            <w:tcBorders>
              <w:top w:val="single" w:sz="4" w:space="0" w:color="000000"/>
              <w:left w:val="single" w:sz="4" w:space="0" w:color="000000"/>
              <w:bottom w:val="single" w:sz="4" w:space="0" w:color="000000"/>
              <w:right w:val="single" w:sz="4" w:space="0" w:color="000000"/>
            </w:tcBorders>
          </w:tcPr>
          <w:p w14:paraId="0CDADDAC" w14:textId="77777777" w:rsidR="00425E2D" w:rsidRDefault="00425E2D" w:rsidP="00CB22B5">
            <w:pPr>
              <w:spacing w:line="259" w:lineRule="auto"/>
              <w:ind w:left="2" w:hanging="1"/>
            </w:pPr>
            <w:r>
              <w:rPr>
                <w:sz w:val="20"/>
              </w:rPr>
              <w:t xml:space="preserve">facial weakness late effect cerebrovascular </w:t>
            </w:r>
            <w:proofErr w:type="spellStart"/>
            <w:r>
              <w:rPr>
                <w:sz w:val="20"/>
              </w:rPr>
              <w:t>dz</w:t>
            </w:r>
            <w:proofErr w:type="spellEnd"/>
            <w:r>
              <w:rPr>
                <w:sz w:val="20"/>
              </w:rPr>
              <w:t xml:space="preserve"> </w:t>
            </w:r>
          </w:p>
        </w:tc>
      </w:tr>
    </w:tbl>
    <w:p w14:paraId="409D6C75" w14:textId="77777777" w:rsidR="00425E2D" w:rsidRDefault="00425E2D" w:rsidP="00425E2D">
      <w:pPr>
        <w:spacing w:line="259" w:lineRule="auto"/>
        <w:ind w:left="-1800" w:right="11335"/>
      </w:pPr>
    </w:p>
    <w:tbl>
      <w:tblPr>
        <w:tblStyle w:val="TableGrid0"/>
        <w:tblW w:w="9365" w:type="dxa"/>
        <w:tblInd w:w="175" w:type="dxa"/>
        <w:tblCellMar>
          <w:top w:w="54" w:type="dxa"/>
          <w:left w:w="103" w:type="dxa"/>
          <w:right w:w="35" w:type="dxa"/>
        </w:tblCellMar>
        <w:tblLook w:val="04A0" w:firstRow="1" w:lastRow="0" w:firstColumn="1" w:lastColumn="0" w:noHBand="0" w:noVBand="1"/>
      </w:tblPr>
      <w:tblGrid>
        <w:gridCol w:w="1467"/>
        <w:gridCol w:w="1461"/>
        <w:gridCol w:w="2081"/>
        <w:gridCol w:w="1415"/>
        <w:gridCol w:w="2941"/>
      </w:tblGrid>
      <w:tr w:rsidR="00425E2D" w14:paraId="3B65E9F2"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7256A7DB" w14:textId="77777777" w:rsidR="00425E2D" w:rsidRDefault="00425E2D" w:rsidP="00CB22B5">
            <w:pPr>
              <w:spacing w:after="160" w:line="259" w:lineRule="auto"/>
            </w:pPr>
          </w:p>
        </w:tc>
        <w:tc>
          <w:tcPr>
            <w:tcW w:w="1080" w:type="dxa"/>
            <w:vMerge w:val="restart"/>
            <w:tcBorders>
              <w:top w:val="single" w:sz="4" w:space="0" w:color="000000"/>
              <w:left w:val="single" w:sz="4" w:space="0" w:color="000000"/>
              <w:bottom w:val="single" w:sz="4" w:space="0" w:color="000000"/>
              <w:right w:val="nil"/>
            </w:tcBorders>
          </w:tcPr>
          <w:p w14:paraId="01727738" w14:textId="77777777" w:rsidR="00425E2D" w:rsidRDefault="00425E2D" w:rsidP="00CB22B5">
            <w:pPr>
              <w:spacing w:after="160" w:line="259" w:lineRule="auto"/>
            </w:pPr>
          </w:p>
        </w:tc>
        <w:tc>
          <w:tcPr>
            <w:tcW w:w="2971" w:type="dxa"/>
            <w:vMerge w:val="restart"/>
            <w:tcBorders>
              <w:top w:val="single" w:sz="4" w:space="0" w:color="000000"/>
              <w:left w:val="nil"/>
              <w:bottom w:val="single" w:sz="4" w:space="0" w:color="000000"/>
              <w:right w:val="single" w:sz="4" w:space="0" w:color="000000"/>
            </w:tcBorders>
          </w:tcPr>
          <w:p w14:paraId="1F54602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2F9BCF2" w14:textId="77777777" w:rsidR="00425E2D" w:rsidRDefault="00425E2D" w:rsidP="00CB22B5">
            <w:pPr>
              <w:spacing w:line="259" w:lineRule="auto"/>
              <w:ind w:left="3"/>
            </w:pPr>
            <w:r>
              <w:rPr>
                <w:sz w:val="20"/>
              </w:rPr>
              <w:t xml:space="preserve">43884 </w:t>
            </w:r>
          </w:p>
        </w:tc>
        <w:tc>
          <w:tcPr>
            <w:tcW w:w="3780" w:type="dxa"/>
            <w:tcBorders>
              <w:top w:val="single" w:sz="4" w:space="0" w:color="000000"/>
              <w:left w:val="single" w:sz="4" w:space="0" w:color="000000"/>
              <w:bottom w:val="single" w:sz="4" w:space="0" w:color="000000"/>
              <w:right w:val="single" w:sz="4" w:space="0" w:color="000000"/>
            </w:tcBorders>
          </w:tcPr>
          <w:p w14:paraId="41D249CC" w14:textId="77777777" w:rsidR="00425E2D" w:rsidRDefault="00425E2D" w:rsidP="00CB22B5">
            <w:pPr>
              <w:spacing w:line="259" w:lineRule="auto"/>
              <w:ind w:left="5" w:hanging="1"/>
            </w:pPr>
            <w:r>
              <w:rPr>
                <w:sz w:val="20"/>
              </w:rPr>
              <w:t xml:space="preserve">ataxia as late effect of cerebrovascular disease </w:t>
            </w:r>
          </w:p>
        </w:tc>
      </w:tr>
      <w:tr w:rsidR="00425E2D" w14:paraId="476D5640" w14:textId="77777777" w:rsidTr="00425E2D">
        <w:trPr>
          <w:trHeight w:val="470"/>
        </w:trPr>
        <w:tc>
          <w:tcPr>
            <w:tcW w:w="545" w:type="dxa"/>
            <w:vMerge/>
            <w:tcBorders>
              <w:top w:val="nil"/>
              <w:left w:val="single" w:sz="4" w:space="0" w:color="000000"/>
              <w:bottom w:val="nil"/>
              <w:right w:val="single" w:sz="4" w:space="0" w:color="000000"/>
            </w:tcBorders>
          </w:tcPr>
          <w:p w14:paraId="4FCCBF02"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CC87E3F"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32A044E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97F274E" w14:textId="77777777" w:rsidR="00425E2D" w:rsidRDefault="00425E2D" w:rsidP="00CB22B5">
            <w:pPr>
              <w:spacing w:line="259" w:lineRule="auto"/>
              <w:ind w:left="3"/>
            </w:pPr>
            <w:r>
              <w:rPr>
                <w:sz w:val="20"/>
              </w:rPr>
              <w:t xml:space="preserve">43885 </w:t>
            </w:r>
          </w:p>
        </w:tc>
        <w:tc>
          <w:tcPr>
            <w:tcW w:w="3780" w:type="dxa"/>
            <w:tcBorders>
              <w:top w:val="single" w:sz="4" w:space="0" w:color="000000"/>
              <w:left w:val="single" w:sz="4" w:space="0" w:color="000000"/>
              <w:bottom w:val="single" w:sz="4" w:space="0" w:color="000000"/>
              <w:right w:val="single" w:sz="4" w:space="0" w:color="000000"/>
            </w:tcBorders>
          </w:tcPr>
          <w:p w14:paraId="2E13C4B0" w14:textId="77777777" w:rsidR="00425E2D" w:rsidRDefault="00425E2D" w:rsidP="00CB22B5">
            <w:pPr>
              <w:spacing w:line="259" w:lineRule="auto"/>
              <w:ind w:left="5" w:right="74" w:hanging="1"/>
            </w:pPr>
            <w:r>
              <w:rPr>
                <w:sz w:val="20"/>
              </w:rPr>
              <w:t xml:space="preserve">vertigo as late effect cerebrovascular disease </w:t>
            </w:r>
          </w:p>
        </w:tc>
      </w:tr>
      <w:tr w:rsidR="00425E2D" w14:paraId="33A6A00D" w14:textId="77777777" w:rsidTr="00425E2D">
        <w:trPr>
          <w:trHeight w:val="360"/>
        </w:trPr>
        <w:tc>
          <w:tcPr>
            <w:tcW w:w="545" w:type="dxa"/>
            <w:vMerge/>
            <w:tcBorders>
              <w:top w:val="nil"/>
              <w:left w:val="single" w:sz="4" w:space="0" w:color="000000"/>
              <w:bottom w:val="nil"/>
              <w:right w:val="single" w:sz="4" w:space="0" w:color="000000"/>
            </w:tcBorders>
          </w:tcPr>
          <w:p w14:paraId="4892A593"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3CE6C774"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C7E78D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EDD54D" w14:textId="77777777" w:rsidR="00425E2D" w:rsidRDefault="00425E2D" w:rsidP="00CB22B5">
            <w:pPr>
              <w:spacing w:line="259" w:lineRule="auto"/>
              <w:ind w:left="3"/>
            </w:pPr>
            <w:r>
              <w:rPr>
                <w:sz w:val="20"/>
              </w:rPr>
              <w:t xml:space="preserve">43889 </w:t>
            </w:r>
          </w:p>
        </w:tc>
        <w:tc>
          <w:tcPr>
            <w:tcW w:w="3780" w:type="dxa"/>
            <w:tcBorders>
              <w:top w:val="single" w:sz="4" w:space="0" w:color="000000"/>
              <w:left w:val="single" w:sz="4" w:space="0" w:color="000000"/>
              <w:bottom w:val="single" w:sz="4" w:space="0" w:color="000000"/>
              <w:right w:val="single" w:sz="4" w:space="0" w:color="000000"/>
            </w:tcBorders>
          </w:tcPr>
          <w:p w14:paraId="311CA9B0" w14:textId="77777777" w:rsidR="00425E2D" w:rsidRDefault="00425E2D" w:rsidP="00CB22B5">
            <w:pPr>
              <w:spacing w:line="259" w:lineRule="auto"/>
              <w:ind w:left="4"/>
            </w:pPr>
            <w:r>
              <w:rPr>
                <w:sz w:val="20"/>
              </w:rPr>
              <w:t xml:space="preserve">other late effects of cerebrovascular disease </w:t>
            </w:r>
          </w:p>
        </w:tc>
      </w:tr>
      <w:tr w:rsidR="00425E2D" w14:paraId="55DDFC4E" w14:textId="77777777" w:rsidTr="00425E2D">
        <w:trPr>
          <w:trHeight w:val="360"/>
        </w:trPr>
        <w:tc>
          <w:tcPr>
            <w:tcW w:w="545" w:type="dxa"/>
            <w:vMerge/>
            <w:tcBorders>
              <w:top w:val="nil"/>
              <w:left w:val="single" w:sz="4" w:space="0" w:color="000000"/>
              <w:bottom w:val="nil"/>
              <w:right w:val="single" w:sz="4" w:space="0" w:color="000000"/>
            </w:tcBorders>
          </w:tcPr>
          <w:p w14:paraId="1A56E7C5"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13062A44"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E9020E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A4C4D70" w14:textId="77777777" w:rsidR="00425E2D" w:rsidRDefault="00425E2D" w:rsidP="00CB22B5">
            <w:pPr>
              <w:spacing w:line="259" w:lineRule="auto"/>
              <w:ind w:left="3"/>
            </w:pPr>
            <w:r>
              <w:rPr>
                <w:sz w:val="20"/>
              </w:rPr>
              <w:t xml:space="preserve">51851 </w:t>
            </w:r>
          </w:p>
        </w:tc>
        <w:tc>
          <w:tcPr>
            <w:tcW w:w="3780" w:type="dxa"/>
            <w:tcBorders>
              <w:top w:val="single" w:sz="4" w:space="0" w:color="000000"/>
              <w:left w:val="single" w:sz="4" w:space="0" w:color="000000"/>
              <w:bottom w:val="single" w:sz="4" w:space="0" w:color="000000"/>
              <w:right w:val="single" w:sz="4" w:space="0" w:color="000000"/>
            </w:tcBorders>
          </w:tcPr>
          <w:p w14:paraId="4C4388A5" w14:textId="77777777" w:rsidR="00425E2D" w:rsidRDefault="00425E2D" w:rsidP="00CB22B5">
            <w:pPr>
              <w:spacing w:line="259" w:lineRule="auto"/>
              <w:ind w:left="4"/>
            </w:pPr>
            <w:r>
              <w:rPr>
                <w:sz w:val="20"/>
              </w:rPr>
              <w:t xml:space="preserve">ac resp fail post trauma/surgery </w:t>
            </w:r>
          </w:p>
        </w:tc>
      </w:tr>
      <w:tr w:rsidR="00425E2D" w14:paraId="77921F99" w14:textId="77777777" w:rsidTr="00425E2D">
        <w:trPr>
          <w:trHeight w:val="360"/>
        </w:trPr>
        <w:tc>
          <w:tcPr>
            <w:tcW w:w="545" w:type="dxa"/>
            <w:vMerge/>
            <w:tcBorders>
              <w:top w:val="nil"/>
              <w:left w:val="single" w:sz="4" w:space="0" w:color="000000"/>
              <w:bottom w:val="nil"/>
              <w:right w:val="single" w:sz="4" w:space="0" w:color="000000"/>
            </w:tcBorders>
          </w:tcPr>
          <w:p w14:paraId="4025186C"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6A26CA23"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D2597E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6423890" w14:textId="77777777" w:rsidR="00425E2D" w:rsidRDefault="00425E2D" w:rsidP="00CB22B5">
            <w:pPr>
              <w:spacing w:line="259" w:lineRule="auto"/>
              <w:ind w:left="3"/>
            </w:pPr>
            <w:r>
              <w:rPr>
                <w:sz w:val="20"/>
              </w:rPr>
              <w:t xml:space="preserve">51852 </w:t>
            </w:r>
          </w:p>
        </w:tc>
        <w:tc>
          <w:tcPr>
            <w:tcW w:w="3780" w:type="dxa"/>
            <w:tcBorders>
              <w:top w:val="single" w:sz="4" w:space="0" w:color="000000"/>
              <w:left w:val="single" w:sz="4" w:space="0" w:color="000000"/>
              <w:bottom w:val="single" w:sz="4" w:space="0" w:color="000000"/>
              <w:right w:val="single" w:sz="4" w:space="0" w:color="000000"/>
            </w:tcBorders>
          </w:tcPr>
          <w:p w14:paraId="4580C1A8" w14:textId="77777777" w:rsidR="00425E2D" w:rsidRDefault="00425E2D" w:rsidP="00CB22B5">
            <w:pPr>
              <w:spacing w:line="259" w:lineRule="auto"/>
              <w:ind w:left="4"/>
            </w:pPr>
            <w:proofErr w:type="spellStart"/>
            <w:r>
              <w:rPr>
                <w:sz w:val="20"/>
              </w:rPr>
              <w:t>ot</w:t>
            </w:r>
            <w:proofErr w:type="spellEnd"/>
            <w:r>
              <w:rPr>
                <w:sz w:val="20"/>
              </w:rPr>
              <w:t xml:space="preserve"> </w:t>
            </w:r>
            <w:proofErr w:type="spellStart"/>
            <w:r>
              <w:rPr>
                <w:sz w:val="20"/>
              </w:rPr>
              <w:t>pulm</w:t>
            </w:r>
            <w:proofErr w:type="spellEnd"/>
            <w:r>
              <w:rPr>
                <w:sz w:val="20"/>
              </w:rPr>
              <w:t xml:space="preserve"> </w:t>
            </w:r>
            <w:proofErr w:type="spellStart"/>
            <w:r>
              <w:rPr>
                <w:sz w:val="20"/>
              </w:rPr>
              <w:t>insuff</w:t>
            </w:r>
            <w:proofErr w:type="spellEnd"/>
            <w:r>
              <w:rPr>
                <w:sz w:val="20"/>
              </w:rPr>
              <w:t xml:space="preserve"> post trauma/surg </w:t>
            </w:r>
          </w:p>
        </w:tc>
      </w:tr>
      <w:tr w:rsidR="00425E2D" w14:paraId="0C1AC797" w14:textId="77777777" w:rsidTr="00425E2D">
        <w:trPr>
          <w:trHeight w:val="360"/>
        </w:trPr>
        <w:tc>
          <w:tcPr>
            <w:tcW w:w="545" w:type="dxa"/>
            <w:vMerge/>
            <w:tcBorders>
              <w:top w:val="nil"/>
              <w:left w:val="single" w:sz="4" w:space="0" w:color="000000"/>
              <w:bottom w:val="nil"/>
              <w:right w:val="single" w:sz="4" w:space="0" w:color="000000"/>
            </w:tcBorders>
          </w:tcPr>
          <w:p w14:paraId="3BD31B0E"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2CC1C646"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0E02B4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2E8C69D" w14:textId="77777777" w:rsidR="00425E2D" w:rsidRDefault="00425E2D" w:rsidP="00CB22B5">
            <w:pPr>
              <w:spacing w:line="259" w:lineRule="auto"/>
              <w:ind w:left="3"/>
            </w:pPr>
            <w:r>
              <w:rPr>
                <w:sz w:val="20"/>
              </w:rPr>
              <w:t xml:space="preserve">51853 </w:t>
            </w:r>
          </w:p>
        </w:tc>
        <w:tc>
          <w:tcPr>
            <w:tcW w:w="3780" w:type="dxa"/>
            <w:tcBorders>
              <w:top w:val="single" w:sz="4" w:space="0" w:color="000000"/>
              <w:left w:val="single" w:sz="4" w:space="0" w:color="000000"/>
              <w:bottom w:val="single" w:sz="4" w:space="0" w:color="000000"/>
              <w:right w:val="single" w:sz="4" w:space="0" w:color="000000"/>
            </w:tcBorders>
          </w:tcPr>
          <w:p w14:paraId="471858FD" w14:textId="77777777" w:rsidR="00425E2D" w:rsidRDefault="00425E2D" w:rsidP="00CB22B5">
            <w:pPr>
              <w:spacing w:line="259" w:lineRule="auto"/>
              <w:ind w:left="4"/>
            </w:pPr>
            <w:r>
              <w:rPr>
                <w:sz w:val="20"/>
              </w:rPr>
              <w:t>ac/</w:t>
            </w:r>
            <w:proofErr w:type="spellStart"/>
            <w:r>
              <w:rPr>
                <w:sz w:val="20"/>
              </w:rPr>
              <w:t>chr</w:t>
            </w:r>
            <w:proofErr w:type="spellEnd"/>
            <w:r>
              <w:rPr>
                <w:sz w:val="20"/>
              </w:rPr>
              <w:t xml:space="preserve"> resp fail post trauma/surg </w:t>
            </w:r>
          </w:p>
        </w:tc>
      </w:tr>
      <w:tr w:rsidR="00425E2D" w14:paraId="061CB07F" w14:textId="77777777" w:rsidTr="00425E2D">
        <w:trPr>
          <w:trHeight w:val="360"/>
        </w:trPr>
        <w:tc>
          <w:tcPr>
            <w:tcW w:w="545" w:type="dxa"/>
            <w:vMerge/>
            <w:tcBorders>
              <w:top w:val="nil"/>
              <w:left w:val="single" w:sz="4" w:space="0" w:color="000000"/>
              <w:bottom w:val="nil"/>
              <w:right w:val="single" w:sz="4" w:space="0" w:color="000000"/>
            </w:tcBorders>
          </w:tcPr>
          <w:p w14:paraId="7A67B1FC"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7241158"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3DBA667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2F9A2B2" w14:textId="77777777" w:rsidR="00425E2D" w:rsidRDefault="00425E2D" w:rsidP="00CB22B5">
            <w:pPr>
              <w:spacing w:line="259" w:lineRule="auto"/>
              <w:ind w:left="3"/>
            </w:pPr>
            <w:r>
              <w:rPr>
                <w:sz w:val="20"/>
              </w:rPr>
              <w:t xml:space="preserve">78191 </w:t>
            </w:r>
          </w:p>
        </w:tc>
        <w:tc>
          <w:tcPr>
            <w:tcW w:w="3780" w:type="dxa"/>
            <w:tcBorders>
              <w:top w:val="single" w:sz="4" w:space="0" w:color="000000"/>
              <w:left w:val="single" w:sz="4" w:space="0" w:color="000000"/>
              <w:bottom w:val="single" w:sz="4" w:space="0" w:color="000000"/>
              <w:right w:val="single" w:sz="4" w:space="0" w:color="000000"/>
            </w:tcBorders>
          </w:tcPr>
          <w:p w14:paraId="2DE35ABC" w14:textId="77777777" w:rsidR="00425E2D" w:rsidRDefault="00425E2D" w:rsidP="00CB22B5">
            <w:pPr>
              <w:spacing w:line="259" w:lineRule="auto"/>
              <w:ind w:left="4"/>
            </w:pPr>
            <w:r>
              <w:rPr>
                <w:sz w:val="20"/>
              </w:rPr>
              <w:t xml:space="preserve">loss of height </w:t>
            </w:r>
          </w:p>
        </w:tc>
      </w:tr>
      <w:tr w:rsidR="00425E2D" w14:paraId="7AB7978F" w14:textId="77777777" w:rsidTr="00425E2D">
        <w:trPr>
          <w:trHeight w:val="360"/>
        </w:trPr>
        <w:tc>
          <w:tcPr>
            <w:tcW w:w="545" w:type="dxa"/>
            <w:vMerge/>
            <w:tcBorders>
              <w:top w:val="nil"/>
              <w:left w:val="single" w:sz="4" w:space="0" w:color="000000"/>
              <w:bottom w:val="nil"/>
              <w:right w:val="single" w:sz="4" w:space="0" w:color="000000"/>
            </w:tcBorders>
          </w:tcPr>
          <w:p w14:paraId="15ABB595"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761C681"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D09379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5A6E8C8" w14:textId="77777777" w:rsidR="00425E2D" w:rsidRDefault="00425E2D" w:rsidP="00CB22B5">
            <w:pPr>
              <w:spacing w:line="259" w:lineRule="auto"/>
              <w:ind w:left="3"/>
            </w:pPr>
            <w:r>
              <w:rPr>
                <w:sz w:val="20"/>
              </w:rPr>
              <w:t xml:space="preserve">78192 </w:t>
            </w:r>
          </w:p>
        </w:tc>
        <w:tc>
          <w:tcPr>
            <w:tcW w:w="3780" w:type="dxa"/>
            <w:tcBorders>
              <w:top w:val="single" w:sz="4" w:space="0" w:color="000000"/>
              <w:left w:val="single" w:sz="4" w:space="0" w:color="000000"/>
              <w:bottom w:val="single" w:sz="4" w:space="0" w:color="000000"/>
              <w:right w:val="single" w:sz="4" w:space="0" w:color="000000"/>
            </w:tcBorders>
          </w:tcPr>
          <w:p w14:paraId="4F3D38C4" w14:textId="77777777" w:rsidR="00425E2D" w:rsidRDefault="00425E2D" w:rsidP="00CB22B5">
            <w:pPr>
              <w:spacing w:line="259" w:lineRule="auto"/>
              <w:ind w:left="4"/>
            </w:pPr>
            <w:r>
              <w:rPr>
                <w:sz w:val="20"/>
              </w:rPr>
              <w:t xml:space="preserve">abnormal posture </w:t>
            </w:r>
          </w:p>
        </w:tc>
      </w:tr>
      <w:tr w:rsidR="00425E2D" w14:paraId="4A4A9754" w14:textId="77777777" w:rsidTr="00425E2D">
        <w:trPr>
          <w:trHeight w:val="360"/>
        </w:trPr>
        <w:tc>
          <w:tcPr>
            <w:tcW w:w="545" w:type="dxa"/>
            <w:vMerge/>
            <w:tcBorders>
              <w:top w:val="nil"/>
              <w:left w:val="single" w:sz="4" w:space="0" w:color="000000"/>
              <w:bottom w:val="nil"/>
              <w:right w:val="single" w:sz="4" w:space="0" w:color="000000"/>
            </w:tcBorders>
          </w:tcPr>
          <w:p w14:paraId="703E396A"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1E2D8A13"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416CA6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95FA08C" w14:textId="77777777" w:rsidR="00425E2D" w:rsidRDefault="00425E2D" w:rsidP="00CB22B5">
            <w:pPr>
              <w:spacing w:line="259" w:lineRule="auto"/>
              <w:ind w:left="3"/>
            </w:pPr>
            <w:r>
              <w:rPr>
                <w:sz w:val="20"/>
              </w:rPr>
              <w:t xml:space="preserve">78193 </w:t>
            </w:r>
          </w:p>
        </w:tc>
        <w:tc>
          <w:tcPr>
            <w:tcW w:w="3780" w:type="dxa"/>
            <w:tcBorders>
              <w:top w:val="single" w:sz="4" w:space="0" w:color="000000"/>
              <w:left w:val="single" w:sz="4" w:space="0" w:color="000000"/>
              <w:bottom w:val="single" w:sz="4" w:space="0" w:color="000000"/>
              <w:right w:val="single" w:sz="4" w:space="0" w:color="000000"/>
            </w:tcBorders>
          </w:tcPr>
          <w:p w14:paraId="349EC725" w14:textId="77777777" w:rsidR="00425E2D" w:rsidRDefault="00425E2D" w:rsidP="00CB22B5">
            <w:pPr>
              <w:spacing w:line="259" w:lineRule="auto"/>
              <w:ind w:left="4"/>
            </w:pPr>
            <w:r>
              <w:rPr>
                <w:sz w:val="20"/>
              </w:rPr>
              <w:t xml:space="preserve">ocular torticollis </w:t>
            </w:r>
          </w:p>
        </w:tc>
      </w:tr>
      <w:tr w:rsidR="00425E2D" w14:paraId="77C2CBD7" w14:textId="77777777" w:rsidTr="00425E2D">
        <w:trPr>
          <w:trHeight w:val="360"/>
        </w:trPr>
        <w:tc>
          <w:tcPr>
            <w:tcW w:w="545" w:type="dxa"/>
            <w:vMerge/>
            <w:tcBorders>
              <w:top w:val="nil"/>
              <w:left w:val="single" w:sz="4" w:space="0" w:color="000000"/>
              <w:bottom w:val="nil"/>
              <w:right w:val="single" w:sz="4" w:space="0" w:color="000000"/>
            </w:tcBorders>
          </w:tcPr>
          <w:p w14:paraId="2A9C56E5"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4ABE5FD0"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046E997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2030B9B" w14:textId="77777777" w:rsidR="00425E2D" w:rsidRDefault="00425E2D" w:rsidP="00CB22B5">
            <w:pPr>
              <w:spacing w:line="259" w:lineRule="auto"/>
              <w:ind w:left="3"/>
            </w:pPr>
            <w:r>
              <w:rPr>
                <w:sz w:val="20"/>
              </w:rPr>
              <w:t xml:space="preserve">78194 </w:t>
            </w:r>
          </w:p>
        </w:tc>
        <w:tc>
          <w:tcPr>
            <w:tcW w:w="3780" w:type="dxa"/>
            <w:tcBorders>
              <w:top w:val="single" w:sz="4" w:space="0" w:color="000000"/>
              <w:left w:val="single" w:sz="4" w:space="0" w:color="000000"/>
              <w:bottom w:val="single" w:sz="4" w:space="0" w:color="000000"/>
              <w:right w:val="single" w:sz="4" w:space="0" w:color="000000"/>
            </w:tcBorders>
          </w:tcPr>
          <w:p w14:paraId="69E0FFD0" w14:textId="77777777" w:rsidR="00425E2D" w:rsidRDefault="00425E2D" w:rsidP="00CB22B5">
            <w:pPr>
              <w:spacing w:line="259" w:lineRule="auto"/>
              <w:ind w:left="4"/>
            </w:pPr>
            <w:r>
              <w:rPr>
                <w:sz w:val="20"/>
              </w:rPr>
              <w:t xml:space="preserve">facial weakness </w:t>
            </w:r>
          </w:p>
        </w:tc>
      </w:tr>
      <w:tr w:rsidR="00425E2D" w14:paraId="64B3BE62" w14:textId="77777777" w:rsidTr="00425E2D">
        <w:trPr>
          <w:trHeight w:val="470"/>
        </w:trPr>
        <w:tc>
          <w:tcPr>
            <w:tcW w:w="545" w:type="dxa"/>
            <w:vMerge/>
            <w:tcBorders>
              <w:top w:val="nil"/>
              <w:left w:val="single" w:sz="4" w:space="0" w:color="000000"/>
              <w:bottom w:val="nil"/>
              <w:right w:val="single" w:sz="4" w:space="0" w:color="000000"/>
            </w:tcBorders>
          </w:tcPr>
          <w:p w14:paraId="0712EBEC"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BF1771A"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9730D6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DD5935D" w14:textId="77777777" w:rsidR="00425E2D" w:rsidRDefault="00425E2D" w:rsidP="00CB22B5">
            <w:pPr>
              <w:spacing w:line="259" w:lineRule="auto"/>
              <w:ind w:left="3"/>
            </w:pPr>
            <w:r>
              <w:rPr>
                <w:sz w:val="20"/>
              </w:rPr>
              <w:t xml:space="preserve">78199 </w:t>
            </w:r>
          </w:p>
        </w:tc>
        <w:tc>
          <w:tcPr>
            <w:tcW w:w="3780" w:type="dxa"/>
            <w:tcBorders>
              <w:top w:val="single" w:sz="4" w:space="0" w:color="000000"/>
              <w:left w:val="single" w:sz="4" w:space="0" w:color="000000"/>
              <w:bottom w:val="single" w:sz="4" w:space="0" w:color="000000"/>
              <w:right w:val="single" w:sz="4" w:space="0" w:color="000000"/>
            </w:tcBorders>
          </w:tcPr>
          <w:p w14:paraId="15832F21" w14:textId="77777777" w:rsidR="00425E2D" w:rsidRDefault="00425E2D" w:rsidP="00CB22B5">
            <w:pPr>
              <w:spacing w:line="259" w:lineRule="auto"/>
              <w:ind w:left="5" w:hanging="1"/>
            </w:pPr>
            <w:proofErr w:type="spellStart"/>
            <w:r>
              <w:rPr>
                <w:sz w:val="20"/>
              </w:rPr>
              <w:t>oth</w:t>
            </w:r>
            <w:proofErr w:type="spellEnd"/>
            <w:r>
              <w:rPr>
                <w:sz w:val="20"/>
              </w:rPr>
              <w:t xml:space="preserve"> symptoms </w:t>
            </w:r>
            <w:proofErr w:type="spellStart"/>
            <w:r>
              <w:rPr>
                <w:sz w:val="20"/>
              </w:rPr>
              <w:t>invlv</w:t>
            </w:r>
            <w:proofErr w:type="spellEnd"/>
            <w:r>
              <w:rPr>
                <w:sz w:val="20"/>
              </w:rPr>
              <w:t xml:space="preserve"> </w:t>
            </w:r>
            <w:proofErr w:type="spellStart"/>
            <w:r>
              <w:rPr>
                <w:sz w:val="20"/>
              </w:rPr>
              <w:t>nerv&amp;musculoskeletal</w:t>
            </w:r>
            <w:proofErr w:type="spellEnd"/>
            <w:r>
              <w:rPr>
                <w:sz w:val="20"/>
              </w:rPr>
              <w:t xml:space="preserve"> systems </w:t>
            </w:r>
          </w:p>
        </w:tc>
      </w:tr>
      <w:tr w:rsidR="00425E2D" w14:paraId="2C7B0812" w14:textId="77777777" w:rsidTr="00425E2D">
        <w:trPr>
          <w:trHeight w:val="470"/>
        </w:trPr>
        <w:tc>
          <w:tcPr>
            <w:tcW w:w="545" w:type="dxa"/>
            <w:vMerge/>
            <w:tcBorders>
              <w:top w:val="nil"/>
              <w:left w:val="single" w:sz="4" w:space="0" w:color="000000"/>
              <w:bottom w:val="nil"/>
              <w:right w:val="single" w:sz="4" w:space="0" w:color="000000"/>
            </w:tcBorders>
          </w:tcPr>
          <w:p w14:paraId="5E9B94AF"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11A3EAAC"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86E8DF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4483F01" w14:textId="77777777" w:rsidR="00425E2D" w:rsidRDefault="00425E2D" w:rsidP="00CB22B5">
            <w:pPr>
              <w:spacing w:line="259" w:lineRule="auto"/>
              <w:ind w:left="3"/>
            </w:pPr>
            <w:r>
              <w:rPr>
                <w:sz w:val="20"/>
              </w:rPr>
              <w:t xml:space="preserve">99700 </w:t>
            </w:r>
          </w:p>
        </w:tc>
        <w:tc>
          <w:tcPr>
            <w:tcW w:w="3780" w:type="dxa"/>
            <w:tcBorders>
              <w:top w:val="single" w:sz="4" w:space="0" w:color="000000"/>
              <w:left w:val="single" w:sz="4" w:space="0" w:color="000000"/>
              <w:bottom w:val="single" w:sz="4" w:space="0" w:color="000000"/>
              <w:right w:val="single" w:sz="4" w:space="0" w:color="000000"/>
            </w:tcBorders>
          </w:tcPr>
          <w:p w14:paraId="02A5C4C9" w14:textId="77777777" w:rsidR="00425E2D" w:rsidRDefault="00425E2D" w:rsidP="00CB22B5">
            <w:pPr>
              <w:spacing w:line="259" w:lineRule="auto"/>
              <w:ind w:left="5" w:right="12" w:hanging="1"/>
            </w:pPr>
            <w:r>
              <w:rPr>
                <w:sz w:val="20"/>
              </w:rPr>
              <w:t xml:space="preserve">unspecified nervous system complication </w:t>
            </w:r>
            <w:proofErr w:type="spellStart"/>
            <w:r>
              <w:rPr>
                <w:sz w:val="20"/>
              </w:rPr>
              <w:t>nec</w:t>
            </w:r>
            <w:proofErr w:type="spellEnd"/>
            <w:r>
              <w:rPr>
                <w:sz w:val="20"/>
              </w:rPr>
              <w:t xml:space="preserve"> </w:t>
            </w:r>
          </w:p>
        </w:tc>
      </w:tr>
      <w:tr w:rsidR="00425E2D" w14:paraId="18AEE42D" w14:textId="77777777" w:rsidTr="00425E2D">
        <w:trPr>
          <w:trHeight w:val="360"/>
        </w:trPr>
        <w:tc>
          <w:tcPr>
            <w:tcW w:w="545" w:type="dxa"/>
            <w:vMerge/>
            <w:tcBorders>
              <w:top w:val="nil"/>
              <w:left w:val="single" w:sz="4" w:space="0" w:color="000000"/>
              <w:bottom w:val="nil"/>
              <w:right w:val="single" w:sz="4" w:space="0" w:color="000000"/>
            </w:tcBorders>
          </w:tcPr>
          <w:p w14:paraId="06F16519"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5C0304B"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909A0A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1645C91" w14:textId="77777777" w:rsidR="00425E2D" w:rsidRDefault="00425E2D" w:rsidP="00CB22B5">
            <w:pPr>
              <w:spacing w:line="259" w:lineRule="auto"/>
              <w:ind w:left="3"/>
            </w:pPr>
            <w:r>
              <w:rPr>
                <w:sz w:val="20"/>
              </w:rPr>
              <w:t xml:space="preserve">99701 </w:t>
            </w:r>
          </w:p>
        </w:tc>
        <w:tc>
          <w:tcPr>
            <w:tcW w:w="3780" w:type="dxa"/>
            <w:tcBorders>
              <w:top w:val="single" w:sz="4" w:space="0" w:color="000000"/>
              <w:left w:val="single" w:sz="4" w:space="0" w:color="000000"/>
              <w:bottom w:val="single" w:sz="4" w:space="0" w:color="000000"/>
              <w:right w:val="single" w:sz="4" w:space="0" w:color="000000"/>
            </w:tcBorders>
          </w:tcPr>
          <w:p w14:paraId="723FE7DC" w14:textId="77777777" w:rsidR="00425E2D" w:rsidRDefault="00425E2D" w:rsidP="00CB22B5">
            <w:pPr>
              <w:spacing w:line="259" w:lineRule="auto"/>
              <w:ind w:left="4"/>
            </w:pPr>
            <w:r>
              <w:rPr>
                <w:sz w:val="20"/>
              </w:rPr>
              <w:t xml:space="preserve">central nervous system complication </w:t>
            </w:r>
            <w:proofErr w:type="spellStart"/>
            <w:r>
              <w:rPr>
                <w:sz w:val="20"/>
              </w:rPr>
              <w:t>nec</w:t>
            </w:r>
            <w:proofErr w:type="spellEnd"/>
            <w:r>
              <w:rPr>
                <w:sz w:val="20"/>
              </w:rPr>
              <w:t xml:space="preserve"> </w:t>
            </w:r>
          </w:p>
        </w:tc>
      </w:tr>
      <w:tr w:rsidR="00425E2D" w14:paraId="1EE0657B" w14:textId="77777777" w:rsidTr="00425E2D">
        <w:trPr>
          <w:trHeight w:val="468"/>
        </w:trPr>
        <w:tc>
          <w:tcPr>
            <w:tcW w:w="545" w:type="dxa"/>
            <w:vMerge/>
            <w:tcBorders>
              <w:top w:val="nil"/>
              <w:left w:val="single" w:sz="4" w:space="0" w:color="000000"/>
              <w:bottom w:val="nil"/>
              <w:right w:val="single" w:sz="4" w:space="0" w:color="000000"/>
            </w:tcBorders>
          </w:tcPr>
          <w:p w14:paraId="08745291"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1902B56"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2DB77F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895B343" w14:textId="77777777" w:rsidR="00425E2D" w:rsidRDefault="00425E2D" w:rsidP="00CB22B5">
            <w:pPr>
              <w:spacing w:line="259" w:lineRule="auto"/>
              <w:ind w:left="3"/>
            </w:pPr>
            <w:r>
              <w:rPr>
                <w:sz w:val="20"/>
              </w:rPr>
              <w:t xml:space="preserve">99702 </w:t>
            </w:r>
          </w:p>
        </w:tc>
        <w:tc>
          <w:tcPr>
            <w:tcW w:w="3780" w:type="dxa"/>
            <w:tcBorders>
              <w:top w:val="single" w:sz="4" w:space="0" w:color="000000"/>
              <w:left w:val="single" w:sz="4" w:space="0" w:color="000000"/>
              <w:bottom w:val="single" w:sz="4" w:space="0" w:color="000000"/>
              <w:right w:val="single" w:sz="4" w:space="0" w:color="000000"/>
            </w:tcBorders>
          </w:tcPr>
          <w:p w14:paraId="220B1990" w14:textId="77777777" w:rsidR="00425E2D" w:rsidRDefault="00425E2D" w:rsidP="00CB22B5">
            <w:pPr>
              <w:spacing w:line="259" w:lineRule="auto"/>
              <w:ind w:left="5" w:hanging="1"/>
              <w:jc w:val="both"/>
            </w:pPr>
            <w:r>
              <w:rPr>
                <w:sz w:val="20"/>
              </w:rPr>
              <w:t xml:space="preserve">iatrogenic cerebrovascular infarct/hemorrhage ne </w:t>
            </w:r>
          </w:p>
        </w:tc>
      </w:tr>
      <w:tr w:rsidR="00425E2D" w14:paraId="6D7949E3" w14:textId="77777777" w:rsidTr="00425E2D">
        <w:trPr>
          <w:trHeight w:val="360"/>
        </w:trPr>
        <w:tc>
          <w:tcPr>
            <w:tcW w:w="545" w:type="dxa"/>
            <w:vMerge/>
            <w:tcBorders>
              <w:top w:val="nil"/>
              <w:left w:val="single" w:sz="4" w:space="0" w:color="000000"/>
              <w:bottom w:val="nil"/>
              <w:right w:val="single" w:sz="4" w:space="0" w:color="000000"/>
            </w:tcBorders>
          </w:tcPr>
          <w:p w14:paraId="21A1F40E"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5D1C84CA"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A1F331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9F6EC6B" w14:textId="77777777" w:rsidR="00425E2D" w:rsidRDefault="00425E2D" w:rsidP="00CB22B5">
            <w:pPr>
              <w:spacing w:line="259" w:lineRule="auto"/>
              <w:ind w:left="3"/>
            </w:pPr>
            <w:r>
              <w:rPr>
                <w:sz w:val="20"/>
              </w:rPr>
              <w:t xml:space="preserve">99709 </w:t>
            </w:r>
          </w:p>
        </w:tc>
        <w:tc>
          <w:tcPr>
            <w:tcW w:w="3780" w:type="dxa"/>
            <w:tcBorders>
              <w:top w:val="single" w:sz="4" w:space="0" w:color="000000"/>
              <w:left w:val="single" w:sz="4" w:space="0" w:color="000000"/>
              <w:bottom w:val="single" w:sz="4" w:space="0" w:color="000000"/>
              <w:right w:val="single" w:sz="4" w:space="0" w:color="000000"/>
            </w:tcBorders>
          </w:tcPr>
          <w:p w14:paraId="60D88528" w14:textId="77777777" w:rsidR="00425E2D" w:rsidRDefault="00425E2D" w:rsidP="00CB22B5">
            <w:pPr>
              <w:spacing w:line="259" w:lineRule="auto"/>
              <w:ind w:left="4"/>
            </w:pPr>
            <w:r>
              <w:rPr>
                <w:sz w:val="20"/>
              </w:rPr>
              <w:t xml:space="preserve">other nervous system complications </w:t>
            </w:r>
            <w:proofErr w:type="spellStart"/>
            <w:r>
              <w:rPr>
                <w:sz w:val="20"/>
              </w:rPr>
              <w:t>nec</w:t>
            </w:r>
            <w:proofErr w:type="spellEnd"/>
            <w:r>
              <w:rPr>
                <w:sz w:val="20"/>
              </w:rPr>
              <w:t xml:space="preserve"> </w:t>
            </w:r>
          </w:p>
        </w:tc>
      </w:tr>
      <w:tr w:rsidR="00425E2D" w14:paraId="29CE058F" w14:textId="77777777" w:rsidTr="00425E2D">
        <w:trPr>
          <w:trHeight w:val="360"/>
        </w:trPr>
        <w:tc>
          <w:tcPr>
            <w:tcW w:w="545" w:type="dxa"/>
            <w:vMerge/>
            <w:tcBorders>
              <w:top w:val="nil"/>
              <w:left w:val="single" w:sz="4" w:space="0" w:color="000000"/>
              <w:bottom w:val="nil"/>
              <w:right w:val="single" w:sz="4" w:space="0" w:color="000000"/>
            </w:tcBorders>
          </w:tcPr>
          <w:p w14:paraId="61147B0E"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69C1B002"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68A3A7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FF16C67" w14:textId="77777777" w:rsidR="00425E2D" w:rsidRDefault="00425E2D" w:rsidP="00CB22B5">
            <w:pPr>
              <w:spacing w:line="259" w:lineRule="auto"/>
              <w:ind w:left="3"/>
            </w:pPr>
            <w:r>
              <w:rPr>
                <w:sz w:val="20"/>
              </w:rPr>
              <w:t xml:space="preserve">99731 </w:t>
            </w:r>
          </w:p>
        </w:tc>
        <w:tc>
          <w:tcPr>
            <w:tcW w:w="3780" w:type="dxa"/>
            <w:tcBorders>
              <w:top w:val="single" w:sz="4" w:space="0" w:color="000000"/>
              <w:left w:val="single" w:sz="4" w:space="0" w:color="000000"/>
              <w:bottom w:val="single" w:sz="4" w:space="0" w:color="000000"/>
              <w:right w:val="single" w:sz="4" w:space="0" w:color="000000"/>
            </w:tcBorders>
          </w:tcPr>
          <w:p w14:paraId="2BD8735A" w14:textId="77777777" w:rsidR="00425E2D" w:rsidRDefault="00425E2D" w:rsidP="00CB22B5">
            <w:pPr>
              <w:spacing w:line="259" w:lineRule="auto"/>
              <w:ind w:left="4"/>
            </w:pPr>
            <w:r>
              <w:rPr>
                <w:sz w:val="20"/>
              </w:rPr>
              <w:t xml:space="preserve">ventilator associated pneumonia </w:t>
            </w:r>
          </w:p>
        </w:tc>
      </w:tr>
      <w:tr w:rsidR="00425E2D" w14:paraId="63300932" w14:textId="77777777" w:rsidTr="00425E2D">
        <w:trPr>
          <w:trHeight w:val="360"/>
        </w:trPr>
        <w:tc>
          <w:tcPr>
            <w:tcW w:w="545" w:type="dxa"/>
            <w:vMerge/>
            <w:tcBorders>
              <w:top w:val="nil"/>
              <w:left w:val="single" w:sz="4" w:space="0" w:color="000000"/>
              <w:bottom w:val="nil"/>
              <w:right w:val="single" w:sz="4" w:space="0" w:color="000000"/>
            </w:tcBorders>
          </w:tcPr>
          <w:p w14:paraId="5FB80BD3"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32AA856E"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2CD966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40F5478" w14:textId="77777777" w:rsidR="00425E2D" w:rsidRDefault="00425E2D" w:rsidP="00CB22B5">
            <w:pPr>
              <w:spacing w:line="259" w:lineRule="auto"/>
              <w:ind w:left="3"/>
            </w:pPr>
            <w:r>
              <w:rPr>
                <w:sz w:val="20"/>
              </w:rPr>
              <w:t xml:space="preserve">99732 </w:t>
            </w:r>
          </w:p>
        </w:tc>
        <w:tc>
          <w:tcPr>
            <w:tcW w:w="3780" w:type="dxa"/>
            <w:tcBorders>
              <w:top w:val="single" w:sz="4" w:space="0" w:color="000000"/>
              <w:left w:val="single" w:sz="4" w:space="0" w:color="000000"/>
              <w:bottom w:val="single" w:sz="4" w:space="0" w:color="000000"/>
              <w:right w:val="single" w:sz="4" w:space="0" w:color="000000"/>
            </w:tcBorders>
          </w:tcPr>
          <w:p w14:paraId="4B2846C6" w14:textId="77777777" w:rsidR="00425E2D" w:rsidRDefault="00425E2D" w:rsidP="00CB22B5">
            <w:pPr>
              <w:spacing w:line="259" w:lineRule="auto"/>
              <w:ind w:left="4"/>
            </w:pPr>
            <w:r>
              <w:rPr>
                <w:sz w:val="20"/>
              </w:rPr>
              <w:t xml:space="preserve">postprocedural aspiration pneumonia </w:t>
            </w:r>
          </w:p>
        </w:tc>
      </w:tr>
      <w:tr w:rsidR="00425E2D" w14:paraId="741992A8" w14:textId="77777777" w:rsidTr="00425E2D">
        <w:trPr>
          <w:trHeight w:val="360"/>
        </w:trPr>
        <w:tc>
          <w:tcPr>
            <w:tcW w:w="545" w:type="dxa"/>
            <w:vMerge/>
            <w:tcBorders>
              <w:top w:val="nil"/>
              <w:left w:val="single" w:sz="4" w:space="0" w:color="000000"/>
              <w:bottom w:val="nil"/>
              <w:right w:val="single" w:sz="4" w:space="0" w:color="000000"/>
            </w:tcBorders>
          </w:tcPr>
          <w:p w14:paraId="44DDB940"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0918B048"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32F807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05F3111" w14:textId="77777777" w:rsidR="00425E2D" w:rsidRDefault="00425E2D" w:rsidP="00CB22B5">
            <w:pPr>
              <w:spacing w:line="259" w:lineRule="auto"/>
              <w:ind w:left="3"/>
            </w:pPr>
            <w:r>
              <w:rPr>
                <w:sz w:val="20"/>
              </w:rPr>
              <w:t xml:space="preserve">99739 </w:t>
            </w:r>
          </w:p>
        </w:tc>
        <w:tc>
          <w:tcPr>
            <w:tcW w:w="3780" w:type="dxa"/>
            <w:tcBorders>
              <w:top w:val="single" w:sz="4" w:space="0" w:color="000000"/>
              <w:left w:val="single" w:sz="4" w:space="0" w:color="000000"/>
              <w:bottom w:val="single" w:sz="4" w:space="0" w:color="000000"/>
              <w:right w:val="single" w:sz="4" w:space="0" w:color="000000"/>
            </w:tcBorders>
          </w:tcPr>
          <w:p w14:paraId="7EEA0D9F" w14:textId="77777777" w:rsidR="00425E2D" w:rsidRDefault="00425E2D" w:rsidP="00CB22B5">
            <w:pPr>
              <w:spacing w:line="259" w:lineRule="auto"/>
              <w:ind w:left="4"/>
            </w:pPr>
            <w:r>
              <w:rPr>
                <w:sz w:val="20"/>
              </w:rPr>
              <w:t xml:space="preserve">other respiratory complications </w:t>
            </w:r>
          </w:p>
        </w:tc>
      </w:tr>
      <w:tr w:rsidR="00425E2D" w14:paraId="2E5DA262" w14:textId="77777777" w:rsidTr="00425E2D">
        <w:trPr>
          <w:trHeight w:val="360"/>
        </w:trPr>
        <w:tc>
          <w:tcPr>
            <w:tcW w:w="545" w:type="dxa"/>
            <w:vMerge/>
            <w:tcBorders>
              <w:top w:val="nil"/>
              <w:left w:val="single" w:sz="4" w:space="0" w:color="000000"/>
              <w:bottom w:val="nil"/>
              <w:right w:val="single" w:sz="4" w:space="0" w:color="000000"/>
            </w:tcBorders>
          </w:tcPr>
          <w:p w14:paraId="141C27A7"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1729E572"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3D540D9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C9A6F7C" w14:textId="77777777" w:rsidR="00425E2D" w:rsidRDefault="00425E2D" w:rsidP="00CB22B5">
            <w:pPr>
              <w:spacing w:line="259" w:lineRule="auto"/>
              <w:ind w:left="3"/>
            </w:pPr>
            <w:r>
              <w:rPr>
                <w:sz w:val="20"/>
              </w:rPr>
              <w:t xml:space="preserve">99741 </w:t>
            </w:r>
          </w:p>
        </w:tc>
        <w:tc>
          <w:tcPr>
            <w:tcW w:w="3780" w:type="dxa"/>
            <w:tcBorders>
              <w:top w:val="single" w:sz="4" w:space="0" w:color="000000"/>
              <w:left w:val="single" w:sz="4" w:space="0" w:color="000000"/>
              <w:bottom w:val="single" w:sz="4" w:space="0" w:color="000000"/>
              <w:right w:val="single" w:sz="4" w:space="0" w:color="000000"/>
            </w:tcBorders>
          </w:tcPr>
          <w:p w14:paraId="2BB3DE23" w14:textId="77777777" w:rsidR="00425E2D" w:rsidRDefault="00425E2D" w:rsidP="00CB22B5">
            <w:pPr>
              <w:spacing w:line="259" w:lineRule="auto"/>
              <w:ind w:left="4"/>
            </w:pPr>
            <w:r>
              <w:rPr>
                <w:sz w:val="20"/>
              </w:rPr>
              <w:t xml:space="preserve">retained stone </w:t>
            </w:r>
            <w:proofErr w:type="spellStart"/>
            <w:r>
              <w:rPr>
                <w:sz w:val="20"/>
              </w:rPr>
              <w:t>fol</w:t>
            </w:r>
            <w:proofErr w:type="spellEnd"/>
            <w:r>
              <w:rPr>
                <w:sz w:val="20"/>
              </w:rPr>
              <w:t xml:space="preserve"> cholecystectomy </w:t>
            </w:r>
          </w:p>
        </w:tc>
      </w:tr>
      <w:tr w:rsidR="00425E2D" w14:paraId="3F19CA0A" w14:textId="77777777" w:rsidTr="00425E2D">
        <w:trPr>
          <w:trHeight w:val="360"/>
        </w:trPr>
        <w:tc>
          <w:tcPr>
            <w:tcW w:w="545" w:type="dxa"/>
            <w:vMerge/>
            <w:tcBorders>
              <w:top w:val="nil"/>
              <w:left w:val="single" w:sz="4" w:space="0" w:color="000000"/>
              <w:bottom w:val="nil"/>
              <w:right w:val="single" w:sz="4" w:space="0" w:color="000000"/>
            </w:tcBorders>
          </w:tcPr>
          <w:p w14:paraId="592B4FE2"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6DA47979"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9D5182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F0BAFE2" w14:textId="77777777" w:rsidR="00425E2D" w:rsidRDefault="00425E2D" w:rsidP="00CB22B5">
            <w:pPr>
              <w:spacing w:line="259" w:lineRule="auto"/>
              <w:ind w:left="3"/>
            </w:pPr>
            <w:r>
              <w:rPr>
                <w:sz w:val="20"/>
              </w:rPr>
              <w:t xml:space="preserve">99749 </w:t>
            </w:r>
          </w:p>
        </w:tc>
        <w:tc>
          <w:tcPr>
            <w:tcW w:w="3780" w:type="dxa"/>
            <w:tcBorders>
              <w:top w:val="single" w:sz="4" w:space="0" w:color="000000"/>
              <w:left w:val="single" w:sz="4" w:space="0" w:color="000000"/>
              <w:bottom w:val="single" w:sz="4" w:space="0" w:color="000000"/>
              <w:right w:val="single" w:sz="4" w:space="0" w:color="000000"/>
            </w:tcBorders>
          </w:tcPr>
          <w:p w14:paraId="5E6761A4" w14:textId="77777777" w:rsidR="00425E2D" w:rsidRDefault="00425E2D" w:rsidP="00CB22B5">
            <w:pPr>
              <w:spacing w:line="259" w:lineRule="auto"/>
              <w:ind w:left="4"/>
            </w:pPr>
            <w:proofErr w:type="spellStart"/>
            <w:r>
              <w:rPr>
                <w:sz w:val="20"/>
              </w:rPr>
              <w:t>ot</w:t>
            </w:r>
            <w:proofErr w:type="spellEnd"/>
            <w:r>
              <w:rPr>
                <w:sz w:val="20"/>
              </w:rPr>
              <w:t xml:space="preserve"> digestive system complications </w:t>
            </w:r>
          </w:p>
        </w:tc>
      </w:tr>
      <w:tr w:rsidR="00425E2D" w14:paraId="61975DE0" w14:textId="77777777" w:rsidTr="00425E2D">
        <w:trPr>
          <w:trHeight w:val="360"/>
        </w:trPr>
        <w:tc>
          <w:tcPr>
            <w:tcW w:w="545" w:type="dxa"/>
            <w:vMerge/>
            <w:tcBorders>
              <w:top w:val="nil"/>
              <w:left w:val="single" w:sz="4" w:space="0" w:color="000000"/>
              <w:bottom w:val="nil"/>
              <w:right w:val="single" w:sz="4" w:space="0" w:color="000000"/>
            </w:tcBorders>
          </w:tcPr>
          <w:p w14:paraId="5B68A5F7"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58B3E7BF"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08CE5D4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FDC82C4" w14:textId="77777777" w:rsidR="00425E2D" w:rsidRDefault="00425E2D" w:rsidP="00CB22B5">
            <w:pPr>
              <w:spacing w:line="259" w:lineRule="auto"/>
              <w:ind w:left="3"/>
            </w:pPr>
            <w:r>
              <w:rPr>
                <w:sz w:val="20"/>
              </w:rPr>
              <w:t xml:space="preserve">99771 </w:t>
            </w:r>
          </w:p>
        </w:tc>
        <w:tc>
          <w:tcPr>
            <w:tcW w:w="3780" w:type="dxa"/>
            <w:tcBorders>
              <w:top w:val="single" w:sz="4" w:space="0" w:color="000000"/>
              <w:left w:val="single" w:sz="4" w:space="0" w:color="000000"/>
              <w:bottom w:val="single" w:sz="4" w:space="0" w:color="000000"/>
              <w:right w:val="single" w:sz="4" w:space="0" w:color="000000"/>
            </w:tcBorders>
          </w:tcPr>
          <w:p w14:paraId="79919894" w14:textId="77777777" w:rsidR="00425E2D" w:rsidRDefault="00425E2D" w:rsidP="00CB22B5">
            <w:pPr>
              <w:spacing w:line="259" w:lineRule="auto"/>
              <w:ind w:left="4"/>
            </w:pPr>
            <w:r>
              <w:rPr>
                <w:sz w:val="20"/>
              </w:rPr>
              <w:t xml:space="preserve">vascular complications of mesenteric artery </w:t>
            </w:r>
          </w:p>
        </w:tc>
      </w:tr>
      <w:tr w:rsidR="00425E2D" w14:paraId="2BF2AFB1" w14:textId="77777777" w:rsidTr="00425E2D">
        <w:trPr>
          <w:trHeight w:val="360"/>
        </w:trPr>
        <w:tc>
          <w:tcPr>
            <w:tcW w:w="545" w:type="dxa"/>
            <w:vMerge/>
            <w:tcBorders>
              <w:top w:val="nil"/>
              <w:left w:val="single" w:sz="4" w:space="0" w:color="000000"/>
              <w:bottom w:val="nil"/>
              <w:right w:val="single" w:sz="4" w:space="0" w:color="000000"/>
            </w:tcBorders>
          </w:tcPr>
          <w:p w14:paraId="06F93AD0"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2251E846"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3B488D7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966CA84" w14:textId="77777777" w:rsidR="00425E2D" w:rsidRDefault="00425E2D" w:rsidP="00CB22B5">
            <w:pPr>
              <w:spacing w:line="259" w:lineRule="auto"/>
              <w:ind w:left="3"/>
            </w:pPr>
            <w:r>
              <w:rPr>
                <w:sz w:val="20"/>
              </w:rPr>
              <w:t xml:space="preserve">99772 </w:t>
            </w:r>
          </w:p>
        </w:tc>
        <w:tc>
          <w:tcPr>
            <w:tcW w:w="3780" w:type="dxa"/>
            <w:tcBorders>
              <w:top w:val="single" w:sz="4" w:space="0" w:color="000000"/>
              <w:left w:val="single" w:sz="4" w:space="0" w:color="000000"/>
              <w:bottom w:val="single" w:sz="4" w:space="0" w:color="000000"/>
              <w:right w:val="single" w:sz="4" w:space="0" w:color="000000"/>
            </w:tcBorders>
          </w:tcPr>
          <w:p w14:paraId="27741913" w14:textId="77777777" w:rsidR="00425E2D" w:rsidRDefault="00425E2D" w:rsidP="00CB22B5">
            <w:pPr>
              <w:spacing w:line="259" w:lineRule="auto"/>
              <w:ind w:left="4"/>
            </w:pPr>
            <w:r>
              <w:rPr>
                <w:sz w:val="20"/>
              </w:rPr>
              <w:t xml:space="preserve">vascular complications of renal artery </w:t>
            </w:r>
          </w:p>
        </w:tc>
      </w:tr>
      <w:tr w:rsidR="00425E2D" w14:paraId="1183F839" w14:textId="77777777" w:rsidTr="00425E2D">
        <w:trPr>
          <w:trHeight w:val="360"/>
        </w:trPr>
        <w:tc>
          <w:tcPr>
            <w:tcW w:w="545" w:type="dxa"/>
            <w:vMerge/>
            <w:tcBorders>
              <w:top w:val="nil"/>
              <w:left w:val="single" w:sz="4" w:space="0" w:color="000000"/>
              <w:bottom w:val="nil"/>
              <w:right w:val="single" w:sz="4" w:space="0" w:color="000000"/>
            </w:tcBorders>
          </w:tcPr>
          <w:p w14:paraId="184ADF36"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0B61E027"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4E1013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6F8C55F" w14:textId="77777777" w:rsidR="00425E2D" w:rsidRDefault="00425E2D" w:rsidP="00CB22B5">
            <w:pPr>
              <w:spacing w:line="259" w:lineRule="auto"/>
              <w:ind w:left="3"/>
            </w:pPr>
            <w:r>
              <w:rPr>
                <w:sz w:val="20"/>
              </w:rPr>
              <w:t xml:space="preserve">99779 </w:t>
            </w:r>
          </w:p>
        </w:tc>
        <w:tc>
          <w:tcPr>
            <w:tcW w:w="3780" w:type="dxa"/>
            <w:tcBorders>
              <w:top w:val="single" w:sz="4" w:space="0" w:color="000000"/>
              <w:left w:val="single" w:sz="4" w:space="0" w:color="000000"/>
              <w:bottom w:val="single" w:sz="4" w:space="0" w:color="000000"/>
              <w:right w:val="single" w:sz="4" w:space="0" w:color="000000"/>
            </w:tcBorders>
          </w:tcPr>
          <w:p w14:paraId="10B882F0" w14:textId="77777777" w:rsidR="00425E2D" w:rsidRDefault="00425E2D" w:rsidP="00CB22B5">
            <w:pPr>
              <w:spacing w:line="259" w:lineRule="auto"/>
              <w:ind w:left="4"/>
            </w:pPr>
            <w:r>
              <w:rPr>
                <w:sz w:val="20"/>
              </w:rPr>
              <w:t xml:space="preserve">vascular complications of other vessels </w:t>
            </w:r>
          </w:p>
        </w:tc>
      </w:tr>
      <w:tr w:rsidR="00425E2D" w14:paraId="4BF86529" w14:textId="77777777" w:rsidTr="00425E2D">
        <w:trPr>
          <w:trHeight w:val="360"/>
        </w:trPr>
        <w:tc>
          <w:tcPr>
            <w:tcW w:w="545" w:type="dxa"/>
            <w:vMerge/>
            <w:tcBorders>
              <w:top w:val="nil"/>
              <w:left w:val="single" w:sz="4" w:space="0" w:color="000000"/>
              <w:bottom w:val="nil"/>
              <w:right w:val="single" w:sz="4" w:space="0" w:color="000000"/>
            </w:tcBorders>
          </w:tcPr>
          <w:p w14:paraId="0ED65DAE"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50D48DD0"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055147D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3DF6CC" w14:textId="77777777" w:rsidR="00425E2D" w:rsidRDefault="00425E2D" w:rsidP="00CB22B5">
            <w:pPr>
              <w:spacing w:line="259" w:lineRule="auto"/>
              <w:ind w:left="3"/>
            </w:pPr>
            <w:r>
              <w:rPr>
                <w:sz w:val="20"/>
              </w:rPr>
              <w:t xml:space="preserve">99851 </w:t>
            </w:r>
          </w:p>
        </w:tc>
        <w:tc>
          <w:tcPr>
            <w:tcW w:w="3780" w:type="dxa"/>
            <w:tcBorders>
              <w:top w:val="single" w:sz="4" w:space="0" w:color="000000"/>
              <w:left w:val="single" w:sz="4" w:space="0" w:color="000000"/>
              <w:bottom w:val="single" w:sz="4" w:space="0" w:color="000000"/>
              <w:right w:val="single" w:sz="4" w:space="0" w:color="000000"/>
            </w:tcBorders>
          </w:tcPr>
          <w:p w14:paraId="5631B4F8" w14:textId="77777777" w:rsidR="00425E2D" w:rsidRDefault="00425E2D" w:rsidP="00CB22B5">
            <w:pPr>
              <w:spacing w:line="259" w:lineRule="auto"/>
              <w:ind w:left="4"/>
            </w:pPr>
            <w:r>
              <w:rPr>
                <w:sz w:val="20"/>
              </w:rPr>
              <w:t xml:space="preserve">infected postoperative seroma </w:t>
            </w:r>
            <w:proofErr w:type="spellStart"/>
            <w:r>
              <w:rPr>
                <w:sz w:val="20"/>
              </w:rPr>
              <w:t>nec</w:t>
            </w:r>
            <w:proofErr w:type="spellEnd"/>
            <w:r>
              <w:rPr>
                <w:sz w:val="20"/>
              </w:rPr>
              <w:t xml:space="preserve"> </w:t>
            </w:r>
          </w:p>
        </w:tc>
      </w:tr>
      <w:tr w:rsidR="00425E2D" w14:paraId="14B298E0" w14:textId="77777777" w:rsidTr="00425E2D">
        <w:trPr>
          <w:trHeight w:val="360"/>
        </w:trPr>
        <w:tc>
          <w:tcPr>
            <w:tcW w:w="545" w:type="dxa"/>
            <w:vMerge/>
            <w:tcBorders>
              <w:top w:val="nil"/>
              <w:left w:val="single" w:sz="4" w:space="0" w:color="000000"/>
              <w:bottom w:val="single" w:sz="4" w:space="0" w:color="000000"/>
              <w:right w:val="single" w:sz="4" w:space="0" w:color="000000"/>
            </w:tcBorders>
          </w:tcPr>
          <w:p w14:paraId="134DB249"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nil"/>
            </w:tcBorders>
          </w:tcPr>
          <w:p w14:paraId="26BD4C93"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472F63C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013312C" w14:textId="77777777" w:rsidR="00425E2D" w:rsidRDefault="00425E2D" w:rsidP="00CB22B5">
            <w:pPr>
              <w:spacing w:line="259" w:lineRule="auto"/>
              <w:ind w:left="3"/>
            </w:pPr>
            <w:r>
              <w:rPr>
                <w:sz w:val="20"/>
              </w:rPr>
              <w:t xml:space="preserve">99859 </w:t>
            </w:r>
          </w:p>
        </w:tc>
        <w:tc>
          <w:tcPr>
            <w:tcW w:w="3780" w:type="dxa"/>
            <w:tcBorders>
              <w:top w:val="single" w:sz="4" w:space="0" w:color="000000"/>
              <w:left w:val="single" w:sz="4" w:space="0" w:color="000000"/>
              <w:bottom w:val="single" w:sz="4" w:space="0" w:color="000000"/>
              <w:right w:val="single" w:sz="4" w:space="0" w:color="000000"/>
            </w:tcBorders>
          </w:tcPr>
          <w:p w14:paraId="7B5205BA" w14:textId="77777777" w:rsidR="00425E2D" w:rsidRDefault="00425E2D" w:rsidP="00CB22B5">
            <w:pPr>
              <w:spacing w:line="259" w:lineRule="auto"/>
              <w:ind w:left="4"/>
            </w:pPr>
            <w:r>
              <w:rPr>
                <w:sz w:val="20"/>
              </w:rPr>
              <w:t xml:space="preserve">other postoperative infection </w:t>
            </w:r>
            <w:proofErr w:type="spellStart"/>
            <w:r>
              <w:rPr>
                <w:sz w:val="20"/>
              </w:rPr>
              <w:t>nec</w:t>
            </w:r>
            <w:proofErr w:type="spellEnd"/>
            <w:r>
              <w:rPr>
                <w:sz w:val="20"/>
              </w:rPr>
              <w:t xml:space="preserve"> </w:t>
            </w:r>
          </w:p>
        </w:tc>
      </w:tr>
      <w:tr w:rsidR="00425E2D" w14:paraId="2A69D119"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229F84A5" w14:textId="77777777" w:rsidR="00425E2D" w:rsidRDefault="00425E2D" w:rsidP="00CB22B5">
            <w:pPr>
              <w:spacing w:line="259" w:lineRule="auto"/>
              <w:ind w:left="5"/>
            </w:pPr>
            <w:r>
              <w:rPr>
                <w:sz w:val="20"/>
              </w:rPr>
              <w:t xml:space="preserve">Heart Failure </w:t>
            </w:r>
          </w:p>
          <w:p w14:paraId="5CB07B6A" w14:textId="77777777" w:rsidR="00425E2D" w:rsidRDefault="00425E2D" w:rsidP="00CB22B5">
            <w:pPr>
              <w:spacing w:line="259" w:lineRule="auto"/>
              <w:ind w:left="5"/>
            </w:pPr>
            <w:r>
              <w:rPr>
                <w:sz w:val="13"/>
              </w:rPr>
              <w:t>40</w:t>
            </w:r>
            <w:r>
              <w:rPr>
                <w:sz w:val="20"/>
              </w:rPr>
              <w:t xml:space="preserve"> </w:t>
            </w:r>
          </w:p>
        </w:tc>
        <w:tc>
          <w:tcPr>
            <w:tcW w:w="1080" w:type="dxa"/>
            <w:tcBorders>
              <w:top w:val="single" w:sz="4" w:space="0" w:color="000000"/>
              <w:left w:val="single" w:sz="4" w:space="0" w:color="000000"/>
              <w:bottom w:val="single" w:sz="4" w:space="0" w:color="000000"/>
              <w:right w:val="nil"/>
            </w:tcBorders>
          </w:tcPr>
          <w:p w14:paraId="797B8AAA" w14:textId="77777777" w:rsidR="00425E2D" w:rsidRDefault="00425E2D" w:rsidP="00CB22B5">
            <w:pPr>
              <w:spacing w:line="259" w:lineRule="auto"/>
              <w:ind w:left="5"/>
            </w:pPr>
            <w:r>
              <w:rPr>
                <w:sz w:val="20"/>
              </w:rPr>
              <w:t xml:space="preserve">ICD-9-CM </w:t>
            </w:r>
          </w:p>
        </w:tc>
        <w:tc>
          <w:tcPr>
            <w:tcW w:w="2971" w:type="dxa"/>
            <w:tcBorders>
              <w:top w:val="single" w:sz="4" w:space="0" w:color="000000"/>
              <w:left w:val="nil"/>
              <w:bottom w:val="single" w:sz="4" w:space="0" w:color="000000"/>
              <w:right w:val="single" w:sz="4" w:space="0" w:color="000000"/>
            </w:tcBorders>
          </w:tcPr>
          <w:p w14:paraId="138390F3" w14:textId="77777777" w:rsidR="00425E2D" w:rsidRDefault="00425E2D" w:rsidP="00CB22B5">
            <w:pPr>
              <w:spacing w:after="160" w:line="259" w:lineRule="auto"/>
            </w:pPr>
          </w:p>
        </w:tc>
        <w:tc>
          <w:tcPr>
            <w:tcW w:w="4769" w:type="dxa"/>
            <w:gridSpan w:val="2"/>
            <w:tcBorders>
              <w:top w:val="single" w:sz="4" w:space="0" w:color="000000"/>
              <w:left w:val="single" w:sz="4" w:space="0" w:color="000000"/>
              <w:bottom w:val="single" w:sz="4" w:space="0" w:color="000000"/>
              <w:right w:val="single" w:sz="4" w:space="0" w:color="000000"/>
            </w:tcBorders>
          </w:tcPr>
          <w:p w14:paraId="395C710D" w14:textId="77777777" w:rsidR="00425E2D" w:rsidRDefault="00425E2D" w:rsidP="00CB22B5">
            <w:pPr>
              <w:spacing w:line="259" w:lineRule="auto"/>
              <w:ind w:left="3"/>
            </w:pPr>
            <w:r>
              <w:rPr>
                <w:sz w:val="20"/>
              </w:rPr>
              <w:t xml:space="preserve">ICD-10-CM </w:t>
            </w:r>
          </w:p>
        </w:tc>
      </w:tr>
      <w:tr w:rsidR="00425E2D" w14:paraId="449B3599" w14:textId="77777777" w:rsidTr="00425E2D">
        <w:trPr>
          <w:trHeight w:val="470"/>
        </w:trPr>
        <w:tc>
          <w:tcPr>
            <w:tcW w:w="545" w:type="dxa"/>
            <w:vMerge/>
            <w:tcBorders>
              <w:top w:val="nil"/>
              <w:left w:val="single" w:sz="4" w:space="0" w:color="000000"/>
              <w:bottom w:val="nil"/>
              <w:right w:val="single" w:sz="4" w:space="0" w:color="000000"/>
            </w:tcBorders>
          </w:tcPr>
          <w:p w14:paraId="3887699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DEAF14B" w14:textId="77777777" w:rsidR="00425E2D" w:rsidRDefault="00425E2D" w:rsidP="00CB22B5">
            <w:pPr>
              <w:spacing w:line="259" w:lineRule="auto"/>
              <w:ind w:left="5"/>
            </w:pPr>
            <w:r>
              <w:rPr>
                <w:sz w:val="20"/>
              </w:rPr>
              <w:t xml:space="preserve">428.0 </w:t>
            </w:r>
          </w:p>
        </w:tc>
        <w:tc>
          <w:tcPr>
            <w:tcW w:w="2971" w:type="dxa"/>
            <w:tcBorders>
              <w:top w:val="single" w:sz="4" w:space="0" w:color="000000"/>
              <w:left w:val="single" w:sz="4" w:space="0" w:color="000000"/>
              <w:bottom w:val="single" w:sz="4" w:space="0" w:color="000000"/>
              <w:right w:val="single" w:sz="4" w:space="0" w:color="000000"/>
            </w:tcBorders>
          </w:tcPr>
          <w:p w14:paraId="7937947F" w14:textId="77777777" w:rsidR="00425E2D" w:rsidRDefault="00425E2D" w:rsidP="00CB22B5">
            <w:pPr>
              <w:spacing w:line="259" w:lineRule="auto"/>
              <w:ind w:left="5"/>
            </w:pPr>
            <w:r>
              <w:rPr>
                <w:sz w:val="20"/>
              </w:rPr>
              <w:t xml:space="preserve">Congestive heart failure, 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6448CC90" w14:textId="77777777" w:rsidR="00425E2D" w:rsidRDefault="00425E2D" w:rsidP="00CB22B5">
            <w:pPr>
              <w:spacing w:line="259" w:lineRule="auto"/>
              <w:ind w:left="3"/>
            </w:pPr>
            <w:r>
              <w:rPr>
                <w:sz w:val="20"/>
              </w:rPr>
              <w:t xml:space="preserve">I50.1 </w:t>
            </w:r>
          </w:p>
        </w:tc>
        <w:tc>
          <w:tcPr>
            <w:tcW w:w="3780" w:type="dxa"/>
            <w:tcBorders>
              <w:top w:val="single" w:sz="4" w:space="0" w:color="000000"/>
              <w:left w:val="single" w:sz="4" w:space="0" w:color="000000"/>
              <w:bottom w:val="single" w:sz="4" w:space="0" w:color="000000"/>
              <w:right w:val="single" w:sz="4" w:space="0" w:color="000000"/>
            </w:tcBorders>
          </w:tcPr>
          <w:p w14:paraId="57DC970A" w14:textId="77777777" w:rsidR="00425E2D" w:rsidRDefault="00425E2D" w:rsidP="00CB22B5">
            <w:pPr>
              <w:spacing w:line="259" w:lineRule="auto"/>
              <w:ind w:left="5"/>
            </w:pPr>
            <w:r>
              <w:rPr>
                <w:sz w:val="20"/>
              </w:rPr>
              <w:t xml:space="preserve">Left ventricular failure </w:t>
            </w:r>
          </w:p>
        </w:tc>
      </w:tr>
      <w:tr w:rsidR="00425E2D" w14:paraId="5EB1BA61" w14:textId="77777777" w:rsidTr="00425E2D">
        <w:trPr>
          <w:trHeight w:val="470"/>
        </w:trPr>
        <w:tc>
          <w:tcPr>
            <w:tcW w:w="545" w:type="dxa"/>
            <w:vMerge/>
            <w:tcBorders>
              <w:top w:val="nil"/>
              <w:left w:val="single" w:sz="4" w:space="0" w:color="000000"/>
              <w:bottom w:val="nil"/>
              <w:right w:val="single" w:sz="4" w:space="0" w:color="000000"/>
            </w:tcBorders>
          </w:tcPr>
          <w:p w14:paraId="1163F5B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42D5493D" w14:textId="77777777" w:rsidR="00425E2D" w:rsidRDefault="00425E2D" w:rsidP="00CB22B5">
            <w:pPr>
              <w:spacing w:line="259" w:lineRule="auto"/>
              <w:ind w:left="5"/>
            </w:pPr>
            <w:r>
              <w:rPr>
                <w:sz w:val="20"/>
              </w:rPr>
              <w:t xml:space="preserve">428.1 </w:t>
            </w:r>
          </w:p>
        </w:tc>
        <w:tc>
          <w:tcPr>
            <w:tcW w:w="2971" w:type="dxa"/>
            <w:tcBorders>
              <w:top w:val="single" w:sz="4" w:space="0" w:color="000000"/>
              <w:left w:val="single" w:sz="4" w:space="0" w:color="000000"/>
              <w:bottom w:val="single" w:sz="4" w:space="0" w:color="000000"/>
              <w:right w:val="single" w:sz="4" w:space="0" w:color="000000"/>
            </w:tcBorders>
            <w:vAlign w:val="center"/>
          </w:tcPr>
          <w:p w14:paraId="0B677D02" w14:textId="77777777" w:rsidR="00425E2D" w:rsidRDefault="00425E2D" w:rsidP="00CB22B5">
            <w:pPr>
              <w:spacing w:line="259" w:lineRule="auto"/>
              <w:ind w:left="5"/>
            </w:pPr>
            <w:r>
              <w:rPr>
                <w:sz w:val="20"/>
              </w:rPr>
              <w:t xml:space="preserve">Left heart failure </w:t>
            </w:r>
          </w:p>
        </w:tc>
        <w:tc>
          <w:tcPr>
            <w:tcW w:w="989" w:type="dxa"/>
            <w:tcBorders>
              <w:top w:val="single" w:sz="4" w:space="0" w:color="000000"/>
              <w:left w:val="single" w:sz="4" w:space="0" w:color="000000"/>
              <w:bottom w:val="single" w:sz="4" w:space="0" w:color="000000"/>
              <w:right w:val="single" w:sz="4" w:space="0" w:color="000000"/>
            </w:tcBorders>
            <w:vAlign w:val="center"/>
          </w:tcPr>
          <w:p w14:paraId="1C337305" w14:textId="77777777" w:rsidR="00425E2D" w:rsidRDefault="00425E2D" w:rsidP="00CB22B5">
            <w:pPr>
              <w:spacing w:line="259" w:lineRule="auto"/>
              <w:ind w:left="1"/>
            </w:pPr>
            <w:r>
              <w:rPr>
                <w:sz w:val="20"/>
              </w:rPr>
              <w:t xml:space="preserve">I50.20 </w:t>
            </w:r>
          </w:p>
        </w:tc>
        <w:tc>
          <w:tcPr>
            <w:tcW w:w="3780" w:type="dxa"/>
            <w:tcBorders>
              <w:top w:val="single" w:sz="4" w:space="0" w:color="000000"/>
              <w:left w:val="single" w:sz="4" w:space="0" w:color="000000"/>
              <w:bottom w:val="single" w:sz="4" w:space="0" w:color="000000"/>
              <w:right w:val="single" w:sz="4" w:space="0" w:color="000000"/>
            </w:tcBorders>
          </w:tcPr>
          <w:p w14:paraId="7CD0509E" w14:textId="77777777" w:rsidR="00425E2D" w:rsidRDefault="00425E2D" w:rsidP="00CB22B5">
            <w:pPr>
              <w:spacing w:line="259" w:lineRule="auto"/>
              <w:ind w:left="5"/>
            </w:pPr>
            <w:r>
              <w:rPr>
                <w:sz w:val="20"/>
              </w:rPr>
              <w:t xml:space="preserve">Unspecified systolic (congestive) heart failure </w:t>
            </w:r>
          </w:p>
        </w:tc>
      </w:tr>
      <w:tr w:rsidR="00425E2D" w14:paraId="61C165A4" w14:textId="77777777" w:rsidTr="00425E2D">
        <w:trPr>
          <w:trHeight w:val="278"/>
        </w:trPr>
        <w:tc>
          <w:tcPr>
            <w:tcW w:w="545" w:type="dxa"/>
            <w:vMerge/>
            <w:tcBorders>
              <w:top w:val="nil"/>
              <w:left w:val="single" w:sz="4" w:space="0" w:color="000000"/>
              <w:bottom w:val="nil"/>
              <w:right w:val="single" w:sz="4" w:space="0" w:color="000000"/>
            </w:tcBorders>
          </w:tcPr>
          <w:p w14:paraId="6347F42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A6F537D" w14:textId="77777777" w:rsidR="00425E2D" w:rsidRDefault="00425E2D" w:rsidP="00CB22B5">
            <w:pPr>
              <w:spacing w:line="259" w:lineRule="auto"/>
              <w:ind w:left="5"/>
            </w:pPr>
            <w:r>
              <w:rPr>
                <w:sz w:val="20"/>
              </w:rPr>
              <w:t xml:space="preserve">428.20 </w:t>
            </w:r>
          </w:p>
        </w:tc>
        <w:tc>
          <w:tcPr>
            <w:tcW w:w="2971" w:type="dxa"/>
            <w:tcBorders>
              <w:top w:val="single" w:sz="4" w:space="0" w:color="000000"/>
              <w:left w:val="single" w:sz="4" w:space="0" w:color="000000"/>
              <w:bottom w:val="single" w:sz="4" w:space="0" w:color="000000"/>
              <w:right w:val="single" w:sz="4" w:space="0" w:color="000000"/>
            </w:tcBorders>
          </w:tcPr>
          <w:p w14:paraId="7BE2C6E3" w14:textId="77777777" w:rsidR="00425E2D" w:rsidRDefault="00425E2D" w:rsidP="00CB22B5">
            <w:pPr>
              <w:spacing w:line="259" w:lineRule="auto"/>
              <w:ind w:left="5"/>
            </w:pPr>
            <w:r>
              <w:rPr>
                <w:sz w:val="20"/>
              </w:rPr>
              <w:t xml:space="preserve">Systolic heart failure </w:t>
            </w:r>
          </w:p>
        </w:tc>
        <w:tc>
          <w:tcPr>
            <w:tcW w:w="989" w:type="dxa"/>
            <w:tcBorders>
              <w:top w:val="single" w:sz="4" w:space="0" w:color="000000"/>
              <w:left w:val="single" w:sz="4" w:space="0" w:color="000000"/>
              <w:bottom w:val="single" w:sz="4" w:space="0" w:color="000000"/>
              <w:right w:val="single" w:sz="4" w:space="0" w:color="000000"/>
            </w:tcBorders>
          </w:tcPr>
          <w:p w14:paraId="45F4E28F" w14:textId="77777777" w:rsidR="00425E2D" w:rsidRDefault="00425E2D" w:rsidP="00CB22B5">
            <w:pPr>
              <w:spacing w:line="259" w:lineRule="auto"/>
            </w:pPr>
            <w:r>
              <w:rPr>
                <w:sz w:val="20"/>
              </w:rPr>
              <w:t xml:space="preserve">I50.21 </w:t>
            </w:r>
          </w:p>
        </w:tc>
        <w:tc>
          <w:tcPr>
            <w:tcW w:w="3780" w:type="dxa"/>
            <w:tcBorders>
              <w:top w:val="single" w:sz="4" w:space="0" w:color="000000"/>
              <w:left w:val="single" w:sz="4" w:space="0" w:color="000000"/>
              <w:bottom w:val="single" w:sz="4" w:space="0" w:color="000000"/>
              <w:right w:val="single" w:sz="4" w:space="0" w:color="000000"/>
            </w:tcBorders>
          </w:tcPr>
          <w:p w14:paraId="5EA45799" w14:textId="77777777" w:rsidR="00425E2D" w:rsidRDefault="00425E2D" w:rsidP="00CB22B5">
            <w:pPr>
              <w:spacing w:line="259" w:lineRule="auto"/>
              <w:ind w:left="5"/>
            </w:pPr>
            <w:r>
              <w:rPr>
                <w:sz w:val="20"/>
              </w:rPr>
              <w:t xml:space="preserve">Acute systolic (congestive) heart failure </w:t>
            </w:r>
          </w:p>
        </w:tc>
      </w:tr>
      <w:tr w:rsidR="00425E2D" w14:paraId="248C157A" w14:textId="77777777" w:rsidTr="00425E2D">
        <w:trPr>
          <w:trHeight w:val="240"/>
        </w:trPr>
        <w:tc>
          <w:tcPr>
            <w:tcW w:w="545" w:type="dxa"/>
            <w:vMerge/>
            <w:tcBorders>
              <w:top w:val="nil"/>
              <w:left w:val="single" w:sz="4" w:space="0" w:color="000000"/>
              <w:bottom w:val="nil"/>
              <w:right w:val="single" w:sz="4" w:space="0" w:color="000000"/>
            </w:tcBorders>
          </w:tcPr>
          <w:p w14:paraId="53653558"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CBC58F8" w14:textId="77777777" w:rsidR="00425E2D" w:rsidRDefault="00425E2D" w:rsidP="00CB22B5">
            <w:pPr>
              <w:spacing w:line="259" w:lineRule="auto"/>
              <w:ind w:left="5"/>
            </w:pPr>
            <w:r>
              <w:rPr>
                <w:sz w:val="20"/>
              </w:rPr>
              <w:t xml:space="preserve">428.21 </w:t>
            </w:r>
          </w:p>
        </w:tc>
        <w:tc>
          <w:tcPr>
            <w:tcW w:w="2971" w:type="dxa"/>
            <w:tcBorders>
              <w:top w:val="single" w:sz="4" w:space="0" w:color="000000"/>
              <w:left w:val="single" w:sz="4" w:space="0" w:color="000000"/>
              <w:bottom w:val="single" w:sz="4" w:space="0" w:color="000000"/>
              <w:right w:val="single" w:sz="4" w:space="0" w:color="000000"/>
            </w:tcBorders>
          </w:tcPr>
          <w:p w14:paraId="10AE006F" w14:textId="77777777" w:rsidR="00425E2D" w:rsidRDefault="00425E2D" w:rsidP="00CB22B5">
            <w:pPr>
              <w:spacing w:line="259" w:lineRule="auto"/>
              <w:ind w:left="5"/>
            </w:pPr>
            <w:r>
              <w:rPr>
                <w:sz w:val="20"/>
              </w:rPr>
              <w:t xml:space="preserve">Systolic heart failure </w:t>
            </w:r>
          </w:p>
        </w:tc>
        <w:tc>
          <w:tcPr>
            <w:tcW w:w="989" w:type="dxa"/>
            <w:tcBorders>
              <w:top w:val="single" w:sz="4" w:space="0" w:color="000000"/>
              <w:left w:val="single" w:sz="4" w:space="0" w:color="000000"/>
              <w:bottom w:val="single" w:sz="4" w:space="0" w:color="000000"/>
              <w:right w:val="single" w:sz="4" w:space="0" w:color="000000"/>
            </w:tcBorders>
          </w:tcPr>
          <w:p w14:paraId="7E5349CF" w14:textId="77777777" w:rsidR="00425E2D" w:rsidRDefault="00425E2D" w:rsidP="00CB22B5">
            <w:pPr>
              <w:spacing w:line="259" w:lineRule="auto"/>
              <w:ind w:left="3"/>
            </w:pPr>
            <w:r>
              <w:rPr>
                <w:sz w:val="20"/>
              </w:rPr>
              <w:t xml:space="preserve">I50.22 </w:t>
            </w:r>
          </w:p>
        </w:tc>
        <w:tc>
          <w:tcPr>
            <w:tcW w:w="3780" w:type="dxa"/>
            <w:tcBorders>
              <w:top w:val="single" w:sz="4" w:space="0" w:color="000000"/>
              <w:left w:val="single" w:sz="4" w:space="0" w:color="000000"/>
              <w:bottom w:val="single" w:sz="4" w:space="0" w:color="000000"/>
              <w:right w:val="single" w:sz="4" w:space="0" w:color="000000"/>
            </w:tcBorders>
          </w:tcPr>
          <w:p w14:paraId="5C437FD6" w14:textId="77777777" w:rsidR="00425E2D" w:rsidRDefault="00425E2D" w:rsidP="00CB22B5">
            <w:pPr>
              <w:spacing w:line="259" w:lineRule="auto"/>
              <w:ind w:left="5"/>
            </w:pPr>
            <w:r>
              <w:rPr>
                <w:sz w:val="20"/>
              </w:rPr>
              <w:t xml:space="preserve">Chronic systolic (congestive) heart failure </w:t>
            </w:r>
          </w:p>
        </w:tc>
      </w:tr>
      <w:tr w:rsidR="00425E2D" w14:paraId="14379302" w14:textId="77777777" w:rsidTr="00425E2D">
        <w:trPr>
          <w:trHeight w:val="470"/>
        </w:trPr>
        <w:tc>
          <w:tcPr>
            <w:tcW w:w="545" w:type="dxa"/>
            <w:vMerge/>
            <w:tcBorders>
              <w:top w:val="nil"/>
              <w:left w:val="single" w:sz="4" w:space="0" w:color="000000"/>
              <w:bottom w:val="nil"/>
              <w:right w:val="single" w:sz="4" w:space="0" w:color="000000"/>
            </w:tcBorders>
          </w:tcPr>
          <w:p w14:paraId="2D20AFE7"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A090ECD" w14:textId="77777777" w:rsidR="00425E2D" w:rsidRDefault="00425E2D" w:rsidP="00CB22B5">
            <w:pPr>
              <w:spacing w:line="259" w:lineRule="auto"/>
              <w:ind w:left="5"/>
            </w:pPr>
            <w:r>
              <w:rPr>
                <w:sz w:val="20"/>
              </w:rPr>
              <w:t xml:space="preserve">428.22 </w:t>
            </w:r>
          </w:p>
        </w:tc>
        <w:tc>
          <w:tcPr>
            <w:tcW w:w="2971" w:type="dxa"/>
            <w:tcBorders>
              <w:top w:val="single" w:sz="4" w:space="0" w:color="000000"/>
              <w:left w:val="single" w:sz="4" w:space="0" w:color="000000"/>
              <w:bottom w:val="single" w:sz="4" w:space="0" w:color="000000"/>
              <w:right w:val="single" w:sz="4" w:space="0" w:color="000000"/>
            </w:tcBorders>
            <w:vAlign w:val="center"/>
          </w:tcPr>
          <w:p w14:paraId="2889BF2B" w14:textId="77777777" w:rsidR="00425E2D" w:rsidRDefault="00425E2D" w:rsidP="00CB22B5">
            <w:pPr>
              <w:spacing w:line="259" w:lineRule="auto"/>
              <w:ind w:left="5"/>
            </w:pPr>
            <w:r>
              <w:rPr>
                <w:sz w:val="20"/>
              </w:rPr>
              <w:t xml:space="preserve">Chronic systolic heart failure </w:t>
            </w:r>
          </w:p>
        </w:tc>
        <w:tc>
          <w:tcPr>
            <w:tcW w:w="989" w:type="dxa"/>
            <w:tcBorders>
              <w:top w:val="single" w:sz="4" w:space="0" w:color="000000"/>
              <w:left w:val="single" w:sz="4" w:space="0" w:color="000000"/>
              <w:bottom w:val="single" w:sz="4" w:space="0" w:color="000000"/>
              <w:right w:val="single" w:sz="4" w:space="0" w:color="000000"/>
            </w:tcBorders>
            <w:vAlign w:val="center"/>
          </w:tcPr>
          <w:p w14:paraId="47778F4A" w14:textId="77777777" w:rsidR="00425E2D" w:rsidRDefault="00425E2D" w:rsidP="00CB22B5">
            <w:pPr>
              <w:spacing w:line="259" w:lineRule="auto"/>
            </w:pPr>
            <w:r>
              <w:rPr>
                <w:sz w:val="20"/>
              </w:rPr>
              <w:t xml:space="preserve">I50.23 </w:t>
            </w:r>
          </w:p>
        </w:tc>
        <w:tc>
          <w:tcPr>
            <w:tcW w:w="3780" w:type="dxa"/>
            <w:tcBorders>
              <w:top w:val="single" w:sz="4" w:space="0" w:color="000000"/>
              <w:left w:val="single" w:sz="4" w:space="0" w:color="000000"/>
              <w:bottom w:val="single" w:sz="4" w:space="0" w:color="000000"/>
              <w:right w:val="single" w:sz="4" w:space="0" w:color="000000"/>
            </w:tcBorders>
          </w:tcPr>
          <w:p w14:paraId="50C0EC56" w14:textId="77777777" w:rsidR="00425E2D" w:rsidRDefault="00425E2D" w:rsidP="00CB22B5">
            <w:pPr>
              <w:spacing w:line="259" w:lineRule="auto"/>
              <w:ind w:left="5"/>
            </w:pPr>
            <w:r>
              <w:rPr>
                <w:sz w:val="20"/>
              </w:rPr>
              <w:t xml:space="preserve">Acute on chronic systolic (congestive) heart failure </w:t>
            </w:r>
          </w:p>
        </w:tc>
      </w:tr>
      <w:tr w:rsidR="00425E2D" w14:paraId="12207486" w14:textId="77777777" w:rsidTr="00425E2D">
        <w:trPr>
          <w:trHeight w:val="530"/>
        </w:trPr>
        <w:tc>
          <w:tcPr>
            <w:tcW w:w="545" w:type="dxa"/>
            <w:vMerge/>
            <w:tcBorders>
              <w:top w:val="nil"/>
              <w:left w:val="single" w:sz="4" w:space="0" w:color="000000"/>
              <w:bottom w:val="single" w:sz="4" w:space="0" w:color="000000"/>
              <w:right w:val="single" w:sz="4" w:space="0" w:color="000000"/>
            </w:tcBorders>
          </w:tcPr>
          <w:p w14:paraId="330F7F8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749D3D87" w14:textId="77777777" w:rsidR="00425E2D" w:rsidRDefault="00425E2D" w:rsidP="00CB22B5">
            <w:pPr>
              <w:spacing w:line="259" w:lineRule="auto"/>
              <w:ind w:left="5"/>
            </w:pPr>
            <w:r>
              <w:rPr>
                <w:sz w:val="20"/>
              </w:rPr>
              <w:t xml:space="preserve">428.23 </w:t>
            </w:r>
          </w:p>
        </w:tc>
        <w:tc>
          <w:tcPr>
            <w:tcW w:w="2971" w:type="dxa"/>
            <w:tcBorders>
              <w:top w:val="single" w:sz="4" w:space="0" w:color="000000"/>
              <w:left w:val="single" w:sz="4" w:space="0" w:color="000000"/>
              <w:bottom w:val="single" w:sz="4" w:space="0" w:color="000000"/>
              <w:right w:val="single" w:sz="4" w:space="0" w:color="000000"/>
            </w:tcBorders>
          </w:tcPr>
          <w:p w14:paraId="4F4E672B" w14:textId="77777777" w:rsidR="00425E2D" w:rsidRDefault="00425E2D" w:rsidP="00CB22B5">
            <w:pPr>
              <w:spacing w:line="259" w:lineRule="auto"/>
              <w:ind w:left="5"/>
            </w:pPr>
            <w:r>
              <w:rPr>
                <w:sz w:val="20"/>
              </w:rPr>
              <w:t xml:space="preserve">Acute on chronic systolic heart failure </w:t>
            </w:r>
          </w:p>
        </w:tc>
        <w:tc>
          <w:tcPr>
            <w:tcW w:w="989" w:type="dxa"/>
            <w:tcBorders>
              <w:top w:val="single" w:sz="4" w:space="0" w:color="000000"/>
              <w:left w:val="single" w:sz="4" w:space="0" w:color="000000"/>
              <w:bottom w:val="single" w:sz="4" w:space="0" w:color="000000"/>
              <w:right w:val="single" w:sz="4" w:space="0" w:color="000000"/>
            </w:tcBorders>
            <w:vAlign w:val="center"/>
          </w:tcPr>
          <w:p w14:paraId="0DD8B1AB" w14:textId="77777777" w:rsidR="00425E2D" w:rsidRDefault="00425E2D" w:rsidP="00CB22B5">
            <w:pPr>
              <w:spacing w:line="259" w:lineRule="auto"/>
              <w:ind w:left="3"/>
            </w:pPr>
            <w:r>
              <w:rPr>
                <w:sz w:val="20"/>
              </w:rPr>
              <w:t xml:space="preserve">I50.30 </w:t>
            </w:r>
          </w:p>
        </w:tc>
        <w:tc>
          <w:tcPr>
            <w:tcW w:w="3780" w:type="dxa"/>
            <w:tcBorders>
              <w:top w:val="single" w:sz="4" w:space="0" w:color="000000"/>
              <w:left w:val="single" w:sz="4" w:space="0" w:color="000000"/>
              <w:bottom w:val="single" w:sz="4" w:space="0" w:color="000000"/>
              <w:right w:val="single" w:sz="4" w:space="0" w:color="000000"/>
            </w:tcBorders>
          </w:tcPr>
          <w:p w14:paraId="4D24A6D1" w14:textId="77777777" w:rsidR="00425E2D" w:rsidRDefault="00425E2D" w:rsidP="00CB22B5">
            <w:pPr>
              <w:spacing w:line="259" w:lineRule="auto"/>
              <w:ind w:left="5"/>
            </w:pPr>
            <w:r>
              <w:rPr>
                <w:sz w:val="20"/>
              </w:rPr>
              <w:t xml:space="preserve">Unspecified diastolic (congestive) heart failure </w:t>
            </w:r>
          </w:p>
        </w:tc>
      </w:tr>
    </w:tbl>
    <w:p w14:paraId="0222EEEF" w14:textId="77777777" w:rsidR="00425E2D" w:rsidRDefault="00425E2D" w:rsidP="00425E2D">
      <w:pPr>
        <w:spacing w:line="259" w:lineRule="auto"/>
        <w:ind w:left="-1800" w:right="11335"/>
      </w:pPr>
    </w:p>
    <w:tbl>
      <w:tblPr>
        <w:tblStyle w:val="TableGrid0"/>
        <w:tblW w:w="9365" w:type="dxa"/>
        <w:tblInd w:w="175" w:type="dxa"/>
        <w:tblCellMar>
          <w:top w:w="54" w:type="dxa"/>
          <w:left w:w="101" w:type="dxa"/>
          <w:bottom w:w="5" w:type="dxa"/>
          <w:right w:w="34" w:type="dxa"/>
        </w:tblCellMar>
        <w:tblLook w:val="04A0" w:firstRow="1" w:lastRow="0" w:firstColumn="1" w:lastColumn="0" w:noHBand="0" w:noVBand="1"/>
      </w:tblPr>
      <w:tblGrid>
        <w:gridCol w:w="1819"/>
        <w:gridCol w:w="1460"/>
        <w:gridCol w:w="2123"/>
        <w:gridCol w:w="1549"/>
        <w:gridCol w:w="2414"/>
      </w:tblGrid>
      <w:tr w:rsidR="00425E2D" w14:paraId="10688C1F"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1134E76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59ECE3D" w14:textId="77777777" w:rsidR="00425E2D" w:rsidRDefault="00425E2D" w:rsidP="00CB22B5">
            <w:pPr>
              <w:spacing w:line="259" w:lineRule="auto"/>
              <w:ind w:left="7"/>
            </w:pPr>
            <w:r>
              <w:rPr>
                <w:sz w:val="20"/>
              </w:rPr>
              <w:t xml:space="preserve">428.30 </w:t>
            </w:r>
          </w:p>
        </w:tc>
        <w:tc>
          <w:tcPr>
            <w:tcW w:w="2971" w:type="dxa"/>
            <w:tcBorders>
              <w:top w:val="single" w:sz="4" w:space="0" w:color="000000"/>
              <w:left w:val="single" w:sz="4" w:space="0" w:color="000000"/>
              <w:bottom w:val="single" w:sz="4" w:space="0" w:color="000000"/>
              <w:right w:val="single" w:sz="4" w:space="0" w:color="000000"/>
            </w:tcBorders>
          </w:tcPr>
          <w:p w14:paraId="285AC6E3" w14:textId="77777777" w:rsidR="00425E2D" w:rsidRDefault="00425E2D" w:rsidP="00CB22B5">
            <w:pPr>
              <w:spacing w:line="259" w:lineRule="auto"/>
              <w:ind w:left="7" w:right="71"/>
            </w:pPr>
            <w:r>
              <w:rPr>
                <w:sz w:val="20"/>
              </w:rPr>
              <w:t xml:space="preserve">Diastolic heart failure, 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3D8CCC4E" w14:textId="77777777" w:rsidR="00425E2D" w:rsidRDefault="00425E2D" w:rsidP="00CB22B5">
            <w:pPr>
              <w:spacing w:line="259" w:lineRule="auto"/>
              <w:ind w:left="4"/>
            </w:pPr>
            <w:r>
              <w:rPr>
                <w:sz w:val="20"/>
              </w:rPr>
              <w:t xml:space="preserve">I50.31 </w:t>
            </w:r>
          </w:p>
        </w:tc>
        <w:tc>
          <w:tcPr>
            <w:tcW w:w="3780" w:type="dxa"/>
            <w:tcBorders>
              <w:top w:val="single" w:sz="4" w:space="0" w:color="000000"/>
              <w:left w:val="single" w:sz="4" w:space="0" w:color="000000"/>
              <w:bottom w:val="single" w:sz="4" w:space="0" w:color="000000"/>
              <w:right w:val="single" w:sz="4" w:space="0" w:color="000000"/>
            </w:tcBorders>
          </w:tcPr>
          <w:p w14:paraId="5D869E02" w14:textId="77777777" w:rsidR="00425E2D" w:rsidRDefault="00425E2D" w:rsidP="00CB22B5">
            <w:pPr>
              <w:spacing w:line="259" w:lineRule="auto"/>
              <w:ind w:left="7"/>
            </w:pPr>
            <w:r>
              <w:rPr>
                <w:sz w:val="20"/>
              </w:rPr>
              <w:t xml:space="preserve">Acute diastolic (congestive) heart failure </w:t>
            </w:r>
          </w:p>
        </w:tc>
      </w:tr>
      <w:tr w:rsidR="00425E2D" w14:paraId="6917117A" w14:textId="77777777" w:rsidTr="00425E2D">
        <w:trPr>
          <w:trHeight w:val="360"/>
        </w:trPr>
        <w:tc>
          <w:tcPr>
            <w:tcW w:w="545" w:type="dxa"/>
            <w:vMerge/>
            <w:tcBorders>
              <w:top w:val="nil"/>
              <w:left w:val="single" w:sz="4" w:space="0" w:color="000000"/>
              <w:bottom w:val="nil"/>
              <w:right w:val="single" w:sz="4" w:space="0" w:color="000000"/>
            </w:tcBorders>
          </w:tcPr>
          <w:p w14:paraId="15D4292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073A7C62" w14:textId="77777777" w:rsidR="00425E2D" w:rsidRDefault="00425E2D" w:rsidP="00CB22B5">
            <w:pPr>
              <w:spacing w:line="259" w:lineRule="auto"/>
              <w:ind w:left="7"/>
            </w:pPr>
            <w:r>
              <w:rPr>
                <w:sz w:val="20"/>
              </w:rPr>
              <w:t xml:space="preserve">428.31 </w:t>
            </w:r>
          </w:p>
        </w:tc>
        <w:tc>
          <w:tcPr>
            <w:tcW w:w="2971" w:type="dxa"/>
            <w:tcBorders>
              <w:top w:val="single" w:sz="4" w:space="0" w:color="000000"/>
              <w:left w:val="single" w:sz="4" w:space="0" w:color="000000"/>
              <w:bottom w:val="single" w:sz="4" w:space="0" w:color="000000"/>
              <w:right w:val="single" w:sz="4" w:space="0" w:color="000000"/>
            </w:tcBorders>
          </w:tcPr>
          <w:p w14:paraId="69C26137" w14:textId="77777777" w:rsidR="00425E2D" w:rsidRDefault="00425E2D" w:rsidP="00CB22B5">
            <w:pPr>
              <w:spacing w:line="259" w:lineRule="auto"/>
              <w:ind w:left="6"/>
            </w:pPr>
            <w:r>
              <w:rPr>
                <w:sz w:val="20"/>
              </w:rPr>
              <w:t xml:space="preserve">Acute diastolic heart failure </w:t>
            </w:r>
          </w:p>
        </w:tc>
        <w:tc>
          <w:tcPr>
            <w:tcW w:w="989" w:type="dxa"/>
            <w:tcBorders>
              <w:top w:val="single" w:sz="4" w:space="0" w:color="000000"/>
              <w:left w:val="single" w:sz="4" w:space="0" w:color="000000"/>
              <w:bottom w:val="single" w:sz="4" w:space="0" w:color="000000"/>
              <w:right w:val="single" w:sz="4" w:space="0" w:color="000000"/>
            </w:tcBorders>
          </w:tcPr>
          <w:p w14:paraId="61185BDC" w14:textId="77777777" w:rsidR="00425E2D" w:rsidRDefault="00425E2D" w:rsidP="00CB22B5">
            <w:pPr>
              <w:spacing w:line="259" w:lineRule="auto"/>
              <w:ind w:left="2"/>
            </w:pPr>
            <w:r>
              <w:rPr>
                <w:sz w:val="20"/>
              </w:rPr>
              <w:t xml:space="preserve">I50.32 </w:t>
            </w:r>
          </w:p>
        </w:tc>
        <w:tc>
          <w:tcPr>
            <w:tcW w:w="3780" w:type="dxa"/>
            <w:tcBorders>
              <w:top w:val="single" w:sz="4" w:space="0" w:color="000000"/>
              <w:left w:val="single" w:sz="4" w:space="0" w:color="000000"/>
              <w:bottom w:val="single" w:sz="4" w:space="0" w:color="000000"/>
              <w:right w:val="single" w:sz="4" w:space="0" w:color="000000"/>
            </w:tcBorders>
          </w:tcPr>
          <w:p w14:paraId="7E8901CD" w14:textId="77777777" w:rsidR="00425E2D" w:rsidRDefault="00425E2D" w:rsidP="00CB22B5">
            <w:pPr>
              <w:spacing w:line="259" w:lineRule="auto"/>
              <w:ind w:left="7"/>
            </w:pPr>
            <w:r>
              <w:rPr>
                <w:sz w:val="20"/>
              </w:rPr>
              <w:t xml:space="preserve">Chronic diastolic (congestive) heart failure </w:t>
            </w:r>
          </w:p>
        </w:tc>
      </w:tr>
      <w:tr w:rsidR="00425E2D" w14:paraId="2B6DF066" w14:textId="77777777" w:rsidTr="00425E2D">
        <w:trPr>
          <w:trHeight w:val="470"/>
        </w:trPr>
        <w:tc>
          <w:tcPr>
            <w:tcW w:w="545" w:type="dxa"/>
            <w:vMerge/>
            <w:tcBorders>
              <w:top w:val="nil"/>
              <w:left w:val="single" w:sz="4" w:space="0" w:color="000000"/>
              <w:bottom w:val="nil"/>
              <w:right w:val="single" w:sz="4" w:space="0" w:color="000000"/>
            </w:tcBorders>
          </w:tcPr>
          <w:p w14:paraId="350666D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51A400B3" w14:textId="77777777" w:rsidR="00425E2D" w:rsidRDefault="00425E2D" w:rsidP="00CB22B5">
            <w:pPr>
              <w:spacing w:line="259" w:lineRule="auto"/>
              <w:ind w:left="7"/>
            </w:pPr>
            <w:r>
              <w:rPr>
                <w:sz w:val="20"/>
              </w:rPr>
              <w:t xml:space="preserve">428.32 </w:t>
            </w:r>
          </w:p>
        </w:tc>
        <w:tc>
          <w:tcPr>
            <w:tcW w:w="2971" w:type="dxa"/>
            <w:tcBorders>
              <w:top w:val="single" w:sz="4" w:space="0" w:color="000000"/>
              <w:left w:val="single" w:sz="4" w:space="0" w:color="000000"/>
              <w:bottom w:val="single" w:sz="4" w:space="0" w:color="000000"/>
              <w:right w:val="single" w:sz="4" w:space="0" w:color="000000"/>
            </w:tcBorders>
            <w:vAlign w:val="center"/>
          </w:tcPr>
          <w:p w14:paraId="1BBBAE84" w14:textId="77777777" w:rsidR="00425E2D" w:rsidRDefault="00425E2D" w:rsidP="00CB22B5">
            <w:pPr>
              <w:spacing w:line="259" w:lineRule="auto"/>
              <w:ind w:left="6"/>
            </w:pPr>
            <w:r>
              <w:rPr>
                <w:sz w:val="20"/>
              </w:rPr>
              <w:t xml:space="preserve">Chronic diastolic heart failure </w:t>
            </w:r>
          </w:p>
        </w:tc>
        <w:tc>
          <w:tcPr>
            <w:tcW w:w="989" w:type="dxa"/>
            <w:tcBorders>
              <w:top w:val="single" w:sz="4" w:space="0" w:color="000000"/>
              <w:left w:val="single" w:sz="4" w:space="0" w:color="000000"/>
              <w:bottom w:val="single" w:sz="4" w:space="0" w:color="000000"/>
              <w:right w:val="single" w:sz="4" w:space="0" w:color="000000"/>
            </w:tcBorders>
            <w:vAlign w:val="center"/>
          </w:tcPr>
          <w:p w14:paraId="0A22CF7B" w14:textId="77777777" w:rsidR="00425E2D" w:rsidRDefault="00425E2D" w:rsidP="00CB22B5">
            <w:pPr>
              <w:spacing w:line="259" w:lineRule="auto"/>
            </w:pPr>
            <w:r>
              <w:rPr>
                <w:sz w:val="20"/>
              </w:rPr>
              <w:t xml:space="preserve">I50.33 </w:t>
            </w:r>
          </w:p>
        </w:tc>
        <w:tc>
          <w:tcPr>
            <w:tcW w:w="3780" w:type="dxa"/>
            <w:tcBorders>
              <w:top w:val="single" w:sz="4" w:space="0" w:color="000000"/>
              <w:left w:val="single" w:sz="4" w:space="0" w:color="000000"/>
              <w:bottom w:val="single" w:sz="4" w:space="0" w:color="000000"/>
              <w:right w:val="single" w:sz="4" w:space="0" w:color="000000"/>
            </w:tcBorders>
          </w:tcPr>
          <w:p w14:paraId="747E46C5" w14:textId="77777777" w:rsidR="00425E2D" w:rsidRDefault="00425E2D" w:rsidP="00CB22B5">
            <w:pPr>
              <w:spacing w:line="259" w:lineRule="auto"/>
              <w:ind w:left="7" w:right="49"/>
            </w:pPr>
            <w:r>
              <w:rPr>
                <w:sz w:val="20"/>
              </w:rPr>
              <w:t xml:space="preserve">Acute on chronic diastolic (congestive) heart failure </w:t>
            </w:r>
          </w:p>
        </w:tc>
      </w:tr>
      <w:tr w:rsidR="00425E2D" w14:paraId="3D660F3D" w14:textId="77777777" w:rsidTr="00425E2D">
        <w:trPr>
          <w:trHeight w:val="470"/>
        </w:trPr>
        <w:tc>
          <w:tcPr>
            <w:tcW w:w="545" w:type="dxa"/>
            <w:vMerge/>
            <w:tcBorders>
              <w:top w:val="nil"/>
              <w:left w:val="single" w:sz="4" w:space="0" w:color="000000"/>
              <w:bottom w:val="nil"/>
              <w:right w:val="single" w:sz="4" w:space="0" w:color="000000"/>
            </w:tcBorders>
          </w:tcPr>
          <w:p w14:paraId="33AC443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72C18635" w14:textId="77777777" w:rsidR="00425E2D" w:rsidRDefault="00425E2D" w:rsidP="00CB22B5">
            <w:pPr>
              <w:spacing w:line="259" w:lineRule="auto"/>
              <w:ind w:left="7"/>
            </w:pPr>
            <w:r>
              <w:rPr>
                <w:sz w:val="20"/>
              </w:rPr>
              <w:t xml:space="preserve">428.33 </w:t>
            </w:r>
          </w:p>
        </w:tc>
        <w:tc>
          <w:tcPr>
            <w:tcW w:w="2971" w:type="dxa"/>
            <w:tcBorders>
              <w:top w:val="single" w:sz="4" w:space="0" w:color="000000"/>
              <w:left w:val="single" w:sz="4" w:space="0" w:color="000000"/>
              <w:bottom w:val="single" w:sz="4" w:space="0" w:color="000000"/>
              <w:right w:val="single" w:sz="4" w:space="0" w:color="000000"/>
            </w:tcBorders>
          </w:tcPr>
          <w:p w14:paraId="0546A11C" w14:textId="77777777" w:rsidR="00425E2D" w:rsidRDefault="00425E2D" w:rsidP="00CB22B5">
            <w:pPr>
              <w:spacing w:line="259" w:lineRule="auto"/>
              <w:ind w:left="7"/>
            </w:pPr>
            <w:r>
              <w:rPr>
                <w:sz w:val="20"/>
              </w:rPr>
              <w:t xml:space="preserve">Acute on chronic diastolic heart failure </w:t>
            </w:r>
          </w:p>
        </w:tc>
        <w:tc>
          <w:tcPr>
            <w:tcW w:w="989" w:type="dxa"/>
            <w:tcBorders>
              <w:top w:val="single" w:sz="4" w:space="0" w:color="000000"/>
              <w:left w:val="single" w:sz="4" w:space="0" w:color="000000"/>
              <w:bottom w:val="single" w:sz="4" w:space="0" w:color="000000"/>
              <w:right w:val="single" w:sz="4" w:space="0" w:color="000000"/>
            </w:tcBorders>
            <w:vAlign w:val="center"/>
          </w:tcPr>
          <w:p w14:paraId="019F5A69" w14:textId="77777777" w:rsidR="00425E2D" w:rsidRDefault="00425E2D" w:rsidP="00CB22B5">
            <w:pPr>
              <w:spacing w:line="259" w:lineRule="auto"/>
              <w:ind w:left="4"/>
            </w:pPr>
            <w:r>
              <w:rPr>
                <w:sz w:val="20"/>
              </w:rPr>
              <w:t xml:space="preserve">I50.40 </w:t>
            </w:r>
          </w:p>
        </w:tc>
        <w:tc>
          <w:tcPr>
            <w:tcW w:w="3780" w:type="dxa"/>
            <w:tcBorders>
              <w:top w:val="single" w:sz="4" w:space="0" w:color="000000"/>
              <w:left w:val="single" w:sz="4" w:space="0" w:color="000000"/>
              <w:bottom w:val="single" w:sz="4" w:space="0" w:color="000000"/>
              <w:right w:val="single" w:sz="4" w:space="0" w:color="000000"/>
            </w:tcBorders>
          </w:tcPr>
          <w:p w14:paraId="595C1A33" w14:textId="77777777" w:rsidR="00425E2D" w:rsidRDefault="00425E2D" w:rsidP="00CB22B5">
            <w:pPr>
              <w:spacing w:line="259" w:lineRule="auto"/>
              <w:ind w:left="7"/>
            </w:pPr>
            <w:r>
              <w:rPr>
                <w:sz w:val="20"/>
              </w:rPr>
              <w:t xml:space="preserve">Unspecified combined systolic (congestive) and diastolic (congestive) heart failure </w:t>
            </w:r>
          </w:p>
        </w:tc>
      </w:tr>
      <w:tr w:rsidR="00425E2D" w14:paraId="0FB387A4" w14:textId="77777777" w:rsidTr="00425E2D">
        <w:trPr>
          <w:trHeight w:val="470"/>
        </w:trPr>
        <w:tc>
          <w:tcPr>
            <w:tcW w:w="545" w:type="dxa"/>
            <w:vMerge/>
            <w:tcBorders>
              <w:top w:val="nil"/>
              <w:left w:val="single" w:sz="4" w:space="0" w:color="000000"/>
              <w:bottom w:val="nil"/>
              <w:right w:val="single" w:sz="4" w:space="0" w:color="000000"/>
            </w:tcBorders>
          </w:tcPr>
          <w:p w14:paraId="0F636E0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747FE3D8" w14:textId="77777777" w:rsidR="00425E2D" w:rsidRDefault="00425E2D" w:rsidP="00CB22B5">
            <w:pPr>
              <w:spacing w:line="259" w:lineRule="auto"/>
              <w:ind w:left="7"/>
            </w:pPr>
            <w:r>
              <w:rPr>
                <w:sz w:val="20"/>
              </w:rPr>
              <w:t xml:space="preserve">428.40 </w:t>
            </w:r>
          </w:p>
        </w:tc>
        <w:tc>
          <w:tcPr>
            <w:tcW w:w="2971" w:type="dxa"/>
            <w:tcBorders>
              <w:top w:val="single" w:sz="4" w:space="0" w:color="000000"/>
              <w:left w:val="single" w:sz="4" w:space="0" w:color="000000"/>
              <w:bottom w:val="single" w:sz="4" w:space="0" w:color="000000"/>
              <w:right w:val="single" w:sz="4" w:space="0" w:color="000000"/>
            </w:tcBorders>
          </w:tcPr>
          <w:p w14:paraId="6954BA3F" w14:textId="77777777" w:rsidR="00425E2D" w:rsidRDefault="00425E2D" w:rsidP="00CB22B5">
            <w:pPr>
              <w:spacing w:line="259" w:lineRule="auto"/>
              <w:ind w:left="7"/>
            </w:pPr>
            <w:r>
              <w:rPr>
                <w:sz w:val="20"/>
              </w:rPr>
              <w:t xml:space="preserve">Combined systolic and diastolic heart failure, unspecified </w:t>
            </w:r>
          </w:p>
        </w:tc>
        <w:tc>
          <w:tcPr>
            <w:tcW w:w="989" w:type="dxa"/>
            <w:tcBorders>
              <w:top w:val="single" w:sz="4" w:space="0" w:color="000000"/>
              <w:left w:val="single" w:sz="4" w:space="0" w:color="000000"/>
              <w:bottom w:val="single" w:sz="4" w:space="0" w:color="000000"/>
              <w:right w:val="single" w:sz="4" w:space="0" w:color="000000"/>
            </w:tcBorders>
            <w:vAlign w:val="center"/>
          </w:tcPr>
          <w:p w14:paraId="7279E890" w14:textId="77777777" w:rsidR="00425E2D" w:rsidRDefault="00425E2D" w:rsidP="00CB22B5">
            <w:pPr>
              <w:spacing w:line="259" w:lineRule="auto"/>
              <w:ind w:left="4"/>
            </w:pPr>
            <w:r>
              <w:rPr>
                <w:sz w:val="20"/>
              </w:rPr>
              <w:t xml:space="preserve">I50.41 </w:t>
            </w:r>
          </w:p>
        </w:tc>
        <w:tc>
          <w:tcPr>
            <w:tcW w:w="3780" w:type="dxa"/>
            <w:tcBorders>
              <w:top w:val="single" w:sz="4" w:space="0" w:color="000000"/>
              <w:left w:val="single" w:sz="4" w:space="0" w:color="000000"/>
              <w:bottom w:val="single" w:sz="4" w:space="0" w:color="000000"/>
              <w:right w:val="single" w:sz="4" w:space="0" w:color="000000"/>
            </w:tcBorders>
          </w:tcPr>
          <w:p w14:paraId="49DBC8CF" w14:textId="77777777" w:rsidR="00425E2D" w:rsidRDefault="00425E2D" w:rsidP="00CB22B5">
            <w:pPr>
              <w:spacing w:line="259" w:lineRule="auto"/>
              <w:ind w:left="7"/>
            </w:pPr>
            <w:r>
              <w:rPr>
                <w:sz w:val="20"/>
              </w:rPr>
              <w:t xml:space="preserve">Acute combined systolic (congestive) and diastolic (congestive) heart failure </w:t>
            </w:r>
          </w:p>
        </w:tc>
      </w:tr>
      <w:tr w:rsidR="00425E2D" w14:paraId="0E37A9AA" w14:textId="77777777" w:rsidTr="00425E2D">
        <w:trPr>
          <w:trHeight w:val="468"/>
        </w:trPr>
        <w:tc>
          <w:tcPr>
            <w:tcW w:w="545" w:type="dxa"/>
            <w:vMerge/>
            <w:tcBorders>
              <w:top w:val="nil"/>
              <w:left w:val="single" w:sz="4" w:space="0" w:color="000000"/>
              <w:bottom w:val="nil"/>
              <w:right w:val="single" w:sz="4" w:space="0" w:color="000000"/>
            </w:tcBorders>
          </w:tcPr>
          <w:p w14:paraId="75675B4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192544DA" w14:textId="77777777" w:rsidR="00425E2D" w:rsidRDefault="00425E2D" w:rsidP="00CB22B5">
            <w:pPr>
              <w:spacing w:line="259" w:lineRule="auto"/>
              <w:ind w:left="7"/>
            </w:pPr>
            <w:r>
              <w:rPr>
                <w:sz w:val="20"/>
              </w:rPr>
              <w:t xml:space="preserve">428.41 </w:t>
            </w:r>
          </w:p>
        </w:tc>
        <w:tc>
          <w:tcPr>
            <w:tcW w:w="2971" w:type="dxa"/>
            <w:tcBorders>
              <w:top w:val="single" w:sz="4" w:space="0" w:color="000000"/>
              <w:left w:val="single" w:sz="4" w:space="0" w:color="000000"/>
              <w:bottom w:val="single" w:sz="4" w:space="0" w:color="000000"/>
              <w:right w:val="single" w:sz="4" w:space="0" w:color="000000"/>
            </w:tcBorders>
          </w:tcPr>
          <w:p w14:paraId="45CF307E" w14:textId="77777777" w:rsidR="00425E2D" w:rsidRDefault="00425E2D" w:rsidP="00CB22B5">
            <w:pPr>
              <w:spacing w:line="259" w:lineRule="auto"/>
              <w:ind w:left="7"/>
            </w:pPr>
            <w:r>
              <w:rPr>
                <w:sz w:val="20"/>
              </w:rPr>
              <w:t xml:space="preserve">Acute combined systolic and diastolic heart failure </w:t>
            </w:r>
          </w:p>
        </w:tc>
        <w:tc>
          <w:tcPr>
            <w:tcW w:w="989" w:type="dxa"/>
            <w:tcBorders>
              <w:top w:val="single" w:sz="4" w:space="0" w:color="000000"/>
              <w:left w:val="single" w:sz="4" w:space="0" w:color="000000"/>
              <w:bottom w:val="single" w:sz="4" w:space="0" w:color="000000"/>
              <w:right w:val="single" w:sz="4" w:space="0" w:color="000000"/>
            </w:tcBorders>
            <w:vAlign w:val="center"/>
          </w:tcPr>
          <w:p w14:paraId="38842EAF" w14:textId="77777777" w:rsidR="00425E2D" w:rsidRDefault="00425E2D" w:rsidP="00CB22B5">
            <w:pPr>
              <w:spacing w:line="259" w:lineRule="auto"/>
              <w:ind w:left="4"/>
            </w:pPr>
            <w:r>
              <w:rPr>
                <w:sz w:val="20"/>
              </w:rPr>
              <w:t xml:space="preserve">I50.42 </w:t>
            </w:r>
          </w:p>
        </w:tc>
        <w:tc>
          <w:tcPr>
            <w:tcW w:w="3780" w:type="dxa"/>
            <w:tcBorders>
              <w:top w:val="single" w:sz="4" w:space="0" w:color="000000"/>
              <w:left w:val="single" w:sz="4" w:space="0" w:color="000000"/>
              <w:bottom w:val="single" w:sz="4" w:space="0" w:color="000000"/>
              <w:right w:val="single" w:sz="4" w:space="0" w:color="000000"/>
            </w:tcBorders>
          </w:tcPr>
          <w:p w14:paraId="41FFD268" w14:textId="77777777" w:rsidR="00425E2D" w:rsidRDefault="00425E2D" w:rsidP="00CB22B5">
            <w:pPr>
              <w:spacing w:line="259" w:lineRule="auto"/>
              <w:ind w:left="7"/>
            </w:pPr>
            <w:r>
              <w:rPr>
                <w:sz w:val="20"/>
              </w:rPr>
              <w:t xml:space="preserve">Chronic combined systolic (congestive) and diastolic (congestive) heart failure </w:t>
            </w:r>
          </w:p>
        </w:tc>
      </w:tr>
      <w:tr w:rsidR="00425E2D" w14:paraId="0C8BE809" w14:textId="77777777" w:rsidTr="00425E2D">
        <w:trPr>
          <w:trHeight w:val="701"/>
        </w:trPr>
        <w:tc>
          <w:tcPr>
            <w:tcW w:w="545" w:type="dxa"/>
            <w:vMerge/>
            <w:tcBorders>
              <w:top w:val="nil"/>
              <w:left w:val="single" w:sz="4" w:space="0" w:color="000000"/>
              <w:bottom w:val="nil"/>
              <w:right w:val="single" w:sz="4" w:space="0" w:color="000000"/>
            </w:tcBorders>
          </w:tcPr>
          <w:p w14:paraId="087495F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7BAA9300" w14:textId="77777777" w:rsidR="00425E2D" w:rsidRDefault="00425E2D" w:rsidP="00CB22B5">
            <w:pPr>
              <w:spacing w:line="259" w:lineRule="auto"/>
              <w:ind w:left="7"/>
            </w:pPr>
            <w:r>
              <w:rPr>
                <w:sz w:val="20"/>
              </w:rPr>
              <w:t xml:space="preserve">428.42 </w:t>
            </w:r>
          </w:p>
        </w:tc>
        <w:tc>
          <w:tcPr>
            <w:tcW w:w="2971" w:type="dxa"/>
            <w:tcBorders>
              <w:top w:val="single" w:sz="4" w:space="0" w:color="000000"/>
              <w:left w:val="single" w:sz="4" w:space="0" w:color="000000"/>
              <w:bottom w:val="single" w:sz="4" w:space="0" w:color="000000"/>
              <w:right w:val="single" w:sz="4" w:space="0" w:color="000000"/>
            </w:tcBorders>
            <w:vAlign w:val="center"/>
          </w:tcPr>
          <w:p w14:paraId="59D65884" w14:textId="77777777" w:rsidR="00425E2D" w:rsidRDefault="00425E2D" w:rsidP="00CB22B5">
            <w:pPr>
              <w:spacing w:line="259" w:lineRule="auto"/>
              <w:ind w:left="7"/>
            </w:pPr>
            <w:r>
              <w:rPr>
                <w:sz w:val="20"/>
              </w:rPr>
              <w:t xml:space="preserve">Chronic combined systolic and diastolic heart failure </w:t>
            </w:r>
          </w:p>
        </w:tc>
        <w:tc>
          <w:tcPr>
            <w:tcW w:w="989" w:type="dxa"/>
            <w:tcBorders>
              <w:top w:val="single" w:sz="4" w:space="0" w:color="000000"/>
              <w:left w:val="single" w:sz="4" w:space="0" w:color="000000"/>
              <w:bottom w:val="single" w:sz="4" w:space="0" w:color="000000"/>
              <w:right w:val="single" w:sz="4" w:space="0" w:color="000000"/>
            </w:tcBorders>
            <w:vAlign w:val="center"/>
          </w:tcPr>
          <w:p w14:paraId="0F0EA0FD" w14:textId="77777777" w:rsidR="00425E2D" w:rsidRDefault="00425E2D" w:rsidP="00CB22B5">
            <w:pPr>
              <w:spacing w:line="259" w:lineRule="auto"/>
              <w:ind w:left="4"/>
            </w:pPr>
            <w:r>
              <w:rPr>
                <w:sz w:val="20"/>
              </w:rPr>
              <w:t xml:space="preserve">I50.43 </w:t>
            </w:r>
          </w:p>
        </w:tc>
        <w:tc>
          <w:tcPr>
            <w:tcW w:w="3780" w:type="dxa"/>
            <w:tcBorders>
              <w:top w:val="single" w:sz="4" w:space="0" w:color="000000"/>
              <w:left w:val="single" w:sz="4" w:space="0" w:color="000000"/>
              <w:bottom w:val="single" w:sz="4" w:space="0" w:color="000000"/>
              <w:right w:val="single" w:sz="4" w:space="0" w:color="000000"/>
            </w:tcBorders>
          </w:tcPr>
          <w:p w14:paraId="3F42C601" w14:textId="77777777" w:rsidR="00425E2D" w:rsidRDefault="00425E2D" w:rsidP="00CB22B5">
            <w:pPr>
              <w:spacing w:line="259" w:lineRule="auto"/>
              <w:ind w:left="7"/>
            </w:pPr>
            <w:r>
              <w:rPr>
                <w:sz w:val="20"/>
              </w:rPr>
              <w:t xml:space="preserve">Acute on chronic combined systolic </w:t>
            </w:r>
          </w:p>
          <w:p w14:paraId="7FB2E1C3" w14:textId="77777777" w:rsidR="00425E2D" w:rsidRDefault="00425E2D" w:rsidP="00CB22B5">
            <w:pPr>
              <w:spacing w:line="259" w:lineRule="auto"/>
              <w:ind w:left="7"/>
            </w:pPr>
            <w:r>
              <w:rPr>
                <w:sz w:val="20"/>
              </w:rPr>
              <w:t xml:space="preserve">(congestive) and diastolic (congestive) heart failure </w:t>
            </w:r>
          </w:p>
        </w:tc>
      </w:tr>
      <w:tr w:rsidR="00425E2D" w14:paraId="538E42D7" w14:textId="77777777" w:rsidTr="00425E2D">
        <w:trPr>
          <w:trHeight w:val="746"/>
        </w:trPr>
        <w:tc>
          <w:tcPr>
            <w:tcW w:w="545" w:type="dxa"/>
            <w:vMerge/>
            <w:tcBorders>
              <w:top w:val="nil"/>
              <w:left w:val="single" w:sz="4" w:space="0" w:color="000000"/>
              <w:bottom w:val="nil"/>
              <w:right w:val="single" w:sz="4" w:space="0" w:color="000000"/>
            </w:tcBorders>
          </w:tcPr>
          <w:p w14:paraId="6E514DD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402480F5" w14:textId="77777777" w:rsidR="00425E2D" w:rsidRDefault="00425E2D" w:rsidP="00CB22B5">
            <w:pPr>
              <w:spacing w:line="259" w:lineRule="auto"/>
              <w:ind w:left="7"/>
            </w:pPr>
            <w:r>
              <w:rPr>
                <w:sz w:val="20"/>
              </w:rPr>
              <w:t xml:space="preserve">428.43 </w:t>
            </w:r>
          </w:p>
        </w:tc>
        <w:tc>
          <w:tcPr>
            <w:tcW w:w="2971" w:type="dxa"/>
            <w:tcBorders>
              <w:top w:val="single" w:sz="4" w:space="0" w:color="000000"/>
              <w:left w:val="single" w:sz="4" w:space="0" w:color="000000"/>
              <w:bottom w:val="single" w:sz="4" w:space="0" w:color="000000"/>
              <w:right w:val="single" w:sz="4" w:space="0" w:color="000000"/>
            </w:tcBorders>
            <w:vAlign w:val="center"/>
          </w:tcPr>
          <w:p w14:paraId="53740C0C" w14:textId="77777777" w:rsidR="00425E2D" w:rsidRDefault="00425E2D" w:rsidP="00CB22B5">
            <w:pPr>
              <w:spacing w:line="259" w:lineRule="auto"/>
              <w:ind w:left="7"/>
            </w:pPr>
            <w:r>
              <w:rPr>
                <w:sz w:val="20"/>
              </w:rPr>
              <w:t xml:space="preserve">Acute on chronic combined systolic and diastolic heart failure </w:t>
            </w:r>
          </w:p>
        </w:tc>
        <w:tc>
          <w:tcPr>
            <w:tcW w:w="989" w:type="dxa"/>
            <w:tcBorders>
              <w:top w:val="single" w:sz="4" w:space="0" w:color="000000"/>
              <w:left w:val="single" w:sz="4" w:space="0" w:color="000000"/>
              <w:bottom w:val="single" w:sz="4" w:space="0" w:color="000000"/>
              <w:right w:val="single" w:sz="4" w:space="0" w:color="000000"/>
            </w:tcBorders>
            <w:vAlign w:val="center"/>
          </w:tcPr>
          <w:p w14:paraId="25FF086B" w14:textId="77777777" w:rsidR="00425E2D" w:rsidRDefault="00425E2D" w:rsidP="00CB22B5">
            <w:pPr>
              <w:spacing w:line="259" w:lineRule="auto"/>
              <w:ind w:left="4"/>
            </w:pPr>
            <w:r>
              <w:rPr>
                <w:sz w:val="20"/>
              </w:rPr>
              <w:t xml:space="preserve">I50.9 </w:t>
            </w:r>
          </w:p>
        </w:tc>
        <w:tc>
          <w:tcPr>
            <w:tcW w:w="3780" w:type="dxa"/>
            <w:tcBorders>
              <w:top w:val="single" w:sz="4" w:space="0" w:color="000000"/>
              <w:left w:val="single" w:sz="4" w:space="0" w:color="000000"/>
              <w:bottom w:val="single" w:sz="4" w:space="0" w:color="000000"/>
              <w:right w:val="single" w:sz="4" w:space="0" w:color="000000"/>
            </w:tcBorders>
          </w:tcPr>
          <w:p w14:paraId="43F2C577" w14:textId="77777777" w:rsidR="00425E2D" w:rsidRDefault="00425E2D" w:rsidP="00CB22B5">
            <w:pPr>
              <w:spacing w:line="259" w:lineRule="auto"/>
              <w:ind w:left="7"/>
            </w:pPr>
            <w:r>
              <w:rPr>
                <w:sz w:val="20"/>
              </w:rPr>
              <w:t xml:space="preserve">Heart failure, unspecified </w:t>
            </w:r>
          </w:p>
        </w:tc>
      </w:tr>
      <w:tr w:rsidR="00425E2D" w14:paraId="441E2935" w14:textId="77777777" w:rsidTr="00425E2D">
        <w:trPr>
          <w:trHeight w:val="468"/>
        </w:trPr>
        <w:tc>
          <w:tcPr>
            <w:tcW w:w="545" w:type="dxa"/>
            <w:vMerge/>
            <w:tcBorders>
              <w:top w:val="nil"/>
              <w:left w:val="single" w:sz="4" w:space="0" w:color="000000"/>
              <w:bottom w:val="single" w:sz="4" w:space="0" w:color="000000"/>
              <w:right w:val="single" w:sz="4" w:space="0" w:color="000000"/>
            </w:tcBorders>
          </w:tcPr>
          <w:p w14:paraId="13A71F6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0D6D72F7" w14:textId="77777777" w:rsidR="00425E2D" w:rsidRDefault="00425E2D" w:rsidP="00CB22B5">
            <w:pPr>
              <w:spacing w:line="259" w:lineRule="auto"/>
              <w:ind w:left="7"/>
            </w:pPr>
            <w:r>
              <w:rPr>
                <w:sz w:val="20"/>
              </w:rPr>
              <w:t xml:space="preserve">428.9 </w:t>
            </w:r>
          </w:p>
        </w:tc>
        <w:tc>
          <w:tcPr>
            <w:tcW w:w="2971" w:type="dxa"/>
            <w:tcBorders>
              <w:top w:val="single" w:sz="4" w:space="0" w:color="000000"/>
              <w:left w:val="single" w:sz="4" w:space="0" w:color="000000"/>
              <w:bottom w:val="single" w:sz="4" w:space="0" w:color="000000"/>
              <w:right w:val="single" w:sz="4" w:space="0" w:color="000000"/>
            </w:tcBorders>
            <w:vAlign w:val="center"/>
          </w:tcPr>
          <w:p w14:paraId="3AE02374" w14:textId="77777777" w:rsidR="00425E2D" w:rsidRDefault="00425E2D" w:rsidP="00CB22B5">
            <w:pPr>
              <w:spacing w:line="259" w:lineRule="auto"/>
              <w:ind w:left="6"/>
            </w:pPr>
            <w:r>
              <w:rPr>
                <w:sz w:val="20"/>
              </w:rPr>
              <w:t xml:space="preserve">Heart failure, unspecified </w:t>
            </w:r>
          </w:p>
        </w:tc>
        <w:tc>
          <w:tcPr>
            <w:tcW w:w="4769" w:type="dxa"/>
            <w:gridSpan w:val="2"/>
            <w:tcBorders>
              <w:top w:val="single" w:sz="4" w:space="0" w:color="000000"/>
              <w:left w:val="single" w:sz="4" w:space="0" w:color="000000"/>
              <w:bottom w:val="single" w:sz="4" w:space="0" w:color="000000"/>
              <w:right w:val="single" w:sz="4" w:space="0" w:color="000000"/>
            </w:tcBorders>
            <w:vAlign w:val="bottom"/>
          </w:tcPr>
          <w:p w14:paraId="43BCFC0C" w14:textId="77777777" w:rsidR="00425E2D" w:rsidRDefault="00425E2D" w:rsidP="00CB22B5">
            <w:pPr>
              <w:spacing w:line="259" w:lineRule="auto"/>
              <w:ind w:left="4"/>
            </w:pPr>
            <w:r>
              <w:rPr>
                <w:sz w:val="20"/>
              </w:rPr>
              <w:t xml:space="preserve"> </w:t>
            </w:r>
          </w:p>
        </w:tc>
      </w:tr>
      <w:tr w:rsidR="00425E2D" w14:paraId="662560DA" w14:textId="77777777" w:rsidTr="00425E2D">
        <w:trPr>
          <w:trHeight w:val="240"/>
        </w:trPr>
        <w:tc>
          <w:tcPr>
            <w:tcW w:w="545" w:type="dxa"/>
            <w:vMerge w:val="restart"/>
            <w:tcBorders>
              <w:top w:val="single" w:sz="4" w:space="0" w:color="000000"/>
              <w:left w:val="single" w:sz="4" w:space="0" w:color="000000"/>
              <w:bottom w:val="single" w:sz="4" w:space="0" w:color="000000"/>
              <w:right w:val="single" w:sz="4" w:space="0" w:color="000000"/>
            </w:tcBorders>
          </w:tcPr>
          <w:p w14:paraId="541FAFB8" w14:textId="77777777" w:rsidR="00425E2D" w:rsidRDefault="00425E2D" w:rsidP="00CB22B5">
            <w:pPr>
              <w:spacing w:line="259" w:lineRule="auto"/>
              <w:ind w:left="7"/>
            </w:pPr>
            <w:r>
              <w:rPr>
                <w:sz w:val="20"/>
              </w:rPr>
              <w:t xml:space="preserve">Peripheral </w:t>
            </w:r>
          </w:p>
          <w:p w14:paraId="5EA4FB09" w14:textId="77777777" w:rsidR="00425E2D" w:rsidRDefault="00425E2D" w:rsidP="00CB22B5">
            <w:pPr>
              <w:spacing w:line="259" w:lineRule="auto"/>
              <w:ind w:left="7"/>
            </w:pPr>
            <w:r>
              <w:rPr>
                <w:sz w:val="20"/>
              </w:rPr>
              <w:t xml:space="preserve">Arterial or </w:t>
            </w:r>
          </w:p>
          <w:p w14:paraId="7A3F7643" w14:textId="77777777" w:rsidR="00425E2D" w:rsidRDefault="00425E2D" w:rsidP="00CB22B5">
            <w:pPr>
              <w:spacing w:line="259" w:lineRule="auto"/>
              <w:ind w:left="7"/>
            </w:pPr>
            <w:r>
              <w:rPr>
                <w:sz w:val="20"/>
              </w:rPr>
              <w:t xml:space="preserve">Vascular </w:t>
            </w:r>
          </w:p>
          <w:p w14:paraId="6FA8DB0D" w14:textId="77777777" w:rsidR="00425E2D" w:rsidRDefault="00425E2D" w:rsidP="00CB22B5">
            <w:pPr>
              <w:spacing w:line="259" w:lineRule="auto"/>
              <w:ind w:left="7"/>
            </w:pPr>
            <w:r>
              <w:rPr>
                <w:sz w:val="20"/>
              </w:rPr>
              <w:t>Disease</w:t>
            </w:r>
            <w:r>
              <w:rPr>
                <w:sz w:val="13"/>
              </w:rPr>
              <w:t>32,33</w:t>
            </w:r>
            <w:r>
              <w:rPr>
                <w:sz w:val="20"/>
              </w:rPr>
              <w:t xml:space="preserve"> </w:t>
            </w:r>
          </w:p>
        </w:tc>
        <w:tc>
          <w:tcPr>
            <w:tcW w:w="1080" w:type="dxa"/>
            <w:tcBorders>
              <w:top w:val="single" w:sz="4" w:space="0" w:color="000000"/>
              <w:left w:val="single" w:sz="4" w:space="0" w:color="000000"/>
              <w:bottom w:val="single" w:sz="4" w:space="0" w:color="000000"/>
              <w:right w:val="nil"/>
            </w:tcBorders>
          </w:tcPr>
          <w:p w14:paraId="3BE88586" w14:textId="77777777" w:rsidR="00425E2D" w:rsidRDefault="00425E2D" w:rsidP="00CB22B5">
            <w:pPr>
              <w:spacing w:line="259" w:lineRule="auto"/>
              <w:ind w:left="7"/>
            </w:pPr>
            <w:r>
              <w:rPr>
                <w:sz w:val="20"/>
              </w:rPr>
              <w:t xml:space="preserve">ICD-9-CM </w:t>
            </w:r>
          </w:p>
        </w:tc>
        <w:tc>
          <w:tcPr>
            <w:tcW w:w="2971" w:type="dxa"/>
            <w:tcBorders>
              <w:top w:val="single" w:sz="4" w:space="0" w:color="000000"/>
              <w:left w:val="nil"/>
              <w:bottom w:val="single" w:sz="4" w:space="0" w:color="000000"/>
              <w:right w:val="single" w:sz="4" w:space="0" w:color="000000"/>
            </w:tcBorders>
          </w:tcPr>
          <w:p w14:paraId="62572CA3" w14:textId="77777777" w:rsidR="00425E2D" w:rsidRDefault="00425E2D" w:rsidP="00CB22B5">
            <w:pPr>
              <w:spacing w:after="160" w:line="259" w:lineRule="auto"/>
            </w:pPr>
          </w:p>
        </w:tc>
        <w:tc>
          <w:tcPr>
            <w:tcW w:w="4769" w:type="dxa"/>
            <w:gridSpan w:val="2"/>
            <w:tcBorders>
              <w:top w:val="single" w:sz="4" w:space="0" w:color="000000"/>
              <w:left w:val="single" w:sz="4" w:space="0" w:color="000000"/>
              <w:bottom w:val="single" w:sz="4" w:space="0" w:color="000000"/>
              <w:right w:val="single" w:sz="4" w:space="0" w:color="000000"/>
            </w:tcBorders>
          </w:tcPr>
          <w:p w14:paraId="45584394" w14:textId="77777777" w:rsidR="00425E2D" w:rsidRDefault="00425E2D" w:rsidP="00CB22B5">
            <w:pPr>
              <w:spacing w:line="259" w:lineRule="auto"/>
              <w:ind w:left="4"/>
            </w:pPr>
            <w:r>
              <w:rPr>
                <w:sz w:val="20"/>
              </w:rPr>
              <w:t xml:space="preserve">ICD-10-CM </w:t>
            </w:r>
          </w:p>
        </w:tc>
      </w:tr>
      <w:tr w:rsidR="00425E2D" w14:paraId="03C435B3" w14:textId="77777777" w:rsidTr="00425E2D">
        <w:trPr>
          <w:trHeight w:val="470"/>
        </w:trPr>
        <w:tc>
          <w:tcPr>
            <w:tcW w:w="545" w:type="dxa"/>
            <w:vMerge/>
            <w:tcBorders>
              <w:top w:val="nil"/>
              <w:left w:val="single" w:sz="4" w:space="0" w:color="000000"/>
              <w:bottom w:val="nil"/>
              <w:right w:val="single" w:sz="4" w:space="0" w:color="000000"/>
            </w:tcBorders>
          </w:tcPr>
          <w:p w14:paraId="43016E1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8E9AC4B" w14:textId="77777777" w:rsidR="00425E2D" w:rsidRDefault="00425E2D" w:rsidP="00CB22B5">
            <w:pPr>
              <w:spacing w:line="259" w:lineRule="auto"/>
              <w:ind w:left="7"/>
            </w:pPr>
            <w:r>
              <w:rPr>
                <w:sz w:val="20"/>
              </w:rPr>
              <w:t xml:space="preserve">250.7x </w:t>
            </w:r>
          </w:p>
        </w:tc>
        <w:tc>
          <w:tcPr>
            <w:tcW w:w="2971" w:type="dxa"/>
            <w:tcBorders>
              <w:top w:val="single" w:sz="4" w:space="0" w:color="000000"/>
              <w:left w:val="single" w:sz="4" w:space="0" w:color="000000"/>
              <w:bottom w:val="single" w:sz="4" w:space="0" w:color="000000"/>
              <w:right w:val="single" w:sz="4" w:space="0" w:color="000000"/>
            </w:tcBorders>
          </w:tcPr>
          <w:p w14:paraId="278392B6" w14:textId="77777777" w:rsidR="00425E2D" w:rsidRDefault="00425E2D" w:rsidP="00CB22B5">
            <w:pPr>
              <w:spacing w:line="259" w:lineRule="auto"/>
              <w:ind w:left="6"/>
              <w:jc w:val="both"/>
            </w:pPr>
            <w:r>
              <w:rPr>
                <w:sz w:val="20"/>
              </w:rPr>
              <w:t xml:space="preserve">Diabetes with peripheral circulatory disorders </w:t>
            </w:r>
          </w:p>
        </w:tc>
        <w:tc>
          <w:tcPr>
            <w:tcW w:w="4769" w:type="dxa"/>
            <w:gridSpan w:val="2"/>
            <w:tcBorders>
              <w:top w:val="single" w:sz="4" w:space="0" w:color="000000"/>
              <w:left w:val="single" w:sz="4" w:space="0" w:color="000000"/>
              <w:bottom w:val="single" w:sz="4" w:space="0" w:color="000000"/>
              <w:right w:val="single" w:sz="4" w:space="0" w:color="000000"/>
            </w:tcBorders>
            <w:vAlign w:val="center"/>
          </w:tcPr>
          <w:p w14:paraId="7DA0254F" w14:textId="77777777" w:rsidR="00425E2D" w:rsidRDefault="00425E2D" w:rsidP="00CB22B5">
            <w:pPr>
              <w:spacing w:line="259" w:lineRule="auto"/>
              <w:ind w:left="4"/>
            </w:pPr>
            <w:r>
              <w:rPr>
                <w:sz w:val="20"/>
              </w:rPr>
              <w:t xml:space="preserve">Main Codes </w:t>
            </w:r>
          </w:p>
        </w:tc>
      </w:tr>
      <w:tr w:rsidR="00425E2D" w14:paraId="1EBA5859" w14:textId="77777777" w:rsidTr="00425E2D">
        <w:trPr>
          <w:trHeight w:val="470"/>
        </w:trPr>
        <w:tc>
          <w:tcPr>
            <w:tcW w:w="545" w:type="dxa"/>
            <w:vMerge/>
            <w:tcBorders>
              <w:top w:val="nil"/>
              <w:left w:val="single" w:sz="4" w:space="0" w:color="000000"/>
              <w:bottom w:val="nil"/>
              <w:right w:val="single" w:sz="4" w:space="0" w:color="000000"/>
            </w:tcBorders>
          </w:tcPr>
          <w:p w14:paraId="194CBA05"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F8908D1" w14:textId="77777777" w:rsidR="00425E2D" w:rsidRDefault="00425E2D" w:rsidP="00CB22B5">
            <w:pPr>
              <w:spacing w:line="259" w:lineRule="auto"/>
              <w:ind w:left="7"/>
            </w:pPr>
            <w:r>
              <w:rPr>
                <w:sz w:val="20"/>
              </w:rPr>
              <w:t xml:space="preserve">249.7x </w:t>
            </w:r>
          </w:p>
        </w:tc>
        <w:tc>
          <w:tcPr>
            <w:tcW w:w="2971" w:type="dxa"/>
            <w:tcBorders>
              <w:top w:val="single" w:sz="4" w:space="0" w:color="000000"/>
              <w:left w:val="single" w:sz="4" w:space="0" w:color="000000"/>
              <w:bottom w:val="single" w:sz="4" w:space="0" w:color="000000"/>
              <w:right w:val="single" w:sz="4" w:space="0" w:color="000000"/>
            </w:tcBorders>
          </w:tcPr>
          <w:p w14:paraId="3723F9D7" w14:textId="77777777" w:rsidR="00425E2D" w:rsidRDefault="00425E2D" w:rsidP="00CB22B5">
            <w:pPr>
              <w:spacing w:line="259" w:lineRule="auto"/>
              <w:ind w:left="6" w:right="18"/>
            </w:pPr>
            <w:r>
              <w:rPr>
                <w:sz w:val="20"/>
              </w:rPr>
              <w:t xml:space="preserve">Secondary diabetes with peripheral circulatory disorders </w:t>
            </w:r>
          </w:p>
        </w:tc>
        <w:tc>
          <w:tcPr>
            <w:tcW w:w="989" w:type="dxa"/>
            <w:tcBorders>
              <w:top w:val="single" w:sz="4" w:space="0" w:color="000000"/>
              <w:left w:val="single" w:sz="4" w:space="0" w:color="000000"/>
              <w:bottom w:val="single" w:sz="4" w:space="0" w:color="000000"/>
              <w:right w:val="single" w:sz="4" w:space="0" w:color="000000"/>
            </w:tcBorders>
          </w:tcPr>
          <w:p w14:paraId="7A34849E" w14:textId="77777777" w:rsidR="00425E2D" w:rsidRDefault="00425E2D" w:rsidP="00CB22B5">
            <w:pPr>
              <w:spacing w:line="259" w:lineRule="auto"/>
              <w:ind w:left="4"/>
            </w:pPr>
            <w:r>
              <w:rPr>
                <w:sz w:val="20"/>
              </w:rPr>
              <w:t xml:space="preserve">E08 </w:t>
            </w:r>
          </w:p>
        </w:tc>
        <w:tc>
          <w:tcPr>
            <w:tcW w:w="3780" w:type="dxa"/>
            <w:tcBorders>
              <w:top w:val="single" w:sz="4" w:space="0" w:color="000000"/>
              <w:left w:val="single" w:sz="4" w:space="0" w:color="000000"/>
              <w:bottom w:val="single" w:sz="4" w:space="0" w:color="000000"/>
              <w:right w:val="single" w:sz="4" w:space="0" w:color="000000"/>
            </w:tcBorders>
          </w:tcPr>
          <w:p w14:paraId="4BD0A798" w14:textId="77777777" w:rsidR="00425E2D" w:rsidRDefault="00425E2D" w:rsidP="00CB22B5">
            <w:pPr>
              <w:spacing w:line="259" w:lineRule="auto"/>
              <w:ind w:left="6" w:hanging="1"/>
            </w:pPr>
            <w:r>
              <w:rPr>
                <w:sz w:val="20"/>
              </w:rPr>
              <w:t xml:space="preserve">Diabetes mellitus due to underlying condition </w:t>
            </w:r>
          </w:p>
        </w:tc>
      </w:tr>
      <w:tr w:rsidR="00425E2D" w14:paraId="5E330F3E" w14:textId="77777777" w:rsidTr="00425E2D">
        <w:trPr>
          <w:trHeight w:val="701"/>
        </w:trPr>
        <w:tc>
          <w:tcPr>
            <w:tcW w:w="545" w:type="dxa"/>
            <w:vMerge/>
            <w:tcBorders>
              <w:top w:val="nil"/>
              <w:left w:val="single" w:sz="4" w:space="0" w:color="000000"/>
              <w:bottom w:val="nil"/>
              <w:right w:val="single" w:sz="4" w:space="0" w:color="000000"/>
            </w:tcBorders>
          </w:tcPr>
          <w:p w14:paraId="6DDC17E9"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2F8E2DB9" w14:textId="77777777" w:rsidR="00425E2D" w:rsidRDefault="00425E2D" w:rsidP="00CB22B5">
            <w:pPr>
              <w:spacing w:line="259" w:lineRule="auto"/>
              <w:ind w:left="7"/>
            </w:pPr>
            <w:r>
              <w:rPr>
                <w:sz w:val="20"/>
              </w:rPr>
              <w:t xml:space="preserve">440.21 </w:t>
            </w:r>
          </w:p>
        </w:tc>
        <w:tc>
          <w:tcPr>
            <w:tcW w:w="2971" w:type="dxa"/>
            <w:tcBorders>
              <w:top w:val="single" w:sz="4" w:space="0" w:color="000000"/>
              <w:left w:val="single" w:sz="4" w:space="0" w:color="000000"/>
              <w:bottom w:val="single" w:sz="4" w:space="0" w:color="000000"/>
              <w:right w:val="single" w:sz="4" w:space="0" w:color="000000"/>
            </w:tcBorders>
          </w:tcPr>
          <w:p w14:paraId="7C7CD138" w14:textId="77777777" w:rsidR="00425E2D" w:rsidRDefault="00425E2D" w:rsidP="00CB22B5">
            <w:pPr>
              <w:spacing w:line="259" w:lineRule="auto"/>
              <w:ind w:left="6" w:right="49"/>
            </w:pPr>
            <w:r>
              <w:rPr>
                <w:sz w:val="20"/>
              </w:rPr>
              <w:t xml:space="preserve">Atherosclerosis of native arteries of the extremities with intermittent claudication </w:t>
            </w:r>
          </w:p>
        </w:tc>
        <w:tc>
          <w:tcPr>
            <w:tcW w:w="989" w:type="dxa"/>
            <w:tcBorders>
              <w:top w:val="single" w:sz="4" w:space="0" w:color="000000"/>
              <w:left w:val="single" w:sz="4" w:space="0" w:color="000000"/>
              <w:bottom w:val="single" w:sz="4" w:space="0" w:color="000000"/>
              <w:right w:val="single" w:sz="4" w:space="0" w:color="000000"/>
            </w:tcBorders>
          </w:tcPr>
          <w:p w14:paraId="5B734854" w14:textId="77777777" w:rsidR="00425E2D" w:rsidRDefault="00425E2D" w:rsidP="00CB22B5">
            <w:pPr>
              <w:spacing w:line="259" w:lineRule="auto"/>
              <w:ind w:left="4"/>
            </w:pPr>
            <w:r>
              <w:rPr>
                <w:sz w:val="20"/>
              </w:rPr>
              <w:t xml:space="preserve">E09 </w:t>
            </w:r>
          </w:p>
        </w:tc>
        <w:tc>
          <w:tcPr>
            <w:tcW w:w="3780" w:type="dxa"/>
            <w:tcBorders>
              <w:top w:val="single" w:sz="4" w:space="0" w:color="000000"/>
              <w:left w:val="single" w:sz="4" w:space="0" w:color="000000"/>
              <w:bottom w:val="single" w:sz="4" w:space="0" w:color="000000"/>
              <w:right w:val="single" w:sz="4" w:space="0" w:color="000000"/>
            </w:tcBorders>
          </w:tcPr>
          <w:p w14:paraId="70AAA970" w14:textId="77777777" w:rsidR="00425E2D" w:rsidRDefault="00425E2D" w:rsidP="00CB22B5">
            <w:pPr>
              <w:spacing w:line="259" w:lineRule="auto"/>
              <w:ind w:left="5"/>
            </w:pPr>
            <w:r>
              <w:rPr>
                <w:sz w:val="20"/>
              </w:rPr>
              <w:t xml:space="preserve">Drug or chemical induced diabetes mellitus </w:t>
            </w:r>
          </w:p>
        </w:tc>
      </w:tr>
      <w:tr w:rsidR="00425E2D" w14:paraId="68354A26" w14:textId="77777777" w:rsidTr="00425E2D">
        <w:trPr>
          <w:trHeight w:val="468"/>
        </w:trPr>
        <w:tc>
          <w:tcPr>
            <w:tcW w:w="545" w:type="dxa"/>
            <w:vMerge/>
            <w:tcBorders>
              <w:top w:val="nil"/>
              <w:left w:val="single" w:sz="4" w:space="0" w:color="000000"/>
              <w:bottom w:val="nil"/>
              <w:right w:val="single" w:sz="4" w:space="0" w:color="000000"/>
            </w:tcBorders>
          </w:tcPr>
          <w:p w14:paraId="67DCAA8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17877B5A" w14:textId="77777777" w:rsidR="00425E2D" w:rsidRDefault="00425E2D" w:rsidP="00CB22B5">
            <w:pPr>
              <w:spacing w:line="259" w:lineRule="auto"/>
              <w:ind w:left="7"/>
            </w:pPr>
            <w:r>
              <w:rPr>
                <w:sz w:val="20"/>
              </w:rPr>
              <w:t xml:space="preserve">442.3 </w:t>
            </w:r>
          </w:p>
        </w:tc>
        <w:tc>
          <w:tcPr>
            <w:tcW w:w="2971" w:type="dxa"/>
            <w:tcBorders>
              <w:top w:val="single" w:sz="4" w:space="0" w:color="000000"/>
              <w:left w:val="single" w:sz="4" w:space="0" w:color="000000"/>
              <w:bottom w:val="single" w:sz="4" w:space="0" w:color="000000"/>
              <w:right w:val="single" w:sz="4" w:space="0" w:color="000000"/>
            </w:tcBorders>
          </w:tcPr>
          <w:p w14:paraId="4393F1E7" w14:textId="77777777" w:rsidR="00425E2D" w:rsidRDefault="00425E2D" w:rsidP="00CB22B5">
            <w:pPr>
              <w:spacing w:line="259" w:lineRule="auto"/>
              <w:ind w:left="6"/>
            </w:pPr>
            <w:r>
              <w:rPr>
                <w:sz w:val="20"/>
              </w:rPr>
              <w:t xml:space="preserve">Aneurysm of artery of lower extremity </w:t>
            </w:r>
          </w:p>
        </w:tc>
        <w:tc>
          <w:tcPr>
            <w:tcW w:w="989" w:type="dxa"/>
            <w:tcBorders>
              <w:top w:val="single" w:sz="4" w:space="0" w:color="000000"/>
              <w:left w:val="single" w:sz="4" w:space="0" w:color="000000"/>
              <w:bottom w:val="single" w:sz="4" w:space="0" w:color="000000"/>
              <w:right w:val="single" w:sz="4" w:space="0" w:color="000000"/>
            </w:tcBorders>
          </w:tcPr>
          <w:p w14:paraId="1DB40C54" w14:textId="77777777" w:rsidR="00425E2D" w:rsidRDefault="00425E2D" w:rsidP="00CB22B5">
            <w:pPr>
              <w:spacing w:line="259" w:lineRule="auto"/>
              <w:ind w:left="4"/>
            </w:pPr>
            <w:r>
              <w:rPr>
                <w:sz w:val="20"/>
              </w:rPr>
              <w:t xml:space="preserve">E10 </w:t>
            </w:r>
          </w:p>
        </w:tc>
        <w:tc>
          <w:tcPr>
            <w:tcW w:w="3780" w:type="dxa"/>
            <w:tcBorders>
              <w:top w:val="single" w:sz="4" w:space="0" w:color="000000"/>
              <w:left w:val="single" w:sz="4" w:space="0" w:color="000000"/>
              <w:bottom w:val="single" w:sz="4" w:space="0" w:color="000000"/>
              <w:right w:val="single" w:sz="4" w:space="0" w:color="000000"/>
            </w:tcBorders>
          </w:tcPr>
          <w:p w14:paraId="1F49AB17" w14:textId="77777777" w:rsidR="00425E2D" w:rsidRDefault="00425E2D" w:rsidP="00CB22B5">
            <w:pPr>
              <w:spacing w:line="259" w:lineRule="auto"/>
              <w:ind w:left="5"/>
            </w:pPr>
            <w:r>
              <w:rPr>
                <w:sz w:val="20"/>
              </w:rPr>
              <w:t xml:space="preserve">Type 1 diabetes mellitus </w:t>
            </w:r>
          </w:p>
        </w:tc>
      </w:tr>
      <w:tr w:rsidR="00425E2D" w14:paraId="425E1C17" w14:textId="77777777" w:rsidTr="00425E2D">
        <w:trPr>
          <w:trHeight w:val="701"/>
        </w:trPr>
        <w:tc>
          <w:tcPr>
            <w:tcW w:w="545" w:type="dxa"/>
            <w:vMerge/>
            <w:tcBorders>
              <w:top w:val="nil"/>
              <w:left w:val="single" w:sz="4" w:space="0" w:color="000000"/>
              <w:bottom w:val="nil"/>
              <w:right w:val="single" w:sz="4" w:space="0" w:color="000000"/>
            </w:tcBorders>
          </w:tcPr>
          <w:p w14:paraId="5F6A87D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14EB375A" w14:textId="77777777" w:rsidR="00425E2D" w:rsidRDefault="00425E2D" w:rsidP="00CB22B5">
            <w:pPr>
              <w:spacing w:line="259" w:lineRule="auto"/>
              <w:ind w:left="7"/>
            </w:pPr>
            <w:r>
              <w:rPr>
                <w:sz w:val="20"/>
              </w:rPr>
              <w:t xml:space="preserve">443.81 </w:t>
            </w:r>
          </w:p>
        </w:tc>
        <w:tc>
          <w:tcPr>
            <w:tcW w:w="2971" w:type="dxa"/>
            <w:tcBorders>
              <w:top w:val="single" w:sz="4" w:space="0" w:color="000000"/>
              <w:left w:val="single" w:sz="4" w:space="0" w:color="000000"/>
              <w:bottom w:val="single" w:sz="4" w:space="0" w:color="000000"/>
              <w:right w:val="single" w:sz="4" w:space="0" w:color="000000"/>
            </w:tcBorders>
          </w:tcPr>
          <w:p w14:paraId="1EB73A29" w14:textId="77777777" w:rsidR="00425E2D" w:rsidRDefault="00425E2D" w:rsidP="00CB22B5">
            <w:pPr>
              <w:spacing w:line="259" w:lineRule="auto"/>
              <w:ind w:left="7"/>
            </w:pPr>
            <w:r>
              <w:rPr>
                <w:sz w:val="20"/>
              </w:rPr>
              <w:t xml:space="preserve">Peripheral angiopathy in diseases classified elsewhere (including claudication) </w:t>
            </w:r>
          </w:p>
        </w:tc>
        <w:tc>
          <w:tcPr>
            <w:tcW w:w="989" w:type="dxa"/>
            <w:tcBorders>
              <w:top w:val="single" w:sz="4" w:space="0" w:color="000000"/>
              <w:left w:val="single" w:sz="4" w:space="0" w:color="000000"/>
              <w:bottom w:val="single" w:sz="4" w:space="0" w:color="000000"/>
              <w:right w:val="single" w:sz="4" w:space="0" w:color="000000"/>
            </w:tcBorders>
          </w:tcPr>
          <w:p w14:paraId="763EEECA" w14:textId="77777777" w:rsidR="00425E2D" w:rsidRDefault="00425E2D" w:rsidP="00CB22B5">
            <w:pPr>
              <w:spacing w:line="259" w:lineRule="auto"/>
              <w:ind w:left="4"/>
            </w:pPr>
            <w:r>
              <w:rPr>
                <w:sz w:val="20"/>
              </w:rPr>
              <w:t xml:space="preserve">E11 </w:t>
            </w:r>
          </w:p>
        </w:tc>
        <w:tc>
          <w:tcPr>
            <w:tcW w:w="3780" w:type="dxa"/>
            <w:tcBorders>
              <w:top w:val="single" w:sz="4" w:space="0" w:color="000000"/>
              <w:left w:val="single" w:sz="4" w:space="0" w:color="000000"/>
              <w:bottom w:val="single" w:sz="4" w:space="0" w:color="000000"/>
              <w:right w:val="single" w:sz="4" w:space="0" w:color="000000"/>
            </w:tcBorders>
          </w:tcPr>
          <w:p w14:paraId="675BA88D" w14:textId="77777777" w:rsidR="00425E2D" w:rsidRDefault="00425E2D" w:rsidP="00CB22B5">
            <w:pPr>
              <w:spacing w:line="259" w:lineRule="auto"/>
              <w:ind w:left="5"/>
            </w:pPr>
            <w:r>
              <w:rPr>
                <w:sz w:val="20"/>
              </w:rPr>
              <w:t xml:space="preserve">Type 2 diabetes mellitus </w:t>
            </w:r>
          </w:p>
        </w:tc>
      </w:tr>
      <w:tr w:rsidR="00425E2D" w14:paraId="75E10865" w14:textId="77777777" w:rsidTr="00425E2D">
        <w:trPr>
          <w:trHeight w:val="470"/>
        </w:trPr>
        <w:tc>
          <w:tcPr>
            <w:tcW w:w="545" w:type="dxa"/>
            <w:vMerge/>
            <w:tcBorders>
              <w:top w:val="nil"/>
              <w:left w:val="single" w:sz="4" w:space="0" w:color="000000"/>
              <w:bottom w:val="nil"/>
              <w:right w:val="single" w:sz="4" w:space="0" w:color="000000"/>
            </w:tcBorders>
          </w:tcPr>
          <w:p w14:paraId="2F68634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2B5EBEB" w14:textId="77777777" w:rsidR="00425E2D" w:rsidRDefault="00425E2D" w:rsidP="00CB22B5">
            <w:pPr>
              <w:spacing w:line="259" w:lineRule="auto"/>
              <w:ind w:left="7"/>
            </w:pPr>
            <w:r>
              <w:rPr>
                <w:sz w:val="20"/>
              </w:rPr>
              <w:t xml:space="preserve">443.9 </w:t>
            </w:r>
          </w:p>
        </w:tc>
        <w:tc>
          <w:tcPr>
            <w:tcW w:w="2971" w:type="dxa"/>
            <w:tcBorders>
              <w:top w:val="single" w:sz="4" w:space="0" w:color="000000"/>
              <w:left w:val="single" w:sz="4" w:space="0" w:color="000000"/>
              <w:bottom w:val="single" w:sz="4" w:space="0" w:color="000000"/>
              <w:right w:val="single" w:sz="4" w:space="0" w:color="000000"/>
            </w:tcBorders>
          </w:tcPr>
          <w:p w14:paraId="28286EA3" w14:textId="77777777" w:rsidR="00425E2D" w:rsidRDefault="00425E2D" w:rsidP="00CB22B5">
            <w:pPr>
              <w:spacing w:line="259" w:lineRule="auto"/>
              <w:ind w:left="6"/>
            </w:pPr>
            <w:r>
              <w:rPr>
                <w:sz w:val="20"/>
              </w:rPr>
              <w:t xml:space="preserve">Peripheral vascular disease, unspecified </w:t>
            </w:r>
          </w:p>
        </w:tc>
        <w:tc>
          <w:tcPr>
            <w:tcW w:w="989" w:type="dxa"/>
            <w:tcBorders>
              <w:top w:val="single" w:sz="4" w:space="0" w:color="000000"/>
              <w:left w:val="single" w:sz="4" w:space="0" w:color="000000"/>
              <w:bottom w:val="single" w:sz="4" w:space="0" w:color="000000"/>
              <w:right w:val="single" w:sz="4" w:space="0" w:color="000000"/>
            </w:tcBorders>
          </w:tcPr>
          <w:p w14:paraId="32293C02" w14:textId="77777777" w:rsidR="00425E2D" w:rsidRDefault="00425E2D" w:rsidP="00CB22B5">
            <w:pPr>
              <w:spacing w:line="259" w:lineRule="auto"/>
              <w:ind w:left="4"/>
            </w:pPr>
            <w:r>
              <w:rPr>
                <w:sz w:val="20"/>
              </w:rPr>
              <w:t xml:space="preserve">E13 </w:t>
            </w:r>
          </w:p>
        </w:tc>
        <w:tc>
          <w:tcPr>
            <w:tcW w:w="3780" w:type="dxa"/>
            <w:tcBorders>
              <w:top w:val="single" w:sz="4" w:space="0" w:color="000000"/>
              <w:left w:val="single" w:sz="4" w:space="0" w:color="000000"/>
              <w:bottom w:val="single" w:sz="4" w:space="0" w:color="000000"/>
              <w:right w:val="single" w:sz="4" w:space="0" w:color="000000"/>
            </w:tcBorders>
          </w:tcPr>
          <w:p w14:paraId="72EFD591" w14:textId="77777777" w:rsidR="00425E2D" w:rsidRDefault="00425E2D" w:rsidP="00CB22B5">
            <w:pPr>
              <w:spacing w:line="259" w:lineRule="auto"/>
              <w:ind w:left="5"/>
            </w:pPr>
            <w:r>
              <w:rPr>
                <w:sz w:val="20"/>
              </w:rPr>
              <w:t xml:space="preserve">Other specified diabetes mellitus </w:t>
            </w:r>
          </w:p>
        </w:tc>
      </w:tr>
      <w:tr w:rsidR="00425E2D" w14:paraId="653B3433" w14:textId="77777777" w:rsidTr="00425E2D">
        <w:trPr>
          <w:trHeight w:val="470"/>
        </w:trPr>
        <w:tc>
          <w:tcPr>
            <w:tcW w:w="545" w:type="dxa"/>
            <w:vMerge/>
            <w:tcBorders>
              <w:top w:val="nil"/>
              <w:left w:val="single" w:sz="4" w:space="0" w:color="000000"/>
              <w:bottom w:val="nil"/>
              <w:right w:val="single" w:sz="4" w:space="0" w:color="000000"/>
            </w:tcBorders>
          </w:tcPr>
          <w:p w14:paraId="550BFA1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786E1E8" w14:textId="77777777" w:rsidR="00425E2D" w:rsidRDefault="00425E2D" w:rsidP="00CB22B5">
            <w:pPr>
              <w:spacing w:line="259" w:lineRule="auto"/>
              <w:ind w:left="7"/>
            </w:pPr>
            <w:r>
              <w:rPr>
                <w:sz w:val="20"/>
              </w:rPr>
              <w:t xml:space="preserve">892.1 </w:t>
            </w:r>
          </w:p>
        </w:tc>
        <w:tc>
          <w:tcPr>
            <w:tcW w:w="2971" w:type="dxa"/>
            <w:tcBorders>
              <w:top w:val="single" w:sz="4" w:space="0" w:color="000000"/>
              <w:left w:val="single" w:sz="4" w:space="0" w:color="000000"/>
              <w:bottom w:val="single" w:sz="4" w:space="0" w:color="000000"/>
              <w:right w:val="single" w:sz="4" w:space="0" w:color="000000"/>
            </w:tcBorders>
          </w:tcPr>
          <w:p w14:paraId="1C95640A" w14:textId="77777777" w:rsidR="00425E2D" w:rsidRDefault="00425E2D" w:rsidP="00CB22B5">
            <w:pPr>
              <w:spacing w:line="259" w:lineRule="auto"/>
              <w:ind w:left="6"/>
              <w:jc w:val="both"/>
            </w:pPr>
            <w:r>
              <w:rPr>
                <w:sz w:val="20"/>
              </w:rPr>
              <w:t xml:space="preserve">Open wound of foot except toe(s) alone, complicated </w:t>
            </w:r>
          </w:p>
        </w:tc>
        <w:tc>
          <w:tcPr>
            <w:tcW w:w="4769" w:type="dxa"/>
            <w:gridSpan w:val="2"/>
            <w:tcBorders>
              <w:top w:val="single" w:sz="4" w:space="0" w:color="000000"/>
              <w:left w:val="single" w:sz="4" w:space="0" w:color="000000"/>
              <w:bottom w:val="single" w:sz="4" w:space="0" w:color="000000"/>
              <w:right w:val="single" w:sz="4" w:space="0" w:color="000000"/>
            </w:tcBorders>
            <w:vAlign w:val="bottom"/>
          </w:tcPr>
          <w:p w14:paraId="2A2B968C" w14:textId="77777777" w:rsidR="00425E2D" w:rsidRDefault="00425E2D" w:rsidP="00CB22B5">
            <w:pPr>
              <w:spacing w:line="259" w:lineRule="auto"/>
              <w:ind w:left="4"/>
            </w:pPr>
            <w:r>
              <w:rPr>
                <w:sz w:val="20"/>
              </w:rPr>
              <w:t xml:space="preserve">Relevant </w:t>
            </w:r>
            <w:proofErr w:type="spellStart"/>
            <w:r>
              <w:rPr>
                <w:sz w:val="20"/>
              </w:rPr>
              <w:t>Subcodes</w:t>
            </w:r>
            <w:proofErr w:type="spellEnd"/>
            <w:r>
              <w:rPr>
                <w:sz w:val="20"/>
              </w:rPr>
              <w:t xml:space="preserve"> </w:t>
            </w:r>
          </w:p>
        </w:tc>
      </w:tr>
      <w:tr w:rsidR="00425E2D" w14:paraId="1D1A56A0" w14:textId="77777777" w:rsidTr="00425E2D">
        <w:trPr>
          <w:trHeight w:val="530"/>
        </w:trPr>
        <w:tc>
          <w:tcPr>
            <w:tcW w:w="545" w:type="dxa"/>
            <w:vMerge/>
            <w:tcBorders>
              <w:top w:val="nil"/>
              <w:left w:val="single" w:sz="4" w:space="0" w:color="000000"/>
              <w:bottom w:val="nil"/>
              <w:right w:val="single" w:sz="4" w:space="0" w:color="000000"/>
            </w:tcBorders>
          </w:tcPr>
          <w:p w14:paraId="2B4E835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E1148EA" w14:textId="77777777" w:rsidR="00425E2D" w:rsidRDefault="00425E2D" w:rsidP="00CB22B5">
            <w:pPr>
              <w:spacing w:line="259" w:lineRule="auto"/>
              <w:ind w:left="7"/>
            </w:pPr>
            <w:r>
              <w:rPr>
                <w:sz w:val="20"/>
              </w:rPr>
              <w:t xml:space="preserve">040.0 </w:t>
            </w:r>
          </w:p>
        </w:tc>
        <w:tc>
          <w:tcPr>
            <w:tcW w:w="2971" w:type="dxa"/>
            <w:tcBorders>
              <w:top w:val="single" w:sz="4" w:space="0" w:color="000000"/>
              <w:left w:val="single" w:sz="4" w:space="0" w:color="000000"/>
              <w:bottom w:val="single" w:sz="4" w:space="0" w:color="000000"/>
              <w:right w:val="single" w:sz="4" w:space="0" w:color="000000"/>
            </w:tcBorders>
          </w:tcPr>
          <w:p w14:paraId="78272E91" w14:textId="77777777" w:rsidR="00425E2D" w:rsidRDefault="00425E2D" w:rsidP="00CB22B5">
            <w:pPr>
              <w:spacing w:line="259" w:lineRule="auto"/>
              <w:ind w:left="6"/>
            </w:pPr>
            <w:r>
              <w:rPr>
                <w:sz w:val="20"/>
              </w:rPr>
              <w:t xml:space="preserve">Gas gangrene </w:t>
            </w:r>
          </w:p>
        </w:tc>
        <w:tc>
          <w:tcPr>
            <w:tcW w:w="989" w:type="dxa"/>
            <w:tcBorders>
              <w:top w:val="single" w:sz="4" w:space="0" w:color="000000"/>
              <w:left w:val="single" w:sz="4" w:space="0" w:color="000000"/>
              <w:bottom w:val="single" w:sz="4" w:space="0" w:color="000000"/>
              <w:right w:val="single" w:sz="4" w:space="0" w:color="000000"/>
            </w:tcBorders>
          </w:tcPr>
          <w:p w14:paraId="123270BB" w14:textId="77777777" w:rsidR="00425E2D" w:rsidRDefault="00425E2D" w:rsidP="00CB22B5">
            <w:pPr>
              <w:spacing w:line="259" w:lineRule="auto"/>
              <w:ind w:left="4"/>
            </w:pPr>
            <w:r>
              <w:rPr>
                <w:sz w:val="20"/>
              </w:rPr>
              <w:t xml:space="preserve">E**.51 </w:t>
            </w:r>
          </w:p>
        </w:tc>
        <w:tc>
          <w:tcPr>
            <w:tcW w:w="3780" w:type="dxa"/>
            <w:tcBorders>
              <w:top w:val="single" w:sz="4" w:space="0" w:color="000000"/>
              <w:left w:val="single" w:sz="4" w:space="0" w:color="000000"/>
              <w:bottom w:val="single" w:sz="4" w:space="0" w:color="000000"/>
              <w:right w:val="single" w:sz="4" w:space="0" w:color="000000"/>
            </w:tcBorders>
          </w:tcPr>
          <w:p w14:paraId="341B79BF" w14:textId="77777777" w:rsidR="00425E2D" w:rsidRDefault="00425E2D" w:rsidP="00CB22B5">
            <w:pPr>
              <w:spacing w:line="259" w:lineRule="auto"/>
              <w:ind w:left="5"/>
            </w:pPr>
            <w:r>
              <w:rPr>
                <w:sz w:val="20"/>
              </w:rPr>
              <w:t xml:space="preserve">Diabetic peripheral angiopathy, no gangrene </w:t>
            </w:r>
          </w:p>
        </w:tc>
      </w:tr>
      <w:tr w:rsidR="00425E2D" w14:paraId="06907B42" w14:textId="77777777" w:rsidTr="00425E2D">
        <w:trPr>
          <w:trHeight w:val="530"/>
        </w:trPr>
        <w:tc>
          <w:tcPr>
            <w:tcW w:w="545" w:type="dxa"/>
            <w:vMerge/>
            <w:tcBorders>
              <w:top w:val="nil"/>
              <w:left w:val="single" w:sz="4" w:space="0" w:color="000000"/>
              <w:bottom w:val="nil"/>
              <w:right w:val="single" w:sz="4" w:space="0" w:color="000000"/>
            </w:tcBorders>
          </w:tcPr>
          <w:p w14:paraId="167A017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1979EDA" w14:textId="77777777" w:rsidR="00425E2D" w:rsidRDefault="00425E2D" w:rsidP="00CB22B5">
            <w:pPr>
              <w:spacing w:line="259" w:lineRule="auto"/>
              <w:ind w:left="7"/>
            </w:pPr>
            <w:r>
              <w:rPr>
                <w:sz w:val="20"/>
              </w:rPr>
              <w:t xml:space="preserve">444.22 </w:t>
            </w:r>
          </w:p>
        </w:tc>
        <w:tc>
          <w:tcPr>
            <w:tcW w:w="2971" w:type="dxa"/>
            <w:tcBorders>
              <w:top w:val="single" w:sz="4" w:space="0" w:color="000000"/>
              <w:left w:val="single" w:sz="4" w:space="0" w:color="000000"/>
              <w:bottom w:val="single" w:sz="4" w:space="0" w:color="000000"/>
              <w:right w:val="single" w:sz="4" w:space="0" w:color="000000"/>
            </w:tcBorders>
          </w:tcPr>
          <w:p w14:paraId="10B602DD" w14:textId="77777777" w:rsidR="00425E2D" w:rsidRDefault="00425E2D" w:rsidP="00CB22B5">
            <w:pPr>
              <w:spacing w:line="259" w:lineRule="auto"/>
              <w:ind w:left="6"/>
            </w:pPr>
            <w:r>
              <w:rPr>
                <w:sz w:val="20"/>
              </w:rPr>
              <w:t xml:space="preserve">Arterial embolism and thrombosis of lower extremity </w:t>
            </w:r>
          </w:p>
        </w:tc>
        <w:tc>
          <w:tcPr>
            <w:tcW w:w="989" w:type="dxa"/>
            <w:tcBorders>
              <w:top w:val="single" w:sz="4" w:space="0" w:color="000000"/>
              <w:left w:val="single" w:sz="4" w:space="0" w:color="000000"/>
              <w:bottom w:val="single" w:sz="4" w:space="0" w:color="000000"/>
              <w:right w:val="single" w:sz="4" w:space="0" w:color="000000"/>
            </w:tcBorders>
          </w:tcPr>
          <w:p w14:paraId="3198A0D1" w14:textId="77777777" w:rsidR="00425E2D" w:rsidRDefault="00425E2D" w:rsidP="00CB22B5">
            <w:pPr>
              <w:spacing w:line="259" w:lineRule="auto"/>
              <w:ind w:left="4"/>
            </w:pPr>
            <w:r>
              <w:rPr>
                <w:sz w:val="20"/>
              </w:rPr>
              <w:t xml:space="preserve">E**.52 </w:t>
            </w:r>
          </w:p>
        </w:tc>
        <w:tc>
          <w:tcPr>
            <w:tcW w:w="3780" w:type="dxa"/>
            <w:tcBorders>
              <w:top w:val="single" w:sz="4" w:space="0" w:color="000000"/>
              <w:left w:val="single" w:sz="4" w:space="0" w:color="000000"/>
              <w:bottom w:val="single" w:sz="4" w:space="0" w:color="000000"/>
              <w:right w:val="single" w:sz="4" w:space="0" w:color="000000"/>
            </w:tcBorders>
          </w:tcPr>
          <w:p w14:paraId="475E452C" w14:textId="77777777" w:rsidR="00425E2D" w:rsidRDefault="00425E2D" w:rsidP="00CB22B5">
            <w:pPr>
              <w:spacing w:line="259" w:lineRule="auto"/>
              <w:ind w:left="6" w:hanging="1"/>
            </w:pPr>
            <w:r>
              <w:rPr>
                <w:sz w:val="20"/>
              </w:rPr>
              <w:t xml:space="preserve">Diabetic peripheral angiopathy, with gangrene </w:t>
            </w:r>
          </w:p>
        </w:tc>
      </w:tr>
      <w:tr w:rsidR="00425E2D" w14:paraId="46AA6F40" w14:textId="77777777" w:rsidTr="00425E2D">
        <w:trPr>
          <w:trHeight w:val="530"/>
        </w:trPr>
        <w:tc>
          <w:tcPr>
            <w:tcW w:w="545" w:type="dxa"/>
            <w:vMerge/>
            <w:tcBorders>
              <w:top w:val="nil"/>
              <w:left w:val="single" w:sz="4" w:space="0" w:color="000000"/>
              <w:bottom w:val="nil"/>
              <w:right w:val="single" w:sz="4" w:space="0" w:color="000000"/>
            </w:tcBorders>
          </w:tcPr>
          <w:p w14:paraId="6FD5576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6864495" w14:textId="77777777" w:rsidR="00425E2D" w:rsidRDefault="00425E2D" w:rsidP="00CB22B5">
            <w:pPr>
              <w:spacing w:line="259" w:lineRule="auto"/>
              <w:ind w:left="7"/>
            </w:pPr>
            <w:r>
              <w:rPr>
                <w:sz w:val="20"/>
              </w:rPr>
              <w:t xml:space="preserve">707.1x </w:t>
            </w:r>
          </w:p>
        </w:tc>
        <w:tc>
          <w:tcPr>
            <w:tcW w:w="2971" w:type="dxa"/>
            <w:tcBorders>
              <w:top w:val="single" w:sz="4" w:space="0" w:color="000000"/>
              <w:left w:val="single" w:sz="4" w:space="0" w:color="000000"/>
              <w:bottom w:val="single" w:sz="4" w:space="0" w:color="000000"/>
              <w:right w:val="single" w:sz="4" w:space="0" w:color="000000"/>
            </w:tcBorders>
          </w:tcPr>
          <w:p w14:paraId="4801FD3E" w14:textId="77777777" w:rsidR="00425E2D" w:rsidRDefault="00425E2D" w:rsidP="00CB22B5">
            <w:pPr>
              <w:spacing w:line="259" w:lineRule="auto"/>
              <w:ind w:left="6"/>
            </w:pPr>
            <w:r>
              <w:rPr>
                <w:sz w:val="20"/>
              </w:rPr>
              <w:t xml:space="preserve">Ulcer of lower limbs, except decubitus ulcer </w:t>
            </w:r>
          </w:p>
        </w:tc>
        <w:tc>
          <w:tcPr>
            <w:tcW w:w="989" w:type="dxa"/>
            <w:tcBorders>
              <w:top w:val="single" w:sz="4" w:space="0" w:color="000000"/>
              <w:left w:val="single" w:sz="4" w:space="0" w:color="000000"/>
              <w:bottom w:val="single" w:sz="4" w:space="0" w:color="000000"/>
              <w:right w:val="single" w:sz="4" w:space="0" w:color="000000"/>
            </w:tcBorders>
          </w:tcPr>
          <w:p w14:paraId="0F5D09B2" w14:textId="77777777" w:rsidR="00425E2D" w:rsidRDefault="00425E2D" w:rsidP="00CB22B5">
            <w:pPr>
              <w:spacing w:line="259" w:lineRule="auto"/>
              <w:ind w:left="4"/>
            </w:pPr>
            <w:r>
              <w:rPr>
                <w:sz w:val="20"/>
              </w:rPr>
              <w:t xml:space="preserve">E**.59 </w:t>
            </w:r>
          </w:p>
        </w:tc>
        <w:tc>
          <w:tcPr>
            <w:tcW w:w="3780" w:type="dxa"/>
            <w:tcBorders>
              <w:top w:val="single" w:sz="4" w:space="0" w:color="000000"/>
              <w:left w:val="single" w:sz="4" w:space="0" w:color="000000"/>
              <w:bottom w:val="single" w:sz="4" w:space="0" w:color="000000"/>
              <w:right w:val="single" w:sz="4" w:space="0" w:color="000000"/>
            </w:tcBorders>
          </w:tcPr>
          <w:p w14:paraId="7F49A0CA" w14:textId="77777777" w:rsidR="00425E2D" w:rsidRDefault="00425E2D" w:rsidP="00CB22B5">
            <w:pPr>
              <w:spacing w:line="259" w:lineRule="auto"/>
              <w:ind w:left="5"/>
            </w:pPr>
            <w:r>
              <w:rPr>
                <w:sz w:val="20"/>
              </w:rPr>
              <w:t xml:space="preserve">Diabetes, other circulatory complications </w:t>
            </w:r>
          </w:p>
        </w:tc>
      </w:tr>
      <w:tr w:rsidR="00425E2D" w14:paraId="5963A7D1" w14:textId="77777777" w:rsidTr="00425E2D">
        <w:trPr>
          <w:trHeight w:val="533"/>
        </w:trPr>
        <w:tc>
          <w:tcPr>
            <w:tcW w:w="545" w:type="dxa"/>
            <w:vMerge/>
            <w:tcBorders>
              <w:top w:val="nil"/>
              <w:left w:val="single" w:sz="4" w:space="0" w:color="000000"/>
              <w:bottom w:val="nil"/>
              <w:right w:val="single" w:sz="4" w:space="0" w:color="000000"/>
            </w:tcBorders>
          </w:tcPr>
          <w:p w14:paraId="137ACC7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903698A" w14:textId="77777777" w:rsidR="00425E2D" w:rsidRDefault="00425E2D" w:rsidP="00CB22B5">
            <w:pPr>
              <w:spacing w:line="259" w:lineRule="auto"/>
              <w:ind w:left="7"/>
            </w:pPr>
            <w:r>
              <w:rPr>
                <w:sz w:val="20"/>
              </w:rPr>
              <w:t xml:space="preserve">785.4 </w:t>
            </w:r>
          </w:p>
        </w:tc>
        <w:tc>
          <w:tcPr>
            <w:tcW w:w="2971" w:type="dxa"/>
            <w:tcBorders>
              <w:top w:val="single" w:sz="4" w:space="0" w:color="000000"/>
              <w:left w:val="single" w:sz="4" w:space="0" w:color="000000"/>
              <w:bottom w:val="single" w:sz="4" w:space="0" w:color="000000"/>
              <w:right w:val="single" w:sz="4" w:space="0" w:color="000000"/>
            </w:tcBorders>
          </w:tcPr>
          <w:p w14:paraId="42F4D1B0" w14:textId="77777777" w:rsidR="00425E2D" w:rsidRDefault="00425E2D" w:rsidP="00CB22B5">
            <w:pPr>
              <w:spacing w:line="259" w:lineRule="auto"/>
              <w:ind w:left="6"/>
            </w:pPr>
            <w:r>
              <w:rPr>
                <w:sz w:val="20"/>
              </w:rPr>
              <w:t xml:space="preserve">Gangrene </w:t>
            </w:r>
          </w:p>
        </w:tc>
        <w:tc>
          <w:tcPr>
            <w:tcW w:w="989" w:type="dxa"/>
            <w:tcBorders>
              <w:top w:val="single" w:sz="4" w:space="0" w:color="000000"/>
              <w:left w:val="single" w:sz="4" w:space="0" w:color="000000"/>
              <w:bottom w:val="single" w:sz="4" w:space="0" w:color="000000"/>
              <w:right w:val="single" w:sz="4" w:space="0" w:color="000000"/>
            </w:tcBorders>
          </w:tcPr>
          <w:p w14:paraId="451D1EC2" w14:textId="77777777" w:rsidR="00425E2D" w:rsidRDefault="00425E2D" w:rsidP="00CB22B5">
            <w:pPr>
              <w:spacing w:line="259" w:lineRule="auto"/>
              <w:ind w:left="2"/>
            </w:pPr>
            <w:r>
              <w:rPr>
                <w:sz w:val="20"/>
              </w:rPr>
              <w:t xml:space="preserve">E**.621 </w:t>
            </w:r>
          </w:p>
        </w:tc>
        <w:tc>
          <w:tcPr>
            <w:tcW w:w="3780" w:type="dxa"/>
            <w:tcBorders>
              <w:top w:val="single" w:sz="4" w:space="0" w:color="000000"/>
              <w:left w:val="single" w:sz="4" w:space="0" w:color="000000"/>
              <w:bottom w:val="single" w:sz="4" w:space="0" w:color="000000"/>
              <w:right w:val="single" w:sz="4" w:space="0" w:color="000000"/>
            </w:tcBorders>
          </w:tcPr>
          <w:p w14:paraId="0931DFCE" w14:textId="77777777" w:rsidR="00425E2D" w:rsidRDefault="00425E2D" w:rsidP="00CB22B5">
            <w:pPr>
              <w:spacing w:line="259" w:lineRule="auto"/>
              <w:ind w:left="6"/>
            </w:pPr>
            <w:r>
              <w:rPr>
                <w:sz w:val="20"/>
              </w:rPr>
              <w:t xml:space="preserve">Diabetic foot ulcer </w:t>
            </w:r>
          </w:p>
        </w:tc>
      </w:tr>
      <w:tr w:rsidR="00425E2D" w14:paraId="673E7DF5" w14:textId="77777777" w:rsidTr="00425E2D">
        <w:trPr>
          <w:trHeight w:val="240"/>
        </w:trPr>
        <w:tc>
          <w:tcPr>
            <w:tcW w:w="545" w:type="dxa"/>
            <w:vMerge/>
            <w:tcBorders>
              <w:top w:val="nil"/>
              <w:left w:val="single" w:sz="4" w:space="0" w:color="000000"/>
              <w:bottom w:val="nil"/>
              <w:right w:val="single" w:sz="4" w:space="0" w:color="000000"/>
            </w:tcBorders>
          </w:tcPr>
          <w:p w14:paraId="5F29EFCA" w14:textId="77777777" w:rsidR="00425E2D" w:rsidRDefault="00425E2D" w:rsidP="00CB22B5">
            <w:pPr>
              <w:spacing w:after="160" w:line="259" w:lineRule="auto"/>
            </w:pPr>
          </w:p>
        </w:tc>
        <w:tc>
          <w:tcPr>
            <w:tcW w:w="1080" w:type="dxa"/>
            <w:vMerge w:val="restart"/>
            <w:tcBorders>
              <w:top w:val="single" w:sz="4" w:space="0" w:color="000000"/>
              <w:left w:val="single" w:sz="4" w:space="0" w:color="000000"/>
              <w:bottom w:val="single" w:sz="4" w:space="0" w:color="000000"/>
              <w:right w:val="nil"/>
            </w:tcBorders>
          </w:tcPr>
          <w:p w14:paraId="66E103AE" w14:textId="77777777" w:rsidR="00425E2D" w:rsidRDefault="00425E2D" w:rsidP="00CB22B5">
            <w:pPr>
              <w:spacing w:line="259" w:lineRule="auto"/>
              <w:ind w:left="7"/>
            </w:pPr>
            <w:r>
              <w:rPr>
                <w:sz w:val="20"/>
              </w:rPr>
              <w:t xml:space="preserve"> </w:t>
            </w:r>
          </w:p>
        </w:tc>
        <w:tc>
          <w:tcPr>
            <w:tcW w:w="2971" w:type="dxa"/>
            <w:vMerge w:val="restart"/>
            <w:tcBorders>
              <w:top w:val="single" w:sz="4" w:space="0" w:color="000000"/>
              <w:left w:val="nil"/>
              <w:bottom w:val="single" w:sz="4" w:space="0" w:color="000000"/>
              <w:right w:val="single" w:sz="4" w:space="0" w:color="000000"/>
            </w:tcBorders>
          </w:tcPr>
          <w:p w14:paraId="6157083F" w14:textId="77777777" w:rsidR="00425E2D" w:rsidRDefault="00425E2D" w:rsidP="00CB22B5">
            <w:pPr>
              <w:spacing w:after="160" w:line="259" w:lineRule="auto"/>
            </w:pPr>
          </w:p>
        </w:tc>
        <w:tc>
          <w:tcPr>
            <w:tcW w:w="4769" w:type="dxa"/>
            <w:gridSpan w:val="2"/>
            <w:tcBorders>
              <w:top w:val="single" w:sz="4" w:space="0" w:color="000000"/>
              <w:left w:val="single" w:sz="4" w:space="0" w:color="000000"/>
              <w:bottom w:val="single" w:sz="4" w:space="0" w:color="000000"/>
              <w:right w:val="single" w:sz="4" w:space="0" w:color="000000"/>
            </w:tcBorders>
          </w:tcPr>
          <w:p w14:paraId="62E43127" w14:textId="77777777" w:rsidR="00425E2D" w:rsidRDefault="00425E2D" w:rsidP="00CB22B5">
            <w:pPr>
              <w:spacing w:line="259" w:lineRule="auto"/>
              <w:ind w:left="4"/>
            </w:pPr>
            <w:r>
              <w:rPr>
                <w:sz w:val="20"/>
              </w:rPr>
              <w:t xml:space="preserve">Regular Codes: </w:t>
            </w:r>
          </w:p>
        </w:tc>
      </w:tr>
      <w:tr w:rsidR="00425E2D" w14:paraId="61068D47" w14:textId="77777777" w:rsidTr="00425E2D">
        <w:trPr>
          <w:trHeight w:val="530"/>
        </w:trPr>
        <w:tc>
          <w:tcPr>
            <w:tcW w:w="545" w:type="dxa"/>
            <w:vMerge/>
            <w:tcBorders>
              <w:top w:val="nil"/>
              <w:left w:val="single" w:sz="4" w:space="0" w:color="000000"/>
              <w:bottom w:val="nil"/>
              <w:right w:val="single" w:sz="4" w:space="0" w:color="000000"/>
            </w:tcBorders>
          </w:tcPr>
          <w:p w14:paraId="63730335"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4E4EF4F9"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618E3C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3E8062A" w14:textId="77777777" w:rsidR="00425E2D" w:rsidRDefault="00425E2D" w:rsidP="00CB22B5">
            <w:pPr>
              <w:spacing w:line="259" w:lineRule="auto"/>
              <w:ind w:left="4"/>
            </w:pPr>
            <w:r>
              <w:rPr>
                <w:sz w:val="20"/>
              </w:rPr>
              <w:t xml:space="preserve">I72.4 </w:t>
            </w:r>
          </w:p>
        </w:tc>
        <w:tc>
          <w:tcPr>
            <w:tcW w:w="3780" w:type="dxa"/>
            <w:tcBorders>
              <w:top w:val="single" w:sz="4" w:space="0" w:color="000000"/>
              <w:left w:val="single" w:sz="4" w:space="0" w:color="000000"/>
              <w:bottom w:val="single" w:sz="4" w:space="0" w:color="000000"/>
              <w:right w:val="single" w:sz="4" w:space="0" w:color="000000"/>
            </w:tcBorders>
          </w:tcPr>
          <w:p w14:paraId="3741592B" w14:textId="77777777" w:rsidR="00425E2D" w:rsidRDefault="00425E2D" w:rsidP="00CB22B5">
            <w:pPr>
              <w:spacing w:line="259" w:lineRule="auto"/>
              <w:ind w:left="5"/>
            </w:pPr>
            <w:r>
              <w:rPr>
                <w:sz w:val="20"/>
              </w:rPr>
              <w:t xml:space="preserve">Aneurysm of artery of lower extremity </w:t>
            </w:r>
          </w:p>
        </w:tc>
      </w:tr>
      <w:tr w:rsidR="00425E2D" w14:paraId="58666C3A" w14:textId="77777777" w:rsidTr="00425E2D">
        <w:trPr>
          <w:trHeight w:val="530"/>
        </w:trPr>
        <w:tc>
          <w:tcPr>
            <w:tcW w:w="545" w:type="dxa"/>
            <w:vMerge/>
            <w:tcBorders>
              <w:top w:val="nil"/>
              <w:left w:val="single" w:sz="4" w:space="0" w:color="000000"/>
              <w:bottom w:val="nil"/>
              <w:right w:val="single" w:sz="4" w:space="0" w:color="000000"/>
            </w:tcBorders>
          </w:tcPr>
          <w:p w14:paraId="5366C1A5"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281FC384"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59C59F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3A356A92" w14:textId="77777777" w:rsidR="00425E2D" w:rsidRDefault="00425E2D" w:rsidP="00CB22B5">
            <w:pPr>
              <w:spacing w:line="259" w:lineRule="auto"/>
              <w:ind w:left="4"/>
            </w:pPr>
            <w:r>
              <w:rPr>
                <w:sz w:val="20"/>
              </w:rPr>
              <w:t xml:space="preserve">I70.21x </w:t>
            </w:r>
          </w:p>
        </w:tc>
        <w:tc>
          <w:tcPr>
            <w:tcW w:w="3780" w:type="dxa"/>
            <w:tcBorders>
              <w:top w:val="single" w:sz="4" w:space="0" w:color="000000"/>
              <w:left w:val="single" w:sz="4" w:space="0" w:color="000000"/>
              <w:bottom w:val="single" w:sz="4" w:space="0" w:color="000000"/>
              <w:right w:val="single" w:sz="4" w:space="0" w:color="000000"/>
            </w:tcBorders>
            <w:vAlign w:val="bottom"/>
          </w:tcPr>
          <w:p w14:paraId="2E464233" w14:textId="77777777" w:rsidR="00425E2D" w:rsidRDefault="00425E2D" w:rsidP="00CB22B5">
            <w:pPr>
              <w:spacing w:line="259" w:lineRule="auto"/>
              <w:ind w:left="7"/>
            </w:pPr>
            <w:r>
              <w:rPr>
                <w:sz w:val="20"/>
              </w:rPr>
              <w:t xml:space="preserve">Atherosclerosis of native arteries of extremities with intermittent claudication </w:t>
            </w:r>
          </w:p>
        </w:tc>
      </w:tr>
      <w:tr w:rsidR="00425E2D" w14:paraId="20A1E09C" w14:textId="77777777" w:rsidTr="00425E2D">
        <w:trPr>
          <w:trHeight w:val="533"/>
        </w:trPr>
        <w:tc>
          <w:tcPr>
            <w:tcW w:w="545" w:type="dxa"/>
            <w:vMerge/>
            <w:tcBorders>
              <w:top w:val="nil"/>
              <w:left w:val="single" w:sz="4" w:space="0" w:color="000000"/>
              <w:bottom w:val="single" w:sz="4" w:space="0" w:color="000000"/>
              <w:right w:val="single" w:sz="4" w:space="0" w:color="000000"/>
            </w:tcBorders>
          </w:tcPr>
          <w:p w14:paraId="6C52D4C5"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nil"/>
            </w:tcBorders>
          </w:tcPr>
          <w:p w14:paraId="40B97264"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256644A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F64FB88" w14:textId="77777777" w:rsidR="00425E2D" w:rsidRDefault="00425E2D" w:rsidP="00CB22B5">
            <w:pPr>
              <w:spacing w:line="259" w:lineRule="auto"/>
              <w:ind w:left="4"/>
            </w:pPr>
            <w:r>
              <w:rPr>
                <w:sz w:val="20"/>
              </w:rPr>
              <w:t xml:space="preserve">I73.89 </w:t>
            </w:r>
          </w:p>
        </w:tc>
        <w:tc>
          <w:tcPr>
            <w:tcW w:w="3780" w:type="dxa"/>
            <w:tcBorders>
              <w:top w:val="single" w:sz="4" w:space="0" w:color="000000"/>
              <w:left w:val="single" w:sz="4" w:space="0" w:color="000000"/>
              <w:bottom w:val="single" w:sz="4" w:space="0" w:color="000000"/>
              <w:right w:val="single" w:sz="4" w:space="0" w:color="000000"/>
            </w:tcBorders>
            <w:vAlign w:val="bottom"/>
          </w:tcPr>
          <w:p w14:paraId="40127F13" w14:textId="77777777" w:rsidR="00425E2D" w:rsidRDefault="00425E2D" w:rsidP="00CB22B5">
            <w:pPr>
              <w:spacing w:line="259" w:lineRule="auto"/>
              <w:ind w:left="7"/>
            </w:pPr>
            <w:r>
              <w:rPr>
                <w:sz w:val="20"/>
              </w:rPr>
              <w:t xml:space="preserve">Other specified peripheral vascular diseases </w:t>
            </w:r>
          </w:p>
        </w:tc>
      </w:tr>
    </w:tbl>
    <w:p w14:paraId="7D3278F1" w14:textId="77777777" w:rsidR="00425E2D" w:rsidRDefault="00425E2D" w:rsidP="00425E2D">
      <w:pPr>
        <w:spacing w:line="259" w:lineRule="auto"/>
        <w:ind w:left="-1800" w:right="11335"/>
      </w:pPr>
    </w:p>
    <w:tbl>
      <w:tblPr>
        <w:tblStyle w:val="TableGrid0"/>
        <w:tblW w:w="9365" w:type="dxa"/>
        <w:tblInd w:w="175" w:type="dxa"/>
        <w:tblCellMar>
          <w:top w:w="47" w:type="dxa"/>
          <w:left w:w="105" w:type="dxa"/>
          <w:bottom w:w="5" w:type="dxa"/>
          <w:right w:w="35" w:type="dxa"/>
        </w:tblCellMar>
        <w:tblLook w:val="04A0" w:firstRow="1" w:lastRow="0" w:firstColumn="1" w:lastColumn="0" w:noHBand="0" w:noVBand="1"/>
      </w:tblPr>
      <w:tblGrid>
        <w:gridCol w:w="1724"/>
        <w:gridCol w:w="1461"/>
        <w:gridCol w:w="2225"/>
        <w:gridCol w:w="1435"/>
        <w:gridCol w:w="2520"/>
      </w:tblGrid>
      <w:tr w:rsidR="00425E2D" w14:paraId="564EF894" w14:textId="77777777" w:rsidTr="00425E2D">
        <w:trPr>
          <w:trHeight w:val="540"/>
        </w:trPr>
        <w:tc>
          <w:tcPr>
            <w:tcW w:w="545" w:type="dxa"/>
            <w:vMerge w:val="restart"/>
            <w:tcBorders>
              <w:top w:val="single" w:sz="4" w:space="0" w:color="000000"/>
              <w:left w:val="single" w:sz="4" w:space="0" w:color="000000"/>
              <w:bottom w:val="single" w:sz="4" w:space="0" w:color="000000"/>
              <w:right w:val="single" w:sz="4" w:space="0" w:color="000000"/>
            </w:tcBorders>
          </w:tcPr>
          <w:p w14:paraId="14569F34" w14:textId="77777777" w:rsidR="00425E2D" w:rsidRDefault="00425E2D" w:rsidP="00CB22B5">
            <w:pPr>
              <w:spacing w:after="160" w:line="259" w:lineRule="auto"/>
            </w:pPr>
          </w:p>
        </w:tc>
        <w:tc>
          <w:tcPr>
            <w:tcW w:w="1080" w:type="dxa"/>
            <w:vMerge w:val="restart"/>
            <w:tcBorders>
              <w:top w:val="single" w:sz="4" w:space="0" w:color="000000"/>
              <w:left w:val="single" w:sz="4" w:space="0" w:color="000000"/>
              <w:bottom w:val="single" w:sz="4" w:space="0" w:color="000000"/>
              <w:right w:val="nil"/>
            </w:tcBorders>
          </w:tcPr>
          <w:p w14:paraId="5A2645DC" w14:textId="77777777" w:rsidR="00425E2D" w:rsidRDefault="00425E2D" w:rsidP="00CB22B5">
            <w:pPr>
              <w:spacing w:after="160" w:line="259" w:lineRule="auto"/>
            </w:pPr>
          </w:p>
        </w:tc>
        <w:tc>
          <w:tcPr>
            <w:tcW w:w="2971" w:type="dxa"/>
            <w:vMerge w:val="restart"/>
            <w:tcBorders>
              <w:top w:val="single" w:sz="4" w:space="0" w:color="000000"/>
              <w:left w:val="nil"/>
              <w:bottom w:val="single" w:sz="4" w:space="0" w:color="000000"/>
              <w:right w:val="single" w:sz="4" w:space="0" w:color="000000"/>
            </w:tcBorders>
          </w:tcPr>
          <w:p w14:paraId="0952FD1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FC3171E" w14:textId="77777777" w:rsidR="00425E2D" w:rsidRDefault="00425E2D" w:rsidP="00CB22B5">
            <w:pPr>
              <w:spacing w:line="259" w:lineRule="auto"/>
              <w:ind w:left="1"/>
            </w:pPr>
            <w:r>
              <w:rPr>
                <w:sz w:val="20"/>
              </w:rPr>
              <w:t xml:space="preserve">I73.9 </w:t>
            </w:r>
          </w:p>
        </w:tc>
        <w:tc>
          <w:tcPr>
            <w:tcW w:w="3780" w:type="dxa"/>
            <w:tcBorders>
              <w:top w:val="single" w:sz="4" w:space="0" w:color="000000"/>
              <w:left w:val="single" w:sz="4" w:space="0" w:color="000000"/>
              <w:bottom w:val="single" w:sz="4" w:space="0" w:color="000000"/>
              <w:right w:val="single" w:sz="4" w:space="0" w:color="000000"/>
            </w:tcBorders>
            <w:vAlign w:val="bottom"/>
          </w:tcPr>
          <w:p w14:paraId="0A5ABE9B" w14:textId="77777777" w:rsidR="00425E2D" w:rsidRDefault="00425E2D" w:rsidP="00CB22B5">
            <w:pPr>
              <w:spacing w:line="259" w:lineRule="auto"/>
              <w:ind w:left="3"/>
            </w:pPr>
            <w:r>
              <w:rPr>
                <w:sz w:val="20"/>
              </w:rPr>
              <w:t xml:space="preserve">Peripheral vascular disease, unspecified </w:t>
            </w:r>
          </w:p>
        </w:tc>
      </w:tr>
      <w:tr w:rsidR="00425E2D" w14:paraId="583930C2" w14:textId="77777777" w:rsidTr="00425E2D">
        <w:trPr>
          <w:trHeight w:val="540"/>
        </w:trPr>
        <w:tc>
          <w:tcPr>
            <w:tcW w:w="545" w:type="dxa"/>
            <w:vMerge/>
            <w:tcBorders>
              <w:top w:val="nil"/>
              <w:left w:val="single" w:sz="4" w:space="0" w:color="000000"/>
              <w:bottom w:val="nil"/>
              <w:right w:val="single" w:sz="4" w:space="0" w:color="000000"/>
            </w:tcBorders>
          </w:tcPr>
          <w:p w14:paraId="2EA32F6A"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455ED3B1"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1EC138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8B50C69" w14:textId="77777777" w:rsidR="00425E2D" w:rsidRDefault="00425E2D" w:rsidP="00CB22B5">
            <w:pPr>
              <w:spacing w:line="259" w:lineRule="auto"/>
              <w:ind w:left="1"/>
            </w:pPr>
            <w:r>
              <w:rPr>
                <w:sz w:val="20"/>
              </w:rPr>
              <w:t xml:space="preserve">S91.3x </w:t>
            </w:r>
          </w:p>
        </w:tc>
        <w:tc>
          <w:tcPr>
            <w:tcW w:w="3780" w:type="dxa"/>
            <w:tcBorders>
              <w:top w:val="single" w:sz="4" w:space="0" w:color="000000"/>
              <w:left w:val="single" w:sz="4" w:space="0" w:color="000000"/>
              <w:bottom w:val="single" w:sz="4" w:space="0" w:color="000000"/>
              <w:right w:val="single" w:sz="4" w:space="0" w:color="000000"/>
            </w:tcBorders>
          </w:tcPr>
          <w:p w14:paraId="14A9FC1A" w14:textId="77777777" w:rsidR="00425E2D" w:rsidRDefault="00425E2D" w:rsidP="00CB22B5">
            <w:pPr>
              <w:spacing w:line="259" w:lineRule="auto"/>
              <w:ind w:left="3"/>
            </w:pPr>
            <w:r>
              <w:rPr>
                <w:sz w:val="20"/>
              </w:rPr>
              <w:t xml:space="preserve">Open wound of foot </w:t>
            </w:r>
          </w:p>
        </w:tc>
      </w:tr>
      <w:tr w:rsidR="00425E2D" w14:paraId="70447411" w14:textId="77777777" w:rsidTr="00425E2D">
        <w:trPr>
          <w:trHeight w:val="540"/>
        </w:trPr>
        <w:tc>
          <w:tcPr>
            <w:tcW w:w="545" w:type="dxa"/>
            <w:vMerge/>
            <w:tcBorders>
              <w:top w:val="nil"/>
              <w:left w:val="single" w:sz="4" w:space="0" w:color="000000"/>
              <w:bottom w:val="nil"/>
              <w:right w:val="single" w:sz="4" w:space="0" w:color="000000"/>
            </w:tcBorders>
          </w:tcPr>
          <w:p w14:paraId="25106EFA"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027E20E6"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3BC0D43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F9B53AC" w14:textId="77777777" w:rsidR="00425E2D" w:rsidRDefault="00425E2D" w:rsidP="00CB22B5">
            <w:pPr>
              <w:spacing w:line="259" w:lineRule="auto"/>
              <w:ind w:left="1"/>
            </w:pPr>
            <w:r>
              <w:rPr>
                <w:sz w:val="20"/>
              </w:rPr>
              <w:t xml:space="preserve">A48.0 </w:t>
            </w:r>
          </w:p>
        </w:tc>
        <w:tc>
          <w:tcPr>
            <w:tcW w:w="3780" w:type="dxa"/>
            <w:tcBorders>
              <w:top w:val="single" w:sz="4" w:space="0" w:color="000000"/>
              <w:left w:val="single" w:sz="4" w:space="0" w:color="000000"/>
              <w:bottom w:val="single" w:sz="4" w:space="0" w:color="000000"/>
              <w:right w:val="single" w:sz="4" w:space="0" w:color="000000"/>
            </w:tcBorders>
          </w:tcPr>
          <w:p w14:paraId="34E5D5B6" w14:textId="77777777" w:rsidR="00425E2D" w:rsidRDefault="00425E2D" w:rsidP="00CB22B5">
            <w:pPr>
              <w:spacing w:line="259" w:lineRule="auto"/>
              <w:ind w:left="2"/>
            </w:pPr>
            <w:r>
              <w:rPr>
                <w:sz w:val="20"/>
              </w:rPr>
              <w:t xml:space="preserve">Gas gangrene </w:t>
            </w:r>
          </w:p>
        </w:tc>
      </w:tr>
      <w:tr w:rsidR="00425E2D" w14:paraId="3E711820" w14:textId="77777777" w:rsidTr="00425E2D">
        <w:trPr>
          <w:trHeight w:val="540"/>
        </w:trPr>
        <w:tc>
          <w:tcPr>
            <w:tcW w:w="545" w:type="dxa"/>
            <w:vMerge/>
            <w:tcBorders>
              <w:top w:val="nil"/>
              <w:left w:val="single" w:sz="4" w:space="0" w:color="000000"/>
              <w:bottom w:val="nil"/>
              <w:right w:val="single" w:sz="4" w:space="0" w:color="000000"/>
            </w:tcBorders>
          </w:tcPr>
          <w:p w14:paraId="0D259EEC"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74E8931"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AF2054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1C04A2E" w14:textId="77777777" w:rsidR="00425E2D" w:rsidRDefault="00425E2D" w:rsidP="00CB22B5">
            <w:pPr>
              <w:spacing w:line="259" w:lineRule="auto"/>
              <w:ind w:left="1"/>
            </w:pPr>
            <w:r>
              <w:rPr>
                <w:sz w:val="20"/>
              </w:rPr>
              <w:t xml:space="preserve">I74.3 </w:t>
            </w:r>
          </w:p>
        </w:tc>
        <w:tc>
          <w:tcPr>
            <w:tcW w:w="3780" w:type="dxa"/>
            <w:tcBorders>
              <w:top w:val="single" w:sz="4" w:space="0" w:color="000000"/>
              <w:left w:val="single" w:sz="4" w:space="0" w:color="000000"/>
              <w:bottom w:val="single" w:sz="4" w:space="0" w:color="000000"/>
              <w:right w:val="single" w:sz="4" w:space="0" w:color="000000"/>
            </w:tcBorders>
          </w:tcPr>
          <w:p w14:paraId="58EAB00F" w14:textId="77777777" w:rsidR="00425E2D" w:rsidRDefault="00425E2D" w:rsidP="00CB22B5">
            <w:pPr>
              <w:spacing w:line="259" w:lineRule="auto"/>
              <w:ind w:left="3" w:hanging="1"/>
            </w:pPr>
            <w:r>
              <w:rPr>
                <w:sz w:val="20"/>
              </w:rPr>
              <w:t xml:space="preserve">Embolism and thrombosis of arteries of the lower extremities </w:t>
            </w:r>
          </w:p>
        </w:tc>
      </w:tr>
      <w:tr w:rsidR="00425E2D" w14:paraId="767482FC" w14:textId="77777777" w:rsidTr="00425E2D">
        <w:trPr>
          <w:trHeight w:val="540"/>
        </w:trPr>
        <w:tc>
          <w:tcPr>
            <w:tcW w:w="545" w:type="dxa"/>
            <w:vMerge/>
            <w:tcBorders>
              <w:top w:val="nil"/>
              <w:left w:val="single" w:sz="4" w:space="0" w:color="000000"/>
              <w:bottom w:val="nil"/>
              <w:right w:val="single" w:sz="4" w:space="0" w:color="000000"/>
            </w:tcBorders>
          </w:tcPr>
          <w:p w14:paraId="13B753F3"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B1C6053"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0AA8423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4003D52" w14:textId="77777777" w:rsidR="00425E2D" w:rsidRDefault="00425E2D" w:rsidP="00CB22B5">
            <w:pPr>
              <w:spacing w:line="259" w:lineRule="auto"/>
              <w:ind w:left="1"/>
            </w:pPr>
            <w:r>
              <w:rPr>
                <w:sz w:val="20"/>
              </w:rPr>
              <w:t xml:space="preserve">L97.x </w:t>
            </w:r>
          </w:p>
        </w:tc>
        <w:tc>
          <w:tcPr>
            <w:tcW w:w="3780" w:type="dxa"/>
            <w:tcBorders>
              <w:top w:val="single" w:sz="4" w:space="0" w:color="000000"/>
              <w:left w:val="single" w:sz="4" w:space="0" w:color="000000"/>
              <w:bottom w:val="single" w:sz="4" w:space="0" w:color="000000"/>
              <w:right w:val="single" w:sz="4" w:space="0" w:color="000000"/>
            </w:tcBorders>
          </w:tcPr>
          <w:p w14:paraId="483D65BB" w14:textId="77777777" w:rsidR="00425E2D" w:rsidRDefault="00425E2D" w:rsidP="00CB22B5">
            <w:pPr>
              <w:spacing w:line="259" w:lineRule="auto"/>
              <w:ind w:left="3" w:hanging="1"/>
            </w:pPr>
            <w:r>
              <w:rPr>
                <w:sz w:val="20"/>
              </w:rPr>
              <w:t xml:space="preserve">Embolism and thrombosis of arteries of the lower extremities </w:t>
            </w:r>
          </w:p>
        </w:tc>
      </w:tr>
      <w:tr w:rsidR="00425E2D" w14:paraId="0B5DADD9" w14:textId="77777777" w:rsidTr="00425E2D">
        <w:trPr>
          <w:trHeight w:val="540"/>
        </w:trPr>
        <w:tc>
          <w:tcPr>
            <w:tcW w:w="545" w:type="dxa"/>
            <w:vMerge/>
            <w:tcBorders>
              <w:top w:val="nil"/>
              <w:left w:val="single" w:sz="4" w:space="0" w:color="000000"/>
              <w:bottom w:val="nil"/>
              <w:right w:val="single" w:sz="4" w:space="0" w:color="000000"/>
            </w:tcBorders>
          </w:tcPr>
          <w:p w14:paraId="6ED1E565"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055A4A9B"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3ECD9F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6073121A" w14:textId="77777777" w:rsidR="00425E2D" w:rsidRDefault="00425E2D" w:rsidP="00CB22B5">
            <w:pPr>
              <w:spacing w:line="259" w:lineRule="auto"/>
              <w:ind w:left="1"/>
            </w:pPr>
            <w:r>
              <w:rPr>
                <w:sz w:val="20"/>
              </w:rPr>
              <w:t xml:space="preserve">L97.x </w:t>
            </w:r>
          </w:p>
        </w:tc>
        <w:tc>
          <w:tcPr>
            <w:tcW w:w="3780" w:type="dxa"/>
            <w:tcBorders>
              <w:top w:val="single" w:sz="4" w:space="0" w:color="000000"/>
              <w:left w:val="single" w:sz="4" w:space="0" w:color="000000"/>
              <w:bottom w:val="single" w:sz="4" w:space="0" w:color="000000"/>
              <w:right w:val="single" w:sz="4" w:space="0" w:color="000000"/>
            </w:tcBorders>
            <w:vAlign w:val="bottom"/>
          </w:tcPr>
          <w:p w14:paraId="398A57F9" w14:textId="77777777" w:rsidR="00425E2D" w:rsidRDefault="00425E2D" w:rsidP="00CB22B5">
            <w:pPr>
              <w:spacing w:line="259" w:lineRule="auto"/>
              <w:ind w:left="3"/>
            </w:pPr>
            <w:r>
              <w:rPr>
                <w:sz w:val="20"/>
              </w:rPr>
              <w:t xml:space="preserve">Non-pressure chronic ulcer of lower limb, not elsewhere classified </w:t>
            </w:r>
          </w:p>
        </w:tc>
      </w:tr>
      <w:tr w:rsidR="00425E2D" w14:paraId="0C6BDC24" w14:textId="77777777" w:rsidTr="00425E2D">
        <w:trPr>
          <w:trHeight w:val="540"/>
        </w:trPr>
        <w:tc>
          <w:tcPr>
            <w:tcW w:w="545" w:type="dxa"/>
            <w:vMerge/>
            <w:tcBorders>
              <w:top w:val="nil"/>
              <w:left w:val="single" w:sz="4" w:space="0" w:color="000000"/>
              <w:bottom w:val="single" w:sz="4" w:space="0" w:color="000000"/>
              <w:right w:val="single" w:sz="4" w:space="0" w:color="000000"/>
            </w:tcBorders>
          </w:tcPr>
          <w:p w14:paraId="23E30EC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nil"/>
            </w:tcBorders>
          </w:tcPr>
          <w:p w14:paraId="58BA19C4"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767B669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771CA33F" w14:textId="77777777" w:rsidR="00425E2D" w:rsidRDefault="00425E2D" w:rsidP="00CB22B5">
            <w:pPr>
              <w:spacing w:line="259" w:lineRule="auto"/>
              <w:ind w:left="1"/>
            </w:pPr>
            <w:r>
              <w:rPr>
                <w:sz w:val="20"/>
              </w:rPr>
              <w:t xml:space="preserve">I96 </w:t>
            </w:r>
          </w:p>
        </w:tc>
        <w:tc>
          <w:tcPr>
            <w:tcW w:w="3780" w:type="dxa"/>
            <w:tcBorders>
              <w:top w:val="single" w:sz="4" w:space="0" w:color="000000"/>
              <w:left w:val="single" w:sz="4" w:space="0" w:color="000000"/>
              <w:bottom w:val="single" w:sz="4" w:space="0" w:color="000000"/>
              <w:right w:val="single" w:sz="4" w:space="0" w:color="000000"/>
            </w:tcBorders>
            <w:vAlign w:val="bottom"/>
          </w:tcPr>
          <w:p w14:paraId="20AF9ECD" w14:textId="77777777" w:rsidR="00425E2D" w:rsidRDefault="00425E2D" w:rsidP="00CB22B5">
            <w:pPr>
              <w:spacing w:line="259" w:lineRule="auto"/>
              <w:ind w:left="3"/>
            </w:pPr>
            <w:r>
              <w:rPr>
                <w:sz w:val="20"/>
              </w:rPr>
              <w:t xml:space="preserve">Gangrene, not elsewhere classified </w:t>
            </w:r>
          </w:p>
        </w:tc>
      </w:tr>
      <w:tr w:rsidR="00425E2D" w14:paraId="6C29CF8C" w14:textId="77777777" w:rsidTr="00425E2D">
        <w:trPr>
          <w:trHeight w:val="360"/>
        </w:trPr>
        <w:tc>
          <w:tcPr>
            <w:tcW w:w="545" w:type="dxa"/>
            <w:vMerge w:val="restart"/>
            <w:tcBorders>
              <w:top w:val="single" w:sz="4" w:space="0" w:color="000000"/>
              <w:left w:val="single" w:sz="4" w:space="0" w:color="000000"/>
              <w:bottom w:val="single" w:sz="4" w:space="0" w:color="000000"/>
              <w:right w:val="single" w:sz="4" w:space="0" w:color="000000"/>
            </w:tcBorders>
          </w:tcPr>
          <w:p w14:paraId="20E9175D" w14:textId="77777777" w:rsidR="00425E2D" w:rsidRDefault="00425E2D" w:rsidP="00CB22B5">
            <w:pPr>
              <w:spacing w:after="52" w:line="259" w:lineRule="auto"/>
              <w:ind w:left="3"/>
            </w:pPr>
            <w:bookmarkStart w:id="270" w:name="_GoBack"/>
            <w:r>
              <w:rPr>
                <w:sz w:val="20"/>
              </w:rPr>
              <w:t>Stroke</w:t>
            </w:r>
            <w:bookmarkEnd w:id="270"/>
            <w:r>
              <w:rPr>
                <w:sz w:val="13"/>
              </w:rPr>
              <w:t>35,32</w:t>
            </w:r>
            <w:r>
              <w:rPr>
                <w:sz w:val="20"/>
              </w:rPr>
              <w:t xml:space="preserve"> </w:t>
            </w:r>
          </w:p>
          <w:p w14:paraId="29320CCC" w14:textId="77777777" w:rsidR="00425E2D" w:rsidRDefault="00425E2D" w:rsidP="00CB22B5">
            <w:pPr>
              <w:spacing w:line="259" w:lineRule="auto"/>
              <w:ind w:left="3"/>
            </w:pPr>
            <w:r>
              <w:rPr>
                <w:sz w:val="20"/>
              </w:rPr>
              <w:t xml:space="preserve"> </w:t>
            </w:r>
          </w:p>
          <w:p w14:paraId="0021C8ED" w14:textId="77777777" w:rsidR="00425E2D" w:rsidRDefault="00425E2D" w:rsidP="00CB22B5">
            <w:pPr>
              <w:spacing w:line="259" w:lineRule="auto"/>
              <w:ind w:left="3"/>
            </w:pPr>
            <w:r>
              <w:rPr>
                <w:sz w:val="20"/>
              </w:rPr>
              <w:t xml:space="preserve"> </w:t>
            </w:r>
          </w:p>
          <w:p w14:paraId="2B25E545" w14:textId="77777777" w:rsidR="00425E2D" w:rsidRDefault="00425E2D" w:rsidP="00CB22B5">
            <w:pPr>
              <w:spacing w:line="259" w:lineRule="auto"/>
              <w:ind w:left="3"/>
            </w:pPr>
            <w:r>
              <w:rPr>
                <w:sz w:val="20"/>
              </w:rPr>
              <w:t xml:space="preserve"> </w:t>
            </w:r>
          </w:p>
          <w:p w14:paraId="67D9523F" w14:textId="77777777" w:rsidR="00425E2D" w:rsidRDefault="00425E2D" w:rsidP="00CB22B5">
            <w:pPr>
              <w:spacing w:line="259" w:lineRule="auto"/>
              <w:ind w:left="3"/>
            </w:pPr>
            <w:r>
              <w:rPr>
                <w:sz w:val="20"/>
              </w:rPr>
              <w:t xml:space="preserve"> </w:t>
            </w:r>
          </w:p>
          <w:p w14:paraId="17351C5F" w14:textId="77777777" w:rsidR="00425E2D" w:rsidRDefault="00425E2D" w:rsidP="00CB22B5">
            <w:pPr>
              <w:spacing w:line="259" w:lineRule="auto"/>
              <w:ind w:left="3"/>
            </w:pPr>
            <w:r>
              <w:rPr>
                <w:sz w:val="20"/>
              </w:rPr>
              <w:t xml:space="preserve"> </w:t>
            </w:r>
          </w:p>
          <w:p w14:paraId="6B8E280C" w14:textId="77777777" w:rsidR="00425E2D" w:rsidRDefault="00425E2D" w:rsidP="00CB22B5">
            <w:pPr>
              <w:spacing w:line="259" w:lineRule="auto"/>
              <w:ind w:left="3"/>
            </w:pPr>
            <w:r>
              <w:rPr>
                <w:sz w:val="20"/>
              </w:rPr>
              <w:t xml:space="preserve"> </w:t>
            </w:r>
          </w:p>
        </w:tc>
        <w:tc>
          <w:tcPr>
            <w:tcW w:w="1080" w:type="dxa"/>
            <w:tcBorders>
              <w:top w:val="single" w:sz="4" w:space="0" w:color="000000"/>
              <w:left w:val="single" w:sz="4" w:space="0" w:color="000000"/>
              <w:bottom w:val="single" w:sz="4" w:space="0" w:color="000000"/>
              <w:right w:val="nil"/>
            </w:tcBorders>
          </w:tcPr>
          <w:p w14:paraId="47A355C3" w14:textId="77777777" w:rsidR="00425E2D" w:rsidRDefault="00425E2D" w:rsidP="00CB22B5">
            <w:pPr>
              <w:spacing w:line="259" w:lineRule="auto"/>
              <w:ind w:left="3"/>
            </w:pPr>
            <w:r>
              <w:rPr>
                <w:sz w:val="20"/>
              </w:rPr>
              <w:t xml:space="preserve">ICD-9-CM </w:t>
            </w:r>
          </w:p>
        </w:tc>
        <w:tc>
          <w:tcPr>
            <w:tcW w:w="2971" w:type="dxa"/>
            <w:tcBorders>
              <w:top w:val="single" w:sz="4" w:space="0" w:color="000000"/>
              <w:left w:val="nil"/>
              <w:bottom w:val="single" w:sz="4" w:space="0" w:color="000000"/>
              <w:right w:val="single" w:sz="4" w:space="0" w:color="000000"/>
            </w:tcBorders>
          </w:tcPr>
          <w:p w14:paraId="601DE7FD" w14:textId="77777777" w:rsidR="00425E2D" w:rsidRDefault="00425E2D" w:rsidP="00CB22B5">
            <w:pPr>
              <w:spacing w:after="160" w:line="259" w:lineRule="auto"/>
            </w:pPr>
          </w:p>
        </w:tc>
        <w:tc>
          <w:tcPr>
            <w:tcW w:w="4769" w:type="dxa"/>
            <w:gridSpan w:val="2"/>
            <w:tcBorders>
              <w:top w:val="single" w:sz="4" w:space="0" w:color="000000"/>
              <w:left w:val="single" w:sz="4" w:space="0" w:color="000000"/>
              <w:bottom w:val="single" w:sz="4" w:space="0" w:color="000000"/>
              <w:right w:val="single" w:sz="4" w:space="0" w:color="000000"/>
            </w:tcBorders>
          </w:tcPr>
          <w:p w14:paraId="7659C00E" w14:textId="77777777" w:rsidR="00425E2D" w:rsidRDefault="00425E2D" w:rsidP="00CB22B5">
            <w:pPr>
              <w:spacing w:line="259" w:lineRule="auto"/>
              <w:ind w:left="1"/>
            </w:pPr>
            <w:r>
              <w:rPr>
                <w:sz w:val="20"/>
              </w:rPr>
              <w:t xml:space="preserve">ICD-10-CM </w:t>
            </w:r>
          </w:p>
        </w:tc>
      </w:tr>
      <w:tr w:rsidR="00425E2D" w14:paraId="6667C689" w14:textId="77777777" w:rsidTr="00425E2D">
        <w:trPr>
          <w:trHeight w:val="701"/>
        </w:trPr>
        <w:tc>
          <w:tcPr>
            <w:tcW w:w="545" w:type="dxa"/>
            <w:vMerge/>
            <w:tcBorders>
              <w:top w:val="nil"/>
              <w:left w:val="single" w:sz="4" w:space="0" w:color="000000"/>
              <w:bottom w:val="nil"/>
              <w:right w:val="single" w:sz="4" w:space="0" w:color="000000"/>
            </w:tcBorders>
          </w:tcPr>
          <w:p w14:paraId="1B0C0E7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892E423" w14:textId="77777777" w:rsidR="00425E2D" w:rsidRDefault="00425E2D" w:rsidP="00CB22B5">
            <w:pPr>
              <w:spacing w:line="259" w:lineRule="auto"/>
              <w:ind w:left="3"/>
            </w:pPr>
            <w:r>
              <w:rPr>
                <w:sz w:val="20"/>
              </w:rPr>
              <w:t xml:space="preserve">430 </w:t>
            </w:r>
          </w:p>
        </w:tc>
        <w:tc>
          <w:tcPr>
            <w:tcW w:w="2971" w:type="dxa"/>
            <w:tcBorders>
              <w:top w:val="single" w:sz="4" w:space="0" w:color="000000"/>
              <w:left w:val="single" w:sz="4" w:space="0" w:color="000000"/>
              <w:bottom w:val="single" w:sz="4" w:space="0" w:color="000000"/>
              <w:right w:val="single" w:sz="4" w:space="0" w:color="000000"/>
            </w:tcBorders>
          </w:tcPr>
          <w:p w14:paraId="7646D972" w14:textId="77777777" w:rsidR="00425E2D" w:rsidRDefault="00425E2D" w:rsidP="00CB22B5">
            <w:pPr>
              <w:spacing w:line="259" w:lineRule="auto"/>
              <w:ind w:left="3"/>
            </w:pPr>
            <w:r>
              <w:rPr>
                <w:sz w:val="20"/>
              </w:rPr>
              <w:t xml:space="preserve">Subarachnoid hemorrhage </w:t>
            </w:r>
          </w:p>
        </w:tc>
        <w:tc>
          <w:tcPr>
            <w:tcW w:w="989" w:type="dxa"/>
            <w:tcBorders>
              <w:top w:val="single" w:sz="4" w:space="0" w:color="000000"/>
              <w:left w:val="single" w:sz="4" w:space="0" w:color="000000"/>
              <w:bottom w:val="single" w:sz="4" w:space="0" w:color="000000"/>
              <w:right w:val="single" w:sz="4" w:space="0" w:color="000000"/>
            </w:tcBorders>
            <w:vAlign w:val="bottom"/>
          </w:tcPr>
          <w:p w14:paraId="1710D63D" w14:textId="77777777" w:rsidR="00425E2D" w:rsidRDefault="00425E2D" w:rsidP="00CB22B5">
            <w:pPr>
              <w:spacing w:line="259" w:lineRule="auto"/>
              <w:ind w:left="1"/>
            </w:pPr>
            <w:r>
              <w:rPr>
                <w:sz w:val="20"/>
              </w:rPr>
              <w:t xml:space="preserve">I6000 </w:t>
            </w:r>
          </w:p>
        </w:tc>
        <w:tc>
          <w:tcPr>
            <w:tcW w:w="3780" w:type="dxa"/>
            <w:tcBorders>
              <w:top w:val="single" w:sz="4" w:space="0" w:color="000000"/>
              <w:left w:val="single" w:sz="4" w:space="0" w:color="000000"/>
              <w:bottom w:val="single" w:sz="4" w:space="0" w:color="000000"/>
              <w:right w:val="single" w:sz="4" w:space="0" w:color="000000"/>
            </w:tcBorders>
          </w:tcPr>
          <w:p w14:paraId="7BF7A452" w14:textId="77777777" w:rsidR="00425E2D" w:rsidRDefault="00425E2D" w:rsidP="00CB22B5">
            <w:pPr>
              <w:spacing w:line="259" w:lineRule="auto"/>
              <w:ind w:left="3"/>
            </w:pPr>
            <w:r>
              <w:rPr>
                <w:sz w:val="20"/>
              </w:rPr>
              <w:t xml:space="preserve">Nontraumatic subarachnoid hemorrhage from unspecified carotid siphon and bifurcation </w:t>
            </w:r>
          </w:p>
        </w:tc>
      </w:tr>
      <w:tr w:rsidR="00425E2D" w14:paraId="61B9AB85" w14:textId="77777777" w:rsidTr="00425E2D">
        <w:trPr>
          <w:trHeight w:val="470"/>
        </w:trPr>
        <w:tc>
          <w:tcPr>
            <w:tcW w:w="545" w:type="dxa"/>
            <w:vMerge/>
            <w:tcBorders>
              <w:top w:val="nil"/>
              <w:left w:val="single" w:sz="4" w:space="0" w:color="000000"/>
              <w:bottom w:val="nil"/>
              <w:right w:val="single" w:sz="4" w:space="0" w:color="000000"/>
            </w:tcBorders>
          </w:tcPr>
          <w:p w14:paraId="3638739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2EB6A745" w14:textId="77777777" w:rsidR="00425E2D" w:rsidRDefault="00425E2D" w:rsidP="00CB22B5">
            <w:pPr>
              <w:spacing w:line="259" w:lineRule="auto"/>
              <w:ind w:left="3"/>
            </w:pPr>
            <w:r>
              <w:rPr>
                <w:sz w:val="20"/>
              </w:rPr>
              <w:t xml:space="preserve">431 </w:t>
            </w:r>
          </w:p>
        </w:tc>
        <w:tc>
          <w:tcPr>
            <w:tcW w:w="2971" w:type="dxa"/>
            <w:tcBorders>
              <w:top w:val="single" w:sz="4" w:space="0" w:color="000000"/>
              <w:left w:val="single" w:sz="4" w:space="0" w:color="000000"/>
              <w:bottom w:val="single" w:sz="4" w:space="0" w:color="000000"/>
              <w:right w:val="single" w:sz="4" w:space="0" w:color="000000"/>
            </w:tcBorders>
            <w:vAlign w:val="bottom"/>
          </w:tcPr>
          <w:p w14:paraId="303BC5E1" w14:textId="77777777" w:rsidR="00425E2D" w:rsidRDefault="00425E2D" w:rsidP="00CB22B5">
            <w:pPr>
              <w:spacing w:line="259" w:lineRule="auto"/>
              <w:ind w:left="3"/>
            </w:pPr>
            <w:r>
              <w:rPr>
                <w:sz w:val="20"/>
              </w:rPr>
              <w:t xml:space="preserve">Intracerebral hemorrhage </w:t>
            </w:r>
          </w:p>
        </w:tc>
        <w:tc>
          <w:tcPr>
            <w:tcW w:w="989" w:type="dxa"/>
            <w:tcBorders>
              <w:top w:val="single" w:sz="4" w:space="0" w:color="000000"/>
              <w:left w:val="single" w:sz="4" w:space="0" w:color="000000"/>
              <w:bottom w:val="single" w:sz="4" w:space="0" w:color="000000"/>
              <w:right w:val="single" w:sz="4" w:space="0" w:color="000000"/>
            </w:tcBorders>
            <w:vAlign w:val="bottom"/>
          </w:tcPr>
          <w:p w14:paraId="00230AFB" w14:textId="77777777" w:rsidR="00425E2D" w:rsidRDefault="00425E2D" w:rsidP="00CB22B5">
            <w:pPr>
              <w:spacing w:line="259" w:lineRule="auto"/>
              <w:ind w:left="1"/>
            </w:pPr>
            <w:r>
              <w:rPr>
                <w:sz w:val="20"/>
              </w:rPr>
              <w:t xml:space="preserve">I6001 </w:t>
            </w:r>
          </w:p>
        </w:tc>
        <w:tc>
          <w:tcPr>
            <w:tcW w:w="3780" w:type="dxa"/>
            <w:tcBorders>
              <w:top w:val="single" w:sz="4" w:space="0" w:color="000000"/>
              <w:left w:val="single" w:sz="4" w:space="0" w:color="000000"/>
              <w:bottom w:val="single" w:sz="4" w:space="0" w:color="000000"/>
              <w:right w:val="single" w:sz="4" w:space="0" w:color="000000"/>
            </w:tcBorders>
          </w:tcPr>
          <w:p w14:paraId="5B68E22C" w14:textId="77777777" w:rsidR="00425E2D" w:rsidRDefault="00425E2D" w:rsidP="00CB22B5">
            <w:pPr>
              <w:spacing w:line="259" w:lineRule="auto"/>
              <w:ind w:left="3"/>
            </w:pPr>
            <w:r>
              <w:rPr>
                <w:sz w:val="20"/>
              </w:rPr>
              <w:t xml:space="preserve">Nontraumatic subarachnoid </w:t>
            </w:r>
            <w:r>
              <w:rPr>
                <w:sz w:val="20"/>
              </w:rPr>
              <w:lastRenderedPageBreak/>
              <w:t xml:space="preserve">hemorrhage from right carotid siphon and bifurcation </w:t>
            </w:r>
          </w:p>
        </w:tc>
      </w:tr>
      <w:tr w:rsidR="00425E2D" w14:paraId="6D2D8EF6" w14:textId="77777777" w:rsidTr="00425E2D">
        <w:trPr>
          <w:trHeight w:val="485"/>
        </w:trPr>
        <w:tc>
          <w:tcPr>
            <w:tcW w:w="545" w:type="dxa"/>
            <w:vMerge/>
            <w:tcBorders>
              <w:top w:val="nil"/>
              <w:left w:val="single" w:sz="4" w:space="0" w:color="000000"/>
              <w:bottom w:val="nil"/>
              <w:right w:val="single" w:sz="4" w:space="0" w:color="000000"/>
            </w:tcBorders>
          </w:tcPr>
          <w:p w14:paraId="2AF5E702"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36ABFB76" w14:textId="77777777" w:rsidR="00425E2D" w:rsidRDefault="00425E2D" w:rsidP="00CB22B5">
            <w:pPr>
              <w:spacing w:line="259" w:lineRule="auto"/>
              <w:ind w:left="3"/>
            </w:pPr>
            <w:r>
              <w:rPr>
                <w:sz w:val="20"/>
              </w:rPr>
              <w:t xml:space="preserve">432.0 </w:t>
            </w:r>
          </w:p>
        </w:tc>
        <w:tc>
          <w:tcPr>
            <w:tcW w:w="2971" w:type="dxa"/>
            <w:tcBorders>
              <w:top w:val="single" w:sz="4" w:space="0" w:color="000000"/>
              <w:left w:val="single" w:sz="4" w:space="0" w:color="000000"/>
              <w:bottom w:val="single" w:sz="4" w:space="0" w:color="000000"/>
              <w:right w:val="single" w:sz="4" w:space="0" w:color="000000"/>
            </w:tcBorders>
            <w:vAlign w:val="bottom"/>
          </w:tcPr>
          <w:p w14:paraId="7EDABF7F" w14:textId="77777777" w:rsidR="00425E2D" w:rsidRDefault="00425E2D" w:rsidP="00CB22B5">
            <w:pPr>
              <w:spacing w:line="259" w:lineRule="auto"/>
              <w:ind w:left="3"/>
            </w:pPr>
            <w:proofErr w:type="spellStart"/>
            <w:r>
              <w:rPr>
                <w:sz w:val="20"/>
              </w:rPr>
              <w:t>Nontraum</w:t>
            </w:r>
            <w:proofErr w:type="spellEnd"/>
            <w:r>
              <w:rPr>
                <w:sz w:val="20"/>
              </w:rPr>
              <w:t xml:space="preserve"> extradural hem </w:t>
            </w:r>
          </w:p>
        </w:tc>
        <w:tc>
          <w:tcPr>
            <w:tcW w:w="989" w:type="dxa"/>
            <w:tcBorders>
              <w:top w:val="single" w:sz="4" w:space="0" w:color="000000"/>
              <w:left w:val="single" w:sz="4" w:space="0" w:color="000000"/>
              <w:bottom w:val="single" w:sz="4" w:space="0" w:color="000000"/>
              <w:right w:val="single" w:sz="4" w:space="0" w:color="000000"/>
            </w:tcBorders>
            <w:vAlign w:val="bottom"/>
          </w:tcPr>
          <w:p w14:paraId="28F15EFA" w14:textId="77777777" w:rsidR="00425E2D" w:rsidRDefault="00425E2D" w:rsidP="00CB22B5">
            <w:pPr>
              <w:spacing w:line="259" w:lineRule="auto"/>
              <w:ind w:left="1"/>
            </w:pPr>
            <w:r>
              <w:rPr>
                <w:sz w:val="20"/>
              </w:rPr>
              <w:t xml:space="preserve">I6002 </w:t>
            </w:r>
          </w:p>
        </w:tc>
        <w:tc>
          <w:tcPr>
            <w:tcW w:w="3780" w:type="dxa"/>
            <w:tcBorders>
              <w:top w:val="single" w:sz="4" w:space="0" w:color="000000"/>
              <w:left w:val="single" w:sz="4" w:space="0" w:color="000000"/>
              <w:bottom w:val="single" w:sz="4" w:space="0" w:color="000000"/>
              <w:right w:val="single" w:sz="4" w:space="0" w:color="000000"/>
            </w:tcBorders>
          </w:tcPr>
          <w:p w14:paraId="4ED56FC4" w14:textId="77777777" w:rsidR="00425E2D" w:rsidRDefault="00425E2D" w:rsidP="00CB22B5">
            <w:pPr>
              <w:spacing w:line="259" w:lineRule="auto"/>
              <w:ind w:left="3"/>
            </w:pPr>
            <w:r>
              <w:rPr>
                <w:sz w:val="20"/>
              </w:rPr>
              <w:t xml:space="preserve">Nontraumatic subarachnoid hemorrhage from left carotid siphon and bifurcation </w:t>
            </w:r>
          </w:p>
        </w:tc>
      </w:tr>
      <w:tr w:rsidR="00425E2D" w14:paraId="2392A296" w14:textId="77777777" w:rsidTr="00425E2D">
        <w:trPr>
          <w:trHeight w:val="631"/>
        </w:trPr>
        <w:tc>
          <w:tcPr>
            <w:tcW w:w="545" w:type="dxa"/>
            <w:vMerge/>
            <w:tcBorders>
              <w:top w:val="nil"/>
              <w:left w:val="single" w:sz="4" w:space="0" w:color="000000"/>
              <w:bottom w:val="nil"/>
              <w:right w:val="single" w:sz="4" w:space="0" w:color="000000"/>
            </w:tcBorders>
          </w:tcPr>
          <w:p w14:paraId="07D26EA1"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2EEAC253" w14:textId="77777777" w:rsidR="00425E2D" w:rsidRDefault="00425E2D" w:rsidP="00CB22B5">
            <w:pPr>
              <w:spacing w:line="259" w:lineRule="auto"/>
              <w:ind w:left="3"/>
            </w:pPr>
            <w:r>
              <w:rPr>
                <w:sz w:val="20"/>
              </w:rPr>
              <w:t xml:space="preserve">432.1 </w:t>
            </w:r>
          </w:p>
        </w:tc>
        <w:tc>
          <w:tcPr>
            <w:tcW w:w="2971" w:type="dxa"/>
            <w:tcBorders>
              <w:top w:val="single" w:sz="4" w:space="0" w:color="000000"/>
              <w:left w:val="single" w:sz="4" w:space="0" w:color="000000"/>
              <w:bottom w:val="single" w:sz="4" w:space="0" w:color="000000"/>
              <w:right w:val="single" w:sz="4" w:space="0" w:color="000000"/>
            </w:tcBorders>
            <w:vAlign w:val="bottom"/>
          </w:tcPr>
          <w:p w14:paraId="7F2DA797" w14:textId="77777777" w:rsidR="00425E2D" w:rsidRDefault="00425E2D" w:rsidP="00CB22B5">
            <w:pPr>
              <w:spacing w:line="259" w:lineRule="auto"/>
              <w:ind w:left="3"/>
            </w:pPr>
            <w:r>
              <w:rPr>
                <w:sz w:val="20"/>
              </w:rPr>
              <w:t xml:space="preserve">Subdural hemorrhage </w:t>
            </w:r>
          </w:p>
        </w:tc>
        <w:tc>
          <w:tcPr>
            <w:tcW w:w="989" w:type="dxa"/>
            <w:tcBorders>
              <w:top w:val="single" w:sz="4" w:space="0" w:color="000000"/>
              <w:left w:val="single" w:sz="4" w:space="0" w:color="000000"/>
              <w:bottom w:val="single" w:sz="4" w:space="0" w:color="000000"/>
              <w:right w:val="single" w:sz="4" w:space="0" w:color="000000"/>
            </w:tcBorders>
            <w:vAlign w:val="bottom"/>
          </w:tcPr>
          <w:p w14:paraId="158349F6" w14:textId="77777777" w:rsidR="00425E2D" w:rsidRDefault="00425E2D" w:rsidP="00CB22B5">
            <w:pPr>
              <w:spacing w:line="259" w:lineRule="auto"/>
              <w:ind w:left="1"/>
            </w:pPr>
            <w:r>
              <w:rPr>
                <w:sz w:val="20"/>
              </w:rPr>
              <w:t xml:space="preserve">I6010 </w:t>
            </w:r>
          </w:p>
        </w:tc>
        <w:tc>
          <w:tcPr>
            <w:tcW w:w="3780" w:type="dxa"/>
            <w:tcBorders>
              <w:top w:val="single" w:sz="4" w:space="0" w:color="000000"/>
              <w:left w:val="single" w:sz="4" w:space="0" w:color="000000"/>
              <w:bottom w:val="single" w:sz="4" w:space="0" w:color="000000"/>
              <w:right w:val="single" w:sz="4" w:space="0" w:color="000000"/>
            </w:tcBorders>
            <w:vAlign w:val="bottom"/>
          </w:tcPr>
          <w:p w14:paraId="68B930D1" w14:textId="77777777" w:rsidR="00425E2D" w:rsidRDefault="00425E2D" w:rsidP="00CB22B5">
            <w:pPr>
              <w:spacing w:line="259" w:lineRule="auto"/>
              <w:ind w:left="3"/>
            </w:pPr>
            <w:r>
              <w:rPr>
                <w:sz w:val="20"/>
              </w:rPr>
              <w:t xml:space="preserve">Nontraumatic subarachnoid hemorrhage from unspecified middle cerebral artery </w:t>
            </w:r>
          </w:p>
        </w:tc>
      </w:tr>
      <w:tr w:rsidR="00425E2D" w14:paraId="20E7CC72" w14:textId="77777777" w:rsidTr="00425E2D">
        <w:trPr>
          <w:trHeight w:val="629"/>
        </w:trPr>
        <w:tc>
          <w:tcPr>
            <w:tcW w:w="545" w:type="dxa"/>
            <w:vMerge/>
            <w:tcBorders>
              <w:top w:val="nil"/>
              <w:left w:val="single" w:sz="4" w:space="0" w:color="000000"/>
              <w:bottom w:val="nil"/>
              <w:right w:val="single" w:sz="4" w:space="0" w:color="000000"/>
            </w:tcBorders>
          </w:tcPr>
          <w:p w14:paraId="4B74141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center"/>
          </w:tcPr>
          <w:p w14:paraId="3F3431D1" w14:textId="77777777" w:rsidR="00425E2D" w:rsidRDefault="00425E2D" w:rsidP="00CB22B5">
            <w:pPr>
              <w:spacing w:line="259" w:lineRule="auto"/>
              <w:ind w:left="3"/>
            </w:pPr>
            <w:r>
              <w:rPr>
                <w:sz w:val="20"/>
              </w:rPr>
              <w:t xml:space="preserve">432.9 </w:t>
            </w:r>
          </w:p>
        </w:tc>
        <w:tc>
          <w:tcPr>
            <w:tcW w:w="2971" w:type="dxa"/>
            <w:tcBorders>
              <w:top w:val="single" w:sz="4" w:space="0" w:color="000000"/>
              <w:left w:val="single" w:sz="4" w:space="0" w:color="000000"/>
              <w:bottom w:val="single" w:sz="4" w:space="0" w:color="000000"/>
              <w:right w:val="single" w:sz="4" w:space="0" w:color="000000"/>
            </w:tcBorders>
            <w:vAlign w:val="bottom"/>
          </w:tcPr>
          <w:p w14:paraId="5067E8E1" w14:textId="77777777" w:rsidR="00425E2D" w:rsidRDefault="00425E2D" w:rsidP="00CB22B5">
            <w:pPr>
              <w:spacing w:line="259" w:lineRule="auto"/>
              <w:ind w:left="3"/>
            </w:pPr>
            <w:r>
              <w:rPr>
                <w:sz w:val="20"/>
              </w:rPr>
              <w:t xml:space="preserve">Intracranial </w:t>
            </w:r>
            <w:proofErr w:type="spellStart"/>
            <w:r>
              <w:rPr>
                <w:sz w:val="20"/>
              </w:rPr>
              <w:t>hemorr</w:t>
            </w:r>
            <w:proofErr w:type="spellEnd"/>
            <w:r>
              <w:rPr>
                <w:sz w:val="20"/>
              </w:rPr>
              <w:t xml:space="preserve"> </w:t>
            </w:r>
            <w:proofErr w:type="spellStart"/>
            <w:r>
              <w:rPr>
                <w:sz w:val="20"/>
              </w:rPr>
              <w:t>nos</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3D5DE44B" w14:textId="77777777" w:rsidR="00425E2D" w:rsidRDefault="00425E2D" w:rsidP="00CB22B5">
            <w:pPr>
              <w:spacing w:line="259" w:lineRule="auto"/>
              <w:ind w:left="1"/>
            </w:pPr>
            <w:r>
              <w:rPr>
                <w:sz w:val="20"/>
              </w:rPr>
              <w:t xml:space="preserve">I6011 </w:t>
            </w:r>
          </w:p>
        </w:tc>
        <w:tc>
          <w:tcPr>
            <w:tcW w:w="3780" w:type="dxa"/>
            <w:tcBorders>
              <w:top w:val="single" w:sz="4" w:space="0" w:color="000000"/>
              <w:left w:val="single" w:sz="4" w:space="0" w:color="000000"/>
              <w:bottom w:val="single" w:sz="4" w:space="0" w:color="000000"/>
              <w:right w:val="single" w:sz="4" w:space="0" w:color="000000"/>
            </w:tcBorders>
            <w:vAlign w:val="bottom"/>
          </w:tcPr>
          <w:p w14:paraId="560BE1F1" w14:textId="77777777" w:rsidR="00425E2D" w:rsidRDefault="00425E2D" w:rsidP="00CB22B5">
            <w:pPr>
              <w:spacing w:line="259" w:lineRule="auto"/>
              <w:ind w:left="3"/>
            </w:pPr>
            <w:r>
              <w:rPr>
                <w:sz w:val="20"/>
              </w:rPr>
              <w:t xml:space="preserve">Nontraumatic subarachnoid hemorrhage from right middle cerebral artery </w:t>
            </w:r>
          </w:p>
        </w:tc>
      </w:tr>
      <w:tr w:rsidR="00425E2D" w14:paraId="6896837F" w14:textId="77777777" w:rsidTr="00425E2D">
        <w:trPr>
          <w:trHeight w:val="631"/>
        </w:trPr>
        <w:tc>
          <w:tcPr>
            <w:tcW w:w="545" w:type="dxa"/>
            <w:vMerge/>
            <w:tcBorders>
              <w:top w:val="nil"/>
              <w:left w:val="single" w:sz="4" w:space="0" w:color="000000"/>
              <w:bottom w:val="nil"/>
              <w:right w:val="single" w:sz="4" w:space="0" w:color="000000"/>
            </w:tcBorders>
          </w:tcPr>
          <w:p w14:paraId="779AE87C"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0CD5CA4C" w14:textId="77777777" w:rsidR="00425E2D" w:rsidRDefault="00425E2D" w:rsidP="00CB22B5">
            <w:pPr>
              <w:spacing w:line="259" w:lineRule="auto"/>
              <w:ind w:left="3"/>
            </w:pPr>
            <w:r>
              <w:rPr>
                <w:sz w:val="20"/>
              </w:rPr>
              <w:t xml:space="preserve">433.01 </w:t>
            </w:r>
          </w:p>
        </w:tc>
        <w:tc>
          <w:tcPr>
            <w:tcW w:w="2971" w:type="dxa"/>
            <w:tcBorders>
              <w:top w:val="single" w:sz="4" w:space="0" w:color="000000"/>
              <w:left w:val="single" w:sz="4" w:space="0" w:color="000000"/>
              <w:bottom w:val="single" w:sz="4" w:space="0" w:color="000000"/>
              <w:right w:val="single" w:sz="4" w:space="0" w:color="000000"/>
            </w:tcBorders>
            <w:vAlign w:val="bottom"/>
          </w:tcPr>
          <w:p w14:paraId="00BE72CC" w14:textId="77777777" w:rsidR="00425E2D" w:rsidRDefault="00425E2D" w:rsidP="00CB22B5">
            <w:pPr>
              <w:spacing w:line="259" w:lineRule="auto"/>
              <w:ind w:left="3"/>
            </w:pPr>
            <w:proofErr w:type="spellStart"/>
            <w:r>
              <w:rPr>
                <w:sz w:val="20"/>
              </w:rPr>
              <w:t>Basi</w:t>
            </w:r>
            <w:proofErr w:type="spellEnd"/>
            <w:r>
              <w:rPr>
                <w:sz w:val="20"/>
              </w:rPr>
              <w:t xml:space="preserve"> art </w:t>
            </w:r>
            <w:proofErr w:type="spellStart"/>
            <w:r>
              <w:rPr>
                <w:sz w:val="20"/>
              </w:rPr>
              <w:t>occl</w:t>
            </w:r>
            <w:proofErr w:type="spellEnd"/>
            <w:r>
              <w:rPr>
                <w:sz w:val="20"/>
              </w:rPr>
              <w:t xml:space="preserve"> w/ infarct </w:t>
            </w:r>
          </w:p>
        </w:tc>
        <w:tc>
          <w:tcPr>
            <w:tcW w:w="989" w:type="dxa"/>
            <w:tcBorders>
              <w:top w:val="single" w:sz="4" w:space="0" w:color="000000"/>
              <w:left w:val="single" w:sz="4" w:space="0" w:color="000000"/>
              <w:bottom w:val="single" w:sz="4" w:space="0" w:color="000000"/>
              <w:right w:val="single" w:sz="4" w:space="0" w:color="000000"/>
            </w:tcBorders>
            <w:vAlign w:val="bottom"/>
          </w:tcPr>
          <w:p w14:paraId="25469D88" w14:textId="77777777" w:rsidR="00425E2D" w:rsidRDefault="00425E2D" w:rsidP="00CB22B5">
            <w:pPr>
              <w:spacing w:line="259" w:lineRule="auto"/>
              <w:ind w:left="1"/>
            </w:pPr>
            <w:r>
              <w:rPr>
                <w:sz w:val="20"/>
              </w:rPr>
              <w:t xml:space="preserve">I6012 </w:t>
            </w:r>
          </w:p>
        </w:tc>
        <w:tc>
          <w:tcPr>
            <w:tcW w:w="3780" w:type="dxa"/>
            <w:tcBorders>
              <w:top w:val="single" w:sz="4" w:space="0" w:color="000000"/>
              <w:left w:val="single" w:sz="4" w:space="0" w:color="000000"/>
              <w:bottom w:val="single" w:sz="4" w:space="0" w:color="000000"/>
              <w:right w:val="single" w:sz="4" w:space="0" w:color="000000"/>
            </w:tcBorders>
            <w:vAlign w:val="bottom"/>
          </w:tcPr>
          <w:p w14:paraId="21161E56" w14:textId="77777777" w:rsidR="00425E2D" w:rsidRDefault="00425E2D" w:rsidP="00CB22B5">
            <w:pPr>
              <w:spacing w:line="259" w:lineRule="auto"/>
              <w:ind w:left="3"/>
            </w:pPr>
            <w:r>
              <w:rPr>
                <w:sz w:val="20"/>
              </w:rPr>
              <w:t xml:space="preserve">Nontraumatic subarachnoid hemorrhage from left middle cerebral artery </w:t>
            </w:r>
          </w:p>
        </w:tc>
      </w:tr>
      <w:tr w:rsidR="00425E2D" w14:paraId="19990FE1" w14:textId="77777777" w:rsidTr="00425E2D">
        <w:trPr>
          <w:trHeight w:val="698"/>
        </w:trPr>
        <w:tc>
          <w:tcPr>
            <w:tcW w:w="545" w:type="dxa"/>
            <w:vMerge/>
            <w:tcBorders>
              <w:top w:val="nil"/>
              <w:left w:val="single" w:sz="4" w:space="0" w:color="000000"/>
              <w:bottom w:val="nil"/>
              <w:right w:val="single" w:sz="4" w:space="0" w:color="000000"/>
            </w:tcBorders>
          </w:tcPr>
          <w:p w14:paraId="713F94C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2F3CC07D" w14:textId="77777777" w:rsidR="00425E2D" w:rsidRDefault="00425E2D" w:rsidP="00CB22B5">
            <w:pPr>
              <w:spacing w:line="259" w:lineRule="auto"/>
              <w:ind w:left="3"/>
            </w:pPr>
            <w:r>
              <w:rPr>
                <w:sz w:val="20"/>
              </w:rPr>
              <w:t xml:space="preserve">433.11 </w:t>
            </w:r>
          </w:p>
        </w:tc>
        <w:tc>
          <w:tcPr>
            <w:tcW w:w="2971" w:type="dxa"/>
            <w:tcBorders>
              <w:top w:val="single" w:sz="4" w:space="0" w:color="000000"/>
              <w:left w:val="single" w:sz="4" w:space="0" w:color="000000"/>
              <w:bottom w:val="single" w:sz="4" w:space="0" w:color="000000"/>
              <w:right w:val="single" w:sz="4" w:space="0" w:color="000000"/>
            </w:tcBorders>
            <w:vAlign w:val="bottom"/>
          </w:tcPr>
          <w:p w14:paraId="48B1357B" w14:textId="77777777" w:rsidR="00425E2D" w:rsidRDefault="00425E2D" w:rsidP="00CB22B5">
            <w:pPr>
              <w:spacing w:line="259" w:lineRule="auto"/>
              <w:ind w:left="3"/>
            </w:pPr>
            <w:proofErr w:type="spellStart"/>
            <w:r>
              <w:rPr>
                <w:sz w:val="20"/>
              </w:rPr>
              <w:t>Carotd</w:t>
            </w:r>
            <w:proofErr w:type="spellEnd"/>
            <w:r>
              <w:rPr>
                <w:sz w:val="20"/>
              </w:rPr>
              <w:t xml:space="preserve"> </w:t>
            </w:r>
            <w:proofErr w:type="spellStart"/>
            <w:r>
              <w:rPr>
                <w:sz w:val="20"/>
              </w:rPr>
              <w:t>occl</w:t>
            </w:r>
            <w:proofErr w:type="spellEnd"/>
            <w:r>
              <w:rPr>
                <w:sz w:val="20"/>
              </w:rPr>
              <w:t xml:space="preserve">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center"/>
          </w:tcPr>
          <w:p w14:paraId="515D80C1" w14:textId="77777777" w:rsidR="00425E2D" w:rsidRDefault="00425E2D" w:rsidP="00CB22B5">
            <w:pPr>
              <w:spacing w:line="259" w:lineRule="auto"/>
              <w:ind w:left="1"/>
            </w:pPr>
            <w:r>
              <w:rPr>
                <w:sz w:val="20"/>
              </w:rPr>
              <w:t xml:space="preserve">I6020 </w:t>
            </w:r>
          </w:p>
        </w:tc>
        <w:tc>
          <w:tcPr>
            <w:tcW w:w="3780" w:type="dxa"/>
            <w:tcBorders>
              <w:top w:val="single" w:sz="4" w:space="0" w:color="000000"/>
              <w:left w:val="single" w:sz="4" w:space="0" w:color="000000"/>
              <w:bottom w:val="single" w:sz="4" w:space="0" w:color="000000"/>
              <w:right w:val="single" w:sz="4" w:space="0" w:color="000000"/>
            </w:tcBorders>
          </w:tcPr>
          <w:p w14:paraId="0B215A7C" w14:textId="77777777" w:rsidR="00425E2D" w:rsidRDefault="00425E2D" w:rsidP="00CB22B5">
            <w:pPr>
              <w:spacing w:line="259" w:lineRule="auto"/>
              <w:ind w:left="3"/>
            </w:pPr>
            <w:r>
              <w:rPr>
                <w:sz w:val="20"/>
              </w:rPr>
              <w:t xml:space="preserve">Nontraumatic subarachnoid hemorrhage from unspecified anterior communicating artery </w:t>
            </w:r>
          </w:p>
        </w:tc>
      </w:tr>
      <w:tr w:rsidR="00425E2D" w14:paraId="6D084B59" w14:textId="77777777" w:rsidTr="00425E2D">
        <w:trPr>
          <w:trHeight w:val="631"/>
        </w:trPr>
        <w:tc>
          <w:tcPr>
            <w:tcW w:w="545" w:type="dxa"/>
            <w:vMerge/>
            <w:tcBorders>
              <w:top w:val="nil"/>
              <w:left w:val="single" w:sz="4" w:space="0" w:color="000000"/>
              <w:bottom w:val="nil"/>
              <w:right w:val="single" w:sz="4" w:space="0" w:color="000000"/>
            </w:tcBorders>
          </w:tcPr>
          <w:p w14:paraId="2002F37F"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2C4410ED" w14:textId="77777777" w:rsidR="00425E2D" w:rsidRDefault="00425E2D" w:rsidP="00CB22B5">
            <w:pPr>
              <w:spacing w:line="259" w:lineRule="auto"/>
              <w:ind w:left="3"/>
            </w:pPr>
            <w:r>
              <w:rPr>
                <w:sz w:val="20"/>
              </w:rPr>
              <w:t xml:space="preserve">433.21 </w:t>
            </w:r>
          </w:p>
        </w:tc>
        <w:tc>
          <w:tcPr>
            <w:tcW w:w="2971" w:type="dxa"/>
            <w:tcBorders>
              <w:top w:val="single" w:sz="4" w:space="0" w:color="000000"/>
              <w:left w:val="single" w:sz="4" w:space="0" w:color="000000"/>
              <w:bottom w:val="single" w:sz="4" w:space="0" w:color="000000"/>
              <w:right w:val="single" w:sz="4" w:space="0" w:color="000000"/>
            </w:tcBorders>
            <w:vAlign w:val="bottom"/>
          </w:tcPr>
          <w:p w14:paraId="4A4A1A01" w14:textId="77777777" w:rsidR="00425E2D" w:rsidRDefault="00425E2D" w:rsidP="00CB22B5">
            <w:pPr>
              <w:spacing w:line="259" w:lineRule="auto"/>
              <w:ind w:left="3"/>
            </w:pPr>
            <w:proofErr w:type="spellStart"/>
            <w:r>
              <w:rPr>
                <w:sz w:val="20"/>
              </w:rPr>
              <w:t>Vertb</w:t>
            </w:r>
            <w:proofErr w:type="spellEnd"/>
            <w:r>
              <w:rPr>
                <w:sz w:val="20"/>
              </w:rPr>
              <w:t xml:space="preserve"> art </w:t>
            </w:r>
            <w:proofErr w:type="spellStart"/>
            <w:r>
              <w:rPr>
                <w:sz w:val="20"/>
              </w:rPr>
              <w:t>occl</w:t>
            </w:r>
            <w:proofErr w:type="spellEnd"/>
            <w:r>
              <w:rPr>
                <w:sz w:val="20"/>
              </w:rPr>
              <w:t xml:space="preserve">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center"/>
          </w:tcPr>
          <w:p w14:paraId="17D48443" w14:textId="77777777" w:rsidR="00425E2D" w:rsidRDefault="00425E2D" w:rsidP="00CB22B5">
            <w:pPr>
              <w:spacing w:line="259" w:lineRule="auto"/>
              <w:ind w:left="1"/>
            </w:pPr>
            <w:r>
              <w:rPr>
                <w:sz w:val="20"/>
              </w:rPr>
              <w:t xml:space="preserve">I6021 </w:t>
            </w:r>
          </w:p>
        </w:tc>
        <w:tc>
          <w:tcPr>
            <w:tcW w:w="3780" w:type="dxa"/>
            <w:tcBorders>
              <w:top w:val="single" w:sz="4" w:space="0" w:color="000000"/>
              <w:left w:val="single" w:sz="4" w:space="0" w:color="000000"/>
              <w:bottom w:val="single" w:sz="4" w:space="0" w:color="000000"/>
              <w:right w:val="single" w:sz="4" w:space="0" w:color="000000"/>
            </w:tcBorders>
            <w:vAlign w:val="bottom"/>
          </w:tcPr>
          <w:p w14:paraId="4EE2C765" w14:textId="77777777" w:rsidR="00425E2D" w:rsidRDefault="00425E2D" w:rsidP="00CB22B5">
            <w:pPr>
              <w:spacing w:line="259" w:lineRule="auto"/>
              <w:ind w:left="3"/>
              <w:jc w:val="both"/>
            </w:pPr>
            <w:r>
              <w:rPr>
                <w:sz w:val="20"/>
              </w:rPr>
              <w:t xml:space="preserve">Nontraumatic subarachnoid hemorrhage from right anterior communicating artery </w:t>
            </w:r>
          </w:p>
        </w:tc>
      </w:tr>
      <w:tr w:rsidR="00425E2D" w14:paraId="2477F3FA" w14:textId="77777777" w:rsidTr="00425E2D">
        <w:trPr>
          <w:trHeight w:val="629"/>
        </w:trPr>
        <w:tc>
          <w:tcPr>
            <w:tcW w:w="545" w:type="dxa"/>
            <w:vMerge/>
            <w:tcBorders>
              <w:top w:val="nil"/>
              <w:left w:val="single" w:sz="4" w:space="0" w:color="000000"/>
              <w:bottom w:val="nil"/>
              <w:right w:val="single" w:sz="4" w:space="0" w:color="000000"/>
            </w:tcBorders>
          </w:tcPr>
          <w:p w14:paraId="723F977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0CA33728" w14:textId="77777777" w:rsidR="00425E2D" w:rsidRDefault="00425E2D" w:rsidP="00CB22B5">
            <w:pPr>
              <w:spacing w:line="259" w:lineRule="auto"/>
              <w:ind w:left="3"/>
            </w:pPr>
            <w:r>
              <w:rPr>
                <w:sz w:val="20"/>
              </w:rPr>
              <w:t xml:space="preserve">433.31 </w:t>
            </w:r>
          </w:p>
        </w:tc>
        <w:tc>
          <w:tcPr>
            <w:tcW w:w="2971" w:type="dxa"/>
            <w:tcBorders>
              <w:top w:val="single" w:sz="4" w:space="0" w:color="000000"/>
              <w:left w:val="single" w:sz="4" w:space="0" w:color="000000"/>
              <w:bottom w:val="single" w:sz="4" w:space="0" w:color="000000"/>
              <w:right w:val="single" w:sz="4" w:space="0" w:color="000000"/>
            </w:tcBorders>
            <w:vAlign w:val="bottom"/>
          </w:tcPr>
          <w:p w14:paraId="6C87BB8A" w14:textId="77777777" w:rsidR="00425E2D" w:rsidRDefault="00425E2D" w:rsidP="00CB22B5">
            <w:pPr>
              <w:spacing w:line="259" w:lineRule="auto"/>
              <w:ind w:left="3"/>
            </w:pPr>
            <w:proofErr w:type="spellStart"/>
            <w:r>
              <w:rPr>
                <w:sz w:val="20"/>
              </w:rPr>
              <w:t>Mult</w:t>
            </w:r>
            <w:proofErr w:type="spellEnd"/>
            <w:r>
              <w:rPr>
                <w:sz w:val="20"/>
              </w:rPr>
              <w:t xml:space="preserve"> </w:t>
            </w:r>
            <w:proofErr w:type="spellStart"/>
            <w:r>
              <w:rPr>
                <w:sz w:val="20"/>
              </w:rPr>
              <w:t>precer</w:t>
            </w:r>
            <w:proofErr w:type="spellEnd"/>
            <w:r>
              <w:rPr>
                <w:sz w:val="20"/>
              </w:rPr>
              <w:t xml:space="preserve"> </w:t>
            </w:r>
            <w:proofErr w:type="spellStart"/>
            <w:r>
              <w:rPr>
                <w:sz w:val="20"/>
              </w:rPr>
              <w:t>occl</w:t>
            </w:r>
            <w:proofErr w:type="spellEnd"/>
            <w:r>
              <w:rPr>
                <w:sz w:val="20"/>
              </w:rPr>
              <w:t xml:space="preserve">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2E329E50" w14:textId="77777777" w:rsidR="00425E2D" w:rsidRDefault="00425E2D" w:rsidP="00CB22B5">
            <w:pPr>
              <w:spacing w:line="259" w:lineRule="auto"/>
              <w:ind w:left="1"/>
            </w:pPr>
            <w:r>
              <w:rPr>
                <w:sz w:val="20"/>
              </w:rPr>
              <w:t xml:space="preserve">I6022 </w:t>
            </w:r>
          </w:p>
        </w:tc>
        <w:tc>
          <w:tcPr>
            <w:tcW w:w="3780" w:type="dxa"/>
            <w:tcBorders>
              <w:top w:val="single" w:sz="4" w:space="0" w:color="000000"/>
              <w:left w:val="single" w:sz="4" w:space="0" w:color="000000"/>
              <w:bottom w:val="single" w:sz="4" w:space="0" w:color="000000"/>
              <w:right w:val="single" w:sz="4" w:space="0" w:color="000000"/>
            </w:tcBorders>
            <w:vAlign w:val="bottom"/>
          </w:tcPr>
          <w:p w14:paraId="66F01C3B" w14:textId="77777777" w:rsidR="00425E2D" w:rsidRDefault="00425E2D" w:rsidP="00CB22B5">
            <w:pPr>
              <w:spacing w:line="259" w:lineRule="auto"/>
              <w:ind w:left="3"/>
            </w:pPr>
            <w:r>
              <w:rPr>
                <w:sz w:val="20"/>
              </w:rPr>
              <w:t xml:space="preserve">Nontraumatic subarachnoid hemorrhage from left anterior communicating artery </w:t>
            </w:r>
          </w:p>
        </w:tc>
      </w:tr>
      <w:tr w:rsidR="00425E2D" w14:paraId="78845CC5" w14:textId="77777777" w:rsidTr="00425E2D">
        <w:trPr>
          <w:trHeight w:val="701"/>
        </w:trPr>
        <w:tc>
          <w:tcPr>
            <w:tcW w:w="545" w:type="dxa"/>
            <w:vMerge/>
            <w:tcBorders>
              <w:top w:val="nil"/>
              <w:left w:val="single" w:sz="4" w:space="0" w:color="000000"/>
              <w:bottom w:val="nil"/>
              <w:right w:val="single" w:sz="4" w:space="0" w:color="000000"/>
            </w:tcBorders>
          </w:tcPr>
          <w:p w14:paraId="28D790EB"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70DF4BB4" w14:textId="77777777" w:rsidR="00425E2D" w:rsidRDefault="00425E2D" w:rsidP="00CB22B5">
            <w:pPr>
              <w:spacing w:line="259" w:lineRule="auto"/>
              <w:ind w:left="3"/>
            </w:pPr>
            <w:r>
              <w:rPr>
                <w:sz w:val="20"/>
              </w:rPr>
              <w:t xml:space="preserve">433.81 </w:t>
            </w:r>
          </w:p>
        </w:tc>
        <w:tc>
          <w:tcPr>
            <w:tcW w:w="2971" w:type="dxa"/>
            <w:tcBorders>
              <w:top w:val="single" w:sz="4" w:space="0" w:color="000000"/>
              <w:left w:val="single" w:sz="4" w:space="0" w:color="000000"/>
              <w:bottom w:val="single" w:sz="4" w:space="0" w:color="000000"/>
              <w:right w:val="single" w:sz="4" w:space="0" w:color="000000"/>
            </w:tcBorders>
            <w:vAlign w:val="bottom"/>
          </w:tcPr>
          <w:p w14:paraId="41682B68" w14:textId="77777777" w:rsidR="00425E2D" w:rsidRDefault="00425E2D" w:rsidP="00CB22B5">
            <w:pPr>
              <w:spacing w:line="259" w:lineRule="auto"/>
              <w:ind w:left="3"/>
            </w:pPr>
            <w:proofErr w:type="spellStart"/>
            <w:r>
              <w:rPr>
                <w:sz w:val="20"/>
              </w:rPr>
              <w:t>Precer</w:t>
            </w:r>
            <w:proofErr w:type="spellEnd"/>
            <w:r>
              <w:rPr>
                <w:sz w:val="20"/>
              </w:rPr>
              <w:t xml:space="preserve"> </w:t>
            </w:r>
            <w:proofErr w:type="spellStart"/>
            <w:r>
              <w:rPr>
                <w:sz w:val="20"/>
              </w:rPr>
              <w:t>occl</w:t>
            </w:r>
            <w:proofErr w:type="spellEnd"/>
            <w:r>
              <w:rPr>
                <w:sz w:val="20"/>
              </w:rPr>
              <w:t xml:space="preserve"> </w:t>
            </w:r>
            <w:proofErr w:type="spellStart"/>
            <w:r>
              <w:rPr>
                <w:sz w:val="20"/>
              </w:rPr>
              <w:t>nec</w:t>
            </w:r>
            <w:proofErr w:type="spellEnd"/>
            <w:r>
              <w:rPr>
                <w:sz w:val="20"/>
              </w:rPr>
              <w:t xml:space="preserve">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center"/>
          </w:tcPr>
          <w:p w14:paraId="545607BA" w14:textId="77777777" w:rsidR="00425E2D" w:rsidRDefault="00425E2D" w:rsidP="00CB22B5">
            <w:pPr>
              <w:spacing w:line="259" w:lineRule="auto"/>
              <w:ind w:left="1"/>
            </w:pPr>
            <w:r>
              <w:rPr>
                <w:sz w:val="20"/>
              </w:rPr>
              <w:t xml:space="preserve">I6030 </w:t>
            </w:r>
          </w:p>
        </w:tc>
        <w:tc>
          <w:tcPr>
            <w:tcW w:w="3780" w:type="dxa"/>
            <w:tcBorders>
              <w:top w:val="single" w:sz="4" w:space="0" w:color="000000"/>
              <w:left w:val="single" w:sz="4" w:space="0" w:color="000000"/>
              <w:bottom w:val="single" w:sz="4" w:space="0" w:color="000000"/>
              <w:right w:val="single" w:sz="4" w:space="0" w:color="000000"/>
            </w:tcBorders>
          </w:tcPr>
          <w:p w14:paraId="03734756" w14:textId="77777777" w:rsidR="00425E2D" w:rsidRDefault="00425E2D" w:rsidP="00CB22B5">
            <w:pPr>
              <w:spacing w:line="259" w:lineRule="auto"/>
              <w:ind w:left="3"/>
            </w:pPr>
            <w:r>
              <w:rPr>
                <w:sz w:val="20"/>
              </w:rPr>
              <w:t xml:space="preserve">Nontraumatic subarachnoid hemorrhage from unspecified </w:t>
            </w:r>
            <w:r>
              <w:rPr>
                <w:sz w:val="20"/>
              </w:rPr>
              <w:lastRenderedPageBreak/>
              <w:t xml:space="preserve">posterior communicating artery </w:t>
            </w:r>
          </w:p>
        </w:tc>
      </w:tr>
      <w:tr w:rsidR="00425E2D" w14:paraId="296768E4" w14:textId="77777777" w:rsidTr="00425E2D">
        <w:trPr>
          <w:trHeight w:val="540"/>
        </w:trPr>
        <w:tc>
          <w:tcPr>
            <w:tcW w:w="545" w:type="dxa"/>
            <w:vMerge/>
            <w:tcBorders>
              <w:top w:val="nil"/>
              <w:left w:val="single" w:sz="4" w:space="0" w:color="000000"/>
              <w:bottom w:val="nil"/>
              <w:right w:val="single" w:sz="4" w:space="0" w:color="000000"/>
            </w:tcBorders>
          </w:tcPr>
          <w:p w14:paraId="08E7EA0E"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440AD18F" w14:textId="77777777" w:rsidR="00425E2D" w:rsidRDefault="00425E2D" w:rsidP="00CB22B5">
            <w:pPr>
              <w:spacing w:line="259" w:lineRule="auto"/>
              <w:ind w:left="3"/>
            </w:pPr>
            <w:r>
              <w:rPr>
                <w:sz w:val="20"/>
              </w:rPr>
              <w:t xml:space="preserve">433.91 </w:t>
            </w:r>
          </w:p>
        </w:tc>
        <w:tc>
          <w:tcPr>
            <w:tcW w:w="2971" w:type="dxa"/>
            <w:tcBorders>
              <w:top w:val="single" w:sz="4" w:space="0" w:color="000000"/>
              <w:left w:val="single" w:sz="4" w:space="0" w:color="000000"/>
              <w:bottom w:val="single" w:sz="4" w:space="0" w:color="000000"/>
              <w:right w:val="single" w:sz="4" w:space="0" w:color="000000"/>
            </w:tcBorders>
          </w:tcPr>
          <w:p w14:paraId="6E1636CF" w14:textId="77777777" w:rsidR="00425E2D" w:rsidRDefault="00425E2D" w:rsidP="00CB22B5">
            <w:pPr>
              <w:spacing w:line="259" w:lineRule="auto"/>
              <w:ind w:left="3"/>
            </w:pPr>
            <w:proofErr w:type="spellStart"/>
            <w:r>
              <w:rPr>
                <w:sz w:val="20"/>
              </w:rPr>
              <w:t>Precer</w:t>
            </w:r>
            <w:proofErr w:type="spellEnd"/>
            <w:r>
              <w:rPr>
                <w:sz w:val="20"/>
              </w:rPr>
              <w:t xml:space="preserve"> </w:t>
            </w:r>
            <w:proofErr w:type="spellStart"/>
            <w:r>
              <w:rPr>
                <w:sz w:val="20"/>
              </w:rPr>
              <w:t>occl</w:t>
            </w:r>
            <w:proofErr w:type="spellEnd"/>
            <w:r>
              <w:rPr>
                <w:sz w:val="20"/>
              </w:rPr>
              <w:t xml:space="preserve"> </w:t>
            </w:r>
            <w:proofErr w:type="spellStart"/>
            <w:r>
              <w:rPr>
                <w:sz w:val="20"/>
              </w:rPr>
              <w:t>nos</w:t>
            </w:r>
            <w:proofErr w:type="spellEnd"/>
            <w:r>
              <w:rPr>
                <w:sz w:val="20"/>
              </w:rPr>
              <w:t xml:space="preserve">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bottom"/>
          </w:tcPr>
          <w:p w14:paraId="65419790" w14:textId="77777777" w:rsidR="00425E2D" w:rsidRDefault="00425E2D" w:rsidP="00CB22B5">
            <w:pPr>
              <w:spacing w:line="259" w:lineRule="auto"/>
              <w:ind w:left="1"/>
            </w:pPr>
            <w:r>
              <w:rPr>
                <w:sz w:val="20"/>
              </w:rPr>
              <w:t xml:space="preserve">I6031 </w:t>
            </w:r>
          </w:p>
        </w:tc>
        <w:tc>
          <w:tcPr>
            <w:tcW w:w="3780" w:type="dxa"/>
            <w:tcBorders>
              <w:top w:val="single" w:sz="4" w:space="0" w:color="000000"/>
              <w:left w:val="single" w:sz="4" w:space="0" w:color="000000"/>
              <w:bottom w:val="single" w:sz="4" w:space="0" w:color="000000"/>
              <w:right w:val="single" w:sz="4" w:space="0" w:color="000000"/>
            </w:tcBorders>
            <w:vAlign w:val="bottom"/>
          </w:tcPr>
          <w:p w14:paraId="20604C9A" w14:textId="77777777" w:rsidR="00425E2D" w:rsidRDefault="00425E2D" w:rsidP="00CB22B5">
            <w:pPr>
              <w:spacing w:line="259" w:lineRule="auto"/>
              <w:ind w:left="3"/>
              <w:jc w:val="both"/>
            </w:pPr>
            <w:r>
              <w:rPr>
                <w:sz w:val="20"/>
              </w:rPr>
              <w:t xml:space="preserve">Nontraumatic subarachnoid hemorrhage from right posterior communicating artery </w:t>
            </w:r>
          </w:p>
        </w:tc>
      </w:tr>
      <w:tr w:rsidR="00425E2D" w14:paraId="0E52E97A" w14:textId="77777777" w:rsidTr="00425E2D">
        <w:trPr>
          <w:trHeight w:val="631"/>
        </w:trPr>
        <w:tc>
          <w:tcPr>
            <w:tcW w:w="545" w:type="dxa"/>
            <w:vMerge/>
            <w:tcBorders>
              <w:top w:val="nil"/>
              <w:left w:val="single" w:sz="4" w:space="0" w:color="000000"/>
              <w:bottom w:val="nil"/>
              <w:right w:val="single" w:sz="4" w:space="0" w:color="000000"/>
            </w:tcBorders>
          </w:tcPr>
          <w:p w14:paraId="7F2FCE76"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68108AB0" w14:textId="77777777" w:rsidR="00425E2D" w:rsidRDefault="00425E2D" w:rsidP="00CB22B5">
            <w:pPr>
              <w:spacing w:line="259" w:lineRule="auto"/>
              <w:ind w:left="3"/>
            </w:pPr>
            <w:r>
              <w:rPr>
                <w:sz w:val="20"/>
              </w:rPr>
              <w:t xml:space="preserve">434.01 </w:t>
            </w:r>
          </w:p>
        </w:tc>
        <w:tc>
          <w:tcPr>
            <w:tcW w:w="2971" w:type="dxa"/>
            <w:tcBorders>
              <w:top w:val="single" w:sz="4" w:space="0" w:color="000000"/>
              <w:left w:val="single" w:sz="4" w:space="0" w:color="000000"/>
              <w:bottom w:val="single" w:sz="4" w:space="0" w:color="000000"/>
              <w:right w:val="single" w:sz="4" w:space="0" w:color="000000"/>
            </w:tcBorders>
          </w:tcPr>
          <w:p w14:paraId="5DA56BA9" w14:textId="77777777" w:rsidR="00425E2D" w:rsidRDefault="00425E2D" w:rsidP="00CB22B5">
            <w:pPr>
              <w:spacing w:line="259" w:lineRule="auto"/>
              <w:ind w:left="3"/>
            </w:pPr>
            <w:r>
              <w:rPr>
                <w:sz w:val="20"/>
              </w:rPr>
              <w:t xml:space="preserve">Cere thrombosis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vAlign w:val="center"/>
          </w:tcPr>
          <w:p w14:paraId="2E20178D" w14:textId="77777777" w:rsidR="00425E2D" w:rsidRDefault="00425E2D" w:rsidP="00CB22B5">
            <w:pPr>
              <w:spacing w:line="259" w:lineRule="auto"/>
              <w:ind w:left="1"/>
            </w:pPr>
            <w:r>
              <w:rPr>
                <w:sz w:val="20"/>
              </w:rPr>
              <w:t xml:space="preserve">I6032 </w:t>
            </w:r>
          </w:p>
        </w:tc>
        <w:tc>
          <w:tcPr>
            <w:tcW w:w="3780" w:type="dxa"/>
            <w:tcBorders>
              <w:top w:val="single" w:sz="4" w:space="0" w:color="000000"/>
              <w:left w:val="single" w:sz="4" w:space="0" w:color="000000"/>
              <w:bottom w:val="single" w:sz="4" w:space="0" w:color="000000"/>
              <w:right w:val="single" w:sz="4" w:space="0" w:color="000000"/>
            </w:tcBorders>
            <w:vAlign w:val="bottom"/>
          </w:tcPr>
          <w:p w14:paraId="203437F1" w14:textId="77777777" w:rsidR="00425E2D" w:rsidRDefault="00425E2D" w:rsidP="00CB22B5">
            <w:pPr>
              <w:spacing w:line="259" w:lineRule="auto"/>
              <w:ind w:left="3"/>
              <w:jc w:val="both"/>
            </w:pPr>
            <w:r>
              <w:rPr>
                <w:sz w:val="20"/>
              </w:rPr>
              <w:t xml:space="preserve">Nontraumatic subarachnoid hemorrhage from left posterior communicating artery </w:t>
            </w:r>
          </w:p>
        </w:tc>
      </w:tr>
      <w:tr w:rsidR="00425E2D" w14:paraId="5E2CA1B4" w14:textId="77777777" w:rsidTr="00425E2D">
        <w:trPr>
          <w:trHeight w:val="629"/>
        </w:trPr>
        <w:tc>
          <w:tcPr>
            <w:tcW w:w="545" w:type="dxa"/>
            <w:vMerge/>
            <w:tcBorders>
              <w:top w:val="nil"/>
              <w:left w:val="single" w:sz="4" w:space="0" w:color="000000"/>
              <w:bottom w:val="single" w:sz="4" w:space="0" w:color="000000"/>
              <w:right w:val="single" w:sz="4" w:space="0" w:color="000000"/>
            </w:tcBorders>
          </w:tcPr>
          <w:p w14:paraId="1DD3A76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BC97866" w14:textId="77777777" w:rsidR="00425E2D" w:rsidRDefault="00425E2D" w:rsidP="00CB22B5">
            <w:pPr>
              <w:spacing w:line="259" w:lineRule="auto"/>
              <w:ind w:left="3"/>
            </w:pPr>
            <w:r>
              <w:rPr>
                <w:sz w:val="20"/>
              </w:rPr>
              <w:t xml:space="preserve">434.11 </w:t>
            </w:r>
          </w:p>
        </w:tc>
        <w:tc>
          <w:tcPr>
            <w:tcW w:w="2971" w:type="dxa"/>
            <w:tcBorders>
              <w:top w:val="single" w:sz="4" w:space="0" w:color="000000"/>
              <w:left w:val="single" w:sz="4" w:space="0" w:color="000000"/>
              <w:bottom w:val="single" w:sz="4" w:space="0" w:color="000000"/>
              <w:right w:val="single" w:sz="4" w:space="0" w:color="000000"/>
            </w:tcBorders>
          </w:tcPr>
          <w:p w14:paraId="5B1CCF6C" w14:textId="77777777" w:rsidR="00425E2D" w:rsidRDefault="00425E2D" w:rsidP="00CB22B5">
            <w:pPr>
              <w:spacing w:line="259" w:lineRule="auto"/>
              <w:ind w:left="3"/>
            </w:pPr>
            <w:r>
              <w:rPr>
                <w:sz w:val="20"/>
              </w:rPr>
              <w:t xml:space="preserve">Cere embolism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B4E516D" w14:textId="77777777" w:rsidR="00425E2D" w:rsidRDefault="00425E2D" w:rsidP="00CB22B5">
            <w:pPr>
              <w:spacing w:line="259" w:lineRule="auto"/>
            </w:pPr>
            <w:r>
              <w:rPr>
                <w:sz w:val="20"/>
              </w:rPr>
              <w:t xml:space="preserve">I604 </w:t>
            </w:r>
          </w:p>
        </w:tc>
        <w:tc>
          <w:tcPr>
            <w:tcW w:w="3780" w:type="dxa"/>
            <w:tcBorders>
              <w:top w:val="single" w:sz="4" w:space="0" w:color="000000"/>
              <w:left w:val="single" w:sz="4" w:space="0" w:color="000000"/>
              <w:bottom w:val="single" w:sz="4" w:space="0" w:color="000000"/>
              <w:right w:val="single" w:sz="4" w:space="0" w:color="000000"/>
            </w:tcBorders>
            <w:vAlign w:val="bottom"/>
          </w:tcPr>
          <w:p w14:paraId="0696B1B8" w14:textId="77777777" w:rsidR="00425E2D" w:rsidRDefault="00425E2D" w:rsidP="00CB22B5">
            <w:pPr>
              <w:spacing w:line="259" w:lineRule="auto"/>
              <w:ind w:left="3"/>
            </w:pPr>
            <w:r>
              <w:rPr>
                <w:sz w:val="20"/>
              </w:rPr>
              <w:t xml:space="preserve">Nontraumatic subarachnoid hemorrhage from basilar artery </w:t>
            </w:r>
          </w:p>
        </w:tc>
      </w:tr>
    </w:tbl>
    <w:p w14:paraId="714469A1" w14:textId="77777777" w:rsidR="00425E2D" w:rsidRDefault="00425E2D" w:rsidP="00425E2D">
      <w:pPr>
        <w:spacing w:line="259" w:lineRule="auto"/>
        <w:ind w:left="-1800" w:right="11335"/>
      </w:pPr>
    </w:p>
    <w:tbl>
      <w:tblPr>
        <w:tblStyle w:val="TableGrid0"/>
        <w:tblW w:w="9365" w:type="dxa"/>
        <w:tblInd w:w="175" w:type="dxa"/>
        <w:tblCellMar>
          <w:top w:w="54" w:type="dxa"/>
          <w:left w:w="103" w:type="dxa"/>
          <w:bottom w:w="5" w:type="dxa"/>
          <w:right w:w="255" w:type="dxa"/>
        </w:tblCellMar>
        <w:tblLook w:val="04A0" w:firstRow="1" w:lastRow="0" w:firstColumn="1" w:lastColumn="0" w:noHBand="0" w:noVBand="1"/>
      </w:tblPr>
      <w:tblGrid>
        <w:gridCol w:w="369"/>
        <w:gridCol w:w="2447"/>
        <w:gridCol w:w="2449"/>
        <w:gridCol w:w="1628"/>
        <w:gridCol w:w="2472"/>
      </w:tblGrid>
      <w:tr w:rsidR="00425E2D" w14:paraId="727119E2" w14:textId="77777777" w:rsidTr="00425E2D">
        <w:trPr>
          <w:trHeight w:val="631"/>
        </w:trPr>
        <w:tc>
          <w:tcPr>
            <w:tcW w:w="545" w:type="dxa"/>
            <w:vMerge w:val="restart"/>
            <w:tcBorders>
              <w:top w:val="single" w:sz="4" w:space="0" w:color="000000"/>
              <w:left w:val="single" w:sz="4" w:space="0" w:color="000000"/>
              <w:bottom w:val="single" w:sz="4" w:space="0" w:color="000000"/>
              <w:right w:val="single" w:sz="4" w:space="0" w:color="000000"/>
            </w:tcBorders>
          </w:tcPr>
          <w:p w14:paraId="68952D4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3DF65335" w14:textId="77777777" w:rsidR="00425E2D" w:rsidRDefault="00425E2D" w:rsidP="00CB22B5">
            <w:pPr>
              <w:spacing w:line="259" w:lineRule="auto"/>
              <w:ind w:left="5"/>
            </w:pPr>
            <w:r>
              <w:rPr>
                <w:sz w:val="20"/>
              </w:rPr>
              <w:t xml:space="preserve">434.91 </w:t>
            </w:r>
          </w:p>
        </w:tc>
        <w:tc>
          <w:tcPr>
            <w:tcW w:w="2971" w:type="dxa"/>
            <w:tcBorders>
              <w:top w:val="single" w:sz="4" w:space="0" w:color="000000"/>
              <w:left w:val="single" w:sz="4" w:space="0" w:color="000000"/>
              <w:bottom w:val="single" w:sz="4" w:space="0" w:color="000000"/>
              <w:right w:val="single" w:sz="4" w:space="0" w:color="000000"/>
            </w:tcBorders>
          </w:tcPr>
          <w:p w14:paraId="2DE2F95D" w14:textId="77777777" w:rsidR="00425E2D" w:rsidRDefault="00425E2D" w:rsidP="00CB22B5">
            <w:pPr>
              <w:spacing w:line="259" w:lineRule="auto"/>
              <w:ind w:left="5"/>
            </w:pPr>
            <w:proofErr w:type="spellStart"/>
            <w:r>
              <w:rPr>
                <w:sz w:val="20"/>
              </w:rPr>
              <w:t>Cereb</w:t>
            </w:r>
            <w:proofErr w:type="spellEnd"/>
            <w:r>
              <w:rPr>
                <w:sz w:val="20"/>
              </w:rPr>
              <w:t xml:space="preserve"> </w:t>
            </w:r>
            <w:proofErr w:type="spellStart"/>
            <w:r>
              <w:rPr>
                <w:sz w:val="20"/>
              </w:rPr>
              <w:t>occl</w:t>
            </w:r>
            <w:proofErr w:type="spellEnd"/>
            <w:r>
              <w:rPr>
                <w:sz w:val="20"/>
              </w:rPr>
              <w:t xml:space="preserve"> </w:t>
            </w:r>
            <w:proofErr w:type="spellStart"/>
            <w:r>
              <w:rPr>
                <w:sz w:val="20"/>
              </w:rPr>
              <w:t>nos</w:t>
            </w:r>
            <w:proofErr w:type="spellEnd"/>
            <w:r>
              <w:rPr>
                <w:sz w:val="20"/>
              </w:rPr>
              <w:t xml:space="preserve">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778527D8" w14:textId="77777777" w:rsidR="00425E2D" w:rsidRDefault="00425E2D" w:rsidP="00CB22B5">
            <w:pPr>
              <w:spacing w:line="259" w:lineRule="auto"/>
              <w:ind w:left="1"/>
            </w:pPr>
            <w:r>
              <w:rPr>
                <w:sz w:val="20"/>
              </w:rPr>
              <w:t xml:space="preserve">I6050 </w:t>
            </w:r>
          </w:p>
        </w:tc>
        <w:tc>
          <w:tcPr>
            <w:tcW w:w="3780" w:type="dxa"/>
            <w:tcBorders>
              <w:top w:val="single" w:sz="4" w:space="0" w:color="000000"/>
              <w:left w:val="single" w:sz="4" w:space="0" w:color="000000"/>
              <w:bottom w:val="single" w:sz="4" w:space="0" w:color="000000"/>
              <w:right w:val="single" w:sz="4" w:space="0" w:color="000000"/>
            </w:tcBorders>
            <w:vAlign w:val="bottom"/>
          </w:tcPr>
          <w:p w14:paraId="4A56791D" w14:textId="77777777" w:rsidR="00425E2D" w:rsidRDefault="00425E2D" w:rsidP="00CB22B5">
            <w:pPr>
              <w:spacing w:line="259" w:lineRule="auto"/>
              <w:ind w:left="5"/>
            </w:pPr>
            <w:r>
              <w:rPr>
                <w:sz w:val="20"/>
              </w:rPr>
              <w:t xml:space="preserve">Nontraumatic subarachnoid hemorrhage from unspecified vertebral artery </w:t>
            </w:r>
          </w:p>
        </w:tc>
      </w:tr>
      <w:tr w:rsidR="00425E2D" w14:paraId="31FB2DA7" w14:textId="77777777" w:rsidTr="00425E2D">
        <w:trPr>
          <w:trHeight w:val="629"/>
        </w:trPr>
        <w:tc>
          <w:tcPr>
            <w:tcW w:w="545" w:type="dxa"/>
            <w:vMerge/>
            <w:tcBorders>
              <w:top w:val="nil"/>
              <w:left w:val="single" w:sz="4" w:space="0" w:color="000000"/>
              <w:bottom w:val="nil"/>
              <w:right w:val="single" w:sz="4" w:space="0" w:color="000000"/>
            </w:tcBorders>
          </w:tcPr>
          <w:p w14:paraId="77FAF6D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71DBE314" w14:textId="77777777" w:rsidR="00425E2D" w:rsidRDefault="00425E2D" w:rsidP="00CB22B5">
            <w:pPr>
              <w:spacing w:line="259" w:lineRule="auto"/>
              <w:ind w:left="5"/>
            </w:pPr>
            <w:r>
              <w:rPr>
                <w:sz w:val="20"/>
              </w:rPr>
              <w:t xml:space="preserve">433.91 </w:t>
            </w:r>
          </w:p>
        </w:tc>
        <w:tc>
          <w:tcPr>
            <w:tcW w:w="2971" w:type="dxa"/>
            <w:tcBorders>
              <w:top w:val="single" w:sz="4" w:space="0" w:color="000000"/>
              <w:left w:val="single" w:sz="4" w:space="0" w:color="000000"/>
              <w:bottom w:val="single" w:sz="4" w:space="0" w:color="000000"/>
              <w:right w:val="single" w:sz="4" w:space="0" w:color="000000"/>
            </w:tcBorders>
          </w:tcPr>
          <w:p w14:paraId="1BA35BCC" w14:textId="77777777" w:rsidR="00425E2D" w:rsidRDefault="00425E2D" w:rsidP="00CB22B5">
            <w:pPr>
              <w:spacing w:line="259" w:lineRule="auto"/>
              <w:ind w:left="5"/>
            </w:pPr>
            <w:proofErr w:type="spellStart"/>
            <w:r>
              <w:rPr>
                <w:sz w:val="20"/>
              </w:rPr>
              <w:t>Precer</w:t>
            </w:r>
            <w:proofErr w:type="spellEnd"/>
            <w:r>
              <w:rPr>
                <w:sz w:val="20"/>
              </w:rPr>
              <w:t xml:space="preserve"> </w:t>
            </w:r>
            <w:proofErr w:type="spellStart"/>
            <w:r>
              <w:rPr>
                <w:sz w:val="20"/>
              </w:rPr>
              <w:t>occl</w:t>
            </w:r>
            <w:proofErr w:type="spellEnd"/>
            <w:r>
              <w:rPr>
                <w:sz w:val="20"/>
              </w:rPr>
              <w:t xml:space="preserve"> </w:t>
            </w:r>
            <w:proofErr w:type="spellStart"/>
            <w:r>
              <w:rPr>
                <w:sz w:val="20"/>
              </w:rPr>
              <w:t>nos</w:t>
            </w:r>
            <w:proofErr w:type="spellEnd"/>
            <w:r>
              <w:rPr>
                <w:sz w:val="20"/>
              </w:rPr>
              <w:t xml:space="preserve">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65055961" w14:textId="77777777" w:rsidR="00425E2D" w:rsidRDefault="00425E2D" w:rsidP="00CB22B5">
            <w:pPr>
              <w:spacing w:line="259" w:lineRule="auto"/>
            </w:pPr>
            <w:r>
              <w:rPr>
                <w:sz w:val="20"/>
              </w:rPr>
              <w:t xml:space="preserve">I6051 </w:t>
            </w:r>
          </w:p>
        </w:tc>
        <w:tc>
          <w:tcPr>
            <w:tcW w:w="3780" w:type="dxa"/>
            <w:tcBorders>
              <w:top w:val="single" w:sz="4" w:space="0" w:color="000000"/>
              <w:left w:val="single" w:sz="4" w:space="0" w:color="000000"/>
              <w:bottom w:val="single" w:sz="4" w:space="0" w:color="000000"/>
              <w:right w:val="single" w:sz="4" w:space="0" w:color="000000"/>
            </w:tcBorders>
          </w:tcPr>
          <w:p w14:paraId="1942C7E4" w14:textId="77777777" w:rsidR="00425E2D" w:rsidRDefault="00425E2D" w:rsidP="00CB22B5">
            <w:pPr>
              <w:spacing w:line="259" w:lineRule="auto"/>
              <w:ind w:left="5" w:hanging="2"/>
            </w:pPr>
            <w:r>
              <w:rPr>
                <w:sz w:val="20"/>
              </w:rPr>
              <w:t xml:space="preserve">Nontraumatic subarachnoid hemorrhage from right vertebral artery </w:t>
            </w:r>
          </w:p>
        </w:tc>
      </w:tr>
      <w:tr w:rsidR="00425E2D" w14:paraId="1F25D9B2" w14:textId="77777777" w:rsidTr="00425E2D">
        <w:trPr>
          <w:trHeight w:val="631"/>
        </w:trPr>
        <w:tc>
          <w:tcPr>
            <w:tcW w:w="545" w:type="dxa"/>
            <w:vMerge/>
            <w:tcBorders>
              <w:top w:val="nil"/>
              <w:left w:val="single" w:sz="4" w:space="0" w:color="000000"/>
              <w:bottom w:val="nil"/>
              <w:right w:val="single" w:sz="4" w:space="0" w:color="000000"/>
            </w:tcBorders>
          </w:tcPr>
          <w:p w14:paraId="0C131F83"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tcPr>
          <w:p w14:paraId="54AC8EC6" w14:textId="77777777" w:rsidR="00425E2D" w:rsidRDefault="00425E2D" w:rsidP="00CB22B5">
            <w:pPr>
              <w:spacing w:line="259" w:lineRule="auto"/>
              <w:ind w:left="5"/>
            </w:pPr>
            <w:r>
              <w:rPr>
                <w:sz w:val="20"/>
              </w:rPr>
              <w:t xml:space="preserve">434.01 </w:t>
            </w:r>
          </w:p>
        </w:tc>
        <w:tc>
          <w:tcPr>
            <w:tcW w:w="2971" w:type="dxa"/>
            <w:tcBorders>
              <w:top w:val="single" w:sz="4" w:space="0" w:color="000000"/>
              <w:left w:val="single" w:sz="4" w:space="0" w:color="000000"/>
              <w:bottom w:val="single" w:sz="4" w:space="0" w:color="000000"/>
              <w:right w:val="single" w:sz="4" w:space="0" w:color="000000"/>
            </w:tcBorders>
          </w:tcPr>
          <w:p w14:paraId="7AEE25E1" w14:textId="77777777" w:rsidR="00425E2D" w:rsidRDefault="00425E2D" w:rsidP="00CB22B5">
            <w:pPr>
              <w:spacing w:line="259" w:lineRule="auto"/>
              <w:ind w:left="5"/>
            </w:pPr>
            <w:r>
              <w:rPr>
                <w:sz w:val="20"/>
              </w:rPr>
              <w:t xml:space="preserve">Cere thrombosis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D3034C8" w14:textId="77777777" w:rsidR="00425E2D" w:rsidRDefault="00425E2D" w:rsidP="00CB22B5">
            <w:pPr>
              <w:spacing w:line="259" w:lineRule="auto"/>
            </w:pPr>
            <w:r>
              <w:rPr>
                <w:sz w:val="20"/>
              </w:rPr>
              <w:t xml:space="preserve">I6052 </w:t>
            </w:r>
          </w:p>
        </w:tc>
        <w:tc>
          <w:tcPr>
            <w:tcW w:w="3780" w:type="dxa"/>
            <w:tcBorders>
              <w:top w:val="single" w:sz="4" w:space="0" w:color="000000"/>
              <w:left w:val="single" w:sz="4" w:space="0" w:color="000000"/>
              <w:bottom w:val="single" w:sz="4" w:space="0" w:color="000000"/>
              <w:right w:val="single" w:sz="4" w:space="0" w:color="000000"/>
            </w:tcBorders>
          </w:tcPr>
          <w:p w14:paraId="5D65A2DD" w14:textId="77777777" w:rsidR="00425E2D" w:rsidRDefault="00425E2D" w:rsidP="00CB22B5">
            <w:pPr>
              <w:spacing w:line="259" w:lineRule="auto"/>
              <w:ind w:left="6" w:hanging="2"/>
              <w:jc w:val="both"/>
            </w:pPr>
            <w:r>
              <w:rPr>
                <w:sz w:val="20"/>
              </w:rPr>
              <w:t xml:space="preserve">Nontraumatic subarachnoid hemorrhage from left vertebral artery </w:t>
            </w:r>
          </w:p>
        </w:tc>
      </w:tr>
      <w:tr w:rsidR="00425E2D" w14:paraId="2B0E5CF9" w14:textId="77777777" w:rsidTr="00425E2D">
        <w:trPr>
          <w:trHeight w:val="629"/>
        </w:trPr>
        <w:tc>
          <w:tcPr>
            <w:tcW w:w="545" w:type="dxa"/>
            <w:vMerge/>
            <w:tcBorders>
              <w:top w:val="nil"/>
              <w:left w:val="single" w:sz="4" w:space="0" w:color="000000"/>
              <w:bottom w:val="nil"/>
              <w:right w:val="single" w:sz="4" w:space="0" w:color="000000"/>
            </w:tcBorders>
          </w:tcPr>
          <w:p w14:paraId="0A1D3A3D"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1E4FEEF5" w14:textId="77777777" w:rsidR="00425E2D" w:rsidRDefault="00425E2D" w:rsidP="00CB22B5">
            <w:pPr>
              <w:spacing w:line="259" w:lineRule="auto"/>
              <w:ind w:left="5"/>
            </w:pPr>
            <w:r>
              <w:rPr>
                <w:sz w:val="20"/>
              </w:rPr>
              <w:t xml:space="preserve">434.11 </w:t>
            </w:r>
          </w:p>
        </w:tc>
        <w:tc>
          <w:tcPr>
            <w:tcW w:w="2971" w:type="dxa"/>
            <w:tcBorders>
              <w:top w:val="single" w:sz="4" w:space="0" w:color="000000"/>
              <w:left w:val="single" w:sz="4" w:space="0" w:color="000000"/>
              <w:bottom w:val="single" w:sz="4" w:space="0" w:color="000000"/>
              <w:right w:val="single" w:sz="4" w:space="0" w:color="000000"/>
            </w:tcBorders>
            <w:vAlign w:val="bottom"/>
          </w:tcPr>
          <w:p w14:paraId="7B8EFAB4" w14:textId="77777777" w:rsidR="00425E2D" w:rsidRDefault="00425E2D" w:rsidP="00CB22B5">
            <w:pPr>
              <w:spacing w:line="259" w:lineRule="auto"/>
              <w:ind w:left="5"/>
            </w:pPr>
            <w:r>
              <w:rPr>
                <w:sz w:val="20"/>
              </w:rPr>
              <w:t xml:space="preserve">Cere embolism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3734B318" w14:textId="77777777" w:rsidR="00425E2D" w:rsidRDefault="00425E2D" w:rsidP="00CB22B5">
            <w:pPr>
              <w:spacing w:line="259" w:lineRule="auto"/>
              <w:ind w:left="3"/>
            </w:pPr>
            <w:r>
              <w:rPr>
                <w:sz w:val="20"/>
              </w:rPr>
              <w:t xml:space="preserve">I606  </w:t>
            </w:r>
          </w:p>
        </w:tc>
        <w:tc>
          <w:tcPr>
            <w:tcW w:w="3780" w:type="dxa"/>
            <w:tcBorders>
              <w:top w:val="single" w:sz="4" w:space="0" w:color="000000"/>
              <w:left w:val="single" w:sz="4" w:space="0" w:color="000000"/>
              <w:bottom w:val="single" w:sz="4" w:space="0" w:color="000000"/>
              <w:right w:val="single" w:sz="4" w:space="0" w:color="000000"/>
            </w:tcBorders>
          </w:tcPr>
          <w:p w14:paraId="7BC7622D" w14:textId="77777777" w:rsidR="00425E2D" w:rsidRDefault="00425E2D" w:rsidP="00CB22B5">
            <w:pPr>
              <w:spacing w:line="259" w:lineRule="auto"/>
              <w:ind w:left="5" w:hanging="1"/>
            </w:pPr>
            <w:r>
              <w:rPr>
                <w:sz w:val="20"/>
              </w:rPr>
              <w:t xml:space="preserve">Nontraumatic subarachnoid hemorrhage from other intracranial arteries </w:t>
            </w:r>
          </w:p>
        </w:tc>
      </w:tr>
      <w:tr w:rsidR="00425E2D" w14:paraId="0090E21F" w14:textId="77777777" w:rsidTr="00425E2D">
        <w:trPr>
          <w:trHeight w:val="931"/>
        </w:trPr>
        <w:tc>
          <w:tcPr>
            <w:tcW w:w="545" w:type="dxa"/>
            <w:vMerge/>
            <w:tcBorders>
              <w:top w:val="nil"/>
              <w:left w:val="single" w:sz="4" w:space="0" w:color="000000"/>
              <w:bottom w:val="nil"/>
              <w:right w:val="single" w:sz="4" w:space="0" w:color="000000"/>
            </w:tcBorders>
          </w:tcPr>
          <w:p w14:paraId="6111836A"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77EB53DE" w14:textId="77777777" w:rsidR="00425E2D" w:rsidRDefault="00425E2D" w:rsidP="00CB22B5">
            <w:pPr>
              <w:spacing w:line="259" w:lineRule="auto"/>
              <w:ind w:left="5"/>
            </w:pPr>
            <w:r>
              <w:rPr>
                <w:sz w:val="20"/>
              </w:rPr>
              <w:t xml:space="preserve">434.91 </w:t>
            </w:r>
          </w:p>
        </w:tc>
        <w:tc>
          <w:tcPr>
            <w:tcW w:w="2971" w:type="dxa"/>
            <w:tcBorders>
              <w:top w:val="single" w:sz="4" w:space="0" w:color="000000"/>
              <w:left w:val="single" w:sz="4" w:space="0" w:color="000000"/>
              <w:bottom w:val="single" w:sz="4" w:space="0" w:color="000000"/>
              <w:right w:val="single" w:sz="4" w:space="0" w:color="000000"/>
            </w:tcBorders>
            <w:vAlign w:val="bottom"/>
          </w:tcPr>
          <w:p w14:paraId="19FD6E1A" w14:textId="77777777" w:rsidR="00425E2D" w:rsidRDefault="00425E2D" w:rsidP="00CB22B5">
            <w:pPr>
              <w:spacing w:line="259" w:lineRule="auto"/>
              <w:ind w:left="5"/>
            </w:pPr>
            <w:proofErr w:type="spellStart"/>
            <w:r>
              <w:rPr>
                <w:sz w:val="20"/>
              </w:rPr>
              <w:t>Cereb</w:t>
            </w:r>
            <w:proofErr w:type="spellEnd"/>
            <w:r>
              <w:rPr>
                <w:sz w:val="20"/>
              </w:rPr>
              <w:t xml:space="preserve"> </w:t>
            </w:r>
            <w:proofErr w:type="spellStart"/>
            <w:r>
              <w:rPr>
                <w:sz w:val="20"/>
              </w:rPr>
              <w:t>occl</w:t>
            </w:r>
            <w:proofErr w:type="spellEnd"/>
            <w:r>
              <w:rPr>
                <w:sz w:val="20"/>
              </w:rPr>
              <w:t xml:space="preserve"> </w:t>
            </w:r>
            <w:proofErr w:type="spellStart"/>
            <w:r>
              <w:rPr>
                <w:sz w:val="20"/>
              </w:rPr>
              <w:t>nos</w:t>
            </w:r>
            <w:proofErr w:type="spellEnd"/>
            <w:r>
              <w:rPr>
                <w:sz w:val="20"/>
              </w:rPr>
              <w:t xml:space="preserve"> w/ </w:t>
            </w:r>
            <w:proofErr w:type="spellStart"/>
            <w:r>
              <w:rPr>
                <w:sz w:val="20"/>
              </w:rPr>
              <w:t>infrct</w:t>
            </w:r>
            <w:proofErr w:type="spellEnd"/>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2A759810" w14:textId="77777777" w:rsidR="00425E2D" w:rsidRDefault="00425E2D" w:rsidP="00CB22B5">
            <w:pPr>
              <w:spacing w:line="259" w:lineRule="auto"/>
              <w:ind w:left="3"/>
            </w:pPr>
            <w:r>
              <w:rPr>
                <w:sz w:val="20"/>
              </w:rPr>
              <w:t xml:space="preserve">I607 </w:t>
            </w:r>
          </w:p>
          <w:p w14:paraId="7C5775A0" w14:textId="77777777" w:rsidR="00425E2D" w:rsidRDefault="00425E2D" w:rsidP="00CB22B5">
            <w:pPr>
              <w:spacing w:line="259" w:lineRule="auto"/>
              <w:ind w:left="3"/>
            </w:pPr>
            <w:r>
              <w:rPr>
                <w:sz w:val="20"/>
              </w:rPr>
              <w:t xml:space="preserve"> </w:t>
            </w:r>
          </w:p>
          <w:p w14:paraId="424876D5" w14:textId="77777777" w:rsidR="00425E2D" w:rsidRDefault="00425E2D" w:rsidP="00CB22B5">
            <w:pPr>
              <w:spacing w:line="259" w:lineRule="auto"/>
              <w:ind w:left="3"/>
            </w:pPr>
            <w:r>
              <w:rPr>
                <w:sz w:val="20"/>
              </w:rPr>
              <w:t xml:space="preserve"> </w:t>
            </w:r>
          </w:p>
          <w:p w14:paraId="71039F05" w14:textId="77777777" w:rsidR="00425E2D" w:rsidRDefault="00425E2D" w:rsidP="00CB22B5">
            <w:pPr>
              <w:spacing w:line="259" w:lineRule="auto"/>
              <w:ind w:left="3"/>
            </w:pPr>
            <w:r>
              <w:rPr>
                <w:sz w:val="20"/>
              </w:rPr>
              <w:lastRenderedPageBreak/>
              <w:t xml:space="preserve"> </w:t>
            </w:r>
          </w:p>
        </w:tc>
        <w:tc>
          <w:tcPr>
            <w:tcW w:w="3780" w:type="dxa"/>
            <w:tcBorders>
              <w:top w:val="single" w:sz="4" w:space="0" w:color="000000"/>
              <w:left w:val="single" w:sz="4" w:space="0" w:color="000000"/>
              <w:bottom w:val="single" w:sz="4" w:space="0" w:color="000000"/>
              <w:right w:val="single" w:sz="4" w:space="0" w:color="000000"/>
            </w:tcBorders>
          </w:tcPr>
          <w:p w14:paraId="32F87442" w14:textId="77777777" w:rsidR="00425E2D" w:rsidRDefault="00425E2D" w:rsidP="00CB22B5">
            <w:pPr>
              <w:spacing w:line="259" w:lineRule="auto"/>
              <w:ind w:left="5"/>
            </w:pPr>
            <w:r>
              <w:rPr>
                <w:sz w:val="20"/>
              </w:rPr>
              <w:lastRenderedPageBreak/>
              <w:t xml:space="preserve">Nontraumatic subarachnoid hemorrhage from </w:t>
            </w:r>
            <w:r>
              <w:rPr>
                <w:sz w:val="20"/>
              </w:rPr>
              <w:lastRenderedPageBreak/>
              <w:t xml:space="preserve">unspecified intracranial artery </w:t>
            </w:r>
          </w:p>
        </w:tc>
      </w:tr>
      <w:tr w:rsidR="00425E2D" w14:paraId="33F6EC4D" w14:textId="77777777" w:rsidTr="00425E2D">
        <w:trPr>
          <w:trHeight w:val="629"/>
        </w:trPr>
        <w:tc>
          <w:tcPr>
            <w:tcW w:w="545" w:type="dxa"/>
            <w:vMerge/>
            <w:tcBorders>
              <w:top w:val="nil"/>
              <w:left w:val="single" w:sz="4" w:space="0" w:color="000000"/>
              <w:bottom w:val="nil"/>
              <w:right w:val="single" w:sz="4" w:space="0" w:color="000000"/>
            </w:tcBorders>
          </w:tcPr>
          <w:p w14:paraId="513F6014"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0755CE8A" w14:textId="77777777" w:rsidR="00425E2D" w:rsidRDefault="00425E2D" w:rsidP="00CB22B5">
            <w:pPr>
              <w:spacing w:line="259" w:lineRule="auto"/>
              <w:ind w:left="5"/>
            </w:pPr>
            <w:r>
              <w:rPr>
                <w:sz w:val="20"/>
              </w:rPr>
              <w:t xml:space="preserve">436.x </w:t>
            </w:r>
          </w:p>
        </w:tc>
        <w:tc>
          <w:tcPr>
            <w:tcW w:w="2971" w:type="dxa"/>
            <w:tcBorders>
              <w:top w:val="single" w:sz="4" w:space="0" w:color="000000"/>
              <w:left w:val="single" w:sz="4" w:space="0" w:color="000000"/>
              <w:bottom w:val="single" w:sz="4" w:space="0" w:color="000000"/>
              <w:right w:val="single" w:sz="4" w:space="0" w:color="000000"/>
            </w:tcBorders>
            <w:vAlign w:val="bottom"/>
          </w:tcPr>
          <w:p w14:paraId="01E138F6" w14:textId="77777777" w:rsidR="00425E2D" w:rsidRDefault="00425E2D" w:rsidP="00CB22B5">
            <w:pPr>
              <w:spacing w:line="259" w:lineRule="auto"/>
              <w:ind w:left="5"/>
            </w:pPr>
            <w:r>
              <w:rPr>
                <w:sz w:val="20"/>
              </w:rPr>
              <w:t xml:space="preserve">Acute, but ill-defined, cerebrovascular disease </w:t>
            </w:r>
          </w:p>
        </w:tc>
        <w:tc>
          <w:tcPr>
            <w:tcW w:w="989" w:type="dxa"/>
            <w:tcBorders>
              <w:top w:val="single" w:sz="4" w:space="0" w:color="000000"/>
              <w:left w:val="single" w:sz="4" w:space="0" w:color="000000"/>
              <w:bottom w:val="single" w:sz="4" w:space="0" w:color="000000"/>
              <w:right w:val="single" w:sz="4" w:space="0" w:color="000000"/>
            </w:tcBorders>
          </w:tcPr>
          <w:p w14:paraId="3852EB04" w14:textId="77777777" w:rsidR="00425E2D" w:rsidRDefault="00425E2D" w:rsidP="00CB22B5">
            <w:pPr>
              <w:spacing w:line="259" w:lineRule="auto"/>
              <w:ind w:left="3"/>
            </w:pPr>
            <w:r>
              <w:rPr>
                <w:sz w:val="20"/>
              </w:rPr>
              <w:t xml:space="preserve">I67.89 </w:t>
            </w:r>
          </w:p>
        </w:tc>
        <w:tc>
          <w:tcPr>
            <w:tcW w:w="3780" w:type="dxa"/>
            <w:tcBorders>
              <w:top w:val="single" w:sz="4" w:space="0" w:color="000000"/>
              <w:left w:val="single" w:sz="4" w:space="0" w:color="000000"/>
              <w:bottom w:val="single" w:sz="4" w:space="0" w:color="000000"/>
              <w:right w:val="single" w:sz="4" w:space="0" w:color="000000"/>
            </w:tcBorders>
          </w:tcPr>
          <w:p w14:paraId="600ED464" w14:textId="77777777" w:rsidR="00425E2D" w:rsidRDefault="00425E2D" w:rsidP="00CB22B5">
            <w:pPr>
              <w:spacing w:line="259" w:lineRule="auto"/>
              <w:ind w:left="4"/>
            </w:pPr>
            <w:r>
              <w:rPr>
                <w:sz w:val="20"/>
              </w:rPr>
              <w:t xml:space="preserve">Other cerebrovascular disease </w:t>
            </w:r>
          </w:p>
        </w:tc>
      </w:tr>
      <w:tr w:rsidR="00425E2D" w14:paraId="37D4CF53" w14:textId="77777777" w:rsidTr="00425E2D">
        <w:trPr>
          <w:trHeight w:val="931"/>
        </w:trPr>
        <w:tc>
          <w:tcPr>
            <w:tcW w:w="545" w:type="dxa"/>
            <w:vMerge/>
            <w:tcBorders>
              <w:top w:val="nil"/>
              <w:left w:val="single" w:sz="4" w:space="0" w:color="000000"/>
              <w:bottom w:val="nil"/>
              <w:right w:val="single" w:sz="4" w:space="0" w:color="000000"/>
            </w:tcBorders>
          </w:tcPr>
          <w:p w14:paraId="22D41600" w14:textId="77777777" w:rsidR="00425E2D" w:rsidRDefault="00425E2D" w:rsidP="00CB22B5">
            <w:pPr>
              <w:spacing w:after="160" w:line="259" w:lineRule="auto"/>
            </w:pPr>
          </w:p>
        </w:tc>
        <w:tc>
          <w:tcPr>
            <w:tcW w:w="1080" w:type="dxa"/>
            <w:tcBorders>
              <w:top w:val="single" w:sz="4" w:space="0" w:color="000000"/>
              <w:left w:val="single" w:sz="4" w:space="0" w:color="000000"/>
              <w:bottom w:val="single" w:sz="4" w:space="0" w:color="000000"/>
              <w:right w:val="single" w:sz="4" w:space="0" w:color="000000"/>
            </w:tcBorders>
            <w:vAlign w:val="bottom"/>
          </w:tcPr>
          <w:p w14:paraId="3D5CB12D" w14:textId="208683A9" w:rsidR="00425E2D" w:rsidRDefault="00425E2D" w:rsidP="00CB22B5">
            <w:pPr>
              <w:spacing w:line="259" w:lineRule="auto"/>
              <w:ind w:left="5"/>
            </w:pPr>
            <w:del w:id="271" w:author="Author">
              <w:r w:rsidDel="00401759">
                <w:rPr>
                  <w:sz w:val="20"/>
                </w:rPr>
                <w:delText>V12.54</w:delText>
              </w:r>
            </w:del>
            <w:proofErr w:type="gramStart"/>
            <w:ins w:id="272" w:author="Author">
              <w:r w:rsidR="00401759">
                <w:rPr>
                  <w:sz w:val="20"/>
                </w:rPr>
                <w:t>"”E</w:t>
              </w:r>
              <w:r w:rsidR="0016738F">
                <w:rPr>
                  <w:sz w:val="20"/>
                </w:rPr>
                <w:t>use</w:t>
              </w:r>
              <w:r w:rsidR="009F4459">
                <w:rPr>
                  <w:sz w:val="20"/>
                </w:rPr>
                <w:t>R</w:t>
              </w:r>
              <w:proofErr w:type="gramEnd"/>
              <w:r w:rsidR="009F4459">
                <w:rPr>
                  <w:sz w:val="20"/>
                </w:rPr>
                <w:t>0</w:t>
              </w:r>
            </w:ins>
            <w:r>
              <w:rPr>
                <w:sz w:val="20"/>
              </w:rPr>
              <w:t xml:space="preserve"> </w:t>
            </w:r>
          </w:p>
        </w:tc>
        <w:tc>
          <w:tcPr>
            <w:tcW w:w="2971" w:type="dxa"/>
            <w:tcBorders>
              <w:top w:val="single" w:sz="4" w:space="0" w:color="000000"/>
              <w:left w:val="single" w:sz="4" w:space="0" w:color="000000"/>
              <w:bottom w:val="single" w:sz="4" w:space="0" w:color="000000"/>
              <w:right w:val="single" w:sz="4" w:space="0" w:color="000000"/>
            </w:tcBorders>
          </w:tcPr>
          <w:p w14:paraId="2805E783" w14:textId="77777777" w:rsidR="00425E2D" w:rsidRDefault="00425E2D" w:rsidP="00CB22B5">
            <w:pPr>
              <w:spacing w:line="259" w:lineRule="auto"/>
              <w:ind w:left="5"/>
            </w:pPr>
            <w:r>
              <w:rPr>
                <w:sz w:val="20"/>
              </w:rPr>
              <w:t xml:space="preserve">Personal history of transient ischemic attack (TIA), and cerebral infarction without residual deficits </w:t>
            </w:r>
          </w:p>
        </w:tc>
        <w:tc>
          <w:tcPr>
            <w:tcW w:w="989" w:type="dxa"/>
            <w:tcBorders>
              <w:top w:val="single" w:sz="4" w:space="0" w:color="000000"/>
              <w:left w:val="single" w:sz="4" w:space="0" w:color="000000"/>
              <w:bottom w:val="single" w:sz="4" w:space="0" w:color="000000"/>
              <w:right w:val="single" w:sz="4" w:space="0" w:color="000000"/>
            </w:tcBorders>
          </w:tcPr>
          <w:p w14:paraId="058F501B" w14:textId="77777777" w:rsidR="00425E2D" w:rsidRDefault="00425E2D" w:rsidP="00CB22B5">
            <w:pPr>
              <w:spacing w:line="259" w:lineRule="auto"/>
              <w:ind w:left="3"/>
            </w:pPr>
            <w:r>
              <w:rPr>
                <w:sz w:val="20"/>
              </w:rPr>
              <w:t xml:space="preserve">I608 </w:t>
            </w:r>
          </w:p>
          <w:p w14:paraId="6600C22B" w14:textId="77777777" w:rsidR="00425E2D" w:rsidRDefault="00425E2D" w:rsidP="00CB22B5">
            <w:pPr>
              <w:spacing w:line="259" w:lineRule="auto"/>
              <w:ind w:left="3"/>
            </w:pPr>
            <w:r>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4625EBD3" w14:textId="77777777" w:rsidR="00425E2D" w:rsidRDefault="00425E2D" w:rsidP="00CB22B5">
            <w:pPr>
              <w:spacing w:line="259" w:lineRule="auto"/>
              <w:ind w:left="5"/>
            </w:pPr>
            <w:r>
              <w:rPr>
                <w:sz w:val="20"/>
              </w:rPr>
              <w:t xml:space="preserve">Other nontraumatic subarachnoid hemorrhage </w:t>
            </w:r>
          </w:p>
        </w:tc>
      </w:tr>
      <w:tr w:rsidR="00425E2D" w14:paraId="0352A2B8" w14:textId="77777777" w:rsidTr="00425E2D">
        <w:trPr>
          <w:trHeight w:val="629"/>
        </w:trPr>
        <w:tc>
          <w:tcPr>
            <w:tcW w:w="545" w:type="dxa"/>
            <w:vMerge/>
            <w:tcBorders>
              <w:top w:val="nil"/>
              <w:left w:val="single" w:sz="4" w:space="0" w:color="000000"/>
              <w:bottom w:val="nil"/>
              <w:right w:val="single" w:sz="4" w:space="0" w:color="000000"/>
            </w:tcBorders>
          </w:tcPr>
          <w:p w14:paraId="7A227C8A" w14:textId="77777777" w:rsidR="00425E2D" w:rsidRDefault="00425E2D" w:rsidP="00CB22B5">
            <w:pPr>
              <w:spacing w:after="160" w:line="259" w:lineRule="auto"/>
            </w:pPr>
          </w:p>
        </w:tc>
        <w:tc>
          <w:tcPr>
            <w:tcW w:w="1080" w:type="dxa"/>
            <w:vMerge w:val="restart"/>
            <w:tcBorders>
              <w:top w:val="single" w:sz="4" w:space="0" w:color="000000"/>
              <w:left w:val="single" w:sz="4" w:space="0" w:color="000000"/>
              <w:bottom w:val="single" w:sz="4" w:space="0" w:color="000000"/>
              <w:right w:val="nil"/>
            </w:tcBorders>
            <w:vAlign w:val="bottom"/>
          </w:tcPr>
          <w:p w14:paraId="1810AEB9" w14:textId="77777777" w:rsidR="00425E2D" w:rsidRDefault="00425E2D" w:rsidP="00CB22B5">
            <w:pPr>
              <w:spacing w:line="259" w:lineRule="auto"/>
              <w:ind w:left="5"/>
            </w:pPr>
            <w:r>
              <w:rPr>
                <w:sz w:val="20"/>
              </w:rPr>
              <w:t xml:space="preserve"> </w:t>
            </w:r>
          </w:p>
        </w:tc>
        <w:tc>
          <w:tcPr>
            <w:tcW w:w="2971" w:type="dxa"/>
            <w:vMerge w:val="restart"/>
            <w:tcBorders>
              <w:top w:val="single" w:sz="4" w:space="0" w:color="000000"/>
              <w:left w:val="nil"/>
              <w:bottom w:val="single" w:sz="4" w:space="0" w:color="000000"/>
              <w:right w:val="single" w:sz="4" w:space="0" w:color="000000"/>
            </w:tcBorders>
          </w:tcPr>
          <w:p w14:paraId="530BBAF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4103B59" w14:textId="77777777" w:rsidR="00425E2D" w:rsidRDefault="00425E2D" w:rsidP="00CB22B5">
            <w:pPr>
              <w:spacing w:line="259" w:lineRule="auto"/>
              <w:ind w:left="3"/>
            </w:pPr>
            <w:r>
              <w:rPr>
                <w:sz w:val="20"/>
              </w:rPr>
              <w:t xml:space="preserve">I609 </w:t>
            </w:r>
          </w:p>
        </w:tc>
        <w:tc>
          <w:tcPr>
            <w:tcW w:w="3780" w:type="dxa"/>
            <w:tcBorders>
              <w:top w:val="single" w:sz="4" w:space="0" w:color="000000"/>
              <w:left w:val="single" w:sz="4" w:space="0" w:color="000000"/>
              <w:bottom w:val="single" w:sz="4" w:space="0" w:color="000000"/>
              <w:right w:val="single" w:sz="4" w:space="0" w:color="000000"/>
            </w:tcBorders>
          </w:tcPr>
          <w:p w14:paraId="7DC17FD9" w14:textId="77777777" w:rsidR="00425E2D" w:rsidRDefault="00425E2D" w:rsidP="00CB22B5">
            <w:pPr>
              <w:spacing w:line="259" w:lineRule="auto"/>
              <w:ind w:left="5" w:hanging="1"/>
            </w:pPr>
            <w:r>
              <w:rPr>
                <w:sz w:val="20"/>
              </w:rPr>
              <w:t xml:space="preserve">Nontraumatic subarachnoid hemorrhage, unspecified </w:t>
            </w:r>
          </w:p>
        </w:tc>
      </w:tr>
      <w:tr w:rsidR="00425E2D" w14:paraId="71DF8446" w14:textId="77777777" w:rsidTr="00425E2D">
        <w:trPr>
          <w:trHeight w:val="631"/>
        </w:trPr>
        <w:tc>
          <w:tcPr>
            <w:tcW w:w="545" w:type="dxa"/>
            <w:vMerge/>
            <w:tcBorders>
              <w:top w:val="nil"/>
              <w:left w:val="single" w:sz="4" w:space="0" w:color="000000"/>
              <w:bottom w:val="nil"/>
              <w:right w:val="single" w:sz="4" w:space="0" w:color="000000"/>
            </w:tcBorders>
          </w:tcPr>
          <w:p w14:paraId="14391C20"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6DF8C2B4"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B52646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22E1DA25" w14:textId="77777777" w:rsidR="00425E2D" w:rsidRDefault="00425E2D" w:rsidP="00CB22B5">
            <w:pPr>
              <w:spacing w:line="259" w:lineRule="auto"/>
              <w:ind w:left="3"/>
            </w:pPr>
            <w:r>
              <w:rPr>
                <w:sz w:val="20"/>
              </w:rPr>
              <w:t xml:space="preserve">I610 </w:t>
            </w:r>
          </w:p>
        </w:tc>
        <w:tc>
          <w:tcPr>
            <w:tcW w:w="3780" w:type="dxa"/>
            <w:tcBorders>
              <w:top w:val="single" w:sz="4" w:space="0" w:color="000000"/>
              <w:left w:val="single" w:sz="4" w:space="0" w:color="000000"/>
              <w:bottom w:val="single" w:sz="4" w:space="0" w:color="000000"/>
              <w:right w:val="single" w:sz="4" w:space="0" w:color="000000"/>
            </w:tcBorders>
            <w:vAlign w:val="bottom"/>
          </w:tcPr>
          <w:p w14:paraId="4D7A8F7D" w14:textId="77777777" w:rsidR="00425E2D" w:rsidRDefault="00425E2D" w:rsidP="00CB22B5">
            <w:pPr>
              <w:spacing w:line="259" w:lineRule="auto"/>
              <w:ind w:left="5"/>
            </w:pPr>
            <w:r>
              <w:rPr>
                <w:sz w:val="20"/>
              </w:rPr>
              <w:t xml:space="preserve">Nontraumatic intracerebral hemorrhage in hemisphere, subcortical </w:t>
            </w:r>
          </w:p>
        </w:tc>
      </w:tr>
      <w:tr w:rsidR="00425E2D" w14:paraId="3DF065AE" w14:textId="77777777" w:rsidTr="00425E2D">
        <w:trPr>
          <w:trHeight w:val="629"/>
        </w:trPr>
        <w:tc>
          <w:tcPr>
            <w:tcW w:w="545" w:type="dxa"/>
            <w:vMerge/>
            <w:tcBorders>
              <w:top w:val="nil"/>
              <w:left w:val="single" w:sz="4" w:space="0" w:color="000000"/>
              <w:bottom w:val="nil"/>
              <w:right w:val="single" w:sz="4" w:space="0" w:color="000000"/>
            </w:tcBorders>
          </w:tcPr>
          <w:p w14:paraId="26E277C7"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5919DAFE"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FF329F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3E9E1E48" w14:textId="77777777" w:rsidR="00425E2D" w:rsidRDefault="00425E2D" w:rsidP="00CB22B5">
            <w:pPr>
              <w:spacing w:line="259" w:lineRule="auto"/>
              <w:ind w:left="3"/>
            </w:pPr>
            <w:r>
              <w:rPr>
                <w:sz w:val="20"/>
              </w:rPr>
              <w:t xml:space="preserve">I611 </w:t>
            </w:r>
          </w:p>
        </w:tc>
        <w:tc>
          <w:tcPr>
            <w:tcW w:w="3780" w:type="dxa"/>
            <w:tcBorders>
              <w:top w:val="single" w:sz="4" w:space="0" w:color="000000"/>
              <w:left w:val="single" w:sz="4" w:space="0" w:color="000000"/>
              <w:bottom w:val="single" w:sz="4" w:space="0" w:color="000000"/>
              <w:right w:val="single" w:sz="4" w:space="0" w:color="000000"/>
            </w:tcBorders>
            <w:vAlign w:val="bottom"/>
          </w:tcPr>
          <w:p w14:paraId="52FC8E6A" w14:textId="77777777" w:rsidR="00425E2D" w:rsidRDefault="00425E2D" w:rsidP="00CB22B5">
            <w:pPr>
              <w:spacing w:line="259" w:lineRule="auto"/>
              <w:ind w:left="5"/>
            </w:pPr>
            <w:r>
              <w:rPr>
                <w:sz w:val="20"/>
              </w:rPr>
              <w:t xml:space="preserve">Nontraumatic intracerebral hemorrhage in hemisphere, cortical </w:t>
            </w:r>
          </w:p>
        </w:tc>
      </w:tr>
      <w:tr w:rsidR="00425E2D" w14:paraId="3A5A0ACA" w14:textId="77777777" w:rsidTr="00425E2D">
        <w:trPr>
          <w:trHeight w:val="631"/>
        </w:trPr>
        <w:tc>
          <w:tcPr>
            <w:tcW w:w="545" w:type="dxa"/>
            <w:vMerge/>
            <w:tcBorders>
              <w:top w:val="nil"/>
              <w:left w:val="single" w:sz="4" w:space="0" w:color="000000"/>
              <w:bottom w:val="nil"/>
              <w:right w:val="single" w:sz="4" w:space="0" w:color="000000"/>
            </w:tcBorders>
          </w:tcPr>
          <w:p w14:paraId="4A7990A3"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34AEA18B"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2A7833A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6062658F" w14:textId="77777777" w:rsidR="00425E2D" w:rsidRDefault="00425E2D" w:rsidP="00CB22B5">
            <w:pPr>
              <w:spacing w:line="259" w:lineRule="auto"/>
              <w:ind w:left="3"/>
            </w:pPr>
            <w:r>
              <w:rPr>
                <w:sz w:val="20"/>
              </w:rPr>
              <w:t xml:space="preserve">I612 </w:t>
            </w:r>
          </w:p>
        </w:tc>
        <w:tc>
          <w:tcPr>
            <w:tcW w:w="3780" w:type="dxa"/>
            <w:tcBorders>
              <w:top w:val="single" w:sz="4" w:space="0" w:color="000000"/>
              <w:left w:val="single" w:sz="4" w:space="0" w:color="000000"/>
              <w:bottom w:val="single" w:sz="4" w:space="0" w:color="000000"/>
              <w:right w:val="single" w:sz="4" w:space="0" w:color="000000"/>
            </w:tcBorders>
            <w:vAlign w:val="bottom"/>
          </w:tcPr>
          <w:p w14:paraId="39DEFB43" w14:textId="77777777" w:rsidR="00425E2D" w:rsidRDefault="00425E2D" w:rsidP="00CB22B5">
            <w:pPr>
              <w:spacing w:line="259" w:lineRule="auto"/>
              <w:ind w:left="5"/>
            </w:pPr>
            <w:r>
              <w:rPr>
                <w:sz w:val="20"/>
              </w:rPr>
              <w:t xml:space="preserve">Nontraumatic intracerebral hemorrhage in hemisphere, unspecified </w:t>
            </w:r>
          </w:p>
        </w:tc>
      </w:tr>
      <w:tr w:rsidR="00425E2D" w14:paraId="54063670" w14:textId="77777777" w:rsidTr="00425E2D">
        <w:trPr>
          <w:trHeight w:val="629"/>
        </w:trPr>
        <w:tc>
          <w:tcPr>
            <w:tcW w:w="545" w:type="dxa"/>
            <w:vMerge/>
            <w:tcBorders>
              <w:top w:val="nil"/>
              <w:left w:val="single" w:sz="4" w:space="0" w:color="000000"/>
              <w:bottom w:val="nil"/>
              <w:right w:val="single" w:sz="4" w:space="0" w:color="000000"/>
            </w:tcBorders>
          </w:tcPr>
          <w:p w14:paraId="2B5CABDE"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1D3A3E3D"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E7274C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67F73FEC" w14:textId="77777777" w:rsidR="00425E2D" w:rsidRDefault="00425E2D" w:rsidP="00CB22B5">
            <w:pPr>
              <w:spacing w:line="259" w:lineRule="auto"/>
              <w:ind w:left="3"/>
            </w:pPr>
            <w:r>
              <w:rPr>
                <w:sz w:val="20"/>
              </w:rPr>
              <w:t xml:space="preserve">I613 </w:t>
            </w:r>
          </w:p>
        </w:tc>
        <w:tc>
          <w:tcPr>
            <w:tcW w:w="3780" w:type="dxa"/>
            <w:tcBorders>
              <w:top w:val="single" w:sz="4" w:space="0" w:color="000000"/>
              <w:left w:val="single" w:sz="4" w:space="0" w:color="000000"/>
              <w:bottom w:val="single" w:sz="4" w:space="0" w:color="000000"/>
              <w:right w:val="single" w:sz="4" w:space="0" w:color="000000"/>
            </w:tcBorders>
            <w:vAlign w:val="bottom"/>
          </w:tcPr>
          <w:p w14:paraId="135C3912" w14:textId="77777777" w:rsidR="00425E2D" w:rsidRDefault="00425E2D" w:rsidP="00CB22B5">
            <w:pPr>
              <w:spacing w:line="259" w:lineRule="auto"/>
              <w:ind w:left="5"/>
            </w:pPr>
            <w:r>
              <w:rPr>
                <w:sz w:val="20"/>
              </w:rPr>
              <w:t xml:space="preserve">Nontraumatic intracerebral hemorrhage in brain stem </w:t>
            </w:r>
          </w:p>
        </w:tc>
      </w:tr>
      <w:tr w:rsidR="00425E2D" w14:paraId="0720840B" w14:textId="77777777" w:rsidTr="00425E2D">
        <w:trPr>
          <w:trHeight w:val="631"/>
        </w:trPr>
        <w:tc>
          <w:tcPr>
            <w:tcW w:w="545" w:type="dxa"/>
            <w:vMerge/>
            <w:tcBorders>
              <w:top w:val="nil"/>
              <w:left w:val="single" w:sz="4" w:space="0" w:color="000000"/>
              <w:bottom w:val="nil"/>
              <w:right w:val="single" w:sz="4" w:space="0" w:color="000000"/>
            </w:tcBorders>
          </w:tcPr>
          <w:p w14:paraId="0D634ACC"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35391B00"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ACD8CE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6AA2E203" w14:textId="77777777" w:rsidR="00425E2D" w:rsidRDefault="00425E2D" w:rsidP="00CB22B5">
            <w:pPr>
              <w:spacing w:line="259" w:lineRule="auto"/>
              <w:ind w:left="3"/>
            </w:pPr>
            <w:r>
              <w:rPr>
                <w:sz w:val="20"/>
              </w:rPr>
              <w:t xml:space="preserve">I614 </w:t>
            </w:r>
          </w:p>
        </w:tc>
        <w:tc>
          <w:tcPr>
            <w:tcW w:w="3780" w:type="dxa"/>
            <w:tcBorders>
              <w:top w:val="single" w:sz="4" w:space="0" w:color="000000"/>
              <w:left w:val="single" w:sz="4" w:space="0" w:color="000000"/>
              <w:bottom w:val="single" w:sz="4" w:space="0" w:color="000000"/>
              <w:right w:val="single" w:sz="4" w:space="0" w:color="000000"/>
            </w:tcBorders>
            <w:vAlign w:val="bottom"/>
          </w:tcPr>
          <w:p w14:paraId="05C58F8B" w14:textId="77777777" w:rsidR="00425E2D" w:rsidRDefault="00425E2D" w:rsidP="00CB22B5">
            <w:pPr>
              <w:spacing w:line="259" w:lineRule="auto"/>
              <w:ind w:left="5"/>
            </w:pPr>
            <w:r>
              <w:rPr>
                <w:sz w:val="20"/>
              </w:rPr>
              <w:t xml:space="preserve">Nontraumatic intracerebral hemorrhage in cerebellum </w:t>
            </w:r>
          </w:p>
        </w:tc>
      </w:tr>
      <w:tr w:rsidR="00425E2D" w14:paraId="3E152D40" w14:textId="77777777" w:rsidTr="00425E2D">
        <w:trPr>
          <w:trHeight w:val="629"/>
        </w:trPr>
        <w:tc>
          <w:tcPr>
            <w:tcW w:w="545" w:type="dxa"/>
            <w:vMerge/>
            <w:tcBorders>
              <w:top w:val="nil"/>
              <w:left w:val="single" w:sz="4" w:space="0" w:color="000000"/>
              <w:bottom w:val="nil"/>
              <w:right w:val="single" w:sz="4" w:space="0" w:color="000000"/>
            </w:tcBorders>
          </w:tcPr>
          <w:p w14:paraId="0576447C"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252DFC26"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02F12F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58F8AEA1" w14:textId="77777777" w:rsidR="00425E2D" w:rsidRDefault="00425E2D" w:rsidP="00CB22B5">
            <w:pPr>
              <w:spacing w:line="259" w:lineRule="auto"/>
              <w:ind w:left="3"/>
            </w:pPr>
            <w:r>
              <w:rPr>
                <w:sz w:val="20"/>
              </w:rPr>
              <w:t xml:space="preserve">I615 </w:t>
            </w:r>
          </w:p>
        </w:tc>
        <w:tc>
          <w:tcPr>
            <w:tcW w:w="3780" w:type="dxa"/>
            <w:tcBorders>
              <w:top w:val="single" w:sz="4" w:space="0" w:color="000000"/>
              <w:left w:val="single" w:sz="4" w:space="0" w:color="000000"/>
              <w:bottom w:val="single" w:sz="4" w:space="0" w:color="000000"/>
              <w:right w:val="single" w:sz="4" w:space="0" w:color="000000"/>
            </w:tcBorders>
            <w:vAlign w:val="bottom"/>
          </w:tcPr>
          <w:p w14:paraId="57504934" w14:textId="77777777" w:rsidR="00425E2D" w:rsidRDefault="00425E2D" w:rsidP="00CB22B5">
            <w:pPr>
              <w:spacing w:line="259" w:lineRule="auto"/>
              <w:ind w:left="5"/>
            </w:pPr>
            <w:r>
              <w:rPr>
                <w:sz w:val="20"/>
              </w:rPr>
              <w:t xml:space="preserve">Nontraumatic intracerebral </w:t>
            </w:r>
            <w:r>
              <w:rPr>
                <w:sz w:val="20"/>
              </w:rPr>
              <w:lastRenderedPageBreak/>
              <w:t xml:space="preserve">hemorrhage, intraventricular </w:t>
            </w:r>
          </w:p>
        </w:tc>
      </w:tr>
      <w:tr w:rsidR="00425E2D" w14:paraId="38C252C4" w14:textId="77777777" w:rsidTr="00425E2D">
        <w:trPr>
          <w:trHeight w:val="631"/>
        </w:trPr>
        <w:tc>
          <w:tcPr>
            <w:tcW w:w="545" w:type="dxa"/>
            <w:vMerge/>
            <w:tcBorders>
              <w:top w:val="nil"/>
              <w:left w:val="single" w:sz="4" w:space="0" w:color="000000"/>
              <w:bottom w:val="nil"/>
              <w:right w:val="single" w:sz="4" w:space="0" w:color="000000"/>
            </w:tcBorders>
          </w:tcPr>
          <w:p w14:paraId="4D75D687"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3CB3D08F"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954DDC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7CD27B6" w14:textId="77777777" w:rsidR="00425E2D" w:rsidRDefault="00425E2D" w:rsidP="00CB22B5">
            <w:pPr>
              <w:spacing w:line="259" w:lineRule="auto"/>
              <w:ind w:left="3"/>
            </w:pPr>
            <w:r>
              <w:rPr>
                <w:sz w:val="20"/>
              </w:rPr>
              <w:t xml:space="preserve">I616 </w:t>
            </w:r>
          </w:p>
        </w:tc>
        <w:tc>
          <w:tcPr>
            <w:tcW w:w="3780" w:type="dxa"/>
            <w:tcBorders>
              <w:top w:val="single" w:sz="4" w:space="0" w:color="000000"/>
              <w:left w:val="single" w:sz="4" w:space="0" w:color="000000"/>
              <w:bottom w:val="single" w:sz="4" w:space="0" w:color="000000"/>
              <w:right w:val="single" w:sz="4" w:space="0" w:color="000000"/>
            </w:tcBorders>
          </w:tcPr>
          <w:p w14:paraId="047933BB" w14:textId="77777777" w:rsidR="00425E2D" w:rsidRDefault="00425E2D" w:rsidP="00CB22B5">
            <w:pPr>
              <w:spacing w:line="259" w:lineRule="auto"/>
              <w:ind w:left="5" w:hanging="1"/>
            </w:pPr>
            <w:r>
              <w:rPr>
                <w:sz w:val="20"/>
              </w:rPr>
              <w:t xml:space="preserve">Nontraumatic intracerebral hemorrhage, multiple localized </w:t>
            </w:r>
          </w:p>
        </w:tc>
      </w:tr>
      <w:tr w:rsidR="00425E2D" w14:paraId="66CFF23B" w14:textId="77777777" w:rsidTr="00425E2D">
        <w:trPr>
          <w:trHeight w:val="629"/>
        </w:trPr>
        <w:tc>
          <w:tcPr>
            <w:tcW w:w="545" w:type="dxa"/>
            <w:vMerge/>
            <w:tcBorders>
              <w:top w:val="nil"/>
              <w:left w:val="single" w:sz="4" w:space="0" w:color="000000"/>
              <w:bottom w:val="nil"/>
              <w:right w:val="single" w:sz="4" w:space="0" w:color="000000"/>
            </w:tcBorders>
          </w:tcPr>
          <w:p w14:paraId="11EE0E22"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4A0FB86"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EDE475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06340E7" w14:textId="77777777" w:rsidR="00425E2D" w:rsidRDefault="00425E2D" w:rsidP="00CB22B5">
            <w:pPr>
              <w:spacing w:line="259" w:lineRule="auto"/>
              <w:ind w:left="3"/>
            </w:pPr>
            <w:r>
              <w:rPr>
                <w:sz w:val="20"/>
              </w:rPr>
              <w:t xml:space="preserve">I618 </w:t>
            </w:r>
          </w:p>
        </w:tc>
        <w:tc>
          <w:tcPr>
            <w:tcW w:w="3780" w:type="dxa"/>
            <w:tcBorders>
              <w:top w:val="single" w:sz="4" w:space="0" w:color="000000"/>
              <w:left w:val="single" w:sz="4" w:space="0" w:color="000000"/>
              <w:bottom w:val="single" w:sz="4" w:space="0" w:color="000000"/>
              <w:right w:val="single" w:sz="4" w:space="0" w:color="000000"/>
            </w:tcBorders>
          </w:tcPr>
          <w:p w14:paraId="4ABD9A29" w14:textId="77777777" w:rsidR="00425E2D" w:rsidRDefault="00425E2D" w:rsidP="00CB22B5">
            <w:pPr>
              <w:spacing w:line="259" w:lineRule="auto"/>
              <w:ind w:left="5" w:hanging="1"/>
            </w:pPr>
            <w:r>
              <w:rPr>
                <w:sz w:val="20"/>
              </w:rPr>
              <w:t xml:space="preserve">Other nontraumatic intracerebral hemorrhage </w:t>
            </w:r>
          </w:p>
        </w:tc>
      </w:tr>
      <w:tr w:rsidR="00425E2D" w14:paraId="29054DB2" w14:textId="77777777" w:rsidTr="00425E2D">
        <w:trPr>
          <w:trHeight w:val="631"/>
        </w:trPr>
        <w:tc>
          <w:tcPr>
            <w:tcW w:w="545" w:type="dxa"/>
            <w:vMerge/>
            <w:tcBorders>
              <w:top w:val="nil"/>
              <w:left w:val="single" w:sz="4" w:space="0" w:color="000000"/>
              <w:bottom w:val="nil"/>
              <w:right w:val="single" w:sz="4" w:space="0" w:color="000000"/>
            </w:tcBorders>
          </w:tcPr>
          <w:p w14:paraId="528CAB62"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7997A24B"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93A135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4044F90" w14:textId="77777777" w:rsidR="00425E2D" w:rsidRDefault="00425E2D" w:rsidP="00CB22B5">
            <w:pPr>
              <w:spacing w:line="259" w:lineRule="auto"/>
              <w:ind w:left="3"/>
            </w:pPr>
            <w:r>
              <w:rPr>
                <w:sz w:val="20"/>
              </w:rPr>
              <w:t xml:space="preserve">I619 </w:t>
            </w:r>
          </w:p>
        </w:tc>
        <w:tc>
          <w:tcPr>
            <w:tcW w:w="3780" w:type="dxa"/>
            <w:tcBorders>
              <w:top w:val="single" w:sz="4" w:space="0" w:color="000000"/>
              <w:left w:val="single" w:sz="4" w:space="0" w:color="000000"/>
              <w:bottom w:val="single" w:sz="4" w:space="0" w:color="000000"/>
              <w:right w:val="single" w:sz="4" w:space="0" w:color="000000"/>
            </w:tcBorders>
          </w:tcPr>
          <w:p w14:paraId="446D1D2E" w14:textId="77777777" w:rsidR="00425E2D" w:rsidRDefault="00425E2D" w:rsidP="00CB22B5">
            <w:pPr>
              <w:spacing w:line="259" w:lineRule="auto"/>
              <w:ind w:left="5" w:hanging="1"/>
            </w:pPr>
            <w:r>
              <w:rPr>
                <w:sz w:val="20"/>
              </w:rPr>
              <w:t xml:space="preserve">Nontraumatic intracerebral hemorrhage, unspecified </w:t>
            </w:r>
          </w:p>
        </w:tc>
      </w:tr>
      <w:tr w:rsidR="00425E2D" w14:paraId="6C6021AE" w14:textId="77777777" w:rsidTr="00425E2D">
        <w:trPr>
          <w:trHeight w:val="629"/>
        </w:trPr>
        <w:tc>
          <w:tcPr>
            <w:tcW w:w="545" w:type="dxa"/>
            <w:vMerge/>
            <w:tcBorders>
              <w:top w:val="nil"/>
              <w:left w:val="single" w:sz="4" w:space="0" w:color="000000"/>
              <w:bottom w:val="nil"/>
              <w:right w:val="single" w:sz="4" w:space="0" w:color="000000"/>
            </w:tcBorders>
          </w:tcPr>
          <w:p w14:paraId="4B82734A" w14:textId="77777777" w:rsidR="00425E2D" w:rsidRDefault="00425E2D" w:rsidP="00CB22B5">
            <w:pPr>
              <w:spacing w:after="160" w:line="259" w:lineRule="auto"/>
            </w:pPr>
          </w:p>
        </w:tc>
        <w:tc>
          <w:tcPr>
            <w:tcW w:w="0" w:type="auto"/>
            <w:vMerge/>
            <w:tcBorders>
              <w:top w:val="nil"/>
              <w:left w:val="single" w:sz="4" w:space="0" w:color="000000"/>
              <w:bottom w:val="nil"/>
              <w:right w:val="nil"/>
            </w:tcBorders>
          </w:tcPr>
          <w:p w14:paraId="668DBE9D"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6D679FB"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D127011" w14:textId="77777777" w:rsidR="00425E2D" w:rsidRDefault="00425E2D" w:rsidP="00CB22B5">
            <w:pPr>
              <w:spacing w:line="259" w:lineRule="auto"/>
              <w:ind w:left="3"/>
            </w:pPr>
            <w:r>
              <w:rPr>
                <w:sz w:val="20"/>
              </w:rPr>
              <w:t xml:space="preserve">I6200 </w:t>
            </w:r>
          </w:p>
        </w:tc>
        <w:tc>
          <w:tcPr>
            <w:tcW w:w="3780" w:type="dxa"/>
            <w:tcBorders>
              <w:top w:val="single" w:sz="4" w:space="0" w:color="000000"/>
              <w:left w:val="single" w:sz="4" w:space="0" w:color="000000"/>
              <w:bottom w:val="single" w:sz="4" w:space="0" w:color="000000"/>
              <w:right w:val="single" w:sz="4" w:space="0" w:color="000000"/>
            </w:tcBorders>
          </w:tcPr>
          <w:p w14:paraId="57622CDE" w14:textId="77777777" w:rsidR="00425E2D" w:rsidRDefault="00425E2D" w:rsidP="00CB22B5">
            <w:pPr>
              <w:spacing w:line="259" w:lineRule="auto"/>
              <w:ind w:left="5" w:hanging="1"/>
            </w:pPr>
            <w:r>
              <w:rPr>
                <w:sz w:val="20"/>
              </w:rPr>
              <w:t xml:space="preserve">Nontraumatic subdural hemorrhage, unspecified </w:t>
            </w:r>
          </w:p>
        </w:tc>
      </w:tr>
      <w:tr w:rsidR="00425E2D" w14:paraId="47459FAC" w14:textId="77777777" w:rsidTr="00425E2D">
        <w:trPr>
          <w:trHeight w:val="631"/>
        </w:trPr>
        <w:tc>
          <w:tcPr>
            <w:tcW w:w="545" w:type="dxa"/>
            <w:vMerge/>
            <w:tcBorders>
              <w:top w:val="nil"/>
              <w:left w:val="single" w:sz="4" w:space="0" w:color="000000"/>
              <w:bottom w:val="single" w:sz="4" w:space="0" w:color="000000"/>
              <w:right w:val="single" w:sz="4" w:space="0" w:color="000000"/>
            </w:tcBorders>
          </w:tcPr>
          <w:p w14:paraId="3EF8F2AB"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nil"/>
            </w:tcBorders>
          </w:tcPr>
          <w:p w14:paraId="6F8257AB"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766A3B3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46FD11A" w14:textId="77777777" w:rsidR="00425E2D" w:rsidRDefault="00425E2D" w:rsidP="00CB22B5">
            <w:pPr>
              <w:spacing w:line="259" w:lineRule="auto"/>
              <w:ind w:left="3"/>
            </w:pPr>
            <w:r>
              <w:rPr>
                <w:sz w:val="20"/>
              </w:rPr>
              <w:t xml:space="preserve">I6201 </w:t>
            </w:r>
          </w:p>
        </w:tc>
        <w:tc>
          <w:tcPr>
            <w:tcW w:w="3780" w:type="dxa"/>
            <w:tcBorders>
              <w:top w:val="single" w:sz="4" w:space="0" w:color="000000"/>
              <w:left w:val="single" w:sz="4" w:space="0" w:color="000000"/>
              <w:bottom w:val="single" w:sz="4" w:space="0" w:color="000000"/>
              <w:right w:val="single" w:sz="4" w:space="0" w:color="000000"/>
            </w:tcBorders>
          </w:tcPr>
          <w:p w14:paraId="30B5BDF8" w14:textId="77777777" w:rsidR="00425E2D" w:rsidRDefault="00425E2D" w:rsidP="00CB22B5">
            <w:pPr>
              <w:spacing w:line="259" w:lineRule="auto"/>
              <w:ind w:left="4"/>
            </w:pPr>
            <w:r>
              <w:rPr>
                <w:sz w:val="20"/>
              </w:rPr>
              <w:t xml:space="preserve">Nontraumatic acute subdural hemorrhage </w:t>
            </w:r>
          </w:p>
        </w:tc>
      </w:tr>
    </w:tbl>
    <w:p w14:paraId="550B5563"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83" w:type="dxa"/>
        </w:tblCellMar>
        <w:tblLook w:val="04A0" w:firstRow="1" w:lastRow="0" w:firstColumn="1" w:lastColumn="0" w:noHBand="0" w:noVBand="1"/>
      </w:tblPr>
      <w:tblGrid>
        <w:gridCol w:w="513"/>
        <w:gridCol w:w="3706"/>
        <w:gridCol w:w="1517"/>
        <w:gridCol w:w="3629"/>
      </w:tblGrid>
      <w:tr w:rsidR="00425E2D" w14:paraId="70F5403E" w14:textId="77777777" w:rsidTr="00425E2D">
        <w:trPr>
          <w:trHeight w:val="631"/>
        </w:trPr>
        <w:tc>
          <w:tcPr>
            <w:tcW w:w="545" w:type="dxa"/>
            <w:vMerge w:val="restart"/>
            <w:tcBorders>
              <w:top w:val="single" w:sz="4" w:space="0" w:color="000000"/>
              <w:left w:val="single" w:sz="4" w:space="0" w:color="000000"/>
              <w:bottom w:val="single" w:sz="4" w:space="0" w:color="000000"/>
              <w:right w:val="single" w:sz="4" w:space="0" w:color="000000"/>
            </w:tcBorders>
          </w:tcPr>
          <w:p w14:paraId="2ED790E1"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1EDDE06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0F5BE82" w14:textId="77777777" w:rsidR="00425E2D" w:rsidRDefault="00425E2D" w:rsidP="00CB22B5">
            <w:pPr>
              <w:spacing w:line="259" w:lineRule="auto"/>
            </w:pPr>
            <w:r>
              <w:rPr>
                <w:sz w:val="20"/>
              </w:rPr>
              <w:t xml:space="preserve">I6202 </w:t>
            </w:r>
          </w:p>
        </w:tc>
        <w:tc>
          <w:tcPr>
            <w:tcW w:w="3780" w:type="dxa"/>
            <w:tcBorders>
              <w:top w:val="single" w:sz="4" w:space="0" w:color="000000"/>
              <w:left w:val="single" w:sz="4" w:space="0" w:color="000000"/>
              <w:bottom w:val="single" w:sz="4" w:space="0" w:color="000000"/>
              <w:right w:val="single" w:sz="4" w:space="0" w:color="000000"/>
            </w:tcBorders>
          </w:tcPr>
          <w:p w14:paraId="2E9A4FD4" w14:textId="77777777" w:rsidR="00425E2D" w:rsidRDefault="00425E2D" w:rsidP="00CB22B5">
            <w:pPr>
              <w:spacing w:line="259" w:lineRule="auto"/>
              <w:ind w:left="2" w:right="2" w:hanging="1"/>
            </w:pPr>
            <w:r>
              <w:rPr>
                <w:sz w:val="20"/>
              </w:rPr>
              <w:t xml:space="preserve">Nontraumatic subacute subdural hemorrhage </w:t>
            </w:r>
          </w:p>
        </w:tc>
      </w:tr>
      <w:tr w:rsidR="00425E2D" w14:paraId="63DC75F0" w14:textId="77777777" w:rsidTr="00425E2D">
        <w:trPr>
          <w:trHeight w:val="629"/>
        </w:trPr>
        <w:tc>
          <w:tcPr>
            <w:tcW w:w="545" w:type="dxa"/>
            <w:vMerge/>
            <w:tcBorders>
              <w:top w:val="nil"/>
              <w:left w:val="single" w:sz="4" w:space="0" w:color="000000"/>
              <w:bottom w:val="nil"/>
              <w:right w:val="single" w:sz="4" w:space="0" w:color="000000"/>
            </w:tcBorders>
          </w:tcPr>
          <w:p w14:paraId="0BAE8EA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2A24C9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7612D19" w14:textId="77777777" w:rsidR="00425E2D" w:rsidRDefault="00425E2D" w:rsidP="00CB22B5">
            <w:pPr>
              <w:spacing w:line="259" w:lineRule="auto"/>
            </w:pPr>
            <w:r>
              <w:rPr>
                <w:sz w:val="20"/>
              </w:rPr>
              <w:t xml:space="preserve">I6203 </w:t>
            </w:r>
          </w:p>
        </w:tc>
        <w:tc>
          <w:tcPr>
            <w:tcW w:w="3780" w:type="dxa"/>
            <w:tcBorders>
              <w:top w:val="single" w:sz="4" w:space="0" w:color="000000"/>
              <w:left w:val="single" w:sz="4" w:space="0" w:color="000000"/>
              <w:bottom w:val="single" w:sz="4" w:space="0" w:color="000000"/>
              <w:right w:val="single" w:sz="4" w:space="0" w:color="000000"/>
            </w:tcBorders>
          </w:tcPr>
          <w:p w14:paraId="160BF5AC" w14:textId="77777777" w:rsidR="00425E2D" w:rsidRDefault="00425E2D" w:rsidP="00CB22B5">
            <w:pPr>
              <w:spacing w:line="259" w:lineRule="auto"/>
              <w:ind w:left="1"/>
            </w:pPr>
            <w:r>
              <w:rPr>
                <w:sz w:val="20"/>
              </w:rPr>
              <w:t xml:space="preserve">Nontraumatic chronic subdural hemorrhage </w:t>
            </w:r>
          </w:p>
        </w:tc>
      </w:tr>
      <w:tr w:rsidR="00425E2D" w14:paraId="5136F004" w14:textId="77777777" w:rsidTr="00425E2D">
        <w:trPr>
          <w:trHeight w:val="631"/>
        </w:trPr>
        <w:tc>
          <w:tcPr>
            <w:tcW w:w="545" w:type="dxa"/>
            <w:vMerge/>
            <w:tcBorders>
              <w:top w:val="nil"/>
              <w:left w:val="single" w:sz="4" w:space="0" w:color="000000"/>
              <w:bottom w:val="nil"/>
              <w:right w:val="single" w:sz="4" w:space="0" w:color="000000"/>
            </w:tcBorders>
          </w:tcPr>
          <w:p w14:paraId="1BA569B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3D4FF5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D54D4D3" w14:textId="77777777" w:rsidR="00425E2D" w:rsidRDefault="00425E2D" w:rsidP="00CB22B5">
            <w:pPr>
              <w:spacing w:line="259" w:lineRule="auto"/>
            </w:pPr>
            <w:r>
              <w:rPr>
                <w:sz w:val="20"/>
              </w:rPr>
              <w:t xml:space="preserve">I621 </w:t>
            </w:r>
          </w:p>
        </w:tc>
        <w:tc>
          <w:tcPr>
            <w:tcW w:w="3780" w:type="dxa"/>
            <w:tcBorders>
              <w:top w:val="single" w:sz="4" w:space="0" w:color="000000"/>
              <w:left w:val="single" w:sz="4" w:space="0" w:color="000000"/>
              <w:bottom w:val="single" w:sz="4" w:space="0" w:color="000000"/>
              <w:right w:val="single" w:sz="4" w:space="0" w:color="000000"/>
            </w:tcBorders>
          </w:tcPr>
          <w:p w14:paraId="0A754DD1" w14:textId="77777777" w:rsidR="00425E2D" w:rsidRDefault="00425E2D" w:rsidP="00CB22B5">
            <w:pPr>
              <w:spacing w:line="259" w:lineRule="auto"/>
              <w:ind w:left="1"/>
            </w:pPr>
            <w:r>
              <w:rPr>
                <w:sz w:val="20"/>
              </w:rPr>
              <w:t xml:space="preserve">Nontraumatic extradural hemorrhage </w:t>
            </w:r>
          </w:p>
        </w:tc>
      </w:tr>
      <w:tr w:rsidR="00425E2D" w14:paraId="3468F066" w14:textId="77777777" w:rsidTr="00425E2D">
        <w:trPr>
          <w:trHeight w:val="629"/>
        </w:trPr>
        <w:tc>
          <w:tcPr>
            <w:tcW w:w="545" w:type="dxa"/>
            <w:vMerge/>
            <w:tcBorders>
              <w:top w:val="nil"/>
              <w:left w:val="single" w:sz="4" w:space="0" w:color="000000"/>
              <w:bottom w:val="nil"/>
              <w:right w:val="single" w:sz="4" w:space="0" w:color="000000"/>
            </w:tcBorders>
          </w:tcPr>
          <w:p w14:paraId="43A29FE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0DDEBB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CA984AE" w14:textId="77777777" w:rsidR="00425E2D" w:rsidRDefault="00425E2D" w:rsidP="00CB22B5">
            <w:pPr>
              <w:spacing w:line="259" w:lineRule="auto"/>
            </w:pPr>
            <w:r>
              <w:rPr>
                <w:sz w:val="20"/>
              </w:rPr>
              <w:t xml:space="preserve">I629 </w:t>
            </w:r>
          </w:p>
        </w:tc>
        <w:tc>
          <w:tcPr>
            <w:tcW w:w="3780" w:type="dxa"/>
            <w:tcBorders>
              <w:top w:val="single" w:sz="4" w:space="0" w:color="000000"/>
              <w:left w:val="single" w:sz="4" w:space="0" w:color="000000"/>
              <w:bottom w:val="single" w:sz="4" w:space="0" w:color="000000"/>
              <w:right w:val="single" w:sz="4" w:space="0" w:color="000000"/>
            </w:tcBorders>
          </w:tcPr>
          <w:p w14:paraId="3E53EAF1" w14:textId="77777777" w:rsidR="00425E2D" w:rsidRDefault="00425E2D" w:rsidP="00CB22B5">
            <w:pPr>
              <w:spacing w:line="259" w:lineRule="auto"/>
              <w:ind w:left="2" w:hanging="1"/>
            </w:pPr>
            <w:r>
              <w:rPr>
                <w:sz w:val="20"/>
              </w:rPr>
              <w:t xml:space="preserve">Nontraumatic intracranial hemorrhage, unspecified </w:t>
            </w:r>
          </w:p>
        </w:tc>
      </w:tr>
      <w:tr w:rsidR="00425E2D" w14:paraId="6FB8E9CF" w14:textId="77777777" w:rsidTr="00425E2D">
        <w:trPr>
          <w:trHeight w:val="631"/>
        </w:trPr>
        <w:tc>
          <w:tcPr>
            <w:tcW w:w="545" w:type="dxa"/>
            <w:vMerge/>
            <w:tcBorders>
              <w:top w:val="nil"/>
              <w:left w:val="single" w:sz="4" w:space="0" w:color="000000"/>
              <w:bottom w:val="nil"/>
              <w:right w:val="single" w:sz="4" w:space="0" w:color="000000"/>
            </w:tcBorders>
          </w:tcPr>
          <w:p w14:paraId="38DB528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0F98D8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0B6A239" w14:textId="77777777" w:rsidR="00425E2D" w:rsidRDefault="00425E2D" w:rsidP="00CB22B5">
            <w:pPr>
              <w:spacing w:line="259" w:lineRule="auto"/>
            </w:pPr>
            <w:r>
              <w:rPr>
                <w:sz w:val="20"/>
              </w:rPr>
              <w:t xml:space="preserve">I6300 </w:t>
            </w:r>
          </w:p>
        </w:tc>
        <w:tc>
          <w:tcPr>
            <w:tcW w:w="3780" w:type="dxa"/>
            <w:tcBorders>
              <w:top w:val="single" w:sz="4" w:space="0" w:color="000000"/>
              <w:left w:val="single" w:sz="4" w:space="0" w:color="000000"/>
              <w:bottom w:val="single" w:sz="4" w:space="0" w:color="000000"/>
              <w:right w:val="single" w:sz="4" w:space="0" w:color="000000"/>
            </w:tcBorders>
          </w:tcPr>
          <w:p w14:paraId="497A310F" w14:textId="77777777" w:rsidR="00425E2D" w:rsidRDefault="00425E2D" w:rsidP="00CB22B5">
            <w:pPr>
              <w:spacing w:line="259" w:lineRule="auto"/>
              <w:ind w:left="2" w:hanging="1"/>
            </w:pPr>
            <w:r>
              <w:rPr>
                <w:sz w:val="20"/>
              </w:rPr>
              <w:t xml:space="preserve">Cerebral infarction due to thrombosis of unspecified </w:t>
            </w:r>
            <w:r>
              <w:rPr>
                <w:sz w:val="20"/>
              </w:rPr>
              <w:tab/>
              <w:t xml:space="preserve">precerebral artery </w:t>
            </w:r>
          </w:p>
        </w:tc>
      </w:tr>
      <w:tr w:rsidR="00425E2D" w14:paraId="33061852" w14:textId="77777777" w:rsidTr="00425E2D">
        <w:trPr>
          <w:trHeight w:val="629"/>
        </w:trPr>
        <w:tc>
          <w:tcPr>
            <w:tcW w:w="545" w:type="dxa"/>
            <w:vMerge/>
            <w:tcBorders>
              <w:top w:val="nil"/>
              <w:left w:val="single" w:sz="4" w:space="0" w:color="000000"/>
              <w:bottom w:val="nil"/>
              <w:right w:val="single" w:sz="4" w:space="0" w:color="000000"/>
            </w:tcBorders>
          </w:tcPr>
          <w:p w14:paraId="23EE907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2296FE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AB72472" w14:textId="77777777" w:rsidR="00425E2D" w:rsidRDefault="00425E2D" w:rsidP="00CB22B5">
            <w:pPr>
              <w:spacing w:line="259" w:lineRule="auto"/>
            </w:pPr>
            <w:r>
              <w:rPr>
                <w:sz w:val="20"/>
              </w:rPr>
              <w:t xml:space="preserve">I63011 </w:t>
            </w:r>
          </w:p>
        </w:tc>
        <w:tc>
          <w:tcPr>
            <w:tcW w:w="3780" w:type="dxa"/>
            <w:tcBorders>
              <w:top w:val="single" w:sz="4" w:space="0" w:color="000000"/>
              <w:left w:val="single" w:sz="4" w:space="0" w:color="000000"/>
              <w:bottom w:val="single" w:sz="4" w:space="0" w:color="000000"/>
              <w:right w:val="single" w:sz="4" w:space="0" w:color="000000"/>
            </w:tcBorders>
          </w:tcPr>
          <w:p w14:paraId="3EFE0B59" w14:textId="77777777" w:rsidR="00425E2D" w:rsidRDefault="00425E2D" w:rsidP="00CB22B5">
            <w:pPr>
              <w:spacing w:line="259" w:lineRule="auto"/>
              <w:ind w:left="2" w:hanging="1"/>
              <w:jc w:val="both"/>
            </w:pPr>
            <w:r>
              <w:rPr>
                <w:sz w:val="20"/>
              </w:rPr>
              <w:t xml:space="preserve">Cerebral infarction due to thrombosis of right vertebral artery </w:t>
            </w:r>
          </w:p>
        </w:tc>
      </w:tr>
      <w:tr w:rsidR="00425E2D" w14:paraId="1ECC3A47" w14:textId="77777777" w:rsidTr="00425E2D">
        <w:trPr>
          <w:trHeight w:val="631"/>
        </w:trPr>
        <w:tc>
          <w:tcPr>
            <w:tcW w:w="545" w:type="dxa"/>
            <w:vMerge/>
            <w:tcBorders>
              <w:top w:val="nil"/>
              <w:left w:val="single" w:sz="4" w:space="0" w:color="000000"/>
              <w:bottom w:val="nil"/>
              <w:right w:val="single" w:sz="4" w:space="0" w:color="000000"/>
            </w:tcBorders>
          </w:tcPr>
          <w:p w14:paraId="0BDFC41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272E9C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D7EF99E" w14:textId="77777777" w:rsidR="00425E2D" w:rsidRDefault="00425E2D" w:rsidP="00CB22B5">
            <w:pPr>
              <w:spacing w:line="259" w:lineRule="auto"/>
            </w:pPr>
            <w:r>
              <w:rPr>
                <w:sz w:val="20"/>
              </w:rPr>
              <w:t xml:space="preserve">I63012 </w:t>
            </w:r>
          </w:p>
        </w:tc>
        <w:tc>
          <w:tcPr>
            <w:tcW w:w="3780" w:type="dxa"/>
            <w:tcBorders>
              <w:top w:val="single" w:sz="4" w:space="0" w:color="000000"/>
              <w:left w:val="single" w:sz="4" w:space="0" w:color="000000"/>
              <w:bottom w:val="single" w:sz="4" w:space="0" w:color="000000"/>
              <w:right w:val="single" w:sz="4" w:space="0" w:color="000000"/>
            </w:tcBorders>
          </w:tcPr>
          <w:p w14:paraId="7B3AEE13" w14:textId="77777777" w:rsidR="00425E2D" w:rsidRDefault="00425E2D" w:rsidP="00CB22B5">
            <w:pPr>
              <w:spacing w:line="259" w:lineRule="auto"/>
              <w:ind w:left="2" w:hanging="1"/>
            </w:pPr>
            <w:r>
              <w:rPr>
                <w:sz w:val="20"/>
              </w:rPr>
              <w:t xml:space="preserve">Cerebral infarction due to thrombosis of left vertebral artery </w:t>
            </w:r>
          </w:p>
        </w:tc>
      </w:tr>
      <w:tr w:rsidR="00425E2D" w14:paraId="71873460" w14:textId="77777777" w:rsidTr="00425E2D">
        <w:trPr>
          <w:trHeight w:val="629"/>
        </w:trPr>
        <w:tc>
          <w:tcPr>
            <w:tcW w:w="545" w:type="dxa"/>
            <w:vMerge/>
            <w:tcBorders>
              <w:top w:val="nil"/>
              <w:left w:val="single" w:sz="4" w:space="0" w:color="000000"/>
              <w:bottom w:val="nil"/>
              <w:right w:val="single" w:sz="4" w:space="0" w:color="000000"/>
            </w:tcBorders>
          </w:tcPr>
          <w:p w14:paraId="1BE4748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6567A5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EA030A6" w14:textId="77777777" w:rsidR="00425E2D" w:rsidRDefault="00425E2D" w:rsidP="00CB22B5">
            <w:pPr>
              <w:spacing w:line="259" w:lineRule="auto"/>
            </w:pPr>
            <w:r>
              <w:rPr>
                <w:sz w:val="20"/>
              </w:rPr>
              <w:t xml:space="preserve">I63019 </w:t>
            </w:r>
          </w:p>
        </w:tc>
        <w:tc>
          <w:tcPr>
            <w:tcW w:w="3780" w:type="dxa"/>
            <w:tcBorders>
              <w:top w:val="single" w:sz="4" w:space="0" w:color="000000"/>
              <w:left w:val="single" w:sz="4" w:space="0" w:color="000000"/>
              <w:bottom w:val="single" w:sz="4" w:space="0" w:color="000000"/>
              <w:right w:val="single" w:sz="4" w:space="0" w:color="000000"/>
            </w:tcBorders>
          </w:tcPr>
          <w:p w14:paraId="4277305D" w14:textId="77777777" w:rsidR="00425E2D" w:rsidRDefault="00425E2D" w:rsidP="00CB22B5">
            <w:pPr>
              <w:spacing w:line="259" w:lineRule="auto"/>
              <w:ind w:left="2" w:hanging="1"/>
              <w:jc w:val="both"/>
            </w:pPr>
            <w:r>
              <w:rPr>
                <w:sz w:val="20"/>
              </w:rPr>
              <w:t xml:space="preserve">Cerebral infarction due to thrombosis of unspecified vertebral artery </w:t>
            </w:r>
          </w:p>
        </w:tc>
      </w:tr>
      <w:tr w:rsidR="00425E2D" w14:paraId="32EDEC92" w14:textId="77777777" w:rsidTr="00425E2D">
        <w:trPr>
          <w:trHeight w:val="631"/>
        </w:trPr>
        <w:tc>
          <w:tcPr>
            <w:tcW w:w="545" w:type="dxa"/>
            <w:vMerge/>
            <w:tcBorders>
              <w:top w:val="nil"/>
              <w:left w:val="single" w:sz="4" w:space="0" w:color="000000"/>
              <w:bottom w:val="nil"/>
              <w:right w:val="single" w:sz="4" w:space="0" w:color="000000"/>
            </w:tcBorders>
          </w:tcPr>
          <w:p w14:paraId="6AF149D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5AAF72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AD86D9B" w14:textId="77777777" w:rsidR="00425E2D" w:rsidRDefault="00425E2D" w:rsidP="00CB22B5">
            <w:pPr>
              <w:spacing w:line="259" w:lineRule="auto"/>
            </w:pPr>
            <w:r>
              <w:rPr>
                <w:sz w:val="20"/>
              </w:rPr>
              <w:t xml:space="preserve">I6302 </w:t>
            </w:r>
          </w:p>
        </w:tc>
        <w:tc>
          <w:tcPr>
            <w:tcW w:w="3780" w:type="dxa"/>
            <w:tcBorders>
              <w:top w:val="single" w:sz="4" w:space="0" w:color="000000"/>
              <w:left w:val="single" w:sz="4" w:space="0" w:color="000000"/>
              <w:bottom w:val="single" w:sz="4" w:space="0" w:color="000000"/>
              <w:right w:val="single" w:sz="4" w:space="0" w:color="000000"/>
            </w:tcBorders>
          </w:tcPr>
          <w:p w14:paraId="6BF1B65D" w14:textId="77777777" w:rsidR="00425E2D" w:rsidRDefault="00425E2D" w:rsidP="00CB22B5">
            <w:pPr>
              <w:spacing w:line="259" w:lineRule="auto"/>
              <w:ind w:left="2" w:hanging="1"/>
            </w:pPr>
            <w:r>
              <w:rPr>
                <w:sz w:val="20"/>
              </w:rPr>
              <w:t xml:space="preserve">Cerebral infarction due to thrombosis of basilar artery </w:t>
            </w:r>
          </w:p>
        </w:tc>
      </w:tr>
      <w:tr w:rsidR="00425E2D" w14:paraId="7972FB52" w14:textId="77777777" w:rsidTr="00425E2D">
        <w:trPr>
          <w:trHeight w:val="629"/>
        </w:trPr>
        <w:tc>
          <w:tcPr>
            <w:tcW w:w="545" w:type="dxa"/>
            <w:vMerge/>
            <w:tcBorders>
              <w:top w:val="nil"/>
              <w:left w:val="single" w:sz="4" w:space="0" w:color="000000"/>
              <w:bottom w:val="nil"/>
              <w:right w:val="single" w:sz="4" w:space="0" w:color="000000"/>
            </w:tcBorders>
          </w:tcPr>
          <w:p w14:paraId="6C996E5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52AB62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29AD8FF" w14:textId="77777777" w:rsidR="00425E2D" w:rsidRDefault="00425E2D" w:rsidP="00CB22B5">
            <w:pPr>
              <w:spacing w:line="259" w:lineRule="auto"/>
            </w:pPr>
            <w:r>
              <w:rPr>
                <w:sz w:val="20"/>
              </w:rPr>
              <w:t xml:space="preserve">I63031 </w:t>
            </w:r>
          </w:p>
        </w:tc>
        <w:tc>
          <w:tcPr>
            <w:tcW w:w="3780" w:type="dxa"/>
            <w:tcBorders>
              <w:top w:val="single" w:sz="4" w:space="0" w:color="000000"/>
              <w:left w:val="single" w:sz="4" w:space="0" w:color="000000"/>
              <w:bottom w:val="single" w:sz="4" w:space="0" w:color="000000"/>
              <w:right w:val="single" w:sz="4" w:space="0" w:color="000000"/>
            </w:tcBorders>
          </w:tcPr>
          <w:p w14:paraId="69839EE1" w14:textId="77777777" w:rsidR="00425E2D" w:rsidRDefault="00425E2D" w:rsidP="00CB22B5">
            <w:pPr>
              <w:spacing w:line="259" w:lineRule="auto"/>
              <w:ind w:left="2" w:hanging="1"/>
            </w:pPr>
            <w:r>
              <w:rPr>
                <w:sz w:val="20"/>
              </w:rPr>
              <w:t xml:space="preserve">Cerebral infarction due to thrombosis of right carotid artery </w:t>
            </w:r>
          </w:p>
        </w:tc>
      </w:tr>
      <w:tr w:rsidR="00425E2D" w14:paraId="392CEA58" w14:textId="77777777" w:rsidTr="00425E2D">
        <w:trPr>
          <w:trHeight w:val="631"/>
        </w:trPr>
        <w:tc>
          <w:tcPr>
            <w:tcW w:w="545" w:type="dxa"/>
            <w:vMerge/>
            <w:tcBorders>
              <w:top w:val="nil"/>
              <w:left w:val="single" w:sz="4" w:space="0" w:color="000000"/>
              <w:bottom w:val="nil"/>
              <w:right w:val="single" w:sz="4" w:space="0" w:color="000000"/>
            </w:tcBorders>
          </w:tcPr>
          <w:p w14:paraId="4B2073F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70DE29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ABB5BA1" w14:textId="77777777" w:rsidR="00425E2D" w:rsidRDefault="00425E2D" w:rsidP="00CB22B5">
            <w:pPr>
              <w:spacing w:line="259" w:lineRule="auto"/>
            </w:pPr>
            <w:r>
              <w:rPr>
                <w:sz w:val="20"/>
              </w:rPr>
              <w:t xml:space="preserve">I63032 </w:t>
            </w:r>
          </w:p>
        </w:tc>
        <w:tc>
          <w:tcPr>
            <w:tcW w:w="3780" w:type="dxa"/>
            <w:tcBorders>
              <w:top w:val="single" w:sz="4" w:space="0" w:color="000000"/>
              <w:left w:val="single" w:sz="4" w:space="0" w:color="000000"/>
              <w:bottom w:val="single" w:sz="4" w:space="0" w:color="000000"/>
              <w:right w:val="single" w:sz="4" w:space="0" w:color="000000"/>
            </w:tcBorders>
          </w:tcPr>
          <w:p w14:paraId="70B70AF9" w14:textId="77777777" w:rsidR="00425E2D" w:rsidRDefault="00425E2D" w:rsidP="00CB22B5">
            <w:pPr>
              <w:spacing w:line="259" w:lineRule="auto"/>
              <w:ind w:left="2" w:hanging="1"/>
            </w:pPr>
            <w:r>
              <w:rPr>
                <w:sz w:val="20"/>
              </w:rPr>
              <w:t xml:space="preserve">Cerebral infarction due to thrombosis of left carotid artery </w:t>
            </w:r>
          </w:p>
        </w:tc>
      </w:tr>
      <w:tr w:rsidR="00425E2D" w14:paraId="41B694B8" w14:textId="77777777" w:rsidTr="00425E2D">
        <w:trPr>
          <w:trHeight w:val="629"/>
        </w:trPr>
        <w:tc>
          <w:tcPr>
            <w:tcW w:w="545" w:type="dxa"/>
            <w:vMerge/>
            <w:tcBorders>
              <w:top w:val="nil"/>
              <w:left w:val="single" w:sz="4" w:space="0" w:color="000000"/>
              <w:bottom w:val="nil"/>
              <w:right w:val="single" w:sz="4" w:space="0" w:color="000000"/>
            </w:tcBorders>
          </w:tcPr>
          <w:p w14:paraId="0B26FD6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1D4EEB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0D63A66" w14:textId="77777777" w:rsidR="00425E2D" w:rsidRDefault="00425E2D" w:rsidP="00CB22B5">
            <w:pPr>
              <w:spacing w:line="259" w:lineRule="auto"/>
            </w:pPr>
            <w:r>
              <w:rPr>
                <w:sz w:val="20"/>
              </w:rPr>
              <w:t xml:space="preserve">I63039 </w:t>
            </w:r>
          </w:p>
        </w:tc>
        <w:tc>
          <w:tcPr>
            <w:tcW w:w="3780" w:type="dxa"/>
            <w:tcBorders>
              <w:top w:val="single" w:sz="4" w:space="0" w:color="000000"/>
              <w:left w:val="single" w:sz="4" w:space="0" w:color="000000"/>
              <w:bottom w:val="single" w:sz="4" w:space="0" w:color="000000"/>
              <w:right w:val="single" w:sz="4" w:space="0" w:color="000000"/>
            </w:tcBorders>
          </w:tcPr>
          <w:p w14:paraId="058B07CA" w14:textId="77777777" w:rsidR="00425E2D" w:rsidRDefault="00425E2D" w:rsidP="00CB22B5">
            <w:pPr>
              <w:spacing w:line="259" w:lineRule="auto"/>
              <w:ind w:left="2" w:hanging="1"/>
            </w:pPr>
            <w:r>
              <w:rPr>
                <w:sz w:val="20"/>
              </w:rPr>
              <w:t xml:space="preserve">Cerebral infarction due to thrombosis of unspecified carotid artery </w:t>
            </w:r>
          </w:p>
        </w:tc>
      </w:tr>
      <w:tr w:rsidR="00425E2D" w14:paraId="599265A0" w14:textId="77777777" w:rsidTr="00425E2D">
        <w:trPr>
          <w:trHeight w:val="631"/>
        </w:trPr>
        <w:tc>
          <w:tcPr>
            <w:tcW w:w="545" w:type="dxa"/>
            <w:vMerge/>
            <w:tcBorders>
              <w:top w:val="nil"/>
              <w:left w:val="single" w:sz="4" w:space="0" w:color="000000"/>
              <w:bottom w:val="nil"/>
              <w:right w:val="single" w:sz="4" w:space="0" w:color="000000"/>
            </w:tcBorders>
          </w:tcPr>
          <w:p w14:paraId="1474238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682920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A282C86" w14:textId="77777777" w:rsidR="00425E2D" w:rsidRDefault="00425E2D" w:rsidP="00CB22B5">
            <w:pPr>
              <w:spacing w:line="259" w:lineRule="auto"/>
            </w:pPr>
            <w:r>
              <w:rPr>
                <w:sz w:val="20"/>
              </w:rPr>
              <w:t xml:space="preserve">I6309 </w:t>
            </w:r>
          </w:p>
        </w:tc>
        <w:tc>
          <w:tcPr>
            <w:tcW w:w="3780" w:type="dxa"/>
            <w:tcBorders>
              <w:top w:val="single" w:sz="4" w:space="0" w:color="000000"/>
              <w:left w:val="single" w:sz="4" w:space="0" w:color="000000"/>
              <w:bottom w:val="single" w:sz="4" w:space="0" w:color="000000"/>
              <w:right w:val="single" w:sz="4" w:space="0" w:color="000000"/>
            </w:tcBorders>
          </w:tcPr>
          <w:p w14:paraId="1240C356" w14:textId="77777777" w:rsidR="00425E2D" w:rsidRDefault="00425E2D" w:rsidP="00CB22B5">
            <w:pPr>
              <w:spacing w:line="259" w:lineRule="auto"/>
              <w:ind w:left="2" w:hanging="1"/>
            </w:pPr>
            <w:r>
              <w:rPr>
                <w:sz w:val="20"/>
              </w:rPr>
              <w:t xml:space="preserve">Cerebral infarction due to thrombosis of other precerebral artery </w:t>
            </w:r>
          </w:p>
        </w:tc>
      </w:tr>
      <w:tr w:rsidR="00425E2D" w14:paraId="181C2E89" w14:textId="77777777" w:rsidTr="00425E2D">
        <w:trPr>
          <w:trHeight w:val="629"/>
        </w:trPr>
        <w:tc>
          <w:tcPr>
            <w:tcW w:w="545" w:type="dxa"/>
            <w:vMerge/>
            <w:tcBorders>
              <w:top w:val="nil"/>
              <w:left w:val="single" w:sz="4" w:space="0" w:color="000000"/>
              <w:bottom w:val="nil"/>
              <w:right w:val="single" w:sz="4" w:space="0" w:color="000000"/>
            </w:tcBorders>
          </w:tcPr>
          <w:p w14:paraId="60518B7B"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360DE2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6374A4C" w14:textId="77777777" w:rsidR="00425E2D" w:rsidRDefault="00425E2D" w:rsidP="00CB22B5">
            <w:pPr>
              <w:spacing w:line="259" w:lineRule="auto"/>
            </w:pPr>
            <w:r>
              <w:rPr>
                <w:sz w:val="20"/>
              </w:rPr>
              <w:t xml:space="preserve">I6310 </w:t>
            </w:r>
          </w:p>
          <w:p w14:paraId="322A0E11" w14:textId="77777777" w:rsidR="00425E2D" w:rsidRDefault="00425E2D" w:rsidP="00CB22B5">
            <w:pPr>
              <w:spacing w:line="259" w:lineRule="auto"/>
            </w:pPr>
            <w:r>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126A6E75" w14:textId="77777777" w:rsidR="00425E2D" w:rsidRDefault="00425E2D" w:rsidP="00CB22B5">
            <w:pPr>
              <w:spacing w:line="259" w:lineRule="auto"/>
              <w:ind w:left="2"/>
            </w:pPr>
            <w:r>
              <w:rPr>
                <w:sz w:val="20"/>
              </w:rPr>
              <w:t xml:space="preserve">Cerebral infarction due to embolism of unspecified precerebral artery </w:t>
            </w:r>
          </w:p>
        </w:tc>
      </w:tr>
      <w:tr w:rsidR="00425E2D" w14:paraId="156A486C" w14:textId="77777777" w:rsidTr="00425E2D">
        <w:trPr>
          <w:trHeight w:val="631"/>
        </w:trPr>
        <w:tc>
          <w:tcPr>
            <w:tcW w:w="545" w:type="dxa"/>
            <w:vMerge/>
            <w:tcBorders>
              <w:top w:val="nil"/>
              <w:left w:val="single" w:sz="4" w:space="0" w:color="000000"/>
              <w:bottom w:val="nil"/>
              <w:right w:val="single" w:sz="4" w:space="0" w:color="000000"/>
            </w:tcBorders>
          </w:tcPr>
          <w:p w14:paraId="0C3201C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57C12F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3F0E42D" w14:textId="77777777" w:rsidR="00425E2D" w:rsidRDefault="00425E2D" w:rsidP="00CB22B5">
            <w:pPr>
              <w:spacing w:line="259" w:lineRule="auto"/>
            </w:pPr>
            <w:r>
              <w:rPr>
                <w:sz w:val="20"/>
              </w:rPr>
              <w:t xml:space="preserve">I63111 </w:t>
            </w:r>
          </w:p>
        </w:tc>
        <w:tc>
          <w:tcPr>
            <w:tcW w:w="3780" w:type="dxa"/>
            <w:tcBorders>
              <w:top w:val="single" w:sz="4" w:space="0" w:color="000000"/>
              <w:left w:val="single" w:sz="4" w:space="0" w:color="000000"/>
              <w:bottom w:val="single" w:sz="4" w:space="0" w:color="000000"/>
              <w:right w:val="single" w:sz="4" w:space="0" w:color="000000"/>
            </w:tcBorders>
          </w:tcPr>
          <w:p w14:paraId="3B6E66CB" w14:textId="77777777" w:rsidR="00425E2D" w:rsidRDefault="00425E2D" w:rsidP="00CB22B5">
            <w:pPr>
              <w:spacing w:line="259" w:lineRule="auto"/>
              <w:ind w:left="2" w:hanging="1"/>
            </w:pPr>
            <w:r>
              <w:rPr>
                <w:sz w:val="20"/>
              </w:rPr>
              <w:t xml:space="preserve">Cerebral infarction due to embolism of right vertebral artery </w:t>
            </w:r>
          </w:p>
        </w:tc>
      </w:tr>
      <w:tr w:rsidR="00425E2D" w14:paraId="089C8DD1" w14:textId="77777777" w:rsidTr="00425E2D">
        <w:trPr>
          <w:trHeight w:val="629"/>
        </w:trPr>
        <w:tc>
          <w:tcPr>
            <w:tcW w:w="545" w:type="dxa"/>
            <w:vMerge/>
            <w:tcBorders>
              <w:top w:val="nil"/>
              <w:left w:val="single" w:sz="4" w:space="0" w:color="000000"/>
              <w:bottom w:val="nil"/>
              <w:right w:val="single" w:sz="4" w:space="0" w:color="000000"/>
            </w:tcBorders>
          </w:tcPr>
          <w:p w14:paraId="2969266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1F449F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3C55F51" w14:textId="77777777" w:rsidR="00425E2D" w:rsidRDefault="00425E2D" w:rsidP="00CB22B5">
            <w:pPr>
              <w:spacing w:line="259" w:lineRule="auto"/>
            </w:pPr>
            <w:r>
              <w:rPr>
                <w:sz w:val="20"/>
              </w:rPr>
              <w:t xml:space="preserve">I63112 </w:t>
            </w:r>
          </w:p>
        </w:tc>
        <w:tc>
          <w:tcPr>
            <w:tcW w:w="3780" w:type="dxa"/>
            <w:tcBorders>
              <w:top w:val="single" w:sz="4" w:space="0" w:color="000000"/>
              <w:left w:val="single" w:sz="4" w:space="0" w:color="000000"/>
              <w:bottom w:val="single" w:sz="4" w:space="0" w:color="000000"/>
              <w:right w:val="single" w:sz="4" w:space="0" w:color="000000"/>
            </w:tcBorders>
          </w:tcPr>
          <w:p w14:paraId="55E68C2D" w14:textId="77777777" w:rsidR="00425E2D" w:rsidRDefault="00425E2D" w:rsidP="00CB22B5">
            <w:pPr>
              <w:spacing w:line="259" w:lineRule="auto"/>
              <w:ind w:left="2" w:hanging="1"/>
            </w:pPr>
            <w:r>
              <w:rPr>
                <w:sz w:val="20"/>
              </w:rPr>
              <w:t xml:space="preserve">Cerebral infarction due to embolism of left vertebral artery </w:t>
            </w:r>
          </w:p>
        </w:tc>
      </w:tr>
      <w:tr w:rsidR="00425E2D" w14:paraId="0B0A9157" w14:textId="77777777" w:rsidTr="00425E2D">
        <w:trPr>
          <w:trHeight w:val="631"/>
        </w:trPr>
        <w:tc>
          <w:tcPr>
            <w:tcW w:w="545" w:type="dxa"/>
            <w:vMerge/>
            <w:tcBorders>
              <w:top w:val="nil"/>
              <w:left w:val="single" w:sz="4" w:space="0" w:color="000000"/>
              <w:bottom w:val="nil"/>
              <w:right w:val="single" w:sz="4" w:space="0" w:color="000000"/>
            </w:tcBorders>
          </w:tcPr>
          <w:p w14:paraId="78F93AE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C54AD2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78425F6" w14:textId="77777777" w:rsidR="00425E2D" w:rsidRDefault="00425E2D" w:rsidP="00CB22B5">
            <w:pPr>
              <w:spacing w:line="259" w:lineRule="auto"/>
            </w:pPr>
            <w:r>
              <w:rPr>
                <w:sz w:val="20"/>
              </w:rPr>
              <w:t xml:space="preserve">I63119 </w:t>
            </w:r>
          </w:p>
        </w:tc>
        <w:tc>
          <w:tcPr>
            <w:tcW w:w="3780" w:type="dxa"/>
            <w:tcBorders>
              <w:top w:val="single" w:sz="4" w:space="0" w:color="000000"/>
              <w:left w:val="single" w:sz="4" w:space="0" w:color="000000"/>
              <w:bottom w:val="single" w:sz="4" w:space="0" w:color="000000"/>
              <w:right w:val="single" w:sz="4" w:space="0" w:color="000000"/>
            </w:tcBorders>
          </w:tcPr>
          <w:p w14:paraId="13B111F5" w14:textId="77777777" w:rsidR="00425E2D" w:rsidRDefault="00425E2D" w:rsidP="00CB22B5">
            <w:pPr>
              <w:spacing w:line="259" w:lineRule="auto"/>
              <w:ind w:left="2" w:hanging="1"/>
              <w:jc w:val="both"/>
            </w:pPr>
            <w:r>
              <w:rPr>
                <w:sz w:val="20"/>
              </w:rPr>
              <w:t xml:space="preserve">Cerebral infarction due to embolism of unspecified vertebral artery </w:t>
            </w:r>
          </w:p>
        </w:tc>
      </w:tr>
      <w:tr w:rsidR="00425E2D" w14:paraId="5D46D74A" w14:textId="77777777" w:rsidTr="00425E2D">
        <w:trPr>
          <w:trHeight w:val="629"/>
        </w:trPr>
        <w:tc>
          <w:tcPr>
            <w:tcW w:w="545" w:type="dxa"/>
            <w:vMerge/>
            <w:tcBorders>
              <w:top w:val="nil"/>
              <w:left w:val="single" w:sz="4" w:space="0" w:color="000000"/>
              <w:bottom w:val="nil"/>
              <w:right w:val="single" w:sz="4" w:space="0" w:color="000000"/>
            </w:tcBorders>
          </w:tcPr>
          <w:p w14:paraId="2F7665F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C32606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3A99860" w14:textId="77777777" w:rsidR="00425E2D" w:rsidRDefault="00425E2D" w:rsidP="00CB22B5">
            <w:pPr>
              <w:spacing w:line="259" w:lineRule="auto"/>
            </w:pPr>
            <w:r>
              <w:rPr>
                <w:sz w:val="20"/>
              </w:rPr>
              <w:t xml:space="preserve">I6312 </w:t>
            </w:r>
          </w:p>
        </w:tc>
        <w:tc>
          <w:tcPr>
            <w:tcW w:w="3780" w:type="dxa"/>
            <w:tcBorders>
              <w:top w:val="single" w:sz="4" w:space="0" w:color="000000"/>
              <w:left w:val="single" w:sz="4" w:space="0" w:color="000000"/>
              <w:bottom w:val="single" w:sz="4" w:space="0" w:color="000000"/>
              <w:right w:val="single" w:sz="4" w:space="0" w:color="000000"/>
            </w:tcBorders>
          </w:tcPr>
          <w:p w14:paraId="7C477B01" w14:textId="77777777" w:rsidR="00425E2D" w:rsidRDefault="00425E2D" w:rsidP="00CB22B5">
            <w:pPr>
              <w:spacing w:line="259" w:lineRule="auto"/>
              <w:ind w:left="2" w:hanging="1"/>
            </w:pPr>
            <w:r>
              <w:rPr>
                <w:sz w:val="20"/>
              </w:rPr>
              <w:t xml:space="preserve">Cerebral infarction due to embolism of basilar artery </w:t>
            </w:r>
          </w:p>
        </w:tc>
      </w:tr>
      <w:tr w:rsidR="00425E2D" w14:paraId="48385233" w14:textId="77777777" w:rsidTr="00425E2D">
        <w:trPr>
          <w:trHeight w:val="631"/>
        </w:trPr>
        <w:tc>
          <w:tcPr>
            <w:tcW w:w="545" w:type="dxa"/>
            <w:vMerge/>
            <w:tcBorders>
              <w:top w:val="nil"/>
              <w:left w:val="single" w:sz="4" w:space="0" w:color="000000"/>
              <w:bottom w:val="nil"/>
              <w:right w:val="single" w:sz="4" w:space="0" w:color="000000"/>
            </w:tcBorders>
          </w:tcPr>
          <w:p w14:paraId="01BE0A8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2A68BF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A53B7E0" w14:textId="77777777" w:rsidR="00425E2D" w:rsidRDefault="00425E2D" w:rsidP="00CB22B5">
            <w:pPr>
              <w:spacing w:line="259" w:lineRule="auto"/>
            </w:pPr>
            <w:r>
              <w:rPr>
                <w:sz w:val="20"/>
              </w:rPr>
              <w:t xml:space="preserve">I63131 </w:t>
            </w:r>
          </w:p>
        </w:tc>
        <w:tc>
          <w:tcPr>
            <w:tcW w:w="3780" w:type="dxa"/>
            <w:tcBorders>
              <w:top w:val="single" w:sz="4" w:space="0" w:color="000000"/>
              <w:left w:val="single" w:sz="4" w:space="0" w:color="000000"/>
              <w:bottom w:val="single" w:sz="4" w:space="0" w:color="000000"/>
              <w:right w:val="single" w:sz="4" w:space="0" w:color="000000"/>
            </w:tcBorders>
          </w:tcPr>
          <w:p w14:paraId="78C211F8" w14:textId="77777777" w:rsidR="00425E2D" w:rsidRDefault="00425E2D" w:rsidP="00CB22B5">
            <w:pPr>
              <w:spacing w:line="259" w:lineRule="auto"/>
              <w:ind w:left="2" w:hanging="1"/>
            </w:pPr>
            <w:r>
              <w:rPr>
                <w:sz w:val="20"/>
              </w:rPr>
              <w:t xml:space="preserve">Cerebral infarction due to embolism of right carotid artery </w:t>
            </w:r>
          </w:p>
        </w:tc>
      </w:tr>
      <w:tr w:rsidR="00425E2D" w14:paraId="06C287F8" w14:textId="77777777" w:rsidTr="00425E2D">
        <w:trPr>
          <w:trHeight w:val="629"/>
        </w:trPr>
        <w:tc>
          <w:tcPr>
            <w:tcW w:w="545" w:type="dxa"/>
            <w:vMerge/>
            <w:tcBorders>
              <w:top w:val="nil"/>
              <w:left w:val="single" w:sz="4" w:space="0" w:color="000000"/>
              <w:bottom w:val="single" w:sz="4" w:space="0" w:color="000000"/>
              <w:right w:val="single" w:sz="4" w:space="0" w:color="000000"/>
            </w:tcBorders>
          </w:tcPr>
          <w:p w14:paraId="33B65927"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586F2D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51F6C30" w14:textId="77777777" w:rsidR="00425E2D" w:rsidRDefault="00425E2D" w:rsidP="00CB22B5">
            <w:pPr>
              <w:spacing w:line="259" w:lineRule="auto"/>
            </w:pPr>
            <w:r>
              <w:rPr>
                <w:sz w:val="20"/>
              </w:rPr>
              <w:t xml:space="preserve">I63132 </w:t>
            </w:r>
          </w:p>
        </w:tc>
        <w:tc>
          <w:tcPr>
            <w:tcW w:w="3780" w:type="dxa"/>
            <w:tcBorders>
              <w:top w:val="single" w:sz="4" w:space="0" w:color="000000"/>
              <w:left w:val="single" w:sz="4" w:space="0" w:color="000000"/>
              <w:bottom w:val="single" w:sz="4" w:space="0" w:color="000000"/>
              <w:right w:val="single" w:sz="4" w:space="0" w:color="000000"/>
            </w:tcBorders>
          </w:tcPr>
          <w:p w14:paraId="318642EF" w14:textId="77777777" w:rsidR="00425E2D" w:rsidRDefault="00425E2D" w:rsidP="00CB22B5">
            <w:pPr>
              <w:spacing w:line="259" w:lineRule="auto"/>
              <w:ind w:left="2" w:hanging="1"/>
            </w:pPr>
            <w:r>
              <w:rPr>
                <w:sz w:val="20"/>
              </w:rPr>
              <w:t xml:space="preserve">Cerebral infarction due to embolism of left carotid artery </w:t>
            </w:r>
          </w:p>
        </w:tc>
      </w:tr>
    </w:tbl>
    <w:p w14:paraId="6FE6F0F5"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69" w:type="dxa"/>
        </w:tblCellMar>
        <w:tblLook w:val="04A0" w:firstRow="1" w:lastRow="0" w:firstColumn="1" w:lastColumn="0" w:noHBand="0" w:noVBand="1"/>
      </w:tblPr>
      <w:tblGrid>
        <w:gridCol w:w="945"/>
        <w:gridCol w:w="3437"/>
        <w:gridCol w:w="1503"/>
        <w:gridCol w:w="3480"/>
      </w:tblGrid>
      <w:tr w:rsidR="00425E2D" w14:paraId="617E6218" w14:textId="77777777" w:rsidTr="00425E2D">
        <w:trPr>
          <w:trHeight w:val="631"/>
        </w:trPr>
        <w:tc>
          <w:tcPr>
            <w:tcW w:w="545" w:type="dxa"/>
            <w:vMerge w:val="restart"/>
            <w:tcBorders>
              <w:top w:val="single" w:sz="4" w:space="0" w:color="000000"/>
              <w:left w:val="single" w:sz="4" w:space="0" w:color="000000"/>
              <w:bottom w:val="single" w:sz="4" w:space="0" w:color="000000"/>
              <w:right w:val="single" w:sz="4" w:space="0" w:color="000000"/>
            </w:tcBorders>
          </w:tcPr>
          <w:p w14:paraId="09B6EC3B"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4991456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520ACE7" w14:textId="77777777" w:rsidR="00425E2D" w:rsidRDefault="00425E2D" w:rsidP="00CB22B5">
            <w:pPr>
              <w:spacing w:line="259" w:lineRule="auto"/>
            </w:pPr>
            <w:r>
              <w:rPr>
                <w:sz w:val="20"/>
              </w:rPr>
              <w:t xml:space="preserve">I63139 </w:t>
            </w:r>
          </w:p>
        </w:tc>
        <w:tc>
          <w:tcPr>
            <w:tcW w:w="3780" w:type="dxa"/>
            <w:tcBorders>
              <w:top w:val="single" w:sz="4" w:space="0" w:color="000000"/>
              <w:left w:val="single" w:sz="4" w:space="0" w:color="000000"/>
              <w:bottom w:val="single" w:sz="4" w:space="0" w:color="000000"/>
              <w:right w:val="single" w:sz="4" w:space="0" w:color="000000"/>
            </w:tcBorders>
          </w:tcPr>
          <w:p w14:paraId="3195F901" w14:textId="77777777" w:rsidR="00425E2D" w:rsidRDefault="00425E2D" w:rsidP="00CB22B5">
            <w:pPr>
              <w:spacing w:line="259" w:lineRule="auto"/>
              <w:ind w:left="2" w:hanging="1"/>
            </w:pPr>
            <w:r>
              <w:rPr>
                <w:sz w:val="20"/>
              </w:rPr>
              <w:t xml:space="preserve">Cerebral infarction due to embolism of unspecified carotid artery </w:t>
            </w:r>
          </w:p>
        </w:tc>
      </w:tr>
      <w:tr w:rsidR="00425E2D" w14:paraId="3CFC0101" w14:textId="77777777" w:rsidTr="00425E2D">
        <w:trPr>
          <w:trHeight w:val="629"/>
        </w:trPr>
        <w:tc>
          <w:tcPr>
            <w:tcW w:w="545" w:type="dxa"/>
            <w:vMerge/>
            <w:tcBorders>
              <w:top w:val="nil"/>
              <w:left w:val="single" w:sz="4" w:space="0" w:color="000000"/>
              <w:bottom w:val="nil"/>
              <w:right w:val="single" w:sz="4" w:space="0" w:color="000000"/>
            </w:tcBorders>
          </w:tcPr>
          <w:p w14:paraId="48861E8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C4E7C9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A0E41E9" w14:textId="77777777" w:rsidR="00425E2D" w:rsidRDefault="00425E2D" w:rsidP="00CB22B5">
            <w:pPr>
              <w:spacing w:line="259" w:lineRule="auto"/>
            </w:pPr>
            <w:r>
              <w:rPr>
                <w:sz w:val="20"/>
              </w:rPr>
              <w:t xml:space="preserve">I6319 </w:t>
            </w:r>
          </w:p>
        </w:tc>
        <w:tc>
          <w:tcPr>
            <w:tcW w:w="3780" w:type="dxa"/>
            <w:tcBorders>
              <w:top w:val="single" w:sz="4" w:space="0" w:color="000000"/>
              <w:left w:val="single" w:sz="4" w:space="0" w:color="000000"/>
              <w:bottom w:val="single" w:sz="4" w:space="0" w:color="000000"/>
              <w:right w:val="single" w:sz="4" w:space="0" w:color="000000"/>
            </w:tcBorders>
          </w:tcPr>
          <w:p w14:paraId="2003630F" w14:textId="77777777" w:rsidR="00425E2D" w:rsidRDefault="00425E2D" w:rsidP="00CB22B5">
            <w:pPr>
              <w:spacing w:line="259" w:lineRule="auto"/>
              <w:ind w:left="2" w:right="32" w:hanging="1"/>
            </w:pPr>
            <w:r>
              <w:rPr>
                <w:sz w:val="20"/>
              </w:rPr>
              <w:t xml:space="preserve">Cerebral infarction due to embolism of other precerebral artery </w:t>
            </w:r>
          </w:p>
        </w:tc>
      </w:tr>
      <w:tr w:rsidR="00425E2D" w14:paraId="197C109A" w14:textId="77777777" w:rsidTr="00425E2D">
        <w:trPr>
          <w:trHeight w:val="701"/>
        </w:trPr>
        <w:tc>
          <w:tcPr>
            <w:tcW w:w="545" w:type="dxa"/>
            <w:vMerge/>
            <w:tcBorders>
              <w:top w:val="nil"/>
              <w:left w:val="single" w:sz="4" w:space="0" w:color="000000"/>
              <w:bottom w:val="nil"/>
              <w:right w:val="single" w:sz="4" w:space="0" w:color="000000"/>
            </w:tcBorders>
          </w:tcPr>
          <w:p w14:paraId="2ABF52F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8DD974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80173AF" w14:textId="77777777" w:rsidR="00425E2D" w:rsidRDefault="00425E2D" w:rsidP="00CB22B5">
            <w:pPr>
              <w:spacing w:line="259" w:lineRule="auto"/>
            </w:pPr>
            <w:r>
              <w:rPr>
                <w:sz w:val="20"/>
              </w:rPr>
              <w:t xml:space="preserve">I6320 </w:t>
            </w:r>
          </w:p>
        </w:tc>
        <w:tc>
          <w:tcPr>
            <w:tcW w:w="3780" w:type="dxa"/>
            <w:tcBorders>
              <w:top w:val="single" w:sz="4" w:space="0" w:color="000000"/>
              <w:left w:val="single" w:sz="4" w:space="0" w:color="000000"/>
              <w:bottom w:val="single" w:sz="4" w:space="0" w:color="000000"/>
              <w:right w:val="single" w:sz="4" w:space="0" w:color="000000"/>
            </w:tcBorders>
          </w:tcPr>
          <w:p w14:paraId="2ABFC1D7" w14:textId="77777777" w:rsidR="00425E2D" w:rsidRDefault="00425E2D" w:rsidP="00CB22B5">
            <w:pPr>
              <w:spacing w:line="259" w:lineRule="auto"/>
              <w:ind w:left="2" w:hanging="1"/>
            </w:pPr>
            <w:r>
              <w:rPr>
                <w:sz w:val="20"/>
              </w:rPr>
              <w:t xml:space="preserve">Cerebral infarction due to unspecified occlusion or stenosis of unspecified precerebral arteries </w:t>
            </w:r>
          </w:p>
        </w:tc>
      </w:tr>
      <w:tr w:rsidR="00425E2D" w14:paraId="788149EF" w14:textId="77777777" w:rsidTr="00425E2D">
        <w:trPr>
          <w:trHeight w:val="701"/>
        </w:trPr>
        <w:tc>
          <w:tcPr>
            <w:tcW w:w="545" w:type="dxa"/>
            <w:vMerge/>
            <w:tcBorders>
              <w:top w:val="nil"/>
              <w:left w:val="single" w:sz="4" w:space="0" w:color="000000"/>
              <w:bottom w:val="nil"/>
              <w:right w:val="single" w:sz="4" w:space="0" w:color="000000"/>
            </w:tcBorders>
          </w:tcPr>
          <w:p w14:paraId="47959FF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2268D2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C025435" w14:textId="77777777" w:rsidR="00425E2D" w:rsidRDefault="00425E2D" w:rsidP="00CB22B5">
            <w:pPr>
              <w:spacing w:line="259" w:lineRule="auto"/>
            </w:pPr>
            <w:r>
              <w:rPr>
                <w:sz w:val="20"/>
              </w:rPr>
              <w:t xml:space="preserve">I63211 </w:t>
            </w:r>
          </w:p>
        </w:tc>
        <w:tc>
          <w:tcPr>
            <w:tcW w:w="3780" w:type="dxa"/>
            <w:tcBorders>
              <w:top w:val="single" w:sz="4" w:space="0" w:color="000000"/>
              <w:left w:val="single" w:sz="4" w:space="0" w:color="000000"/>
              <w:bottom w:val="single" w:sz="4" w:space="0" w:color="000000"/>
              <w:right w:val="single" w:sz="4" w:space="0" w:color="000000"/>
            </w:tcBorders>
          </w:tcPr>
          <w:p w14:paraId="706547D2" w14:textId="77777777" w:rsidR="00425E2D" w:rsidRDefault="00425E2D" w:rsidP="00CB22B5">
            <w:pPr>
              <w:spacing w:line="259" w:lineRule="auto"/>
              <w:ind w:left="2" w:hanging="1"/>
            </w:pPr>
            <w:r>
              <w:rPr>
                <w:sz w:val="20"/>
              </w:rPr>
              <w:t xml:space="preserve">Cerebral infarction due to unspecified occlusion or stenosis of right vertebral arteries </w:t>
            </w:r>
          </w:p>
        </w:tc>
      </w:tr>
      <w:tr w:rsidR="00425E2D" w14:paraId="14839A2F" w14:textId="77777777" w:rsidTr="00425E2D">
        <w:trPr>
          <w:trHeight w:val="698"/>
        </w:trPr>
        <w:tc>
          <w:tcPr>
            <w:tcW w:w="545" w:type="dxa"/>
            <w:vMerge/>
            <w:tcBorders>
              <w:top w:val="nil"/>
              <w:left w:val="single" w:sz="4" w:space="0" w:color="000000"/>
              <w:bottom w:val="nil"/>
              <w:right w:val="single" w:sz="4" w:space="0" w:color="000000"/>
            </w:tcBorders>
          </w:tcPr>
          <w:p w14:paraId="12FE3F6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ED3035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0343843" w14:textId="77777777" w:rsidR="00425E2D" w:rsidRDefault="00425E2D" w:rsidP="00CB22B5">
            <w:pPr>
              <w:spacing w:line="259" w:lineRule="auto"/>
            </w:pPr>
            <w:r>
              <w:rPr>
                <w:sz w:val="20"/>
              </w:rPr>
              <w:t xml:space="preserve">I63212 </w:t>
            </w:r>
          </w:p>
        </w:tc>
        <w:tc>
          <w:tcPr>
            <w:tcW w:w="3780" w:type="dxa"/>
            <w:tcBorders>
              <w:top w:val="single" w:sz="4" w:space="0" w:color="000000"/>
              <w:left w:val="single" w:sz="4" w:space="0" w:color="000000"/>
              <w:bottom w:val="single" w:sz="4" w:space="0" w:color="000000"/>
              <w:right w:val="single" w:sz="4" w:space="0" w:color="000000"/>
            </w:tcBorders>
          </w:tcPr>
          <w:p w14:paraId="2E5F2E65" w14:textId="77777777" w:rsidR="00425E2D" w:rsidRDefault="00425E2D" w:rsidP="00CB22B5">
            <w:pPr>
              <w:spacing w:line="259" w:lineRule="auto"/>
              <w:ind w:left="2" w:right="6" w:hanging="1"/>
            </w:pPr>
            <w:r>
              <w:rPr>
                <w:sz w:val="20"/>
              </w:rPr>
              <w:t xml:space="preserve">Cerebral infarction due to unspecified occlusion or stenosis of left vertebral arteries </w:t>
            </w:r>
          </w:p>
        </w:tc>
      </w:tr>
      <w:tr w:rsidR="00425E2D" w14:paraId="0D13C513" w14:textId="77777777" w:rsidTr="00425E2D">
        <w:trPr>
          <w:trHeight w:val="701"/>
        </w:trPr>
        <w:tc>
          <w:tcPr>
            <w:tcW w:w="545" w:type="dxa"/>
            <w:vMerge/>
            <w:tcBorders>
              <w:top w:val="nil"/>
              <w:left w:val="single" w:sz="4" w:space="0" w:color="000000"/>
              <w:bottom w:val="nil"/>
              <w:right w:val="single" w:sz="4" w:space="0" w:color="000000"/>
            </w:tcBorders>
          </w:tcPr>
          <w:p w14:paraId="17BEA71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81DB33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670265B" w14:textId="77777777" w:rsidR="00425E2D" w:rsidRDefault="00425E2D" w:rsidP="00CB22B5">
            <w:pPr>
              <w:spacing w:line="259" w:lineRule="auto"/>
            </w:pPr>
            <w:r>
              <w:rPr>
                <w:sz w:val="20"/>
              </w:rPr>
              <w:t xml:space="preserve">I63219 </w:t>
            </w:r>
          </w:p>
        </w:tc>
        <w:tc>
          <w:tcPr>
            <w:tcW w:w="3780" w:type="dxa"/>
            <w:tcBorders>
              <w:top w:val="single" w:sz="4" w:space="0" w:color="000000"/>
              <w:left w:val="single" w:sz="4" w:space="0" w:color="000000"/>
              <w:bottom w:val="single" w:sz="4" w:space="0" w:color="000000"/>
              <w:right w:val="single" w:sz="4" w:space="0" w:color="000000"/>
            </w:tcBorders>
          </w:tcPr>
          <w:p w14:paraId="477C5CCE" w14:textId="77777777" w:rsidR="00425E2D" w:rsidRDefault="00425E2D" w:rsidP="00CB22B5">
            <w:pPr>
              <w:ind w:left="2" w:hanging="1"/>
            </w:pPr>
            <w:r>
              <w:rPr>
                <w:sz w:val="20"/>
              </w:rPr>
              <w:t xml:space="preserve">Cerebral infarction due to unspecified occlusion or stenosis of unspecified </w:t>
            </w:r>
          </w:p>
          <w:p w14:paraId="09012C79" w14:textId="77777777" w:rsidR="00425E2D" w:rsidRDefault="00425E2D" w:rsidP="00CB22B5">
            <w:pPr>
              <w:spacing w:line="259" w:lineRule="auto"/>
              <w:ind w:left="2"/>
            </w:pPr>
            <w:r>
              <w:rPr>
                <w:sz w:val="20"/>
              </w:rPr>
              <w:t xml:space="preserve">vertebral arteries </w:t>
            </w:r>
          </w:p>
        </w:tc>
      </w:tr>
      <w:tr w:rsidR="00425E2D" w14:paraId="650B3D34" w14:textId="77777777" w:rsidTr="00425E2D">
        <w:trPr>
          <w:trHeight w:val="629"/>
        </w:trPr>
        <w:tc>
          <w:tcPr>
            <w:tcW w:w="545" w:type="dxa"/>
            <w:vMerge/>
            <w:tcBorders>
              <w:top w:val="nil"/>
              <w:left w:val="single" w:sz="4" w:space="0" w:color="000000"/>
              <w:bottom w:val="nil"/>
              <w:right w:val="single" w:sz="4" w:space="0" w:color="000000"/>
            </w:tcBorders>
          </w:tcPr>
          <w:p w14:paraId="4A7C165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571B01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57C5950" w14:textId="77777777" w:rsidR="00425E2D" w:rsidRDefault="00425E2D" w:rsidP="00CB22B5">
            <w:pPr>
              <w:spacing w:line="259" w:lineRule="auto"/>
            </w:pPr>
            <w:r>
              <w:rPr>
                <w:sz w:val="20"/>
              </w:rPr>
              <w:t xml:space="preserve">I6322 </w:t>
            </w:r>
          </w:p>
        </w:tc>
        <w:tc>
          <w:tcPr>
            <w:tcW w:w="3780" w:type="dxa"/>
            <w:tcBorders>
              <w:top w:val="single" w:sz="4" w:space="0" w:color="000000"/>
              <w:left w:val="single" w:sz="4" w:space="0" w:color="000000"/>
              <w:bottom w:val="single" w:sz="4" w:space="0" w:color="000000"/>
              <w:right w:val="single" w:sz="4" w:space="0" w:color="000000"/>
            </w:tcBorders>
          </w:tcPr>
          <w:p w14:paraId="4E7B236F" w14:textId="77777777" w:rsidR="00425E2D" w:rsidRDefault="00425E2D" w:rsidP="00CB22B5">
            <w:pPr>
              <w:spacing w:line="259" w:lineRule="auto"/>
              <w:ind w:left="2" w:hanging="1"/>
            </w:pPr>
            <w:r>
              <w:rPr>
                <w:sz w:val="20"/>
              </w:rPr>
              <w:t xml:space="preserve">Cerebral infarction due to unspecified occlusion or stenosis of basilar arteries </w:t>
            </w:r>
          </w:p>
        </w:tc>
      </w:tr>
      <w:tr w:rsidR="00425E2D" w14:paraId="66A69A64" w14:textId="77777777" w:rsidTr="00425E2D">
        <w:trPr>
          <w:trHeight w:val="631"/>
        </w:trPr>
        <w:tc>
          <w:tcPr>
            <w:tcW w:w="545" w:type="dxa"/>
            <w:vMerge/>
            <w:tcBorders>
              <w:top w:val="nil"/>
              <w:left w:val="single" w:sz="4" w:space="0" w:color="000000"/>
              <w:bottom w:val="nil"/>
              <w:right w:val="single" w:sz="4" w:space="0" w:color="000000"/>
            </w:tcBorders>
          </w:tcPr>
          <w:p w14:paraId="7B37D29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797283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CEE06AA" w14:textId="77777777" w:rsidR="00425E2D" w:rsidRDefault="00425E2D" w:rsidP="00CB22B5">
            <w:pPr>
              <w:spacing w:line="259" w:lineRule="auto"/>
            </w:pPr>
            <w:r>
              <w:rPr>
                <w:sz w:val="20"/>
              </w:rPr>
              <w:t xml:space="preserve">I63231 </w:t>
            </w:r>
          </w:p>
        </w:tc>
        <w:tc>
          <w:tcPr>
            <w:tcW w:w="3780" w:type="dxa"/>
            <w:tcBorders>
              <w:top w:val="single" w:sz="4" w:space="0" w:color="000000"/>
              <w:left w:val="single" w:sz="4" w:space="0" w:color="000000"/>
              <w:bottom w:val="single" w:sz="4" w:space="0" w:color="000000"/>
              <w:right w:val="single" w:sz="4" w:space="0" w:color="000000"/>
            </w:tcBorders>
          </w:tcPr>
          <w:p w14:paraId="0282954F" w14:textId="77777777" w:rsidR="00425E2D" w:rsidRDefault="00425E2D" w:rsidP="00CB22B5">
            <w:pPr>
              <w:spacing w:line="259" w:lineRule="auto"/>
              <w:ind w:left="2" w:hanging="1"/>
            </w:pPr>
            <w:r>
              <w:rPr>
                <w:sz w:val="20"/>
              </w:rPr>
              <w:t xml:space="preserve">Cerebral infarction due to unspecified occlusion or stenosis of right carotid arteries </w:t>
            </w:r>
          </w:p>
        </w:tc>
      </w:tr>
      <w:tr w:rsidR="00425E2D" w14:paraId="2BFD1CDF" w14:textId="77777777" w:rsidTr="00425E2D">
        <w:trPr>
          <w:trHeight w:val="629"/>
        </w:trPr>
        <w:tc>
          <w:tcPr>
            <w:tcW w:w="545" w:type="dxa"/>
            <w:vMerge/>
            <w:tcBorders>
              <w:top w:val="nil"/>
              <w:left w:val="single" w:sz="4" w:space="0" w:color="000000"/>
              <w:bottom w:val="nil"/>
              <w:right w:val="single" w:sz="4" w:space="0" w:color="000000"/>
            </w:tcBorders>
          </w:tcPr>
          <w:p w14:paraId="207DCBF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5079BB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FED065B" w14:textId="77777777" w:rsidR="00425E2D" w:rsidRDefault="00425E2D" w:rsidP="00CB22B5">
            <w:pPr>
              <w:spacing w:line="259" w:lineRule="auto"/>
            </w:pPr>
            <w:r>
              <w:rPr>
                <w:sz w:val="20"/>
              </w:rPr>
              <w:t xml:space="preserve">I63232 </w:t>
            </w:r>
          </w:p>
        </w:tc>
        <w:tc>
          <w:tcPr>
            <w:tcW w:w="3780" w:type="dxa"/>
            <w:tcBorders>
              <w:top w:val="single" w:sz="4" w:space="0" w:color="000000"/>
              <w:left w:val="single" w:sz="4" w:space="0" w:color="000000"/>
              <w:bottom w:val="single" w:sz="4" w:space="0" w:color="000000"/>
              <w:right w:val="single" w:sz="4" w:space="0" w:color="000000"/>
            </w:tcBorders>
          </w:tcPr>
          <w:p w14:paraId="2319B337" w14:textId="77777777" w:rsidR="00425E2D" w:rsidRDefault="00425E2D" w:rsidP="00CB22B5">
            <w:pPr>
              <w:spacing w:line="259" w:lineRule="auto"/>
              <w:ind w:left="2" w:hanging="1"/>
            </w:pPr>
            <w:r>
              <w:rPr>
                <w:sz w:val="20"/>
              </w:rPr>
              <w:t xml:space="preserve">Cerebral infarction due to unspecified occlusion or stenosis of left carotid arteries </w:t>
            </w:r>
          </w:p>
        </w:tc>
      </w:tr>
      <w:tr w:rsidR="00425E2D" w14:paraId="63ACE9D9" w14:textId="77777777" w:rsidTr="00425E2D">
        <w:trPr>
          <w:trHeight w:val="701"/>
        </w:trPr>
        <w:tc>
          <w:tcPr>
            <w:tcW w:w="545" w:type="dxa"/>
            <w:vMerge/>
            <w:tcBorders>
              <w:top w:val="nil"/>
              <w:left w:val="single" w:sz="4" w:space="0" w:color="000000"/>
              <w:bottom w:val="nil"/>
              <w:right w:val="single" w:sz="4" w:space="0" w:color="000000"/>
            </w:tcBorders>
          </w:tcPr>
          <w:p w14:paraId="2849735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4DA089A"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B88C06E" w14:textId="77777777" w:rsidR="00425E2D" w:rsidRDefault="00425E2D" w:rsidP="00CB22B5">
            <w:pPr>
              <w:spacing w:line="259" w:lineRule="auto"/>
            </w:pPr>
            <w:r>
              <w:rPr>
                <w:sz w:val="20"/>
              </w:rPr>
              <w:t xml:space="preserve">I63239 </w:t>
            </w:r>
          </w:p>
        </w:tc>
        <w:tc>
          <w:tcPr>
            <w:tcW w:w="3780" w:type="dxa"/>
            <w:tcBorders>
              <w:top w:val="single" w:sz="4" w:space="0" w:color="000000"/>
              <w:left w:val="single" w:sz="4" w:space="0" w:color="000000"/>
              <w:bottom w:val="single" w:sz="4" w:space="0" w:color="000000"/>
              <w:right w:val="single" w:sz="4" w:space="0" w:color="000000"/>
            </w:tcBorders>
          </w:tcPr>
          <w:p w14:paraId="284B168D" w14:textId="77777777" w:rsidR="00425E2D" w:rsidRDefault="00425E2D" w:rsidP="00CB22B5">
            <w:pPr>
              <w:spacing w:line="259" w:lineRule="auto"/>
              <w:ind w:left="2" w:hanging="1"/>
            </w:pPr>
            <w:r>
              <w:rPr>
                <w:sz w:val="20"/>
              </w:rPr>
              <w:t xml:space="preserve">Cerebral infarction due to unspecified occlusion or stenosis of unspecified carotid arteries </w:t>
            </w:r>
          </w:p>
        </w:tc>
      </w:tr>
      <w:tr w:rsidR="00425E2D" w14:paraId="77BEEE75" w14:textId="77777777" w:rsidTr="00425E2D">
        <w:trPr>
          <w:trHeight w:val="701"/>
        </w:trPr>
        <w:tc>
          <w:tcPr>
            <w:tcW w:w="545" w:type="dxa"/>
            <w:vMerge/>
            <w:tcBorders>
              <w:top w:val="nil"/>
              <w:left w:val="single" w:sz="4" w:space="0" w:color="000000"/>
              <w:bottom w:val="single" w:sz="4" w:space="0" w:color="000000"/>
              <w:right w:val="single" w:sz="4" w:space="0" w:color="000000"/>
            </w:tcBorders>
          </w:tcPr>
          <w:p w14:paraId="7B9426B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D9EF2A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5CEFFE6" w14:textId="77777777" w:rsidR="00425E2D" w:rsidRDefault="00425E2D" w:rsidP="00CB22B5">
            <w:pPr>
              <w:spacing w:line="259" w:lineRule="auto"/>
            </w:pPr>
            <w:r>
              <w:rPr>
                <w:sz w:val="20"/>
              </w:rPr>
              <w:t xml:space="preserve">I6329 </w:t>
            </w:r>
          </w:p>
        </w:tc>
        <w:tc>
          <w:tcPr>
            <w:tcW w:w="3780" w:type="dxa"/>
            <w:tcBorders>
              <w:top w:val="single" w:sz="4" w:space="0" w:color="000000"/>
              <w:left w:val="single" w:sz="4" w:space="0" w:color="000000"/>
              <w:bottom w:val="single" w:sz="4" w:space="0" w:color="000000"/>
              <w:right w:val="single" w:sz="4" w:space="0" w:color="000000"/>
            </w:tcBorders>
          </w:tcPr>
          <w:p w14:paraId="013C0CAD" w14:textId="77777777" w:rsidR="00425E2D" w:rsidRDefault="00425E2D" w:rsidP="00CB22B5">
            <w:pPr>
              <w:spacing w:line="259" w:lineRule="auto"/>
              <w:ind w:left="2" w:hanging="1"/>
            </w:pPr>
            <w:r>
              <w:rPr>
                <w:sz w:val="20"/>
              </w:rPr>
              <w:t xml:space="preserve">Cerebral infarction due to unspecified occlusion or stenosis of other precerebral arteries </w:t>
            </w:r>
          </w:p>
        </w:tc>
      </w:tr>
      <w:tr w:rsidR="00425E2D" w14:paraId="29772179" w14:textId="77777777" w:rsidTr="00425E2D">
        <w:trPr>
          <w:trHeight w:val="629"/>
        </w:trPr>
        <w:tc>
          <w:tcPr>
            <w:tcW w:w="545" w:type="dxa"/>
            <w:vMerge w:val="restart"/>
            <w:tcBorders>
              <w:top w:val="single" w:sz="4" w:space="0" w:color="000000"/>
              <w:left w:val="single" w:sz="4" w:space="0" w:color="000000"/>
              <w:bottom w:val="single" w:sz="4" w:space="0" w:color="000000"/>
              <w:right w:val="single" w:sz="4" w:space="0" w:color="000000"/>
            </w:tcBorders>
          </w:tcPr>
          <w:p w14:paraId="72CF05BF" w14:textId="77777777" w:rsidR="00425E2D" w:rsidRDefault="00425E2D" w:rsidP="00CB22B5">
            <w:pPr>
              <w:spacing w:line="259" w:lineRule="auto"/>
              <w:ind w:left="2"/>
            </w:pPr>
            <w:r>
              <w:rPr>
                <w:sz w:val="20"/>
              </w:rPr>
              <w:t xml:space="preserve"> </w:t>
            </w:r>
          </w:p>
        </w:tc>
        <w:tc>
          <w:tcPr>
            <w:tcW w:w="0" w:type="auto"/>
            <w:vMerge/>
            <w:tcBorders>
              <w:top w:val="nil"/>
              <w:left w:val="single" w:sz="4" w:space="0" w:color="000000"/>
              <w:bottom w:val="nil"/>
              <w:right w:val="single" w:sz="4" w:space="0" w:color="000000"/>
            </w:tcBorders>
          </w:tcPr>
          <w:p w14:paraId="0B1C76E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E0997BD" w14:textId="77777777" w:rsidR="00425E2D" w:rsidRDefault="00425E2D" w:rsidP="00CB22B5">
            <w:pPr>
              <w:spacing w:line="259" w:lineRule="auto"/>
            </w:pPr>
            <w:r>
              <w:rPr>
                <w:sz w:val="20"/>
              </w:rPr>
              <w:t xml:space="preserve">I6330 </w:t>
            </w:r>
          </w:p>
        </w:tc>
        <w:tc>
          <w:tcPr>
            <w:tcW w:w="3780" w:type="dxa"/>
            <w:tcBorders>
              <w:top w:val="single" w:sz="4" w:space="0" w:color="000000"/>
              <w:left w:val="single" w:sz="4" w:space="0" w:color="000000"/>
              <w:bottom w:val="single" w:sz="4" w:space="0" w:color="000000"/>
              <w:right w:val="single" w:sz="4" w:space="0" w:color="000000"/>
            </w:tcBorders>
          </w:tcPr>
          <w:p w14:paraId="310F0D1F" w14:textId="77777777" w:rsidR="00425E2D" w:rsidRDefault="00425E2D" w:rsidP="00CB22B5">
            <w:pPr>
              <w:spacing w:line="259" w:lineRule="auto"/>
              <w:ind w:left="2" w:hanging="1"/>
            </w:pPr>
            <w:r>
              <w:rPr>
                <w:sz w:val="20"/>
              </w:rPr>
              <w:t xml:space="preserve">Cerebral infarction due to thrombosis of unspecified cerebral artery </w:t>
            </w:r>
          </w:p>
        </w:tc>
      </w:tr>
      <w:tr w:rsidR="00425E2D" w14:paraId="20F70F55" w14:textId="77777777" w:rsidTr="00425E2D">
        <w:trPr>
          <w:trHeight w:val="631"/>
        </w:trPr>
        <w:tc>
          <w:tcPr>
            <w:tcW w:w="545" w:type="dxa"/>
            <w:vMerge/>
            <w:tcBorders>
              <w:top w:val="nil"/>
              <w:left w:val="single" w:sz="4" w:space="0" w:color="000000"/>
              <w:bottom w:val="nil"/>
              <w:right w:val="single" w:sz="4" w:space="0" w:color="000000"/>
            </w:tcBorders>
          </w:tcPr>
          <w:p w14:paraId="5A4BF62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F2FE04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ABD06DF" w14:textId="77777777" w:rsidR="00425E2D" w:rsidRDefault="00425E2D" w:rsidP="00CB22B5">
            <w:pPr>
              <w:spacing w:line="259" w:lineRule="auto"/>
            </w:pPr>
            <w:r>
              <w:rPr>
                <w:sz w:val="20"/>
              </w:rPr>
              <w:t xml:space="preserve">I63311 </w:t>
            </w:r>
          </w:p>
        </w:tc>
        <w:tc>
          <w:tcPr>
            <w:tcW w:w="3780" w:type="dxa"/>
            <w:tcBorders>
              <w:top w:val="single" w:sz="4" w:space="0" w:color="000000"/>
              <w:left w:val="single" w:sz="4" w:space="0" w:color="000000"/>
              <w:bottom w:val="single" w:sz="4" w:space="0" w:color="000000"/>
              <w:right w:val="single" w:sz="4" w:space="0" w:color="000000"/>
            </w:tcBorders>
          </w:tcPr>
          <w:p w14:paraId="20BD807D" w14:textId="77777777" w:rsidR="00425E2D" w:rsidRDefault="00425E2D" w:rsidP="00CB22B5">
            <w:pPr>
              <w:spacing w:line="259" w:lineRule="auto"/>
              <w:ind w:left="2" w:hanging="1"/>
            </w:pPr>
            <w:r>
              <w:rPr>
                <w:sz w:val="20"/>
              </w:rPr>
              <w:t xml:space="preserve">Cerebral infarction due to thrombosis of right middle cerebral artery </w:t>
            </w:r>
          </w:p>
        </w:tc>
      </w:tr>
      <w:tr w:rsidR="00425E2D" w14:paraId="2FA6FBA6" w14:textId="77777777" w:rsidTr="00425E2D">
        <w:trPr>
          <w:trHeight w:val="629"/>
        </w:trPr>
        <w:tc>
          <w:tcPr>
            <w:tcW w:w="545" w:type="dxa"/>
            <w:vMerge/>
            <w:tcBorders>
              <w:top w:val="nil"/>
              <w:left w:val="single" w:sz="4" w:space="0" w:color="000000"/>
              <w:bottom w:val="nil"/>
              <w:right w:val="single" w:sz="4" w:space="0" w:color="000000"/>
            </w:tcBorders>
          </w:tcPr>
          <w:p w14:paraId="4113F42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589CEC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2CDE5D6" w14:textId="77777777" w:rsidR="00425E2D" w:rsidRDefault="00425E2D" w:rsidP="00CB22B5">
            <w:pPr>
              <w:spacing w:line="259" w:lineRule="auto"/>
            </w:pPr>
            <w:r>
              <w:rPr>
                <w:sz w:val="20"/>
              </w:rPr>
              <w:t xml:space="preserve">I63312 </w:t>
            </w:r>
          </w:p>
        </w:tc>
        <w:tc>
          <w:tcPr>
            <w:tcW w:w="3780" w:type="dxa"/>
            <w:tcBorders>
              <w:top w:val="single" w:sz="4" w:space="0" w:color="000000"/>
              <w:left w:val="single" w:sz="4" w:space="0" w:color="000000"/>
              <w:bottom w:val="single" w:sz="4" w:space="0" w:color="000000"/>
              <w:right w:val="single" w:sz="4" w:space="0" w:color="000000"/>
            </w:tcBorders>
          </w:tcPr>
          <w:p w14:paraId="2FF6F1CC" w14:textId="77777777" w:rsidR="00425E2D" w:rsidRDefault="00425E2D" w:rsidP="00CB22B5">
            <w:pPr>
              <w:spacing w:line="259" w:lineRule="auto"/>
              <w:ind w:left="2" w:hanging="1"/>
            </w:pPr>
            <w:r>
              <w:rPr>
                <w:sz w:val="20"/>
              </w:rPr>
              <w:t xml:space="preserve">Cerebral infarction due to thrombosis of left middle cerebral artery </w:t>
            </w:r>
          </w:p>
        </w:tc>
      </w:tr>
      <w:tr w:rsidR="00425E2D" w14:paraId="233090E3" w14:textId="77777777" w:rsidTr="00425E2D">
        <w:trPr>
          <w:trHeight w:val="631"/>
        </w:trPr>
        <w:tc>
          <w:tcPr>
            <w:tcW w:w="545" w:type="dxa"/>
            <w:vMerge/>
            <w:tcBorders>
              <w:top w:val="nil"/>
              <w:left w:val="single" w:sz="4" w:space="0" w:color="000000"/>
              <w:bottom w:val="nil"/>
              <w:right w:val="single" w:sz="4" w:space="0" w:color="000000"/>
            </w:tcBorders>
          </w:tcPr>
          <w:p w14:paraId="3410E64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75FC70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0633415" w14:textId="77777777" w:rsidR="00425E2D" w:rsidRDefault="00425E2D" w:rsidP="00CB22B5">
            <w:pPr>
              <w:spacing w:line="259" w:lineRule="auto"/>
            </w:pPr>
            <w:r>
              <w:rPr>
                <w:sz w:val="20"/>
              </w:rPr>
              <w:t xml:space="preserve">I63319 </w:t>
            </w:r>
          </w:p>
        </w:tc>
        <w:tc>
          <w:tcPr>
            <w:tcW w:w="3780" w:type="dxa"/>
            <w:tcBorders>
              <w:top w:val="single" w:sz="4" w:space="0" w:color="000000"/>
              <w:left w:val="single" w:sz="4" w:space="0" w:color="000000"/>
              <w:bottom w:val="single" w:sz="4" w:space="0" w:color="000000"/>
              <w:right w:val="single" w:sz="4" w:space="0" w:color="000000"/>
            </w:tcBorders>
          </w:tcPr>
          <w:p w14:paraId="78D1C99D" w14:textId="77777777" w:rsidR="00425E2D" w:rsidRDefault="00425E2D" w:rsidP="00CB22B5">
            <w:pPr>
              <w:spacing w:line="259" w:lineRule="auto"/>
              <w:ind w:left="2" w:hanging="1"/>
            </w:pPr>
            <w:r>
              <w:rPr>
                <w:sz w:val="20"/>
              </w:rPr>
              <w:t xml:space="preserve">Cerebral infarction due to thrombosis of unspecified middle cerebral artery </w:t>
            </w:r>
          </w:p>
        </w:tc>
      </w:tr>
      <w:tr w:rsidR="00425E2D" w14:paraId="6EC727E4" w14:textId="77777777" w:rsidTr="00425E2D">
        <w:trPr>
          <w:trHeight w:val="629"/>
        </w:trPr>
        <w:tc>
          <w:tcPr>
            <w:tcW w:w="545" w:type="dxa"/>
            <w:vMerge/>
            <w:tcBorders>
              <w:top w:val="nil"/>
              <w:left w:val="single" w:sz="4" w:space="0" w:color="000000"/>
              <w:bottom w:val="nil"/>
              <w:right w:val="single" w:sz="4" w:space="0" w:color="000000"/>
            </w:tcBorders>
          </w:tcPr>
          <w:p w14:paraId="1933184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8371E0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587E243" w14:textId="77777777" w:rsidR="00425E2D" w:rsidRDefault="00425E2D" w:rsidP="00CB22B5">
            <w:pPr>
              <w:spacing w:line="259" w:lineRule="auto"/>
            </w:pPr>
            <w:r>
              <w:rPr>
                <w:sz w:val="20"/>
              </w:rPr>
              <w:t xml:space="preserve">I63321 </w:t>
            </w:r>
          </w:p>
        </w:tc>
        <w:tc>
          <w:tcPr>
            <w:tcW w:w="3780" w:type="dxa"/>
            <w:tcBorders>
              <w:top w:val="single" w:sz="4" w:space="0" w:color="000000"/>
              <w:left w:val="single" w:sz="4" w:space="0" w:color="000000"/>
              <w:bottom w:val="single" w:sz="4" w:space="0" w:color="000000"/>
              <w:right w:val="single" w:sz="4" w:space="0" w:color="000000"/>
            </w:tcBorders>
          </w:tcPr>
          <w:p w14:paraId="58FFF782" w14:textId="77777777" w:rsidR="00425E2D" w:rsidRDefault="00425E2D" w:rsidP="00CB22B5">
            <w:pPr>
              <w:spacing w:line="259" w:lineRule="auto"/>
              <w:ind w:left="2" w:hanging="1"/>
            </w:pPr>
            <w:r>
              <w:rPr>
                <w:sz w:val="20"/>
              </w:rPr>
              <w:t xml:space="preserve">Cerebral infarction due to thrombosis of right anterior cerebral artery </w:t>
            </w:r>
          </w:p>
        </w:tc>
      </w:tr>
      <w:tr w:rsidR="00425E2D" w14:paraId="47076CFE" w14:textId="77777777" w:rsidTr="00425E2D">
        <w:trPr>
          <w:trHeight w:val="631"/>
        </w:trPr>
        <w:tc>
          <w:tcPr>
            <w:tcW w:w="545" w:type="dxa"/>
            <w:vMerge/>
            <w:tcBorders>
              <w:top w:val="nil"/>
              <w:left w:val="single" w:sz="4" w:space="0" w:color="000000"/>
              <w:bottom w:val="nil"/>
              <w:right w:val="single" w:sz="4" w:space="0" w:color="000000"/>
            </w:tcBorders>
          </w:tcPr>
          <w:p w14:paraId="695244B8"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423407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76C746A" w14:textId="77777777" w:rsidR="00425E2D" w:rsidRDefault="00425E2D" w:rsidP="00CB22B5">
            <w:pPr>
              <w:spacing w:line="259" w:lineRule="auto"/>
            </w:pPr>
            <w:r>
              <w:rPr>
                <w:sz w:val="20"/>
              </w:rPr>
              <w:t xml:space="preserve">I63322 </w:t>
            </w:r>
          </w:p>
        </w:tc>
        <w:tc>
          <w:tcPr>
            <w:tcW w:w="3780" w:type="dxa"/>
            <w:tcBorders>
              <w:top w:val="single" w:sz="4" w:space="0" w:color="000000"/>
              <w:left w:val="single" w:sz="4" w:space="0" w:color="000000"/>
              <w:bottom w:val="single" w:sz="4" w:space="0" w:color="000000"/>
              <w:right w:val="single" w:sz="4" w:space="0" w:color="000000"/>
            </w:tcBorders>
          </w:tcPr>
          <w:p w14:paraId="06BACAEC" w14:textId="77777777" w:rsidR="00425E2D" w:rsidRDefault="00425E2D" w:rsidP="00CB22B5">
            <w:pPr>
              <w:spacing w:line="259" w:lineRule="auto"/>
              <w:ind w:left="2" w:hanging="1"/>
            </w:pPr>
            <w:r>
              <w:rPr>
                <w:sz w:val="20"/>
              </w:rPr>
              <w:t xml:space="preserve">Cerebral infarction due to thrombosis of left anterior cerebral artery </w:t>
            </w:r>
          </w:p>
        </w:tc>
      </w:tr>
      <w:tr w:rsidR="00425E2D" w14:paraId="26DC0D23" w14:textId="77777777" w:rsidTr="00425E2D">
        <w:trPr>
          <w:trHeight w:val="629"/>
        </w:trPr>
        <w:tc>
          <w:tcPr>
            <w:tcW w:w="545" w:type="dxa"/>
            <w:vMerge/>
            <w:tcBorders>
              <w:top w:val="nil"/>
              <w:left w:val="single" w:sz="4" w:space="0" w:color="000000"/>
              <w:bottom w:val="nil"/>
              <w:right w:val="single" w:sz="4" w:space="0" w:color="000000"/>
            </w:tcBorders>
          </w:tcPr>
          <w:p w14:paraId="02ED1B0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D328B5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718AAD3" w14:textId="77777777" w:rsidR="00425E2D" w:rsidRDefault="00425E2D" w:rsidP="00CB22B5">
            <w:pPr>
              <w:spacing w:line="259" w:lineRule="auto"/>
            </w:pPr>
            <w:r>
              <w:rPr>
                <w:sz w:val="20"/>
              </w:rPr>
              <w:t xml:space="preserve">I63329 </w:t>
            </w:r>
          </w:p>
        </w:tc>
        <w:tc>
          <w:tcPr>
            <w:tcW w:w="3780" w:type="dxa"/>
            <w:tcBorders>
              <w:top w:val="single" w:sz="4" w:space="0" w:color="000000"/>
              <w:left w:val="single" w:sz="4" w:space="0" w:color="000000"/>
              <w:bottom w:val="single" w:sz="4" w:space="0" w:color="000000"/>
              <w:right w:val="single" w:sz="4" w:space="0" w:color="000000"/>
            </w:tcBorders>
          </w:tcPr>
          <w:p w14:paraId="085E5B2A" w14:textId="77777777" w:rsidR="00425E2D" w:rsidRDefault="00425E2D" w:rsidP="00CB22B5">
            <w:pPr>
              <w:spacing w:line="259" w:lineRule="auto"/>
              <w:ind w:left="2" w:hanging="1"/>
            </w:pPr>
            <w:r>
              <w:rPr>
                <w:sz w:val="20"/>
              </w:rPr>
              <w:t xml:space="preserve">Cerebral infarction due to thrombosis of unspecified anterior cerebral artery </w:t>
            </w:r>
          </w:p>
        </w:tc>
      </w:tr>
      <w:tr w:rsidR="00425E2D" w14:paraId="3FC0A4CD" w14:textId="77777777" w:rsidTr="00425E2D">
        <w:trPr>
          <w:trHeight w:val="631"/>
        </w:trPr>
        <w:tc>
          <w:tcPr>
            <w:tcW w:w="545" w:type="dxa"/>
            <w:vMerge/>
            <w:tcBorders>
              <w:top w:val="nil"/>
              <w:left w:val="single" w:sz="4" w:space="0" w:color="000000"/>
              <w:bottom w:val="single" w:sz="4" w:space="0" w:color="000000"/>
              <w:right w:val="single" w:sz="4" w:space="0" w:color="000000"/>
            </w:tcBorders>
          </w:tcPr>
          <w:p w14:paraId="62F0B800"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7CFD25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AC5DEA7" w14:textId="77777777" w:rsidR="00425E2D" w:rsidRDefault="00425E2D" w:rsidP="00CB22B5">
            <w:pPr>
              <w:spacing w:line="259" w:lineRule="auto"/>
            </w:pPr>
            <w:r>
              <w:rPr>
                <w:sz w:val="20"/>
              </w:rPr>
              <w:t xml:space="preserve">I63331 </w:t>
            </w:r>
          </w:p>
        </w:tc>
        <w:tc>
          <w:tcPr>
            <w:tcW w:w="3780" w:type="dxa"/>
            <w:tcBorders>
              <w:top w:val="single" w:sz="4" w:space="0" w:color="000000"/>
              <w:left w:val="single" w:sz="4" w:space="0" w:color="000000"/>
              <w:bottom w:val="single" w:sz="4" w:space="0" w:color="000000"/>
              <w:right w:val="single" w:sz="4" w:space="0" w:color="000000"/>
            </w:tcBorders>
          </w:tcPr>
          <w:p w14:paraId="63FB6E3A" w14:textId="77777777" w:rsidR="00425E2D" w:rsidRDefault="00425E2D" w:rsidP="00CB22B5">
            <w:pPr>
              <w:spacing w:line="259" w:lineRule="auto"/>
              <w:ind w:left="2" w:hanging="1"/>
            </w:pPr>
            <w:r>
              <w:rPr>
                <w:sz w:val="20"/>
              </w:rPr>
              <w:t xml:space="preserve">Cerebral infarction due to thrombosis of right posterior cerebral artery </w:t>
            </w:r>
          </w:p>
        </w:tc>
      </w:tr>
    </w:tbl>
    <w:p w14:paraId="5C7F1E5E" w14:textId="77777777" w:rsidR="00425E2D" w:rsidRDefault="00425E2D" w:rsidP="00425E2D">
      <w:pPr>
        <w:spacing w:line="259" w:lineRule="auto"/>
        <w:ind w:left="-1800" w:right="11335"/>
      </w:pPr>
    </w:p>
    <w:tbl>
      <w:tblPr>
        <w:tblStyle w:val="TableGrid0"/>
        <w:tblW w:w="9365" w:type="dxa"/>
        <w:tblInd w:w="175" w:type="dxa"/>
        <w:tblCellMar>
          <w:top w:w="52" w:type="dxa"/>
          <w:left w:w="106" w:type="dxa"/>
          <w:bottom w:w="5" w:type="dxa"/>
          <w:right w:w="71" w:type="dxa"/>
        </w:tblCellMar>
        <w:tblLook w:val="04A0" w:firstRow="1" w:lastRow="0" w:firstColumn="1" w:lastColumn="0" w:noHBand="0" w:noVBand="1"/>
      </w:tblPr>
      <w:tblGrid>
        <w:gridCol w:w="947"/>
        <w:gridCol w:w="3468"/>
        <w:gridCol w:w="1505"/>
        <w:gridCol w:w="3445"/>
      </w:tblGrid>
      <w:tr w:rsidR="00425E2D" w14:paraId="3F3D790F" w14:textId="77777777" w:rsidTr="00425E2D">
        <w:trPr>
          <w:trHeight w:val="631"/>
        </w:trPr>
        <w:tc>
          <w:tcPr>
            <w:tcW w:w="545" w:type="dxa"/>
            <w:vMerge w:val="restart"/>
            <w:tcBorders>
              <w:top w:val="single" w:sz="4" w:space="0" w:color="000000"/>
              <w:left w:val="single" w:sz="4" w:space="0" w:color="000000"/>
              <w:bottom w:val="single" w:sz="4" w:space="0" w:color="000000"/>
              <w:right w:val="single" w:sz="4" w:space="0" w:color="000000"/>
            </w:tcBorders>
          </w:tcPr>
          <w:p w14:paraId="13BCEA72"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517AD94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0EE45AB" w14:textId="77777777" w:rsidR="00425E2D" w:rsidRDefault="00425E2D" w:rsidP="00CB22B5">
            <w:pPr>
              <w:spacing w:line="259" w:lineRule="auto"/>
            </w:pPr>
            <w:r>
              <w:rPr>
                <w:sz w:val="20"/>
              </w:rPr>
              <w:t xml:space="preserve">I63332 </w:t>
            </w:r>
          </w:p>
        </w:tc>
        <w:tc>
          <w:tcPr>
            <w:tcW w:w="3780" w:type="dxa"/>
            <w:tcBorders>
              <w:top w:val="single" w:sz="4" w:space="0" w:color="000000"/>
              <w:left w:val="single" w:sz="4" w:space="0" w:color="000000"/>
              <w:bottom w:val="single" w:sz="4" w:space="0" w:color="000000"/>
              <w:right w:val="single" w:sz="4" w:space="0" w:color="000000"/>
            </w:tcBorders>
          </w:tcPr>
          <w:p w14:paraId="7FF398E5" w14:textId="77777777" w:rsidR="00425E2D" w:rsidRDefault="00425E2D" w:rsidP="00CB22B5">
            <w:pPr>
              <w:spacing w:line="259" w:lineRule="auto"/>
              <w:ind w:left="2" w:hanging="1"/>
            </w:pPr>
            <w:r>
              <w:rPr>
                <w:sz w:val="20"/>
              </w:rPr>
              <w:t xml:space="preserve">Cerebral infarction due to thrombosis of left posterior cerebral artery </w:t>
            </w:r>
          </w:p>
        </w:tc>
      </w:tr>
      <w:tr w:rsidR="00425E2D" w14:paraId="016F1126" w14:textId="77777777" w:rsidTr="00425E2D">
        <w:trPr>
          <w:trHeight w:val="629"/>
        </w:trPr>
        <w:tc>
          <w:tcPr>
            <w:tcW w:w="545" w:type="dxa"/>
            <w:vMerge/>
            <w:tcBorders>
              <w:top w:val="nil"/>
              <w:left w:val="single" w:sz="4" w:space="0" w:color="000000"/>
              <w:bottom w:val="nil"/>
              <w:right w:val="single" w:sz="4" w:space="0" w:color="000000"/>
            </w:tcBorders>
          </w:tcPr>
          <w:p w14:paraId="345A15A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EFCB1E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F40F043" w14:textId="77777777" w:rsidR="00425E2D" w:rsidRDefault="00425E2D" w:rsidP="00CB22B5">
            <w:pPr>
              <w:spacing w:line="259" w:lineRule="auto"/>
            </w:pPr>
            <w:r>
              <w:rPr>
                <w:sz w:val="20"/>
              </w:rPr>
              <w:t xml:space="preserve">I63339 </w:t>
            </w:r>
          </w:p>
        </w:tc>
        <w:tc>
          <w:tcPr>
            <w:tcW w:w="3780" w:type="dxa"/>
            <w:tcBorders>
              <w:top w:val="single" w:sz="4" w:space="0" w:color="000000"/>
              <w:left w:val="single" w:sz="4" w:space="0" w:color="000000"/>
              <w:bottom w:val="single" w:sz="4" w:space="0" w:color="000000"/>
              <w:right w:val="single" w:sz="4" w:space="0" w:color="000000"/>
            </w:tcBorders>
          </w:tcPr>
          <w:p w14:paraId="394E06FE" w14:textId="77777777" w:rsidR="00425E2D" w:rsidRDefault="00425E2D" w:rsidP="00CB22B5">
            <w:pPr>
              <w:spacing w:line="259" w:lineRule="auto"/>
              <w:ind w:left="2" w:hanging="1"/>
            </w:pPr>
            <w:r>
              <w:rPr>
                <w:sz w:val="20"/>
              </w:rPr>
              <w:t xml:space="preserve">Cerebral infarction due to thrombosis of unspecified posterior cerebral artery </w:t>
            </w:r>
          </w:p>
        </w:tc>
      </w:tr>
      <w:tr w:rsidR="00425E2D" w14:paraId="59B71393" w14:textId="77777777" w:rsidTr="00425E2D">
        <w:trPr>
          <w:trHeight w:val="631"/>
        </w:trPr>
        <w:tc>
          <w:tcPr>
            <w:tcW w:w="545" w:type="dxa"/>
            <w:vMerge/>
            <w:tcBorders>
              <w:top w:val="nil"/>
              <w:left w:val="single" w:sz="4" w:space="0" w:color="000000"/>
              <w:bottom w:val="nil"/>
              <w:right w:val="single" w:sz="4" w:space="0" w:color="000000"/>
            </w:tcBorders>
          </w:tcPr>
          <w:p w14:paraId="1CF18E3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9EA6CC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15D44D0" w14:textId="77777777" w:rsidR="00425E2D" w:rsidRDefault="00425E2D" w:rsidP="00CB22B5">
            <w:pPr>
              <w:spacing w:line="259" w:lineRule="auto"/>
            </w:pPr>
            <w:r>
              <w:rPr>
                <w:sz w:val="20"/>
              </w:rPr>
              <w:t xml:space="preserve">I63341 </w:t>
            </w:r>
          </w:p>
        </w:tc>
        <w:tc>
          <w:tcPr>
            <w:tcW w:w="3780" w:type="dxa"/>
            <w:tcBorders>
              <w:top w:val="single" w:sz="4" w:space="0" w:color="000000"/>
              <w:left w:val="single" w:sz="4" w:space="0" w:color="000000"/>
              <w:bottom w:val="single" w:sz="4" w:space="0" w:color="000000"/>
              <w:right w:val="single" w:sz="4" w:space="0" w:color="000000"/>
            </w:tcBorders>
          </w:tcPr>
          <w:p w14:paraId="6225A851" w14:textId="77777777" w:rsidR="00425E2D" w:rsidRDefault="00425E2D" w:rsidP="00CB22B5">
            <w:pPr>
              <w:spacing w:line="259" w:lineRule="auto"/>
              <w:ind w:left="2" w:hanging="1"/>
            </w:pPr>
            <w:r>
              <w:rPr>
                <w:sz w:val="20"/>
              </w:rPr>
              <w:t xml:space="preserve">Cerebral infarction due to thrombosis of right cerebellar artery </w:t>
            </w:r>
          </w:p>
        </w:tc>
      </w:tr>
      <w:tr w:rsidR="00425E2D" w14:paraId="30308FF6" w14:textId="77777777" w:rsidTr="00425E2D">
        <w:trPr>
          <w:trHeight w:val="629"/>
        </w:trPr>
        <w:tc>
          <w:tcPr>
            <w:tcW w:w="545" w:type="dxa"/>
            <w:vMerge/>
            <w:tcBorders>
              <w:top w:val="nil"/>
              <w:left w:val="single" w:sz="4" w:space="0" w:color="000000"/>
              <w:bottom w:val="nil"/>
              <w:right w:val="single" w:sz="4" w:space="0" w:color="000000"/>
            </w:tcBorders>
          </w:tcPr>
          <w:p w14:paraId="5F76DAA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DAFE46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FD94CA9" w14:textId="77777777" w:rsidR="00425E2D" w:rsidRDefault="00425E2D" w:rsidP="00CB22B5">
            <w:pPr>
              <w:spacing w:line="259" w:lineRule="auto"/>
            </w:pPr>
            <w:r>
              <w:rPr>
                <w:sz w:val="20"/>
              </w:rPr>
              <w:t xml:space="preserve">I63342 </w:t>
            </w:r>
          </w:p>
        </w:tc>
        <w:tc>
          <w:tcPr>
            <w:tcW w:w="3780" w:type="dxa"/>
            <w:tcBorders>
              <w:top w:val="single" w:sz="4" w:space="0" w:color="000000"/>
              <w:left w:val="single" w:sz="4" w:space="0" w:color="000000"/>
              <w:bottom w:val="single" w:sz="4" w:space="0" w:color="000000"/>
              <w:right w:val="single" w:sz="4" w:space="0" w:color="000000"/>
            </w:tcBorders>
          </w:tcPr>
          <w:p w14:paraId="1E5EA6C5" w14:textId="77777777" w:rsidR="00425E2D" w:rsidRDefault="00425E2D" w:rsidP="00CB22B5">
            <w:pPr>
              <w:spacing w:line="259" w:lineRule="auto"/>
              <w:ind w:left="2" w:hanging="1"/>
            </w:pPr>
            <w:r>
              <w:rPr>
                <w:sz w:val="20"/>
              </w:rPr>
              <w:t xml:space="preserve">Cerebral infarction due to thrombosis of left cerebellar artery </w:t>
            </w:r>
          </w:p>
        </w:tc>
      </w:tr>
      <w:tr w:rsidR="00425E2D" w14:paraId="5978280E" w14:textId="77777777" w:rsidTr="00425E2D">
        <w:trPr>
          <w:trHeight w:val="631"/>
        </w:trPr>
        <w:tc>
          <w:tcPr>
            <w:tcW w:w="545" w:type="dxa"/>
            <w:vMerge/>
            <w:tcBorders>
              <w:top w:val="nil"/>
              <w:left w:val="single" w:sz="4" w:space="0" w:color="000000"/>
              <w:bottom w:val="nil"/>
              <w:right w:val="single" w:sz="4" w:space="0" w:color="000000"/>
            </w:tcBorders>
          </w:tcPr>
          <w:p w14:paraId="520F934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A91EC8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0B2ABEF3" w14:textId="77777777" w:rsidR="00425E2D" w:rsidRDefault="00425E2D" w:rsidP="00CB22B5">
            <w:pPr>
              <w:spacing w:line="259" w:lineRule="auto"/>
            </w:pPr>
            <w:r>
              <w:rPr>
                <w:sz w:val="20"/>
              </w:rPr>
              <w:t xml:space="preserve">I63349 </w:t>
            </w:r>
          </w:p>
        </w:tc>
        <w:tc>
          <w:tcPr>
            <w:tcW w:w="3780" w:type="dxa"/>
            <w:tcBorders>
              <w:top w:val="single" w:sz="4" w:space="0" w:color="000000"/>
              <w:left w:val="single" w:sz="4" w:space="0" w:color="000000"/>
              <w:bottom w:val="single" w:sz="4" w:space="0" w:color="000000"/>
              <w:right w:val="single" w:sz="4" w:space="0" w:color="000000"/>
            </w:tcBorders>
          </w:tcPr>
          <w:p w14:paraId="01EC1898" w14:textId="77777777" w:rsidR="00425E2D" w:rsidRDefault="00425E2D" w:rsidP="00CB22B5">
            <w:pPr>
              <w:spacing w:line="259" w:lineRule="auto"/>
              <w:ind w:left="2" w:hanging="1"/>
            </w:pPr>
            <w:r>
              <w:rPr>
                <w:sz w:val="20"/>
              </w:rPr>
              <w:t xml:space="preserve">Cerebral infarction due to thrombosis of unspecified cerebellar artery </w:t>
            </w:r>
          </w:p>
        </w:tc>
      </w:tr>
      <w:tr w:rsidR="00425E2D" w14:paraId="463460FB" w14:textId="77777777" w:rsidTr="00425E2D">
        <w:trPr>
          <w:trHeight w:val="629"/>
        </w:trPr>
        <w:tc>
          <w:tcPr>
            <w:tcW w:w="545" w:type="dxa"/>
            <w:vMerge/>
            <w:tcBorders>
              <w:top w:val="nil"/>
              <w:left w:val="single" w:sz="4" w:space="0" w:color="000000"/>
              <w:bottom w:val="nil"/>
              <w:right w:val="single" w:sz="4" w:space="0" w:color="000000"/>
            </w:tcBorders>
          </w:tcPr>
          <w:p w14:paraId="71A57AB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4611F2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CF544BB" w14:textId="77777777" w:rsidR="00425E2D" w:rsidRDefault="00425E2D" w:rsidP="00CB22B5">
            <w:pPr>
              <w:spacing w:line="259" w:lineRule="auto"/>
            </w:pPr>
            <w:r>
              <w:rPr>
                <w:sz w:val="20"/>
              </w:rPr>
              <w:t xml:space="preserve">I6339 </w:t>
            </w:r>
          </w:p>
        </w:tc>
        <w:tc>
          <w:tcPr>
            <w:tcW w:w="3780" w:type="dxa"/>
            <w:tcBorders>
              <w:top w:val="single" w:sz="4" w:space="0" w:color="000000"/>
              <w:left w:val="single" w:sz="4" w:space="0" w:color="000000"/>
              <w:bottom w:val="single" w:sz="4" w:space="0" w:color="000000"/>
              <w:right w:val="single" w:sz="4" w:space="0" w:color="000000"/>
            </w:tcBorders>
          </w:tcPr>
          <w:p w14:paraId="785A95DE" w14:textId="77777777" w:rsidR="00425E2D" w:rsidRDefault="00425E2D" w:rsidP="00CB22B5">
            <w:pPr>
              <w:spacing w:line="259" w:lineRule="auto"/>
              <w:ind w:left="2" w:hanging="1"/>
            </w:pPr>
            <w:r>
              <w:rPr>
                <w:sz w:val="20"/>
              </w:rPr>
              <w:t xml:space="preserve">Cerebral infarction due to thrombosis of </w:t>
            </w:r>
            <w:proofErr w:type="gramStart"/>
            <w:r>
              <w:rPr>
                <w:sz w:val="20"/>
              </w:rPr>
              <w:t>other</w:t>
            </w:r>
            <w:proofErr w:type="gramEnd"/>
            <w:r>
              <w:rPr>
                <w:sz w:val="20"/>
              </w:rPr>
              <w:t xml:space="preserve"> cerebral artery </w:t>
            </w:r>
          </w:p>
        </w:tc>
      </w:tr>
      <w:tr w:rsidR="00425E2D" w14:paraId="162109A6" w14:textId="77777777" w:rsidTr="00425E2D">
        <w:trPr>
          <w:trHeight w:val="701"/>
        </w:trPr>
        <w:tc>
          <w:tcPr>
            <w:tcW w:w="545" w:type="dxa"/>
            <w:vMerge/>
            <w:tcBorders>
              <w:top w:val="nil"/>
              <w:left w:val="single" w:sz="4" w:space="0" w:color="000000"/>
              <w:bottom w:val="nil"/>
              <w:right w:val="single" w:sz="4" w:space="0" w:color="000000"/>
            </w:tcBorders>
          </w:tcPr>
          <w:p w14:paraId="6279566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3F553E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59FFF75" w14:textId="77777777" w:rsidR="00425E2D" w:rsidRDefault="00425E2D" w:rsidP="00CB22B5">
            <w:pPr>
              <w:spacing w:line="259" w:lineRule="auto"/>
            </w:pPr>
            <w:r>
              <w:rPr>
                <w:sz w:val="20"/>
              </w:rPr>
              <w:t xml:space="preserve">I6340 </w:t>
            </w:r>
          </w:p>
        </w:tc>
        <w:tc>
          <w:tcPr>
            <w:tcW w:w="3780" w:type="dxa"/>
            <w:tcBorders>
              <w:top w:val="single" w:sz="4" w:space="0" w:color="000000"/>
              <w:left w:val="single" w:sz="4" w:space="0" w:color="000000"/>
              <w:bottom w:val="single" w:sz="4" w:space="0" w:color="000000"/>
              <w:right w:val="single" w:sz="4" w:space="0" w:color="000000"/>
            </w:tcBorders>
          </w:tcPr>
          <w:p w14:paraId="76181D18" w14:textId="77777777" w:rsidR="00425E2D" w:rsidRDefault="00425E2D" w:rsidP="00CB22B5">
            <w:pPr>
              <w:spacing w:line="259" w:lineRule="auto"/>
              <w:ind w:left="2" w:right="478" w:hanging="1"/>
            </w:pPr>
            <w:r>
              <w:rPr>
                <w:sz w:val="20"/>
              </w:rPr>
              <w:t xml:space="preserve">Cerebral infarction due to embolism of unspecified cerebral artery </w:t>
            </w:r>
          </w:p>
        </w:tc>
      </w:tr>
      <w:tr w:rsidR="00425E2D" w14:paraId="0E8DD62D" w14:textId="77777777" w:rsidTr="00425E2D">
        <w:trPr>
          <w:trHeight w:val="629"/>
        </w:trPr>
        <w:tc>
          <w:tcPr>
            <w:tcW w:w="545" w:type="dxa"/>
            <w:vMerge/>
            <w:tcBorders>
              <w:top w:val="nil"/>
              <w:left w:val="single" w:sz="4" w:space="0" w:color="000000"/>
              <w:bottom w:val="nil"/>
              <w:right w:val="single" w:sz="4" w:space="0" w:color="000000"/>
            </w:tcBorders>
          </w:tcPr>
          <w:p w14:paraId="0C7BD66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5DC467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6E882D67" w14:textId="77777777" w:rsidR="00425E2D" w:rsidRDefault="00425E2D" w:rsidP="00CB22B5">
            <w:pPr>
              <w:spacing w:line="259" w:lineRule="auto"/>
            </w:pPr>
            <w:r>
              <w:rPr>
                <w:sz w:val="20"/>
              </w:rPr>
              <w:t xml:space="preserve">I63411 </w:t>
            </w:r>
          </w:p>
        </w:tc>
        <w:tc>
          <w:tcPr>
            <w:tcW w:w="3780" w:type="dxa"/>
            <w:tcBorders>
              <w:top w:val="single" w:sz="4" w:space="0" w:color="000000"/>
              <w:left w:val="single" w:sz="4" w:space="0" w:color="000000"/>
              <w:bottom w:val="single" w:sz="4" w:space="0" w:color="000000"/>
              <w:right w:val="single" w:sz="4" w:space="0" w:color="000000"/>
            </w:tcBorders>
          </w:tcPr>
          <w:p w14:paraId="7942B104" w14:textId="77777777" w:rsidR="00425E2D" w:rsidRDefault="00425E2D" w:rsidP="00CB22B5">
            <w:pPr>
              <w:spacing w:line="259" w:lineRule="auto"/>
              <w:ind w:left="2"/>
            </w:pPr>
            <w:r>
              <w:rPr>
                <w:sz w:val="20"/>
              </w:rPr>
              <w:t xml:space="preserve">Cerebral infarction due to embolism of right middle cerebral artery </w:t>
            </w:r>
          </w:p>
        </w:tc>
      </w:tr>
      <w:tr w:rsidR="00425E2D" w14:paraId="259A0A45" w14:textId="77777777" w:rsidTr="00425E2D">
        <w:trPr>
          <w:trHeight w:val="631"/>
        </w:trPr>
        <w:tc>
          <w:tcPr>
            <w:tcW w:w="545" w:type="dxa"/>
            <w:vMerge/>
            <w:tcBorders>
              <w:top w:val="nil"/>
              <w:left w:val="single" w:sz="4" w:space="0" w:color="000000"/>
              <w:bottom w:val="nil"/>
              <w:right w:val="single" w:sz="4" w:space="0" w:color="000000"/>
            </w:tcBorders>
          </w:tcPr>
          <w:p w14:paraId="725E293A"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1608EB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104F7A51" w14:textId="77777777" w:rsidR="00425E2D" w:rsidRDefault="00425E2D" w:rsidP="00CB22B5">
            <w:pPr>
              <w:spacing w:line="259" w:lineRule="auto"/>
            </w:pPr>
            <w:r>
              <w:rPr>
                <w:sz w:val="20"/>
              </w:rPr>
              <w:t xml:space="preserve">I63412 </w:t>
            </w:r>
          </w:p>
        </w:tc>
        <w:tc>
          <w:tcPr>
            <w:tcW w:w="3780" w:type="dxa"/>
            <w:tcBorders>
              <w:top w:val="single" w:sz="4" w:space="0" w:color="000000"/>
              <w:left w:val="single" w:sz="4" w:space="0" w:color="000000"/>
              <w:bottom w:val="single" w:sz="4" w:space="0" w:color="000000"/>
              <w:right w:val="single" w:sz="4" w:space="0" w:color="000000"/>
            </w:tcBorders>
          </w:tcPr>
          <w:p w14:paraId="5414309E" w14:textId="77777777" w:rsidR="00425E2D" w:rsidRDefault="00425E2D" w:rsidP="00CB22B5">
            <w:pPr>
              <w:spacing w:line="259" w:lineRule="auto"/>
              <w:ind w:left="2"/>
            </w:pPr>
            <w:r>
              <w:rPr>
                <w:sz w:val="20"/>
              </w:rPr>
              <w:t xml:space="preserve">Cerebral infarction due to embolism of left middle cerebral artery </w:t>
            </w:r>
          </w:p>
        </w:tc>
      </w:tr>
      <w:tr w:rsidR="00425E2D" w14:paraId="1C6306B7" w14:textId="77777777" w:rsidTr="00425E2D">
        <w:trPr>
          <w:trHeight w:val="629"/>
        </w:trPr>
        <w:tc>
          <w:tcPr>
            <w:tcW w:w="545" w:type="dxa"/>
            <w:vMerge/>
            <w:tcBorders>
              <w:top w:val="nil"/>
              <w:left w:val="single" w:sz="4" w:space="0" w:color="000000"/>
              <w:bottom w:val="nil"/>
              <w:right w:val="single" w:sz="4" w:space="0" w:color="000000"/>
            </w:tcBorders>
          </w:tcPr>
          <w:p w14:paraId="2188CFF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9FC50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44554B4B" w14:textId="77777777" w:rsidR="00425E2D" w:rsidRDefault="00425E2D" w:rsidP="00CB22B5">
            <w:pPr>
              <w:spacing w:line="259" w:lineRule="auto"/>
            </w:pPr>
            <w:r>
              <w:rPr>
                <w:sz w:val="20"/>
              </w:rPr>
              <w:t xml:space="preserve">I63419 </w:t>
            </w:r>
          </w:p>
        </w:tc>
        <w:tc>
          <w:tcPr>
            <w:tcW w:w="3780" w:type="dxa"/>
            <w:tcBorders>
              <w:top w:val="single" w:sz="4" w:space="0" w:color="000000"/>
              <w:left w:val="single" w:sz="4" w:space="0" w:color="000000"/>
              <w:bottom w:val="single" w:sz="4" w:space="0" w:color="000000"/>
              <w:right w:val="single" w:sz="4" w:space="0" w:color="000000"/>
            </w:tcBorders>
          </w:tcPr>
          <w:p w14:paraId="1736623A" w14:textId="77777777" w:rsidR="00425E2D" w:rsidRDefault="00425E2D" w:rsidP="00CB22B5">
            <w:pPr>
              <w:spacing w:line="259" w:lineRule="auto"/>
              <w:ind w:left="2"/>
            </w:pPr>
            <w:r>
              <w:rPr>
                <w:sz w:val="20"/>
              </w:rPr>
              <w:t xml:space="preserve">Cerebral infarction due to embolism of unspecified middle cerebral artery </w:t>
            </w:r>
          </w:p>
        </w:tc>
      </w:tr>
      <w:tr w:rsidR="00425E2D" w14:paraId="3AA2E96B" w14:textId="77777777" w:rsidTr="00425E2D">
        <w:trPr>
          <w:trHeight w:val="631"/>
        </w:trPr>
        <w:tc>
          <w:tcPr>
            <w:tcW w:w="545" w:type="dxa"/>
            <w:vMerge/>
            <w:tcBorders>
              <w:top w:val="nil"/>
              <w:left w:val="single" w:sz="4" w:space="0" w:color="000000"/>
              <w:bottom w:val="nil"/>
              <w:right w:val="single" w:sz="4" w:space="0" w:color="000000"/>
            </w:tcBorders>
          </w:tcPr>
          <w:p w14:paraId="1E05647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FEADAE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7FDBBA6F" w14:textId="77777777" w:rsidR="00425E2D" w:rsidRDefault="00425E2D" w:rsidP="00CB22B5">
            <w:pPr>
              <w:spacing w:line="259" w:lineRule="auto"/>
            </w:pPr>
            <w:r>
              <w:rPr>
                <w:sz w:val="20"/>
              </w:rPr>
              <w:t xml:space="preserve">I63421 </w:t>
            </w:r>
          </w:p>
        </w:tc>
        <w:tc>
          <w:tcPr>
            <w:tcW w:w="3780" w:type="dxa"/>
            <w:tcBorders>
              <w:top w:val="single" w:sz="4" w:space="0" w:color="000000"/>
              <w:left w:val="single" w:sz="4" w:space="0" w:color="000000"/>
              <w:bottom w:val="single" w:sz="4" w:space="0" w:color="000000"/>
              <w:right w:val="single" w:sz="4" w:space="0" w:color="000000"/>
            </w:tcBorders>
          </w:tcPr>
          <w:p w14:paraId="2B8C2637" w14:textId="77777777" w:rsidR="00425E2D" w:rsidRDefault="00425E2D" w:rsidP="00CB22B5">
            <w:pPr>
              <w:spacing w:line="259" w:lineRule="auto"/>
              <w:ind w:left="2"/>
            </w:pPr>
            <w:r>
              <w:rPr>
                <w:sz w:val="20"/>
              </w:rPr>
              <w:t xml:space="preserve">Cerebral infarction due to embolism of right anterior cerebral artery </w:t>
            </w:r>
          </w:p>
        </w:tc>
      </w:tr>
      <w:tr w:rsidR="00425E2D" w14:paraId="60D97BED" w14:textId="77777777" w:rsidTr="00425E2D">
        <w:trPr>
          <w:trHeight w:val="629"/>
        </w:trPr>
        <w:tc>
          <w:tcPr>
            <w:tcW w:w="545" w:type="dxa"/>
            <w:vMerge/>
            <w:tcBorders>
              <w:top w:val="nil"/>
              <w:left w:val="single" w:sz="4" w:space="0" w:color="000000"/>
              <w:bottom w:val="nil"/>
              <w:right w:val="single" w:sz="4" w:space="0" w:color="000000"/>
            </w:tcBorders>
          </w:tcPr>
          <w:p w14:paraId="16E174C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248E38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214CD270" w14:textId="77777777" w:rsidR="00425E2D" w:rsidRDefault="00425E2D" w:rsidP="00CB22B5">
            <w:pPr>
              <w:spacing w:line="259" w:lineRule="auto"/>
            </w:pPr>
            <w:r>
              <w:rPr>
                <w:sz w:val="20"/>
              </w:rPr>
              <w:t xml:space="preserve">I63422 </w:t>
            </w:r>
          </w:p>
        </w:tc>
        <w:tc>
          <w:tcPr>
            <w:tcW w:w="3780" w:type="dxa"/>
            <w:tcBorders>
              <w:top w:val="single" w:sz="4" w:space="0" w:color="000000"/>
              <w:left w:val="single" w:sz="4" w:space="0" w:color="000000"/>
              <w:bottom w:val="single" w:sz="4" w:space="0" w:color="000000"/>
              <w:right w:val="single" w:sz="4" w:space="0" w:color="000000"/>
            </w:tcBorders>
          </w:tcPr>
          <w:p w14:paraId="1B31CEDC" w14:textId="77777777" w:rsidR="00425E2D" w:rsidRDefault="00425E2D" w:rsidP="00CB22B5">
            <w:pPr>
              <w:spacing w:line="259" w:lineRule="auto"/>
              <w:ind w:left="2"/>
            </w:pPr>
            <w:r>
              <w:rPr>
                <w:sz w:val="20"/>
              </w:rPr>
              <w:t xml:space="preserve">Cerebral infarction due to embolism of left anterior cerebral artery </w:t>
            </w:r>
          </w:p>
        </w:tc>
      </w:tr>
      <w:tr w:rsidR="00425E2D" w14:paraId="75EA9443" w14:textId="77777777" w:rsidTr="00425E2D">
        <w:trPr>
          <w:trHeight w:val="631"/>
        </w:trPr>
        <w:tc>
          <w:tcPr>
            <w:tcW w:w="545" w:type="dxa"/>
            <w:vMerge/>
            <w:tcBorders>
              <w:top w:val="nil"/>
              <w:left w:val="single" w:sz="4" w:space="0" w:color="000000"/>
              <w:bottom w:val="nil"/>
              <w:right w:val="single" w:sz="4" w:space="0" w:color="000000"/>
            </w:tcBorders>
          </w:tcPr>
          <w:p w14:paraId="1274212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C2941F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25D393CB" w14:textId="77777777" w:rsidR="00425E2D" w:rsidRDefault="00425E2D" w:rsidP="00CB22B5">
            <w:pPr>
              <w:spacing w:line="259" w:lineRule="auto"/>
            </w:pPr>
            <w:r>
              <w:rPr>
                <w:sz w:val="20"/>
              </w:rPr>
              <w:t xml:space="preserve">I63429 </w:t>
            </w:r>
          </w:p>
        </w:tc>
        <w:tc>
          <w:tcPr>
            <w:tcW w:w="3780" w:type="dxa"/>
            <w:tcBorders>
              <w:top w:val="single" w:sz="4" w:space="0" w:color="000000"/>
              <w:left w:val="single" w:sz="4" w:space="0" w:color="000000"/>
              <w:bottom w:val="single" w:sz="4" w:space="0" w:color="000000"/>
              <w:right w:val="single" w:sz="4" w:space="0" w:color="000000"/>
            </w:tcBorders>
          </w:tcPr>
          <w:p w14:paraId="40D99309" w14:textId="77777777" w:rsidR="00425E2D" w:rsidRDefault="00425E2D" w:rsidP="00CB22B5">
            <w:pPr>
              <w:spacing w:line="259" w:lineRule="auto"/>
              <w:ind w:left="2"/>
            </w:pPr>
            <w:r>
              <w:rPr>
                <w:sz w:val="20"/>
              </w:rPr>
              <w:t xml:space="preserve">Cerebral infarction due to embolism of unspecified anterior cerebral artery </w:t>
            </w:r>
          </w:p>
        </w:tc>
      </w:tr>
      <w:tr w:rsidR="00425E2D" w14:paraId="1C98CE3A" w14:textId="77777777" w:rsidTr="00425E2D">
        <w:trPr>
          <w:trHeight w:val="629"/>
        </w:trPr>
        <w:tc>
          <w:tcPr>
            <w:tcW w:w="545" w:type="dxa"/>
            <w:vMerge/>
            <w:tcBorders>
              <w:top w:val="nil"/>
              <w:left w:val="single" w:sz="4" w:space="0" w:color="000000"/>
              <w:bottom w:val="nil"/>
              <w:right w:val="single" w:sz="4" w:space="0" w:color="000000"/>
            </w:tcBorders>
          </w:tcPr>
          <w:p w14:paraId="4346BFE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C3DF56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3FFBAE55" w14:textId="77777777" w:rsidR="00425E2D" w:rsidRDefault="00425E2D" w:rsidP="00CB22B5">
            <w:pPr>
              <w:spacing w:line="259" w:lineRule="auto"/>
            </w:pPr>
            <w:r>
              <w:rPr>
                <w:sz w:val="20"/>
              </w:rPr>
              <w:t xml:space="preserve">I63431 </w:t>
            </w:r>
          </w:p>
        </w:tc>
        <w:tc>
          <w:tcPr>
            <w:tcW w:w="3780" w:type="dxa"/>
            <w:tcBorders>
              <w:top w:val="single" w:sz="4" w:space="0" w:color="000000"/>
              <w:left w:val="single" w:sz="4" w:space="0" w:color="000000"/>
              <w:bottom w:val="single" w:sz="4" w:space="0" w:color="000000"/>
              <w:right w:val="single" w:sz="4" w:space="0" w:color="000000"/>
            </w:tcBorders>
          </w:tcPr>
          <w:p w14:paraId="355BC4C7" w14:textId="77777777" w:rsidR="00425E2D" w:rsidRDefault="00425E2D" w:rsidP="00CB22B5">
            <w:pPr>
              <w:spacing w:line="259" w:lineRule="auto"/>
              <w:ind w:left="2"/>
            </w:pPr>
            <w:r>
              <w:rPr>
                <w:sz w:val="20"/>
              </w:rPr>
              <w:t xml:space="preserve">Cerebral infarction due to embolism of right posterior cerebral artery </w:t>
            </w:r>
          </w:p>
        </w:tc>
      </w:tr>
      <w:tr w:rsidR="00425E2D" w14:paraId="7D1FF5D7" w14:textId="77777777" w:rsidTr="00425E2D">
        <w:trPr>
          <w:trHeight w:val="631"/>
        </w:trPr>
        <w:tc>
          <w:tcPr>
            <w:tcW w:w="545" w:type="dxa"/>
            <w:vMerge/>
            <w:tcBorders>
              <w:top w:val="nil"/>
              <w:left w:val="single" w:sz="4" w:space="0" w:color="000000"/>
              <w:bottom w:val="nil"/>
              <w:right w:val="single" w:sz="4" w:space="0" w:color="000000"/>
            </w:tcBorders>
          </w:tcPr>
          <w:p w14:paraId="2D2C48E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6F6C5B4"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140B4BCE" w14:textId="77777777" w:rsidR="00425E2D" w:rsidRDefault="00425E2D" w:rsidP="00CB22B5">
            <w:pPr>
              <w:spacing w:line="259" w:lineRule="auto"/>
            </w:pPr>
            <w:r>
              <w:rPr>
                <w:sz w:val="20"/>
              </w:rPr>
              <w:t xml:space="preserve">I63432 </w:t>
            </w:r>
          </w:p>
        </w:tc>
        <w:tc>
          <w:tcPr>
            <w:tcW w:w="3780" w:type="dxa"/>
            <w:tcBorders>
              <w:top w:val="single" w:sz="4" w:space="0" w:color="000000"/>
              <w:left w:val="single" w:sz="4" w:space="0" w:color="000000"/>
              <w:bottom w:val="single" w:sz="4" w:space="0" w:color="000000"/>
              <w:right w:val="single" w:sz="4" w:space="0" w:color="000000"/>
            </w:tcBorders>
          </w:tcPr>
          <w:p w14:paraId="1067E745" w14:textId="77777777" w:rsidR="00425E2D" w:rsidRDefault="00425E2D" w:rsidP="00CB22B5">
            <w:pPr>
              <w:spacing w:line="259" w:lineRule="auto"/>
              <w:ind w:left="2"/>
            </w:pPr>
            <w:r>
              <w:rPr>
                <w:sz w:val="20"/>
              </w:rPr>
              <w:t xml:space="preserve">Cerebral infarction due to embolism of left posterior cerebral artery </w:t>
            </w:r>
          </w:p>
        </w:tc>
      </w:tr>
      <w:tr w:rsidR="00425E2D" w14:paraId="03F006B9" w14:textId="77777777" w:rsidTr="00425E2D">
        <w:trPr>
          <w:trHeight w:val="629"/>
        </w:trPr>
        <w:tc>
          <w:tcPr>
            <w:tcW w:w="545" w:type="dxa"/>
            <w:vMerge/>
            <w:tcBorders>
              <w:top w:val="nil"/>
              <w:left w:val="single" w:sz="4" w:space="0" w:color="000000"/>
              <w:bottom w:val="nil"/>
              <w:right w:val="single" w:sz="4" w:space="0" w:color="000000"/>
            </w:tcBorders>
          </w:tcPr>
          <w:p w14:paraId="4E2726A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4F029DB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32699FDE" w14:textId="77777777" w:rsidR="00425E2D" w:rsidRDefault="00425E2D" w:rsidP="00CB22B5">
            <w:pPr>
              <w:spacing w:line="259" w:lineRule="auto"/>
            </w:pPr>
            <w:r>
              <w:rPr>
                <w:sz w:val="20"/>
              </w:rPr>
              <w:t xml:space="preserve">I63439 </w:t>
            </w:r>
          </w:p>
        </w:tc>
        <w:tc>
          <w:tcPr>
            <w:tcW w:w="3780" w:type="dxa"/>
            <w:tcBorders>
              <w:top w:val="single" w:sz="4" w:space="0" w:color="000000"/>
              <w:left w:val="single" w:sz="4" w:space="0" w:color="000000"/>
              <w:bottom w:val="single" w:sz="4" w:space="0" w:color="000000"/>
              <w:right w:val="single" w:sz="4" w:space="0" w:color="000000"/>
            </w:tcBorders>
          </w:tcPr>
          <w:p w14:paraId="1926E370" w14:textId="77777777" w:rsidR="00425E2D" w:rsidRDefault="00425E2D" w:rsidP="00CB22B5">
            <w:pPr>
              <w:spacing w:line="259" w:lineRule="auto"/>
              <w:ind w:left="2"/>
            </w:pPr>
            <w:r>
              <w:rPr>
                <w:sz w:val="20"/>
              </w:rPr>
              <w:t xml:space="preserve">Cerebral infarction due to embolism of unspecified posterior cerebral artery </w:t>
            </w:r>
          </w:p>
        </w:tc>
      </w:tr>
      <w:tr w:rsidR="00425E2D" w14:paraId="79E12177" w14:textId="77777777" w:rsidTr="00425E2D">
        <w:trPr>
          <w:trHeight w:val="631"/>
        </w:trPr>
        <w:tc>
          <w:tcPr>
            <w:tcW w:w="545" w:type="dxa"/>
            <w:vMerge/>
            <w:tcBorders>
              <w:top w:val="nil"/>
              <w:left w:val="single" w:sz="4" w:space="0" w:color="000000"/>
              <w:bottom w:val="nil"/>
              <w:right w:val="single" w:sz="4" w:space="0" w:color="000000"/>
            </w:tcBorders>
          </w:tcPr>
          <w:p w14:paraId="2A3EA22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E07050"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20419058" w14:textId="77777777" w:rsidR="00425E2D" w:rsidRDefault="00425E2D" w:rsidP="00CB22B5">
            <w:pPr>
              <w:spacing w:line="259" w:lineRule="auto"/>
            </w:pPr>
            <w:r>
              <w:rPr>
                <w:sz w:val="20"/>
              </w:rPr>
              <w:t xml:space="preserve">I63441 </w:t>
            </w:r>
          </w:p>
        </w:tc>
        <w:tc>
          <w:tcPr>
            <w:tcW w:w="3780" w:type="dxa"/>
            <w:tcBorders>
              <w:top w:val="single" w:sz="4" w:space="0" w:color="000000"/>
              <w:left w:val="single" w:sz="4" w:space="0" w:color="000000"/>
              <w:bottom w:val="single" w:sz="4" w:space="0" w:color="000000"/>
              <w:right w:val="single" w:sz="4" w:space="0" w:color="000000"/>
            </w:tcBorders>
          </w:tcPr>
          <w:p w14:paraId="0E4B4D4C" w14:textId="77777777" w:rsidR="00425E2D" w:rsidRDefault="00425E2D" w:rsidP="00CB22B5">
            <w:pPr>
              <w:spacing w:line="259" w:lineRule="auto"/>
              <w:ind w:left="2"/>
            </w:pPr>
            <w:r>
              <w:rPr>
                <w:sz w:val="20"/>
              </w:rPr>
              <w:t xml:space="preserve">Cerebral infarction due to embolism of right cerebellar artery </w:t>
            </w:r>
          </w:p>
        </w:tc>
      </w:tr>
      <w:tr w:rsidR="00425E2D" w14:paraId="22C14413" w14:textId="77777777" w:rsidTr="00425E2D">
        <w:trPr>
          <w:trHeight w:val="629"/>
        </w:trPr>
        <w:tc>
          <w:tcPr>
            <w:tcW w:w="545" w:type="dxa"/>
            <w:vMerge/>
            <w:tcBorders>
              <w:top w:val="nil"/>
              <w:left w:val="single" w:sz="4" w:space="0" w:color="000000"/>
              <w:bottom w:val="nil"/>
              <w:right w:val="single" w:sz="4" w:space="0" w:color="000000"/>
            </w:tcBorders>
          </w:tcPr>
          <w:p w14:paraId="4CCDCFA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EA462EF"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53742AD0" w14:textId="77777777" w:rsidR="00425E2D" w:rsidRDefault="00425E2D" w:rsidP="00CB22B5">
            <w:pPr>
              <w:spacing w:line="259" w:lineRule="auto"/>
            </w:pPr>
            <w:r>
              <w:rPr>
                <w:sz w:val="20"/>
              </w:rPr>
              <w:t xml:space="preserve">I63442 </w:t>
            </w:r>
          </w:p>
        </w:tc>
        <w:tc>
          <w:tcPr>
            <w:tcW w:w="3780" w:type="dxa"/>
            <w:tcBorders>
              <w:top w:val="single" w:sz="4" w:space="0" w:color="000000"/>
              <w:left w:val="single" w:sz="4" w:space="0" w:color="000000"/>
              <w:bottom w:val="single" w:sz="4" w:space="0" w:color="000000"/>
              <w:right w:val="single" w:sz="4" w:space="0" w:color="000000"/>
            </w:tcBorders>
          </w:tcPr>
          <w:p w14:paraId="2A9B4C0C" w14:textId="77777777" w:rsidR="00425E2D" w:rsidRDefault="00425E2D" w:rsidP="00CB22B5">
            <w:pPr>
              <w:spacing w:line="259" w:lineRule="auto"/>
              <w:ind w:left="2"/>
            </w:pPr>
            <w:r>
              <w:rPr>
                <w:sz w:val="20"/>
              </w:rPr>
              <w:t xml:space="preserve">Cerebral infarction due to embolism of left cerebellar artery </w:t>
            </w:r>
          </w:p>
        </w:tc>
      </w:tr>
      <w:tr w:rsidR="00425E2D" w14:paraId="5719EE88" w14:textId="77777777" w:rsidTr="00425E2D">
        <w:trPr>
          <w:trHeight w:val="631"/>
        </w:trPr>
        <w:tc>
          <w:tcPr>
            <w:tcW w:w="545" w:type="dxa"/>
            <w:vMerge/>
            <w:tcBorders>
              <w:top w:val="nil"/>
              <w:left w:val="single" w:sz="4" w:space="0" w:color="000000"/>
              <w:bottom w:val="nil"/>
              <w:right w:val="single" w:sz="4" w:space="0" w:color="000000"/>
            </w:tcBorders>
          </w:tcPr>
          <w:p w14:paraId="6B5D4CF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55E852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462833D1" w14:textId="77777777" w:rsidR="00425E2D" w:rsidRDefault="00425E2D" w:rsidP="00CB22B5">
            <w:pPr>
              <w:spacing w:line="259" w:lineRule="auto"/>
            </w:pPr>
            <w:r>
              <w:rPr>
                <w:sz w:val="20"/>
              </w:rPr>
              <w:t xml:space="preserve">I63449 </w:t>
            </w:r>
          </w:p>
        </w:tc>
        <w:tc>
          <w:tcPr>
            <w:tcW w:w="3780" w:type="dxa"/>
            <w:tcBorders>
              <w:top w:val="single" w:sz="4" w:space="0" w:color="000000"/>
              <w:left w:val="single" w:sz="4" w:space="0" w:color="000000"/>
              <w:bottom w:val="single" w:sz="4" w:space="0" w:color="000000"/>
              <w:right w:val="single" w:sz="4" w:space="0" w:color="000000"/>
            </w:tcBorders>
          </w:tcPr>
          <w:p w14:paraId="0F58A761" w14:textId="77777777" w:rsidR="00425E2D" w:rsidRDefault="00425E2D" w:rsidP="00CB22B5">
            <w:pPr>
              <w:spacing w:line="259" w:lineRule="auto"/>
              <w:ind w:left="2"/>
            </w:pPr>
            <w:r>
              <w:rPr>
                <w:sz w:val="20"/>
              </w:rPr>
              <w:t xml:space="preserve">Cerebral infarction due to embolism of unspecified cerebellar artery </w:t>
            </w:r>
          </w:p>
        </w:tc>
      </w:tr>
      <w:tr w:rsidR="00425E2D" w14:paraId="383DB169" w14:textId="77777777" w:rsidTr="00425E2D">
        <w:trPr>
          <w:trHeight w:val="631"/>
        </w:trPr>
        <w:tc>
          <w:tcPr>
            <w:tcW w:w="545" w:type="dxa"/>
            <w:vMerge/>
            <w:tcBorders>
              <w:top w:val="nil"/>
              <w:left w:val="single" w:sz="4" w:space="0" w:color="000000"/>
              <w:bottom w:val="single" w:sz="4" w:space="0" w:color="000000"/>
              <w:right w:val="single" w:sz="4" w:space="0" w:color="000000"/>
            </w:tcBorders>
          </w:tcPr>
          <w:p w14:paraId="18E0BD6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0CE3A9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02AB3CA1" w14:textId="77777777" w:rsidR="00425E2D" w:rsidRDefault="00425E2D" w:rsidP="00CB22B5">
            <w:pPr>
              <w:spacing w:line="259" w:lineRule="auto"/>
            </w:pPr>
            <w:r>
              <w:rPr>
                <w:sz w:val="20"/>
              </w:rPr>
              <w:t xml:space="preserve">I6349 </w:t>
            </w:r>
          </w:p>
        </w:tc>
        <w:tc>
          <w:tcPr>
            <w:tcW w:w="3780" w:type="dxa"/>
            <w:tcBorders>
              <w:top w:val="single" w:sz="4" w:space="0" w:color="000000"/>
              <w:left w:val="single" w:sz="4" w:space="0" w:color="000000"/>
              <w:bottom w:val="single" w:sz="4" w:space="0" w:color="000000"/>
              <w:right w:val="single" w:sz="4" w:space="0" w:color="000000"/>
            </w:tcBorders>
          </w:tcPr>
          <w:p w14:paraId="7E41AAAD" w14:textId="77777777" w:rsidR="00425E2D" w:rsidRDefault="00425E2D" w:rsidP="00CB22B5">
            <w:pPr>
              <w:spacing w:line="259" w:lineRule="auto"/>
              <w:ind w:left="2" w:right="17"/>
            </w:pPr>
            <w:r>
              <w:rPr>
                <w:sz w:val="20"/>
              </w:rPr>
              <w:t xml:space="preserve">Cerebral infarction due to embolism of </w:t>
            </w:r>
            <w:proofErr w:type="gramStart"/>
            <w:r>
              <w:rPr>
                <w:sz w:val="20"/>
              </w:rPr>
              <w:t>other</w:t>
            </w:r>
            <w:proofErr w:type="gramEnd"/>
            <w:r>
              <w:rPr>
                <w:sz w:val="20"/>
              </w:rPr>
              <w:t xml:space="preserve"> cerebral artery </w:t>
            </w:r>
          </w:p>
        </w:tc>
      </w:tr>
      <w:tr w:rsidR="00425E2D" w14:paraId="7BE0D0DD"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31CBCC5B" w14:textId="77777777" w:rsidR="00425E2D" w:rsidRDefault="00425E2D" w:rsidP="00CB22B5">
            <w:pPr>
              <w:spacing w:after="160" w:line="259" w:lineRule="auto"/>
            </w:pPr>
          </w:p>
        </w:tc>
        <w:tc>
          <w:tcPr>
            <w:tcW w:w="4051" w:type="dxa"/>
            <w:vMerge w:val="restart"/>
            <w:tcBorders>
              <w:top w:val="single" w:sz="4" w:space="0" w:color="000000"/>
              <w:left w:val="single" w:sz="4" w:space="0" w:color="000000"/>
              <w:bottom w:val="single" w:sz="4" w:space="0" w:color="000000"/>
              <w:right w:val="single" w:sz="4" w:space="0" w:color="000000"/>
            </w:tcBorders>
          </w:tcPr>
          <w:p w14:paraId="726B964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2470E5C1" w14:textId="77777777" w:rsidR="00425E2D" w:rsidRDefault="00425E2D" w:rsidP="00CB22B5">
            <w:pPr>
              <w:spacing w:line="259" w:lineRule="auto"/>
            </w:pPr>
            <w:r>
              <w:rPr>
                <w:sz w:val="20"/>
              </w:rPr>
              <w:t xml:space="preserve">I6350 </w:t>
            </w:r>
          </w:p>
        </w:tc>
        <w:tc>
          <w:tcPr>
            <w:tcW w:w="3780" w:type="dxa"/>
            <w:tcBorders>
              <w:top w:val="single" w:sz="4" w:space="0" w:color="000000"/>
              <w:left w:val="single" w:sz="4" w:space="0" w:color="000000"/>
              <w:bottom w:val="single" w:sz="4" w:space="0" w:color="000000"/>
              <w:right w:val="single" w:sz="4" w:space="0" w:color="000000"/>
            </w:tcBorders>
          </w:tcPr>
          <w:p w14:paraId="1A2AED5D" w14:textId="77777777" w:rsidR="00425E2D" w:rsidRDefault="00425E2D" w:rsidP="00CB22B5">
            <w:pPr>
              <w:spacing w:line="259" w:lineRule="auto"/>
              <w:ind w:left="2"/>
            </w:pPr>
            <w:r>
              <w:rPr>
                <w:sz w:val="20"/>
              </w:rPr>
              <w:t xml:space="preserve">Cerebral infarction due to unspecified occlusion or stenosis of unspecified cerebral artery </w:t>
            </w:r>
          </w:p>
        </w:tc>
      </w:tr>
      <w:tr w:rsidR="00425E2D" w14:paraId="46A20C66" w14:textId="77777777" w:rsidTr="00425E2D">
        <w:trPr>
          <w:trHeight w:val="701"/>
        </w:trPr>
        <w:tc>
          <w:tcPr>
            <w:tcW w:w="545" w:type="dxa"/>
            <w:vMerge/>
            <w:tcBorders>
              <w:top w:val="nil"/>
              <w:left w:val="single" w:sz="4" w:space="0" w:color="000000"/>
              <w:bottom w:val="nil"/>
              <w:right w:val="single" w:sz="4" w:space="0" w:color="000000"/>
            </w:tcBorders>
          </w:tcPr>
          <w:p w14:paraId="7AB9A47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EE6947D"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2EDB489E" w14:textId="77777777" w:rsidR="00425E2D" w:rsidRDefault="00425E2D" w:rsidP="00CB22B5">
            <w:pPr>
              <w:spacing w:line="259" w:lineRule="auto"/>
            </w:pPr>
            <w:r>
              <w:rPr>
                <w:sz w:val="20"/>
              </w:rPr>
              <w:t xml:space="preserve">I63511 </w:t>
            </w:r>
          </w:p>
        </w:tc>
        <w:tc>
          <w:tcPr>
            <w:tcW w:w="3780" w:type="dxa"/>
            <w:tcBorders>
              <w:top w:val="single" w:sz="4" w:space="0" w:color="000000"/>
              <w:left w:val="single" w:sz="4" w:space="0" w:color="000000"/>
              <w:bottom w:val="single" w:sz="4" w:space="0" w:color="000000"/>
              <w:right w:val="single" w:sz="4" w:space="0" w:color="000000"/>
            </w:tcBorders>
          </w:tcPr>
          <w:p w14:paraId="2D7D9AA2" w14:textId="77777777" w:rsidR="00425E2D" w:rsidRDefault="00425E2D" w:rsidP="00CB22B5">
            <w:pPr>
              <w:spacing w:line="259" w:lineRule="auto"/>
              <w:ind w:left="2"/>
            </w:pPr>
            <w:r>
              <w:rPr>
                <w:sz w:val="20"/>
              </w:rPr>
              <w:t xml:space="preserve">Cerebral infarction due to unspecified occlusion or stenosis of right middle cerebral artery </w:t>
            </w:r>
          </w:p>
        </w:tc>
      </w:tr>
      <w:tr w:rsidR="00425E2D" w14:paraId="2AE14ACE" w14:textId="77777777" w:rsidTr="00425E2D">
        <w:trPr>
          <w:trHeight w:val="698"/>
        </w:trPr>
        <w:tc>
          <w:tcPr>
            <w:tcW w:w="545" w:type="dxa"/>
            <w:vMerge/>
            <w:tcBorders>
              <w:top w:val="nil"/>
              <w:left w:val="single" w:sz="4" w:space="0" w:color="000000"/>
              <w:bottom w:val="nil"/>
              <w:right w:val="single" w:sz="4" w:space="0" w:color="000000"/>
            </w:tcBorders>
          </w:tcPr>
          <w:p w14:paraId="51C26CD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AD6280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74CA9006" w14:textId="77777777" w:rsidR="00425E2D" w:rsidRDefault="00425E2D" w:rsidP="00CB22B5">
            <w:pPr>
              <w:spacing w:line="259" w:lineRule="auto"/>
            </w:pPr>
            <w:r>
              <w:rPr>
                <w:sz w:val="20"/>
              </w:rPr>
              <w:t xml:space="preserve">I63512 </w:t>
            </w:r>
          </w:p>
        </w:tc>
        <w:tc>
          <w:tcPr>
            <w:tcW w:w="3780" w:type="dxa"/>
            <w:tcBorders>
              <w:top w:val="single" w:sz="4" w:space="0" w:color="000000"/>
              <w:left w:val="single" w:sz="4" w:space="0" w:color="000000"/>
              <w:bottom w:val="single" w:sz="4" w:space="0" w:color="000000"/>
              <w:right w:val="single" w:sz="4" w:space="0" w:color="000000"/>
            </w:tcBorders>
          </w:tcPr>
          <w:p w14:paraId="1A041D35" w14:textId="77777777" w:rsidR="00425E2D" w:rsidRDefault="00425E2D" w:rsidP="00CB22B5">
            <w:pPr>
              <w:spacing w:line="259" w:lineRule="auto"/>
              <w:ind w:left="2"/>
            </w:pPr>
            <w:r>
              <w:rPr>
                <w:sz w:val="20"/>
              </w:rPr>
              <w:t xml:space="preserve">Cerebral infarction due to unspecified occlusion or stenosis of left middle cerebral artery </w:t>
            </w:r>
          </w:p>
        </w:tc>
      </w:tr>
      <w:tr w:rsidR="00425E2D" w14:paraId="388006D3" w14:textId="77777777" w:rsidTr="00425E2D">
        <w:trPr>
          <w:trHeight w:val="701"/>
        </w:trPr>
        <w:tc>
          <w:tcPr>
            <w:tcW w:w="545" w:type="dxa"/>
            <w:vMerge/>
            <w:tcBorders>
              <w:top w:val="nil"/>
              <w:left w:val="single" w:sz="4" w:space="0" w:color="000000"/>
              <w:bottom w:val="nil"/>
              <w:right w:val="single" w:sz="4" w:space="0" w:color="000000"/>
            </w:tcBorders>
          </w:tcPr>
          <w:p w14:paraId="1FFF7E6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7A20147"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vAlign w:val="bottom"/>
          </w:tcPr>
          <w:p w14:paraId="0D17C6EE" w14:textId="77777777" w:rsidR="00425E2D" w:rsidRDefault="00425E2D" w:rsidP="00CB22B5">
            <w:pPr>
              <w:spacing w:line="259" w:lineRule="auto"/>
            </w:pPr>
            <w:r>
              <w:rPr>
                <w:sz w:val="20"/>
              </w:rPr>
              <w:t xml:space="preserve">I63519 </w:t>
            </w:r>
          </w:p>
        </w:tc>
        <w:tc>
          <w:tcPr>
            <w:tcW w:w="3780" w:type="dxa"/>
            <w:tcBorders>
              <w:top w:val="single" w:sz="4" w:space="0" w:color="000000"/>
              <w:left w:val="single" w:sz="4" w:space="0" w:color="000000"/>
              <w:bottom w:val="single" w:sz="4" w:space="0" w:color="000000"/>
              <w:right w:val="single" w:sz="4" w:space="0" w:color="000000"/>
            </w:tcBorders>
          </w:tcPr>
          <w:p w14:paraId="64374C89" w14:textId="77777777" w:rsidR="00425E2D" w:rsidRDefault="00425E2D" w:rsidP="00CB22B5">
            <w:pPr>
              <w:spacing w:line="259" w:lineRule="auto"/>
              <w:ind w:left="2"/>
            </w:pPr>
            <w:r>
              <w:rPr>
                <w:sz w:val="20"/>
              </w:rPr>
              <w:t xml:space="preserve">Cerebral infarction due to unspecified occlusion or stenosis of unspecified middle cerebral artery </w:t>
            </w:r>
          </w:p>
        </w:tc>
      </w:tr>
      <w:tr w:rsidR="00425E2D" w14:paraId="6F4553C9" w14:textId="77777777" w:rsidTr="00425E2D">
        <w:trPr>
          <w:trHeight w:val="701"/>
        </w:trPr>
        <w:tc>
          <w:tcPr>
            <w:tcW w:w="545" w:type="dxa"/>
            <w:vMerge/>
            <w:tcBorders>
              <w:top w:val="nil"/>
              <w:left w:val="single" w:sz="4" w:space="0" w:color="000000"/>
              <w:bottom w:val="nil"/>
              <w:right w:val="single" w:sz="4" w:space="0" w:color="000000"/>
            </w:tcBorders>
          </w:tcPr>
          <w:p w14:paraId="2292AB70"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FC7B8E8"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C0D9896" w14:textId="77777777" w:rsidR="00425E2D" w:rsidRDefault="00425E2D" w:rsidP="00CB22B5">
            <w:pPr>
              <w:spacing w:line="259" w:lineRule="auto"/>
            </w:pPr>
            <w:r>
              <w:rPr>
                <w:sz w:val="20"/>
              </w:rPr>
              <w:t xml:space="preserve">I63521 </w:t>
            </w:r>
          </w:p>
        </w:tc>
        <w:tc>
          <w:tcPr>
            <w:tcW w:w="3780" w:type="dxa"/>
            <w:tcBorders>
              <w:top w:val="single" w:sz="4" w:space="0" w:color="000000"/>
              <w:left w:val="single" w:sz="4" w:space="0" w:color="000000"/>
              <w:bottom w:val="single" w:sz="4" w:space="0" w:color="000000"/>
              <w:right w:val="single" w:sz="4" w:space="0" w:color="000000"/>
            </w:tcBorders>
          </w:tcPr>
          <w:p w14:paraId="10A39986" w14:textId="77777777" w:rsidR="00425E2D" w:rsidRDefault="00425E2D" w:rsidP="00CB22B5">
            <w:pPr>
              <w:spacing w:line="259" w:lineRule="auto"/>
              <w:ind w:left="2" w:hanging="1"/>
            </w:pPr>
            <w:r>
              <w:rPr>
                <w:sz w:val="20"/>
              </w:rPr>
              <w:t xml:space="preserve">Cerebral infarction due to unspecified occlusion or </w:t>
            </w:r>
            <w:r>
              <w:rPr>
                <w:sz w:val="20"/>
              </w:rPr>
              <w:lastRenderedPageBreak/>
              <w:t xml:space="preserve">stenosis of right anterior cerebral artery </w:t>
            </w:r>
          </w:p>
        </w:tc>
      </w:tr>
      <w:tr w:rsidR="00425E2D" w14:paraId="738A37EE" w14:textId="77777777" w:rsidTr="00425E2D">
        <w:trPr>
          <w:trHeight w:val="698"/>
        </w:trPr>
        <w:tc>
          <w:tcPr>
            <w:tcW w:w="545" w:type="dxa"/>
            <w:vMerge/>
            <w:tcBorders>
              <w:top w:val="nil"/>
              <w:left w:val="single" w:sz="4" w:space="0" w:color="000000"/>
              <w:bottom w:val="nil"/>
              <w:right w:val="single" w:sz="4" w:space="0" w:color="000000"/>
            </w:tcBorders>
          </w:tcPr>
          <w:p w14:paraId="51AC495E"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987850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F0703E8" w14:textId="77777777" w:rsidR="00425E2D" w:rsidRDefault="00425E2D" w:rsidP="00CB22B5">
            <w:pPr>
              <w:spacing w:line="259" w:lineRule="auto"/>
            </w:pPr>
            <w:r>
              <w:rPr>
                <w:sz w:val="20"/>
              </w:rPr>
              <w:t xml:space="preserve">I63522 </w:t>
            </w:r>
          </w:p>
        </w:tc>
        <w:tc>
          <w:tcPr>
            <w:tcW w:w="3780" w:type="dxa"/>
            <w:tcBorders>
              <w:top w:val="single" w:sz="4" w:space="0" w:color="000000"/>
              <w:left w:val="single" w:sz="4" w:space="0" w:color="000000"/>
              <w:bottom w:val="single" w:sz="4" w:space="0" w:color="000000"/>
              <w:right w:val="single" w:sz="4" w:space="0" w:color="000000"/>
            </w:tcBorders>
          </w:tcPr>
          <w:p w14:paraId="0B2DB520" w14:textId="77777777" w:rsidR="00425E2D" w:rsidRDefault="00425E2D" w:rsidP="00CB22B5">
            <w:pPr>
              <w:spacing w:line="259" w:lineRule="auto"/>
              <w:ind w:left="2" w:right="35" w:hanging="1"/>
            </w:pPr>
            <w:r>
              <w:rPr>
                <w:sz w:val="20"/>
              </w:rPr>
              <w:t xml:space="preserve">Cerebral infarction due to unspecified occlusion or stenosis of left anterior cerebral artery </w:t>
            </w:r>
          </w:p>
        </w:tc>
      </w:tr>
      <w:tr w:rsidR="00425E2D" w14:paraId="36DA46DD" w14:textId="77777777" w:rsidTr="00425E2D">
        <w:trPr>
          <w:trHeight w:val="701"/>
        </w:trPr>
        <w:tc>
          <w:tcPr>
            <w:tcW w:w="545" w:type="dxa"/>
            <w:vMerge/>
            <w:tcBorders>
              <w:top w:val="nil"/>
              <w:left w:val="single" w:sz="4" w:space="0" w:color="000000"/>
              <w:bottom w:val="nil"/>
              <w:right w:val="single" w:sz="4" w:space="0" w:color="000000"/>
            </w:tcBorders>
          </w:tcPr>
          <w:p w14:paraId="1890A53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01EFD49"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FE785E1" w14:textId="77777777" w:rsidR="00425E2D" w:rsidRDefault="00425E2D" w:rsidP="00CB22B5">
            <w:pPr>
              <w:spacing w:line="259" w:lineRule="auto"/>
            </w:pPr>
            <w:r>
              <w:rPr>
                <w:sz w:val="20"/>
              </w:rPr>
              <w:t xml:space="preserve">I63529 </w:t>
            </w:r>
          </w:p>
        </w:tc>
        <w:tc>
          <w:tcPr>
            <w:tcW w:w="3780" w:type="dxa"/>
            <w:tcBorders>
              <w:top w:val="single" w:sz="4" w:space="0" w:color="000000"/>
              <w:left w:val="single" w:sz="4" w:space="0" w:color="000000"/>
              <w:bottom w:val="single" w:sz="4" w:space="0" w:color="000000"/>
              <w:right w:val="single" w:sz="4" w:space="0" w:color="000000"/>
            </w:tcBorders>
          </w:tcPr>
          <w:p w14:paraId="3007D099" w14:textId="77777777" w:rsidR="00425E2D" w:rsidRDefault="00425E2D" w:rsidP="00CB22B5">
            <w:pPr>
              <w:spacing w:line="259" w:lineRule="auto"/>
              <w:ind w:left="2" w:hanging="1"/>
            </w:pPr>
            <w:r>
              <w:rPr>
                <w:sz w:val="20"/>
              </w:rPr>
              <w:t xml:space="preserve">Cerebral infarction due to unspecified occlusion or stenosis of unspecified anterior cerebral artery </w:t>
            </w:r>
          </w:p>
        </w:tc>
      </w:tr>
      <w:tr w:rsidR="00425E2D" w14:paraId="54D271AA" w14:textId="77777777" w:rsidTr="00425E2D">
        <w:trPr>
          <w:trHeight w:val="698"/>
        </w:trPr>
        <w:tc>
          <w:tcPr>
            <w:tcW w:w="545" w:type="dxa"/>
            <w:vMerge/>
            <w:tcBorders>
              <w:top w:val="nil"/>
              <w:left w:val="single" w:sz="4" w:space="0" w:color="000000"/>
              <w:bottom w:val="nil"/>
              <w:right w:val="single" w:sz="4" w:space="0" w:color="000000"/>
            </w:tcBorders>
          </w:tcPr>
          <w:p w14:paraId="6EDD587C"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C9882D6"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1E013E6" w14:textId="77777777" w:rsidR="00425E2D" w:rsidRDefault="00425E2D" w:rsidP="00CB22B5">
            <w:pPr>
              <w:spacing w:line="259" w:lineRule="auto"/>
            </w:pPr>
            <w:r>
              <w:rPr>
                <w:sz w:val="20"/>
              </w:rPr>
              <w:t xml:space="preserve">I63531 </w:t>
            </w:r>
          </w:p>
        </w:tc>
        <w:tc>
          <w:tcPr>
            <w:tcW w:w="3780" w:type="dxa"/>
            <w:tcBorders>
              <w:top w:val="single" w:sz="4" w:space="0" w:color="000000"/>
              <w:left w:val="single" w:sz="4" w:space="0" w:color="000000"/>
              <w:bottom w:val="single" w:sz="4" w:space="0" w:color="000000"/>
              <w:right w:val="single" w:sz="4" w:space="0" w:color="000000"/>
            </w:tcBorders>
          </w:tcPr>
          <w:p w14:paraId="4C683552" w14:textId="77777777" w:rsidR="00425E2D" w:rsidRDefault="00425E2D" w:rsidP="00CB22B5">
            <w:pPr>
              <w:spacing w:line="259" w:lineRule="auto"/>
              <w:ind w:left="2" w:hanging="1"/>
            </w:pPr>
            <w:r>
              <w:rPr>
                <w:sz w:val="20"/>
              </w:rPr>
              <w:t xml:space="preserve">Cerebral infarction due to unspecified occlusion or stenosis of right posterior cerebral artery </w:t>
            </w:r>
          </w:p>
        </w:tc>
      </w:tr>
      <w:tr w:rsidR="00425E2D" w14:paraId="61FE9384" w14:textId="77777777" w:rsidTr="00425E2D">
        <w:trPr>
          <w:trHeight w:val="701"/>
        </w:trPr>
        <w:tc>
          <w:tcPr>
            <w:tcW w:w="545" w:type="dxa"/>
            <w:vMerge/>
            <w:tcBorders>
              <w:top w:val="nil"/>
              <w:left w:val="single" w:sz="4" w:space="0" w:color="000000"/>
              <w:bottom w:val="nil"/>
              <w:right w:val="single" w:sz="4" w:space="0" w:color="000000"/>
            </w:tcBorders>
          </w:tcPr>
          <w:p w14:paraId="285F6FA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04B6542"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17787E07" w14:textId="77777777" w:rsidR="00425E2D" w:rsidRDefault="00425E2D" w:rsidP="00CB22B5">
            <w:pPr>
              <w:spacing w:line="259" w:lineRule="auto"/>
            </w:pPr>
            <w:r>
              <w:rPr>
                <w:sz w:val="20"/>
              </w:rPr>
              <w:t xml:space="preserve">I63532 </w:t>
            </w:r>
          </w:p>
        </w:tc>
        <w:tc>
          <w:tcPr>
            <w:tcW w:w="3780" w:type="dxa"/>
            <w:tcBorders>
              <w:top w:val="single" w:sz="4" w:space="0" w:color="000000"/>
              <w:left w:val="single" w:sz="4" w:space="0" w:color="000000"/>
              <w:bottom w:val="single" w:sz="4" w:space="0" w:color="000000"/>
              <w:right w:val="single" w:sz="4" w:space="0" w:color="000000"/>
            </w:tcBorders>
          </w:tcPr>
          <w:p w14:paraId="04879F80" w14:textId="77777777" w:rsidR="00425E2D" w:rsidRDefault="00425E2D" w:rsidP="00CB22B5">
            <w:pPr>
              <w:spacing w:line="259" w:lineRule="auto"/>
              <w:ind w:left="2" w:hanging="1"/>
            </w:pPr>
            <w:r>
              <w:rPr>
                <w:sz w:val="20"/>
              </w:rPr>
              <w:t xml:space="preserve">Cerebral infarction due to unspecified occlusion or stenosis of left posterior cerebral artery </w:t>
            </w:r>
          </w:p>
        </w:tc>
      </w:tr>
      <w:tr w:rsidR="00425E2D" w14:paraId="4E1B6340" w14:textId="77777777" w:rsidTr="00425E2D">
        <w:trPr>
          <w:trHeight w:val="701"/>
        </w:trPr>
        <w:tc>
          <w:tcPr>
            <w:tcW w:w="545" w:type="dxa"/>
            <w:vMerge/>
            <w:tcBorders>
              <w:top w:val="nil"/>
              <w:left w:val="single" w:sz="4" w:space="0" w:color="000000"/>
              <w:bottom w:val="nil"/>
              <w:right w:val="single" w:sz="4" w:space="0" w:color="000000"/>
            </w:tcBorders>
          </w:tcPr>
          <w:p w14:paraId="7E6E1A9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10046A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62A2C53D" w14:textId="77777777" w:rsidR="00425E2D" w:rsidRDefault="00425E2D" w:rsidP="00CB22B5">
            <w:pPr>
              <w:spacing w:line="259" w:lineRule="auto"/>
            </w:pPr>
            <w:r>
              <w:rPr>
                <w:sz w:val="20"/>
              </w:rPr>
              <w:t xml:space="preserve">I63539 </w:t>
            </w:r>
          </w:p>
        </w:tc>
        <w:tc>
          <w:tcPr>
            <w:tcW w:w="3780" w:type="dxa"/>
            <w:tcBorders>
              <w:top w:val="single" w:sz="4" w:space="0" w:color="000000"/>
              <w:left w:val="single" w:sz="4" w:space="0" w:color="000000"/>
              <w:bottom w:val="single" w:sz="4" w:space="0" w:color="000000"/>
              <w:right w:val="single" w:sz="4" w:space="0" w:color="000000"/>
            </w:tcBorders>
          </w:tcPr>
          <w:p w14:paraId="19758FD3" w14:textId="77777777" w:rsidR="00425E2D" w:rsidRDefault="00425E2D" w:rsidP="00CB22B5">
            <w:pPr>
              <w:spacing w:line="259" w:lineRule="auto"/>
              <w:ind w:left="2" w:hanging="1"/>
            </w:pPr>
            <w:r>
              <w:rPr>
                <w:sz w:val="20"/>
              </w:rPr>
              <w:t xml:space="preserve">Cerebral infarction due to unspecified occlusion or stenosis of unspecified posterior cerebral artery </w:t>
            </w:r>
          </w:p>
        </w:tc>
      </w:tr>
      <w:tr w:rsidR="00425E2D" w14:paraId="416240F2" w14:textId="77777777" w:rsidTr="00425E2D">
        <w:trPr>
          <w:trHeight w:val="698"/>
        </w:trPr>
        <w:tc>
          <w:tcPr>
            <w:tcW w:w="545" w:type="dxa"/>
            <w:vMerge/>
            <w:tcBorders>
              <w:top w:val="nil"/>
              <w:left w:val="single" w:sz="4" w:space="0" w:color="000000"/>
              <w:bottom w:val="nil"/>
              <w:right w:val="single" w:sz="4" w:space="0" w:color="000000"/>
            </w:tcBorders>
          </w:tcPr>
          <w:p w14:paraId="0BBB60AD"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2E7878D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EC04EC1" w14:textId="77777777" w:rsidR="00425E2D" w:rsidRDefault="00425E2D" w:rsidP="00CB22B5">
            <w:pPr>
              <w:spacing w:line="259" w:lineRule="auto"/>
            </w:pPr>
            <w:r>
              <w:rPr>
                <w:sz w:val="20"/>
              </w:rPr>
              <w:t xml:space="preserve">I63541 </w:t>
            </w:r>
          </w:p>
        </w:tc>
        <w:tc>
          <w:tcPr>
            <w:tcW w:w="3780" w:type="dxa"/>
            <w:tcBorders>
              <w:top w:val="single" w:sz="4" w:space="0" w:color="000000"/>
              <w:left w:val="single" w:sz="4" w:space="0" w:color="000000"/>
              <w:bottom w:val="single" w:sz="4" w:space="0" w:color="000000"/>
              <w:right w:val="single" w:sz="4" w:space="0" w:color="000000"/>
            </w:tcBorders>
          </w:tcPr>
          <w:p w14:paraId="129A37FB" w14:textId="77777777" w:rsidR="00425E2D" w:rsidRDefault="00425E2D" w:rsidP="00CB22B5">
            <w:pPr>
              <w:spacing w:line="259" w:lineRule="auto"/>
              <w:ind w:left="2" w:hanging="1"/>
            </w:pPr>
            <w:r>
              <w:rPr>
                <w:sz w:val="20"/>
              </w:rPr>
              <w:t xml:space="preserve">Cerebral infarction due to unspecified occlusion or stenosis of right cerebellar artery </w:t>
            </w:r>
          </w:p>
        </w:tc>
      </w:tr>
      <w:tr w:rsidR="00425E2D" w14:paraId="5637909F" w14:textId="77777777" w:rsidTr="00425E2D">
        <w:trPr>
          <w:trHeight w:val="631"/>
        </w:trPr>
        <w:tc>
          <w:tcPr>
            <w:tcW w:w="545" w:type="dxa"/>
            <w:vMerge/>
            <w:tcBorders>
              <w:top w:val="nil"/>
              <w:left w:val="single" w:sz="4" w:space="0" w:color="000000"/>
              <w:bottom w:val="nil"/>
              <w:right w:val="single" w:sz="4" w:space="0" w:color="000000"/>
            </w:tcBorders>
          </w:tcPr>
          <w:p w14:paraId="7162568F"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649F9333"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58DEF10E" w14:textId="77777777" w:rsidR="00425E2D" w:rsidRDefault="00425E2D" w:rsidP="00CB22B5">
            <w:pPr>
              <w:spacing w:line="259" w:lineRule="auto"/>
            </w:pPr>
            <w:r>
              <w:rPr>
                <w:sz w:val="20"/>
              </w:rPr>
              <w:t xml:space="preserve">I63542 </w:t>
            </w:r>
          </w:p>
        </w:tc>
        <w:tc>
          <w:tcPr>
            <w:tcW w:w="3780" w:type="dxa"/>
            <w:tcBorders>
              <w:top w:val="single" w:sz="4" w:space="0" w:color="000000"/>
              <w:left w:val="single" w:sz="4" w:space="0" w:color="000000"/>
              <w:bottom w:val="single" w:sz="4" w:space="0" w:color="000000"/>
              <w:right w:val="single" w:sz="4" w:space="0" w:color="000000"/>
            </w:tcBorders>
          </w:tcPr>
          <w:p w14:paraId="7BD284A4" w14:textId="77777777" w:rsidR="00425E2D" w:rsidRDefault="00425E2D" w:rsidP="00CB22B5">
            <w:pPr>
              <w:spacing w:line="259" w:lineRule="auto"/>
              <w:ind w:left="2" w:hanging="1"/>
            </w:pPr>
            <w:r>
              <w:rPr>
                <w:sz w:val="20"/>
              </w:rPr>
              <w:t xml:space="preserve">Cerebral infarction due to unspecified occlusion or stenosis of left cerebellar artery </w:t>
            </w:r>
          </w:p>
        </w:tc>
      </w:tr>
      <w:tr w:rsidR="00425E2D" w14:paraId="6E2F377D" w14:textId="77777777" w:rsidTr="00425E2D">
        <w:trPr>
          <w:trHeight w:val="701"/>
        </w:trPr>
        <w:tc>
          <w:tcPr>
            <w:tcW w:w="545" w:type="dxa"/>
            <w:vMerge/>
            <w:tcBorders>
              <w:top w:val="nil"/>
              <w:left w:val="single" w:sz="4" w:space="0" w:color="000000"/>
              <w:bottom w:val="nil"/>
              <w:right w:val="single" w:sz="4" w:space="0" w:color="000000"/>
            </w:tcBorders>
          </w:tcPr>
          <w:p w14:paraId="2CB40625"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15C7FE1"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4A28453" w14:textId="77777777" w:rsidR="00425E2D" w:rsidRDefault="00425E2D" w:rsidP="00CB22B5">
            <w:pPr>
              <w:spacing w:line="259" w:lineRule="auto"/>
            </w:pPr>
            <w:r>
              <w:rPr>
                <w:sz w:val="20"/>
              </w:rPr>
              <w:t xml:space="preserve">I63549 </w:t>
            </w:r>
          </w:p>
        </w:tc>
        <w:tc>
          <w:tcPr>
            <w:tcW w:w="3780" w:type="dxa"/>
            <w:tcBorders>
              <w:top w:val="single" w:sz="4" w:space="0" w:color="000000"/>
              <w:left w:val="single" w:sz="4" w:space="0" w:color="000000"/>
              <w:bottom w:val="single" w:sz="4" w:space="0" w:color="000000"/>
              <w:right w:val="single" w:sz="4" w:space="0" w:color="000000"/>
            </w:tcBorders>
          </w:tcPr>
          <w:p w14:paraId="09BB36BA" w14:textId="77777777" w:rsidR="00425E2D" w:rsidRDefault="00425E2D" w:rsidP="00CB22B5">
            <w:pPr>
              <w:spacing w:line="259" w:lineRule="auto"/>
              <w:ind w:left="2" w:hanging="1"/>
            </w:pPr>
            <w:r>
              <w:rPr>
                <w:sz w:val="20"/>
              </w:rPr>
              <w:t xml:space="preserve">Cerebral infarction due to unspecified occlusion or stenosis of unspecified cerebellar artery </w:t>
            </w:r>
          </w:p>
        </w:tc>
      </w:tr>
      <w:tr w:rsidR="00425E2D" w14:paraId="3B93A725" w14:textId="77777777" w:rsidTr="00425E2D">
        <w:trPr>
          <w:trHeight w:val="629"/>
        </w:trPr>
        <w:tc>
          <w:tcPr>
            <w:tcW w:w="545" w:type="dxa"/>
            <w:vMerge/>
            <w:tcBorders>
              <w:top w:val="nil"/>
              <w:left w:val="single" w:sz="4" w:space="0" w:color="000000"/>
              <w:bottom w:val="nil"/>
              <w:right w:val="single" w:sz="4" w:space="0" w:color="000000"/>
            </w:tcBorders>
          </w:tcPr>
          <w:p w14:paraId="24709FE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FB37DE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73F18245" w14:textId="77777777" w:rsidR="00425E2D" w:rsidRDefault="00425E2D" w:rsidP="00CB22B5">
            <w:pPr>
              <w:spacing w:line="259" w:lineRule="auto"/>
            </w:pPr>
            <w:r>
              <w:rPr>
                <w:sz w:val="20"/>
              </w:rPr>
              <w:t xml:space="preserve">I6359 </w:t>
            </w:r>
          </w:p>
        </w:tc>
        <w:tc>
          <w:tcPr>
            <w:tcW w:w="3780" w:type="dxa"/>
            <w:tcBorders>
              <w:top w:val="single" w:sz="4" w:space="0" w:color="000000"/>
              <w:left w:val="single" w:sz="4" w:space="0" w:color="000000"/>
              <w:bottom w:val="single" w:sz="4" w:space="0" w:color="000000"/>
              <w:right w:val="single" w:sz="4" w:space="0" w:color="000000"/>
            </w:tcBorders>
          </w:tcPr>
          <w:p w14:paraId="131F873B" w14:textId="77777777" w:rsidR="00425E2D" w:rsidRDefault="00425E2D" w:rsidP="00CB22B5">
            <w:pPr>
              <w:spacing w:line="259" w:lineRule="auto"/>
              <w:ind w:left="2" w:hanging="1"/>
            </w:pPr>
            <w:r>
              <w:rPr>
                <w:sz w:val="20"/>
              </w:rPr>
              <w:t xml:space="preserve">Cerebral infarction due to unspecified occlusion or stenosis of </w:t>
            </w:r>
            <w:proofErr w:type="gramStart"/>
            <w:r>
              <w:rPr>
                <w:sz w:val="20"/>
              </w:rPr>
              <w:t>other</w:t>
            </w:r>
            <w:proofErr w:type="gramEnd"/>
            <w:r>
              <w:rPr>
                <w:sz w:val="20"/>
              </w:rPr>
              <w:t xml:space="preserve"> cerebral artery </w:t>
            </w:r>
          </w:p>
        </w:tc>
      </w:tr>
      <w:tr w:rsidR="00425E2D" w14:paraId="0052F632" w14:textId="77777777" w:rsidTr="00425E2D">
        <w:trPr>
          <w:trHeight w:val="631"/>
        </w:trPr>
        <w:tc>
          <w:tcPr>
            <w:tcW w:w="545" w:type="dxa"/>
            <w:vMerge/>
            <w:tcBorders>
              <w:top w:val="nil"/>
              <w:left w:val="single" w:sz="4" w:space="0" w:color="000000"/>
              <w:bottom w:val="nil"/>
              <w:right w:val="single" w:sz="4" w:space="0" w:color="000000"/>
            </w:tcBorders>
          </w:tcPr>
          <w:p w14:paraId="2A7FFF93"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0B7C68AC"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3EC83FCA" w14:textId="77777777" w:rsidR="00425E2D" w:rsidRDefault="00425E2D" w:rsidP="00CB22B5">
            <w:pPr>
              <w:spacing w:line="259" w:lineRule="auto"/>
            </w:pPr>
            <w:r>
              <w:rPr>
                <w:sz w:val="20"/>
              </w:rPr>
              <w:t xml:space="preserve">I636 </w:t>
            </w:r>
          </w:p>
        </w:tc>
        <w:tc>
          <w:tcPr>
            <w:tcW w:w="3780" w:type="dxa"/>
            <w:tcBorders>
              <w:top w:val="single" w:sz="4" w:space="0" w:color="000000"/>
              <w:left w:val="single" w:sz="4" w:space="0" w:color="000000"/>
              <w:bottom w:val="single" w:sz="4" w:space="0" w:color="000000"/>
              <w:right w:val="single" w:sz="4" w:space="0" w:color="000000"/>
            </w:tcBorders>
          </w:tcPr>
          <w:p w14:paraId="2343EFCB" w14:textId="77777777" w:rsidR="00425E2D" w:rsidRDefault="00425E2D" w:rsidP="00CB22B5">
            <w:pPr>
              <w:spacing w:line="259" w:lineRule="auto"/>
              <w:ind w:left="2" w:hanging="1"/>
              <w:jc w:val="both"/>
            </w:pPr>
            <w:r>
              <w:rPr>
                <w:sz w:val="20"/>
              </w:rPr>
              <w:t xml:space="preserve">Cerebral infarction due to cerebral venous thrombosis, </w:t>
            </w:r>
            <w:proofErr w:type="spellStart"/>
            <w:r>
              <w:rPr>
                <w:sz w:val="20"/>
              </w:rPr>
              <w:t>nonpyogenic</w:t>
            </w:r>
            <w:proofErr w:type="spellEnd"/>
            <w:r>
              <w:rPr>
                <w:sz w:val="20"/>
              </w:rPr>
              <w:t xml:space="preserve"> </w:t>
            </w:r>
          </w:p>
        </w:tc>
      </w:tr>
      <w:tr w:rsidR="00425E2D" w14:paraId="53FA5381" w14:textId="77777777" w:rsidTr="00425E2D">
        <w:trPr>
          <w:trHeight w:val="629"/>
        </w:trPr>
        <w:tc>
          <w:tcPr>
            <w:tcW w:w="545" w:type="dxa"/>
            <w:vMerge/>
            <w:tcBorders>
              <w:top w:val="nil"/>
              <w:left w:val="single" w:sz="4" w:space="0" w:color="000000"/>
              <w:bottom w:val="nil"/>
              <w:right w:val="single" w:sz="4" w:space="0" w:color="000000"/>
            </w:tcBorders>
          </w:tcPr>
          <w:p w14:paraId="09BB9F8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DE3BCD5"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24D027D7" w14:textId="77777777" w:rsidR="00425E2D" w:rsidRDefault="00425E2D" w:rsidP="00CB22B5">
            <w:pPr>
              <w:spacing w:line="259" w:lineRule="auto"/>
            </w:pPr>
            <w:r>
              <w:rPr>
                <w:sz w:val="20"/>
              </w:rPr>
              <w:t xml:space="preserve">I638 </w:t>
            </w:r>
          </w:p>
        </w:tc>
        <w:tc>
          <w:tcPr>
            <w:tcW w:w="3780" w:type="dxa"/>
            <w:tcBorders>
              <w:top w:val="single" w:sz="4" w:space="0" w:color="000000"/>
              <w:left w:val="single" w:sz="4" w:space="0" w:color="000000"/>
              <w:bottom w:val="single" w:sz="4" w:space="0" w:color="000000"/>
              <w:right w:val="single" w:sz="4" w:space="0" w:color="000000"/>
            </w:tcBorders>
          </w:tcPr>
          <w:p w14:paraId="60952005" w14:textId="77777777" w:rsidR="00425E2D" w:rsidRDefault="00425E2D" w:rsidP="00CB22B5">
            <w:pPr>
              <w:spacing w:line="259" w:lineRule="auto"/>
              <w:ind w:left="1"/>
            </w:pPr>
            <w:proofErr w:type="gramStart"/>
            <w:r>
              <w:rPr>
                <w:sz w:val="20"/>
              </w:rPr>
              <w:t>Other</w:t>
            </w:r>
            <w:proofErr w:type="gramEnd"/>
            <w:r>
              <w:rPr>
                <w:sz w:val="20"/>
              </w:rPr>
              <w:t xml:space="preserve"> cerebral infarction </w:t>
            </w:r>
          </w:p>
        </w:tc>
      </w:tr>
      <w:tr w:rsidR="00425E2D" w14:paraId="485DC021" w14:textId="77777777" w:rsidTr="00425E2D">
        <w:trPr>
          <w:trHeight w:val="631"/>
        </w:trPr>
        <w:tc>
          <w:tcPr>
            <w:tcW w:w="545" w:type="dxa"/>
            <w:vMerge/>
            <w:tcBorders>
              <w:top w:val="nil"/>
              <w:left w:val="single" w:sz="4" w:space="0" w:color="000000"/>
              <w:bottom w:val="single" w:sz="4" w:space="0" w:color="000000"/>
              <w:right w:val="single" w:sz="4" w:space="0" w:color="000000"/>
            </w:tcBorders>
          </w:tcPr>
          <w:p w14:paraId="45626716"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B198E0E" w14:textId="77777777" w:rsidR="00425E2D" w:rsidRDefault="00425E2D" w:rsidP="00CB22B5">
            <w:pPr>
              <w:spacing w:after="160" w:line="259" w:lineRule="auto"/>
            </w:pPr>
          </w:p>
        </w:tc>
        <w:tc>
          <w:tcPr>
            <w:tcW w:w="989" w:type="dxa"/>
            <w:tcBorders>
              <w:top w:val="single" w:sz="4" w:space="0" w:color="000000"/>
              <w:left w:val="single" w:sz="4" w:space="0" w:color="000000"/>
              <w:bottom w:val="single" w:sz="4" w:space="0" w:color="000000"/>
              <w:right w:val="single" w:sz="4" w:space="0" w:color="000000"/>
            </w:tcBorders>
          </w:tcPr>
          <w:p w14:paraId="4E6BB1D6" w14:textId="77777777" w:rsidR="00425E2D" w:rsidRDefault="00425E2D" w:rsidP="00CB22B5">
            <w:pPr>
              <w:spacing w:line="259" w:lineRule="auto"/>
            </w:pPr>
            <w:r>
              <w:rPr>
                <w:sz w:val="20"/>
              </w:rPr>
              <w:t xml:space="preserve">I639 </w:t>
            </w:r>
          </w:p>
        </w:tc>
        <w:tc>
          <w:tcPr>
            <w:tcW w:w="3780" w:type="dxa"/>
            <w:tcBorders>
              <w:top w:val="single" w:sz="4" w:space="0" w:color="000000"/>
              <w:left w:val="single" w:sz="4" w:space="0" w:color="000000"/>
              <w:bottom w:val="single" w:sz="4" w:space="0" w:color="000000"/>
              <w:right w:val="single" w:sz="4" w:space="0" w:color="000000"/>
            </w:tcBorders>
          </w:tcPr>
          <w:p w14:paraId="1492373C" w14:textId="77777777" w:rsidR="00425E2D" w:rsidRDefault="00425E2D" w:rsidP="00CB22B5">
            <w:pPr>
              <w:spacing w:line="259" w:lineRule="auto"/>
              <w:ind w:left="1"/>
            </w:pPr>
            <w:r>
              <w:rPr>
                <w:sz w:val="20"/>
              </w:rPr>
              <w:t xml:space="preserve">Cerebral infarction, unspecified </w:t>
            </w:r>
          </w:p>
        </w:tc>
      </w:tr>
      <w:tr w:rsidR="00425E2D" w14:paraId="76071C03" w14:textId="77777777" w:rsidTr="00425E2D">
        <w:trPr>
          <w:trHeight w:val="629"/>
        </w:trPr>
        <w:tc>
          <w:tcPr>
            <w:tcW w:w="545" w:type="dxa"/>
            <w:tcBorders>
              <w:top w:val="single" w:sz="4" w:space="0" w:color="000000"/>
              <w:left w:val="single" w:sz="4" w:space="0" w:color="000000"/>
              <w:bottom w:val="single" w:sz="4" w:space="0" w:color="000000"/>
              <w:right w:val="single" w:sz="4" w:space="0" w:color="000000"/>
            </w:tcBorders>
          </w:tcPr>
          <w:p w14:paraId="4FA088D4" w14:textId="77777777" w:rsidR="00425E2D" w:rsidRDefault="00425E2D" w:rsidP="00CB22B5">
            <w:pPr>
              <w:spacing w:line="259" w:lineRule="auto"/>
              <w:ind w:left="2"/>
            </w:pPr>
            <w:r>
              <w:rPr>
                <w:sz w:val="20"/>
              </w:rPr>
              <w:t xml:space="preserve"> </w:t>
            </w:r>
          </w:p>
        </w:tc>
        <w:tc>
          <w:tcPr>
            <w:tcW w:w="4051" w:type="dxa"/>
            <w:tcBorders>
              <w:top w:val="single" w:sz="4" w:space="0" w:color="000000"/>
              <w:left w:val="single" w:sz="4" w:space="0" w:color="000000"/>
              <w:bottom w:val="single" w:sz="4" w:space="0" w:color="000000"/>
              <w:right w:val="single" w:sz="4" w:space="0" w:color="000000"/>
            </w:tcBorders>
            <w:vAlign w:val="center"/>
          </w:tcPr>
          <w:p w14:paraId="5CAE1ADC" w14:textId="77777777" w:rsidR="00425E2D" w:rsidRDefault="00425E2D" w:rsidP="00CB22B5">
            <w:pPr>
              <w:spacing w:line="259" w:lineRule="auto"/>
              <w:ind w:left="2"/>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1E494EB4" w14:textId="77777777" w:rsidR="00425E2D" w:rsidRDefault="00425E2D" w:rsidP="00CB22B5">
            <w:pPr>
              <w:spacing w:line="259" w:lineRule="auto"/>
            </w:pPr>
            <w:r>
              <w:rPr>
                <w:sz w:val="20"/>
              </w:rPr>
              <w:t xml:space="preserve"> </w:t>
            </w:r>
          </w:p>
        </w:tc>
        <w:tc>
          <w:tcPr>
            <w:tcW w:w="3780" w:type="dxa"/>
            <w:tcBorders>
              <w:top w:val="single" w:sz="4" w:space="0" w:color="000000"/>
              <w:left w:val="single" w:sz="4" w:space="0" w:color="000000"/>
              <w:bottom w:val="single" w:sz="4" w:space="0" w:color="000000"/>
              <w:right w:val="single" w:sz="4" w:space="0" w:color="000000"/>
            </w:tcBorders>
          </w:tcPr>
          <w:p w14:paraId="7D5D0EA0" w14:textId="77777777" w:rsidR="00425E2D" w:rsidRDefault="00425E2D" w:rsidP="00CB22B5">
            <w:pPr>
              <w:spacing w:line="259" w:lineRule="auto"/>
              <w:ind w:left="3"/>
            </w:pPr>
            <w:r>
              <w:rPr>
                <w:sz w:val="20"/>
              </w:rPr>
              <w:t xml:space="preserve"> </w:t>
            </w:r>
          </w:p>
        </w:tc>
      </w:tr>
    </w:tbl>
    <w:p w14:paraId="09CAA417" w14:textId="77777777" w:rsidR="00425E2D" w:rsidRDefault="00425E2D" w:rsidP="00425E2D">
      <w:pPr>
        <w:spacing w:line="259" w:lineRule="auto"/>
        <w:jc w:val="both"/>
      </w:pPr>
      <w:r>
        <w:rPr>
          <w:sz w:val="16"/>
        </w:rPr>
        <w:t xml:space="preserve"> </w:t>
      </w:r>
    </w:p>
    <w:p w14:paraId="3E05C9B7" w14:textId="77777777" w:rsidR="00425E2D" w:rsidRDefault="00425E2D" w:rsidP="00425E2D">
      <w:pPr>
        <w:spacing w:line="259" w:lineRule="auto"/>
        <w:jc w:val="both"/>
      </w:pPr>
      <w:r>
        <w:rPr>
          <w:sz w:val="16"/>
        </w:rPr>
        <w:t xml:space="preserve"> </w:t>
      </w:r>
    </w:p>
    <w:p w14:paraId="7F1856A1" w14:textId="77777777" w:rsidR="00425E2D" w:rsidRDefault="00425E2D" w:rsidP="00425E2D">
      <w:pPr>
        <w:spacing w:line="259" w:lineRule="auto"/>
        <w:jc w:val="both"/>
      </w:pPr>
      <w:r>
        <w:rPr>
          <w:sz w:val="16"/>
        </w:rPr>
        <w:t xml:space="preserve"> </w:t>
      </w:r>
    </w:p>
    <w:p w14:paraId="63C066EE" w14:textId="77777777" w:rsidR="00425E2D" w:rsidRDefault="00425E2D" w:rsidP="00425E2D">
      <w:pPr>
        <w:spacing w:line="259" w:lineRule="auto"/>
        <w:ind w:left="-1800" w:right="11335"/>
      </w:pPr>
    </w:p>
    <w:tbl>
      <w:tblPr>
        <w:tblStyle w:val="TableGrid0"/>
        <w:tblW w:w="9365" w:type="dxa"/>
        <w:tblInd w:w="175" w:type="dxa"/>
        <w:tblCellMar>
          <w:top w:w="52" w:type="dxa"/>
          <w:left w:w="105" w:type="dxa"/>
          <w:bottom w:w="5" w:type="dxa"/>
          <w:right w:w="79" w:type="dxa"/>
        </w:tblCellMar>
        <w:tblLook w:val="04A0" w:firstRow="1" w:lastRow="0" w:firstColumn="1" w:lastColumn="0" w:noHBand="0" w:noVBand="1"/>
      </w:tblPr>
      <w:tblGrid>
        <w:gridCol w:w="2050"/>
        <w:gridCol w:w="1505"/>
        <w:gridCol w:w="2417"/>
        <w:gridCol w:w="1597"/>
        <w:gridCol w:w="2480"/>
      </w:tblGrid>
      <w:tr w:rsidR="00425E2D" w14:paraId="1983AEFF" w14:textId="77777777" w:rsidTr="00425E2D">
        <w:trPr>
          <w:trHeight w:val="240"/>
        </w:trPr>
        <w:tc>
          <w:tcPr>
            <w:tcW w:w="545" w:type="dxa"/>
            <w:vMerge w:val="restart"/>
            <w:tcBorders>
              <w:top w:val="single" w:sz="4" w:space="0" w:color="000000"/>
              <w:left w:val="single" w:sz="4" w:space="0" w:color="000000"/>
              <w:bottom w:val="single" w:sz="4" w:space="0" w:color="000000"/>
              <w:right w:val="single" w:sz="4" w:space="0" w:color="000000"/>
            </w:tcBorders>
          </w:tcPr>
          <w:p w14:paraId="6739AFD2" w14:textId="77777777" w:rsidR="00425E2D" w:rsidRDefault="00425E2D" w:rsidP="00CB22B5">
            <w:pPr>
              <w:spacing w:line="259" w:lineRule="auto"/>
              <w:ind w:left="3"/>
            </w:pPr>
            <w:r>
              <w:rPr>
                <w:sz w:val="20"/>
              </w:rPr>
              <w:t>Depression/A nxiety</w:t>
            </w:r>
            <w:r>
              <w:rPr>
                <w:sz w:val="20"/>
                <w:vertAlign w:val="superscript"/>
              </w:rPr>
              <w:t>39</w:t>
            </w:r>
            <w:r>
              <w:rPr>
                <w:sz w:val="20"/>
              </w:rPr>
              <w:t xml:space="preserve"> </w:t>
            </w:r>
          </w:p>
        </w:tc>
        <w:tc>
          <w:tcPr>
            <w:tcW w:w="4500" w:type="dxa"/>
            <w:gridSpan w:val="2"/>
            <w:tcBorders>
              <w:top w:val="single" w:sz="4" w:space="0" w:color="000000"/>
              <w:left w:val="single" w:sz="4" w:space="0" w:color="000000"/>
              <w:bottom w:val="single" w:sz="4" w:space="0" w:color="000000"/>
              <w:right w:val="single" w:sz="4" w:space="0" w:color="000000"/>
            </w:tcBorders>
          </w:tcPr>
          <w:p w14:paraId="2B1AF2B1" w14:textId="77777777" w:rsidR="00425E2D" w:rsidRDefault="00425E2D" w:rsidP="00CB22B5">
            <w:pPr>
              <w:spacing w:line="259" w:lineRule="auto"/>
              <w:ind w:left="3"/>
            </w:pPr>
            <w:r>
              <w:rPr>
                <w:sz w:val="20"/>
              </w:rPr>
              <w:t xml:space="preserve">ICD-9 </w:t>
            </w:r>
          </w:p>
        </w:tc>
        <w:tc>
          <w:tcPr>
            <w:tcW w:w="4320" w:type="dxa"/>
            <w:gridSpan w:val="2"/>
            <w:tcBorders>
              <w:top w:val="single" w:sz="4" w:space="0" w:color="000000"/>
              <w:left w:val="single" w:sz="4" w:space="0" w:color="000000"/>
              <w:bottom w:val="single" w:sz="4" w:space="0" w:color="000000"/>
              <w:right w:val="single" w:sz="4" w:space="0" w:color="000000"/>
            </w:tcBorders>
          </w:tcPr>
          <w:p w14:paraId="43DD3D41" w14:textId="77777777" w:rsidR="00425E2D" w:rsidRDefault="00425E2D" w:rsidP="00CB22B5">
            <w:pPr>
              <w:spacing w:line="259" w:lineRule="auto"/>
              <w:ind w:left="3"/>
            </w:pPr>
            <w:r>
              <w:rPr>
                <w:sz w:val="20"/>
              </w:rPr>
              <w:t xml:space="preserve">ICD-10 </w:t>
            </w:r>
          </w:p>
        </w:tc>
      </w:tr>
      <w:tr w:rsidR="00425E2D" w14:paraId="53419E9F" w14:textId="77777777" w:rsidTr="00425E2D">
        <w:trPr>
          <w:trHeight w:val="271"/>
        </w:trPr>
        <w:tc>
          <w:tcPr>
            <w:tcW w:w="545" w:type="dxa"/>
            <w:vMerge/>
            <w:tcBorders>
              <w:top w:val="nil"/>
              <w:left w:val="single" w:sz="4" w:space="0" w:color="000000"/>
              <w:bottom w:val="nil"/>
              <w:right w:val="single" w:sz="4" w:space="0" w:color="000000"/>
            </w:tcBorders>
          </w:tcPr>
          <w:p w14:paraId="6BDD31F1" w14:textId="77777777" w:rsidR="00425E2D" w:rsidRDefault="00425E2D" w:rsidP="00CB22B5">
            <w:pPr>
              <w:spacing w:after="160" w:line="259" w:lineRule="auto"/>
            </w:pPr>
          </w:p>
        </w:tc>
        <w:tc>
          <w:tcPr>
            <w:tcW w:w="8820" w:type="dxa"/>
            <w:gridSpan w:val="4"/>
            <w:tcBorders>
              <w:top w:val="single" w:sz="4" w:space="0" w:color="000000"/>
              <w:left w:val="single" w:sz="4" w:space="0" w:color="000000"/>
              <w:bottom w:val="single" w:sz="4" w:space="0" w:color="000000"/>
              <w:right w:val="single" w:sz="4" w:space="0" w:color="000000"/>
            </w:tcBorders>
          </w:tcPr>
          <w:p w14:paraId="1FD1EB6E" w14:textId="77777777" w:rsidR="00425E2D" w:rsidRDefault="00425E2D" w:rsidP="00CB22B5">
            <w:pPr>
              <w:spacing w:line="259" w:lineRule="auto"/>
              <w:ind w:left="3"/>
            </w:pPr>
            <w:r>
              <w:rPr>
                <w:sz w:val="20"/>
              </w:rPr>
              <w:t xml:space="preserve">Inclusion criteria: Depression, anxiety, stress reaction, and suicidal ideation attempt </w:t>
            </w:r>
          </w:p>
        </w:tc>
      </w:tr>
      <w:tr w:rsidR="00425E2D" w14:paraId="667F540E" w14:textId="77777777" w:rsidTr="00425E2D">
        <w:trPr>
          <w:trHeight w:val="698"/>
        </w:trPr>
        <w:tc>
          <w:tcPr>
            <w:tcW w:w="545" w:type="dxa"/>
            <w:vMerge/>
            <w:tcBorders>
              <w:top w:val="nil"/>
              <w:left w:val="single" w:sz="4" w:space="0" w:color="000000"/>
              <w:bottom w:val="nil"/>
              <w:right w:val="single" w:sz="4" w:space="0" w:color="000000"/>
            </w:tcBorders>
          </w:tcPr>
          <w:p w14:paraId="176F146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B6F6B32" w14:textId="77777777" w:rsidR="00425E2D" w:rsidRDefault="00425E2D" w:rsidP="00CB22B5">
            <w:pPr>
              <w:spacing w:line="259" w:lineRule="auto"/>
              <w:ind w:left="3"/>
            </w:pPr>
            <w:r>
              <w:rPr>
                <w:sz w:val="20"/>
              </w:rPr>
              <w:t xml:space="preserve">296.20 </w:t>
            </w:r>
          </w:p>
        </w:tc>
        <w:tc>
          <w:tcPr>
            <w:tcW w:w="2969" w:type="dxa"/>
            <w:tcBorders>
              <w:top w:val="single" w:sz="4" w:space="0" w:color="000000"/>
              <w:left w:val="single" w:sz="4" w:space="0" w:color="000000"/>
              <w:bottom w:val="single" w:sz="4" w:space="0" w:color="000000"/>
              <w:right w:val="single" w:sz="4" w:space="0" w:color="000000"/>
            </w:tcBorders>
          </w:tcPr>
          <w:p w14:paraId="1C702F96" w14:textId="77777777" w:rsidR="00425E2D" w:rsidRDefault="00425E2D" w:rsidP="00CB22B5">
            <w:pPr>
              <w:spacing w:line="259" w:lineRule="auto"/>
              <w:jc w:val="both"/>
            </w:pPr>
            <w:r>
              <w:rPr>
                <w:sz w:val="20"/>
              </w:rPr>
              <w:t xml:space="preserve">Major depressive disorder, single episode – unspecified </w:t>
            </w:r>
          </w:p>
        </w:tc>
        <w:tc>
          <w:tcPr>
            <w:tcW w:w="900" w:type="dxa"/>
            <w:tcBorders>
              <w:top w:val="single" w:sz="4" w:space="0" w:color="000000"/>
              <w:left w:val="single" w:sz="4" w:space="0" w:color="000000"/>
              <w:bottom w:val="single" w:sz="4" w:space="0" w:color="000000"/>
              <w:right w:val="single" w:sz="4" w:space="0" w:color="000000"/>
            </w:tcBorders>
          </w:tcPr>
          <w:p w14:paraId="16DE5FD7" w14:textId="77777777" w:rsidR="00425E2D" w:rsidRDefault="00425E2D" w:rsidP="00CB22B5">
            <w:pPr>
              <w:spacing w:line="259" w:lineRule="auto"/>
              <w:ind w:left="3"/>
            </w:pPr>
            <w:r>
              <w:rPr>
                <w:sz w:val="20"/>
              </w:rPr>
              <w:t xml:space="preserve">F32.9 </w:t>
            </w:r>
          </w:p>
        </w:tc>
        <w:tc>
          <w:tcPr>
            <w:tcW w:w="3420" w:type="dxa"/>
            <w:tcBorders>
              <w:top w:val="single" w:sz="4" w:space="0" w:color="000000"/>
              <w:left w:val="single" w:sz="4" w:space="0" w:color="000000"/>
              <w:bottom w:val="single" w:sz="4" w:space="0" w:color="000000"/>
              <w:right w:val="single" w:sz="4" w:space="0" w:color="000000"/>
            </w:tcBorders>
          </w:tcPr>
          <w:p w14:paraId="6C0F867B" w14:textId="77777777" w:rsidR="00425E2D" w:rsidRDefault="00425E2D" w:rsidP="00CB22B5">
            <w:pPr>
              <w:ind w:left="3"/>
            </w:pPr>
            <w:r>
              <w:rPr>
                <w:color w:val="2C3E50"/>
                <w:sz w:val="20"/>
              </w:rPr>
              <w:t>Major depressive disorder, single episode, unspecified</w:t>
            </w:r>
            <w:r>
              <w:rPr>
                <w:sz w:val="20"/>
              </w:rPr>
              <w:t xml:space="preserve"> </w:t>
            </w:r>
          </w:p>
          <w:p w14:paraId="2AA7128C" w14:textId="77777777" w:rsidR="00425E2D" w:rsidRDefault="00425E2D" w:rsidP="00CB22B5">
            <w:pPr>
              <w:spacing w:line="259" w:lineRule="auto"/>
              <w:ind w:left="3"/>
            </w:pPr>
            <w:r>
              <w:rPr>
                <w:sz w:val="20"/>
              </w:rPr>
              <w:t xml:space="preserve"> </w:t>
            </w:r>
          </w:p>
        </w:tc>
      </w:tr>
      <w:tr w:rsidR="00425E2D" w14:paraId="60B0ADE6" w14:textId="77777777" w:rsidTr="00425E2D">
        <w:trPr>
          <w:trHeight w:val="701"/>
        </w:trPr>
        <w:tc>
          <w:tcPr>
            <w:tcW w:w="545" w:type="dxa"/>
            <w:vMerge/>
            <w:tcBorders>
              <w:top w:val="nil"/>
              <w:left w:val="single" w:sz="4" w:space="0" w:color="000000"/>
              <w:bottom w:val="nil"/>
              <w:right w:val="single" w:sz="4" w:space="0" w:color="000000"/>
            </w:tcBorders>
          </w:tcPr>
          <w:p w14:paraId="3DC89D1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43E51F1" w14:textId="77777777" w:rsidR="00425E2D" w:rsidRDefault="00425E2D" w:rsidP="00CB22B5">
            <w:pPr>
              <w:spacing w:line="259" w:lineRule="auto"/>
              <w:ind w:left="3"/>
            </w:pPr>
            <w:r>
              <w:rPr>
                <w:sz w:val="20"/>
              </w:rPr>
              <w:t xml:space="preserve">296.22 </w:t>
            </w:r>
          </w:p>
        </w:tc>
        <w:tc>
          <w:tcPr>
            <w:tcW w:w="2969" w:type="dxa"/>
            <w:tcBorders>
              <w:top w:val="single" w:sz="4" w:space="0" w:color="000000"/>
              <w:left w:val="single" w:sz="4" w:space="0" w:color="000000"/>
              <w:bottom w:val="single" w:sz="4" w:space="0" w:color="000000"/>
              <w:right w:val="single" w:sz="4" w:space="0" w:color="000000"/>
            </w:tcBorders>
          </w:tcPr>
          <w:p w14:paraId="75DA704D" w14:textId="77777777" w:rsidR="00425E2D" w:rsidRDefault="00425E2D" w:rsidP="00CB22B5">
            <w:pPr>
              <w:spacing w:line="259" w:lineRule="auto"/>
              <w:jc w:val="both"/>
            </w:pPr>
            <w:r>
              <w:rPr>
                <w:sz w:val="20"/>
              </w:rPr>
              <w:t xml:space="preserve">Major depressive disorder, single episode – moderate </w:t>
            </w:r>
          </w:p>
        </w:tc>
        <w:tc>
          <w:tcPr>
            <w:tcW w:w="900" w:type="dxa"/>
            <w:tcBorders>
              <w:top w:val="single" w:sz="4" w:space="0" w:color="000000"/>
              <w:left w:val="single" w:sz="4" w:space="0" w:color="000000"/>
              <w:bottom w:val="single" w:sz="4" w:space="0" w:color="000000"/>
              <w:right w:val="single" w:sz="4" w:space="0" w:color="000000"/>
            </w:tcBorders>
          </w:tcPr>
          <w:p w14:paraId="58132D70" w14:textId="77777777" w:rsidR="00425E2D" w:rsidRDefault="00425E2D" w:rsidP="00CB22B5">
            <w:pPr>
              <w:spacing w:line="259" w:lineRule="auto"/>
              <w:ind w:left="3"/>
            </w:pPr>
            <w:r>
              <w:rPr>
                <w:sz w:val="20"/>
              </w:rPr>
              <w:t xml:space="preserve">F32.1 </w:t>
            </w:r>
          </w:p>
        </w:tc>
        <w:tc>
          <w:tcPr>
            <w:tcW w:w="3420" w:type="dxa"/>
            <w:tcBorders>
              <w:top w:val="single" w:sz="4" w:space="0" w:color="000000"/>
              <w:left w:val="single" w:sz="4" w:space="0" w:color="000000"/>
              <w:bottom w:val="single" w:sz="4" w:space="0" w:color="000000"/>
              <w:right w:val="single" w:sz="4" w:space="0" w:color="000000"/>
            </w:tcBorders>
          </w:tcPr>
          <w:p w14:paraId="72C2F814" w14:textId="77777777" w:rsidR="00425E2D" w:rsidRDefault="00425E2D" w:rsidP="00CB22B5">
            <w:pPr>
              <w:ind w:left="3"/>
            </w:pPr>
            <w:r>
              <w:rPr>
                <w:color w:val="2C3E50"/>
                <w:sz w:val="20"/>
              </w:rPr>
              <w:t>Major depressive disorder, single episode, moderate</w:t>
            </w:r>
            <w:r>
              <w:rPr>
                <w:sz w:val="20"/>
              </w:rPr>
              <w:t xml:space="preserve"> </w:t>
            </w:r>
          </w:p>
          <w:p w14:paraId="3CB401AA" w14:textId="77777777" w:rsidR="00425E2D" w:rsidRDefault="00425E2D" w:rsidP="00CB22B5">
            <w:pPr>
              <w:spacing w:line="259" w:lineRule="auto"/>
              <w:ind w:left="3"/>
            </w:pPr>
            <w:r>
              <w:rPr>
                <w:sz w:val="20"/>
              </w:rPr>
              <w:t xml:space="preserve"> </w:t>
            </w:r>
          </w:p>
        </w:tc>
      </w:tr>
      <w:tr w:rsidR="00425E2D" w14:paraId="1826B74D" w14:textId="77777777" w:rsidTr="00425E2D">
        <w:trPr>
          <w:trHeight w:val="931"/>
        </w:trPr>
        <w:tc>
          <w:tcPr>
            <w:tcW w:w="545" w:type="dxa"/>
            <w:vMerge/>
            <w:tcBorders>
              <w:top w:val="nil"/>
              <w:left w:val="single" w:sz="4" w:space="0" w:color="000000"/>
              <w:bottom w:val="nil"/>
              <w:right w:val="single" w:sz="4" w:space="0" w:color="000000"/>
            </w:tcBorders>
          </w:tcPr>
          <w:p w14:paraId="750C33E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03045F0" w14:textId="77777777" w:rsidR="00425E2D" w:rsidRDefault="00425E2D" w:rsidP="00CB22B5">
            <w:pPr>
              <w:spacing w:line="259" w:lineRule="auto"/>
              <w:ind w:left="3"/>
            </w:pPr>
            <w:r>
              <w:rPr>
                <w:sz w:val="20"/>
              </w:rPr>
              <w:t xml:space="preserve">296.23 </w:t>
            </w:r>
          </w:p>
        </w:tc>
        <w:tc>
          <w:tcPr>
            <w:tcW w:w="2969" w:type="dxa"/>
            <w:tcBorders>
              <w:top w:val="single" w:sz="4" w:space="0" w:color="000000"/>
              <w:left w:val="single" w:sz="4" w:space="0" w:color="000000"/>
              <w:bottom w:val="single" w:sz="4" w:space="0" w:color="000000"/>
              <w:right w:val="single" w:sz="4" w:space="0" w:color="000000"/>
            </w:tcBorders>
          </w:tcPr>
          <w:p w14:paraId="06F7EF5E" w14:textId="77777777" w:rsidR="00425E2D" w:rsidRDefault="00425E2D" w:rsidP="00CB22B5">
            <w:pPr>
              <w:spacing w:line="259" w:lineRule="auto"/>
            </w:pPr>
            <w:r>
              <w:rPr>
                <w:sz w:val="20"/>
              </w:rPr>
              <w:t xml:space="preserve">Major depressive disorder, single episode – severe, without mention of psychotic behavior </w:t>
            </w:r>
          </w:p>
        </w:tc>
        <w:tc>
          <w:tcPr>
            <w:tcW w:w="900" w:type="dxa"/>
            <w:tcBorders>
              <w:top w:val="single" w:sz="4" w:space="0" w:color="000000"/>
              <w:left w:val="single" w:sz="4" w:space="0" w:color="000000"/>
              <w:bottom w:val="single" w:sz="4" w:space="0" w:color="000000"/>
              <w:right w:val="single" w:sz="4" w:space="0" w:color="000000"/>
            </w:tcBorders>
          </w:tcPr>
          <w:p w14:paraId="70A6A144" w14:textId="77777777" w:rsidR="00425E2D" w:rsidRDefault="00425E2D" w:rsidP="00CB22B5">
            <w:pPr>
              <w:spacing w:line="259" w:lineRule="auto"/>
              <w:ind w:left="3"/>
            </w:pPr>
            <w:r>
              <w:rPr>
                <w:sz w:val="20"/>
              </w:rPr>
              <w:t xml:space="preserve">F32.2 </w:t>
            </w:r>
          </w:p>
        </w:tc>
        <w:tc>
          <w:tcPr>
            <w:tcW w:w="3420" w:type="dxa"/>
            <w:tcBorders>
              <w:top w:val="single" w:sz="4" w:space="0" w:color="000000"/>
              <w:left w:val="single" w:sz="4" w:space="0" w:color="000000"/>
              <w:bottom w:val="single" w:sz="4" w:space="0" w:color="000000"/>
              <w:right w:val="single" w:sz="4" w:space="0" w:color="000000"/>
            </w:tcBorders>
          </w:tcPr>
          <w:p w14:paraId="4385AFC7" w14:textId="77777777" w:rsidR="00425E2D" w:rsidRDefault="00425E2D" w:rsidP="00CB22B5">
            <w:pPr>
              <w:ind w:left="3"/>
            </w:pPr>
            <w:r>
              <w:rPr>
                <w:color w:val="2C3E50"/>
                <w:sz w:val="20"/>
              </w:rPr>
              <w:t>Major depressive disorder, single episode, severe without psychotic features</w:t>
            </w:r>
            <w:r>
              <w:rPr>
                <w:sz w:val="20"/>
              </w:rPr>
              <w:t xml:space="preserve"> </w:t>
            </w:r>
          </w:p>
          <w:p w14:paraId="7AB54BB7" w14:textId="77777777" w:rsidR="00425E2D" w:rsidRDefault="00425E2D" w:rsidP="00CB22B5">
            <w:pPr>
              <w:spacing w:line="259" w:lineRule="auto"/>
              <w:ind w:left="3"/>
            </w:pPr>
            <w:r>
              <w:rPr>
                <w:sz w:val="20"/>
              </w:rPr>
              <w:t xml:space="preserve"> </w:t>
            </w:r>
          </w:p>
        </w:tc>
      </w:tr>
      <w:tr w:rsidR="00425E2D" w14:paraId="0B3E7728" w14:textId="77777777" w:rsidTr="00425E2D">
        <w:trPr>
          <w:trHeight w:val="698"/>
        </w:trPr>
        <w:tc>
          <w:tcPr>
            <w:tcW w:w="545" w:type="dxa"/>
            <w:vMerge/>
            <w:tcBorders>
              <w:top w:val="nil"/>
              <w:left w:val="single" w:sz="4" w:space="0" w:color="000000"/>
              <w:bottom w:val="nil"/>
              <w:right w:val="single" w:sz="4" w:space="0" w:color="000000"/>
            </w:tcBorders>
          </w:tcPr>
          <w:p w14:paraId="2052B65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02A6913" w14:textId="77777777" w:rsidR="00425E2D" w:rsidRDefault="00425E2D" w:rsidP="00CB22B5">
            <w:pPr>
              <w:spacing w:line="259" w:lineRule="auto"/>
              <w:ind w:left="3"/>
            </w:pPr>
            <w:r>
              <w:rPr>
                <w:sz w:val="20"/>
              </w:rPr>
              <w:t xml:space="preserve">296.30 </w:t>
            </w:r>
          </w:p>
        </w:tc>
        <w:tc>
          <w:tcPr>
            <w:tcW w:w="2969" w:type="dxa"/>
            <w:tcBorders>
              <w:top w:val="single" w:sz="4" w:space="0" w:color="000000"/>
              <w:left w:val="single" w:sz="4" w:space="0" w:color="000000"/>
              <w:bottom w:val="single" w:sz="4" w:space="0" w:color="000000"/>
              <w:right w:val="single" w:sz="4" w:space="0" w:color="000000"/>
            </w:tcBorders>
          </w:tcPr>
          <w:p w14:paraId="160DB13B" w14:textId="77777777" w:rsidR="00425E2D" w:rsidRDefault="00425E2D" w:rsidP="00CB22B5">
            <w:pPr>
              <w:spacing w:line="259" w:lineRule="auto"/>
            </w:pPr>
            <w:r>
              <w:rPr>
                <w:sz w:val="20"/>
              </w:rPr>
              <w:t xml:space="preserve">Major depressive disorder, recurrent episode – unspecified </w:t>
            </w:r>
          </w:p>
        </w:tc>
        <w:tc>
          <w:tcPr>
            <w:tcW w:w="900" w:type="dxa"/>
            <w:tcBorders>
              <w:top w:val="single" w:sz="4" w:space="0" w:color="000000"/>
              <w:left w:val="single" w:sz="4" w:space="0" w:color="000000"/>
              <w:bottom w:val="single" w:sz="4" w:space="0" w:color="000000"/>
              <w:right w:val="single" w:sz="4" w:space="0" w:color="000000"/>
            </w:tcBorders>
          </w:tcPr>
          <w:p w14:paraId="2654E82C" w14:textId="77777777" w:rsidR="00425E2D" w:rsidRDefault="00425E2D" w:rsidP="00CB22B5">
            <w:pPr>
              <w:spacing w:line="259" w:lineRule="auto"/>
              <w:ind w:left="3"/>
            </w:pPr>
            <w:r>
              <w:rPr>
                <w:sz w:val="20"/>
              </w:rPr>
              <w:t xml:space="preserve">F33.9 </w:t>
            </w:r>
          </w:p>
        </w:tc>
        <w:tc>
          <w:tcPr>
            <w:tcW w:w="3420" w:type="dxa"/>
            <w:tcBorders>
              <w:top w:val="single" w:sz="4" w:space="0" w:color="000000"/>
              <w:left w:val="single" w:sz="4" w:space="0" w:color="000000"/>
              <w:bottom w:val="single" w:sz="4" w:space="0" w:color="000000"/>
              <w:right w:val="single" w:sz="4" w:space="0" w:color="000000"/>
            </w:tcBorders>
          </w:tcPr>
          <w:p w14:paraId="225B9B41" w14:textId="77777777" w:rsidR="00425E2D" w:rsidRDefault="00425E2D" w:rsidP="00CB22B5">
            <w:pPr>
              <w:spacing w:after="2" w:line="238" w:lineRule="auto"/>
              <w:ind w:left="3"/>
            </w:pPr>
            <w:r>
              <w:rPr>
                <w:color w:val="2C3E50"/>
                <w:sz w:val="20"/>
              </w:rPr>
              <w:t>Major depressive disorder, recurrent, unspecified</w:t>
            </w:r>
            <w:r>
              <w:rPr>
                <w:sz w:val="20"/>
              </w:rPr>
              <w:t xml:space="preserve"> </w:t>
            </w:r>
          </w:p>
          <w:p w14:paraId="2F5FDA17" w14:textId="77777777" w:rsidR="00425E2D" w:rsidRDefault="00425E2D" w:rsidP="00CB22B5">
            <w:pPr>
              <w:spacing w:line="259" w:lineRule="auto"/>
              <w:ind w:left="3"/>
            </w:pPr>
            <w:r>
              <w:rPr>
                <w:sz w:val="20"/>
              </w:rPr>
              <w:t xml:space="preserve"> </w:t>
            </w:r>
          </w:p>
        </w:tc>
      </w:tr>
      <w:tr w:rsidR="00425E2D" w14:paraId="242D9E62" w14:textId="77777777" w:rsidTr="00425E2D">
        <w:trPr>
          <w:trHeight w:val="701"/>
        </w:trPr>
        <w:tc>
          <w:tcPr>
            <w:tcW w:w="545" w:type="dxa"/>
            <w:vMerge/>
            <w:tcBorders>
              <w:top w:val="nil"/>
              <w:left w:val="single" w:sz="4" w:space="0" w:color="000000"/>
              <w:bottom w:val="nil"/>
              <w:right w:val="single" w:sz="4" w:space="0" w:color="000000"/>
            </w:tcBorders>
          </w:tcPr>
          <w:p w14:paraId="766DE1F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083AA68" w14:textId="77777777" w:rsidR="00425E2D" w:rsidRDefault="00425E2D" w:rsidP="00CB22B5">
            <w:pPr>
              <w:spacing w:line="259" w:lineRule="auto"/>
              <w:ind w:left="3"/>
            </w:pPr>
            <w:r>
              <w:rPr>
                <w:sz w:val="20"/>
              </w:rPr>
              <w:t xml:space="preserve">296.32 </w:t>
            </w:r>
          </w:p>
        </w:tc>
        <w:tc>
          <w:tcPr>
            <w:tcW w:w="2969" w:type="dxa"/>
            <w:tcBorders>
              <w:top w:val="single" w:sz="4" w:space="0" w:color="000000"/>
              <w:left w:val="single" w:sz="4" w:space="0" w:color="000000"/>
              <w:bottom w:val="single" w:sz="4" w:space="0" w:color="000000"/>
              <w:right w:val="single" w:sz="4" w:space="0" w:color="000000"/>
            </w:tcBorders>
          </w:tcPr>
          <w:p w14:paraId="062D4F98" w14:textId="77777777" w:rsidR="00425E2D" w:rsidRDefault="00425E2D" w:rsidP="00CB22B5">
            <w:pPr>
              <w:spacing w:line="259" w:lineRule="auto"/>
            </w:pPr>
            <w:r>
              <w:rPr>
                <w:sz w:val="20"/>
              </w:rPr>
              <w:t xml:space="preserve">Major depressive disorder, recurrent episode – moderate </w:t>
            </w:r>
          </w:p>
        </w:tc>
        <w:tc>
          <w:tcPr>
            <w:tcW w:w="900" w:type="dxa"/>
            <w:tcBorders>
              <w:top w:val="single" w:sz="4" w:space="0" w:color="000000"/>
              <w:left w:val="single" w:sz="4" w:space="0" w:color="000000"/>
              <w:bottom w:val="single" w:sz="4" w:space="0" w:color="000000"/>
              <w:right w:val="single" w:sz="4" w:space="0" w:color="000000"/>
            </w:tcBorders>
          </w:tcPr>
          <w:p w14:paraId="13533EC8" w14:textId="77777777" w:rsidR="00425E2D" w:rsidRDefault="00425E2D" w:rsidP="00CB22B5">
            <w:pPr>
              <w:spacing w:line="259" w:lineRule="auto"/>
              <w:ind w:left="3"/>
            </w:pPr>
            <w:r>
              <w:rPr>
                <w:sz w:val="20"/>
              </w:rPr>
              <w:t xml:space="preserve">F33.1 </w:t>
            </w:r>
          </w:p>
        </w:tc>
        <w:tc>
          <w:tcPr>
            <w:tcW w:w="3420" w:type="dxa"/>
            <w:tcBorders>
              <w:top w:val="single" w:sz="4" w:space="0" w:color="000000"/>
              <w:left w:val="single" w:sz="4" w:space="0" w:color="000000"/>
              <w:bottom w:val="single" w:sz="4" w:space="0" w:color="000000"/>
              <w:right w:val="single" w:sz="4" w:space="0" w:color="000000"/>
            </w:tcBorders>
          </w:tcPr>
          <w:p w14:paraId="7B9C39D9" w14:textId="77777777" w:rsidR="00425E2D" w:rsidRDefault="00425E2D" w:rsidP="00CB22B5">
            <w:pPr>
              <w:ind w:left="3"/>
            </w:pPr>
            <w:r>
              <w:rPr>
                <w:color w:val="2C3E50"/>
                <w:sz w:val="20"/>
              </w:rPr>
              <w:t>Major depressive disorder, recurrent, moderate</w:t>
            </w:r>
            <w:r>
              <w:rPr>
                <w:sz w:val="20"/>
              </w:rPr>
              <w:t xml:space="preserve"> </w:t>
            </w:r>
          </w:p>
          <w:p w14:paraId="336426B4" w14:textId="77777777" w:rsidR="00425E2D" w:rsidRDefault="00425E2D" w:rsidP="00CB22B5">
            <w:pPr>
              <w:spacing w:line="259" w:lineRule="auto"/>
              <w:ind w:left="3"/>
            </w:pPr>
            <w:r>
              <w:rPr>
                <w:sz w:val="20"/>
              </w:rPr>
              <w:t xml:space="preserve"> </w:t>
            </w:r>
          </w:p>
        </w:tc>
      </w:tr>
      <w:tr w:rsidR="00425E2D" w14:paraId="3AB13A71" w14:textId="77777777" w:rsidTr="00425E2D">
        <w:trPr>
          <w:trHeight w:val="929"/>
        </w:trPr>
        <w:tc>
          <w:tcPr>
            <w:tcW w:w="545" w:type="dxa"/>
            <w:vMerge/>
            <w:tcBorders>
              <w:top w:val="nil"/>
              <w:left w:val="single" w:sz="4" w:space="0" w:color="000000"/>
              <w:bottom w:val="nil"/>
              <w:right w:val="single" w:sz="4" w:space="0" w:color="000000"/>
            </w:tcBorders>
          </w:tcPr>
          <w:p w14:paraId="0521EB0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141FB5B" w14:textId="77777777" w:rsidR="00425E2D" w:rsidRDefault="00425E2D" w:rsidP="00CB22B5">
            <w:pPr>
              <w:spacing w:line="259" w:lineRule="auto"/>
              <w:ind w:left="3"/>
            </w:pPr>
            <w:r>
              <w:rPr>
                <w:sz w:val="20"/>
              </w:rPr>
              <w:t xml:space="preserve">296.33 </w:t>
            </w:r>
          </w:p>
        </w:tc>
        <w:tc>
          <w:tcPr>
            <w:tcW w:w="2969" w:type="dxa"/>
            <w:tcBorders>
              <w:top w:val="single" w:sz="4" w:space="0" w:color="000000"/>
              <w:left w:val="single" w:sz="4" w:space="0" w:color="000000"/>
              <w:bottom w:val="single" w:sz="4" w:space="0" w:color="000000"/>
              <w:right w:val="single" w:sz="4" w:space="0" w:color="000000"/>
            </w:tcBorders>
          </w:tcPr>
          <w:p w14:paraId="5B54920C" w14:textId="77777777" w:rsidR="00425E2D" w:rsidRDefault="00425E2D" w:rsidP="00CB22B5">
            <w:pPr>
              <w:spacing w:line="259" w:lineRule="auto"/>
            </w:pPr>
            <w:r>
              <w:rPr>
                <w:sz w:val="20"/>
              </w:rPr>
              <w:t xml:space="preserve">Major depressive disorder, recurrent episode – severe, without mention of psychotic behavior </w:t>
            </w:r>
          </w:p>
        </w:tc>
        <w:tc>
          <w:tcPr>
            <w:tcW w:w="900" w:type="dxa"/>
            <w:tcBorders>
              <w:top w:val="single" w:sz="4" w:space="0" w:color="000000"/>
              <w:left w:val="single" w:sz="4" w:space="0" w:color="000000"/>
              <w:bottom w:val="single" w:sz="4" w:space="0" w:color="000000"/>
              <w:right w:val="single" w:sz="4" w:space="0" w:color="000000"/>
            </w:tcBorders>
          </w:tcPr>
          <w:p w14:paraId="5673B4D8" w14:textId="77777777" w:rsidR="00425E2D" w:rsidRDefault="00425E2D" w:rsidP="00CB22B5">
            <w:pPr>
              <w:spacing w:line="259" w:lineRule="auto"/>
              <w:ind w:left="3"/>
            </w:pPr>
            <w:r>
              <w:rPr>
                <w:sz w:val="20"/>
              </w:rPr>
              <w:t xml:space="preserve">F33.2 </w:t>
            </w:r>
          </w:p>
        </w:tc>
        <w:tc>
          <w:tcPr>
            <w:tcW w:w="3420" w:type="dxa"/>
            <w:tcBorders>
              <w:top w:val="single" w:sz="4" w:space="0" w:color="000000"/>
              <w:left w:val="single" w:sz="4" w:space="0" w:color="000000"/>
              <w:bottom w:val="single" w:sz="4" w:space="0" w:color="000000"/>
              <w:right w:val="single" w:sz="4" w:space="0" w:color="000000"/>
            </w:tcBorders>
            <w:vAlign w:val="bottom"/>
          </w:tcPr>
          <w:p w14:paraId="2FEDA9A5" w14:textId="77777777" w:rsidR="00425E2D" w:rsidRDefault="00425E2D" w:rsidP="00CB22B5">
            <w:pPr>
              <w:spacing w:after="2" w:line="238" w:lineRule="auto"/>
              <w:ind w:left="3"/>
              <w:jc w:val="both"/>
            </w:pPr>
            <w:r>
              <w:rPr>
                <w:color w:val="2C3E50"/>
                <w:sz w:val="20"/>
              </w:rPr>
              <w:t>Major depressive disorder, recurrent severe without psychotic features</w:t>
            </w:r>
            <w:r>
              <w:rPr>
                <w:sz w:val="20"/>
              </w:rPr>
              <w:t xml:space="preserve"> </w:t>
            </w:r>
          </w:p>
          <w:p w14:paraId="4B91FD5A" w14:textId="77777777" w:rsidR="00425E2D" w:rsidRDefault="00425E2D" w:rsidP="00CB22B5">
            <w:pPr>
              <w:spacing w:line="259" w:lineRule="auto"/>
              <w:ind w:left="3"/>
            </w:pPr>
            <w:r>
              <w:rPr>
                <w:sz w:val="20"/>
              </w:rPr>
              <w:t xml:space="preserve"> </w:t>
            </w:r>
          </w:p>
        </w:tc>
      </w:tr>
      <w:tr w:rsidR="00425E2D" w14:paraId="226BBBE0" w14:textId="77777777" w:rsidTr="00425E2D">
        <w:trPr>
          <w:trHeight w:val="470"/>
        </w:trPr>
        <w:tc>
          <w:tcPr>
            <w:tcW w:w="545" w:type="dxa"/>
            <w:vMerge/>
            <w:tcBorders>
              <w:top w:val="nil"/>
              <w:left w:val="single" w:sz="4" w:space="0" w:color="000000"/>
              <w:bottom w:val="nil"/>
              <w:right w:val="single" w:sz="4" w:space="0" w:color="000000"/>
            </w:tcBorders>
          </w:tcPr>
          <w:p w14:paraId="3C1BC53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06A73E1" w14:textId="77777777" w:rsidR="00425E2D" w:rsidRDefault="00425E2D" w:rsidP="00CB22B5">
            <w:pPr>
              <w:spacing w:line="259" w:lineRule="auto"/>
              <w:ind w:left="3"/>
            </w:pPr>
            <w:r>
              <w:rPr>
                <w:sz w:val="20"/>
              </w:rPr>
              <w:t xml:space="preserve">300.00 </w:t>
            </w:r>
          </w:p>
        </w:tc>
        <w:tc>
          <w:tcPr>
            <w:tcW w:w="2969" w:type="dxa"/>
            <w:tcBorders>
              <w:top w:val="single" w:sz="4" w:space="0" w:color="000000"/>
              <w:left w:val="single" w:sz="4" w:space="0" w:color="000000"/>
              <w:bottom w:val="single" w:sz="4" w:space="0" w:color="000000"/>
              <w:right w:val="single" w:sz="4" w:space="0" w:color="000000"/>
            </w:tcBorders>
          </w:tcPr>
          <w:p w14:paraId="5EEC337C" w14:textId="77777777" w:rsidR="00425E2D" w:rsidRDefault="00425E2D" w:rsidP="00CB22B5">
            <w:pPr>
              <w:spacing w:line="259" w:lineRule="auto"/>
              <w:ind w:left="1"/>
            </w:pPr>
            <w:r>
              <w:rPr>
                <w:sz w:val="20"/>
              </w:rPr>
              <w:t xml:space="preserve">Anxiety state, unspecified </w:t>
            </w:r>
          </w:p>
        </w:tc>
        <w:tc>
          <w:tcPr>
            <w:tcW w:w="900" w:type="dxa"/>
            <w:tcBorders>
              <w:top w:val="single" w:sz="4" w:space="0" w:color="000000"/>
              <w:left w:val="single" w:sz="4" w:space="0" w:color="000000"/>
              <w:bottom w:val="single" w:sz="4" w:space="0" w:color="000000"/>
              <w:right w:val="single" w:sz="4" w:space="0" w:color="000000"/>
            </w:tcBorders>
          </w:tcPr>
          <w:p w14:paraId="26801775" w14:textId="77777777" w:rsidR="00425E2D" w:rsidRDefault="00425E2D" w:rsidP="00CB22B5">
            <w:pPr>
              <w:spacing w:line="259" w:lineRule="auto"/>
            </w:pPr>
            <w:r>
              <w:rPr>
                <w:sz w:val="20"/>
              </w:rPr>
              <w:t xml:space="preserve">F41.9 </w:t>
            </w:r>
          </w:p>
        </w:tc>
        <w:tc>
          <w:tcPr>
            <w:tcW w:w="3420" w:type="dxa"/>
            <w:tcBorders>
              <w:top w:val="single" w:sz="4" w:space="0" w:color="000000"/>
              <w:left w:val="single" w:sz="4" w:space="0" w:color="000000"/>
              <w:bottom w:val="single" w:sz="4" w:space="0" w:color="000000"/>
              <w:right w:val="single" w:sz="4" w:space="0" w:color="000000"/>
            </w:tcBorders>
          </w:tcPr>
          <w:p w14:paraId="1B109D34" w14:textId="77777777" w:rsidR="00425E2D" w:rsidRDefault="00425E2D" w:rsidP="00CB22B5">
            <w:pPr>
              <w:spacing w:line="259" w:lineRule="auto"/>
              <w:ind w:left="3"/>
            </w:pPr>
            <w:r>
              <w:rPr>
                <w:color w:val="2C3E50"/>
                <w:sz w:val="20"/>
              </w:rPr>
              <w:t>Anxiety disorder, unspecified</w:t>
            </w:r>
            <w:r>
              <w:rPr>
                <w:sz w:val="20"/>
              </w:rPr>
              <w:t xml:space="preserve"> </w:t>
            </w:r>
          </w:p>
          <w:p w14:paraId="676B821F" w14:textId="77777777" w:rsidR="00425E2D" w:rsidRDefault="00425E2D" w:rsidP="00CB22B5">
            <w:pPr>
              <w:spacing w:line="259" w:lineRule="auto"/>
              <w:ind w:left="3"/>
            </w:pPr>
            <w:r>
              <w:rPr>
                <w:sz w:val="20"/>
              </w:rPr>
              <w:t xml:space="preserve"> </w:t>
            </w:r>
          </w:p>
        </w:tc>
      </w:tr>
      <w:tr w:rsidR="00425E2D" w14:paraId="075C7BDF" w14:textId="77777777" w:rsidTr="00425E2D">
        <w:trPr>
          <w:trHeight w:val="701"/>
        </w:trPr>
        <w:tc>
          <w:tcPr>
            <w:tcW w:w="545" w:type="dxa"/>
            <w:vMerge/>
            <w:tcBorders>
              <w:top w:val="nil"/>
              <w:left w:val="single" w:sz="4" w:space="0" w:color="000000"/>
              <w:bottom w:val="nil"/>
              <w:right w:val="single" w:sz="4" w:space="0" w:color="000000"/>
            </w:tcBorders>
          </w:tcPr>
          <w:p w14:paraId="1A13475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0A4623D" w14:textId="77777777" w:rsidR="00425E2D" w:rsidRDefault="00425E2D" w:rsidP="00CB22B5">
            <w:pPr>
              <w:spacing w:line="259" w:lineRule="auto"/>
              <w:ind w:left="3"/>
            </w:pPr>
            <w:r>
              <w:rPr>
                <w:sz w:val="20"/>
              </w:rPr>
              <w:t xml:space="preserve">300.01 </w:t>
            </w:r>
          </w:p>
        </w:tc>
        <w:tc>
          <w:tcPr>
            <w:tcW w:w="2969" w:type="dxa"/>
            <w:tcBorders>
              <w:top w:val="single" w:sz="4" w:space="0" w:color="000000"/>
              <w:left w:val="single" w:sz="4" w:space="0" w:color="000000"/>
              <w:bottom w:val="single" w:sz="4" w:space="0" w:color="000000"/>
              <w:right w:val="single" w:sz="4" w:space="0" w:color="000000"/>
            </w:tcBorders>
          </w:tcPr>
          <w:p w14:paraId="6D59C09C" w14:textId="77777777" w:rsidR="00425E2D" w:rsidRDefault="00425E2D" w:rsidP="00CB22B5">
            <w:pPr>
              <w:spacing w:after="6" w:line="259" w:lineRule="auto"/>
              <w:ind w:left="1"/>
            </w:pPr>
            <w:r>
              <w:rPr>
                <w:sz w:val="20"/>
              </w:rPr>
              <w:t xml:space="preserve">Panic disorder without </w:t>
            </w:r>
          </w:p>
          <w:p w14:paraId="273F03A7" w14:textId="77777777" w:rsidR="00425E2D" w:rsidRDefault="00425E2D" w:rsidP="00CB22B5">
            <w:pPr>
              <w:tabs>
                <w:tab w:val="center" w:pos="494"/>
                <w:tab w:val="center" w:pos="1991"/>
              </w:tabs>
              <w:spacing w:line="259" w:lineRule="auto"/>
            </w:pPr>
            <w:r>
              <w:rPr>
                <w:rFonts w:ascii="Calibri" w:eastAsia="Calibri" w:hAnsi="Calibri" w:cs="Calibri"/>
                <w:sz w:val="22"/>
              </w:rPr>
              <w:tab/>
            </w:r>
            <w:r>
              <w:rPr>
                <w:sz w:val="20"/>
              </w:rPr>
              <w:t xml:space="preserve">agoraphobia </w:t>
            </w:r>
            <w:r>
              <w:rPr>
                <w:sz w:val="20"/>
              </w:rPr>
              <w:tab/>
              <w:t xml:space="preserve"> </w:t>
            </w:r>
          </w:p>
        </w:tc>
        <w:tc>
          <w:tcPr>
            <w:tcW w:w="900" w:type="dxa"/>
            <w:tcBorders>
              <w:top w:val="single" w:sz="4" w:space="0" w:color="000000"/>
              <w:left w:val="single" w:sz="4" w:space="0" w:color="000000"/>
              <w:bottom w:val="single" w:sz="4" w:space="0" w:color="000000"/>
              <w:right w:val="single" w:sz="4" w:space="0" w:color="000000"/>
            </w:tcBorders>
          </w:tcPr>
          <w:p w14:paraId="377BF58F" w14:textId="77777777" w:rsidR="00425E2D" w:rsidRDefault="00425E2D" w:rsidP="00CB22B5">
            <w:pPr>
              <w:spacing w:line="259" w:lineRule="auto"/>
              <w:ind w:left="3"/>
            </w:pPr>
            <w:r>
              <w:rPr>
                <w:sz w:val="20"/>
              </w:rPr>
              <w:t xml:space="preserve">F41.0 </w:t>
            </w:r>
          </w:p>
        </w:tc>
        <w:tc>
          <w:tcPr>
            <w:tcW w:w="3420" w:type="dxa"/>
            <w:tcBorders>
              <w:top w:val="single" w:sz="4" w:space="0" w:color="000000"/>
              <w:left w:val="single" w:sz="4" w:space="0" w:color="000000"/>
              <w:bottom w:val="single" w:sz="4" w:space="0" w:color="000000"/>
              <w:right w:val="single" w:sz="4" w:space="0" w:color="000000"/>
            </w:tcBorders>
          </w:tcPr>
          <w:p w14:paraId="29884B43" w14:textId="77777777" w:rsidR="00425E2D" w:rsidRDefault="00425E2D" w:rsidP="00CB22B5">
            <w:pPr>
              <w:ind w:left="3"/>
              <w:jc w:val="both"/>
            </w:pPr>
            <w:r>
              <w:rPr>
                <w:color w:val="2C3E50"/>
                <w:sz w:val="20"/>
              </w:rPr>
              <w:t>Panic disorder [episodic paroxysmal anxiety] without agoraphobia</w:t>
            </w:r>
            <w:r>
              <w:rPr>
                <w:sz w:val="20"/>
              </w:rPr>
              <w:t xml:space="preserve"> </w:t>
            </w:r>
          </w:p>
          <w:p w14:paraId="6CBC1AC9" w14:textId="77777777" w:rsidR="00425E2D" w:rsidRDefault="00425E2D" w:rsidP="00CB22B5">
            <w:pPr>
              <w:spacing w:line="259" w:lineRule="auto"/>
              <w:ind w:left="3"/>
            </w:pPr>
            <w:r>
              <w:rPr>
                <w:sz w:val="20"/>
              </w:rPr>
              <w:t xml:space="preserve"> </w:t>
            </w:r>
          </w:p>
        </w:tc>
      </w:tr>
      <w:tr w:rsidR="00425E2D" w14:paraId="1D12D98F" w14:textId="77777777" w:rsidTr="00425E2D">
        <w:trPr>
          <w:trHeight w:val="470"/>
        </w:trPr>
        <w:tc>
          <w:tcPr>
            <w:tcW w:w="545" w:type="dxa"/>
            <w:vMerge/>
            <w:tcBorders>
              <w:top w:val="nil"/>
              <w:left w:val="single" w:sz="4" w:space="0" w:color="000000"/>
              <w:bottom w:val="nil"/>
              <w:right w:val="single" w:sz="4" w:space="0" w:color="000000"/>
            </w:tcBorders>
          </w:tcPr>
          <w:p w14:paraId="0208CE6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6E28488" w14:textId="77777777" w:rsidR="00425E2D" w:rsidRDefault="00425E2D" w:rsidP="00CB22B5">
            <w:pPr>
              <w:spacing w:line="259" w:lineRule="auto"/>
              <w:ind w:left="3"/>
            </w:pPr>
            <w:r>
              <w:rPr>
                <w:sz w:val="20"/>
              </w:rPr>
              <w:t xml:space="preserve">300.02 </w:t>
            </w:r>
          </w:p>
        </w:tc>
        <w:tc>
          <w:tcPr>
            <w:tcW w:w="2969" w:type="dxa"/>
            <w:tcBorders>
              <w:top w:val="single" w:sz="4" w:space="0" w:color="000000"/>
              <w:left w:val="single" w:sz="4" w:space="0" w:color="000000"/>
              <w:bottom w:val="single" w:sz="4" w:space="0" w:color="000000"/>
              <w:right w:val="single" w:sz="4" w:space="0" w:color="000000"/>
            </w:tcBorders>
          </w:tcPr>
          <w:p w14:paraId="5B0323B5" w14:textId="77777777" w:rsidR="00425E2D" w:rsidRDefault="00425E2D" w:rsidP="00CB22B5">
            <w:pPr>
              <w:spacing w:line="259" w:lineRule="auto"/>
              <w:ind w:left="1"/>
            </w:pPr>
            <w:r>
              <w:rPr>
                <w:sz w:val="20"/>
              </w:rPr>
              <w:t xml:space="preserve">Generalized anxiety disorder </w:t>
            </w:r>
          </w:p>
        </w:tc>
        <w:tc>
          <w:tcPr>
            <w:tcW w:w="900" w:type="dxa"/>
            <w:tcBorders>
              <w:top w:val="single" w:sz="4" w:space="0" w:color="000000"/>
              <w:left w:val="single" w:sz="4" w:space="0" w:color="000000"/>
              <w:bottom w:val="single" w:sz="4" w:space="0" w:color="000000"/>
              <w:right w:val="single" w:sz="4" w:space="0" w:color="000000"/>
            </w:tcBorders>
          </w:tcPr>
          <w:p w14:paraId="227DC07B" w14:textId="77777777" w:rsidR="00425E2D" w:rsidRDefault="00425E2D" w:rsidP="00CB22B5">
            <w:pPr>
              <w:spacing w:line="259" w:lineRule="auto"/>
              <w:ind w:left="1"/>
            </w:pPr>
            <w:r>
              <w:rPr>
                <w:sz w:val="20"/>
              </w:rPr>
              <w:t xml:space="preserve">F41.1 </w:t>
            </w:r>
          </w:p>
        </w:tc>
        <w:tc>
          <w:tcPr>
            <w:tcW w:w="3420" w:type="dxa"/>
            <w:tcBorders>
              <w:top w:val="single" w:sz="4" w:space="0" w:color="000000"/>
              <w:left w:val="single" w:sz="4" w:space="0" w:color="000000"/>
              <w:bottom w:val="single" w:sz="4" w:space="0" w:color="000000"/>
              <w:right w:val="single" w:sz="4" w:space="0" w:color="000000"/>
            </w:tcBorders>
          </w:tcPr>
          <w:p w14:paraId="4D4DED79" w14:textId="77777777" w:rsidR="00425E2D" w:rsidRDefault="00425E2D" w:rsidP="00CB22B5">
            <w:pPr>
              <w:spacing w:line="259" w:lineRule="auto"/>
              <w:ind w:left="3"/>
            </w:pPr>
            <w:r>
              <w:rPr>
                <w:color w:val="2C3E50"/>
                <w:sz w:val="20"/>
              </w:rPr>
              <w:t>Generalized anxiety disorder</w:t>
            </w:r>
            <w:r>
              <w:rPr>
                <w:sz w:val="20"/>
              </w:rPr>
              <w:t xml:space="preserve"> </w:t>
            </w:r>
          </w:p>
          <w:p w14:paraId="419C1D0A" w14:textId="77777777" w:rsidR="00425E2D" w:rsidRDefault="00425E2D" w:rsidP="00CB22B5">
            <w:pPr>
              <w:spacing w:line="259" w:lineRule="auto"/>
              <w:ind w:left="3"/>
            </w:pPr>
            <w:r>
              <w:rPr>
                <w:sz w:val="20"/>
              </w:rPr>
              <w:t xml:space="preserve"> </w:t>
            </w:r>
          </w:p>
        </w:tc>
      </w:tr>
      <w:tr w:rsidR="00425E2D" w14:paraId="33653901" w14:textId="77777777" w:rsidTr="00425E2D">
        <w:trPr>
          <w:trHeight w:val="749"/>
        </w:trPr>
        <w:tc>
          <w:tcPr>
            <w:tcW w:w="545" w:type="dxa"/>
            <w:vMerge/>
            <w:tcBorders>
              <w:top w:val="nil"/>
              <w:left w:val="single" w:sz="4" w:space="0" w:color="000000"/>
              <w:bottom w:val="nil"/>
              <w:right w:val="single" w:sz="4" w:space="0" w:color="000000"/>
            </w:tcBorders>
          </w:tcPr>
          <w:p w14:paraId="7730FD0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D6779E4" w14:textId="77777777" w:rsidR="00425E2D" w:rsidRDefault="00425E2D" w:rsidP="00CB22B5">
            <w:pPr>
              <w:spacing w:line="259" w:lineRule="auto"/>
              <w:ind w:left="3"/>
            </w:pPr>
            <w:r>
              <w:rPr>
                <w:sz w:val="20"/>
              </w:rPr>
              <w:t xml:space="preserve">300.09 </w:t>
            </w:r>
          </w:p>
        </w:tc>
        <w:tc>
          <w:tcPr>
            <w:tcW w:w="2969" w:type="dxa"/>
            <w:tcBorders>
              <w:top w:val="single" w:sz="4" w:space="0" w:color="000000"/>
              <w:left w:val="single" w:sz="4" w:space="0" w:color="000000"/>
              <w:bottom w:val="single" w:sz="4" w:space="0" w:color="000000"/>
              <w:right w:val="single" w:sz="4" w:space="0" w:color="000000"/>
            </w:tcBorders>
          </w:tcPr>
          <w:p w14:paraId="75BBE7FB" w14:textId="77777777" w:rsidR="00425E2D" w:rsidRDefault="00425E2D" w:rsidP="00CB22B5">
            <w:pPr>
              <w:spacing w:line="259" w:lineRule="auto"/>
            </w:pPr>
            <w:r>
              <w:rPr>
                <w:sz w:val="20"/>
              </w:rPr>
              <w:t xml:space="preserve">Other anxiety, dissociative, and somatoform disorders </w:t>
            </w:r>
          </w:p>
        </w:tc>
        <w:tc>
          <w:tcPr>
            <w:tcW w:w="900" w:type="dxa"/>
            <w:tcBorders>
              <w:top w:val="single" w:sz="4" w:space="0" w:color="000000"/>
              <w:left w:val="single" w:sz="4" w:space="0" w:color="000000"/>
              <w:bottom w:val="single" w:sz="4" w:space="0" w:color="000000"/>
              <w:right w:val="single" w:sz="4" w:space="0" w:color="000000"/>
            </w:tcBorders>
          </w:tcPr>
          <w:p w14:paraId="44BF8550" w14:textId="77777777" w:rsidR="00425E2D" w:rsidRDefault="00425E2D" w:rsidP="00CB22B5">
            <w:pPr>
              <w:spacing w:line="259" w:lineRule="auto"/>
              <w:ind w:left="3"/>
            </w:pPr>
            <w:r>
              <w:rPr>
                <w:sz w:val="20"/>
              </w:rPr>
              <w:t xml:space="preserve">F41.8 </w:t>
            </w:r>
          </w:p>
        </w:tc>
        <w:tc>
          <w:tcPr>
            <w:tcW w:w="3420" w:type="dxa"/>
            <w:tcBorders>
              <w:top w:val="single" w:sz="4" w:space="0" w:color="000000"/>
              <w:left w:val="single" w:sz="4" w:space="0" w:color="000000"/>
              <w:bottom w:val="single" w:sz="4" w:space="0" w:color="000000"/>
              <w:right w:val="single" w:sz="4" w:space="0" w:color="000000"/>
            </w:tcBorders>
          </w:tcPr>
          <w:p w14:paraId="026A3518" w14:textId="77777777" w:rsidR="00425E2D" w:rsidRDefault="00425E2D" w:rsidP="00CB22B5">
            <w:pPr>
              <w:spacing w:after="260" w:line="259" w:lineRule="auto"/>
              <w:ind w:left="3"/>
            </w:pPr>
            <w:r>
              <w:rPr>
                <w:color w:val="2C3E50"/>
                <w:sz w:val="20"/>
              </w:rPr>
              <w:t>Other specified anxiety disorders</w:t>
            </w:r>
            <w:r>
              <w:rPr>
                <w:sz w:val="20"/>
              </w:rPr>
              <w:t xml:space="preserve"> </w:t>
            </w:r>
          </w:p>
          <w:p w14:paraId="3F8383D4" w14:textId="77777777" w:rsidR="00425E2D" w:rsidRDefault="00425E2D" w:rsidP="00CB22B5">
            <w:pPr>
              <w:spacing w:line="259" w:lineRule="auto"/>
              <w:ind w:left="3"/>
            </w:pPr>
            <w:r>
              <w:rPr>
                <w:sz w:val="20"/>
              </w:rPr>
              <w:t xml:space="preserve"> </w:t>
            </w:r>
          </w:p>
        </w:tc>
      </w:tr>
      <w:tr w:rsidR="00425E2D" w14:paraId="3B1D4BC3" w14:textId="77777777" w:rsidTr="00425E2D">
        <w:trPr>
          <w:trHeight w:val="470"/>
        </w:trPr>
        <w:tc>
          <w:tcPr>
            <w:tcW w:w="545" w:type="dxa"/>
            <w:vMerge/>
            <w:tcBorders>
              <w:top w:val="nil"/>
              <w:left w:val="single" w:sz="4" w:space="0" w:color="000000"/>
              <w:bottom w:val="nil"/>
              <w:right w:val="single" w:sz="4" w:space="0" w:color="000000"/>
            </w:tcBorders>
          </w:tcPr>
          <w:p w14:paraId="4D48B5C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9735C86" w14:textId="77777777" w:rsidR="00425E2D" w:rsidRDefault="00425E2D" w:rsidP="00CB22B5">
            <w:pPr>
              <w:spacing w:line="259" w:lineRule="auto"/>
              <w:ind w:left="3"/>
            </w:pPr>
            <w:r>
              <w:rPr>
                <w:sz w:val="20"/>
              </w:rPr>
              <w:t xml:space="preserve">300.21 </w:t>
            </w:r>
          </w:p>
        </w:tc>
        <w:tc>
          <w:tcPr>
            <w:tcW w:w="2969" w:type="dxa"/>
            <w:tcBorders>
              <w:top w:val="single" w:sz="4" w:space="0" w:color="000000"/>
              <w:left w:val="single" w:sz="4" w:space="0" w:color="000000"/>
              <w:bottom w:val="single" w:sz="4" w:space="0" w:color="000000"/>
              <w:right w:val="single" w:sz="4" w:space="0" w:color="000000"/>
            </w:tcBorders>
          </w:tcPr>
          <w:p w14:paraId="59B185D3" w14:textId="77777777" w:rsidR="00425E2D" w:rsidRDefault="00425E2D" w:rsidP="00CB22B5">
            <w:pPr>
              <w:spacing w:line="259" w:lineRule="auto"/>
              <w:ind w:left="1"/>
            </w:pPr>
            <w:r>
              <w:rPr>
                <w:sz w:val="20"/>
              </w:rPr>
              <w:t xml:space="preserve">Agoraphobia with panic disorder </w:t>
            </w:r>
          </w:p>
        </w:tc>
        <w:tc>
          <w:tcPr>
            <w:tcW w:w="900" w:type="dxa"/>
            <w:tcBorders>
              <w:top w:val="single" w:sz="4" w:space="0" w:color="000000"/>
              <w:left w:val="single" w:sz="4" w:space="0" w:color="000000"/>
              <w:bottom w:val="single" w:sz="4" w:space="0" w:color="000000"/>
              <w:right w:val="single" w:sz="4" w:space="0" w:color="000000"/>
            </w:tcBorders>
          </w:tcPr>
          <w:p w14:paraId="0A67E751" w14:textId="77777777" w:rsidR="00425E2D" w:rsidRDefault="00425E2D" w:rsidP="00CB22B5">
            <w:pPr>
              <w:spacing w:line="259" w:lineRule="auto"/>
              <w:ind w:left="1"/>
            </w:pPr>
            <w:r>
              <w:rPr>
                <w:sz w:val="20"/>
              </w:rPr>
              <w:t xml:space="preserve">F40.01 </w:t>
            </w:r>
          </w:p>
        </w:tc>
        <w:tc>
          <w:tcPr>
            <w:tcW w:w="3420" w:type="dxa"/>
            <w:tcBorders>
              <w:top w:val="single" w:sz="4" w:space="0" w:color="000000"/>
              <w:left w:val="single" w:sz="4" w:space="0" w:color="000000"/>
              <w:bottom w:val="single" w:sz="4" w:space="0" w:color="000000"/>
              <w:right w:val="single" w:sz="4" w:space="0" w:color="000000"/>
            </w:tcBorders>
          </w:tcPr>
          <w:p w14:paraId="4F21C4F9" w14:textId="77777777" w:rsidR="00425E2D" w:rsidRDefault="00425E2D" w:rsidP="00CB22B5">
            <w:pPr>
              <w:spacing w:line="259" w:lineRule="auto"/>
              <w:ind w:left="3"/>
            </w:pPr>
            <w:r>
              <w:rPr>
                <w:color w:val="2C3E50"/>
                <w:sz w:val="20"/>
              </w:rPr>
              <w:t>Agoraphobia with panic disorder</w:t>
            </w:r>
            <w:r>
              <w:rPr>
                <w:sz w:val="20"/>
              </w:rPr>
              <w:t xml:space="preserve"> </w:t>
            </w:r>
          </w:p>
          <w:p w14:paraId="5D8E6749" w14:textId="77777777" w:rsidR="00425E2D" w:rsidRDefault="00425E2D" w:rsidP="00CB22B5">
            <w:pPr>
              <w:spacing w:line="259" w:lineRule="auto"/>
              <w:ind w:left="3"/>
            </w:pPr>
            <w:r>
              <w:rPr>
                <w:sz w:val="20"/>
              </w:rPr>
              <w:t xml:space="preserve"> </w:t>
            </w:r>
          </w:p>
        </w:tc>
      </w:tr>
      <w:tr w:rsidR="00425E2D" w14:paraId="6C83F950" w14:textId="77777777" w:rsidTr="00425E2D">
        <w:trPr>
          <w:trHeight w:val="470"/>
        </w:trPr>
        <w:tc>
          <w:tcPr>
            <w:tcW w:w="545" w:type="dxa"/>
            <w:vMerge/>
            <w:tcBorders>
              <w:top w:val="nil"/>
              <w:left w:val="single" w:sz="4" w:space="0" w:color="000000"/>
              <w:bottom w:val="nil"/>
              <w:right w:val="single" w:sz="4" w:space="0" w:color="000000"/>
            </w:tcBorders>
          </w:tcPr>
          <w:p w14:paraId="6DF0556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80A0B6B" w14:textId="77777777" w:rsidR="00425E2D" w:rsidRDefault="00425E2D" w:rsidP="00CB22B5">
            <w:pPr>
              <w:spacing w:line="259" w:lineRule="auto"/>
              <w:ind w:left="3"/>
            </w:pPr>
            <w:r>
              <w:rPr>
                <w:sz w:val="20"/>
              </w:rPr>
              <w:t xml:space="preserve">300.22 </w:t>
            </w:r>
          </w:p>
        </w:tc>
        <w:tc>
          <w:tcPr>
            <w:tcW w:w="2969" w:type="dxa"/>
            <w:tcBorders>
              <w:top w:val="single" w:sz="4" w:space="0" w:color="000000"/>
              <w:left w:val="single" w:sz="4" w:space="0" w:color="000000"/>
              <w:bottom w:val="single" w:sz="4" w:space="0" w:color="000000"/>
              <w:right w:val="single" w:sz="4" w:space="0" w:color="000000"/>
            </w:tcBorders>
          </w:tcPr>
          <w:p w14:paraId="7464D305" w14:textId="77777777" w:rsidR="00425E2D" w:rsidRDefault="00425E2D" w:rsidP="00CB22B5">
            <w:pPr>
              <w:spacing w:line="259" w:lineRule="auto"/>
            </w:pPr>
            <w:r>
              <w:rPr>
                <w:sz w:val="20"/>
              </w:rPr>
              <w:t xml:space="preserve">Agoraphobia without mention of panic attacks </w:t>
            </w:r>
          </w:p>
        </w:tc>
        <w:tc>
          <w:tcPr>
            <w:tcW w:w="900" w:type="dxa"/>
            <w:tcBorders>
              <w:top w:val="single" w:sz="4" w:space="0" w:color="000000"/>
              <w:left w:val="single" w:sz="4" w:space="0" w:color="000000"/>
              <w:bottom w:val="single" w:sz="4" w:space="0" w:color="000000"/>
              <w:right w:val="single" w:sz="4" w:space="0" w:color="000000"/>
            </w:tcBorders>
          </w:tcPr>
          <w:p w14:paraId="5B006E23" w14:textId="77777777" w:rsidR="00425E2D" w:rsidRDefault="00425E2D" w:rsidP="00CB22B5">
            <w:pPr>
              <w:spacing w:line="259" w:lineRule="auto"/>
              <w:ind w:left="3"/>
            </w:pPr>
            <w:r>
              <w:rPr>
                <w:sz w:val="20"/>
              </w:rPr>
              <w:t xml:space="preserve"> </w:t>
            </w:r>
          </w:p>
          <w:p w14:paraId="3A8E105A" w14:textId="77777777" w:rsidR="00425E2D" w:rsidRDefault="00425E2D" w:rsidP="00CB22B5">
            <w:pPr>
              <w:spacing w:line="259" w:lineRule="auto"/>
              <w:ind w:left="3"/>
            </w:pPr>
            <w:r>
              <w:rPr>
                <w:sz w:val="20"/>
              </w:rPr>
              <w:t xml:space="preserve">F40.02 </w:t>
            </w:r>
          </w:p>
        </w:tc>
        <w:tc>
          <w:tcPr>
            <w:tcW w:w="3420" w:type="dxa"/>
            <w:tcBorders>
              <w:top w:val="single" w:sz="4" w:space="0" w:color="000000"/>
              <w:left w:val="single" w:sz="4" w:space="0" w:color="000000"/>
              <w:bottom w:val="single" w:sz="4" w:space="0" w:color="000000"/>
              <w:right w:val="single" w:sz="4" w:space="0" w:color="000000"/>
            </w:tcBorders>
          </w:tcPr>
          <w:p w14:paraId="77162C27" w14:textId="77777777" w:rsidR="00425E2D" w:rsidRDefault="00425E2D" w:rsidP="00CB22B5">
            <w:pPr>
              <w:spacing w:line="259" w:lineRule="auto"/>
              <w:ind w:left="3"/>
            </w:pPr>
            <w:r>
              <w:rPr>
                <w:color w:val="2C3E50"/>
                <w:sz w:val="20"/>
              </w:rPr>
              <w:t>Agoraphobia without panic disorder</w:t>
            </w:r>
            <w:r>
              <w:rPr>
                <w:sz w:val="20"/>
              </w:rPr>
              <w:t xml:space="preserve"> </w:t>
            </w:r>
          </w:p>
          <w:p w14:paraId="28A8BDBE" w14:textId="77777777" w:rsidR="00425E2D" w:rsidRDefault="00425E2D" w:rsidP="00CB22B5">
            <w:pPr>
              <w:spacing w:line="259" w:lineRule="auto"/>
              <w:ind w:left="3"/>
            </w:pPr>
            <w:r>
              <w:rPr>
                <w:sz w:val="20"/>
              </w:rPr>
              <w:t xml:space="preserve"> </w:t>
            </w:r>
          </w:p>
        </w:tc>
      </w:tr>
      <w:tr w:rsidR="00425E2D" w14:paraId="56E81239" w14:textId="77777777" w:rsidTr="00425E2D">
        <w:trPr>
          <w:trHeight w:val="470"/>
        </w:trPr>
        <w:tc>
          <w:tcPr>
            <w:tcW w:w="545" w:type="dxa"/>
            <w:vMerge/>
            <w:tcBorders>
              <w:top w:val="nil"/>
              <w:left w:val="single" w:sz="4" w:space="0" w:color="000000"/>
              <w:bottom w:val="nil"/>
              <w:right w:val="single" w:sz="4" w:space="0" w:color="000000"/>
            </w:tcBorders>
          </w:tcPr>
          <w:p w14:paraId="1E00635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FF0661D" w14:textId="77777777" w:rsidR="00425E2D" w:rsidRDefault="00425E2D" w:rsidP="00CB22B5">
            <w:pPr>
              <w:spacing w:line="259" w:lineRule="auto"/>
              <w:ind w:left="3"/>
            </w:pPr>
            <w:r>
              <w:rPr>
                <w:sz w:val="20"/>
              </w:rPr>
              <w:t xml:space="preserve">300.23 </w:t>
            </w:r>
          </w:p>
        </w:tc>
        <w:tc>
          <w:tcPr>
            <w:tcW w:w="2969" w:type="dxa"/>
            <w:tcBorders>
              <w:top w:val="single" w:sz="4" w:space="0" w:color="000000"/>
              <w:left w:val="single" w:sz="4" w:space="0" w:color="000000"/>
              <w:bottom w:val="single" w:sz="4" w:space="0" w:color="000000"/>
              <w:right w:val="single" w:sz="4" w:space="0" w:color="000000"/>
            </w:tcBorders>
          </w:tcPr>
          <w:p w14:paraId="148A2807" w14:textId="77777777" w:rsidR="00425E2D" w:rsidRDefault="00425E2D" w:rsidP="00CB22B5">
            <w:pPr>
              <w:spacing w:line="259" w:lineRule="auto"/>
              <w:ind w:left="1"/>
            </w:pPr>
            <w:r>
              <w:rPr>
                <w:sz w:val="20"/>
              </w:rPr>
              <w:t xml:space="preserve">Social phobia </w:t>
            </w:r>
          </w:p>
        </w:tc>
        <w:tc>
          <w:tcPr>
            <w:tcW w:w="900" w:type="dxa"/>
            <w:tcBorders>
              <w:top w:val="single" w:sz="4" w:space="0" w:color="000000"/>
              <w:left w:val="single" w:sz="4" w:space="0" w:color="000000"/>
              <w:bottom w:val="single" w:sz="4" w:space="0" w:color="000000"/>
              <w:right w:val="single" w:sz="4" w:space="0" w:color="000000"/>
            </w:tcBorders>
          </w:tcPr>
          <w:p w14:paraId="132E3E95" w14:textId="77777777" w:rsidR="00425E2D" w:rsidRDefault="00425E2D" w:rsidP="00CB22B5">
            <w:pPr>
              <w:spacing w:line="259" w:lineRule="auto"/>
              <w:ind w:left="2"/>
            </w:pPr>
            <w:r>
              <w:rPr>
                <w:sz w:val="20"/>
              </w:rPr>
              <w:t xml:space="preserve">F40.10 </w:t>
            </w:r>
          </w:p>
        </w:tc>
        <w:tc>
          <w:tcPr>
            <w:tcW w:w="3420" w:type="dxa"/>
            <w:tcBorders>
              <w:top w:val="single" w:sz="4" w:space="0" w:color="000000"/>
              <w:left w:val="single" w:sz="4" w:space="0" w:color="000000"/>
              <w:bottom w:val="single" w:sz="4" w:space="0" w:color="000000"/>
              <w:right w:val="single" w:sz="4" w:space="0" w:color="000000"/>
            </w:tcBorders>
          </w:tcPr>
          <w:p w14:paraId="702389C8" w14:textId="77777777" w:rsidR="00425E2D" w:rsidRDefault="00425E2D" w:rsidP="00CB22B5">
            <w:pPr>
              <w:spacing w:line="259" w:lineRule="auto"/>
              <w:ind w:left="3"/>
            </w:pPr>
            <w:r>
              <w:rPr>
                <w:color w:val="2C3E50"/>
                <w:sz w:val="20"/>
              </w:rPr>
              <w:t>Social phobia, unspecified</w:t>
            </w:r>
            <w:r>
              <w:rPr>
                <w:sz w:val="20"/>
              </w:rPr>
              <w:t xml:space="preserve"> </w:t>
            </w:r>
          </w:p>
          <w:p w14:paraId="1E69AB94" w14:textId="77777777" w:rsidR="00425E2D" w:rsidRDefault="00425E2D" w:rsidP="00CB22B5">
            <w:pPr>
              <w:spacing w:line="259" w:lineRule="auto"/>
              <w:ind w:left="3"/>
            </w:pPr>
            <w:r>
              <w:rPr>
                <w:sz w:val="20"/>
              </w:rPr>
              <w:t xml:space="preserve"> </w:t>
            </w:r>
          </w:p>
        </w:tc>
      </w:tr>
      <w:tr w:rsidR="00425E2D" w14:paraId="6D03DC13" w14:textId="77777777" w:rsidTr="00425E2D">
        <w:trPr>
          <w:trHeight w:val="468"/>
        </w:trPr>
        <w:tc>
          <w:tcPr>
            <w:tcW w:w="545" w:type="dxa"/>
            <w:vMerge/>
            <w:tcBorders>
              <w:top w:val="nil"/>
              <w:left w:val="single" w:sz="4" w:space="0" w:color="000000"/>
              <w:bottom w:val="nil"/>
              <w:right w:val="single" w:sz="4" w:space="0" w:color="000000"/>
            </w:tcBorders>
          </w:tcPr>
          <w:p w14:paraId="200FFD29"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206FC951" w14:textId="77777777" w:rsidR="00425E2D" w:rsidRDefault="00425E2D" w:rsidP="00CB22B5">
            <w:pPr>
              <w:spacing w:line="259" w:lineRule="auto"/>
              <w:ind w:left="3"/>
            </w:pPr>
            <w:r>
              <w:rPr>
                <w:sz w:val="20"/>
              </w:rPr>
              <w:t xml:space="preserve">300.29 </w:t>
            </w:r>
          </w:p>
        </w:tc>
        <w:tc>
          <w:tcPr>
            <w:tcW w:w="2969" w:type="dxa"/>
            <w:vMerge w:val="restart"/>
            <w:tcBorders>
              <w:top w:val="single" w:sz="4" w:space="0" w:color="000000"/>
              <w:left w:val="single" w:sz="4" w:space="0" w:color="000000"/>
              <w:bottom w:val="single" w:sz="4" w:space="0" w:color="000000"/>
              <w:right w:val="single" w:sz="4" w:space="0" w:color="000000"/>
            </w:tcBorders>
          </w:tcPr>
          <w:p w14:paraId="7B8ADD79" w14:textId="77777777" w:rsidR="00425E2D" w:rsidRDefault="00425E2D" w:rsidP="00CB22B5">
            <w:pPr>
              <w:spacing w:line="259" w:lineRule="auto"/>
              <w:ind w:left="1"/>
            </w:pPr>
            <w:r>
              <w:rPr>
                <w:sz w:val="20"/>
              </w:rPr>
              <w:t xml:space="preserve">Other isolated or specific phobias </w:t>
            </w:r>
          </w:p>
        </w:tc>
        <w:tc>
          <w:tcPr>
            <w:tcW w:w="900" w:type="dxa"/>
            <w:tcBorders>
              <w:top w:val="single" w:sz="4" w:space="0" w:color="000000"/>
              <w:left w:val="single" w:sz="4" w:space="0" w:color="000000"/>
              <w:bottom w:val="single" w:sz="4" w:space="0" w:color="000000"/>
              <w:right w:val="single" w:sz="4" w:space="0" w:color="000000"/>
            </w:tcBorders>
          </w:tcPr>
          <w:p w14:paraId="195F5BE0" w14:textId="77777777" w:rsidR="00425E2D" w:rsidRDefault="00425E2D" w:rsidP="00CB22B5">
            <w:pPr>
              <w:spacing w:line="259" w:lineRule="auto"/>
              <w:ind w:left="1"/>
            </w:pPr>
            <w:r>
              <w:rPr>
                <w:sz w:val="20"/>
              </w:rPr>
              <w:t xml:space="preserve">F40.218 </w:t>
            </w:r>
          </w:p>
        </w:tc>
        <w:tc>
          <w:tcPr>
            <w:tcW w:w="3420" w:type="dxa"/>
            <w:tcBorders>
              <w:top w:val="single" w:sz="4" w:space="0" w:color="000000"/>
              <w:left w:val="single" w:sz="4" w:space="0" w:color="000000"/>
              <w:bottom w:val="single" w:sz="4" w:space="0" w:color="000000"/>
              <w:right w:val="single" w:sz="4" w:space="0" w:color="000000"/>
            </w:tcBorders>
          </w:tcPr>
          <w:p w14:paraId="7A547005" w14:textId="77777777" w:rsidR="00425E2D" w:rsidRDefault="00425E2D" w:rsidP="00CB22B5">
            <w:pPr>
              <w:spacing w:line="259" w:lineRule="auto"/>
              <w:ind w:left="3"/>
            </w:pPr>
            <w:proofErr w:type="gramStart"/>
            <w:r>
              <w:rPr>
                <w:color w:val="2C3E50"/>
                <w:sz w:val="20"/>
              </w:rPr>
              <w:t>Other</w:t>
            </w:r>
            <w:proofErr w:type="gramEnd"/>
            <w:r>
              <w:rPr>
                <w:color w:val="2C3E50"/>
                <w:sz w:val="20"/>
              </w:rPr>
              <w:t xml:space="preserve"> animal type phobia</w:t>
            </w:r>
            <w:r>
              <w:rPr>
                <w:sz w:val="20"/>
              </w:rPr>
              <w:t xml:space="preserve"> </w:t>
            </w:r>
          </w:p>
          <w:p w14:paraId="145A733E" w14:textId="77777777" w:rsidR="00425E2D" w:rsidRDefault="00425E2D" w:rsidP="00CB22B5">
            <w:pPr>
              <w:spacing w:line="259" w:lineRule="auto"/>
              <w:ind w:left="3"/>
            </w:pPr>
            <w:r>
              <w:rPr>
                <w:sz w:val="20"/>
              </w:rPr>
              <w:t xml:space="preserve"> </w:t>
            </w:r>
          </w:p>
        </w:tc>
      </w:tr>
      <w:tr w:rsidR="00425E2D" w14:paraId="54B2E889" w14:textId="77777777" w:rsidTr="00425E2D">
        <w:trPr>
          <w:trHeight w:val="470"/>
        </w:trPr>
        <w:tc>
          <w:tcPr>
            <w:tcW w:w="545" w:type="dxa"/>
            <w:vMerge/>
            <w:tcBorders>
              <w:top w:val="nil"/>
              <w:left w:val="single" w:sz="4" w:space="0" w:color="000000"/>
              <w:bottom w:val="nil"/>
              <w:right w:val="single" w:sz="4" w:space="0" w:color="000000"/>
            </w:tcBorders>
          </w:tcPr>
          <w:p w14:paraId="481EBAD7"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5DF2A059"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3FFE52CB"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ABB1522" w14:textId="77777777" w:rsidR="00425E2D" w:rsidRDefault="00425E2D" w:rsidP="00CB22B5">
            <w:pPr>
              <w:spacing w:line="259" w:lineRule="auto"/>
              <w:ind w:left="3"/>
            </w:pPr>
            <w:r>
              <w:rPr>
                <w:sz w:val="20"/>
              </w:rPr>
              <w:t xml:space="preserve">F40.240 </w:t>
            </w:r>
          </w:p>
        </w:tc>
        <w:tc>
          <w:tcPr>
            <w:tcW w:w="3420" w:type="dxa"/>
            <w:tcBorders>
              <w:top w:val="single" w:sz="4" w:space="0" w:color="000000"/>
              <w:left w:val="single" w:sz="4" w:space="0" w:color="000000"/>
              <w:bottom w:val="single" w:sz="4" w:space="0" w:color="000000"/>
              <w:right w:val="single" w:sz="4" w:space="0" w:color="000000"/>
            </w:tcBorders>
          </w:tcPr>
          <w:p w14:paraId="16267599" w14:textId="77777777" w:rsidR="00425E2D" w:rsidRDefault="00425E2D" w:rsidP="00CB22B5">
            <w:pPr>
              <w:spacing w:line="259" w:lineRule="auto"/>
              <w:ind w:left="3"/>
            </w:pPr>
            <w:r>
              <w:rPr>
                <w:color w:val="2C3E50"/>
                <w:sz w:val="20"/>
              </w:rPr>
              <w:t>Claustrophobia</w:t>
            </w:r>
            <w:r>
              <w:rPr>
                <w:sz w:val="20"/>
              </w:rPr>
              <w:t xml:space="preserve"> </w:t>
            </w:r>
          </w:p>
          <w:p w14:paraId="5C7A238E" w14:textId="77777777" w:rsidR="00425E2D" w:rsidRDefault="00425E2D" w:rsidP="00CB22B5">
            <w:pPr>
              <w:spacing w:line="259" w:lineRule="auto"/>
              <w:ind w:left="3"/>
            </w:pPr>
            <w:r>
              <w:rPr>
                <w:sz w:val="20"/>
              </w:rPr>
              <w:t xml:space="preserve"> </w:t>
            </w:r>
          </w:p>
        </w:tc>
      </w:tr>
      <w:tr w:rsidR="00425E2D" w14:paraId="0F9C9F99" w14:textId="77777777" w:rsidTr="00425E2D">
        <w:trPr>
          <w:trHeight w:val="470"/>
        </w:trPr>
        <w:tc>
          <w:tcPr>
            <w:tcW w:w="545" w:type="dxa"/>
            <w:vMerge/>
            <w:tcBorders>
              <w:top w:val="nil"/>
              <w:left w:val="single" w:sz="4" w:space="0" w:color="000000"/>
              <w:bottom w:val="nil"/>
              <w:right w:val="single" w:sz="4" w:space="0" w:color="000000"/>
            </w:tcBorders>
          </w:tcPr>
          <w:p w14:paraId="6E8FA376"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77EE1F4"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79AEF952"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89FBB05" w14:textId="77777777" w:rsidR="00425E2D" w:rsidRDefault="00425E2D" w:rsidP="00CB22B5">
            <w:pPr>
              <w:spacing w:line="259" w:lineRule="auto"/>
              <w:ind w:left="3"/>
            </w:pPr>
            <w:r>
              <w:rPr>
                <w:sz w:val="20"/>
              </w:rPr>
              <w:t xml:space="preserve">F40.241 </w:t>
            </w:r>
          </w:p>
        </w:tc>
        <w:tc>
          <w:tcPr>
            <w:tcW w:w="3420" w:type="dxa"/>
            <w:tcBorders>
              <w:top w:val="single" w:sz="4" w:space="0" w:color="000000"/>
              <w:left w:val="single" w:sz="4" w:space="0" w:color="000000"/>
              <w:bottom w:val="single" w:sz="4" w:space="0" w:color="000000"/>
              <w:right w:val="single" w:sz="4" w:space="0" w:color="000000"/>
            </w:tcBorders>
          </w:tcPr>
          <w:p w14:paraId="32D68EF3" w14:textId="77777777" w:rsidR="00425E2D" w:rsidRDefault="00425E2D" w:rsidP="00CB22B5">
            <w:pPr>
              <w:spacing w:line="259" w:lineRule="auto"/>
              <w:ind w:left="3"/>
            </w:pPr>
            <w:r>
              <w:rPr>
                <w:color w:val="2C3E50"/>
                <w:sz w:val="20"/>
              </w:rPr>
              <w:t>Acrophobia</w:t>
            </w:r>
            <w:r>
              <w:rPr>
                <w:sz w:val="20"/>
              </w:rPr>
              <w:t xml:space="preserve"> </w:t>
            </w:r>
          </w:p>
          <w:p w14:paraId="6C36DBD6" w14:textId="77777777" w:rsidR="00425E2D" w:rsidRDefault="00425E2D" w:rsidP="00CB22B5">
            <w:pPr>
              <w:spacing w:line="259" w:lineRule="auto"/>
              <w:ind w:left="3"/>
            </w:pPr>
            <w:r>
              <w:rPr>
                <w:sz w:val="20"/>
              </w:rPr>
              <w:t xml:space="preserve"> </w:t>
            </w:r>
          </w:p>
        </w:tc>
      </w:tr>
      <w:tr w:rsidR="00425E2D" w14:paraId="666EA6CB" w14:textId="77777777" w:rsidTr="00425E2D">
        <w:trPr>
          <w:trHeight w:val="470"/>
        </w:trPr>
        <w:tc>
          <w:tcPr>
            <w:tcW w:w="545" w:type="dxa"/>
            <w:vMerge/>
            <w:tcBorders>
              <w:top w:val="nil"/>
              <w:left w:val="single" w:sz="4" w:space="0" w:color="000000"/>
              <w:bottom w:val="nil"/>
              <w:right w:val="single" w:sz="4" w:space="0" w:color="000000"/>
            </w:tcBorders>
          </w:tcPr>
          <w:p w14:paraId="06A377FE"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83F02B8"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4583692"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7323DD4" w14:textId="77777777" w:rsidR="00425E2D" w:rsidRDefault="00425E2D" w:rsidP="00CB22B5">
            <w:pPr>
              <w:spacing w:line="259" w:lineRule="auto"/>
              <w:ind w:left="3"/>
            </w:pPr>
            <w:r>
              <w:rPr>
                <w:sz w:val="20"/>
              </w:rPr>
              <w:t xml:space="preserve">F40.8 </w:t>
            </w:r>
          </w:p>
        </w:tc>
        <w:tc>
          <w:tcPr>
            <w:tcW w:w="3420" w:type="dxa"/>
            <w:tcBorders>
              <w:top w:val="single" w:sz="4" w:space="0" w:color="000000"/>
              <w:left w:val="single" w:sz="4" w:space="0" w:color="000000"/>
              <w:bottom w:val="single" w:sz="4" w:space="0" w:color="000000"/>
              <w:right w:val="single" w:sz="4" w:space="0" w:color="000000"/>
            </w:tcBorders>
          </w:tcPr>
          <w:p w14:paraId="1D7AD019" w14:textId="77777777" w:rsidR="00425E2D" w:rsidRDefault="00425E2D" w:rsidP="00CB22B5">
            <w:pPr>
              <w:spacing w:line="259" w:lineRule="auto"/>
              <w:ind w:left="3"/>
            </w:pPr>
            <w:r>
              <w:rPr>
                <w:color w:val="2C3E50"/>
                <w:sz w:val="20"/>
              </w:rPr>
              <w:t>Other phobic anxiety disorders</w:t>
            </w:r>
            <w:r>
              <w:rPr>
                <w:sz w:val="20"/>
              </w:rPr>
              <w:t xml:space="preserve"> </w:t>
            </w:r>
          </w:p>
          <w:p w14:paraId="0B8E2002" w14:textId="77777777" w:rsidR="00425E2D" w:rsidRDefault="00425E2D" w:rsidP="00CB22B5">
            <w:pPr>
              <w:spacing w:line="259" w:lineRule="auto"/>
              <w:ind w:left="3"/>
            </w:pPr>
            <w:r>
              <w:rPr>
                <w:sz w:val="20"/>
              </w:rPr>
              <w:t xml:space="preserve"> </w:t>
            </w:r>
          </w:p>
        </w:tc>
      </w:tr>
      <w:tr w:rsidR="00425E2D" w14:paraId="0ECC6357" w14:textId="77777777" w:rsidTr="00425E2D">
        <w:trPr>
          <w:trHeight w:val="470"/>
        </w:trPr>
        <w:tc>
          <w:tcPr>
            <w:tcW w:w="545" w:type="dxa"/>
            <w:vMerge/>
            <w:tcBorders>
              <w:top w:val="nil"/>
              <w:left w:val="single" w:sz="4" w:space="0" w:color="000000"/>
              <w:bottom w:val="nil"/>
              <w:right w:val="single" w:sz="4" w:space="0" w:color="000000"/>
            </w:tcBorders>
          </w:tcPr>
          <w:p w14:paraId="3E01B12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1F72014" w14:textId="77777777" w:rsidR="00425E2D" w:rsidRDefault="00425E2D" w:rsidP="00CB22B5">
            <w:pPr>
              <w:spacing w:line="259" w:lineRule="auto"/>
              <w:ind w:left="3"/>
            </w:pPr>
            <w:r>
              <w:rPr>
                <w:sz w:val="20"/>
              </w:rPr>
              <w:t xml:space="preserve">300.3 </w:t>
            </w:r>
          </w:p>
        </w:tc>
        <w:tc>
          <w:tcPr>
            <w:tcW w:w="2969" w:type="dxa"/>
            <w:tcBorders>
              <w:top w:val="single" w:sz="4" w:space="0" w:color="000000"/>
              <w:left w:val="single" w:sz="4" w:space="0" w:color="000000"/>
              <w:bottom w:val="single" w:sz="4" w:space="0" w:color="000000"/>
              <w:right w:val="single" w:sz="4" w:space="0" w:color="000000"/>
            </w:tcBorders>
          </w:tcPr>
          <w:p w14:paraId="60968E75" w14:textId="77777777" w:rsidR="00425E2D" w:rsidRDefault="00425E2D" w:rsidP="00CB22B5">
            <w:pPr>
              <w:spacing w:after="6" w:line="259" w:lineRule="auto"/>
              <w:ind w:left="1"/>
            </w:pPr>
            <w:r>
              <w:rPr>
                <w:sz w:val="20"/>
              </w:rPr>
              <w:t>Obsessive-compulsive disorders</w:t>
            </w:r>
          </w:p>
          <w:p w14:paraId="0AE40DA0" w14:textId="77777777" w:rsidR="00425E2D" w:rsidRDefault="00425E2D" w:rsidP="00CB22B5">
            <w:pPr>
              <w:spacing w:line="259" w:lineRule="auto"/>
            </w:pPr>
            <w:r>
              <w:rPr>
                <w:sz w:val="20"/>
              </w:rPr>
              <w:t xml:space="preserve"> </w:t>
            </w:r>
            <w:r>
              <w:rPr>
                <w:sz w:val="20"/>
              </w:rPr>
              <w:tab/>
              <w:t xml:space="preserve"> </w:t>
            </w:r>
          </w:p>
        </w:tc>
        <w:tc>
          <w:tcPr>
            <w:tcW w:w="900" w:type="dxa"/>
            <w:tcBorders>
              <w:top w:val="single" w:sz="4" w:space="0" w:color="000000"/>
              <w:left w:val="single" w:sz="4" w:space="0" w:color="000000"/>
              <w:bottom w:val="single" w:sz="4" w:space="0" w:color="000000"/>
              <w:right w:val="single" w:sz="4" w:space="0" w:color="000000"/>
            </w:tcBorders>
          </w:tcPr>
          <w:p w14:paraId="69EB74E9" w14:textId="77777777" w:rsidR="00425E2D" w:rsidRDefault="00425E2D" w:rsidP="00CB22B5">
            <w:pPr>
              <w:spacing w:line="259" w:lineRule="auto"/>
              <w:ind w:left="3"/>
            </w:pPr>
            <w:r>
              <w:rPr>
                <w:sz w:val="20"/>
              </w:rPr>
              <w:t xml:space="preserve">F42 </w:t>
            </w:r>
          </w:p>
        </w:tc>
        <w:tc>
          <w:tcPr>
            <w:tcW w:w="3420" w:type="dxa"/>
            <w:tcBorders>
              <w:top w:val="single" w:sz="4" w:space="0" w:color="000000"/>
              <w:left w:val="single" w:sz="4" w:space="0" w:color="000000"/>
              <w:bottom w:val="single" w:sz="4" w:space="0" w:color="000000"/>
              <w:right w:val="single" w:sz="4" w:space="0" w:color="000000"/>
            </w:tcBorders>
          </w:tcPr>
          <w:p w14:paraId="08F0FAEB" w14:textId="77777777" w:rsidR="00425E2D" w:rsidRDefault="00425E2D" w:rsidP="00CB22B5">
            <w:pPr>
              <w:spacing w:line="259" w:lineRule="auto"/>
              <w:ind w:left="3"/>
            </w:pPr>
            <w:r>
              <w:rPr>
                <w:color w:val="2C3E50"/>
                <w:sz w:val="20"/>
              </w:rPr>
              <w:t>Obsessive-compulsive disorder</w:t>
            </w:r>
            <w:r>
              <w:rPr>
                <w:sz w:val="20"/>
              </w:rPr>
              <w:t xml:space="preserve"> </w:t>
            </w:r>
          </w:p>
          <w:p w14:paraId="1FD6CEE8" w14:textId="77777777" w:rsidR="00425E2D" w:rsidRDefault="00425E2D" w:rsidP="00CB22B5">
            <w:pPr>
              <w:spacing w:line="259" w:lineRule="auto"/>
              <w:ind w:left="3"/>
            </w:pPr>
            <w:r>
              <w:rPr>
                <w:sz w:val="20"/>
              </w:rPr>
              <w:t xml:space="preserve"> </w:t>
            </w:r>
          </w:p>
        </w:tc>
      </w:tr>
      <w:tr w:rsidR="00425E2D" w14:paraId="0153F62E" w14:textId="77777777" w:rsidTr="00425E2D">
        <w:trPr>
          <w:trHeight w:val="468"/>
        </w:trPr>
        <w:tc>
          <w:tcPr>
            <w:tcW w:w="545" w:type="dxa"/>
            <w:vMerge/>
            <w:tcBorders>
              <w:top w:val="nil"/>
              <w:left w:val="single" w:sz="4" w:space="0" w:color="000000"/>
              <w:bottom w:val="nil"/>
              <w:right w:val="single" w:sz="4" w:space="0" w:color="000000"/>
            </w:tcBorders>
          </w:tcPr>
          <w:p w14:paraId="520BB7E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69AF4B5" w14:textId="77777777" w:rsidR="00425E2D" w:rsidRDefault="00425E2D" w:rsidP="00CB22B5">
            <w:pPr>
              <w:spacing w:line="259" w:lineRule="auto"/>
              <w:ind w:left="3"/>
            </w:pPr>
            <w:r>
              <w:rPr>
                <w:sz w:val="20"/>
              </w:rPr>
              <w:t xml:space="preserve">300.4 </w:t>
            </w:r>
          </w:p>
        </w:tc>
        <w:tc>
          <w:tcPr>
            <w:tcW w:w="2969" w:type="dxa"/>
            <w:tcBorders>
              <w:top w:val="single" w:sz="4" w:space="0" w:color="000000"/>
              <w:left w:val="single" w:sz="4" w:space="0" w:color="000000"/>
              <w:bottom w:val="single" w:sz="4" w:space="0" w:color="000000"/>
              <w:right w:val="single" w:sz="4" w:space="0" w:color="000000"/>
            </w:tcBorders>
          </w:tcPr>
          <w:p w14:paraId="21AA8ACA" w14:textId="77777777" w:rsidR="00425E2D" w:rsidRDefault="00425E2D" w:rsidP="00CB22B5">
            <w:pPr>
              <w:spacing w:line="259" w:lineRule="auto"/>
              <w:ind w:left="1"/>
            </w:pPr>
            <w:r>
              <w:rPr>
                <w:sz w:val="20"/>
              </w:rPr>
              <w:t xml:space="preserve">Dysthymic disorder </w:t>
            </w:r>
          </w:p>
        </w:tc>
        <w:tc>
          <w:tcPr>
            <w:tcW w:w="900" w:type="dxa"/>
            <w:tcBorders>
              <w:top w:val="single" w:sz="4" w:space="0" w:color="000000"/>
              <w:left w:val="single" w:sz="4" w:space="0" w:color="000000"/>
              <w:bottom w:val="single" w:sz="4" w:space="0" w:color="000000"/>
              <w:right w:val="single" w:sz="4" w:space="0" w:color="000000"/>
            </w:tcBorders>
          </w:tcPr>
          <w:p w14:paraId="269B225A" w14:textId="77777777" w:rsidR="00425E2D" w:rsidRDefault="00425E2D" w:rsidP="00CB22B5">
            <w:pPr>
              <w:spacing w:line="259" w:lineRule="auto"/>
              <w:ind w:left="1"/>
            </w:pPr>
            <w:r>
              <w:rPr>
                <w:sz w:val="20"/>
              </w:rPr>
              <w:t xml:space="preserve">F34.1 </w:t>
            </w:r>
          </w:p>
        </w:tc>
        <w:tc>
          <w:tcPr>
            <w:tcW w:w="3420" w:type="dxa"/>
            <w:tcBorders>
              <w:top w:val="single" w:sz="4" w:space="0" w:color="000000"/>
              <w:left w:val="single" w:sz="4" w:space="0" w:color="000000"/>
              <w:bottom w:val="single" w:sz="4" w:space="0" w:color="000000"/>
              <w:right w:val="single" w:sz="4" w:space="0" w:color="000000"/>
            </w:tcBorders>
          </w:tcPr>
          <w:p w14:paraId="2881AEAA" w14:textId="77777777" w:rsidR="00425E2D" w:rsidRDefault="00425E2D" w:rsidP="00CB22B5">
            <w:pPr>
              <w:spacing w:line="259" w:lineRule="auto"/>
              <w:ind w:left="3"/>
            </w:pPr>
            <w:r>
              <w:rPr>
                <w:color w:val="2C3E50"/>
                <w:sz w:val="20"/>
              </w:rPr>
              <w:t>Dysthymic disorder</w:t>
            </w:r>
            <w:r>
              <w:rPr>
                <w:sz w:val="20"/>
              </w:rPr>
              <w:t xml:space="preserve"> </w:t>
            </w:r>
          </w:p>
          <w:p w14:paraId="12166CAD" w14:textId="77777777" w:rsidR="00425E2D" w:rsidRDefault="00425E2D" w:rsidP="00CB22B5">
            <w:pPr>
              <w:spacing w:line="259" w:lineRule="auto"/>
              <w:ind w:left="3"/>
            </w:pPr>
            <w:r>
              <w:rPr>
                <w:sz w:val="20"/>
              </w:rPr>
              <w:lastRenderedPageBreak/>
              <w:t xml:space="preserve"> </w:t>
            </w:r>
          </w:p>
        </w:tc>
      </w:tr>
      <w:tr w:rsidR="00425E2D" w14:paraId="6D5C96B2" w14:textId="77777777" w:rsidTr="00425E2D">
        <w:trPr>
          <w:trHeight w:val="701"/>
        </w:trPr>
        <w:tc>
          <w:tcPr>
            <w:tcW w:w="545" w:type="dxa"/>
            <w:vMerge/>
            <w:tcBorders>
              <w:top w:val="nil"/>
              <w:left w:val="single" w:sz="4" w:space="0" w:color="000000"/>
              <w:bottom w:val="nil"/>
              <w:right w:val="single" w:sz="4" w:space="0" w:color="000000"/>
            </w:tcBorders>
          </w:tcPr>
          <w:p w14:paraId="0D17E13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8278552" w14:textId="77777777" w:rsidR="00425E2D" w:rsidRDefault="00425E2D" w:rsidP="00CB22B5">
            <w:pPr>
              <w:spacing w:line="259" w:lineRule="auto"/>
              <w:ind w:left="3"/>
            </w:pPr>
            <w:r>
              <w:rPr>
                <w:sz w:val="20"/>
              </w:rPr>
              <w:t xml:space="preserve">300.6 </w:t>
            </w:r>
          </w:p>
        </w:tc>
        <w:tc>
          <w:tcPr>
            <w:tcW w:w="2969" w:type="dxa"/>
            <w:tcBorders>
              <w:top w:val="single" w:sz="4" w:space="0" w:color="000000"/>
              <w:left w:val="single" w:sz="4" w:space="0" w:color="000000"/>
              <w:bottom w:val="single" w:sz="4" w:space="0" w:color="000000"/>
              <w:right w:val="single" w:sz="4" w:space="0" w:color="000000"/>
            </w:tcBorders>
          </w:tcPr>
          <w:p w14:paraId="4F3282AD" w14:textId="77777777" w:rsidR="00425E2D" w:rsidRDefault="00425E2D" w:rsidP="00CB22B5">
            <w:pPr>
              <w:spacing w:line="259" w:lineRule="auto"/>
              <w:ind w:left="1"/>
            </w:pPr>
            <w:r>
              <w:rPr>
                <w:sz w:val="20"/>
              </w:rPr>
              <w:t xml:space="preserve">Depersonalization disorder </w:t>
            </w:r>
          </w:p>
        </w:tc>
        <w:tc>
          <w:tcPr>
            <w:tcW w:w="900" w:type="dxa"/>
            <w:tcBorders>
              <w:top w:val="single" w:sz="4" w:space="0" w:color="000000"/>
              <w:left w:val="single" w:sz="4" w:space="0" w:color="000000"/>
              <w:bottom w:val="single" w:sz="4" w:space="0" w:color="000000"/>
              <w:right w:val="single" w:sz="4" w:space="0" w:color="000000"/>
            </w:tcBorders>
          </w:tcPr>
          <w:p w14:paraId="5FCC0DF3" w14:textId="77777777" w:rsidR="00425E2D" w:rsidRDefault="00425E2D" w:rsidP="00CB22B5">
            <w:pPr>
              <w:spacing w:line="259" w:lineRule="auto"/>
              <w:ind w:left="1"/>
            </w:pPr>
            <w:r>
              <w:rPr>
                <w:sz w:val="20"/>
              </w:rPr>
              <w:t xml:space="preserve">F48.1 </w:t>
            </w:r>
          </w:p>
        </w:tc>
        <w:tc>
          <w:tcPr>
            <w:tcW w:w="3420" w:type="dxa"/>
            <w:tcBorders>
              <w:top w:val="single" w:sz="4" w:space="0" w:color="000000"/>
              <w:left w:val="single" w:sz="4" w:space="0" w:color="000000"/>
              <w:bottom w:val="single" w:sz="4" w:space="0" w:color="000000"/>
              <w:right w:val="single" w:sz="4" w:space="0" w:color="000000"/>
            </w:tcBorders>
          </w:tcPr>
          <w:p w14:paraId="323FFAB8" w14:textId="77777777" w:rsidR="00425E2D" w:rsidRDefault="00425E2D" w:rsidP="00CB22B5">
            <w:pPr>
              <w:spacing w:line="259" w:lineRule="auto"/>
              <w:ind w:left="3"/>
            </w:pPr>
            <w:r>
              <w:rPr>
                <w:color w:val="2C3E50"/>
                <w:sz w:val="20"/>
              </w:rPr>
              <w:t xml:space="preserve">Depersonalization-derealization </w:t>
            </w:r>
          </w:p>
          <w:p w14:paraId="5B823DB5" w14:textId="77777777" w:rsidR="00425E2D" w:rsidRDefault="00425E2D" w:rsidP="00CB22B5">
            <w:pPr>
              <w:spacing w:line="259" w:lineRule="auto"/>
              <w:ind w:left="3"/>
            </w:pPr>
            <w:r>
              <w:rPr>
                <w:color w:val="2C3E50"/>
                <w:sz w:val="20"/>
              </w:rPr>
              <w:t>syndrome</w:t>
            </w:r>
            <w:r>
              <w:rPr>
                <w:sz w:val="20"/>
              </w:rPr>
              <w:t xml:space="preserve"> </w:t>
            </w:r>
          </w:p>
          <w:p w14:paraId="2E8632EE" w14:textId="77777777" w:rsidR="00425E2D" w:rsidRDefault="00425E2D" w:rsidP="00CB22B5">
            <w:pPr>
              <w:spacing w:line="259" w:lineRule="auto"/>
              <w:ind w:left="3"/>
            </w:pPr>
            <w:r>
              <w:rPr>
                <w:sz w:val="20"/>
              </w:rPr>
              <w:t xml:space="preserve"> </w:t>
            </w:r>
          </w:p>
        </w:tc>
      </w:tr>
      <w:tr w:rsidR="00425E2D" w14:paraId="0224D844" w14:textId="77777777" w:rsidTr="00425E2D">
        <w:trPr>
          <w:trHeight w:val="240"/>
        </w:trPr>
        <w:tc>
          <w:tcPr>
            <w:tcW w:w="545" w:type="dxa"/>
            <w:vMerge/>
            <w:tcBorders>
              <w:top w:val="nil"/>
              <w:left w:val="single" w:sz="4" w:space="0" w:color="000000"/>
              <w:bottom w:val="single" w:sz="4" w:space="0" w:color="000000"/>
              <w:right w:val="single" w:sz="4" w:space="0" w:color="000000"/>
            </w:tcBorders>
          </w:tcPr>
          <w:p w14:paraId="140E1A6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C16F4D8" w14:textId="77777777" w:rsidR="00425E2D" w:rsidRDefault="00425E2D" w:rsidP="00CB22B5">
            <w:pPr>
              <w:spacing w:line="259" w:lineRule="auto"/>
              <w:ind w:left="3"/>
            </w:pPr>
            <w:r>
              <w:rPr>
                <w:sz w:val="20"/>
              </w:rPr>
              <w:t xml:space="preserve">300.7 </w:t>
            </w:r>
          </w:p>
        </w:tc>
        <w:tc>
          <w:tcPr>
            <w:tcW w:w="2969" w:type="dxa"/>
            <w:tcBorders>
              <w:top w:val="single" w:sz="4" w:space="0" w:color="000000"/>
              <w:left w:val="single" w:sz="4" w:space="0" w:color="000000"/>
              <w:bottom w:val="single" w:sz="4" w:space="0" w:color="000000"/>
              <w:right w:val="single" w:sz="4" w:space="0" w:color="000000"/>
            </w:tcBorders>
          </w:tcPr>
          <w:p w14:paraId="17BBFB1B" w14:textId="77777777" w:rsidR="00425E2D" w:rsidRDefault="00425E2D" w:rsidP="00CB22B5">
            <w:pPr>
              <w:spacing w:line="259" w:lineRule="auto"/>
            </w:pPr>
            <w:r>
              <w:rPr>
                <w:sz w:val="20"/>
              </w:rPr>
              <w:t xml:space="preserve">Hypochondriasis </w:t>
            </w:r>
          </w:p>
        </w:tc>
        <w:tc>
          <w:tcPr>
            <w:tcW w:w="900" w:type="dxa"/>
            <w:tcBorders>
              <w:top w:val="single" w:sz="4" w:space="0" w:color="000000"/>
              <w:left w:val="single" w:sz="4" w:space="0" w:color="000000"/>
              <w:bottom w:val="single" w:sz="4" w:space="0" w:color="000000"/>
              <w:right w:val="single" w:sz="4" w:space="0" w:color="000000"/>
            </w:tcBorders>
          </w:tcPr>
          <w:p w14:paraId="219CFF5F" w14:textId="77777777" w:rsidR="00425E2D" w:rsidRDefault="00425E2D" w:rsidP="00CB22B5">
            <w:pPr>
              <w:spacing w:line="259" w:lineRule="auto"/>
              <w:ind w:left="3"/>
            </w:pPr>
            <w:r>
              <w:rPr>
                <w:sz w:val="20"/>
              </w:rPr>
              <w:t xml:space="preserve">F45.21 </w:t>
            </w:r>
          </w:p>
        </w:tc>
        <w:tc>
          <w:tcPr>
            <w:tcW w:w="3420" w:type="dxa"/>
            <w:tcBorders>
              <w:top w:val="single" w:sz="4" w:space="0" w:color="000000"/>
              <w:left w:val="single" w:sz="4" w:space="0" w:color="000000"/>
              <w:bottom w:val="single" w:sz="4" w:space="0" w:color="000000"/>
              <w:right w:val="single" w:sz="4" w:space="0" w:color="000000"/>
            </w:tcBorders>
          </w:tcPr>
          <w:p w14:paraId="1EFD9AB5" w14:textId="77777777" w:rsidR="00425E2D" w:rsidRDefault="00425E2D" w:rsidP="00CB22B5">
            <w:pPr>
              <w:spacing w:line="259" w:lineRule="auto"/>
              <w:ind w:left="3"/>
            </w:pPr>
            <w:r>
              <w:rPr>
                <w:color w:val="2C3E50"/>
                <w:sz w:val="20"/>
              </w:rPr>
              <w:t>Hypochondriasis</w:t>
            </w:r>
            <w:r>
              <w:rPr>
                <w:sz w:val="20"/>
              </w:rPr>
              <w:t xml:space="preserve"> </w:t>
            </w:r>
          </w:p>
        </w:tc>
      </w:tr>
    </w:tbl>
    <w:p w14:paraId="5A895941" w14:textId="77777777" w:rsidR="00425E2D" w:rsidRDefault="00425E2D" w:rsidP="00425E2D">
      <w:pPr>
        <w:spacing w:line="259" w:lineRule="auto"/>
        <w:ind w:left="-1800" w:right="11335"/>
      </w:pPr>
    </w:p>
    <w:tbl>
      <w:tblPr>
        <w:tblStyle w:val="TableGrid0"/>
        <w:tblW w:w="9365" w:type="dxa"/>
        <w:tblInd w:w="175" w:type="dxa"/>
        <w:tblCellMar>
          <w:top w:w="54" w:type="dxa"/>
          <w:left w:w="105" w:type="dxa"/>
          <w:right w:w="115" w:type="dxa"/>
        </w:tblCellMar>
        <w:tblLook w:val="04A0" w:firstRow="1" w:lastRow="0" w:firstColumn="1" w:lastColumn="0" w:noHBand="0" w:noVBand="1"/>
      </w:tblPr>
      <w:tblGrid>
        <w:gridCol w:w="443"/>
        <w:gridCol w:w="1541"/>
        <w:gridCol w:w="2768"/>
        <w:gridCol w:w="1538"/>
        <w:gridCol w:w="3075"/>
      </w:tblGrid>
      <w:tr w:rsidR="00425E2D" w14:paraId="5CC16925" w14:textId="77777777" w:rsidTr="00425E2D">
        <w:trPr>
          <w:trHeight w:val="240"/>
        </w:trPr>
        <w:tc>
          <w:tcPr>
            <w:tcW w:w="545" w:type="dxa"/>
            <w:vMerge w:val="restart"/>
            <w:tcBorders>
              <w:top w:val="single" w:sz="4" w:space="0" w:color="000000"/>
              <w:left w:val="single" w:sz="4" w:space="0" w:color="000000"/>
              <w:bottom w:val="single" w:sz="4" w:space="0" w:color="000000"/>
              <w:right w:val="single" w:sz="4" w:space="0" w:color="000000"/>
            </w:tcBorders>
          </w:tcPr>
          <w:p w14:paraId="6232076D"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3453D842" w14:textId="77777777" w:rsidR="00425E2D" w:rsidRDefault="00425E2D" w:rsidP="00CB22B5">
            <w:pPr>
              <w:spacing w:after="160" w:line="259" w:lineRule="auto"/>
            </w:pPr>
          </w:p>
        </w:tc>
        <w:tc>
          <w:tcPr>
            <w:tcW w:w="2969" w:type="dxa"/>
            <w:vMerge w:val="restart"/>
            <w:tcBorders>
              <w:top w:val="single" w:sz="4" w:space="0" w:color="000000"/>
              <w:left w:val="single" w:sz="4" w:space="0" w:color="000000"/>
              <w:bottom w:val="single" w:sz="4" w:space="0" w:color="000000"/>
              <w:right w:val="single" w:sz="4" w:space="0" w:color="000000"/>
            </w:tcBorders>
          </w:tcPr>
          <w:p w14:paraId="0F9C38E4"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73F3F4B" w14:textId="77777777" w:rsidR="00425E2D" w:rsidRDefault="00425E2D" w:rsidP="00CB22B5">
            <w:pPr>
              <w:spacing w:after="160" w:line="259" w:lineRule="auto"/>
            </w:pPr>
          </w:p>
        </w:tc>
        <w:tc>
          <w:tcPr>
            <w:tcW w:w="3420" w:type="dxa"/>
            <w:tcBorders>
              <w:top w:val="single" w:sz="4" w:space="0" w:color="000000"/>
              <w:left w:val="single" w:sz="4" w:space="0" w:color="000000"/>
              <w:bottom w:val="single" w:sz="4" w:space="0" w:color="000000"/>
              <w:right w:val="single" w:sz="4" w:space="0" w:color="000000"/>
            </w:tcBorders>
          </w:tcPr>
          <w:p w14:paraId="506C107D" w14:textId="77777777" w:rsidR="00425E2D" w:rsidRDefault="00425E2D" w:rsidP="00CB22B5">
            <w:pPr>
              <w:spacing w:line="259" w:lineRule="auto"/>
              <w:ind w:left="3"/>
            </w:pPr>
            <w:r>
              <w:rPr>
                <w:sz w:val="20"/>
              </w:rPr>
              <w:t xml:space="preserve"> </w:t>
            </w:r>
          </w:p>
        </w:tc>
      </w:tr>
      <w:tr w:rsidR="00425E2D" w14:paraId="37BF89E8" w14:textId="77777777" w:rsidTr="00425E2D">
        <w:trPr>
          <w:trHeight w:val="470"/>
        </w:trPr>
        <w:tc>
          <w:tcPr>
            <w:tcW w:w="545" w:type="dxa"/>
            <w:vMerge/>
            <w:tcBorders>
              <w:top w:val="nil"/>
              <w:left w:val="single" w:sz="4" w:space="0" w:color="000000"/>
              <w:bottom w:val="nil"/>
              <w:right w:val="single" w:sz="4" w:space="0" w:color="000000"/>
            </w:tcBorders>
          </w:tcPr>
          <w:p w14:paraId="02EB933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27ACE71"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C4E8065"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4AA08E23" w14:textId="77777777" w:rsidR="00425E2D" w:rsidRDefault="00425E2D" w:rsidP="00CB22B5">
            <w:pPr>
              <w:spacing w:line="259" w:lineRule="auto"/>
              <w:ind w:left="3"/>
            </w:pPr>
            <w:r>
              <w:rPr>
                <w:sz w:val="20"/>
              </w:rPr>
              <w:t xml:space="preserve">F45.22 </w:t>
            </w:r>
          </w:p>
        </w:tc>
        <w:tc>
          <w:tcPr>
            <w:tcW w:w="3420" w:type="dxa"/>
            <w:tcBorders>
              <w:top w:val="single" w:sz="4" w:space="0" w:color="000000"/>
              <w:left w:val="single" w:sz="4" w:space="0" w:color="000000"/>
              <w:bottom w:val="single" w:sz="4" w:space="0" w:color="000000"/>
              <w:right w:val="single" w:sz="4" w:space="0" w:color="000000"/>
            </w:tcBorders>
          </w:tcPr>
          <w:p w14:paraId="0C79C0B1" w14:textId="77777777" w:rsidR="00425E2D" w:rsidRDefault="00425E2D" w:rsidP="00CB22B5">
            <w:pPr>
              <w:spacing w:line="259" w:lineRule="auto"/>
              <w:ind w:left="3"/>
            </w:pPr>
            <w:r>
              <w:rPr>
                <w:color w:val="2C3E50"/>
                <w:sz w:val="20"/>
              </w:rPr>
              <w:t>Body dysmorphic disorder</w:t>
            </w:r>
            <w:r>
              <w:rPr>
                <w:sz w:val="20"/>
              </w:rPr>
              <w:t xml:space="preserve"> </w:t>
            </w:r>
          </w:p>
          <w:p w14:paraId="35E1EFF6" w14:textId="77777777" w:rsidR="00425E2D" w:rsidRDefault="00425E2D" w:rsidP="00CB22B5">
            <w:pPr>
              <w:spacing w:line="259" w:lineRule="auto"/>
              <w:ind w:left="3"/>
            </w:pPr>
            <w:r>
              <w:rPr>
                <w:sz w:val="20"/>
              </w:rPr>
              <w:t xml:space="preserve"> </w:t>
            </w:r>
          </w:p>
        </w:tc>
      </w:tr>
      <w:tr w:rsidR="00425E2D" w14:paraId="7393EACD" w14:textId="77777777" w:rsidTr="00425E2D">
        <w:trPr>
          <w:trHeight w:val="470"/>
        </w:trPr>
        <w:tc>
          <w:tcPr>
            <w:tcW w:w="545" w:type="dxa"/>
            <w:vMerge/>
            <w:tcBorders>
              <w:top w:val="nil"/>
              <w:left w:val="single" w:sz="4" w:space="0" w:color="000000"/>
              <w:bottom w:val="nil"/>
              <w:right w:val="single" w:sz="4" w:space="0" w:color="000000"/>
            </w:tcBorders>
          </w:tcPr>
          <w:p w14:paraId="4A1A6571"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1B289EC" w14:textId="77777777" w:rsidR="00425E2D" w:rsidRDefault="00425E2D" w:rsidP="00CB22B5">
            <w:pPr>
              <w:spacing w:line="259" w:lineRule="auto"/>
              <w:ind w:left="3"/>
            </w:pPr>
            <w:r>
              <w:rPr>
                <w:sz w:val="20"/>
              </w:rPr>
              <w:t xml:space="preserve">300.81 </w:t>
            </w:r>
          </w:p>
        </w:tc>
        <w:tc>
          <w:tcPr>
            <w:tcW w:w="2969" w:type="dxa"/>
            <w:tcBorders>
              <w:top w:val="single" w:sz="4" w:space="0" w:color="000000"/>
              <w:left w:val="single" w:sz="4" w:space="0" w:color="000000"/>
              <w:bottom w:val="single" w:sz="4" w:space="0" w:color="000000"/>
              <w:right w:val="single" w:sz="4" w:space="0" w:color="000000"/>
            </w:tcBorders>
          </w:tcPr>
          <w:p w14:paraId="696215D2" w14:textId="77777777" w:rsidR="00425E2D" w:rsidRDefault="00425E2D" w:rsidP="00CB22B5">
            <w:pPr>
              <w:spacing w:line="259" w:lineRule="auto"/>
              <w:ind w:left="1"/>
            </w:pPr>
            <w:r>
              <w:rPr>
                <w:sz w:val="20"/>
              </w:rPr>
              <w:t xml:space="preserve">Somatization disorder </w:t>
            </w:r>
          </w:p>
        </w:tc>
        <w:tc>
          <w:tcPr>
            <w:tcW w:w="900" w:type="dxa"/>
            <w:tcBorders>
              <w:top w:val="single" w:sz="4" w:space="0" w:color="000000"/>
              <w:left w:val="single" w:sz="4" w:space="0" w:color="000000"/>
              <w:bottom w:val="single" w:sz="4" w:space="0" w:color="000000"/>
              <w:right w:val="single" w:sz="4" w:space="0" w:color="000000"/>
            </w:tcBorders>
          </w:tcPr>
          <w:p w14:paraId="72EC197D" w14:textId="77777777" w:rsidR="00425E2D" w:rsidRDefault="00425E2D" w:rsidP="00CB22B5">
            <w:pPr>
              <w:spacing w:line="259" w:lineRule="auto"/>
              <w:ind w:left="1"/>
            </w:pPr>
            <w:r>
              <w:rPr>
                <w:sz w:val="20"/>
              </w:rPr>
              <w:t xml:space="preserve">F45.0 </w:t>
            </w:r>
          </w:p>
        </w:tc>
        <w:tc>
          <w:tcPr>
            <w:tcW w:w="3420" w:type="dxa"/>
            <w:tcBorders>
              <w:top w:val="single" w:sz="4" w:space="0" w:color="000000"/>
              <w:left w:val="single" w:sz="4" w:space="0" w:color="000000"/>
              <w:bottom w:val="single" w:sz="4" w:space="0" w:color="000000"/>
              <w:right w:val="single" w:sz="4" w:space="0" w:color="000000"/>
            </w:tcBorders>
          </w:tcPr>
          <w:p w14:paraId="669AC871" w14:textId="77777777" w:rsidR="00425E2D" w:rsidRDefault="00425E2D" w:rsidP="00CB22B5">
            <w:pPr>
              <w:spacing w:line="259" w:lineRule="auto"/>
              <w:ind w:left="3"/>
            </w:pPr>
            <w:r>
              <w:rPr>
                <w:color w:val="2C3E50"/>
                <w:sz w:val="20"/>
              </w:rPr>
              <w:t>Somatization disorder</w:t>
            </w:r>
            <w:r>
              <w:rPr>
                <w:sz w:val="20"/>
              </w:rPr>
              <w:t xml:space="preserve"> </w:t>
            </w:r>
          </w:p>
          <w:p w14:paraId="5B0896F4" w14:textId="77777777" w:rsidR="00425E2D" w:rsidRDefault="00425E2D" w:rsidP="00CB22B5">
            <w:pPr>
              <w:spacing w:line="259" w:lineRule="auto"/>
              <w:ind w:left="3"/>
            </w:pPr>
            <w:r>
              <w:rPr>
                <w:sz w:val="20"/>
              </w:rPr>
              <w:t xml:space="preserve"> </w:t>
            </w:r>
          </w:p>
        </w:tc>
      </w:tr>
      <w:tr w:rsidR="00425E2D" w14:paraId="37E2D1EA" w14:textId="77777777" w:rsidTr="00425E2D">
        <w:trPr>
          <w:trHeight w:val="470"/>
        </w:trPr>
        <w:tc>
          <w:tcPr>
            <w:tcW w:w="545" w:type="dxa"/>
            <w:vMerge/>
            <w:tcBorders>
              <w:top w:val="nil"/>
              <w:left w:val="single" w:sz="4" w:space="0" w:color="000000"/>
              <w:bottom w:val="nil"/>
              <w:right w:val="single" w:sz="4" w:space="0" w:color="000000"/>
            </w:tcBorders>
          </w:tcPr>
          <w:p w14:paraId="0CA3A45A"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7CE4B721" w14:textId="77777777" w:rsidR="00425E2D" w:rsidRDefault="00425E2D" w:rsidP="00CB22B5">
            <w:pPr>
              <w:spacing w:line="259" w:lineRule="auto"/>
              <w:ind w:left="3"/>
            </w:pPr>
            <w:r>
              <w:rPr>
                <w:sz w:val="20"/>
              </w:rPr>
              <w:t xml:space="preserve">300.82 </w:t>
            </w:r>
          </w:p>
        </w:tc>
        <w:tc>
          <w:tcPr>
            <w:tcW w:w="2969" w:type="dxa"/>
            <w:vMerge w:val="restart"/>
            <w:tcBorders>
              <w:top w:val="single" w:sz="4" w:space="0" w:color="000000"/>
              <w:left w:val="single" w:sz="4" w:space="0" w:color="000000"/>
              <w:bottom w:val="single" w:sz="4" w:space="0" w:color="000000"/>
              <w:right w:val="single" w:sz="4" w:space="0" w:color="000000"/>
            </w:tcBorders>
          </w:tcPr>
          <w:p w14:paraId="6D527428" w14:textId="77777777" w:rsidR="00425E2D" w:rsidRDefault="00425E2D" w:rsidP="00CB22B5">
            <w:pPr>
              <w:spacing w:line="259" w:lineRule="auto"/>
              <w:ind w:left="1"/>
            </w:pPr>
            <w:r>
              <w:rPr>
                <w:sz w:val="20"/>
              </w:rPr>
              <w:t xml:space="preserve">Undifferentiated somatoform disorder </w:t>
            </w:r>
          </w:p>
        </w:tc>
        <w:tc>
          <w:tcPr>
            <w:tcW w:w="900" w:type="dxa"/>
            <w:tcBorders>
              <w:top w:val="single" w:sz="4" w:space="0" w:color="000000"/>
              <w:left w:val="single" w:sz="4" w:space="0" w:color="000000"/>
              <w:bottom w:val="single" w:sz="4" w:space="0" w:color="000000"/>
              <w:right w:val="single" w:sz="4" w:space="0" w:color="000000"/>
            </w:tcBorders>
          </w:tcPr>
          <w:p w14:paraId="0F3F1673" w14:textId="77777777" w:rsidR="00425E2D" w:rsidRDefault="00425E2D" w:rsidP="00CB22B5">
            <w:pPr>
              <w:spacing w:line="259" w:lineRule="auto"/>
              <w:ind w:left="3"/>
            </w:pPr>
            <w:r>
              <w:rPr>
                <w:sz w:val="20"/>
              </w:rPr>
              <w:t xml:space="preserve">F45.1 </w:t>
            </w:r>
          </w:p>
        </w:tc>
        <w:tc>
          <w:tcPr>
            <w:tcW w:w="3420" w:type="dxa"/>
            <w:tcBorders>
              <w:top w:val="single" w:sz="4" w:space="0" w:color="000000"/>
              <w:left w:val="single" w:sz="4" w:space="0" w:color="000000"/>
              <w:bottom w:val="single" w:sz="4" w:space="0" w:color="000000"/>
              <w:right w:val="single" w:sz="4" w:space="0" w:color="000000"/>
            </w:tcBorders>
          </w:tcPr>
          <w:p w14:paraId="024CED42" w14:textId="77777777" w:rsidR="00425E2D" w:rsidRDefault="00425E2D" w:rsidP="00CB22B5">
            <w:pPr>
              <w:spacing w:line="259" w:lineRule="auto"/>
              <w:ind w:left="3"/>
            </w:pPr>
            <w:r>
              <w:rPr>
                <w:color w:val="2C3E50"/>
                <w:sz w:val="20"/>
              </w:rPr>
              <w:t>Undifferentiated somatoform disorder</w:t>
            </w:r>
            <w:r>
              <w:rPr>
                <w:sz w:val="20"/>
              </w:rPr>
              <w:t xml:space="preserve"> </w:t>
            </w:r>
          </w:p>
          <w:p w14:paraId="5C36A849" w14:textId="77777777" w:rsidR="00425E2D" w:rsidRDefault="00425E2D" w:rsidP="00CB22B5">
            <w:pPr>
              <w:spacing w:line="259" w:lineRule="auto"/>
              <w:ind w:left="3"/>
            </w:pPr>
            <w:r>
              <w:rPr>
                <w:sz w:val="20"/>
              </w:rPr>
              <w:t xml:space="preserve"> </w:t>
            </w:r>
          </w:p>
        </w:tc>
      </w:tr>
      <w:tr w:rsidR="00425E2D" w14:paraId="2FFA34D5" w14:textId="77777777" w:rsidTr="00425E2D">
        <w:trPr>
          <w:trHeight w:val="470"/>
        </w:trPr>
        <w:tc>
          <w:tcPr>
            <w:tcW w:w="545" w:type="dxa"/>
            <w:vMerge/>
            <w:tcBorders>
              <w:top w:val="nil"/>
              <w:left w:val="single" w:sz="4" w:space="0" w:color="000000"/>
              <w:bottom w:val="nil"/>
              <w:right w:val="single" w:sz="4" w:space="0" w:color="000000"/>
            </w:tcBorders>
          </w:tcPr>
          <w:p w14:paraId="139BBCE0"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8A9A00F"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E6E529C"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96431D7" w14:textId="77777777" w:rsidR="00425E2D" w:rsidRDefault="00425E2D" w:rsidP="00CB22B5">
            <w:pPr>
              <w:spacing w:line="259" w:lineRule="auto"/>
              <w:ind w:left="3"/>
            </w:pPr>
            <w:r>
              <w:rPr>
                <w:sz w:val="20"/>
              </w:rPr>
              <w:t xml:space="preserve">F45.9 </w:t>
            </w:r>
          </w:p>
        </w:tc>
        <w:tc>
          <w:tcPr>
            <w:tcW w:w="3420" w:type="dxa"/>
            <w:tcBorders>
              <w:top w:val="single" w:sz="4" w:space="0" w:color="000000"/>
              <w:left w:val="single" w:sz="4" w:space="0" w:color="000000"/>
              <w:bottom w:val="single" w:sz="4" w:space="0" w:color="000000"/>
              <w:right w:val="single" w:sz="4" w:space="0" w:color="000000"/>
            </w:tcBorders>
          </w:tcPr>
          <w:p w14:paraId="43D8F905" w14:textId="77777777" w:rsidR="00425E2D" w:rsidRDefault="00425E2D" w:rsidP="00CB22B5">
            <w:pPr>
              <w:spacing w:line="259" w:lineRule="auto"/>
              <w:ind w:left="3"/>
            </w:pPr>
            <w:r>
              <w:rPr>
                <w:color w:val="2C3E50"/>
                <w:sz w:val="20"/>
              </w:rPr>
              <w:t>Somatoform disorder, unspecified</w:t>
            </w:r>
            <w:r>
              <w:rPr>
                <w:sz w:val="20"/>
              </w:rPr>
              <w:t xml:space="preserve"> </w:t>
            </w:r>
          </w:p>
          <w:p w14:paraId="75D60E94" w14:textId="77777777" w:rsidR="00425E2D" w:rsidRDefault="00425E2D" w:rsidP="00CB22B5">
            <w:pPr>
              <w:spacing w:line="259" w:lineRule="auto"/>
              <w:ind w:left="3"/>
            </w:pPr>
            <w:r>
              <w:rPr>
                <w:sz w:val="20"/>
              </w:rPr>
              <w:t xml:space="preserve"> </w:t>
            </w:r>
          </w:p>
        </w:tc>
      </w:tr>
      <w:tr w:rsidR="00425E2D" w14:paraId="7927A4D2" w14:textId="77777777" w:rsidTr="00425E2D">
        <w:trPr>
          <w:trHeight w:val="468"/>
        </w:trPr>
        <w:tc>
          <w:tcPr>
            <w:tcW w:w="545" w:type="dxa"/>
            <w:vMerge/>
            <w:tcBorders>
              <w:top w:val="nil"/>
              <w:left w:val="single" w:sz="4" w:space="0" w:color="000000"/>
              <w:bottom w:val="nil"/>
              <w:right w:val="single" w:sz="4" w:space="0" w:color="000000"/>
            </w:tcBorders>
          </w:tcPr>
          <w:p w14:paraId="2CC9ACF7"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4FFD548C" w14:textId="77777777" w:rsidR="00425E2D" w:rsidRDefault="00425E2D" w:rsidP="00CB22B5">
            <w:pPr>
              <w:spacing w:line="259" w:lineRule="auto"/>
              <w:ind w:left="3"/>
            </w:pPr>
            <w:r>
              <w:rPr>
                <w:sz w:val="20"/>
              </w:rPr>
              <w:t xml:space="preserve">300.89 </w:t>
            </w:r>
          </w:p>
        </w:tc>
        <w:tc>
          <w:tcPr>
            <w:tcW w:w="2969" w:type="dxa"/>
            <w:vMerge w:val="restart"/>
            <w:tcBorders>
              <w:top w:val="single" w:sz="4" w:space="0" w:color="000000"/>
              <w:left w:val="single" w:sz="4" w:space="0" w:color="000000"/>
              <w:bottom w:val="single" w:sz="4" w:space="0" w:color="000000"/>
              <w:right w:val="single" w:sz="4" w:space="0" w:color="000000"/>
            </w:tcBorders>
          </w:tcPr>
          <w:p w14:paraId="44A17060" w14:textId="77777777" w:rsidR="00425E2D" w:rsidRDefault="00425E2D" w:rsidP="00CB22B5">
            <w:pPr>
              <w:spacing w:line="259" w:lineRule="auto"/>
              <w:ind w:left="1"/>
            </w:pPr>
            <w:r>
              <w:rPr>
                <w:sz w:val="20"/>
              </w:rPr>
              <w:t xml:space="preserve">Other somatoform disorders </w:t>
            </w:r>
          </w:p>
        </w:tc>
        <w:tc>
          <w:tcPr>
            <w:tcW w:w="900" w:type="dxa"/>
            <w:tcBorders>
              <w:top w:val="single" w:sz="4" w:space="0" w:color="000000"/>
              <w:left w:val="single" w:sz="4" w:space="0" w:color="000000"/>
              <w:bottom w:val="single" w:sz="4" w:space="0" w:color="000000"/>
              <w:right w:val="single" w:sz="4" w:space="0" w:color="000000"/>
            </w:tcBorders>
          </w:tcPr>
          <w:p w14:paraId="0060F3D6" w14:textId="77777777" w:rsidR="00425E2D" w:rsidRDefault="00425E2D" w:rsidP="00CB22B5">
            <w:pPr>
              <w:spacing w:line="259" w:lineRule="auto"/>
            </w:pPr>
            <w:r>
              <w:rPr>
                <w:sz w:val="20"/>
              </w:rPr>
              <w:t xml:space="preserve">F45.8 </w:t>
            </w:r>
          </w:p>
        </w:tc>
        <w:tc>
          <w:tcPr>
            <w:tcW w:w="3420" w:type="dxa"/>
            <w:tcBorders>
              <w:top w:val="single" w:sz="4" w:space="0" w:color="000000"/>
              <w:left w:val="single" w:sz="4" w:space="0" w:color="000000"/>
              <w:bottom w:val="single" w:sz="4" w:space="0" w:color="000000"/>
              <w:right w:val="single" w:sz="4" w:space="0" w:color="000000"/>
            </w:tcBorders>
          </w:tcPr>
          <w:p w14:paraId="22770DDE" w14:textId="77777777" w:rsidR="00425E2D" w:rsidRDefault="00425E2D" w:rsidP="00CB22B5">
            <w:pPr>
              <w:spacing w:line="259" w:lineRule="auto"/>
              <w:ind w:left="3"/>
            </w:pPr>
            <w:r>
              <w:rPr>
                <w:color w:val="2C3E50"/>
                <w:sz w:val="20"/>
              </w:rPr>
              <w:t>Other somatoform disorders</w:t>
            </w:r>
            <w:r>
              <w:rPr>
                <w:sz w:val="20"/>
              </w:rPr>
              <w:t xml:space="preserve"> </w:t>
            </w:r>
          </w:p>
          <w:p w14:paraId="4C5BCF2C" w14:textId="77777777" w:rsidR="00425E2D" w:rsidRDefault="00425E2D" w:rsidP="00CB22B5">
            <w:pPr>
              <w:spacing w:line="259" w:lineRule="auto"/>
              <w:ind w:left="3"/>
            </w:pPr>
            <w:r>
              <w:rPr>
                <w:sz w:val="20"/>
              </w:rPr>
              <w:t xml:space="preserve"> </w:t>
            </w:r>
          </w:p>
        </w:tc>
      </w:tr>
      <w:tr w:rsidR="00425E2D" w14:paraId="43F6448D" w14:textId="77777777" w:rsidTr="00425E2D">
        <w:trPr>
          <w:trHeight w:val="701"/>
        </w:trPr>
        <w:tc>
          <w:tcPr>
            <w:tcW w:w="545" w:type="dxa"/>
            <w:vMerge/>
            <w:tcBorders>
              <w:top w:val="nil"/>
              <w:left w:val="single" w:sz="4" w:space="0" w:color="000000"/>
              <w:bottom w:val="nil"/>
              <w:right w:val="single" w:sz="4" w:space="0" w:color="000000"/>
            </w:tcBorders>
          </w:tcPr>
          <w:p w14:paraId="00EB045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311BDB1"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AA70B76"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56FA335" w14:textId="77777777" w:rsidR="00425E2D" w:rsidRDefault="00425E2D" w:rsidP="00CB22B5">
            <w:pPr>
              <w:spacing w:line="259" w:lineRule="auto"/>
              <w:ind w:left="3"/>
            </w:pPr>
            <w:r>
              <w:rPr>
                <w:sz w:val="20"/>
              </w:rPr>
              <w:t xml:space="preserve">F48.8 </w:t>
            </w:r>
          </w:p>
        </w:tc>
        <w:tc>
          <w:tcPr>
            <w:tcW w:w="3420" w:type="dxa"/>
            <w:tcBorders>
              <w:top w:val="single" w:sz="4" w:space="0" w:color="000000"/>
              <w:left w:val="single" w:sz="4" w:space="0" w:color="000000"/>
              <w:bottom w:val="single" w:sz="4" w:space="0" w:color="000000"/>
              <w:right w:val="single" w:sz="4" w:space="0" w:color="000000"/>
            </w:tcBorders>
          </w:tcPr>
          <w:p w14:paraId="46D4ECF7" w14:textId="77777777" w:rsidR="00425E2D" w:rsidRDefault="00425E2D" w:rsidP="00CB22B5">
            <w:pPr>
              <w:ind w:left="3"/>
            </w:pPr>
            <w:r>
              <w:rPr>
                <w:color w:val="2C3E50"/>
                <w:sz w:val="20"/>
              </w:rPr>
              <w:t>Other specified nonpsychotic mental disorders</w:t>
            </w:r>
            <w:r>
              <w:rPr>
                <w:sz w:val="20"/>
              </w:rPr>
              <w:t xml:space="preserve"> </w:t>
            </w:r>
          </w:p>
          <w:p w14:paraId="719388DC" w14:textId="77777777" w:rsidR="00425E2D" w:rsidRDefault="00425E2D" w:rsidP="00CB22B5">
            <w:pPr>
              <w:spacing w:line="259" w:lineRule="auto"/>
              <w:ind w:left="3"/>
            </w:pPr>
            <w:r>
              <w:rPr>
                <w:sz w:val="20"/>
              </w:rPr>
              <w:t xml:space="preserve"> </w:t>
            </w:r>
          </w:p>
        </w:tc>
      </w:tr>
      <w:tr w:rsidR="00425E2D" w14:paraId="395C1C7C" w14:textId="77777777" w:rsidTr="00425E2D">
        <w:trPr>
          <w:trHeight w:val="701"/>
        </w:trPr>
        <w:tc>
          <w:tcPr>
            <w:tcW w:w="545" w:type="dxa"/>
            <w:vMerge/>
            <w:tcBorders>
              <w:top w:val="nil"/>
              <w:left w:val="single" w:sz="4" w:space="0" w:color="000000"/>
              <w:bottom w:val="nil"/>
              <w:right w:val="single" w:sz="4" w:space="0" w:color="000000"/>
            </w:tcBorders>
          </w:tcPr>
          <w:p w14:paraId="59B0ACF6"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69E84E1A" w14:textId="77777777" w:rsidR="00425E2D" w:rsidRDefault="00425E2D" w:rsidP="00CB22B5">
            <w:pPr>
              <w:spacing w:line="259" w:lineRule="auto"/>
              <w:ind w:left="3"/>
            </w:pPr>
            <w:r>
              <w:rPr>
                <w:sz w:val="20"/>
              </w:rPr>
              <w:t xml:space="preserve">300.9 </w:t>
            </w:r>
          </w:p>
        </w:tc>
        <w:tc>
          <w:tcPr>
            <w:tcW w:w="2969" w:type="dxa"/>
            <w:vMerge w:val="restart"/>
            <w:tcBorders>
              <w:top w:val="single" w:sz="4" w:space="0" w:color="000000"/>
              <w:left w:val="single" w:sz="4" w:space="0" w:color="000000"/>
              <w:bottom w:val="single" w:sz="4" w:space="0" w:color="000000"/>
              <w:right w:val="single" w:sz="4" w:space="0" w:color="000000"/>
            </w:tcBorders>
          </w:tcPr>
          <w:p w14:paraId="10093B80" w14:textId="77777777" w:rsidR="00425E2D" w:rsidRDefault="00425E2D" w:rsidP="00CB22B5">
            <w:pPr>
              <w:spacing w:line="259" w:lineRule="auto"/>
              <w:ind w:left="1"/>
            </w:pPr>
            <w:r>
              <w:rPr>
                <w:sz w:val="20"/>
              </w:rPr>
              <w:t xml:space="preserve">Unspecified nonpsychotic mental disorder </w:t>
            </w:r>
          </w:p>
        </w:tc>
        <w:tc>
          <w:tcPr>
            <w:tcW w:w="900" w:type="dxa"/>
            <w:tcBorders>
              <w:top w:val="single" w:sz="4" w:space="0" w:color="000000"/>
              <w:left w:val="single" w:sz="4" w:space="0" w:color="000000"/>
              <w:bottom w:val="single" w:sz="4" w:space="0" w:color="000000"/>
              <w:right w:val="single" w:sz="4" w:space="0" w:color="000000"/>
            </w:tcBorders>
          </w:tcPr>
          <w:p w14:paraId="4D3C613C" w14:textId="77777777" w:rsidR="00425E2D" w:rsidRDefault="00425E2D" w:rsidP="00CB22B5">
            <w:pPr>
              <w:spacing w:line="259" w:lineRule="auto"/>
              <w:ind w:left="3"/>
            </w:pPr>
            <w:r>
              <w:rPr>
                <w:sz w:val="20"/>
              </w:rPr>
              <w:t xml:space="preserve">F48.9 </w:t>
            </w:r>
          </w:p>
        </w:tc>
        <w:tc>
          <w:tcPr>
            <w:tcW w:w="3420" w:type="dxa"/>
            <w:tcBorders>
              <w:top w:val="single" w:sz="4" w:space="0" w:color="000000"/>
              <w:left w:val="single" w:sz="4" w:space="0" w:color="000000"/>
              <w:bottom w:val="single" w:sz="4" w:space="0" w:color="000000"/>
              <w:right w:val="single" w:sz="4" w:space="0" w:color="000000"/>
            </w:tcBorders>
          </w:tcPr>
          <w:p w14:paraId="206B1C6E" w14:textId="77777777" w:rsidR="00425E2D" w:rsidRDefault="00425E2D" w:rsidP="00CB22B5">
            <w:pPr>
              <w:ind w:left="3"/>
            </w:pPr>
            <w:r>
              <w:rPr>
                <w:color w:val="2C3E50"/>
                <w:sz w:val="20"/>
              </w:rPr>
              <w:t>Nonpsychotic mental disorder, unspecified</w:t>
            </w:r>
            <w:r>
              <w:rPr>
                <w:sz w:val="20"/>
              </w:rPr>
              <w:t xml:space="preserve"> </w:t>
            </w:r>
          </w:p>
          <w:p w14:paraId="482E7570" w14:textId="77777777" w:rsidR="00425E2D" w:rsidRDefault="00425E2D" w:rsidP="00CB22B5">
            <w:pPr>
              <w:spacing w:line="259" w:lineRule="auto"/>
              <w:ind w:left="3"/>
            </w:pPr>
            <w:r>
              <w:rPr>
                <w:sz w:val="20"/>
              </w:rPr>
              <w:t xml:space="preserve"> </w:t>
            </w:r>
          </w:p>
        </w:tc>
      </w:tr>
      <w:tr w:rsidR="00425E2D" w14:paraId="503441C8" w14:textId="77777777" w:rsidTr="00425E2D">
        <w:trPr>
          <w:trHeight w:val="698"/>
        </w:trPr>
        <w:tc>
          <w:tcPr>
            <w:tcW w:w="545" w:type="dxa"/>
            <w:vMerge/>
            <w:tcBorders>
              <w:top w:val="nil"/>
              <w:left w:val="single" w:sz="4" w:space="0" w:color="000000"/>
              <w:bottom w:val="nil"/>
              <w:right w:val="single" w:sz="4" w:space="0" w:color="000000"/>
            </w:tcBorders>
          </w:tcPr>
          <w:p w14:paraId="1DBD8FE0"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0C453B27"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6FAF22D"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4298C39" w14:textId="77777777" w:rsidR="00425E2D" w:rsidRDefault="00425E2D" w:rsidP="00CB22B5">
            <w:pPr>
              <w:spacing w:line="259" w:lineRule="auto"/>
              <w:ind w:left="3"/>
            </w:pPr>
            <w:r>
              <w:rPr>
                <w:sz w:val="20"/>
              </w:rPr>
              <w:t xml:space="preserve">F99 </w:t>
            </w:r>
          </w:p>
        </w:tc>
        <w:tc>
          <w:tcPr>
            <w:tcW w:w="3420" w:type="dxa"/>
            <w:tcBorders>
              <w:top w:val="single" w:sz="4" w:space="0" w:color="000000"/>
              <w:left w:val="single" w:sz="4" w:space="0" w:color="000000"/>
              <w:bottom w:val="single" w:sz="4" w:space="0" w:color="000000"/>
              <w:right w:val="single" w:sz="4" w:space="0" w:color="000000"/>
            </w:tcBorders>
          </w:tcPr>
          <w:p w14:paraId="78F56BC7" w14:textId="77777777" w:rsidR="00425E2D" w:rsidRDefault="00425E2D" w:rsidP="00CB22B5">
            <w:pPr>
              <w:spacing w:after="2" w:line="238" w:lineRule="auto"/>
              <w:ind w:left="3"/>
            </w:pPr>
            <w:r>
              <w:rPr>
                <w:color w:val="2C3E50"/>
                <w:sz w:val="20"/>
              </w:rPr>
              <w:t>Mental disorder, not otherwise specified</w:t>
            </w:r>
            <w:r>
              <w:rPr>
                <w:sz w:val="20"/>
              </w:rPr>
              <w:t xml:space="preserve"> </w:t>
            </w:r>
          </w:p>
          <w:p w14:paraId="7A34A1E8" w14:textId="77777777" w:rsidR="00425E2D" w:rsidRDefault="00425E2D" w:rsidP="00CB22B5">
            <w:pPr>
              <w:spacing w:line="259" w:lineRule="auto"/>
              <w:ind w:left="3"/>
            </w:pPr>
            <w:r>
              <w:rPr>
                <w:sz w:val="20"/>
              </w:rPr>
              <w:t xml:space="preserve"> </w:t>
            </w:r>
          </w:p>
        </w:tc>
      </w:tr>
      <w:tr w:rsidR="00425E2D" w14:paraId="3990C6F2" w14:textId="77777777" w:rsidTr="00425E2D">
        <w:trPr>
          <w:trHeight w:val="470"/>
        </w:trPr>
        <w:tc>
          <w:tcPr>
            <w:tcW w:w="545" w:type="dxa"/>
            <w:vMerge/>
            <w:tcBorders>
              <w:top w:val="nil"/>
              <w:left w:val="single" w:sz="4" w:space="0" w:color="000000"/>
              <w:bottom w:val="nil"/>
              <w:right w:val="single" w:sz="4" w:space="0" w:color="000000"/>
            </w:tcBorders>
          </w:tcPr>
          <w:p w14:paraId="7FCC834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3D50AAA" w14:textId="77777777" w:rsidR="00425E2D" w:rsidRDefault="00425E2D" w:rsidP="00CB22B5">
            <w:pPr>
              <w:spacing w:line="259" w:lineRule="auto"/>
              <w:ind w:left="3"/>
            </w:pPr>
            <w:r>
              <w:rPr>
                <w:sz w:val="20"/>
              </w:rPr>
              <w:t xml:space="preserve">308.0 </w:t>
            </w:r>
          </w:p>
        </w:tc>
        <w:tc>
          <w:tcPr>
            <w:tcW w:w="2969" w:type="dxa"/>
            <w:tcBorders>
              <w:top w:val="single" w:sz="4" w:space="0" w:color="000000"/>
              <w:left w:val="single" w:sz="4" w:space="0" w:color="000000"/>
              <w:bottom w:val="single" w:sz="4" w:space="0" w:color="000000"/>
              <w:right w:val="single" w:sz="4" w:space="0" w:color="000000"/>
            </w:tcBorders>
          </w:tcPr>
          <w:p w14:paraId="7F070DDF" w14:textId="77777777" w:rsidR="00425E2D" w:rsidRDefault="00425E2D" w:rsidP="00CB22B5">
            <w:pPr>
              <w:spacing w:line="259" w:lineRule="auto"/>
              <w:ind w:left="1"/>
            </w:pPr>
            <w:r>
              <w:rPr>
                <w:sz w:val="20"/>
              </w:rPr>
              <w:t xml:space="preserve">Predominant disturbance of emotions </w:t>
            </w:r>
          </w:p>
        </w:tc>
        <w:tc>
          <w:tcPr>
            <w:tcW w:w="900" w:type="dxa"/>
            <w:tcBorders>
              <w:top w:val="single" w:sz="4" w:space="0" w:color="000000"/>
              <w:left w:val="single" w:sz="4" w:space="0" w:color="000000"/>
              <w:bottom w:val="single" w:sz="4" w:space="0" w:color="000000"/>
              <w:right w:val="single" w:sz="4" w:space="0" w:color="000000"/>
            </w:tcBorders>
          </w:tcPr>
          <w:p w14:paraId="4CAC165A" w14:textId="77777777" w:rsidR="00425E2D" w:rsidRDefault="00425E2D" w:rsidP="00CB22B5">
            <w:pPr>
              <w:spacing w:line="259" w:lineRule="auto"/>
              <w:ind w:left="3"/>
            </w:pPr>
            <w:r>
              <w:rPr>
                <w:sz w:val="20"/>
              </w:rPr>
              <w:t xml:space="preserve">F43.0 </w:t>
            </w:r>
          </w:p>
        </w:tc>
        <w:tc>
          <w:tcPr>
            <w:tcW w:w="3420" w:type="dxa"/>
            <w:tcBorders>
              <w:top w:val="single" w:sz="4" w:space="0" w:color="000000"/>
              <w:left w:val="single" w:sz="4" w:space="0" w:color="000000"/>
              <w:bottom w:val="single" w:sz="4" w:space="0" w:color="000000"/>
              <w:right w:val="single" w:sz="4" w:space="0" w:color="000000"/>
            </w:tcBorders>
          </w:tcPr>
          <w:p w14:paraId="00E25BBB" w14:textId="77777777" w:rsidR="00425E2D" w:rsidRDefault="00425E2D" w:rsidP="00CB22B5">
            <w:pPr>
              <w:spacing w:line="259" w:lineRule="auto"/>
              <w:ind w:left="3"/>
            </w:pPr>
            <w:r>
              <w:rPr>
                <w:color w:val="2C3E50"/>
                <w:sz w:val="20"/>
              </w:rPr>
              <w:t>Acute stress reaction</w:t>
            </w:r>
            <w:r>
              <w:rPr>
                <w:sz w:val="20"/>
              </w:rPr>
              <w:t xml:space="preserve"> </w:t>
            </w:r>
          </w:p>
          <w:p w14:paraId="06E5D108" w14:textId="77777777" w:rsidR="00425E2D" w:rsidRDefault="00425E2D" w:rsidP="00CB22B5">
            <w:pPr>
              <w:spacing w:line="259" w:lineRule="auto"/>
              <w:ind w:left="3"/>
            </w:pPr>
            <w:r>
              <w:rPr>
                <w:sz w:val="20"/>
              </w:rPr>
              <w:t xml:space="preserve"> </w:t>
            </w:r>
          </w:p>
        </w:tc>
      </w:tr>
      <w:tr w:rsidR="00425E2D" w14:paraId="1824E5B8" w14:textId="77777777" w:rsidTr="00425E2D">
        <w:trPr>
          <w:trHeight w:val="470"/>
        </w:trPr>
        <w:tc>
          <w:tcPr>
            <w:tcW w:w="545" w:type="dxa"/>
            <w:vMerge/>
            <w:tcBorders>
              <w:top w:val="nil"/>
              <w:left w:val="single" w:sz="4" w:space="0" w:color="000000"/>
              <w:bottom w:val="nil"/>
              <w:right w:val="single" w:sz="4" w:space="0" w:color="000000"/>
            </w:tcBorders>
          </w:tcPr>
          <w:p w14:paraId="022D093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4C87115" w14:textId="77777777" w:rsidR="00425E2D" w:rsidRDefault="00425E2D" w:rsidP="00CB22B5">
            <w:pPr>
              <w:spacing w:line="259" w:lineRule="auto"/>
              <w:ind w:left="3"/>
            </w:pPr>
            <w:r>
              <w:rPr>
                <w:sz w:val="20"/>
              </w:rPr>
              <w:t xml:space="preserve">308.1 </w:t>
            </w:r>
          </w:p>
        </w:tc>
        <w:tc>
          <w:tcPr>
            <w:tcW w:w="2969" w:type="dxa"/>
            <w:tcBorders>
              <w:top w:val="single" w:sz="4" w:space="0" w:color="000000"/>
              <w:left w:val="single" w:sz="4" w:space="0" w:color="000000"/>
              <w:bottom w:val="single" w:sz="4" w:space="0" w:color="000000"/>
              <w:right w:val="single" w:sz="4" w:space="0" w:color="000000"/>
            </w:tcBorders>
          </w:tcPr>
          <w:p w14:paraId="68A6F923" w14:textId="77777777" w:rsidR="00425E2D" w:rsidRDefault="00425E2D" w:rsidP="00CB22B5">
            <w:pPr>
              <w:spacing w:line="259" w:lineRule="auto"/>
              <w:ind w:left="1"/>
            </w:pPr>
            <w:r>
              <w:rPr>
                <w:sz w:val="20"/>
              </w:rPr>
              <w:t xml:space="preserve">Predominant disturbance of consciousness </w:t>
            </w:r>
          </w:p>
        </w:tc>
        <w:tc>
          <w:tcPr>
            <w:tcW w:w="900" w:type="dxa"/>
            <w:tcBorders>
              <w:top w:val="single" w:sz="4" w:space="0" w:color="000000"/>
              <w:left w:val="single" w:sz="4" w:space="0" w:color="000000"/>
              <w:bottom w:val="single" w:sz="4" w:space="0" w:color="000000"/>
              <w:right w:val="single" w:sz="4" w:space="0" w:color="000000"/>
            </w:tcBorders>
          </w:tcPr>
          <w:p w14:paraId="68B0A1A2" w14:textId="77777777" w:rsidR="00425E2D" w:rsidRDefault="00425E2D" w:rsidP="00CB22B5">
            <w:pPr>
              <w:spacing w:line="259" w:lineRule="auto"/>
              <w:ind w:left="3"/>
            </w:pPr>
            <w:r>
              <w:rPr>
                <w:sz w:val="20"/>
              </w:rPr>
              <w:t xml:space="preserve">F43.0 </w:t>
            </w:r>
          </w:p>
        </w:tc>
        <w:tc>
          <w:tcPr>
            <w:tcW w:w="3420" w:type="dxa"/>
            <w:tcBorders>
              <w:top w:val="single" w:sz="4" w:space="0" w:color="000000"/>
              <w:left w:val="single" w:sz="4" w:space="0" w:color="000000"/>
              <w:bottom w:val="single" w:sz="4" w:space="0" w:color="000000"/>
              <w:right w:val="single" w:sz="4" w:space="0" w:color="000000"/>
            </w:tcBorders>
          </w:tcPr>
          <w:p w14:paraId="5B35AF99" w14:textId="77777777" w:rsidR="00425E2D" w:rsidRDefault="00425E2D" w:rsidP="00CB22B5">
            <w:pPr>
              <w:spacing w:line="259" w:lineRule="auto"/>
              <w:ind w:left="3"/>
            </w:pPr>
            <w:r>
              <w:rPr>
                <w:color w:val="2C3E50"/>
                <w:sz w:val="20"/>
              </w:rPr>
              <w:t>Acute stress reaction</w:t>
            </w:r>
            <w:r>
              <w:rPr>
                <w:sz w:val="20"/>
              </w:rPr>
              <w:t xml:space="preserve"> </w:t>
            </w:r>
          </w:p>
          <w:p w14:paraId="359E6211" w14:textId="77777777" w:rsidR="00425E2D" w:rsidRDefault="00425E2D" w:rsidP="00CB22B5">
            <w:pPr>
              <w:spacing w:line="259" w:lineRule="auto"/>
              <w:ind w:left="3"/>
            </w:pPr>
            <w:r>
              <w:rPr>
                <w:sz w:val="20"/>
              </w:rPr>
              <w:t xml:space="preserve"> </w:t>
            </w:r>
          </w:p>
        </w:tc>
      </w:tr>
      <w:tr w:rsidR="00425E2D" w14:paraId="304BBCBC" w14:textId="77777777" w:rsidTr="00425E2D">
        <w:trPr>
          <w:trHeight w:val="470"/>
        </w:trPr>
        <w:tc>
          <w:tcPr>
            <w:tcW w:w="545" w:type="dxa"/>
            <w:vMerge/>
            <w:tcBorders>
              <w:top w:val="nil"/>
              <w:left w:val="single" w:sz="4" w:space="0" w:color="000000"/>
              <w:bottom w:val="nil"/>
              <w:right w:val="single" w:sz="4" w:space="0" w:color="000000"/>
            </w:tcBorders>
          </w:tcPr>
          <w:p w14:paraId="5A8D788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0555465" w14:textId="77777777" w:rsidR="00425E2D" w:rsidRDefault="00425E2D" w:rsidP="00CB22B5">
            <w:pPr>
              <w:spacing w:line="259" w:lineRule="auto"/>
              <w:ind w:left="3"/>
            </w:pPr>
            <w:r>
              <w:rPr>
                <w:sz w:val="20"/>
              </w:rPr>
              <w:t xml:space="preserve">308.2 </w:t>
            </w:r>
          </w:p>
        </w:tc>
        <w:tc>
          <w:tcPr>
            <w:tcW w:w="2969" w:type="dxa"/>
            <w:tcBorders>
              <w:top w:val="single" w:sz="4" w:space="0" w:color="000000"/>
              <w:left w:val="single" w:sz="4" w:space="0" w:color="000000"/>
              <w:bottom w:val="single" w:sz="4" w:space="0" w:color="000000"/>
              <w:right w:val="single" w:sz="4" w:space="0" w:color="000000"/>
            </w:tcBorders>
          </w:tcPr>
          <w:p w14:paraId="64936481" w14:textId="77777777" w:rsidR="00425E2D" w:rsidRDefault="00425E2D" w:rsidP="00CB22B5">
            <w:pPr>
              <w:spacing w:line="259" w:lineRule="auto"/>
              <w:ind w:left="1"/>
            </w:pPr>
            <w:r>
              <w:rPr>
                <w:sz w:val="20"/>
              </w:rPr>
              <w:t xml:space="preserve">Predominant psychomotor disturbance </w:t>
            </w:r>
          </w:p>
        </w:tc>
        <w:tc>
          <w:tcPr>
            <w:tcW w:w="900" w:type="dxa"/>
            <w:tcBorders>
              <w:top w:val="single" w:sz="4" w:space="0" w:color="000000"/>
              <w:left w:val="single" w:sz="4" w:space="0" w:color="000000"/>
              <w:bottom w:val="single" w:sz="4" w:space="0" w:color="000000"/>
              <w:right w:val="single" w:sz="4" w:space="0" w:color="000000"/>
            </w:tcBorders>
          </w:tcPr>
          <w:p w14:paraId="0583A374" w14:textId="77777777" w:rsidR="00425E2D" w:rsidRDefault="00425E2D" w:rsidP="00CB22B5">
            <w:pPr>
              <w:spacing w:line="259" w:lineRule="auto"/>
              <w:ind w:left="3"/>
            </w:pPr>
            <w:r>
              <w:rPr>
                <w:sz w:val="20"/>
              </w:rPr>
              <w:t xml:space="preserve">F43.0 </w:t>
            </w:r>
          </w:p>
        </w:tc>
        <w:tc>
          <w:tcPr>
            <w:tcW w:w="3420" w:type="dxa"/>
            <w:tcBorders>
              <w:top w:val="single" w:sz="4" w:space="0" w:color="000000"/>
              <w:left w:val="single" w:sz="4" w:space="0" w:color="000000"/>
              <w:bottom w:val="single" w:sz="4" w:space="0" w:color="000000"/>
              <w:right w:val="single" w:sz="4" w:space="0" w:color="000000"/>
            </w:tcBorders>
          </w:tcPr>
          <w:p w14:paraId="26223AEF" w14:textId="77777777" w:rsidR="00425E2D" w:rsidRDefault="00425E2D" w:rsidP="00CB22B5">
            <w:pPr>
              <w:spacing w:line="259" w:lineRule="auto"/>
              <w:ind w:left="3"/>
            </w:pPr>
            <w:r>
              <w:rPr>
                <w:color w:val="2C3E50"/>
                <w:sz w:val="20"/>
              </w:rPr>
              <w:t>Acute stress reaction</w:t>
            </w:r>
            <w:r>
              <w:rPr>
                <w:sz w:val="20"/>
              </w:rPr>
              <w:t xml:space="preserve"> </w:t>
            </w:r>
          </w:p>
          <w:p w14:paraId="0A3BB998" w14:textId="77777777" w:rsidR="00425E2D" w:rsidRDefault="00425E2D" w:rsidP="00CB22B5">
            <w:pPr>
              <w:spacing w:line="259" w:lineRule="auto"/>
              <w:ind w:left="3"/>
            </w:pPr>
            <w:r>
              <w:rPr>
                <w:sz w:val="20"/>
              </w:rPr>
              <w:t xml:space="preserve"> </w:t>
            </w:r>
          </w:p>
        </w:tc>
      </w:tr>
      <w:tr w:rsidR="00425E2D" w14:paraId="0B0524A2" w14:textId="77777777" w:rsidTr="00425E2D">
        <w:trPr>
          <w:trHeight w:val="470"/>
        </w:trPr>
        <w:tc>
          <w:tcPr>
            <w:tcW w:w="545" w:type="dxa"/>
            <w:vMerge/>
            <w:tcBorders>
              <w:top w:val="nil"/>
              <w:left w:val="single" w:sz="4" w:space="0" w:color="000000"/>
              <w:bottom w:val="nil"/>
              <w:right w:val="single" w:sz="4" w:space="0" w:color="000000"/>
            </w:tcBorders>
          </w:tcPr>
          <w:p w14:paraId="64943AD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5A1E29C" w14:textId="77777777" w:rsidR="00425E2D" w:rsidRDefault="00425E2D" w:rsidP="00CB22B5">
            <w:pPr>
              <w:spacing w:line="259" w:lineRule="auto"/>
              <w:ind w:left="3"/>
            </w:pPr>
            <w:r>
              <w:rPr>
                <w:sz w:val="20"/>
              </w:rPr>
              <w:t xml:space="preserve">308.3 </w:t>
            </w:r>
          </w:p>
        </w:tc>
        <w:tc>
          <w:tcPr>
            <w:tcW w:w="2969" w:type="dxa"/>
            <w:tcBorders>
              <w:top w:val="single" w:sz="4" w:space="0" w:color="000000"/>
              <w:left w:val="single" w:sz="4" w:space="0" w:color="000000"/>
              <w:bottom w:val="single" w:sz="4" w:space="0" w:color="000000"/>
              <w:right w:val="single" w:sz="4" w:space="0" w:color="000000"/>
            </w:tcBorders>
          </w:tcPr>
          <w:p w14:paraId="4E7F3D5C" w14:textId="77777777" w:rsidR="00425E2D" w:rsidRDefault="00425E2D" w:rsidP="00CB22B5">
            <w:pPr>
              <w:spacing w:line="259" w:lineRule="auto"/>
              <w:ind w:left="1"/>
            </w:pPr>
            <w:r>
              <w:rPr>
                <w:sz w:val="20"/>
              </w:rPr>
              <w:t xml:space="preserve">Other acute reactions to stress </w:t>
            </w:r>
          </w:p>
        </w:tc>
        <w:tc>
          <w:tcPr>
            <w:tcW w:w="900" w:type="dxa"/>
            <w:tcBorders>
              <w:top w:val="single" w:sz="4" w:space="0" w:color="000000"/>
              <w:left w:val="single" w:sz="4" w:space="0" w:color="000000"/>
              <w:bottom w:val="single" w:sz="4" w:space="0" w:color="000000"/>
              <w:right w:val="single" w:sz="4" w:space="0" w:color="000000"/>
            </w:tcBorders>
          </w:tcPr>
          <w:p w14:paraId="0261BF3A" w14:textId="77777777" w:rsidR="00425E2D" w:rsidRDefault="00425E2D" w:rsidP="00CB22B5">
            <w:pPr>
              <w:spacing w:line="259" w:lineRule="auto"/>
              <w:ind w:left="1"/>
            </w:pPr>
            <w:r>
              <w:rPr>
                <w:sz w:val="20"/>
              </w:rPr>
              <w:t xml:space="preserve">F43.0 </w:t>
            </w:r>
          </w:p>
        </w:tc>
        <w:tc>
          <w:tcPr>
            <w:tcW w:w="3420" w:type="dxa"/>
            <w:tcBorders>
              <w:top w:val="single" w:sz="4" w:space="0" w:color="000000"/>
              <w:left w:val="single" w:sz="4" w:space="0" w:color="000000"/>
              <w:bottom w:val="single" w:sz="4" w:space="0" w:color="000000"/>
              <w:right w:val="single" w:sz="4" w:space="0" w:color="000000"/>
            </w:tcBorders>
          </w:tcPr>
          <w:p w14:paraId="7AF1CE83" w14:textId="77777777" w:rsidR="00425E2D" w:rsidRDefault="00425E2D" w:rsidP="00CB22B5">
            <w:pPr>
              <w:spacing w:line="259" w:lineRule="auto"/>
              <w:ind w:left="3"/>
            </w:pPr>
            <w:r>
              <w:rPr>
                <w:color w:val="2C3E50"/>
                <w:sz w:val="20"/>
              </w:rPr>
              <w:t>Acute stress reaction</w:t>
            </w:r>
            <w:r>
              <w:rPr>
                <w:sz w:val="20"/>
              </w:rPr>
              <w:t xml:space="preserve"> </w:t>
            </w:r>
          </w:p>
          <w:p w14:paraId="298C6B82" w14:textId="77777777" w:rsidR="00425E2D" w:rsidRDefault="00425E2D" w:rsidP="00CB22B5">
            <w:pPr>
              <w:spacing w:line="259" w:lineRule="auto"/>
              <w:ind w:left="3"/>
            </w:pPr>
            <w:r>
              <w:rPr>
                <w:sz w:val="20"/>
              </w:rPr>
              <w:t xml:space="preserve"> </w:t>
            </w:r>
          </w:p>
        </w:tc>
      </w:tr>
      <w:tr w:rsidR="00425E2D" w14:paraId="37518BA4" w14:textId="77777777" w:rsidTr="00425E2D">
        <w:trPr>
          <w:trHeight w:val="468"/>
        </w:trPr>
        <w:tc>
          <w:tcPr>
            <w:tcW w:w="545" w:type="dxa"/>
            <w:vMerge/>
            <w:tcBorders>
              <w:top w:val="nil"/>
              <w:left w:val="single" w:sz="4" w:space="0" w:color="000000"/>
              <w:bottom w:val="nil"/>
              <w:right w:val="single" w:sz="4" w:space="0" w:color="000000"/>
            </w:tcBorders>
          </w:tcPr>
          <w:p w14:paraId="5F5B1C7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560C5BF" w14:textId="77777777" w:rsidR="00425E2D" w:rsidRDefault="00425E2D" w:rsidP="00CB22B5">
            <w:pPr>
              <w:spacing w:line="259" w:lineRule="auto"/>
              <w:ind w:left="3"/>
            </w:pPr>
            <w:r>
              <w:rPr>
                <w:sz w:val="20"/>
              </w:rPr>
              <w:t xml:space="preserve">308.4 </w:t>
            </w:r>
          </w:p>
        </w:tc>
        <w:tc>
          <w:tcPr>
            <w:tcW w:w="2969" w:type="dxa"/>
            <w:tcBorders>
              <w:top w:val="single" w:sz="4" w:space="0" w:color="000000"/>
              <w:left w:val="single" w:sz="4" w:space="0" w:color="000000"/>
              <w:bottom w:val="single" w:sz="4" w:space="0" w:color="000000"/>
              <w:right w:val="single" w:sz="4" w:space="0" w:color="000000"/>
            </w:tcBorders>
          </w:tcPr>
          <w:p w14:paraId="2C8EFE2A" w14:textId="77777777" w:rsidR="00425E2D" w:rsidRDefault="00425E2D" w:rsidP="00CB22B5">
            <w:pPr>
              <w:spacing w:line="259" w:lineRule="auto"/>
              <w:ind w:left="1"/>
            </w:pPr>
            <w:r>
              <w:rPr>
                <w:sz w:val="20"/>
              </w:rPr>
              <w:t xml:space="preserve">Mixed disorders as reaction to stress </w:t>
            </w:r>
          </w:p>
        </w:tc>
        <w:tc>
          <w:tcPr>
            <w:tcW w:w="900" w:type="dxa"/>
            <w:tcBorders>
              <w:top w:val="single" w:sz="4" w:space="0" w:color="000000"/>
              <w:left w:val="single" w:sz="4" w:space="0" w:color="000000"/>
              <w:bottom w:val="single" w:sz="4" w:space="0" w:color="000000"/>
              <w:right w:val="single" w:sz="4" w:space="0" w:color="000000"/>
            </w:tcBorders>
          </w:tcPr>
          <w:p w14:paraId="04B95991" w14:textId="77777777" w:rsidR="00425E2D" w:rsidRDefault="00425E2D" w:rsidP="00CB22B5">
            <w:pPr>
              <w:spacing w:line="259" w:lineRule="auto"/>
              <w:ind w:left="3"/>
            </w:pPr>
            <w:r>
              <w:rPr>
                <w:sz w:val="20"/>
              </w:rPr>
              <w:t xml:space="preserve">F43.0 </w:t>
            </w:r>
          </w:p>
        </w:tc>
        <w:tc>
          <w:tcPr>
            <w:tcW w:w="3420" w:type="dxa"/>
            <w:tcBorders>
              <w:top w:val="single" w:sz="4" w:space="0" w:color="000000"/>
              <w:left w:val="single" w:sz="4" w:space="0" w:color="000000"/>
              <w:bottom w:val="single" w:sz="4" w:space="0" w:color="000000"/>
              <w:right w:val="single" w:sz="4" w:space="0" w:color="000000"/>
            </w:tcBorders>
          </w:tcPr>
          <w:p w14:paraId="55ADCE04" w14:textId="77777777" w:rsidR="00425E2D" w:rsidRDefault="00425E2D" w:rsidP="00CB22B5">
            <w:pPr>
              <w:spacing w:line="259" w:lineRule="auto"/>
              <w:ind w:left="3"/>
            </w:pPr>
            <w:r>
              <w:rPr>
                <w:color w:val="2C3E50"/>
                <w:sz w:val="20"/>
              </w:rPr>
              <w:t>Acute stress reaction</w:t>
            </w:r>
            <w:r>
              <w:rPr>
                <w:sz w:val="20"/>
              </w:rPr>
              <w:t xml:space="preserve"> </w:t>
            </w:r>
          </w:p>
          <w:p w14:paraId="07C54E17" w14:textId="77777777" w:rsidR="00425E2D" w:rsidRDefault="00425E2D" w:rsidP="00CB22B5">
            <w:pPr>
              <w:spacing w:line="259" w:lineRule="auto"/>
              <w:ind w:left="3"/>
            </w:pPr>
            <w:r>
              <w:rPr>
                <w:sz w:val="20"/>
              </w:rPr>
              <w:t xml:space="preserve"> </w:t>
            </w:r>
          </w:p>
        </w:tc>
      </w:tr>
      <w:tr w:rsidR="00425E2D" w14:paraId="6E4197A7" w14:textId="77777777" w:rsidTr="00425E2D">
        <w:trPr>
          <w:trHeight w:val="470"/>
        </w:trPr>
        <w:tc>
          <w:tcPr>
            <w:tcW w:w="545" w:type="dxa"/>
            <w:vMerge/>
            <w:tcBorders>
              <w:top w:val="nil"/>
              <w:left w:val="single" w:sz="4" w:space="0" w:color="000000"/>
              <w:bottom w:val="nil"/>
              <w:right w:val="single" w:sz="4" w:space="0" w:color="000000"/>
            </w:tcBorders>
          </w:tcPr>
          <w:p w14:paraId="4E66F0C3"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5E2F4F0A" w14:textId="77777777" w:rsidR="00425E2D" w:rsidRDefault="00425E2D" w:rsidP="00CB22B5">
            <w:pPr>
              <w:spacing w:line="259" w:lineRule="auto"/>
              <w:ind w:left="3"/>
            </w:pPr>
            <w:r>
              <w:rPr>
                <w:sz w:val="20"/>
              </w:rPr>
              <w:t xml:space="preserve">308.9 </w:t>
            </w:r>
          </w:p>
        </w:tc>
        <w:tc>
          <w:tcPr>
            <w:tcW w:w="2969" w:type="dxa"/>
            <w:vMerge w:val="restart"/>
            <w:tcBorders>
              <w:top w:val="single" w:sz="4" w:space="0" w:color="000000"/>
              <w:left w:val="single" w:sz="4" w:space="0" w:color="000000"/>
              <w:bottom w:val="single" w:sz="4" w:space="0" w:color="000000"/>
              <w:right w:val="single" w:sz="4" w:space="0" w:color="000000"/>
            </w:tcBorders>
          </w:tcPr>
          <w:p w14:paraId="57F8298B" w14:textId="77777777" w:rsidR="00425E2D" w:rsidRDefault="00425E2D" w:rsidP="00CB22B5">
            <w:pPr>
              <w:spacing w:line="259" w:lineRule="auto"/>
              <w:ind w:left="1"/>
            </w:pPr>
            <w:r>
              <w:rPr>
                <w:sz w:val="20"/>
              </w:rPr>
              <w:t xml:space="preserve">Unspecified acute reaction to stress </w:t>
            </w:r>
          </w:p>
        </w:tc>
        <w:tc>
          <w:tcPr>
            <w:tcW w:w="900" w:type="dxa"/>
            <w:tcBorders>
              <w:top w:val="single" w:sz="4" w:space="0" w:color="000000"/>
              <w:left w:val="single" w:sz="4" w:space="0" w:color="000000"/>
              <w:bottom w:val="single" w:sz="4" w:space="0" w:color="000000"/>
              <w:right w:val="single" w:sz="4" w:space="0" w:color="000000"/>
            </w:tcBorders>
          </w:tcPr>
          <w:p w14:paraId="665E9D73" w14:textId="77777777" w:rsidR="00425E2D" w:rsidRDefault="00425E2D" w:rsidP="00CB22B5">
            <w:pPr>
              <w:spacing w:line="259" w:lineRule="auto"/>
              <w:ind w:left="3"/>
            </w:pPr>
            <w:r>
              <w:rPr>
                <w:sz w:val="20"/>
              </w:rPr>
              <w:t xml:space="preserve">F43.0 </w:t>
            </w:r>
          </w:p>
        </w:tc>
        <w:tc>
          <w:tcPr>
            <w:tcW w:w="3420" w:type="dxa"/>
            <w:tcBorders>
              <w:top w:val="single" w:sz="4" w:space="0" w:color="000000"/>
              <w:left w:val="single" w:sz="4" w:space="0" w:color="000000"/>
              <w:bottom w:val="single" w:sz="4" w:space="0" w:color="000000"/>
              <w:right w:val="single" w:sz="4" w:space="0" w:color="000000"/>
            </w:tcBorders>
          </w:tcPr>
          <w:p w14:paraId="56CB2A74" w14:textId="77777777" w:rsidR="00425E2D" w:rsidRDefault="00425E2D" w:rsidP="00CB22B5">
            <w:pPr>
              <w:spacing w:line="259" w:lineRule="auto"/>
              <w:ind w:left="3"/>
            </w:pPr>
            <w:r>
              <w:rPr>
                <w:color w:val="2C3E50"/>
                <w:sz w:val="20"/>
              </w:rPr>
              <w:t>Acute stress reaction</w:t>
            </w:r>
            <w:r>
              <w:rPr>
                <w:sz w:val="20"/>
              </w:rPr>
              <w:t xml:space="preserve"> </w:t>
            </w:r>
          </w:p>
          <w:p w14:paraId="4B2890A3" w14:textId="77777777" w:rsidR="00425E2D" w:rsidRDefault="00425E2D" w:rsidP="00CB22B5">
            <w:pPr>
              <w:spacing w:line="259" w:lineRule="auto"/>
              <w:ind w:left="3"/>
            </w:pPr>
            <w:r>
              <w:rPr>
                <w:sz w:val="20"/>
              </w:rPr>
              <w:t xml:space="preserve"> </w:t>
            </w:r>
          </w:p>
        </w:tc>
      </w:tr>
      <w:tr w:rsidR="00425E2D" w14:paraId="3F7F3AA5" w14:textId="77777777" w:rsidTr="00425E2D">
        <w:trPr>
          <w:trHeight w:val="701"/>
        </w:trPr>
        <w:tc>
          <w:tcPr>
            <w:tcW w:w="545" w:type="dxa"/>
            <w:vMerge/>
            <w:tcBorders>
              <w:top w:val="nil"/>
              <w:left w:val="single" w:sz="4" w:space="0" w:color="000000"/>
              <w:bottom w:val="nil"/>
              <w:right w:val="single" w:sz="4" w:space="0" w:color="000000"/>
            </w:tcBorders>
          </w:tcPr>
          <w:p w14:paraId="6563C4B9"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F7ECC2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E6A603C"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1FAD1DC" w14:textId="77777777" w:rsidR="00425E2D" w:rsidRDefault="00425E2D" w:rsidP="00CB22B5">
            <w:pPr>
              <w:spacing w:line="259" w:lineRule="auto"/>
              <w:ind w:left="3"/>
            </w:pPr>
            <w:r>
              <w:rPr>
                <w:sz w:val="20"/>
              </w:rPr>
              <w:t xml:space="preserve">R45.7 </w:t>
            </w:r>
          </w:p>
        </w:tc>
        <w:tc>
          <w:tcPr>
            <w:tcW w:w="3420" w:type="dxa"/>
            <w:tcBorders>
              <w:top w:val="single" w:sz="4" w:space="0" w:color="000000"/>
              <w:left w:val="single" w:sz="4" w:space="0" w:color="000000"/>
              <w:bottom w:val="single" w:sz="4" w:space="0" w:color="000000"/>
              <w:right w:val="single" w:sz="4" w:space="0" w:color="000000"/>
            </w:tcBorders>
          </w:tcPr>
          <w:p w14:paraId="1E51CCB3" w14:textId="77777777" w:rsidR="00425E2D" w:rsidRDefault="00425E2D" w:rsidP="00CB22B5">
            <w:pPr>
              <w:ind w:left="3"/>
            </w:pPr>
            <w:r>
              <w:rPr>
                <w:color w:val="2C3E50"/>
                <w:sz w:val="20"/>
              </w:rPr>
              <w:t>State of emotional shock and stress, unspecified</w:t>
            </w:r>
            <w:r>
              <w:rPr>
                <w:sz w:val="20"/>
              </w:rPr>
              <w:t xml:space="preserve"> </w:t>
            </w:r>
          </w:p>
          <w:p w14:paraId="4326B875" w14:textId="77777777" w:rsidR="00425E2D" w:rsidRDefault="00425E2D" w:rsidP="00CB22B5">
            <w:pPr>
              <w:spacing w:line="259" w:lineRule="auto"/>
              <w:ind w:left="3"/>
            </w:pPr>
            <w:r>
              <w:rPr>
                <w:sz w:val="20"/>
              </w:rPr>
              <w:t xml:space="preserve"> </w:t>
            </w:r>
          </w:p>
        </w:tc>
      </w:tr>
      <w:tr w:rsidR="00425E2D" w14:paraId="42A5920F" w14:textId="77777777" w:rsidTr="00425E2D">
        <w:trPr>
          <w:trHeight w:val="698"/>
        </w:trPr>
        <w:tc>
          <w:tcPr>
            <w:tcW w:w="545" w:type="dxa"/>
            <w:vMerge/>
            <w:tcBorders>
              <w:top w:val="nil"/>
              <w:left w:val="single" w:sz="4" w:space="0" w:color="000000"/>
              <w:bottom w:val="nil"/>
              <w:right w:val="single" w:sz="4" w:space="0" w:color="000000"/>
            </w:tcBorders>
          </w:tcPr>
          <w:p w14:paraId="0EF9932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78DFB88" w14:textId="77777777" w:rsidR="00425E2D" w:rsidRDefault="00425E2D" w:rsidP="00CB22B5">
            <w:pPr>
              <w:spacing w:line="259" w:lineRule="auto"/>
              <w:ind w:left="3"/>
            </w:pPr>
            <w:r>
              <w:rPr>
                <w:sz w:val="20"/>
              </w:rPr>
              <w:t xml:space="preserve">309.0 </w:t>
            </w:r>
          </w:p>
        </w:tc>
        <w:tc>
          <w:tcPr>
            <w:tcW w:w="2969" w:type="dxa"/>
            <w:tcBorders>
              <w:top w:val="single" w:sz="4" w:space="0" w:color="000000"/>
              <w:left w:val="single" w:sz="4" w:space="0" w:color="000000"/>
              <w:bottom w:val="single" w:sz="4" w:space="0" w:color="000000"/>
              <w:right w:val="single" w:sz="4" w:space="0" w:color="000000"/>
            </w:tcBorders>
          </w:tcPr>
          <w:p w14:paraId="3CF76021" w14:textId="77777777" w:rsidR="00425E2D" w:rsidRDefault="00425E2D" w:rsidP="00CB22B5">
            <w:pPr>
              <w:spacing w:line="259" w:lineRule="auto"/>
              <w:ind w:left="1"/>
            </w:pPr>
            <w:r>
              <w:rPr>
                <w:sz w:val="20"/>
              </w:rPr>
              <w:t xml:space="preserve">Adjustment disorder with depressed mood </w:t>
            </w:r>
          </w:p>
        </w:tc>
        <w:tc>
          <w:tcPr>
            <w:tcW w:w="900" w:type="dxa"/>
            <w:tcBorders>
              <w:top w:val="single" w:sz="4" w:space="0" w:color="000000"/>
              <w:left w:val="single" w:sz="4" w:space="0" w:color="000000"/>
              <w:bottom w:val="single" w:sz="4" w:space="0" w:color="000000"/>
              <w:right w:val="single" w:sz="4" w:space="0" w:color="000000"/>
            </w:tcBorders>
          </w:tcPr>
          <w:p w14:paraId="792FB604" w14:textId="77777777" w:rsidR="00425E2D" w:rsidRDefault="00425E2D" w:rsidP="00CB22B5">
            <w:pPr>
              <w:spacing w:line="259" w:lineRule="auto"/>
              <w:ind w:left="3"/>
            </w:pPr>
            <w:r>
              <w:rPr>
                <w:sz w:val="20"/>
              </w:rPr>
              <w:t xml:space="preserve">F43.21 </w:t>
            </w:r>
          </w:p>
        </w:tc>
        <w:tc>
          <w:tcPr>
            <w:tcW w:w="3420" w:type="dxa"/>
            <w:tcBorders>
              <w:top w:val="single" w:sz="4" w:space="0" w:color="000000"/>
              <w:left w:val="single" w:sz="4" w:space="0" w:color="000000"/>
              <w:bottom w:val="single" w:sz="4" w:space="0" w:color="000000"/>
              <w:right w:val="single" w:sz="4" w:space="0" w:color="000000"/>
            </w:tcBorders>
          </w:tcPr>
          <w:p w14:paraId="3666A41A" w14:textId="77777777" w:rsidR="00425E2D" w:rsidRDefault="00425E2D" w:rsidP="00CB22B5">
            <w:pPr>
              <w:ind w:left="3"/>
            </w:pPr>
            <w:r>
              <w:rPr>
                <w:color w:val="2C3E50"/>
                <w:sz w:val="20"/>
              </w:rPr>
              <w:t>Adjustment disorder with depressed mood</w:t>
            </w:r>
            <w:r>
              <w:rPr>
                <w:sz w:val="20"/>
              </w:rPr>
              <w:t xml:space="preserve"> </w:t>
            </w:r>
          </w:p>
          <w:p w14:paraId="1AB23B9C" w14:textId="77777777" w:rsidR="00425E2D" w:rsidRDefault="00425E2D" w:rsidP="00CB22B5">
            <w:pPr>
              <w:spacing w:line="259" w:lineRule="auto"/>
              <w:ind w:left="3"/>
            </w:pPr>
            <w:r>
              <w:rPr>
                <w:sz w:val="20"/>
              </w:rPr>
              <w:t xml:space="preserve"> </w:t>
            </w:r>
          </w:p>
        </w:tc>
      </w:tr>
      <w:tr w:rsidR="00425E2D" w14:paraId="672C1538" w14:textId="77777777" w:rsidTr="00425E2D">
        <w:trPr>
          <w:trHeight w:val="701"/>
        </w:trPr>
        <w:tc>
          <w:tcPr>
            <w:tcW w:w="545" w:type="dxa"/>
            <w:vMerge/>
            <w:tcBorders>
              <w:top w:val="nil"/>
              <w:left w:val="single" w:sz="4" w:space="0" w:color="000000"/>
              <w:bottom w:val="nil"/>
              <w:right w:val="single" w:sz="4" w:space="0" w:color="000000"/>
            </w:tcBorders>
          </w:tcPr>
          <w:p w14:paraId="64E120B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BB1E3F4" w14:textId="77777777" w:rsidR="00425E2D" w:rsidRDefault="00425E2D" w:rsidP="00CB22B5">
            <w:pPr>
              <w:spacing w:line="259" w:lineRule="auto"/>
              <w:ind w:left="3"/>
            </w:pPr>
            <w:r>
              <w:rPr>
                <w:sz w:val="20"/>
              </w:rPr>
              <w:t xml:space="preserve">309.1 </w:t>
            </w:r>
          </w:p>
        </w:tc>
        <w:tc>
          <w:tcPr>
            <w:tcW w:w="2969" w:type="dxa"/>
            <w:tcBorders>
              <w:top w:val="single" w:sz="4" w:space="0" w:color="000000"/>
              <w:left w:val="single" w:sz="4" w:space="0" w:color="000000"/>
              <w:bottom w:val="single" w:sz="4" w:space="0" w:color="000000"/>
              <w:right w:val="single" w:sz="4" w:space="0" w:color="000000"/>
            </w:tcBorders>
          </w:tcPr>
          <w:p w14:paraId="6282D3B1" w14:textId="77777777" w:rsidR="00425E2D" w:rsidRDefault="00425E2D" w:rsidP="00CB22B5">
            <w:pPr>
              <w:spacing w:line="259" w:lineRule="auto"/>
              <w:ind w:left="1"/>
            </w:pPr>
            <w:r>
              <w:rPr>
                <w:sz w:val="20"/>
              </w:rPr>
              <w:t xml:space="preserve">Prolonged depressive reaction </w:t>
            </w:r>
          </w:p>
        </w:tc>
        <w:tc>
          <w:tcPr>
            <w:tcW w:w="900" w:type="dxa"/>
            <w:tcBorders>
              <w:top w:val="single" w:sz="4" w:space="0" w:color="000000"/>
              <w:left w:val="single" w:sz="4" w:space="0" w:color="000000"/>
              <w:bottom w:val="single" w:sz="4" w:space="0" w:color="000000"/>
              <w:right w:val="single" w:sz="4" w:space="0" w:color="000000"/>
            </w:tcBorders>
          </w:tcPr>
          <w:p w14:paraId="50001527" w14:textId="77777777" w:rsidR="00425E2D" w:rsidRDefault="00425E2D" w:rsidP="00CB22B5">
            <w:pPr>
              <w:spacing w:line="259" w:lineRule="auto"/>
            </w:pPr>
            <w:r>
              <w:rPr>
                <w:sz w:val="20"/>
              </w:rPr>
              <w:t xml:space="preserve">F43.21 </w:t>
            </w:r>
          </w:p>
        </w:tc>
        <w:tc>
          <w:tcPr>
            <w:tcW w:w="3420" w:type="dxa"/>
            <w:tcBorders>
              <w:top w:val="single" w:sz="4" w:space="0" w:color="000000"/>
              <w:left w:val="single" w:sz="4" w:space="0" w:color="000000"/>
              <w:bottom w:val="single" w:sz="4" w:space="0" w:color="000000"/>
              <w:right w:val="single" w:sz="4" w:space="0" w:color="000000"/>
            </w:tcBorders>
          </w:tcPr>
          <w:p w14:paraId="2E384991" w14:textId="77777777" w:rsidR="00425E2D" w:rsidRDefault="00425E2D" w:rsidP="00CB22B5">
            <w:pPr>
              <w:ind w:left="3"/>
            </w:pPr>
            <w:r>
              <w:rPr>
                <w:color w:val="2C3E50"/>
                <w:sz w:val="20"/>
              </w:rPr>
              <w:t>Adjustment disorder with depressed mood</w:t>
            </w:r>
            <w:r>
              <w:rPr>
                <w:sz w:val="20"/>
              </w:rPr>
              <w:t xml:space="preserve"> </w:t>
            </w:r>
          </w:p>
          <w:p w14:paraId="406B15B2" w14:textId="77777777" w:rsidR="00425E2D" w:rsidRDefault="00425E2D" w:rsidP="00CB22B5">
            <w:pPr>
              <w:spacing w:line="259" w:lineRule="auto"/>
              <w:ind w:left="3"/>
            </w:pPr>
            <w:r>
              <w:rPr>
                <w:sz w:val="20"/>
              </w:rPr>
              <w:t xml:space="preserve"> </w:t>
            </w:r>
          </w:p>
        </w:tc>
      </w:tr>
      <w:tr w:rsidR="00425E2D" w14:paraId="4F4F68C0" w14:textId="77777777" w:rsidTr="00425E2D">
        <w:trPr>
          <w:trHeight w:val="470"/>
        </w:trPr>
        <w:tc>
          <w:tcPr>
            <w:tcW w:w="545" w:type="dxa"/>
            <w:vMerge/>
            <w:tcBorders>
              <w:top w:val="nil"/>
              <w:left w:val="single" w:sz="4" w:space="0" w:color="000000"/>
              <w:bottom w:val="nil"/>
              <w:right w:val="single" w:sz="4" w:space="0" w:color="000000"/>
            </w:tcBorders>
          </w:tcPr>
          <w:p w14:paraId="2136F11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3CBE0D6" w14:textId="77777777" w:rsidR="00425E2D" w:rsidRDefault="00425E2D" w:rsidP="00CB22B5">
            <w:pPr>
              <w:spacing w:line="259" w:lineRule="auto"/>
              <w:ind w:left="3"/>
            </w:pPr>
            <w:r>
              <w:rPr>
                <w:sz w:val="20"/>
              </w:rPr>
              <w:t xml:space="preserve">309.24 </w:t>
            </w:r>
          </w:p>
        </w:tc>
        <w:tc>
          <w:tcPr>
            <w:tcW w:w="2969" w:type="dxa"/>
            <w:tcBorders>
              <w:top w:val="single" w:sz="4" w:space="0" w:color="000000"/>
              <w:left w:val="single" w:sz="4" w:space="0" w:color="000000"/>
              <w:bottom w:val="single" w:sz="4" w:space="0" w:color="000000"/>
              <w:right w:val="single" w:sz="4" w:space="0" w:color="000000"/>
            </w:tcBorders>
          </w:tcPr>
          <w:p w14:paraId="4F7D57A5" w14:textId="77777777" w:rsidR="00425E2D" w:rsidRDefault="00425E2D" w:rsidP="00CB22B5">
            <w:pPr>
              <w:spacing w:line="259" w:lineRule="auto"/>
              <w:ind w:left="1"/>
            </w:pPr>
            <w:r>
              <w:rPr>
                <w:sz w:val="20"/>
              </w:rPr>
              <w:t xml:space="preserve">Adjustment disorder with anxiety </w:t>
            </w:r>
          </w:p>
        </w:tc>
        <w:tc>
          <w:tcPr>
            <w:tcW w:w="900" w:type="dxa"/>
            <w:tcBorders>
              <w:top w:val="single" w:sz="4" w:space="0" w:color="000000"/>
              <w:left w:val="single" w:sz="4" w:space="0" w:color="000000"/>
              <w:bottom w:val="single" w:sz="4" w:space="0" w:color="000000"/>
              <w:right w:val="single" w:sz="4" w:space="0" w:color="000000"/>
            </w:tcBorders>
          </w:tcPr>
          <w:p w14:paraId="16982FFB" w14:textId="77777777" w:rsidR="00425E2D" w:rsidRDefault="00425E2D" w:rsidP="00CB22B5">
            <w:pPr>
              <w:spacing w:line="259" w:lineRule="auto"/>
            </w:pPr>
            <w:r>
              <w:rPr>
                <w:sz w:val="20"/>
              </w:rPr>
              <w:t xml:space="preserve">F43.22 </w:t>
            </w:r>
          </w:p>
        </w:tc>
        <w:tc>
          <w:tcPr>
            <w:tcW w:w="3420" w:type="dxa"/>
            <w:tcBorders>
              <w:top w:val="single" w:sz="4" w:space="0" w:color="000000"/>
              <w:left w:val="single" w:sz="4" w:space="0" w:color="000000"/>
              <w:bottom w:val="single" w:sz="4" w:space="0" w:color="000000"/>
              <w:right w:val="single" w:sz="4" w:space="0" w:color="000000"/>
            </w:tcBorders>
          </w:tcPr>
          <w:p w14:paraId="67757E42" w14:textId="77777777" w:rsidR="00425E2D" w:rsidRDefault="00425E2D" w:rsidP="00CB22B5">
            <w:pPr>
              <w:spacing w:line="259" w:lineRule="auto"/>
              <w:ind w:left="3"/>
            </w:pPr>
            <w:r>
              <w:rPr>
                <w:color w:val="2C3E50"/>
                <w:sz w:val="20"/>
              </w:rPr>
              <w:t>Adjustment disorder with anxiety</w:t>
            </w:r>
            <w:r>
              <w:rPr>
                <w:sz w:val="20"/>
              </w:rPr>
              <w:t xml:space="preserve"> </w:t>
            </w:r>
          </w:p>
          <w:p w14:paraId="21798E28" w14:textId="77777777" w:rsidR="00425E2D" w:rsidRDefault="00425E2D" w:rsidP="00CB22B5">
            <w:pPr>
              <w:spacing w:line="259" w:lineRule="auto"/>
              <w:ind w:left="3"/>
            </w:pPr>
            <w:r>
              <w:rPr>
                <w:sz w:val="20"/>
              </w:rPr>
              <w:t xml:space="preserve"> </w:t>
            </w:r>
          </w:p>
        </w:tc>
      </w:tr>
      <w:tr w:rsidR="00425E2D" w14:paraId="10EF0369" w14:textId="77777777" w:rsidTr="00425E2D">
        <w:trPr>
          <w:trHeight w:val="701"/>
        </w:trPr>
        <w:tc>
          <w:tcPr>
            <w:tcW w:w="545" w:type="dxa"/>
            <w:vMerge/>
            <w:tcBorders>
              <w:top w:val="nil"/>
              <w:left w:val="single" w:sz="4" w:space="0" w:color="000000"/>
              <w:bottom w:val="nil"/>
              <w:right w:val="single" w:sz="4" w:space="0" w:color="000000"/>
            </w:tcBorders>
          </w:tcPr>
          <w:p w14:paraId="34726DE2"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4EE52AA" w14:textId="77777777" w:rsidR="00425E2D" w:rsidRDefault="00425E2D" w:rsidP="00CB22B5">
            <w:pPr>
              <w:spacing w:line="259" w:lineRule="auto"/>
              <w:ind w:left="3"/>
            </w:pPr>
            <w:r>
              <w:rPr>
                <w:sz w:val="20"/>
              </w:rPr>
              <w:t xml:space="preserve">309.28 </w:t>
            </w:r>
          </w:p>
        </w:tc>
        <w:tc>
          <w:tcPr>
            <w:tcW w:w="2969" w:type="dxa"/>
            <w:tcBorders>
              <w:top w:val="single" w:sz="4" w:space="0" w:color="000000"/>
              <w:left w:val="single" w:sz="4" w:space="0" w:color="000000"/>
              <w:bottom w:val="single" w:sz="4" w:space="0" w:color="000000"/>
              <w:right w:val="single" w:sz="4" w:space="0" w:color="000000"/>
            </w:tcBorders>
          </w:tcPr>
          <w:p w14:paraId="65E61C3F" w14:textId="77777777" w:rsidR="00425E2D" w:rsidRDefault="00425E2D" w:rsidP="00CB22B5">
            <w:pPr>
              <w:spacing w:line="259" w:lineRule="auto"/>
              <w:ind w:left="1"/>
            </w:pPr>
            <w:r>
              <w:rPr>
                <w:sz w:val="20"/>
              </w:rPr>
              <w:t xml:space="preserve">Adjustment disorder with mixed anxiety and depressed mood </w:t>
            </w:r>
          </w:p>
        </w:tc>
        <w:tc>
          <w:tcPr>
            <w:tcW w:w="900" w:type="dxa"/>
            <w:tcBorders>
              <w:top w:val="single" w:sz="4" w:space="0" w:color="000000"/>
              <w:left w:val="single" w:sz="4" w:space="0" w:color="000000"/>
              <w:bottom w:val="single" w:sz="4" w:space="0" w:color="000000"/>
              <w:right w:val="single" w:sz="4" w:space="0" w:color="000000"/>
            </w:tcBorders>
          </w:tcPr>
          <w:p w14:paraId="47D68A95" w14:textId="77777777" w:rsidR="00425E2D" w:rsidRDefault="00425E2D" w:rsidP="00CB22B5">
            <w:pPr>
              <w:spacing w:line="259" w:lineRule="auto"/>
              <w:ind w:left="3"/>
            </w:pPr>
            <w:r>
              <w:rPr>
                <w:sz w:val="20"/>
              </w:rPr>
              <w:t xml:space="preserve">F43.23 </w:t>
            </w:r>
          </w:p>
        </w:tc>
        <w:tc>
          <w:tcPr>
            <w:tcW w:w="3420" w:type="dxa"/>
            <w:tcBorders>
              <w:top w:val="single" w:sz="4" w:space="0" w:color="000000"/>
              <w:left w:val="single" w:sz="4" w:space="0" w:color="000000"/>
              <w:bottom w:val="single" w:sz="4" w:space="0" w:color="000000"/>
              <w:right w:val="single" w:sz="4" w:space="0" w:color="000000"/>
            </w:tcBorders>
          </w:tcPr>
          <w:p w14:paraId="0C8F4CF9" w14:textId="77777777" w:rsidR="00425E2D" w:rsidRDefault="00425E2D" w:rsidP="00CB22B5">
            <w:pPr>
              <w:spacing w:line="259" w:lineRule="auto"/>
              <w:ind w:left="3"/>
            </w:pPr>
            <w:r>
              <w:rPr>
                <w:color w:val="2C3E50"/>
                <w:sz w:val="20"/>
              </w:rPr>
              <w:t xml:space="preserve">Adjustment disorder with mixed </w:t>
            </w:r>
          </w:p>
          <w:p w14:paraId="7088B3F0" w14:textId="77777777" w:rsidR="00425E2D" w:rsidRDefault="00425E2D" w:rsidP="00CB22B5">
            <w:pPr>
              <w:spacing w:line="259" w:lineRule="auto"/>
              <w:ind w:left="3"/>
            </w:pPr>
            <w:r>
              <w:rPr>
                <w:color w:val="2C3E50"/>
                <w:sz w:val="20"/>
              </w:rPr>
              <w:t>anxiety and depressed mood</w:t>
            </w:r>
            <w:r>
              <w:rPr>
                <w:sz w:val="20"/>
              </w:rPr>
              <w:t xml:space="preserve"> </w:t>
            </w:r>
          </w:p>
          <w:p w14:paraId="476BE2F7" w14:textId="77777777" w:rsidR="00425E2D" w:rsidRDefault="00425E2D" w:rsidP="00CB22B5">
            <w:pPr>
              <w:spacing w:line="259" w:lineRule="auto"/>
              <w:ind w:left="3"/>
            </w:pPr>
            <w:r>
              <w:rPr>
                <w:sz w:val="20"/>
              </w:rPr>
              <w:t xml:space="preserve"> </w:t>
            </w:r>
          </w:p>
        </w:tc>
      </w:tr>
      <w:tr w:rsidR="00425E2D" w14:paraId="7E4F7B4C" w14:textId="77777777" w:rsidTr="00425E2D">
        <w:trPr>
          <w:trHeight w:val="698"/>
        </w:trPr>
        <w:tc>
          <w:tcPr>
            <w:tcW w:w="545" w:type="dxa"/>
            <w:vMerge/>
            <w:tcBorders>
              <w:top w:val="nil"/>
              <w:left w:val="single" w:sz="4" w:space="0" w:color="000000"/>
              <w:bottom w:val="nil"/>
              <w:right w:val="single" w:sz="4" w:space="0" w:color="000000"/>
            </w:tcBorders>
          </w:tcPr>
          <w:p w14:paraId="3C629947"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2D9F133C" w14:textId="77777777" w:rsidR="00425E2D" w:rsidRDefault="00425E2D" w:rsidP="00CB22B5">
            <w:pPr>
              <w:spacing w:line="259" w:lineRule="auto"/>
              <w:ind w:left="3"/>
            </w:pPr>
            <w:r>
              <w:rPr>
                <w:sz w:val="20"/>
              </w:rPr>
              <w:t xml:space="preserve">309.29 </w:t>
            </w:r>
          </w:p>
        </w:tc>
        <w:tc>
          <w:tcPr>
            <w:tcW w:w="2969" w:type="dxa"/>
            <w:vMerge w:val="restart"/>
            <w:tcBorders>
              <w:top w:val="single" w:sz="4" w:space="0" w:color="000000"/>
              <w:left w:val="single" w:sz="4" w:space="0" w:color="000000"/>
              <w:bottom w:val="single" w:sz="4" w:space="0" w:color="000000"/>
              <w:right w:val="single" w:sz="4" w:space="0" w:color="000000"/>
            </w:tcBorders>
          </w:tcPr>
          <w:p w14:paraId="4AB1A17D" w14:textId="77777777" w:rsidR="00425E2D" w:rsidRDefault="00425E2D" w:rsidP="00CB22B5">
            <w:pPr>
              <w:spacing w:line="259" w:lineRule="auto"/>
              <w:ind w:left="1"/>
            </w:pPr>
            <w:r>
              <w:rPr>
                <w:sz w:val="20"/>
              </w:rPr>
              <w:t xml:space="preserve">Other adjustment reactions with predominant disturbance of other emotions </w:t>
            </w:r>
          </w:p>
        </w:tc>
        <w:tc>
          <w:tcPr>
            <w:tcW w:w="900" w:type="dxa"/>
            <w:tcBorders>
              <w:top w:val="single" w:sz="4" w:space="0" w:color="000000"/>
              <w:left w:val="single" w:sz="4" w:space="0" w:color="000000"/>
              <w:bottom w:val="single" w:sz="4" w:space="0" w:color="000000"/>
              <w:right w:val="single" w:sz="4" w:space="0" w:color="000000"/>
            </w:tcBorders>
          </w:tcPr>
          <w:p w14:paraId="1B8D1732" w14:textId="77777777" w:rsidR="00425E2D" w:rsidRDefault="00425E2D" w:rsidP="00CB22B5">
            <w:pPr>
              <w:spacing w:line="259" w:lineRule="auto"/>
              <w:ind w:left="3"/>
            </w:pPr>
            <w:r>
              <w:rPr>
                <w:sz w:val="20"/>
              </w:rPr>
              <w:t xml:space="preserve">F43.29 </w:t>
            </w:r>
          </w:p>
        </w:tc>
        <w:tc>
          <w:tcPr>
            <w:tcW w:w="3420" w:type="dxa"/>
            <w:tcBorders>
              <w:top w:val="single" w:sz="4" w:space="0" w:color="000000"/>
              <w:left w:val="single" w:sz="4" w:space="0" w:color="000000"/>
              <w:bottom w:val="single" w:sz="4" w:space="0" w:color="000000"/>
              <w:right w:val="single" w:sz="4" w:space="0" w:color="000000"/>
            </w:tcBorders>
          </w:tcPr>
          <w:p w14:paraId="0EBFAA64" w14:textId="77777777" w:rsidR="00425E2D" w:rsidRDefault="00425E2D" w:rsidP="00CB22B5">
            <w:pPr>
              <w:spacing w:line="259" w:lineRule="auto"/>
              <w:ind w:left="3"/>
            </w:pPr>
            <w:r>
              <w:rPr>
                <w:color w:val="2C3E50"/>
                <w:sz w:val="20"/>
              </w:rPr>
              <w:t xml:space="preserve">Adjustment disorder with other </w:t>
            </w:r>
          </w:p>
          <w:p w14:paraId="69F86DE8" w14:textId="77777777" w:rsidR="00425E2D" w:rsidRDefault="00425E2D" w:rsidP="00CB22B5">
            <w:pPr>
              <w:spacing w:line="259" w:lineRule="auto"/>
              <w:ind w:left="3"/>
            </w:pPr>
            <w:r>
              <w:rPr>
                <w:color w:val="2C3E50"/>
                <w:sz w:val="20"/>
              </w:rPr>
              <w:t>symptoms</w:t>
            </w:r>
            <w:r>
              <w:rPr>
                <w:sz w:val="20"/>
              </w:rPr>
              <w:t xml:space="preserve"> </w:t>
            </w:r>
          </w:p>
          <w:p w14:paraId="7A9D443B" w14:textId="77777777" w:rsidR="00425E2D" w:rsidRDefault="00425E2D" w:rsidP="00CB22B5">
            <w:pPr>
              <w:spacing w:line="259" w:lineRule="auto"/>
              <w:ind w:left="3"/>
            </w:pPr>
            <w:r>
              <w:rPr>
                <w:sz w:val="20"/>
              </w:rPr>
              <w:t xml:space="preserve"> </w:t>
            </w:r>
          </w:p>
        </w:tc>
      </w:tr>
      <w:tr w:rsidR="00425E2D" w14:paraId="072FB09B" w14:textId="77777777" w:rsidTr="00425E2D">
        <w:trPr>
          <w:trHeight w:val="701"/>
        </w:trPr>
        <w:tc>
          <w:tcPr>
            <w:tcW w:w="545" w:type="dxa"/>
            <w:vMerge/>
            <w:tcBorders>
              <w:top w:val="nil"/>
              <w:left w:val="single" w:sz="4" w:space="0" w:color="000000"/>
              <w:bottom w:val="nil"/>
              <w:right w:val="single" w:sz="4" w:space="0" w:color="000000"/>
            </w:tcBorders>
          </w:tcPr>
          <w:p w14:paraId="4A3A1A28"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20A3AA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D784B57"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1AEF376D" w14:textId="77777777" w:rsidR="00425E2D" w:rsidRDefault="00425E2D" w:rsidP="00CB22B5">
            <w:pPr>
              <w:spacing w:line="259" w:lineRule="auto"/>
              <w:ind w:left="3"/>
            </w:pPr>
            <w:r>
              <w:rPr>
                <w:sz w:val="20"/>
              </w:rPr>
              <w:t xml:space="preserve">F94.8 </w:t>
            </w:r>
          </w:p>
        </w:tc>
        <w:tc>
          <w:tcPr>
            <w:tcW w:w="3420" w:type="dxa"/>
            <w:tcBorders>
              <w:top w:val="single" w:sz="4" w:space="0" w:color="000000"/>
              <w:left w:val="single" w:sz="4" w:space="0" w:color="000000"/>
              <w:bottom w:val="single" w:sz="4" w:space="0" w:color="000000"/>
              <w:right w:val="single" w:sz="4" w:space="0" w:color="000000"/>
            </w:tcBorders>
          </w:tcPr>
          <w:p w14:paraId="662E1CDF" w14:textId="77777777" w:rsidR="00425E2D" w:rsidRDefault="00425E2D" w:rsidP="00CB22B5">
            <w:pPr>
              <w:ind w:left="3"/>
            </w:pPr>
            <w:r>
              <w:rPr>
                <w:color w:val="2C3E50"/>
                <w:sz w:val="20"/>
              </w:rPr>
              <w:t>Other childhood disorders of social functioning</w:t>
            </w:r>
            <w:r>
              <w:rPr>
                <w:sz w:val="20"/>
              </w:rPr>
              <w:t xml:space="preserve"> </w:t>
            </w:r>
          </w:p>
          <w:p w14:paraId="121693C5" w14:textId="77777777" w:rsidR="00425E2D" w:rsidRDefault="00425E2D" w:rsidP="00CB22B5">
            <w:pPr>
              <w:spacing w:line="259" w:lineRule="auto"/>
              <w:ind w:left="3"/>
            </w:pPr>
            <w:r>
              <w:rPr>
                <w:sz w:val="20"/>
              </w:rPr>
              <w:t xml:space="preserve"> </w:t>
            </w:r>
          </w:p>
        </w:tc>
      </w:tr>
      <w:tr w:rsidR="00425E2D" w14:paraId="2A6CC54B"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4B96DB1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55FBE58" w14:textId="77777777" w:rsidR="00425E2D" w:rsidRDefault="00425E2D" w:rsidP="00CB22B5">
            <w:pPr>
              <w:spacing w:line="259" w:lineRule="auto"/>
              <w:ind w:left="3"/>
            </w:pPr>
            <w:r>
              <w:rPr>
                <w:sz w:val="20"/>
              </w:rPr>
              <w:t xml:space="preserve">309.3 </w:t>
            </w:r>
          </w:p>
        </w:tc>
        <w:tc>
          <w:tcPr>
            <w:tcW w:w="2969" w:type="dxa"/>
            <w:tcBorders>
              <w:top w:val="single" w:sz="4" w:space="0" w:color="000000"/>
              <w:left w:val="single" w:sz="4" w:space="0" w:color="000000"/>
              <w:bottom w:val="single" w:sz="4" w:space="0" w:color="000000"/>
              <w:right w:val="single" w:sz="4" w:space="0" w:color="000000"/>
            </w:tcBorders>
          </w:tcPr>
          <w:p w14:paraId="751630A0" w14:textId="77777777" w:rsidR="00425E2D" w:rsidRDefault="00425E2D" w:rsidP="00CB22B5">
            <w:pPr>
              <w:spacing w:line="259" w:lineRule="auto"/>
              <w:ind w:left="1"/>
            </w:pPr>
            <w:r>
              <w:rPr>
                <w:sz w:val="20"/>
              </w:rPr>
              <w:t xml:space="preserve">Adjustment disorder with disturbance of conduct </w:t>
            </w:r>
          </w:p>
        </w:tc>
        <w:tc>
          <w:tcPr>
            <w:tcW w:w="900" w:type="dxa"/>
            <w:tcBorders>
              <w:top w:val="single" w:sz="4" w:space="0" w:color="000000"/>
              <w:left w:val="single" w:sz="4" w:space="0" w:color="000000"/>
              <w:bottom w:val="single" w:sz="4" w:space="0" w:color="000000"/>
              <w:right w:val="single" w:sz="4" w:space="0" w:color="000000"/>
            </w:tcBorders>
          </w:tcPr>
          <w:p w14:paraId="6F54514C" w14:textId="77777777" w:rsidR="00425E2D" w:rsidRDefault="00425E2D" w:rsidP="00CB22B5">
            <w:pPr>
              <w:spacing w:line="259" w:lineRule="auto"/>
              <w:ind w:left="3"/>
            </w:pPr>
            <w:r>
              <w:rPr>
                <w:sz w:val="20"/>
              </w:rPr>
              <w:t xml:space="preserve">F43.24 </w:t>
            </w:r>
          </w:p>
        </w:tc>
        <w:tc>
          <w:tcPr>
            <w:tcW w:w="3420" w:type="dxa"/>
            <w:tcBorders>
              <w:top w:val="single" w:sz="4" w:space="0" w:color="000000"/>
              <w:left w:val="single" w:sz="4" w:space="0" w:color="000000"/>
              <w:bottom w:val="single" w:sz="4" w:space="0" w:color="000000"/>
              <w:right w:val="single" w:sz="4" w:space="0" w:color="000000"/>
            </w:tcBorders>
          </w:tcPr>
          <w:p w14:paraId="10BFD576" w14:textId="77777777" w:rsidR="00425E2D" w:rsidRDefault="00425E2D" w:rsidP="00CB22B5">
            <w:pPr>
              <w:spacing w:line="259" w:lineRule="auto"/>
              <w:ind w:left="3"/>
            </w:pPr>
            <w:r>
              <w:rPr>
                <w:color w:val="2C3E50"/>
                <w:sz w:val="20"/>
              </w:rPr>
              <w:t>Adjustment disorder with disturbance of conduct</w:t>
            </w:r>
            <w:r>
              <w:rPr>
                <w:sz w:val="20"/>
              </w:rPr>
              <w:t xml:space="preserve"> </w:t>
            </w:r>
          </w:p>
        </w:tc>
      </w:tr>
    </w:tbl>
    <w:p w14:paraId="29D99548" w14:textId="77777777" w:rsidR="00425E2D" w:rsidRDefault="00425E2D" w:rsidP="00425E2D">
      <w:pPr>
        <w:spacing w:line="259" w:lineRule="auto"/>
        <w:ind w:left="-1800" w:right="11335"/>
      </w:pPr>
    </w:p>
    <w:tbl>
      <w:tblPr>
        <w:tblStyle w:val="TableGrid0"/>
        <w:tblW w:w="9365" w:type="dxa"/>
        <w:tblInd w:w="175" w:type="dxa"/>
        <w:tblCellMar>
          <w:top w:w="54" w:type="dxa"/>
          <w:left w:w="104" w:type="dxa"/>
          <w:right w:w="68" w:type="dxa"/>
        </w:tblCellMar>
        <w:tblLook w:val="04A0" w:firstRow="1" w:lastRow="0" w:firstColumn="1" w:lastColumn="0" w:noHBand="0" w:noVBand="1"/>
      </w:tblPr>
      <w:tblGrid>
        <w:gridCol w:w="457"/>
        <w:gridCol w:w="1522"/>
        <w:gridCol w:w="2784"/>
        <w:gridCol w:w="1549"/>
        <w:gridCol w:w="3053"/>
      </w:tblGrid>
      <w:tr w:rsidR="00425E2D" w14:paraId="48BBEBB3" w14:textId="77777777" w:rsidTr="00425E2D">
        <w:trPr>
          <w:trHeight w:val="271"/>
        </w:trPr>
        <w:tc>
          <w:tcPr>
            <w:tcW w:w="545" w:type="dxa"/>
            <w:vMerge w:val="restart"/>
            <w:tcBorders>
              <w:top w:val="single" w:sz="4" w:space="0" w:color="000000"/>
              <w:left w:val="single" w:sz="4" w:space="0" w:color="000000"/>
              <w:bottom w:val="single" w:sz="4" w:space="0" w:color="000000"/>
              <w:right w:val="single" w:sz="4" w:space="0" w:color="000000"/>
            </w:tcBorders>
          </w:tcPr>
          <w:p w14:paraId="1B40A621"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A31F198" w14:textId="77777777" w:rsidR="00425E2D" w:rsidRDefault="00425E2D" w:rsidP="00CB22B5">
            <w:pPr>
              <w:spacing w:after="160" w:line="259" w:lineRule="auto"/>
            </w:pPr>
          </w:p>
        </w:tc>
        <w:tc>
          <w:tcPr>
            <w:tcW w:w="2969" w:type="dxa"/>
            <w:tcBorders>
              <w:top w:val="single" w:sz="4" w:space="0" w:color="000000"/>
              <w:left w:val="single" w:sz="4" w:space="0" w:color="000000"/>
              <w:bottom w:val="single" w:sz="4" w:space="0" w:color="000000"/>
              <w:right w:val="single" w:sz="4" w:space="0" w:color="000000"/>
            </w:tcBorders>
          </w:tcPr>
          <w:p w14:paraId="090E1124"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7BB4390A" w14:textId="77777777" w:rsidR="00425E2D" w:rsidRDefault="00425E2D" w:rsidP="00CB22B5">
            <w:pPr>
              <w:spacing w:after="160" w:line="259" w:lineRule="auto"/>
            </w:pPr>
          </w:p>
        </w:tc>
        <w:tc>
          <w:tcPr>
            <w:tcW w:w="3420" w:type="dxa"/>
            <w:tcBorders>
              <w:top w:val="single" w:sz="4" w:space="0" w:color="000000"/>
              <w:left w:val="single" w:sz="4" w:space="0" w:color="000000"/>
              <w:bottom w:val="single" w:sz="4" w:space="0" w:color="000000"/>
              <w:right w:val="single" w:sz="4" w:space="0" w:color="000000"/>
            </w:tcBorders>
          </w:tcPr>
          <w:p w14:paraId="4BFD1FDB" w14:textId="77777777" w:rsidR="00425E2D" w:rsidRDefault="00425E2D" w:rsidP="00CB22B5">
            <w:pPr>
              <w:spacing w:line="259" w:lineRule="auto"/>
              <w:ind w:left="4"/>
            </w:pPr>
            <w:r>
              <w:rPr>
                <w:sz w:val="20"/>
              </w:rPr>
              <w:t xml:space="preserve"> </w:t>
            </w:r>
          </w:p>
        </w:tc>
      </w:tr>
      <w:tr w:rsidR="00425E2D" w14:paraId="542DB4C2" w14:textId="77777777" w:rsidTr="00425E2D">
        <w:trPr>
          <w:trHeight w:val="698"/>
        </w:trPr>
        <w:tc>
          <w:tcPr>
            <w:tcW w:w="545" w:type="dxa"/>
            <w:vMerge/>
            <w:tcBorders>
              <w:top w:val="nil"/>
              <w:left w:val="single" w:sz="4" w:space="0" w:color="000000"/>
              <w:bottom w:val="nil"/>
              <w:right w:val="single" w:sz="4" w:space="0" w:color="000000"/>
            </w:tcBorders>
          </w:tcPr>
          <w:p w14:paraId="6C4E1561"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A9724E6" w14:textId="77777777" w:rsidR="00425E2D" w:rsidRDefault="00425E2D" w:rsidP="00CB22B5">
            <w:pPr>
              <w:spacing w:line="259" w:lineRule="auto"/>
              <w:ind w:left="4"/>
            </w:pPr>
            <w:r>
              <w:rPr>
                <w:sz w:val="20"/>
              </w:rPr>
              <w:t xml:space="preserve">309.4 </w:t>
            </w:r>
          </w:p>
        </w:tc>
        <w:tc>
          <w:tcPr>
            <w:tcW w:w="2969" w:type="dxa"/>
            <w:tcBorders>
              <w:top w:val="single" w:sz="4" w:space="0" w:color="000000"/>
              <w:left w:val="single" w:sz="4" w:space="0" w:color="000000"/>
              <w:bottom w:val="single" w:sz="4" w:space="0" w:color="000000"/>
              <w:right w:val="single" w:sz="4" w:space="0" w:color="000000"/>
            </w:tcBorders>
          </w:tcPr>
          <w:p w14:paraId="636F4C5E" w14:textId="77777777" w:rsidR="00425E2D" w:rsidRDefault="00425E2D" w:rsidP="00CB22B5">
            <w:pPr>
              <w:spacing w:line="259" w:lineRule="auto"/>
              <w:ind w:left="1"/>
            </w:pPr>
            <w:r>
              <w:rPr>
                <w:sz w:val="20"/>
              </w:rPr>
              <w:t xml:space="preserve">Adjustment disorder with mixed disturbance of emotions and conduct </w:t>
            </w:r>
          </w:p>
        </w:tc>
        <w:tc>
          <w:tcPr>
            <w:tcW w:w="900" w:type="dxa"/>
            <w:tcBorders>
              <w:top w:val="single" w:sz="4" w:space="0" w:color="000000"/>
              <w:left w:val="single" w:sz="4" w:space="0" w:color="000000"/>
              <w:bottom w:val="single" w:sz="4" w:space="0" w:color="000000"/>
              <w:right w:val="single" w:sz="4" w:space="0" w:color="000000"/>
            </w:tcBorders>
          </w:tcPr>
          <w:p w14:paraId="3FD1908F" w14:textId="77777777" w:rsidR="00425E2D" w:rsidRDefault="00425E2D" w:rsidP="00CB22B5">
            <w:pPr>
              <w:spacing w:line="259" w:lineRule="auto"/>
              <w:ind w:left="4"/>
            </w:pPr>
            <w:r>
              <w:rPr>
                <w:sz w:val="20"/>
              </w:rPr>
              <w:t xml:space="preserve">F43.25 </w:t>
            </w:r>
          </w:p>
        </w:tc>
        <w:tc>
          <w:tcPr>
            <w:tcW w:w="3420" w:type="dxa"/>
            <w:tcBorders>
              <w:top w:val="single" w:sz="4" w:space="0" w:color="000000"/>
              <w:left w:val="single" w:sz="4" w:space="0" w:color="000000"/>
              <w:bottom w:val="single" w:sz="4" w:space="0" w:color="000000"/>
              <w:right w:val="single" w:sz="4" w:space="0" w:color="000000"/>
            </w:tcBorders>
          </w:tcPr>
          <w:p w14:paraId="65A392B1" w14:textId="77777777" w:rsidR="00425E2D" w:rsidRDefault="00425E2D" w:rsidP="00CB22B5">
            <w:pPr>
              <w:spacing w:line="259" w:lineRule="auto"/>
              <w:ind w:left="4"/>
            </w:pPr>
            <w:r>
              <w:rPr>
                <w:color w:val="2C3E50"/>
                <w:sz w:val="20"/>
              </w:rPr>
              <w:t xml:space="preserve">Adjustment disorder with mixed </w:t>
            </w:r>
          </w:p>
          <w:p w14:paraId="4F3F7AD9" w14:textId="77777777" w:rsidR="00425E2D" w:rsidRDefault="00425E2D" w:rsidP="00CB22B5">
            <w:pPr>
              <w:spacing w:line="259" w:lineRule="auto"/>
              <w:ind w:left="4"/>
            </w:pPr>
            <w:r>
              <w:rPr>
                <w:color w:val="2C3E50"/>
                <w:sz w:val="20"/>
              </w:rPr>
              <w:t>disturbance of emotions and conduct</w:t>
            </w:r>
            <w:r>
              <w:rPr>
                <w:sz w:val="20"/>
              </w:rPr>
              <w:t xml:space="preserve"> </w:t>
            </w:r>
          </w:p>
          <w:p w14:paraId="5158BBE9" w14:textId="77777777" w:rsidR="00425E2D" w:rsidRDefault="00425E2D" w:rsidP="00CB22B5">
            <w:pPr>
              <w:spacing w:line="259" w:lineRule="auto"/>
              <w:ind w:left="4"/>
            </w:pPr>
            <w:r>
              <w:rPr>
                <w:sz w:val="20"/>
              </w:rPr>
              <w:t xml:space="preserve"> </w:t>
            </w:r>
          </w:p>
        </w:tc>
      </w:tr>
      <w:tr w:rsidR="00425E2D" w14:paraId="7F6234E0" w14:textId="77777777" w:rsidTr="00425E2D">
        <w:trPr>
          <w:trHeight w:val="701"/>
        </w:trPr>
        <w:tc>
          <w:tcPr>
            <w:tcW w:w="545" w:type="dxa"/>
            <w:vMerge/>
            <w:tcBorders>
              <w:top w:val="nil"/>
              <w:left w:val="single" w:sz="4" w:space="0" w:color="000000"/>
              <w:bottom w:val="nil"/>
              <w:right w:val="single" w:sz="4" w:space="0" w:color="000000"/>
            </w:tcBorders>
          </w:tcPr>
          <w:p w14:paraId="787C4B84"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536A0D60" w14:textId="77777777" w:rsidR="00425E2D" w:rsidRDefault="00425E2D" w:rsidP="00CB22B5">
            <w:pPr>
              <w:spacing w:line="259" w:lineRule="auto"/>
              <w:ind w:left="4"/>
            </w:pPr>
            <w:r>
              <w:rPr>
                <w:sz w:val="20"/>
              </w:rPr>
              <w:t xml:space="preserve">309.81 </w:t>
            </w:r>
          </w:p>
        </w:tc>
        <w:tc>
          <w:tcPr>
            <w:tcW w:w="2969" w:type="dxa"/>
            <w:vMerge w:val="restart"/>
            <w:tcBorders>
              <w:top w:val="single" w:sz="4" w:space="0" w:color="000000"/>
              <w:left w:val="single" w:sz="4" w:space="0" w:color="000000"/>
              <w:bottom w:val="single" w:sz="4" w:space="0" w:color="000000"/>
              <w:right w:val="single" w:sz="4" w:space="0" w:color="000000"/>
            </w:tcBorders>
          </w:tcPr>
          <w:p w14:paraId="268FF09F" w14:textId="77777777" w:rsidR="00425E2D" w:rsidRDefault="00425E2D" w:rsidP="00CB22B5">
            <w:pPr>
              <w:spacing w:line="259" w:lineRule="auto"/>
              <w:ind w:left="2"/>
            </w:pPr>
            <w:r>
              <w:rPr>
                <w:sz w:val="20"/>
              </w:rPr>
              <w:t xml:space="preserve">Posttraumatic stress disorder </w:t>
            </w:r>
          </w:p>
        </w:tc>
        <w:tc>
          <w:tcPr>
            <w:tcW w:w="900" w:type="dxa"/>
            <w:tcBorders>
              <w:top w:val="single" w:sz="4" w:space="0" w:color="000000"/>
              <w:left w:val="single" w:sz="4" w:space="0" w:color="000000"/>
              <w:bottom w:val="single" w:sz="4" w:space="0" w:color="000000"/>
              <w:right w:val="single" w:sz="4" w:space="0" w:color="000000"/>
            </w:tcBorders>
          </w:tcPr>
          <w:p w14:paraId="7B0EC7F1" w14:textId="77777777" w:rsidR="00425E2D" w:rsidRDefault="00425E2D" w:rsidP="00CB22B5">
            <w:pPr>
              <w:spacing w:line="259" w:lineRule="auto"/>
              <w:ind w:left="1"/>
            </w:pPr>
            <w:r>
              <w:rPr>
                <w:sz w:val="20"/>
              </w:rPr>
              <w:t xml:space="preserve">F43.10 </w:t>
            </w:r>
          </w:p>
        </w:tc>
        <w:tc>
          <w:tcPr>
            <w:tcW w:w="3420" w:type="dxa"/>
            <w:tcBorders>
              <w:top w:val="single" w:sz="4" w:space="0" w:color="000000"/>
              <w:left w:val="single" w:sz="4" w:space="0" w:color="000000"/>
              <w:bottom w:val="single" w:sz="4" w:space="0" w:color="000000"/>
              <w:right w:val="single" w:sz="4" w:space="0" w:color="000000"/>
            </w:tcBorders>
          </w:tcPr>
          <w:p w14:paraId="011973FF" w14:textId="77777777" w:rsidR="00425E2D" w:rsidRDefault="00425E2D" w:rsidP="00CB22B5">
            <w:pPr>
              <w:ind w:left="4"/>
            </w:pPr>
            <w:r>
              <w:rPr>
                <w:color w:val="2C3E50"/>
                <w:sz w:val="20"/>
              </w:rPr>
              <w:t>Post-traumatic stress disorder, unspecified</w:t>
            </w:r>
            <w:r>
              <w:rPr>
                <w:sz w:val="20"/>
              </w:rPr>
              <w:t xml:space="preserve"> </w:t>
            </w:r>
          </w:p>
          <w:p w14:paraId="4883B276" w14:textId="77777777" w:rsidR="00425E2D" w:rsidRDefault="00425E2D" w:rsidP="00CB22B5">
            <w:pPr>
              <w:spacing w:line="259" w:lineRule="auto"/>
              <w:ind w:left="4"/>
            </w:pPr>
            <w:r>
              <w:rPr>
                <w:sz w:val="20"/>
              </w:rPr>
              <w:t xml:space="preserve"> </w:t>
            </w:r>
          </w:p>
        </w:tc>
      </w:tr>
      <w:tr w:rsidR="00425E2D" w14:paraId="08F27707" w14:textId="77777777" w:rsidTr="00425E2D">
        <w:trPr>
          <w:trHeight w:val="470"/>
        </w:trPr>
        <w:tc>
          <w:tcPr>
            <w:tcW w:w="545" w:type="dxa"/>
            <w:vMerge/>
            <w:tcBorders>
              <w:top w:val="nil"/>
              <w:left w:val="single" w:sz="4" w:space="0" w:color="000000"/>
              <w:bottom w:val="nil"/>
              <w:right w:val="single" w:sz="4" w:space="0" w:color="000000"/>
            </w:tcBorders>
          </w:tcPr>
          <w:p w14:paraId="7593832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71AC908"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99F005D"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03DDBC11" w14:textId="77777777" w:rsidR="00425E2D" w:rsidRDefault="00425E2D" w:rsidP="00CB22B5">
            <w:pPr>
              <w:spacing w:line="259" w:lineRule="auto"/>
              <w:ind w:left="4"/>
            </w:pPr>
            <w:r>
              <w:rPr>
                <w:sz w:val="20"/>
              </w:rPr>
              <w:t xml:space="preserve">F43.12 </w:t>
            </w:r>
          </w:p>
        </w:tc>
        <w:tc>
          <w:tcPr>
            <w:tcW w:w="3420" w:type="dxa"/>
            <w:tcBorders>
              <w:top w:val="single" w:sz="4" w:space="0" w:color="000000"/>
              <w:left w:val="single" w:sz="4" w:space="0" w:color="000000"/>
              <w:bottom w:val="single" w:sz="4" w:space="0" w:color="000000"/>
              <w:right w:val="single" w:sz="4" w:space="0" w:color="000000"/>
            </w:tcBorders>
          </w:tcPr>
          <w:p w14:paraId="6C848834" w14:textId="77777777" w:rsidR="00425E2D" w:rsidRDefault="00425E2D" w:rsidP="00CB22B5">
            <w:pPr>
              <w:spacing w:line="259" w:lineRule="auto"/>
              <w:ind w:left="4"/>
            </w:pPr>
            <w:r>
              <w:rPr>
                <w:color w:val="2C3E50"/>
                <w:sz w:val="20"/>
              </w:rPr>
              <w:t>Post-traumatic stress disorder, chronic</w:t>
            </w:r>
            <w:r>
              <w:rPr>
                <w:sz w:val="20"/>
              </w:rPr>
              <w:t xml:space="preserve"> </w:t>
            </w:r>
          </w:p>
          <w:p w14:paraId="336A1D4A" w14:textId="77777777" w:rsidR="00425E2D" w:rsidRDefault="00425E2D" w:rsidP="00CB22B5">
            <w:pPr>
              <w:spacing w:line="259" w:lineRule="auto"/>
              <w:ind w:left="4"/>
            </w:pPr>
            <w:r>
              <w:rPr>
                <w:sz w:val="20"/>
              </w:rPr>
              <w:t xml:space="preserve"> </w:t>
            </w:r>
          </w:p>
        </w:tc>
      </w:tr>
      <w:tr w:rsidR="00425E2D" w14:paraId="46F9391C" w14:textId="77777777" w:rsidTr="00425E2D">
        <w:trPr>
          <w:trHeight w:val="470"/>
        </w:trPr>
        <w:tc>
          <w:tcPr>
            <w:tcW w:w="545" w:type="dxa"/>
            <w:vMerge/>
            <w:tcBorders>
              <w:top w:val="nil"/>
              <w:left w:val="single" w:sz="4" w:space="0" w:color="000000"/>
              <w:bottom w:val="nil"/>
              <w:right w:val="single" w:sz="4" w:space="0" w:color="000000"/>
            </w:tcBorders>
          </w:tcPr>
          <w:p w14:paraId="58CD048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C33D010" w14:textId="77777777" w:rsidR="00425E2D" w:rsidRDefault="00425E2D" w:rsidP="00CB22B5">
            <w:pPr>
              <w:spacing w:line="259" w:lineRule="auto"/>
              <w:ind w:left="4"/>
            </w:pPr>
            <w:r>
              <w:rPr>
                <w:sz w:val="20"/>
              </w:rPr>
              <w:t xml:space="preserve">309.82 </w:t>
            </w:r>
          </w:p>
        </w:tc>
        <w:tc>
          <w:tcPr>
            <w:tcW w:w="2969" w:type="dxa"/>
            <w:tcBorders>
              <w:top w:val="single" w:sz="4" w:space="0" w:color="000000"/>
              <w:left w:val="single" w:sz="4" w:space="0" w:color="000000"/>
              <w:bottom w:val="single" w:sz="4" w:space="0" w:color="000000"/>
              <w:right w:val="single" w:sz="4" w:space="0" w:color="000000"/>
            </w:tcBorders>
          </w:tcPr>
          <w:p w14:paraId="7AC1DCE9" w14:textId="77777777" w:rsidR="00425E2D" w:rsidRDefault="00425E2D" w:rsidP="00CB22B5">
            <w:pPr>
              <w:spacing w:line="259" w:lineRule="auto"/>
              <w:ind w:left="1"/>
            </w:pPr>
            <w:r>
              <w:rPr>
                <w:sz w:val="20"/>
              </w:rPr>
              <w:t xml:space="preserve">Adjustment reaction with physical symptoms </w:t>
            </w:r>
          </w:p>
        </w:tc>
        <w:tc>
          <w:tcPr>
            <w:tcW w:w="900" w:type="dxa"/>
            <w:tcBorders>
              <w:top w:val="single" w:sz="4" w:space="0" w:color="000000"/>
              <w:left w:val="single" w:sz="4" w:space="0" w:color="000000"/>
              <w:bottom w:val="single" w:sz="4" w:space="0" w:color="000000"/>
              <w:right w:val="single" w:sz="4" w:space="0" w:color="000000"/>
            </w:tcBorders>
          </w:tcPr>
          <w:p w14:paraId="7A44D472" w14:textId="77777777" w:rsidR="00425E2D" w:rsidRDefault="00425E2D" w:rsidP="00CB22B5">
            <w:pPr>
              <w:spacing w:line="259" w:lineRule="auto"/>
              <w:ind w:left="4"/>
            </w:pPr>
            <w:r>
              <w:rPr>
                <w:sz w:val="20"/>
              </w:rPr>
              <w:t xml:space="preserve">F43.8 </w:t>
            </w:r>
          </w:p>
        </w:tc>
        <w:tc>
          <w:tcPr>
            <w:tcW w:w="3420" w:type="dxa"/>
            <w:tcBorders>
              <w:top w:val="single" w:sz="4" w:space="0" w:color="000000"/>
              <w:left w:val="single" w:sz="4" w:space="0" w:color="000000"/>
              <w:bottom w:val="single" w:sz="4" w:space="0" w:color="000000"/>
              <w:right w:val="single" w:sz="4" w:space="0" w:color="000000"/>
            </w:tcBorders>
          </w:tcPr>
          <w:p w14:paraId="3D9718B8" w14:textId="77777777" w:rsidR="00425E2D" w:rsidRDefault="00425E2D" w:rsidP="00CB22B5">
            <w:pPr>
              <w:spacing w:line="259" w:lineRule="auto"/>
              <w:ind w:left="4"/>
            </w:pPr>
            <w:r>
              <w:rPr>
                <w:color w:val="2C3E50"/>
                <w:sz w:val="20"/>
              </w:rPr>
              <w:t>Other reactions to severe stress</w:t>
            </w:r>
            <w:r>
              <w:rPr>
                <w:sz w:val="20"/>
              </w:rPr>
              <w:t xml:space="preserve"> </w:t>
            </w:r>
          </w:p>
          <w:p w14:paraId="689C15B2" w14:textId="77777777" w:rsidR="00425E2D" w:rsidRDefault="00425E2D" w:rsidP="00CB22B5">
            <w:pPr>
              <w:spacing w:line="259" w:lineRule="auto"/>
              <w:ind w:left="4"/>
            </w:pPr>
            <w:r>
              <w:rPr>
                <w:sz w:val="20"/>
              </w:rPr>
              <w:t xml:space="preserve"> </w:t>
            </w:r>
          </w:p>
        </w:tc>
      </w:tr>
      <w:tr w:rsidR="00425E2D" w14:paraId="63E76F36" w14:textId="77777777" w:rsidTr="00425E2D">
        <w:trPr>
          <w:trHeight w:val="470"/>
        </w:trPr>
        <w:tc>
          <w:tcPr>
            <w:tcW w:w="545" w:type="dxa"/>
            <w:vMerge/>
            <w:tcBorders>
              <w:top w:val="nil"/>
              <w:left w:val="single" w:sz="4" w:space="0" w:color="000000"/>
              <w:bottom w:val="nil"/>
              <w:right w:val="single" w:sz="4" w:space="0" w:color="000000"/>
            </w:tcBorders>
          </w:tcPr>
          <w:p w14:paraId="6210D32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A810277" w14:textId="77777777" w:rsidR="00425E2D" w:rsidRDefault="00425E2D" w:rsidP="00CB22B5">
            <w:pPr>
              <w:spacing w:line="259" w:lineRule="auto"/>
              <w:ind w:left="4"/>
            </w:pPr>
            <w:r>
              <w:rPr>
                <w:sz w:val="20"/>
              </w:rPr>
              <w:t xml:space="preserve">309.83 </w:t>
            </w:r>
          </w:p>
        </w:tc>
        <w:tc>
          <w:tcPr>
            <w:tcW w:w="2969" w:type="dxa"/>
            <w:tcBorders>
              <w:top w:val="single" w:sz="4" w:space="0" w:color="000000"/>
              <w:left w:val="single" w:sz="4" w:space="0" w:color="000000"/>
              <w:bottom w:val="single" w:sz="4" w:space="0" w:color="000000"/>
              <w:right w:val="single" w:sz="4" w:space="0" w:color="000000"/>
            </w:tcBorders>
          </w:tcPr>
          <w:p w14:paraId="024868C6" w14:textId="77777777" w:rsidR="00425E2D" w:rsidRDefault="00425E2D" w:rsidP="00CB22B5">
            <w:pPr>
              <w:spacing w:line="259" w:lineRule="auto"/>
              <w:ind w:left="1"/>
            </w:pPr>
            <w:r>
              <w:rPr>
                <w:sz w:val="20"/>
              </w:rPr>
              <w:t xml:space="preserve">Adjustment reaction with withdrawal </w:t>
            </w:r>
          </w:p>
        </w:tc>
        <w:tc>
          <w:tcPr>
            <w:tcW w:w="900" w:type="dxa"/>
            <w:tcBorders>
              <w:top w:val="single" w:sz="4" w:space="0" w:color="000000"/>
              <w:left w:val="single" w:sz="4" w:space="0" w:color="000000"/>
              <w:bottom w:val="single" w:sz="4" w:space="0" w:color="000000"/>
              <w:right w:val="single" w:sz="4" w:space="0" w:color="000000"/>
            </w:tcBorders>
          </w:tcPr>
          <w:p w14:paraId="2EE829BB" w14:textId="77777777" w:rsidR="00425E2D" w:rsidRDefault="00425E2D" w:rsidP="00CB22B5">
            <w:pPr>
              <w:spacing w:line="259" w:lineRule="auto"/>
              <w:ind w:left="4"/>
            </w:pPr>
            <w:r>
              <w:rPr>
                <w:sz w:val="20"/>
              </w:rPr>
              <w:t xml:space="preserve">F43.8 </w:t>
            </w:r>
          </w:p>
        </w:tc>
        <w:tc>
          <w:tcPr>
            <w:tcW w:w="3420" w:type="dxa"/>
            <w:tcBorders>
              <w:top w:val="single" w:sz="4" w:space="0" w:color="000000"/>
              <w:left w:val="single" w:sz="4" w:space="0" w:color="000000"/>
              <w:bottom w:val="single" w:sz="4" w:space="0" w:color="000000"/>
              <w:right w:val="single" w:sz="4" w:space="0" w:color="000000"/>
            </w:tcBorders>
          </w:tcPr>
          <w:p w14:paraId="1B95AE73" w14:textId="77777777" w:rsidR="00425E2D" w:rsidRDefault="00425E2D" w:rsidP="00CB22B5">
            <w:pPr>
              <w:spacing w:line="259" w:lineRule="auto"/>
              <w:ind w:left="4"/>
            </w:pPr>
            <w:r>
              <w:rPr>
                <w:color w:val="2C3E50"/>
                <w:sz w:val="20"/>
              </w:rPr>
              <w:t>Other reactions to severe stress</w:t>
            </w:r>
            <w:r>
              <w:rPr>
                <w:sz w:val="20"/>
              </w:rPr>
              <w:t xml:space="preserve"> </w:t>
            </w:r>
          </w:p>
          <w:p w14:paraId="58522F24" w14:textId="77777777" w:rsidR="00425E2D" w:rsidRDefault="00425E2D" w:rsidP="00CB22B5">
            <w:pPr>
              <w:spacing w:line="259" w:lineRule="auto"/>
              <w:ind w:left="4"/>
            </w:pPr>
            <w:r>
              <w:rPr>
                <w:sz w:val="20"/>
              </w:rPr>
              <w:t xml:space="preserve"> </w:t>
            </w:r>
          </w:p>
        </w:tc>
      </w:tr>
      <w:tr w:rsidR="00425E2D" w14:paraId="2BA2879E" w14:textId="77777777" w:rsidTr="00425E2D">
        <w:trPr>
          <w:trHeight w:val="468"/>
        </w:trPr>
        <w:tc>
          <w:tcPr>
            <w:tcW w:w="545" w:type="dxa"/>
            <w:vMerge/>
            <w:tcBorders>
              <w:top w:val="nil"/>
              <w:left w:val="single" w:sz="4" w:space="0" w:color="000000"/>
              <w:bottom w:val="nil"/>
              <w:right w:val="single" w:sz="4" w:space="0" w:color="000000"/>
            </w:tcBorders>
          </w:tcPr>
          <w:p w14:paraId="40A2637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0CF18A3" w14:textId="77777777" w:rsidR="00425E2D" w:rsidRDefault="00425E2D" w:rsidP="00CB22B5">
            <w:pPr>
              <w:spacing w:line="259" w:lineRule="auto"/>
              <w:ind w:left="4"/>
            </w:pPr>
            <w:r>
              <w:rPr>
                <w:sz w:val="20"/>
              </w:rPr>
              <w:t xml:space="preserve">309.89 </w:t>
            </w:r>
          </w:p>
        </w:tc>
        <w:tc>
          <w:tcPr>
            <w:tcW w:w="2969" w:type="dxa"/>
            <w:tcBorders>
              <w:top w:val="single" w:sz="4" w:space="0" w:color="000000"/>
              <w:left w:val="single" w:sz="4" w:space="0" w:color="000000"/>
              <w:bottom w:val="single" w:sz="4" w:space="0" w:color="000000"/>
              <w:right w:val="single" w:sz="4" w:space="0" w:color="000000"/>
            </w:tcBorders>
          </w:tcPr>
          <w:p w14:paraId="13F0EC7A" w14:textId="77777777" w:rsidR="00425E2D" w:rsidRDefault="00425E2D" w:rsidP="00CB22B5">
            <w:pPr>
              <w:spacing w:line="259" w:lineRule="auto"/>
              <w:ind w:left="1"/>
            </w:pPr>
            <w:r>
              <w:rPr>
                <w:sz w:val="20"/>
              </w:rPr>
              <w:t xml:space="preserve">Other specified adjustment reactions </w:t>
            </w:r>
          </w:p>
        </w:tc>
        <w:tc>
          <w:tcPr>
            <w:tcW w:w="900" w:type="dxa"/>
            <w:tcBorders>
              <w:top w:val="single" w:sz="4" w:space="0" w:color="000000"/>
              <w:left w:val="single" w:sz="4" w:space="0" w:color="000000"/>
              <w:bottom w:val="single" w:sz="4" w:space="0" w:color="000000"/>
              <w:right w:val="single" w:sz="4" w:space="0" w:color="000000"/>
            </w:tcBorders>
          </w:tcPr>
          <w:p w14:paraId="1CACADD5" w14:textId="77777777" w:rsidR="00425E2D" w:rsidRDefault="00425E2D" w:rsidP="00CB22B5">
            <w:pPr>
              <w:spacing w:line="259" w:lineRule="auto"/>
              <w:ind w:left="4"/>
            </w:pPr>
            <w:r>
              <w:rPr>
                <w:sz w:val="20"/>
              </w:rPr>
              <w:t xml:space="preserve">F43.8 </w:t>
            </w:r>
          </w:p>
        </w:tc>
        <w:tc>
          <w:tcPr>
            <w:tcW w:w="3420" w:type="dxa"/>
            <w:tcBorders>
              <w:top w:val="single" w:sz="4" w:space="0" w:color="000000"/>
              <w:left w:val="single" w:sz="4" w:space="0" w:color="000000"/>
              <w:bottom w:val="single" w:sz="4" w:space="0" w:color="000000"/>
              <w:right w:val="single" w:sz="4" w:space="0" w:color="000000"/>
            </w:tcBorders>
          </w:tcPr>
          <w:p w14:paraId="27958FFC" w14:textId="77777777" w:rsidR="00425E2D" w:rsidRDefault="00425E2D" w:rsidP="00CB22B5">
            <w:pPr>
              <w:spacing w:line="259" w:lineRule="auto"/>
              <w:ind w:left="4"/>
            </w:pPr>
            <w:r>
              <w:rPr>
                <w:color w:val="2C3E50"/>
                <w:sz w:val="20"/>
              </w:rPr>
              <w:t>Other reactions to severe stress</w:t>
            </w:r>
            <w:r>
              <w:rPr>
                <w:sz w:val="20"/>
              </w:rPr>
              <w:t xml:space="preserve"> </w:t>
            </w:r>
          </w:p>
          <w:p w14:paraId="2FC17497" w14:textId="77777777" w:rsidR="00425E2D" w:rsidRDefault="00425E2D" w:rsidP="00CB22B5">
            <w:pPr>
              <w:spacing w:line="259" w:lineRule="auto"/>
              <w:ind w:left="4"/>
            </w:pPr>
            <w:r>
              <w:rPr>
                <w:sz w:val="20"/>
              </w:rPr>
              <w:t xml:space="preserve"> </w:t>
            </w:r>
          </w:p>
        </w:tc>
      </w:tr>
      <w:tr w:rsidR="00425E2D" w14:paraId="296413B1" w14:textId="77777777" w:rsidTr="00425E2D">
        <w:trPr>
          <w:trHeight w:val="470"/>
        </w:trPr>
        <w:tc>
          <w:tcPr>
            <w:tcW w:w="545" w:type="dxa"/>
            <w:vMerge/>
            <w:tcBorders>
              <w:top w:val="nil"/>
              <w:left w:val="single" w:sz="4" w:space="0" w:color="000000"/>
              <w:bottom w:val="nil"/>
              <w:right w:val="single" w:sz="4" w:space="0" w:color="000000"/>
            </w:tcBorders>
          </w:tcPr>
          <w:p w14:paraId="15398C2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BC32A4E" w14:textId="77777777" w:rsidR="00425E2D" w:rsidRDefault="00425E2D" w:rsidP="00CB22B5">
            <w:pPr>
              <w:spacing w:line="259" w:lineRule="auto"/>
              <w:ind w:left="4"/>
            </w:pPr>
            <w:r>
              <w:rPr>
                <w:sz w:val="20"/>
              </w:rPr>
              <w:t xml:space="preserve">309.9 </w:t>
            </w:r>
          </w:p>
        </w:tc>
        <w:tc>
          <w:tcPr>
            <w:tcW w:w="2969" w:type="dxa"/>
            <w:tcBorders>
              <w:top w:val="single" w:sz="4" w:space="0" w:color="000000"/>
              <w:left w:val="single" w:sz="4" w:space="0" w:color="000000"/>
              <w:bottom w:val="single" w:sz="4" w:space="0" w:color="000000"/>
              <w:right w:val="single" w:sz="4" w:space="0" w:color="000000"/>
            </w:tcBorders>
          </w:tcPr>
          <w:p w14:paraId="693AE69F" w14:textId="77777777" w:rsidR="00425E2D" w:rsidRDefault="00425E2D" w:rsidP="00CB22B5">
            <w:pPr>
              <w:spacing w:line="259" w:lineRule="auto"/>
              <w:ind w:left="2"/>
            </w:pPr>
            <w:r>
              <w:rPr>
                <w:sz w:val="20"/>
              </w:rPr>
              <w:t xml:space="preserve">Unspecified adjustment reaction </w:t>
            </w:r>
          </w:p>
        </w:tc>
        <w:tc>
          <w:tcPr>
            <w:tcW w:w="900" w:type="dxa"/>
            <w:tcBorders>
              <w:top w:val="single" w:sz="4" w:space="0" w:color="000000"/>
              <w:left w:val="single" w:sz="4" w:space="0" w:color="000000"/>
              <w:bottom w:val="single" w:sz="4" w:space="0" w:color="000000"/>
              <w:right w:val="single" w:sz="4" w:space="0" w:color="000000"/>
            </w:tcBorders>
          </w:tcPr>
          <w:p w14:paraId="13AE5E5F" w14:textId="77777777" w:rsidR="00425E2D" w:rsidRDefault="00425E2D" w:rsidP="00CB22B5">
            <w:pPr>
              <w:spacing w:line="259" w:lineRule="auto"/>
              <w:ind w:left="2"/>
            </w:pPr>
            <w:r>
              <w:rPr>
                <w:sz w:val="20"/>
              </w:rPr>
              <w:t xml:space="preserve">F43.20 </w:t>
            </w:r>
          </w:p>
        </w:tc>
        <w:tc>
          <w:tcPr>
            <w:tcW w:w="3420" w:type="dxa"/>
            <w:tcBorders>
              <w:top w:val="single" w:sz="4" w:space="0" w:color="000000"/>
              <w:left w:val="single" w:sz="4" w:space="0" w:color="000000"/>
              <w:bottom w:val="single" w:sz="4" w:space="0" w:color="000000"/>
              <w:right w:val="single" w:sz="4" w:space="0" w:color="000000"/>
            </w:tcBorders>
          </w:tcPr>
          <w:p w14:paraId="2367189D" w14:textId="77777777" w:rsidR="00425E2D" w:rsidRDefault="00425E2D" w:rsidP="00CB22B5">
            <w:pPr>
              <w:spacing w:line="259" w:lineRule="auto"/>
              <w:ind w:left="4"/>
            </w:pPr>
            <w:r>
              <w:rPr>
                <w:color w:val="2C3E50"/>
                <w:sz w:val="20"/>
              </w:rPr>
              <w:t>Adjustment disorder, unspecified</w:t>
            </w:r>
            <w:r>
              <w:rPr>
                <w:sz w:val="20"/>
              </w:rPr>
              <w:t xml:space="preserve"> </w:t>
            </w:r>
          </w:p>
          <w:p w14:paraId="4527F80E" w14:textId="77777777" w:rsidR="00425E2D" w:rsidRDefault="00425E2D" w:rsidP="00CB22B5">
            <w:pPr>
              <w:spacing w:line="259" w:lineRule="auto"/>
              <w:ind w:left="4"/>
            </w:pPr>
            <w:r>
              <w:rPr>
                <w:sz w:val="20"/>
              </w:rPr>
              <w:t xml:space="preserve"> </w:t>
            </w:r>
          </w:p>
        </w:tc>
      </w:tr>
      <w:tr w:rsidR="00425E2D" w14:paraId="41FCC05F" w14:textId="77777777" w:rsidTr="00425E2D">
        <w:trPr>
          <w:trHeight w:val="701"/>
        </w:trPr>
        <w:tc>
          <w:tcPr>
            <w:tcW w:w="545" w:type="dxa"/>
            <w:vMerge/>
            <w:tcBorders>
              <w:top w:val="nil"/>
              <w:left w:val="single" w:sz="4" w:space="0" w:color="000000"/>
              <w:bottom w:val="nil"/>
              <w:right w:val="single" w:sz="4" w:space="0" w:color="000000"/>
            </w:tcBorders>
          </w:tcPr>
          <w:p w14:paraId="7F5448A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F737F29" w14:textId="77777777" w:rsidR="00425E2D" w:rsidRDefault="00425E2D" w:rsidP="00CB22B5">
            <w:pPr>
              <w:spacing w:line="259" w:lineRule="auto"/>
              <w:ind w:left="4"/>
            </w:pPr>
            <w:r>
              <w:rPr>
                <w:sz w:val="20"/>
              </w:rPr>
              <w:t xml:space="preserve">311 </w:t>
            </w:r>
          </w:p>
        </w:tc>
        <w:tc>
          <w:tcPr>
            <w:tcW w:w="2969" w:type="dxa"/>
            <w:tcBorders>
              <w:top w:val="single" w:sz="4" w:space="0" w:color="000000"/>
              <w:left w:val="single" w:sz="4" w:space="0" w:color="000000"/>
              <w:bottom w:val="single" w:sz="4" w:space="0" w:color="000000"/>
              <w:right w:val="single" w:sz="4" w:space="0" w:color="000000"/>
            </w:tcBorders>
          </w:tcPr>
          <w:p w14:paraId="6CE2421A" w14:textId="77777777" w:rsidR="00425E2D" w:rsidRDefault="00425E2D" w:rsidP="00CB22B5">
            <w:pPr>
              <w:spacing w:line="259" w:lineRule="auto"/>
              <w:ind w:left="1" w:right="3"/>
            </w:pPr>
            <w:r>
              <w:rPr>
                <w:sz w:val="20"/>
              </w:rPr>
              <w:t xml:space="preserve">Depressive disorder, not elsewhere classified </w:t>
            </w:r>
          </w:p>
        </w:tc>
        <w:tc>
          <w:tcPr>
            <w:tcW w:w="900" w:type="dxa"/>
            <w:tcBorders>
              <w:top w:val="single" w:sz="4" w:space="0" w:color="000000"/>
              <w:left w:val="single" w:sz="4" w:space="0" w:color="000000"/>
              <w:bottom w:val="single" w:sz="4" w:space="0" w:color="000000"/>
              <w:right w:val="single" w:sz="4" w:space="0" w:color="000000"/>
            </w:tcBorders>
          </w:tcPr>
          <w:p w14:paraId="3F0EC31A" w14:textId="77777777" w:rsidR="00425E2D" w:rsidRDefault="00425E2D" w:rsidP="00CB22B5">
            <w:pPr>
              <w:spacing w:line="259" w:lineRule="auto"/>
              <w:ind w:left="4"/>
            </w:pPr>
            <w:r>
              <w:rPr>
                <w:sz w:val="20"/>
              </w:rPr>
              <w:t xml:space="preserve">F32.9 </w:t>
            </w:r>
          </w:p>
        </w:tc>
        <w:tc>
          <w:tcPr>
            <w:tcW w:w="3420" w:type="dxa"/>
            <w:tcBorders>
              <w:top w:val="single" w:sz="4" w:space="0" w:color="000000"/>
              <w:left w:val="single" w:sz="4" w:space="0" w:color="000000"/>
              <w:bottom w:val="single" w:sz="4" w:space="0" w:color="000000"/>
              <w:right w:val="single" w:sz="4" w:space="0" w:color="000000"/>
            </w:tcBorders>
          </w:tcPr>
          <w:p w14:paraId="345F8667" w14:textId="77777777" w:rsidR="00425E2D" w:rsidRDefault="00425E2D" w:rsidP="00CB22B5">
            <w:pPr>
              <w:ind w:left="4"/>
            </w:pPr>
            <w:r>
              <w:rPr>
                <w:color w:val="2C3E50"/>
                <w:sz w:val="20"/>
              </w:rPr>
              <w:t>Major depressive disorder, single episode, unspecified</w:t>
            </w:r>
            <w:r>
              <w:rPr>
                <w:sz w:val="20"/>
              </w:rPr>
              <w:t xml:space="preserve"> </w:t>
            </w:r>
          </w:p>
          <w:p w14:paraId="4FB3DB9C" w14:textId="77777777" w:rsidR="00425E2D" w:rsidRDefault="00425E2D" w:rsidP="00CB22B5">
            <w:pPr>
              <w:spacing w:line="259" w:lineRule="auto"/>
              <w:ind w:left="4"/>
            </w:pPr>
            <w:r>
              <w:rPr>
                <w:sz w:val="20"/>
              </w:rPr>
              <w:t xml:space="preserve"> </w:t>
            </w:r>
          </w:p>
        </w:tc>
      </w:tr>
      <w:tr w:rsidR="00425E2D" w14:paraId="6E689331" w14:textId="77777777" w:rsidTr="00425E2D">
        <w:trPr>
          <w:trHeight w:val="269"/>
        </w:trPr>
        <w:tc>
          <w:tcPr>
            <w:tcW w:w="545" w:type="dxa"/>
            <w:vMerge/>
            <w:tcBorders>
              <w:top w:val="nil"/>
              <w:left w:val="single" w:sz="4" w:space="0" w:color="000000"/>
              <w:bottom w:val="nil"/>
              <w:right w:val="single" w:sz="4" w:space="0" w:color="000000"/>
            </w:tcBorders>
          </w:tcPr>
          <w:p w14:paraId="186CC80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0430512" w14:textId="77777777" w:rsidR="00425E2D" w:rsidRDefault="00425E2D" w:rsidP="00CB22B5">
            <w:pPr>
              <w:spacing w:line="259" w:lineRule="auto"/>
              <w:ind w:left="4"/>
            </w:pPr>
            <w:r>
              <w:rPr>
                <w:sz w:val="20"/>
              </w:rPr>
              <w:t xml:space="preserve">V6284 </w:t>
            </w:r>
          </w:p>
        </w:tc>
        <w:tc>
          <w:tcPr>
            <w:tcW w:w="2969" w:type="dxa"/>
            <w:tcBorders>
              <w:top w:val="single" w:sz="4" w:space="0" w:color="000000"/>
              <w:left w:val="single" w:sz="4" w:space="0" w:color="000000"/>
              <w:bottom w:val="single" w:sz="4" w:space="0" w:color="000000"/>
              <w:right w:val="single" w:sz="4" w:space="0" w:color="000000"/>
            </w:tcBorders>
          </w:tcPr>
          <w:p w14:paraId="46264A6C" w14:textId="77777777" w:rsidR="00425E2D" w:rsidRDefault="00425E2D" w:rsidP="00CB22B5">
            <w:pPr>
              <w:spacing w:line="259" w:lineRule="auto"/>
            </w:pPr>
            <w:r>
              <w:rPr>
                <w:sz w:val="20"/>
              </w:rPr>
              <w:t xml:space="preserve">Suicidal Ideation </w:t>
            </w:r>
          </w:p>
        </w:tc>
        <w:tc>
          <w:tcPr>
            <w:tcW w:w="900" w:type="dxa"/>
            <w:tcBorders>
              <w:top w:val="single" w:sz="4" w:space="0" w:color="000000"/>
              <w:left w:val="single" w:sz="4" w:space="0" w:color="000000"/>
              <w:bottom w:val="single" w:sz="4" w:space="0" w:color="000000"/>
              <w:right w:val="single" w:sz="4" w:space="0" w:color="000000"/>
            </w:tcBorders>
          </w:tcPr>
          <w:p w14:paraId="4601E4A1" w14:textId="77777777" w:rsidR="00425E2D" w:rsidRDefault="00425E2D" w:rsidP="00CB22B5">
            <w:pPr>
              <w:spacing w:line="259" w:lineRule="auto"/>
              <w:ind w:left="1"/>
            </w:pPr>
            <w:r>
              <w:rPr>
                <w:sz w:val="20"/>
              </w:rPr>
              <w:t xml:space="preserve">R45851 </w:t>
            </w:r>
          </w:p>
        </w:tc>
        <w:tc>
          <w:tcPr>
            <w:tcW w:w="3420" w:type="dxa"/>
            <w:tcBorders>
              <w:top w:val="single" w:sz="4" w:space="0" w:color="000000"/>
              <w:left w:val="single" w:sz="4" w:space="0" w:color="000000"/>
              <w:bottom w:val="single" w:sz="4" w:space="0" w:color="000000"/>
              <w:right w:val="single" w:sz="4" w:space="0" w:color="000000"/>
            </w:tcBorders>
          </w:tcPr>
          <w:p w14:paraId="51ACD4B2" w14:textId="77777777" w:rsidR="00425E2D" w:rsidRDefault="00425E2D" w:rsidP="00CB22B5">
            <w:pPr>
              <w:spacing w:line="259" w:lineRule="auto"/>
              <w:ind w:left="4"/>
            </w:pPr>
            <w:r>
              <w:rPr>
                <w:sz w:val="20"/>
              </w:rPr>
              <w:t xml:space="preserve">Suicidal Ideations </w:t>
            </w:r>
          </w:p>
        </w:tc>
      </w:tr>
      <w:tr w:rsidR="00425E2D" w14:paraId="783F1F7F" w14:textId="77777777" w:rsidTr="00425E2D">
        <w:trPr>
          <w:trHeight w:val="701"/>
        </w:trPr>
        <w:tc>
          <w:tcPr>
            <w:tcW w:w="545" w:type="dxa"/>
            <w:vMerge/>
            <w:tcBorders>
              <w:top w:val="nil"/>
              <w:left w:val="single" w:sz="4" w:space="0" w:color="000000"/>
              <w:bottom w:val="nil"/>
              <w:right w:val="single" w:sz="4" w:space="0" w:color="000000"/>
            </w:tcBorders>
          </w:tcPr>
          <w:p w14:paraId="3CE3B98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75184A1" w14:textId="77777777" w:rsidR="00425E2D" w:rsidRDefault="00425E2D" w:rsidP="00CB22B5">
            <w:pPr>
              <w:spacing w:line="259" w:lineRule="auto"/>
              <w:ind w:left="4"/>
            </w:pPr>
            <w:r>
              <w:rPr>
                <w:sz w:val="20"/>
              </w:rPr>
              <w:t xml:space="preserve">E950.0 </w:t>
            </w:r>
          </w:p>
        </w:tc>
        <w:tc>
          <w:tcPr>
            <w:tcW w:w="2969" w:type="dxa"/>
            <w:tcBorders>
              <w:top w:val="single" w:sz="4" w:space="0" w:color="000000"/>
              <w:left w:val="single" w:sz="4" w:space="0" w:color="000000"/>
              <w:bottom w:val="single" w:sz="4" w:space="0" w:color="000000"/>
              <w:right w:val="single" w:sz="4" w:space="0" w:color="000000"/>
            </w:tcBorders>
          </w:tcPr>
          <w:p w14:paraId="5D59CF61" w14:textId="77777777" w:rsidR="00425E2D" w:rsidRDefault="00425E2D" w:rsidP="00CB22B5">
            <w:pPr>
              <w:spacing w:line="259" w:lineRule="auto"/>
              <w:ind w:left="1"/>
            </w:pPr>
            <w:r>
              <w:rPr>
                <w:sz w:val="20"/>
              </w:rPr>
              <w:t xml:space="preserve">Suicide and self-inflicted poisoning by analgesics, antipyretics, and antirheumatics </w:t>
            </w:r>
          </w:p>
        </w:tc>
        <w:tc>
          <w:tcPr>
            <w:tcW w:w="900" w:type="dxa"/>
            <w:vMerge w:val="restart"/>
            <w:tcBorders>
              <w:top w:val="single" w:sz="4" w:space="0" w:color="000000"/>
              <w:left w:val="single" w:sz="4" w:space="0" w:color="000000"/>
              <w:bottom w:val="single" w:sz="4" w:space="0" w:color="000000"/>
              <w:right w:val="nil"/>
            </w:tcBorders>
          </w:tcPr>
          <w:p w14:paraId="5975B399" w14:textId="77777777" w:rsidR="00425E2D" w:rsidRDefault="00425E2D" w:rsidP="00CB22B5">
            <w:pPr>
              <w:spacing w:line="259" w:lineRule="auto"/>
              <w:ind w:left="4"/>
            </w:pPr>
            <w:r>
              <w:rPr>
                <w:sz w:val="20"/>
              </w:rPr>
              <w:t xml:space="preserve"> </w:t>
            </w:r>
          </w:p>
        </w:tc>
        <w:tc>
          <w:tcPr>
            <w:tcW w:w="3420" w:type="dxa"/>
            <w:vMerge w:val="restart"/>
            <w:tcBorders>
              <w:top w:val="single" w:sz="4" w:space="0" w:color="000000"/>
              <w:left w:val="nil"/>
              <w:bottom w:val="single" w:sz="4" w:space="0" w:color="000000"/>
              <w:right w:val="single" w:sz="4" w:space="0" w:color="000000"/>
            </w:tcBorders>
          </w:tcPr>
          <w:p w14:paraId="1377DBFC" w14:textId="77777777" w:rsidR="00425E2D" w:rsidRDefault="00425E2D" w:rsidP="00CB22B5">
            <w:pPr>
              <w:spacing w:after="160" w:line="259" w:lineRule="auto"/>
            </w:pPr>
          </w:p>
        </w:tc>
      </w:tr>
      <w:tr w:rsidR="00425E2D" w14:paraId="0CCE6217" w14:textId="77777777" w:rsidTr="00425E2D">
        <w:trPr>
          <w:trHeight w:val="470"/>
        </w:trPr>
        <w:tc>
          <w:tcPr>
            <w:tcW w:w="545" w:type="dxa"/>
            <w:vMerge/>
            <w:tcBorders>
              <w:top w:val="nil"/>
              <w:left w:val="single" w:sz="4" w:space="0" w:color="000000"/>
              <w:bottom w:val="nil"/>
              <w:right w:val="single" w:sz="4" w:space="0" w:color="000000"/>
            </w:tcBorders>
          </w:tcPr>
          <w:p w14:paraId="28A839E2"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8C1588F" w14:textId="77777777" w:rsidR="00425E2D" w:rsidRDefault="00425E2D" w:rsidP="00CB22B5">
            <w:pPr>
              <w:spacing w:line="259" w:lineRule="auto"/>
              <w:ind w:left="4"/>
            </w:pPr>
            <w:r>
              <w:rPr>
                <w:sz w:val="20"/>
              </w:rPr>
              <w:t xml:space="preserve">E950.1 </w:t>
            </w:r>
          </w:p>
        </w:tc>
        <w:tc>
          <w:tcPr>
            <w:tcW w:w="2969" w:type="dxa"/>
            <w:tcBorders>
              <w:top w:val="single" w:sz="4" w:space="0" w:color="000000"/>
              <w:left w:val="single" w:sz="4" w:space="0" w:color="000000"/>
              <w:bottom w:val="single" w:sz="4" w:space="0" w:color="000000"/>
              <w:right w:val="single" w:sz="4" w:space="0" w:color="000000"/>
            </w:tcBorders>
          </w:tcPr>
          <w:p w14:paraId="0C6F4E67" w14:textId="77777777" w:rsidR="00425E2D" w:rsidRDefault="00425E2D" w:rsidP="00CB22B5">
            <w:pPr>
              <w:spacing w:line="259" w:lineRule="auto"/>
              <w:ind w:left="1"/>
              <w:jc w:val="both"/>
            </w:pPr>
            <w:r>
              <w:rPr>
                <w:sz w:val="20"/>
              </w:rPr>
              <w:t xml:space="preserve">Suicide and self-inflicted poisoning by barbiturates </w:t>
            </w:r>
          </w:p>
        </w:tc>
        <w:tc>
          <w:tcPr>
            <w:tcW w:w="0" w:type="auto"/>
            <w:vMerge/>
            <w:tcBorders>
              <w:top w:val="nil"/>
              <w:left w:val="single" w:sz="4" w:space="0" w:color="000000"/>
              <w:bottom w:val="nil"/>
              <w:right w:val="nil"/>
            </w:tcBorders>
          </w:tcPr>
          <w:p w14:paraId="251F80D7"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49E6D28" w14:textId="77777777" w:rsidR="00425E2D" w:rsidRDefault="00425E2D" w:rsidP="00CB22B5">
            <w:pPr>
              <w:spacing w:after="160" w:line="259" w:lineRule="auto"/>
            </w:pPr>
          </w:p>
        </w:tc>
      </w:tr>
      <w:tr w:rsidR="00425E2D" w14:paraId="2DEB2B04" w14:textId="77777777" w:rsidTr="00425E2D">
        <w:trPr>
          <w:trHeight w:val="698"/>
        </w:trPr>
        <w:tc>
          <w:tcPr>
            <w:tcW w:w="545" w:type="dxa"/>
            <w:vMerge/>
            <w:tcBorders>
              <w:top w:val="nil"/>
              <w:left w:val="single" w:sz="4" w:space="0" w:color="000000"/>
              <w:bottom w:val="nil"/>
              <w:right w:val="single" w:sz="4" w:space="0" w:color="000000"/>
            </w:tcBorders>
          </w:tcPr>
          <w:p w14:paraId="6495B59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E6351C4" w14:textId="77777777" w:rsidR="00425E2D" w:rsidRDefault="00425E2D" w:rsidP="00CB22B5">
            <w:pPr>
              <w:spacing w:line="259" w:lineRule="auto"/>
              <w:ind w:left="4"/>
            </w:pPr>
            <w:r>
              <w:rPr>
                <w:sz w:val="20"/>
              </w:rPr>
              <w:t xml:space="preserve">E950.2 </w:t>
            </w:r>
          </w:p>
        </w:tc>
        <w:tc>
          <w:tcPr>
            <w:tcW w:w="2969" w:type="dxa"/>
            <w:tcBorders>
              <w:top w:val="single" w:sz="4" w:space="0" w:color="000000"/>
              <w:left w:val="single" w:sz="4" w:space="0" w:color="000000"/>
              <w:bottom w:val="single" w:sz="4" w:space="0" w:color="000000"/>
              <w:right w:val="single" w:sz="4" w:space="0" w:color="000000"/>
            </w:tcBorders>
          </w:tcPr>
          <w:p w14:paraId="2344C118" w14:textId="77777777" w:rsidR="00425E2D" w:rsidRDefault="00425E2D" w:rsidP="00CB22B5">
            <w:pPr>
              <w:spacing w:line="259" w:lineRule="auto"/>
              <w:ind w:left="1"/>
            </w:pPr>
            <w:r>
              <w:rPr>
                <w:sz w:val="20"/>
              </w:rPr>
              <w:t xml:space="preserve">Suicide and self-inflicted poisoning by other sedatives and hypnotics </w:t>
            </w:r>
          </w:p>
        </w:tc>
        <w:tc>
          <w:tcPr>
            <w:tcW w:w="0" w:type="auto"/>
            <w:vMerge/>
            <w:tcBorders>
              <w:top w:val="nil"/>
              <w:left w:val="single" w:sz="4" w:space="0" w:color="000000"/>
              <w:bottom w:val="nil"/>
              <w:right w:val="nil"/>
            </w:tcBorders>
          </w:tcPr>
          <w:p w14:paraId="1FB076FC"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FD15D0A" w14:textId="77777777" w:rsidR="00425E2D" w:rsidRDefault="00425E2D" w:rsidP="00CB22B5">
            <w:pPr>
              <w:spacing w:after="160" w:line="259" w:lineRule="auto"/>
            </w:pPr>
          </w:p>
        </w:tc>
      </w:tr>
      <w:tr w:rsidR="00425E2D" w14:paraId="57E9278A" w14:textId="77777777" w:rsidTr="00425E2D">
        <w:trPr>
          <w:trHeight w:val="701"/>
        </w:trPr>
        <w:tc>
          <w:tcPr>
            <w:tcW w:w="545" w:type="dxa"/>
            <w:vMerge/>
            <w:tcBorders>
              <w:top w:val="nil"/>
              <w:left w:val="single" w:sz="4" w:space="0" w:color="000000"/>
              <w:bottom w:val="nil"/>
              <w:right w:val="single" w:sz="4" w:space="0" w:color="000000"/>
            </w:tcBorders>
          </w:tcPr>
          <w:p w14:paraId="31DDFEE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C881A6A" w14:textId="77777777" w:rsidR="00425E2D" w:rsidRDefault="00425E2D" w:rsidP="00CB22B5">
            <w:pPr>
              <w:spacing w:line="259" w:lineRule="auto"/>
              <w:ind w:left="4"/>
            </w:pPr>
            <w:r>
              <w:rPr>
                <w:sz w:val="20"/>
              </w:rPr>
              <w:t xml:space="preserve">E950.3 </w:t>
            </w:r>
          </w:p>
        </w:tc>
        <w:tc>
          <w:tcPr>
            <w:tcW w:w="2969" w:type="dxa"/>
            <w:tcBorders>
              <w:top w:val="single" w:sz="4" w:space="0" w:color="000000"/>
              <w:left w:val="single" w:sz="4" w:space="0" w:color="000000"/>
              <w:bottom w:val="single" w:sz="4" w:space="0" w:color="000000"/>
              <w:right w:val="single" w:sz="4" w:space="0" w:color="000000"/>
            </w:tcBorders>
          </w:tcPr>
          <w:p w14:paraId="7C6A2713" w14:textId="77777777" w:rsidR="00425E2D" w:rsidRDefault="00425E2D" w:rsidP="00CB22B5">
            <w:pPr>
              <w:spacing w:line="259" w:lineRule="auto"/>
              <w:ind w:left="1"/>
            </w:pPr>
            <w:r>
              <w:rPr>
                <w:sz w:val="20"/>
              </w:rPr>
              <w:t xml:space="preserve">Suicide and self-inflicted poisoning by tranquilizers and other psychotropic agents </w:t>
            </w:r>
          </w:p>
        </w:tc>
        <w:tc>
          <w:tcPr>
            <w:tcW w:w="0" w:type="auto"/>
            <w:vMerge/>
            <w:tcBorders>
              <w:top w:val="nil"/>
              <w:left w:val="single" w:sz="4" w:space="0" w:color="000000"/>
              <w:bottom w:val="nil"/>
              <w:right w:val="nil"/>
            </w:tcBorders>
          </w:tcPr>
          <w:p w14:paraId="0F6A0A8D"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223866E" w14:textId="77777777" w:rsidR="00425E2D" w:rsidRDefault="00425E2D" w:rsidP="00CB22B5">
            <w:pPr>
              <w:spacing w:after="160" w:line="259" w:lineRule="auto"/>
            </w:pPr>
          </w:p>
        </w:tc>
      </w:tr>
      <w:tr w:rsidR="00425E2D" w14:paraId="3FD600F1" w14:textId="77777777" w:rsidTr="00425E2D">
        <w:trPr>
          <w:trHeight w:val="701"/>
        </w:trPr>
        <w:tc>
          <w:tcPr>
            <w:tcW w:w="545" w:type="dxa"/>
            <w:vMerge/>
            <w:tcBorders>
              <w:top w:val="nil"/>
              <w:left w:val="single" w:sz="4" w:space="0" w:color="000000"/>
              <w:bottom w:val="nil"/>
              <w:right w:val="single" w:sz="4" w:space="0" w:color="000000"/>
            </w:tcBorders>
          </w:tcPr>
          <w:p w14:paraId="269EC37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3BD2FAE" w14:textId="77777777" w:rsidR="00425E2D" w:rsidRDefault="00425E2D" w:rsidP="00CB22B5">
            <w:pPr>
              <w:spacing w:line="259" w:lineRule="auto"/>
              <w:ind w:left="4"/>
            </w:pPr>
            <w:r>
              <w:rPr>
                <w:sz w:val="20"/>
              </w:rPr>
              <w:t xml:space="preserve">E950.4 </w:t>
            </w:r>
          </w:p>
        </w:tc>
        <w:tc>
          <w:tcPr>
            <w:tcW w:w="2969" w:type="dxa"/>
            <w:tcBorders>
              <w:top w:val="single" w:sz="4" w:space="0" w:color="000000"/>
              <w:left w:val="single" w:sz="4" w:space="0" w:color="000000"/>
              <w:bottom w:val="single" w:sz="4" w:space="0" w:color="000000"/>
              <w:right w:val="single" w:sz="4" w:space="0" w:color="000000"/>
            </w:tcBorders>
          </w:tcPr>
          <w:p w14:paraId="7BDAE752" w14:textId="77777777" w:rsidR="00425E2D" w:rsidRDefault="00425E2D" w:rsidP="00CB22B5">
            <w:pPr>
              <w:spacing w:line="259" w:lineRule="auto"/>
              <w:ind w:left="1" w:right="35"/>
            </w:pPr>
            <w:r>
              <w:rPr>
                <w:sz w:val="20"/>
              </w:rPr>
              <w:t xml:space="preserve">Suicide and self-inflicted poisoning by other specified drugs and medicinal substances </w:t>
            </w:r>
          </w:p>
        </w:tc>
        <w:tc>
          <w:tcPr>
            <w:tcW w:w="0" w:type="auto"/>
            <w:vMerge/>
            <w:tcBorders>
              <w:top w:val="nil"/>
              <w:left w:val="single" w:sz="4" w:space="0" w:color="000000"/>
              <w:bottom w:val="nil"/>
              <w:right w:val="nil"/>
            </w:tcBorders>
          </w:tcPr>
          <w:p w14:paraId="17E92F13"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7BFB029" w14:textId="77777777" w:rsidR="00425E2D" w:rsidRDefault="00425E2D" w:rsidP="00CB22B5">
            <w:pPr>
              <w:spacing w:after="160" w:line="259" w:lineRule="auto"/>
            </w:pPr>
          </w:p>
        </w:tc>
      </w:tr>
      <w:tr w:rsidR="00425E2D" w14:paraId="66143DF4" w14:textId="77777777" w:rsidTr="00425E2D">
        <w:trPr>
          <w:trHeight w:val="698"/>
        </w:trPr>
        <w:tc>
          <w:tcPr>
            <w:tcW w:w="545" w:type="dxa"/>
            <w:vMerge/>
            <w:tcBorders>
              <w:top w:val="nil"/>
              <w:left w:val="single" w:sz="4" w:space="0" w:color="000000"/>
              <w:bottom w:val="nil"/>
              <w:right w:val="single" w:sz="4" w:space="0" w:color="000000"/>
            </w:tcBorders>
          </w:tcPr>
          <w:p w14:paraId="0FEEF48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D284DEA" w14:textId="77777777" w:rsidR="00425E2D" w:rsidRDefault="00425E2D" w:rsidP="00CB22B5">
            <w:pPr>
              <w:spacing w:line="259" w:lineRule="auto"/>
              <w:ind w:left="4"/>
            </w:pPr>
            <w:r>
              <w:rPr>
                <w:sz w:val="20"/>
              </w:rPr>
              <w:t xml:space="preserve">E950.5 </w:t>
            </w:r>
          </w:p>
        </w:tc>
        <w:tc>
          <w:tcPr>
            <w:tcW w:w="2969" w:type="dxa"/>
            <w:tcBorders>
              <w:top w:val="single" w:sz="4" w:space="0" w:color="000000"/>
              <w:left w:val="single" w:sz="4" w:space="0" w:color="000000"/>
              <w:bottom w:val="single" w:sz="4" w:space="0" w:color="000000"/>
              <w:right w:val="single" w:sz="4" w:space="0" w:color="000000"/>
            </w:tcBorders>
          </w:tcPr>
          <w:p w14:paraId="6E41E68B" w14:textId="77777777" w:rsidR="00425E2D" w:rsidRDefault="00425E2D" w:rsidP="00CB22B5">
            <w:pPr>
              <w:spacing w:line="259" w:lineRule="auto"/>
              <w:ind w:left="1"/>
            </w:pPr>
            <w:r>
              <w:rPr>
                <w:sz w:val="20"/>
              </w:rPr>
              <w:t xml:space="preserve">Suicide and self-inflicted poisoning by unspecified drug or medicinal substances </w:t>
            </w:r>
          </w:p>
        </w:tc>
        <w:tc>
          <w:tcPr>
            <w:tcW w:w="0" w:type="auto"/>
            <w:vMerge/>
            <w:tcBorders>
              <w:top w:val="nil"/>
              <w:left w:val="single" w:sz="4" w:space="0" w:color="000000"/>
              <w:bottom w:val="nil"/>
              <w:right w:val="nil"/>
            </w:tcBorders>
          </w:tcPr>
          <w:p w14:paraId="713648D8"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A958B77" w14:textId="77777777" w:rsidR="00425E2D" w:rsidRDefault="00425E2D" w:rsidP="00CB22B5">
            <w:pPr>
              <w:spacing w:after="160" w:line="259" w:lineRule="auto"/>
            </w:pPr>
          </w:p>
        </w:tc>
      </w:tr>
      <w:tr w:rsidR="00425E2D" w14:paraId="3DC348C0" w14:textId="77777777" w:rsidTr="00425E2D">
        <w:trPr>
          <w:trHeight w:val="1162"/>
        </w:trPr>
        <w:tc>
          <w:tcPr>
            <w:tcW w:w="545" w:type="dxa"/>
            <w:vMerge/>
            <w:tcBorders>
              <w:top w:val="nil"/>
              <w:left w:val="single" w:sz="4" w:space="0" w:color="000000"/>
              <w:bottom w:val="nil"/>
              <w:right w:val="single" w:sz="4" w:space="0" w:color="000000"/>
            </w:tcBorders>
          </w:tcPr>
          <w:p w14:paraId="31999EC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D6DB3D3" w14:textId="77777777" w:rsidR="00425E2D" w:rsidRDefault="00425E2D" w:rsidP="00CB22B5">
            <w:pPr>
              <w:spacing w:line="259" w:lineRule="auto"/>
              <w:ind w:left="4"/>
            </w:pPr>
            <w:r>
              <w:rPr>
                <w:sz w:val="20"/>
              </w:rPr>
              <w:t xml:space="preserve">E950.6 </w:t>
            </w:r>
          </w:p>
        </w:tc>
        <w:tc>
          <w:tcPr>
            <w:tcW w:w="2969" w:type="dxa"/>
            <w:tcBorders>
              <w:top w:val="single" w:sz="4" w:space="0" w:color="000000"/>
              <w:left w:val="single" w:sz="4" w:space="0" w:color="000000"/>
              <w:bottom w:val="single" w:sz="4" w:space="0" w:color="000000"/>
              <w:right w:val="single" w:sz="4" w:space="0" w:color="000000"/>
            </w:tcBorders>
          </w:tcPr>
          <w:p w14:paraId="24989CF1" w14:textId="77777777" w:rsidR="00425E2D" w:rsidRDefault="00425E2D" w:rsidP="00CB22B5">
            <w:pPr>
              <w:spacing w:line="259" w:lineRule="auto"/>
              <w:ind w:left="1"/>
            </w:pPr>
            <w:r>
              <w:rPr>
                <w:sz w:val="20"/>
              </w:rPr>
              <w:t xml:space="preserve">Suicide and self-inflicted poisoning by agricultural and horticultural chemical and pharmaceutical preparations other than plant foods and fertilizers </w:t>
            </w:r>
          </w:p>
        </w:tc>
        <w:tc>
          <w:tcPr>
            <w:tcW w:w="0" w:type="auto"/>
            <w:vMerge/>
            <w:tcBorders>
              <w:top w:val="nil"/>
              <w:left w:val="single" w:sz="4" w:space="0" w:color="000000"/>
              <w:bottom w:val="nil"/>
              <w:right w:val="nil"/>
            </w:tcBorders>
          </w:tcPr>
          <w:p w14:paraId="0DC983A0"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06CB3BD7" w14:textId="77777777" w:rsidR="00425E2D" w:rsidRDefault="00425E2D" w:rsidP="00CB22B5">
            <w:pPr>
              <w:spacing w:after="160" w:line="259" w:lineRule="auto"/>
            </w:pPr>
          </w:p>
        </w:tc>
      </w:tr>
      <w:tr w:rsidR="00425E2D" w14:paraId="4B9E4C09" w14:textId="77777777" w:rsidTr="00425E2D">
        <w:trPr>
          <w:trHeight w:val="698"/>
        </w:trPr>
        <w:tc>
          <w:tcPr>
            <w:tcW w:w="545" w:type="dxa"/>
            <w:vMerge/>
            <w:tcBorders>
              <w:top w:val="nil"/>
              <w:left w:val="single" w:sz="4" w:space="0" w:color="000000"/>
              <w:bottom w:val="nil"/>
              <w:right w:val="single" w:sz="4" w:space="0" w:color="000000"/>
            </w:tcBorders>
          </w:tcPr>
          <w:p w14:paraId="07CAB69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6CB3AE3" w14:textId="77777777" w:rsidR="00425E2D" w:rsidRDefault="00425E2D" w:rsidP="00CB22B5">
            <w:pPr>
              <w:spacing w:line="259" w:lineRule="auto"/>
              <w:ind w:left="4"/>
            </w:pPr>
            <w:r>
              <w:rPr>
                <w:sz w:val="20"/>
              </w:rPr>
              <w:t xml:space="preserve">E950.7 </w:t>
            </w:r>
          </w:p>
        </w:tc>
        <w:tc>
          <w:tcPr>
            <w:tcW w:w="2969" w:type="dxa"/>
            <w:tcBorders>
              <w:top w:val="single" w:sz="4" w:space="0" w:color="000000"/>
              <w:left w:val="single" w:sz="4" w:space="0" w:color="000000"/>
              <w:bottom w:val="single" w:sz="4" w:space="0" w:color="000000"/>
              <w:right w:val="single" w:sz="4" w:space="0" w:color="000000"/>
            </w:tcBorders>
          </w:tcPr>
          <w:p w14:paraId="3D9ED841" w14:textId="77777777" w:rsidR="00425E2D" w:rsidRDefault="00425E2D" w:rsidP="00CB22B5">
            <w:pPr>
              <w:spacing w:line="259" w:lineRule="auto"/>
              <w:ind w:left="1" w:right="629"/>
              <w:jc w:val="both"/>
            </w:pPr>
            <w:r>
              <w:rPr>
                <w:sz w:val="20"/>
              </w:rPr>
              <w:t xml:space="preserve">Suicide and self-inflicted poisoning by corrosive and caustic substances </w:t>
            </w:r>
          </w:p>
        </w:tc>
        <w:tc>
          <w:tcPr>
            <w:tcW w:w="0" w:type="auto"/>
            <w:vMerge/>
            <w:tcBorders>
              <w:top w:val="nil"/>
              <w:left w:val="single" w:sz="4" w:space="0" w:color="000000"/>
              <w:bottom w:val="nil"/>
              <w:right w:val="nil"/>
            </w:tcBorders>
          </w:tcPr>
          <w:p w14:paraId="11DAFB86"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8F00937" w14:textId="77777777" w:rsidR="00425E2D" w:rsidRDefault="00425E2D" w:rsidP="00CB22B5">
            <w:pPr>
              <w:spacing w:after="160" w:line="259" w:lineRule="auto"/>
            </w:pPr>
          </w:p>
        </w:tc>
      </w:tr>
      <w:tr w:rsidR="00425E2D" w14:paraId="6E3FFBDF" w14:textId="77777777" w:rsidTr="00425E2D">
        <w:trPr>
          <w:trHeight w:val="701"/>
        </w:trPr>
        <w:tc>
          <w:tcPr>
            <w:tcW w:w="545" w:type="dxa"/>
            <w:vMerge/>
            <w:tcBorders>
              <w:top w:val="nil"/>
              <w:left w:val="single" w:sz="4" w:space="0" w:color="000000"/>
              <w:bottom w:val="nil"/>
              <w:right w:val="single" w:sz="4" w:space="0" w:color="000000"/>
            </w:tcBorders>
          </w:tcPr>
          <w:p w14:paraId="12D7D2E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CC3D03F" w14:textId="77777777" w:rsidR="00425E2D" w:rsidRDefault="00425E2D" w:rsidP="00CB22B5">
            <w:pPr>
              <w:spacing w:line="259" w:lineRule="auto"/>
              <w:ind w:left="4"/>
            </w:pPr>
            <w:r>
              <w:rPr>
                <w:sz w:val="20"/>
              </w:rPr>
              <w:t xml:space="preserve">E950.8 </w:t>
            </w:r>
          </w:p>
        </w:tc>
        <w:tc>
          <w:tcPr>
            <w:tcW w:w="2969" w:type="dxa"/>
            <w:tcBorders>
              <w:top w:val="single" w:sz="4" w:space="0" w:color="000000"/>
              <w:left w:val="single" w:sz="4" w:space="0" w:color="000000"/>
              <w:bottom w:val="single" w:sz="4" w:space="0" w:color="000000"/>
              <w:right w:val="single" w:sz="4" w:space="0" w:color="000000"/>
            </w:tcBorders>
          </w:tcPr>
          <w:p w14:paraId="7F18EE47" w14:textId="77777777" w:rsidR="00425E2D" w:rsidRDefault="00425E2D" w:rsidP="00CB22B5">
            <w:pPr>
              <w:spacing w:line="259" w:lineRule="auto"/>
              <w:ind w:left="2"/>
            </w:pPr>
            <w:r>
              <w:rPr>
                <w:sz w:val="20"/>
              </w:rPr>
              <w:t xml:space="preserve">Suicide and self-inflicted </w:t>
            </w:r>
          </w:p>
          <w:p w14:paraId="7A7A217C" w14:textId="77777777" w:rsidR="00425E2D" w:rsidRDefault="00425E2D" w:rsidP="00CB22B5">
            <w:pPr>
              <w:spacing w:line="259" w:lineRule="auto"/>
              <w:ind w:left="1"/>
            </w:pPr>
            <w:r>
              <w:rPr>
                <w:sz w:val="20"/>
              </w:rPr>
              <w:t xml:space="preserve">poisoning by arsenic and its </w:t>
            </w:r>
          </w:p>
          <w:p w14:paraId="3A639074" w14:textId="77777777" w:rsidR="00425E2D" w:rsidRDefault="00425E2D" w:rsidP="00CB22B5">
            <w:pPr>
              <w:spacing w:line="259" w:lineRule="auto"/>
              <w:ind w:left="1"/>
            </w:pPr>
            <w:r>
              <w:rPr>
                <w:sz w:val="20"/>
              </w:rPr>
              <w:t xml:space="preserve">compounds </w:t>
            </w:r>
          </w:p>
        </w:tc>
        <w:tc>
          <w:tcPr>
            <w:tcW w:w="0" w:type="auto"/>
            <w:vMerge/>
            <w:tcBorders>
              <w:top w:val="nil"/>
              <w:left w:val="single" w:sz="4" w:space="0" w:color="000000"/>
              <w:bottom w:val="nil"/>
              <w:right w:val="nil"/>
            </w:tcBorders>
          </w:tcPr>
          <w:p w14:paraId="18A9761A"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3824939F" w14:textId="77777777" w:rsidR="00425E2D" w:rsidRDefault="00425E2D" w:rsidP="00CB22B5">
            <w:pPr>
              <w:spacing w:after="160" w:line="259" w:lineRule="auto"/>
            </w:pPr>
          </w:p>
        </w:tc>
      </w:tr>
      <w:tr w:rsidR="00425E2D" w14:paraId="20A159BC" w14:textId="77777777" w:rsidTr="00425E2D">
        <w:trPr>
          <w:trHeight w:val="931"/>
        </w:trPr>
        <w:tc>
          <w:tcPr>
            <w:tcW w:w="545" w:type="dxa"/>
            <w:vMerge/>
            <w:tcBorders>
              <w:top w:val="nil"/>
              <w:left w:val="single" w:sz="4" w:space="0" w:color="000000"/>
              <w:bottom w:val="single" w:sz="4" w:space="0" w:color="000000"/>
              <w:right w:val="single" w:sz="4" w:space="0" w:color="000000"/>
            </w:tcBorders>
          </w:tcPr>
          <w:p w14:paraId="27AE944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F7BEBDE" w14:textId="77777777" w:rsidR="00425E2D" w:rsidRDefault="00425E2D" w:rsidP="00CB22B5">
            <w:pPr>
              <w:spacing w:line="259" w:lineRule="auto"/>
              <w:ind w:left="4"/>
            </w:pPr>
            <w:r>
              <w:rPr>
                <w:sz w:val="20"/>
              </w:rPr>
              <w:t xml:space="preserve">E950.9 </w:t>
            </w:r>
          </w:p>
        </w:tc>
        <w:tc>
          <w:tcPr>
            <w:tcW w:w="2969" w:type="dxa"/>
            <w:tcBorders>
              <w:top w:val="single" w:sz="4" w:space="0" w:color="000000"/>
              <w:left w:val="single" w:sz="4" w:space="0" w:color="000000"/>
              <w:bottom w:val="single" w:sz="4" w:space="0" w:color="000000"/>
              <w:right w:val="single" w:sz="4" w:space="0" w:color="000000"/>
            </w:tcBorders>
          </w:tcPr>
          <w:p w14:paraId="00148FB3" w14:textId="77777777" w:rsidR="00425E2D" w:rsidRDefault="00425E2D" w:rsidP="00CB22B5">
            <w:pPr>
              <w:spacing w:line="259" w:lineRule="auto"/>
              <w:ind w:left="1"/>
            </w:pPr>
            <w:r>
              <w:rPr>
                <w:sz w:val="20"/>
              </w:rPr>
              <w:t xml:space="preserve">Suicide and self-inflicted poisoning by other and unspecified solid and liquid substances </w:t>
            </w:r>
          </w:p>
        </w:tc>
        <w:tc>
          <w:tcPr>
            <w:tcW w:w="0" w:type="auto"/>
            <w:vMerge/>
            <w:tcBorders>
              <w:top w:val="nil"/>
              <w:left w:val="single" w:sz="4" w:space="0" w:color="000000"/>
              <w:bottom w:val="single" w:sz="4" w:space="0" w:color="000000"/>
              <w:right w:val="nil"/>
            </w:tcBorders>
          </w:tcPr>
          <w:p w14:paraId="2FD976CF"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44AFA031" w14:textId="77777777" w:rsidR="00425E2D" w:rsidRDefault="00425E2D" w:rsidP="00CB22B5">
            <w:pPr>
              <w:spacing w:after="160" w:line="259" w:lineRule="auto"/>
            </w:pPr>
          </w:p>
        </w:tc>
      </w:tr>
    </w:tbl>
    <w:p w14:paraId="68FC4448" w14:textId="77777777" w:rsidR="00425E2D" w:rsidRDefault="00425E2D" w:rsidP="00425E2D">
      <w:pPr>
        <w:spacing w:line="259" w:lineRule="auto"/>
        <w:ind w:left="-1800" w:right="11335"/>
      </w:pPr>
    </w:p>
    <w:tbl>
      <w:tblPr>
        <w:tblStyle w:val="TableGrid0"/>
        <w:tblW w:w="9365" w:type="dxa"/>
        <w:tblInd w:w="175" w:type="dxa"/>
        <w:tblCellMar>
          <w:top w:w="54" w:type="dxa"/>
          <w:left w:w="106" w:type="dxa"/>
          <w:right w:w="109" w:type="dxa"/>
        </w:tblCellMar>
        <w:tblLook w:val="04A0" w:firstRow="1" w:lastRow="0" w:firstColumn="1" w:lastColumn="0" w:noHBand="0" w:noVBand="1"/>
      </w:tblPr>
      <w:tblGrid>
        <w:gridCol w:w="465"/>
        <w:gridCol w:w="1531"/>
        <w:gridCol w:w="2761"/>
        <w:gridCol w:w="1542"/>
        <w:gridCol w:w="3066"/>
      </w:tblGrid>
      <w:tr w:rsidR="00425E2D" w14:paraId="0FFA6F8F"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30D466D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F79C9B3" w14:textId="77777777" w:rsidR="00425E2D" w:rsidRDefault="00425E2D" w:rsidP="00CB22B5">
            <w:pPr>
              <w:spacing w:line="259" w:lineRule="auto"/>
              <w:ind w:left="2"/>
            </w:pPr>
            <w:r>
              <w:rPr>
                <w:sz w:val="20"/>
              </w:rPr>
              <w:t xml:space="preserve">E951.0 </w:t>
            </w:r>
          </w:p>
        </w:tc>
        <w:tc>
          <w:tcPr>
            <w:tcW w:w="2969" w:type="dxa"/>
            <w:tcBorders>
              <w:top w:val="single" w:sz="4" w:space="0" w:color="000000"/>
              <w:left w:val="single" w:sz="4" w:space="0" w:color="000000"/>
              <w:bottom w:val="single" w:sz="4" w:space="0" w:color="000000"/>
              <w:right w:val="single" w:sz="4" w:space="0" w:color="000000"/>
            </w:tcBorders>
          </w:tcPr>
          <w:p w14:paraId="5E3BCD70" w14:textId="77777777" w:rsidR="00425E2D" w:rsidRDefault="00425E2D" w:rsidP="00CB22B5">
            <w:pPr>
              <w:spacing w:line="259" w:lineRule="auto"/>
            </w:pPr>
            <w:r>
              <w:rPr>
                <w:sz w:val="20"/>
              </w:rPr>
              <w:t xml:space="preserve">Suicide and self-inflicted poisoning by gas disturbed by pipeline </w:t>
            </w:r>
          </w:p>
        </w:tc>
        <w:tc>
          <w:tcPr>
            <w:tcW w:w="900" w:type="dxa"/>
            <w:vMerge w:val="restart"/>
            <w:tcBorders>
              <w:top w:val="single" w:sz="4" w:space="0" w:color="000000"/>
              <w:left w:val="single" w:sz="4" w:space="0" w:color="000000"/>
              <w:bottom w:val="single" w:sz="4" w:space="0" w:color="000000"/>
              <w:right w:val="nil"/>
            </w:tcBorders>
          </w:tcPr>
          <w:p w14:paraId="374533BB" w14:textId="77777777" w:rsidR="00425E2D" w:rsidRDefault="00425E2D" w:rsidP="00CB22B5">
            <w:pPr>
              <w:spacing w:after="160" w:line="259" w:lineRule="auto"/>
            </w:pPr>
          </w:p>
        </w:tc>
        <w:tc>
          <w:tcPr>
            <w:tcW w:w="3420" w:type="dxa"/>
            <w:vMerge w:val="restart"/>
            <w:tcBorders>
              <w:top w:val="single" w:sz="4" w:space="0" w:color="000000"/>
              <w:left w:val="nil"/>
              <w:bottom w:val="single" w:sz="4" w:space="0" w:color="000000"/>
              <w:right w:val="single" w:sz="4" w:space="0" w:color="000000"/>
            </w:tcBorders>
          </w:tcPr>
          <w:p w14:paraId="74DE51F1" w14:textId="77777777" w:rsidR="00425E2D" w:rsidRDefault="00425E2D" w:rsidP="00CB22B5">
            <w:pPr>
              <w:spacing w:after="160" w:line="259" w:lineRule="auto"/>
            </w:pPr>
          </w:p>
        </w:tc>
      </w:tr>
      <w:tr w:rsidR="00425E2D" w14:paraId="27DFED07" w14:textId="77777777" w:rsidTr="00425E2D">
        <w:trPr>
          <w:trHeight w:val="929"/>
        </w:trPr>
        <w:tc>
          <w:tcPr>
            <w:tcW w:w="545" w:type="dxa"/>
            <w:vMerge/>
            <w:tcBorders>
              <w:top w:val="nil"/>
              <w:left w:val="single" w:sz="4" w:space="0" w:color="000000"/>
              <w:bottom w:val="nil"/>
              <w:right w:val="single" w:sz="4" w:space="0" w:color="000000"/>
            </w:tcBorders>
          </w:tcPr>
          <w:p w14:paraId="15966EB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722D519" w14:textId="77777777" w:rsidR="00425E2D" w:rsidRDefault="00425E2D" w:rsidP="00CB22B5">
            <w:pPr>
              <w:spacing w:line="259" w:lineRule="auto"/>
              <w:ind w:left="2"/>
            </w:pPr>
            <w:r>
              <w:rPr>
                <w:sz w:val="20"/>
              </w:rPr>
              <w:t xml:space="preserve">E951.1 </w:t>
            </w:r>
          </w:p>
        </w:tc>
        <w:tc>
          <w:tcPr>
            <w:tcW w:w="2969" w:type="dxa"/>
            <w:tcBorders>
              <w:top w:val="single" w:sz="4" w:space="0" w:color="000000"/>
              <w:left w:val="single" w:sz="4" w:space="0" w:color="000000"/>
              <w:bottom w:val="single" w:sz="4" w:space="0" w:color="000000"/>
              <w:right w:val="single" w:sz="4" w:space="0" w:color="000000"/>
            </w:tcBorders>
          </w:tcPr>
          <w:p w14:paraId="1E55FFC5" w14:textId="77777777" w:rsidR="00425E2D" w:rsidRDefault="00425E2D" w:rsidP="00CB22B5">
            <w:pPr>
              <w:spacing w:line="259" w:lineRule="auto"/>
            </w:pPr>
            <w:r>
              <w:rPr>
                <w:sz w:val="20"/>
              </w:rPr>
              <w:t xml:space="preserve">Suicide and self-inflicted poisoning by liquefied petroleum gas distributed in mobile containers </w:t>
            </w:r>
          </w:p>
        </w:tc>
        <w:tc>
          <w:tcPr>
            <w:tcW w:w="0" w:type="auto"/>
            <w:vMerge/>
            <w:tcBorders>
              <w:top w:val="nil"/>
              <w:left w:val="single" w:sz="4" w:space="0" w:color="000000"/>
              <w:bottom w:val="nil"/>
              <w:right w:val="nil"/>
            </w:tcBorders>
          </w:tcPr>
          <w:p w14:paraId="6441DA51"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4D6146A4" w14:textId="77777777" w:rsidR="00425E2D" w:rsidRDefault="00425E2D" w:rsidP="00CB22B5">
            <w:pPr>
              <w:spacing w:after="160" w:line="259" w:lineRule="auto"/>
            </w:pPr>
          </w:p>
        </w:tc>
      </w:tr>
      <w:tr w:rsidR="00425E2D" w14:paraId="1FE03409" w14:textId="77777777" w:rsidTr="00425E2D">
        <w:trPr>
          <w:trHeight w:val="470"/>
        </w:trPr>
        <w:tc>
          <w:tcPr>
            <w:tcW w:w="545" w:type="dxa"/>
            <w:vMerge/>
            <w:tcBorders>
              <w:top w:val="nil"/>
              <w:left w:val="single" w:sz="4" w:space="0" w:color="000000"/>
              <w:bottom w:val="nil"/>
              <w:right w:val="single" w:sz="4" w:space="0" w:color="000000"/>
            </w:tcBorders>
          </w:tcPr>
          <w:p w14:paraId="5494EB2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00E0730" w14:textId="77777777" w:rsidR="00425E2D" w:rsidRDefault="00425E2D" w:rsidP="00CB22B5">
            <w:pPr>
              <w:spacing w:line="259" w:lineRule="auto"/>
              <w:ind w:left="2"/>
            </w:pPr>
            <w:r>
              <w:rPr>
                <w:sz w:val="20"/>
              </w:rPr>
              <w:t xml:space="preserve">E951.8 </w:t>
            </w:r>
          </w:p>
        </w:tc>
        <w:tc>
          <w:tcPr>
            <w:tcW w:w="2969" w:type="dxa"/>
            <w:tcBorders>
              <w:top w:val="single" w:sz="4" w:space="0" w:color="000000"/>
              <w:left w:val="single" w:sz="4" w:space="0" w:color="000000"/>
              <w:bottom w:val="single" w:sz="4" w:space="0" w:color="000000"/>
              <w:right w:val="single" w:sz="4" w:space="0" w:color="000000"/>
            </w:tcBorders>
          </w:tcPr>
          <w:p w14:paraId="6536BC57" w14:textId="77777777" w:rsidR="00425E2D" w:rsidRDefault="00425E2D" w:rsidP="00CB22B5">
            <w:pPr>
              <w:spacing w:line="259" w:lineRule="auto"/>
              <w:jc w:val="both"/>
            </w:pPr>
            <w:r>
              <w:rPr>
                <w:sz w:val="20"/>
              </w:rPr>
              <w:t xml:space="preserve">Suicide and self-inflicted poisoning by other utility gas </w:t>
            </w:r>
          </w:p>
        </w:tc>
        <w:tc>
          <w:tcPr>
            <w:tcW w:w="0" w:type="auto"/>
            <w:vMerge/>
            <w:tcBorders>
              <w:top w:val="nil"/>
              <w:left w:val="single" w:sz="4" w:space="0" w:color="000000"/>
              <w:bottom w:val="nil"/>
              <w:right w:val="nil"/>
            </w:tcBorders>
          </w:tcPr>
          <w:p w14:paraId="7FE431D7"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058F5F2" w14:textId="77777777" w:rsidR="00425E2D" w:rsidRDefault="00425E2D" w:rsidP="00CB22B5">
            <w:pPr>
              <w:spacing w:after="160" w:line="259" w:lineRule="auto"/>
            </w:pPr>
          </w:p>
        </w:tc>
      </w:tr>
      <w:tr w:rsidR="00425E2D" w14:paraId="01FBE847" w14:textId="77777777" w:rsidTr="00425E2D">
        <w:trPr>
          <w:trHeight w:val="701"/>
        </w:trPr>
        <w:tc>
          <w:tcPr>
            <w:tcW w:w="545" w:type="dxa"/>
            <w:vMerge/>
            <w:tcBorders>
              <w:top w:val="nil"/>
              <w:left w:val="single" w:sz="4" w:space="0" w:color="000000"/>
              <w:bottom w:val="nil"/>
              <w:right w:val="single" w:sz="4" w:space="0" w:color="000000"/>
            </w:tcBorders>
          </w:tcPr>
          <w:p w14:paraId="7738FF21"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0A0883A" w14:textId="77777777" w:rsidR="00425E2D" w:rsidRDefault="00425E2D" w:rsidP="00CB22B5">
            <w:pPr>
              <w:spacing w:line="259" w:lineRule="auto"/>
              <w:ind w:left="2"/>
            </w:pPr>
            <w:r>
              <w:rPr>
                <w:sz w:val="20"/>
              </w:rPr>
              <w:t xml:space="preserve">E952.0 </w:t>
            </w:r>
          </w:p>
        </w:tc>
        <w:tc>
          <w:tcPr>
            <w:tcW w:w="2969" w:type="dxa"/>
            <w:tcBorders>
              <w:top w:val="single" w:sz="4" w:space="0" w:color="000000"/>
              <w:left w:val="single" w:sz="4" w:space="0" w:color="000000"/>
              <w:bottom w:val="single" w:sz="4" w:space="0" w:color="000000"/>
              <w:right w:val="single" w:sz="4" w:space="0" w:color="000000"/>
            </w:tcBorders>
          </w:tcPr>
          <w:p w14:paraId="09970100" w14:textId="77777777" w:rsidR="00425E2D" w:rsidRDefault="00425E2D" w:rsidP="00CB22B5">
            <w:pPr>
              <w:spacing w:line="259" w:lineRule="auto"/>
            </w:pPr>
            <w:r>
              <w:rPr>
                <w:sz w:val="20"/>
              </w:rPr>
              <w:t xml:space="preserve">Suicide and self-inflicted poisoning by motor vehicle exhaust gas </w:t>
            </w:r>
          </w:p>
        </w:tc>
        <w:tc>
          <w:tcPr>
            <w:tcW w:w="0" w:type="auto"/>
            <w:vMerge/>
            <w:tcBorders>
              <w:top w:val="nil"/>
              <w:left w:val="single" w:sz="4" w:space="0" w:color="000000"/>
              <w:bottom w:val="nil"/>
              <w:right w:val="nil"/>
            </w:tcBorders>
          </w:tcPr>
          <w:p w14:paraId="010E0E02"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33C0E43" w14:textId="77777777" w:rsidR="00425E2D" w:rsidRDefault="00425E2D" w:rsidP="00CB22B5">
            <w:pPr>
              <w:spacing w:after="160" w:line="259" w:lineRule="auto"/>
            </w:pPr>
          </w:p>
        </w:tc>
      </w:tr>
      <w:tr w:rsidR="00425E2D" w14:paraId="6E69961B" w14:textId="77777777" w:rsidTr="00425E2D">
        <w:trPr>
          <w:trHeight w:val="701"/>
        </w:trPr>
        <w:tc>
          <w:tcPr>
            <w:tcW w:w="545" w:type="dxa"/>
            <w:vMerge/>
            <w:tcBorders>
              <w:top w:val="nil"/>
              <w:left w:val="single" w:sz="4" w:space="0" w:color="000000"/>
              <w:bottom w:val="nil"/>
              <w:right w:val="single" w:sz="4" w:space="0" w:color="000000"/>
            </w:tcBorders>
          </w:tcPr>
          <w:p w14:paraId="380A92C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8AE5147" w14:textId="77777777" w:rsidR="00425E2D" w:rsidRDefault="00425E2D" w:rsidP="00CB22B5">
            <w:pPr>
              <w:spacing w:line="259" w:lineRule="auto"/>
              <w:ind w:left="2"/>
            </w:pPr>
            <w:r>
              <w:rPr>
                <w:sz w:val="20"/>
              </w:rPr>
              <w:t xml:space="preserve">E952.1 </w:t>
            </w:r>
          </w:p>
        </w:tc>
        <w:tc>
          <w:tcPr>
            <w:tcW w:w="2969" w:type="dxa"/>
            <w:tcBorders>
              <w:top w:val="single" w:sz="4" w:space="0" w:color="000000"/>
              <w:left w:val="single" w:sz="4" w:space="0" w:color="000000"/>
              <w:bottom w:val="single" w:sz="4" w:space="0" w:color="000000"/>
              <w:right w:val="single" w:sz="4" w:space="0" w:color="000000"/>
            </w:tcBorders>
          </w:tcPr>
          <w:p w14:paraId="2270C339" w14:textId="77777777" w:rsidR="00425E2D" w:rsidRDefault="00425E2D" w:rsidP="00CB22B5">
            <w:pPr>
              <w:spacing w:line="259" w:lineRule="auto"/>
            </w:pPr>
            <w:r>
              <w:rPr>
                <w:sz w:val="20"/>
              </w:rPr>
              <w:t xml:space="preserve">Suicide and self-inflicted poisoning by other carbon monoxide </w:t>
            </w:r>
          </w:p>
        </w:tc>
        <w:tc>
          <w:tcPr>
            <w:tcW w:w="0" w:type="auto"/>
            <w:vMerge/>
            <w:tcBorders>
              <w:top w:val="nil"/>
              <w:left w:val="single" w:sz="4" w:space="0" w:color="000000"/>
              <w:bottom w:val="nil"/>
              <w:right w:val="nil"/>
            </w:tcBorders>
          </w:tcPr>
          <w:p w14:paraId="5AFE1E8C"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61E6CD94" w14:textId="77777777" w:rsidR="00425E2D" w:rsidRDefault="00425E2D" w:rsidP="00CB22B5">
            <w:pPr>
              <w:spacing w:after="160" w:line="259" w:lineRule="auto"/>
            </w:pPr>
          </w:p>
        </w:tc>
      </w:tr>
      <w:tr w:rsidR="00425E2D" w14:paraId="0409CB3C" w14:textId="77777777" w:rsidTr="00425E2D">
        <w:trPr>
          <w:trHeight w:val="698"/>
        </w:trPr>
        <w:tc>
          <w:tcPr>
            <w:tcW w:w="545" w:type="dxa"/>
            <w:vMerge/>
            <w:tcBorders>
              <w:top w:val="nil"/>
              <w:left w:val="single" w:sz="4" w:space="0" w:color="000000"/>
              <w:bottom w:val="nil"/>
              <w:right w:val="single" w:sz="4" w:space="0" w:color="000000"/>
            </w:tcBorders>
          </w:tcPr>
          <w:p w14:paraId="63B086D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632AC46" w14:textId="77777777" w:rsidR="00425E2D" w:rsidRDefault="00425E2D" w:rsidP="00CB22B5">
            <w:pPr>
              <w:spacing w:line="259" w:lineRule="auto"/>
              <w:ind w:left="2"/>
            </w:pPr>
            <w:r>
              <w:rPr>
                <w:sz w:val="20"/>
              </w:rPr>
              <w:t xml:space="preserve">E952.8 </w:t>
            </w:r>
          </w:p>
        </w:tc>
        <w:tc>
          <w:tcPr>
            <w:tcW w:w="2969" w:type="dxa"/>
            <w:tcBorders>
              <w:top w:val="single" w:sz="4" w:space="0" w:color="000000"/>
              <w:left w:val="single" w:sz="4" w:space="0" w:color="000000"/>
              <w:bottom w:val="single" w:sz="4" w:space="0" w:color="000000"/>
              <w:right w:val="single" w:sz="4" w:space="0" w:color="000000"/>
            </w:tcBorders>
          </w:tcPr>
          <w:p w14:paraId="6107A0B1" w14:textId="77777777" w:rsidR="00425E2D" w:rsidRDefault="00425E2D" w:rsidP="00CB22B5">
            <w:pPr>
              <w:spacing w:line="259" w:lineRule="auto"/>
              <w:ind w:right="4"/>
            </w:pPr>
            <w:r>
              <w:rPr>
                <w:sz w:val="20"/>
              </w:rPr>
              <w:t xml:space="preserve">Suicide and self-inflicted poisoning by other specified gases and vapors  </w:t>
            </w:r>
          </w:p>
        </w:tc>
        <w:tc>
          <w:tcPr>
            <w:tcW w:w="0" w:type="auto"/>
            <w:vMerge/>
            <w:tcBorders>
              <w:top w:val="nil"/>
              <w:left w:val="single" w:sz="4" w:space="0" w:color="000000"/>
              <w:bottom w:val="nil"/>
              <w:right w:val="nil"/>
            </w:tcBorders>
          </w:tcPr>
          <w:p w14:paraId="7CAC8708"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01C52ADB" w14:textId="77777777" w:rsidR="00425E2D" w:rsidRDefault="00425E2D" w:rsidP="00CB22B5">
            <w:pPr>
              <w:spacing w:after="160" w:line="259" w:lineRule="auto"/>
            </w:pPr>
          </w:p>
        </w:tc>
      </w:tr>
      <w:tr w:rsidR="00425E2D" w14:paraId="14C2E830" w14:textId="77777777" w:rsidTr="00425E2D">
        <w:trPr>
          <w:trHeight w:val="701"/>
        </w:trPr>
        <w:tc>
          <w:tcPr>
            <w:tcW w:w="545" w:type="dxa"/>
            <w:vMerge/>
            <w:tcBorders>
              <w:top w:val="nil"/>
              <w:left w:val="single" w:sz="4" w:space="0" w:color="000000"/>
              <w:bottom w:val="nil"/>
              <w:right w:val="single" w:sz="4" w:space="0" w:color="000000"/>
            </w:tcBorders>
          </w:tcPr>
          <w:p w14:paraId="06C66EB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591B8D1" w14:textId="77777777" w:rsidR="00425E2D" w:rsidRDefault="00425E2D" w:rsidP="00CB22B5">
            <w:pPr>
              <w:spacing w:line="259" w:lineRule="auto"/>
              <w:ind w:left="2"/>
            </w:pPr>
            <w:r>
              <w:rPr>
                <w:sz w:val="20"/>
              </w:rPr>
              <w:t xml:space="preserve">E952.9 </w:t>
            </w:r>
          </w:p>
        </w:tc>
        <w:tc>
          <w:tcPr>
            <w:tcW w:w="2969" w:type="dxa"/>
            <w:tcBorders>
              <w:top w:val="single" w:sz="4" w:space="0" w:color="000000"/>
              <w:left w:val="single" w:sz="4" w:space="0" w:color="000000"/>
              <w:bottom w:val="single" w:sz="4" w:space="0" w:color="000000"/>
              <w:right w:val="single" w:sz="4" w:space="0" w:color="000000"/>
            </w:tcBorders>
          </w:tcPr>
          <w:p w14:paraId="426BCE72" w14:textId="77777777" w:rsidR="00425E2D" w:rsidRDefault="00425E2D" w:rsidP="00CB22B5">
            <w:pPr>
              <w:spacing w:line="259" w:lineRule="auto"/>
            </w:pPr>
            <w:r>
              <w:rPr>
                <w:sz w:val="20"/>
              </w:rPr>
              <w:t xml:space="preserve">Suicide and self-inflicted poisoning by unspecified gases and vapors </w:t>
            </w:r>
          </w:p>
        </w:tc>
        <w:tc>
          <w:tcPr>
            <w:tcW w:w="0" w:type="auto"/>
            <w:vMerge/>
            <w:tcBorders>
              <w:top w:val="nil"/>
              <w:left w:val="single" w:sz="4" w:space="0" w:color="000000"/>
              <w:bottom w:val="nil"/>
              <w:right w:val="nil"/>
            </w:tcBorders>
          </w:tcPr>
          <w:p w14:paraId="3CDBB7E8"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542B1B4B" w14:textId="77777777" w:rsidR="00425E2D" w:rsidRDefault="00425E2D" w:rsidP="00CB22B5">
            <w:pPr>
              <w:spacing w:after="160" w:line="259" w:lineRule="auto"/>
            </w:pPr>
          </w:p>
        </w:tc>
      </w:tr>
      <w:tr w:rsidR="00425E2D" w14:paraId="158064B9" w14:textId="77777777" w:rsidTr="00425E2D">
        <w:trPr>
          <w:trHeight w:val="470"/>
        </w:trPr>
        <w:tc>
          <w:tcPr>
            <w:tcW w:w="545" w:type="dxa"/>
            <w:vMerge/>
            <w:tcBorders>
              <w:top w:val="nil"/>
              <w:left w:val="single" w:sz="4" w:space="0" w:color="000000"/>
              <w:bottom w:val="nil"/>
              <w:right w:val="single" w:sz="4" w:space="0" w:color="000000"/>
            </w:tcBorders>
          </w:tcPr>
          <w:p w14:paraId="1452280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ED70716" w14:textId="77777777" w:rsidR="00425E2D" w:rsidRDefault="00425E2D" w:rsidP="00CB22B5">
            <w:pPr>
              <w:spacing w:line="259" w:lineRule="auto"/>
              <w:ind w:left="2"/>
            </w:pPr>
            <w:r>
              <w:rPr>
                <w:sz w:val="20"/>
              </w:rPr>
              <w:t xml:space="preserve">E953.0 </w:t>
            </w:r>
          </w:p>
        </w:tc>
        <w:tc>
          <w:tcPr>
            <w:tcW w:w="2969" w:type="dxa"/>
            <w:tcBorders>
              <w:top w:val="single" w:sz="4" w:space="0" w:color="000000"/>
              <w:left w:val="single" w:sz="4" w:space="0" w:color="000000"/>
              <w:bottom w:val="single" w:sz="4" w:space="0" w:color="000000"/>
              <w:right w:val="single" w:sz="4" w:space="0" w:color="000000"/>
            </w:tcBorders>
          </w:tcPr>
          <w:p w14:paraId="0A37AFB6" w14:textId="77777777" w:rsidR="00425E2D" w:rsidRDefault="00425E2D" w:rsidP="00CB22B5">
            <w:pPr>
              <w:spacing w:line="259" w:lineRule="auto"/>
              <w:jc w:val="both"/>
            </w:pPr>
            <w:r>
              <w:rPr>
                <w:sz w:val="20"/>
              </w:rPr>
              <w:t xml:space="preserve">Suicide and self-inflicted injury by hanging </w:t>
            </w:r>
          </w:p>
        </w:tc>
        <w:tc>
          <w:tcPr>
            <w:tcW w:w="0" w:type="auto"/>
            <w:vMerge/>
            <w:tcBorders>
              <w:top w:val="nil"/>
              <w:left w:val="single" w:sz="4" w:space="0" w:color="000000"/>
              <w:bottom w:val="nil"/>
              <w:right w:val="nil"/>
            </w:tcBorders>
          </w:tcPr>
          <w:p w14:paraId="155C8EFE"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AE670C1" w14:textId="77777777" w:rsidR="00425E2D" w:rsidRDefault="00425E2D" w:rsidP="00CB22B5">
            <w:pPr>
              <w:spacing w:after="160" w:line="259" w:lineRule="auto"/>
            </w:pPr>
          </w:p>
        </w:tc>
      </w:tr>
      <w:tr w:rsidR="00425E2D" w14:paraId="4BA079C1" w14:textId="77777777" w:rsidTr="00425E2D">
        <w:trPr>
          <w:trHeight w:val="468"/>
        </w:trPr>
        <w:tc>
          <w:tcPr>
            <w:tcW w:w="545" w:type="dxa"/>
            <w:vMerge/>
            <w:tcBorders>
              <w:top w:val="nil"/>
              <w:left w:val="single" w:sz="4" w:space="0" w:color="000000"/>
              <w:bottom w:val="nil"/>
              <w:right w:val="single" w:sz="4" w:space="0" w:color="000000"/>
            </w:tcBorders>
          </w:tcPr>
          <w:p w14:paraId="79A4C10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08F2A9A" w14:textId="77777777" w:rsidR="00425E2D" w:rsidRDefault="00425E2D" w:rsidP="00CB22B5">
            <w:pPr>
              <w:spacing w:line="259" w:lineRule="auto"/>
              <w:ind w:left="2"/>
            </w:pPr>
            <w:r>
              <w:rPr>
                <w:sz w:val="20"/>
              </w:rPr>
              <w:t xml:space="preserve">E953.1 </w:t>
            </w:r>
          </w:p>
        </w:tc>
        <w:tc>
          <w:tcPr>
            <w:tcW w:w="2969" w:type="dxa"/>
            <w:tcBorders>
              <w:top w:val="single" w:sz="4" w:space="0" w:color="000000"/>
              <w:left w:val="single" w:sz="4" w:space="0" w:color="000000"/>
              <w:bottom w:val="single" w:sz="4" w:space="0" w:color="000000"/>
              <w:right w:val="single" w:sz="4" w:space="0" w:color="000000"/>
            </w:tcBorders>
          </w:tcPr>
          <w:p w14:paraId="4F621ACE" w14:textId="77777777" w:rsidR="00425E2D" w:rsidRDefault="00425E2D" w:rsidP="00CB22B5">
            <w:pPr>
              <w:spacing w:line="259" w:lineRule="auto"/>
              <w:jc w:val="both"/>
            </w:pPr>
            <w:r>
              <w:rPr>
                <w:sz w:val="20"/>
              </w:rPr>
              <w:t xml:space="preserve">Suicide and self-inflicted injury by suffocation by plastic bag </w:t>
            </w:r>
          </w:p>
        </w:tc>
        <w:tc>
          <w:tcPr>
            <w:tcW w:w="0" w:type="auto"/>
            <w:vMerge/>
            <w:tcBorders>
              <w:top w:val="nil"/>
              <w:left w:val="single" w:sz="4" w:space="0" w:color="000000"/>
              <w:bottom w:val="nil"/>
              <w:right w:val="nil"/>
            </w:tcBorders>
          </w:tcPr>
          <w:p w14:paraId="01AB27E8"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1E26A54F" w14:textId="77777777" w:rsidR="00425E2D" w:rsidRDefault="00425E2D" w:rsidP="00CB22B5">
            <w:pPr>
              <w:spacing w:after="160" w:line="259" w:lineRule="auto"/>
            </w:pPr>
          </w:p>
        </w:tc>
      </w:tr>
      <w:tr w:rsidR="00425E2D" w14:paraId="7D0C98FB" w14:textId="77777777" w:rsidTr="00425E2D">
        <w:trPr>
          <w:trHeight w:val="470"/>
        </w:trPr>
        <w:tc>
          <w:tcPr>
            <w:tcW w:w="545" w:type="dxa"/>
            <w:vMerge/>
            <w:tcBorders>
              <w:top w:val="nil"/>
              <w:left w:val="single" w:sz="4" w:space="0" w:color="000000"/>
              <w:bottom w:val="nil"/>
              <w:right w:val="single" w:sz="4" w:space="0" w:color="000000"/>
            </w:tcBorders>
          </w:tcPr>
          <w:p w14:paraId="666BB87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D911894" w14:textId="77777777" w:rsidR="00425E2D" w:rsidRDefault="00425E2D" w:rsidP="00CB22B5">
            <w:pPr>
              <w:spacing w:line="259" w:lineRule="auto"/>
              <w:ind w:left="2"/>
            </w:pPr>
            <w:r>
              <w:rPr>
                <w:sz w:val="20"/>
              </w:rPr>
              <w:t xml:space="preserve">E953.8 </w:t>
            </w:r>
          </w:p>
        </w:tc>
        <w:tc>
          <w:tcPr>
            <w:tcW w:w="2969" w:type="dxa"/>
            <w:tcBorders>
              <w:top w:val="single" w:sz="4" w:space="0" w:color="000000"/>
              <w:left w:val="single" w:sz="4" w:space="0" w:color="000000"/>
              <w:bottom w:val="single" w:sz="4" w:space="0" w:color="000000"/>
              <w:right w:val="single" w:sz="4" w:space="0" w:color="000000"/>
            </w:tcBorders>
          </w:tcPr>
          <w:p w14:paraId="5268D40F" w14:textId="77777777" w:rsidR="00425E2D" w:rsidRDefault="00425E2D" w:rsidP="00CB22B5">
            <w:pPr>
              <w:spacing w:line="259" w:lineRule="auto"/>
            </w:pPr>
            <w:r>
              <w:rPr>
                <w:sz w:val="20"/>
              </w:rPr>
              <w:t xml:space="preserve">Suicide and self-inflicted injury by other specified means </w:t>
            </w:r>
          </w:p>
        </w:tc>
        <w:tc>
          <w:tcPr>
            <w:tcW w:w="0" w:type="auto"/>
            <w:vMerge/>
            <w:tcBorders>
              <w:top w:val="nil"/>
              <w:left w:val="single" w:sz="4" w:space="0" w:color="000000"/>
              <w:bottom w:val="nil"/>
              <w:right w:val="nil"/>
            </w:tcBorders>
          </w:tcPr>
          <w:p w14:paraId="1A9C2BAD" w14:textId="77777777" w:rsidR="00425E2D" w:rsidRDefault="00425E2D" w:rsidP="00CB22B5">
            <w:pPr>
              <w:spacing w:after="160" w:line="259" w:lineRule="auto"/>
            </w:pPr>
          </w:p>
        </w:tc>
        <w:tc>
          <w:tcPr>
            <w:tcW w:w="0" w:type="auto"/>
            <w:vMerge/>
            <w:tcBorders>
              <w:top w:val="nil"/>
              <w:left w:val="nil"/>
              <w:bottom w:val="nil"/>
              <w:right w:val="single" w:sz="4" w:space="0" w:color="000000"/>
            </w:tcBorders>
          </w:tcPr>
          <w:p w14:paraId="744458B9" w14:textId="77777777" w:rsidR="00425E2D" w:rsidRDefault="00425E2D" w:rsidP="00CB22B5">
            <w:pPr>
              <w:spacing w:after="160" w:line="259" w:lineRule="auto"/>
            </w:pPr>
          </w:p>
        </w:tc>
      </w:tr>
      <w:tr w:rsidR="00425E2D" w14:paraId="1C5D136D" w14:textId="77777777" w:rsidTr="00425E2D">
        <w:trPr>
          <w:trHeight w:val="701"/>
        </w:trPr>
        <w:tc>
          <w:tcPr>
            <w:tcW w:w="545" w:type="dxa"/>
            <w:vMerge/>
            <w:tcBorders>
              <w:top w:val="nil"/>
              <w:left w:val="single" w:sz="4" w:space="0" w:color="000000"/>
              <w:bottom w:val="nil"/>
              <w:right w:val="single" w:sz="4" w:space="0" w:color="000000"/>
            </w:tcBorders>
          </w:tcPr>
          <w:p w14:paraId="6755C50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07564E7" w14:textId="77777777" w:rsidR="00425E2D" w:rsidRDefault="00425E2D" w:rsidP="00CB22B5">
            <w:pPr>
              <w:spacing w:line="259" w:lineRule="auto"/>
              <w:ind w:left="2"/>
            </w:pPr>
            <w:r>
              <w:rPr>
                <w:sz w:val="20"/>
              </w:rPr>
              <w:t xml:space="preserve">E953.9 </w:t>
            </w:r>
          </w:p>
        </w:tc>
        <w:tc>
          <w:tcPr>
            <w:tcW w:w="2969" w:type="dxa"/>
            <w:tcBorders>
              <w:top w:val="single" w:sz="4" w:space="0" w:color="000000"/>
              <w:left w:val="single" w:sz="4" w:space="0" w:color="000000"/>
              <w:bottom w:val="single" w:sz="4" w:space="0" w:color="000000"/>
              <w:right w:val="single" w:sz="4" w:space="0" w:color="000000"/>
            </w:tcBorders>
          </w:tcPr>
          <w:p w14:paraId="12ACE250" w14:textId="77777777" w:rsidR="00425E2D" w:rsidRDefault="00425E2D" w:rsidP="00CB22B5">
            <w:pPr>
              <w:spacing w:line="259" w:lineRule="auto"/>
            </w:pPr>
            <w:r>
              <w:rPr>
                <w:sz w:val="20"/>
              </w:rPr>
              <w:t xml:space="preserve">Suicide and self-inflicted injury by hanging, strangulation, and suffocation – unspecified means </w:t>
            </w:r>
          </w:p>
        </w:tc>
        <w:tc>
          <w:tcPr>
            <w:tcW w:w="0" w:type="auto"/>
            <w:vMerge/>
            <w:tcBorders>
              <w:top w:val="nil"/>
              <w:left w:val="single" w:sz="4" w:space="0" w:color="000000"/>
              <w:bottom w:val="single" w:sz="4" w:space="0" w:color="000000"/>
              <w:right w:val="nil"/>
            </w:tcBorders>
          </w:tcPr>
          <w:p w14:paraId="0D72DC3A" w14:textId="77777777" w:rsidR="00425E2D" w:rsidRDefault="00425E2D" w:rsidP="00CB22B5">
            <w:pPr>
              <w:spacing w:after="160" w:line="259" w:lineRule="auto"/>
            </w:pPr>
          </w:p>
        </w:tc>
        <w:tc>
          <w:tcPr>
            <w:tcW w:w="0" w:type="auto"/>
            <w:vMerge/>
            <w:tcBorders>
              <w:top w:val="nil"/>
              <w:left w:val="nil"/>
              <w:bottom w:val="single" w:sz="4" w:space="0" w:color="000000"/>
              <w:right w:val="single" w:sz="4" w:space="0" w:color="000000"/>
            </w:tcBorders>
          </w:tcPr>
          <w:p w14:paraId="0A77434A" w14:textId="77777777" w:rsidR="00425E2D" w:rsidRDefault="00425E2D" w:rsidP="00CB22B5">
            <w:pPr>
              <w:spacing w:after="160" w:line="259" w:lineRule="auto"/>
            </w:pPr>
          </w:p>
        </w:tc>
      </w:tr>
      <w:tr w:rsidR="00425E2D" w14:paraId="6F83F77E" w14:textId="77777777" w:rsidTr="00425E2D">
        <w:trPr>
          <w:trHeight w:val="929"/>
        </w:trPr>
        <w:tc>
          <w:tcPr>
            <w:tcW w:w="545" w:type="dxa"/>
            <w:vMerge/>
            <w:tcBorders>
              <w:top w:val="nil"/>
              <w:left w:val="single" w:sz="4" w:space="0" w:color="000000"/>
              <w:bottom w:val="nil"/>
              <w:right w:val="single" w:sz="4" w:space="0" w:color="000000"/>
            </w:tcBorders>
          </w:tcPr>
          <w:p w14:paraId="39BEF026"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6D0FBA71" w14:textId="77777777" w:rsidR="00425E2D" w:rsidRDefault="00425E2D" w:rsidP="00CB22B5">
            <w:pPr>
              <w:spacing w:line="259" w:lineRule="auto"/>
              <w:ind w:left="2"/>
            </w:pPr>
            <w:r>
              <w:rPr>
                <w:sz w:val="20"/>
              </w:rPr>
              <w:t xml:space="preserve">E954 </w:t>
            </w:r>
          </w:p>
        </w:tc>
        <w:tc>
          <w:tcPr>
            <w:tcW w:w="2969" w:type="dxa"/>
            <w:vMerge w:val="restart"/>
            <w:tcBorders>
              <w:top w:val="single" w:sz="4" w:space="0" w:color="000000"/>
              <w:left w:val="single" w:sz="4" w:space="0" w:color="000000"/>
              <w:bottom w:val="single" w:sz="4" w:space="0" w:color="000000"/>
              <w:right w:val="single" w:sz="4" w:space="0" w:color="000000"/>
            </w:tcBorders>
          </w:tcPr>
          <w:p w14:paraId="0F707CB0" w14:textId="77777777" w:rsidR="00425E2D" w:rsidRDefault="00425E2D" w:rsidP="00CB22B5">
            <w:pPr>
              <w:spacing w:line="259" w:lineRule="auto"/>
              <w:jc w:val="both"/>
            </w:pPr>
            <w:r>
              <w:rPr>
                <w:sz w:val="20"/>
              </w:rPr>
              <w:t xml:space="preserve">Suicide and self-inflicted injury by submersion [drowning] </w:t>
            </w:r>
          </w:p>
        </w:tc>
        <w:tc>
          <w:tcPr>
            <w:tcW w:w="900" w:type="dxa"/>
            <w:tcBorders>
              <w:top w:val="single" w:sz="4" w:space="0" w:color="000000"/>
              <w:left w:val="single" w:sz="4" w:space="0" w:color="000000"/>
              <w:bottom w:val="single" w:sz="4" w:space="0" w:color="000000"/>
              <w:right w:val="single" w:sz="4" w:space="0" w:color="000000"/>
            </w:tcBorders>
          </w:tcPr>
          <w:p w14:paraId="696C1452" w14:textId="77777777" w:rsidR="00425E2D" w:rsidRDefault="00425E2D" w:rsidP="00CB22B5">
            <w:pPr>
              <w:spacing w:line="259" w:lineRule="auto"/>
              <w:ind w:left="2"/>
            </w:pPr>
            <w:r>
              <w:rPr>
                <w:sz w:val="20"/>
              </w:rPr>
              <w:t>X71.8X</w:t>
            </w:r>
          </w:p>
          <w:p w14:paraId="72548A51" w14:textId="77777777" w:rsidR="00425E2D" w:rsidRDefault="00425E2D" w:rsidP="00CB22B5">
            <w:pPr>
              <w:spacing w:line="259" w:lineRule="auto"/>
              <w:ind w:left="2"/>
            </w:pPr>
            <w:r>
              <w:rPr>
                <w:sz w:val="20"/>
              </w:rPr>
              <w:t xml:space="preserve">XA </w:t>
            </w:r>
          </w:p>
        </w:tc>
        <w:tc>
          <w:tcPr>
            <w:tcW w:w="3420" w:type="dxa"/>
            <w:tcBorders>
              <w:top w:val="single" w:sz="4" w:space="0" w:color="000000"/>
              <w:left w:val="single" w:sz="4" w:space="0" w:color="000000"/>
              <w:bottom w:val="single" w:sz="4" w:space="0" w:color="000000"/>
              <w:right w:val="single" w:sz="4" w:space="0" w:color="000000"/>
            </w:tcBorders>
          </w:tcPr>
          <w:p w14:paraId="304B4149" w14:textId="77777777" w:rsidR="00425E2D" w:rsidRDefault="00425E2D" w:rsidP="00CB22B5">
            <w:pPr>
              <w:ind w:left="2"/>
            </w:pPr>
            <w:r>
              <w:rPr>
                <w:sz w:val="20"/>
              </w:rPr>
              <w:t xml:space="preserve">Other intentional self-harm by drowning and submersion, initial encounter </w:t>
            </w:r>
          </w:p>
          <w:p w14:paraId="52144ABC" w14:textId="77777777" w:rsidR="00425E2D" w:rsidRDefault="00425E2D" w:rsidP="00CB22B5">
            <w:pPr>
              <w:spacing w:line="259" w:lineRule="auto"/>
              <w:ind w:left="2"/>
            </w:pPr>
            <w:r>
              <w:rPr>
                <w:sz w:val="20"/>
              </w:rPr>
              <w:t xml:space="preserve"> </w:t>
            </w:r>
          </w:p>
        </w:tc>
      </w:tr>
      <w:tr w:rsidR="00425E2D" w14:paraId="64FB65F5" w14:textId="77777777" w:rsidTr="00425E2D">
        <w:trPr>
          <w:trHeight w:val="931"/>
        </w:trPr>
        <w:tc>
          <w:tcPr>
            <w:tcW w:w="545" w:type="dxa"/>
            <w:vMerge/>
            <w:tcBorders>
              <w:top w:val="nil"/>
              <w:left w:val="single" w:sz="4" w:space="0" w:color="000000"/>
              <w:bottom w:val="nil"/>
              <w:right w:val="single" w:sz="4" w:space="0" w:color="000000"/>
            </w:tcBorders>
          </w:tcPr>
          <w:p w14:paraId="34BA9DE0"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6477303"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E1435B9"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585DC8F5" w14:textId="77777777" w:rsidR="00425E2D" w:rsidRDefault="00425E2D" w:rsidP="00CB22B5">
            <w:pPr>
              <w:spacing w:line="259" w:lineRule="auto"/>
              <w:ind w:left="2"/>
            </w:pPr>
            <w:r>
              <w:rPr>
                <w:sz w:val="20"/>
              </w:rPr>
              <w:t>X71.9X</w:t>
            </w:r>
          </w:p>
          <w:p w14:paraId="20F3352C" w14:textId="77777777" w:rsidR="00425E2D" w:rsidRDefault="00425E2D" w:rsidP="00CB22B5">
            <w:pPr>
              <w:spacing w:line="259" w:lineRule="auto"/>
              <w:ind w:left="2"/>
            </w:pPr>
            <w:r>
              <w:rPr>
                <w:sz w:val="20"/>
              </w:rPr>
              <w:t xml:space="preserve">XA </w:t>
            </w:r>
          </w:p>
        </w:tc>
        <w:tc>
          <w:tcPr>
            <w:tcW w:w="3420" w:type="dxa"/>
            <w:tcBorders>
              <w:top w:val="single" w:sz="4" w:space="0" w:color="000000"/>
              <w:left w:val="single" w:sz="4" w:space="0" w:color="000000"/>
              <w:bottom w:val="single" w:sz="4" w:space="0" w:color="000000"/>
              <w:right w:val="single" w:sz="4" w:space="0" w:color="000000"/>
            </w:tcBorders>
          </w:tcPr>
          <w:p w14:paraId="2D4BAE7B" w14:textId="77777777" w:rsidR="00425E2D" w:rsidRDefault="00425E2D" w:rsidP="00CB22B5">
            <w:pPr>
              <w:ind w:left="2"/>
              <w:jc w:val="both"/>
            </w:pPr>
            <w:r>
              <w:rPr>
                <w:sz w:val="20"/>
              </w:rPr>
              <w:t xml:space="preserve">Intentional self-harm by drowning and submersion, unspecified, initial </w:t>
            </w:r>
          </w:p>
          <w:p w14:paraId="4B7161D3" w14:textId="77777777" w:rsidR="00425E2D" w:rsidRDefault="00425E2D" w:rsidP="00CB22B5">
            <w:pPr>
              <w:spacing w:line="259" w:lineRule="auto"/>
              <w:ind w:left="2"/>
            </w:pPr>
            <w:r>
              <w:rPr>
                <w:sz w:val="20"/>
              </w:rPr>
              <w:t xml:space="preserve">encounter </w:t>
            </w:r>
          </w:p>
          <w:p w14:paraId="57C2BDE2" w14:textId="77777777" w:rsidR="00425E2D" w:rsidRDefault="00425E2D" w:rsidP="00CB22B5">
            <w:pPr>
              <w:spacing w:line="259" w:lineRule="auto"/>
              <w:ind w:left="2"/>
            </w:pPr>
            <w:r>
              <w:rPr>
                <w:sz w:val="20"/>
              </w:rPr>
              <w:t xml:space="preserve"> </w:t>
            </w:r>
          </w:p>
        </w:tc>
      </w:tr>
      <w:tr w:rsidR="00425E2D" w14:paraId="66C69A21" w14:textId="77777777" w:rsidTr="00425E2D">
        <w:trPr>
          <w:trHeight w:val="470"/>
        </w:trPr>
        <w:tc>
          <w:tcPr>
            <w:tcW w:w="545" w:type="dxa"/>
            <w:vMerge/>
            <w:tcBorders>
              <w:top w:val="nil"/>
              <w:left w:val="single" w:sz="4" w:space="0" w:color="000000"/>
              <w:bottom w:val="nil"/>
              <w:right w:val="single" w:sz="4" w:space="0" w:color="000000"/>
            </w:tcBorders>
          </w:tcPr>
          <w:p w14:paraId="1B83668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B024DC6" w14:textId="77777777" w:rsidR="00425E2D" w:rsidRDefault="00425E2D" w:rsidP="00CB22B5">
            <w:pPr>
              <w:spacing w:line="259" w:lineRule="auto"/>
              <w:ind w:left="2"/>
            </w:pPr>
            <w:r>
              <w:rPr>
                <w:sz w:val="20"/>
              </w:rPr>
              <w:t xml:space="preserve">E955.0 </w:t>
            </w:r>
          </w:p>
        </w:tc>
        <w:tc>
          <w:tcPr>
            <w:tcW w:w="2969" w:type="dxa"/>
            <w:tcBorders>
              <w:top w:val="single" w:sz="4" w:space="0" w:color="000000"/>
              <w:left w:val="single" w:sz="4" w:space="0" w:color="000000"/>
              <w:bottom w:val="single" w:sz="4" w:space="0" w:color="000000"/>
              <w:right w:val="single" w:sz="4" w:space="0" w:color="000000"/>
            </w:tcBorders>
          </w:tcPr>
          <w:p w14:paraId="426E65E5" w14:textId="77777777" w:rsidR="00425E2D" w:rsidRDefault="00425E2D" w:rsidP="00CB22B5">
            <w:pPr>
              <w:spacing w:line="259" w:lineRule="auto"/>
              <w:jc w:val="both"/>
            </w:pPr>
            <w:r>
              <w:rPr>
                <w:sz w:val="20"/>
              </w:rPr>
              <w:t xml:space="preserve">Suicide and self-inflicted injury by handgun </w:t>
            </w:r>
          </w:p>
        </w:tc>
        <w:tc>
          <w:tcPr>
            <w:tcW w:w="900" w:type="dxa"/>
            <w:tcBorders>
              <w:top w:val="single" w:sz="4" w:space="0" w:color="000000"/>
              <w:left w:val="single" w:sz="4" w:space="0" w:color="000000"/>
              <w:bottom w:val="single" w:sz="4" w:space="0" w:color="000000"/>
              <w:right w:val="nil"/>
            </w:tcBorders>
          </w:tcPr>
          <w:p w14:paraId="2047C82D" w14:textId="77777777" w:rsidR="00425E2D" w:rsidRDefault="00425E2D" w:rsidP="00CB22B5">
            <w:pPr>
              <w:spacing w:line="259" w:lineRule="auto"/>
              <w:ind w:left="2"/>
            </w:pPr>
            <w:r>
              <w:rPr>
                <w:sz w:val="20"/>
              </w:rPr>
              <w:t xml:space="preserve"> </w:t>
            </w:r>
          </w:p>
        </w:tc>
        <w:tc>
          <w:tcPr>
            <w:tcW w:w="3420" w:type="dxa"/>
            <w:tcBorders>
              <w:top w:val="single" w:sz="4" w:space="0" w:color="000000"/>
              <w:left w:val="nil"/>
              <w:bottom w:val="single" w:sz="4" w:space="0" w:color="000000"/>
              <w:right w:val="single" w:sz="4" w:space="0" w:color="000000"/>
            </w:tcBorders>
          </w:tcPr>
          <w:p w14:paraId="7CD732D9" w14:textId="77777777" w:rsidR="00425E2D" w:rsidRDefault="00425E2D" w:rsidP="00CB22B5">
            <w:pPr>
              <w:spacing w:after="160" w:line="259" w:lineRule="auto"/>
            </w:pPr>
          </w:p>
        </w:tc>
      </w:tr>
      <w:tr w:rsidR="00425E2D" w14:paraId="5C68D107" w14:textId="77777777" w:rsidTr="00425E2D">
        <w:trPr>
          <w:trHeight w:val="698"/>
        </w:trPr>
        <w:tc>
          <w:tcPr>
            <w:tcW w:w="545" w:type="dxa"/>
            <w:vMerge/>
            <w:tcBorders>
              <w:top w:val="nil"/>
              <w:left w:val="single" w:sz="4" w:space="0" w:color="000000"/>
              <w:bottom w:val="nil"/>
              <w:right w:val="single" w:sz="4" w:space="0" w:color="000000"/>
            </w:tcBorders>
          </w:tcPr>
          <w:p w14:paraId="6C13C20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D073872" w14:textId="77777777" w:rsidR="00425E2D" w:rsidRDefault="00425E2D" w:rsidP="00CB22B5">
            <w:pPr>
              <w:spacing w:line="259" w:lineRule="auto"/>
              <w:ind w:left="2"/>
            </w:pPr>
            <w:r>
              <w:rPr>
                <w:sz w:val="20"/>
              </w:rPr>
              <w:t xml:space="preserve">E955.1 </w:t>
            </w:r>
          </w:p>
        </w:tc>
        <w:tc>
          <w:tcPr>
            <w:tcW w:w="2969" w:type="dxa"/>
            <w:tcBorders>
              <w:top w:val="single" w:sz="4" w:space="0" w:color="000000"/>
              <w:left w:val="single" w:sz="4" w:space="0" w:color="000000"/>
              <w:bottom w:val="single" w:sz="4" w:space="0" w:color="000000"/>
              <w:right w:val="single" w:sz="4" w:space="0" w:color="000000"/>
            </w:tcBorders>
          </w:tcPr>
          <w:p w14:paraId="290D465B" w14:textId="77777777" w:rsidR="00425E2D" w:rsidRDefault="00425E2D" w:rsidP="00CB22B5">
            <w:pPr>
              <w:spacing w:line="259" w:lineRule="auto"/>
              <w:jc w:val="both"/>
            </w:pPr>
            <w:r>
              <w:rPr>
                <w:sz w:val="20"/>
              </w:rPr>
              <w:t xml:space="preserve">Suicide and self-inflicted injury by shotgun </w:t>
            </w:r>
          </w:p>
        </w:tc>
        <w:tc>
          <w:tcPr>
            <w:tcW w:w="900" w:type="dxa"/>
            <w:tcBorders>
              <w:top w:val="single" w:sz="4" w:space="0" w:color="000000"/>
              <w:left w:val="single" w:sz="4" w:space="0" w:color="000000"/>
              <w:bottom w:val="single" w:sz="4" w:space="0" w:color="000000"/>
              <w:right w:val="single" w:sz="4" w:space="0" w:color="000000"/>
            </w:tcBorders>
          </w:tcPr>
          <w:p w14:paraId="7D50DBD5" w14:textId="77777777" w:rsidR="00425E2D" w:rsidRDefault="00425E2D" w:rsidP="00CB22B5">
            <w:pPr>
              <w:spacing w:line="259" w:lineRule="auto"/>
              <w:ind w:left="2"/>
            </w:pPr>
            <w:r>
              <w:rPr>
                <w:sz w:val="20"/>
              </w:rPr>
              <w:t>X73.0X</w:t>
            </w:r>
          </w:p>
          <w:p w14:paraId="220E8539" w14:textId="77777777" w:rsidR="00425E2D" w:rsidRDefault="00425E2D" w:rsidP="00CB22B5">
            <w:pPr>
              <w:spacing w:line="259" w:lineRule="auto"/>
              <w:ind w:left="2"/>
            </w:pPr>
            <w:r>
              <w:rPr>
                <w:sz w:val="20"/>
              </w:rPr>
              <w:t xml:space="preserve">XA  </w:t>
            </w:r>
          </w:p>
          <w:p w14:paraId="2219A583"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CEF6935" w14:textId="77777777" w:rsidR="00425E2D" w:rsidRDefault="00425E2D" w:rsidP="00CB22B5">
            <w:pPr>
              <w:spacing w:line="259" w:lineRule="auto"/>
              <w:ind w:left="2"/>
            </w:pPr>
            <w:r>
              <w:rPr>
                <w:sz w:val="20"/>
              </w:rPr>
              <w:t xml:space="preserve">Intentional self-harm by shotgun </w:t>
            </w:r>
          </w:p>
          <w:p w14:paraId="17A3EF32" w14:textId="77777777" w:rsidR="00425E2D" w:rsidRDefault="00425E2D" w:rsidP="00CB22B5">
            <w:pPr>
              <w:spacing w:line="259" w:lineRule="auto"/>
              <w:ind w:left="2"/>
            </w:pPr>
            <w:r>
              <w:rPr>
                <w:sz w:val="20"/>
              </w:rPr>
              <w:t xml:space="preserve">discharge, initial encounter </w:t>
            </w:r>
          </w:p>
          <w:p w14:paraId="071C1BF2" w14:textId="77777777" w:rsidR="00425E2D" w:rsidRDefault="00425E2D" w:rsidP="00CB22B5">
            <w:pPr>
              <w:spacing w:line="259" w:lineRule="auto"/>
              <w:ind w:left="2"/>
            </w:pPr>
            <w:r>
              <w:rPr>
                <w:sz w:val="20"/>
              </w:rPr>
              <w:t xml:space="preserve"> </w:t>
            </w:r>
          </w:p>
        </w:tc>
      </w:tr>
      <w:tr w:rsidR="00425E2D" w14:paraId="7C49FF02" w14:textId="77777777" w:rsidTr="00425E2D">
        <w:trPr>
          <w:trHeight w:val="701"/>
        </w:trPr>
        <w:tc>
          <w:tcPr>
            <w:tcW w:w="545" w:type="dxa"/>
            <w:vMerge/>
            <w:tcBorders>
              <w:top w:val="nil"/>
              <w:left w:val="single" w:sz="4" w:space="0" w:color="000000"/>
              <w:bottom w:val="nil"/>
              <w:right w:val="single" w:sz="4" w:space="0" w:color="000000"/>
            </w:tcBorders>
          </w:tcPr>
          <w:p w14:paraId="3C27E9A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23AE1DD" w14:textId="77777777" w:rsidR="00425E2D" w:rsidRDefault="00425E2D" w:rsidP="00CB22B5">
            <w:pPr>
              <w:spacing w:line="259" w:lineRule="auto"/>
              <w:ind w:left="2"/>
            </w:pPr>
            <w:r>
              <w:rPr>
                <w:sz w:val="20"/>
              </w:rPr>
              <w:t xml:space="preserve">E955.2 </w:t>
            </w:r>
          </w:p>
        </w:tc>
        <w:tc>
          <w:tcPr>
            <w:tcW w:w="2969" w:type="dxa"/>
            <w:tcBorders>
              <w:top w:val="single" w:sz="4" w:space="0" w:color="000000"/>
              <w:left w:val="single" w:sz="4" w:space="0" w:color="000000"/>
              <w:bottom w:val="single" w:sz="4" w:space="0" w:color="000000"/>
              <w:right w:val="single" w:sz="4" w:space="0" w:color="000000"/>
            </w:tcBorders>
          </w:tcPr>
          <w:p w14:paraId="07F7B85A" w14:textId="77777777" w:rsidR="00425E2D" w:rsidRDefault="00425E2D" w:rsidP="00CB22B5">
            <w:pPr>
              <w:spacing w:line="259" w:lineRule="auto"/>
              <w:jc w:val="both"/>
            </w:pPr>
            <w:r>
              <w:rPr>
                <w:sz w:val="20"/>
              </w:rPr>
              <w:t xml:space="preserve">Suicide and self-inflicted injury by hunting rifle </w:t>
            </w:r>
          </w:p>
        </w:tc>
        <w:tc>
          <w:tcPr>
            <w:tcW w:w="900" w:type="dxa"/>
            <w:tcBorders>
              <w:top w:val="single" w:sz="4" w:space="0" w:color="000000"/>
              <w:left w:val="single" w:sz="4" w:space="0" w:color="000000"/>
              <w:bottom w:val="single" w:sz="4" w:space="0" w:color="000000"/>
              <w:right w:val="single" w:sz="4" w:space="0" w:color="000000"/>
            </w:tcBorders>
          </w:tcPr>
          <w:p w14:paraId="4567F8BC" w14:textId="77777777" w:rsidR="00425E2D" w:rsidRDefault="00425E2D" w:rsidP="00CB22B5">
            <w:pPr>
              <w:spacing w:line="259" w:lineRule="auto"/>
              <w:ind w:left="2"/>
              <w:jc w:val="both"/>
            </w:pPr>
            <w:r>
              <w:rPr>
                <w:sz w:val="20"/>
              </w:rPr>
              <w:t>X72.XX</w:t>
            </w:r>
          </w:p>
          <w:p w14:paraId="40BE2C4C" w14:textId="77777777" w:rsidR="00425E2D" w:rsidRDefault="00425E2D" w:rsidP="00CB22B5">
            <w:pPr>
              <w:spacing w:line="259" w:lineRule="auto"/>
              <w:ind w:left="2"/>
            </w:pPr>
            <w:r>
              <w:rPr>
                <w:sz w:val="20"/>
              </w:rPr>
              <w:t xml:space="preserve">XA </w:t>
            </w:r>
          </w:p>
          <w:p w14:paraId="5AB63DF1"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C733AB1" w14:textId="77777777" w:rsidR="00425E2D" w:rsidRDefault="00425E2D" w:rsidP="00CB22B5">
            <w:pPr>
              <w:ind w:left="2"/>
              <w:jc w:val="both"/>
            </w:pPr>
            <w:r>
              <w:rPr>
                <w:sz w:val="20"/>
              </w:rPr>
              <w:t xml:space="preserve">Intentional self-harm by handgun discharge, initial encounter </w:t>
            </w:r>
          </w:p>
          <w:p w14:paraId="0B9F609C" w14:textId="77777777" w:rsidR="00425E2D" w:rsidRDefault="00425E2D" w:rsidP="00CB22B5">
            <w:pPr>
              <w:spacing w:line="259" w:lineRule="auto"/>
              <w:ind w:left="2"/>
            </w:pPr>
            <w:r>
              <w:rPr>
                <w:sz w:val="20"/>
              </w:rPr>
              <w:t xml:space="preserve"> </w:t>
            </w:r>
          </w:p>
        </w:tc>
      </w:tr>
      <w:tr w:rsidR="00425E2D" w14:paraId="3F211305" w14:textId="77777777" w:rsidTr="00425E2D">
        <w:trPr>
          <w:trHeight w:val="929"/>
        </w:trPr>
        <w:tc>
          <w:tcPr>
            <w:tcW w:w="545" w:type="dxa"/>
            <w:vMerge/>
            <w:tcBorders>
              <w:top w:val="nil"/>
              <w:left w:val="single" w:sz="4" w:space="0" w:color="000000"/>
              <w:bottom w:val="nil"/>
              <w:right w:val="single" w:sz="4" w:space="0" w:color="000000"/>
            </w:tcBorders>
          </w:tcPr>
          <w:p w14:paraId="3DC8F4B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16146EE" w14:textId="77777777" w:rsidR="00425E2D" w:rsidRDefault="00425E2D" w:rsidP="00CB22B5">
            <w:pPr>
              <w:spacing w:line="259" w:lineRule="auto"/>
              <w:ind w:left="2"/>
            </w:pPr>
            <w:r>
              <w:rPr>
                <w:sz w:val="20"/>
              </w:rPr>
              <w:t xml:space="preserve">E955.4 </w:t>
            </w:r>
          </w:p>
        </w:tc>
        <w:tc>
          <w:tcPr>
            <w:tcW w:w="2969" w:type="dxa"/>
            <w:tcBorders>
              <w:top w:val="single" w:sz="4" w:space="0" w:color="000000"/>
              <w:left w:val="single" w:sz="4" w:space="0" w:color="000000"/>
              <w:bottom w:val="single" w:sz="4" w:space="0" w:color="000000"/>
              <w:right w:val="single" w:sz="4" w:space="0" w:color="000000"/>
            </w:tcBorders>
          </w:tcPr>
          <w:p w14:paraId="6BEAFD9D" w14:textId="77777777" w:rsidR="00425E2D" w:rsidRDefault="00425E2D" w:rsidP="00CB22B5">
            <w:pPr>
              <w:spacing w:line="259" w:lineRule="auto"/>
            </w:pPr>
            <w:r>
              <w:rPr>
                <w:sz w:val="20"/>
              </w:rPr>
              <w:t xml:space="preserve">Suicide and self-inflicted injury by other and unspecified firearms </w:t>
            </w:r>
          </w:p>
        </w:tc>
        <w:tc>
          <w:tcPr>
            <w:tcW w:w="900" w:type="dxa"/>
            <w:tcBorders>
              <w:top w:val="single" w:sz="4" w:space="0" w:color="000000"/>
              <w:left w:val="single" w:sz="4" w:space="0" w:color="000000"/>
              <w:bottom w:val="single" w:sz="4" w:space="0" w:color="000000"/>
              <w:right w:val="single" w:sz="4" w:space="0" w:color="000000"/>
            </w:tcBorders>
          </w:tcPr>
          <w:p w14:paraId="3110521E" w14:textId="77777777" w:rsidR="00425E2D" w:rsidRDefault="00425E2D" w:rsidP="00CB22B5">
            <w:pPr>
              <w:spacing w:line="259" w:lineRule="auto"/>
              <w:ind w:left="2"/>
            </w:pPr>
            <w:r>
              <w:rPr>
                <w:sz w:val="20"/>
              </w:rPr>
              <w:t>X73.9X</w:t>
            </w:r>
          </w:p>
          <w:p w14:paraId="5A2B19E5" w14:textId="77777777" w:rsidR="00425E2D" w:rsidRDefault="00425E2D" w:rsidP="00CB22B5">
            <w:pPr>
              <w:spacing w:line="259" w:lineRule="auto"/>
              <w:ind w:left="2"/>
            </w:pPr>
            <w:r>
              <w:rPr>
                <w:sz w:val="20"/>
              </w:rPr>
              <w:t xml:space="preserve">XA </w:t>
            </w:r>
          </w:p>
          <w:p w14:paraId="428D4D98"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1E68D2C" w14:textId="77777777" w:rsidR="00425E2D" w:rsidRDefault="00425E2D" w:rsidP="00CB22B5">
            <w:pPr>
              <w:ind w:left="2"/>
            </w:pPr>
            <w:r>
              <w:rPr>
                <w:sz w:val="20"/>
              </w:rPr>
              <w:t xml:space="preserve">Intentional self-harm by unspecified larger firearm discharge, initial </w:t>
            </w:r>
          </w:p>
          <w:p w14:paraId="44C2995D" w14:textId="77777777" w:rsidR="00425E2D" w:rsidRDefault="00425E2D" w:rsidP="00CB22B5">
            <w:pPr>
              <w:spacing w:line="259" w:lineRule="auto"/>
              <w:ind w:left="2"/>
            </w:pPr>
            <w:r>
              <w:rPr>
                <w:sz w:val="20"/>
              </w:rPr>
              <w:t xml:space="preserve">encounter </w:t>
            </w:r>
          </w:p>
          <w:p w14:paraId="78827074" w14:textId="77777777" w:rsidR="00425E2D" w:rsidRDefault="00425E2D" w:rsidP="00CB22B5">
            <w:pPr>
              <w:spacing w:line="259" w:lineRule="auto"/>
              <w:ind w:left="2"/>
            </w:pPr>
            <w:r>
              <w:rPr>
                <w:sz w:val="20"/>
              </w:rPr>
              <w:t xml:space="preserve"> </w:t>
            </w:r>
          </w:p>
        </w:tc>
      </w:tr>
      <w:tr w:rsidR="00425E2D" w14:paraId="04208A70" w14:textId="77777777" w:rsidTr="00425E2D">
        <w:trPr>
          <w:trHeight w:val="701"/>
        </w:trPr>
        <w:tc>
          <w:tcPr>
            <w:tcW w:w="545" w:type="dxa"/>
            <w:vMerge/>
            <w:tcBorders>
              <w:top w:val="nil"/>
              <w:left w:val="single" w:sz="4" w:space="0" w:color="000000"/>
              <w:bottom w:val="single" w:sz="4" w:space="0" w:color="000000"/>
              <w:right w:val="single" w:sz="4" w:space="0" w:color="000000"/>
            </w:tcBorders>
          </w:tcPr>
          <w:p w14:paraId="72E36A7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978A4FC" w14:textId="77777777" w:rsidR="00425E2D" w:rsidRDefault="00425E2D" w:rsidP="00CB22B5">
            <w:pPr>
              <w:spacing w:line="259" w:lineRule="auto"/>
              <w:ind w:left="2"/>
            </w:pPr>
            <w:r>
              <w:rPr>
                <w:sz w:val="20"/>
              </w:rPr>
              <w:t xml:space="preserve">E955.5 </w:t>
            </w:r>
          </w:p>
        </w:tc>
        <w:tc>
          <w:tcPr>
            <w:tcW w:w="2969" w:type="dxa"/>
            <w:tcBorders>
              <w:top w:val="single" w:sz="4" w:space="0" w:color="000000"/>
              <w:left w:val="single" w:sz="4" w:space="0" w:color="000000"/>
              <w:bottom w:val="single" w:sz="4" w:space="0" w:color="000000"/>
              <w:right w:val="single" w:sz="4" w:space="0" w:color="000000"/>
            </w:tcBorders>
          </w:tcPr>
          <w:p w14:paraId="445E294B" w14:textId="77777777" w:rsidR="00425E2D" w:rsidRDefault="00425E2D" w:rsidP="00CB22B5">
            <w:pPr>
              <w:spacing w:line="259" w:lineRule="auto"/>
              <w:jc w:val="both"/>
            </w:pPr>
            <w:r>
              <w:rPr>
                <w:sz w:val="20"/>
              </w:rPr>
              <w:t xml:space="preserve">Suicide and self-inflicted injury by explosives </w:t>
            </w:r>
          </w:p>
        </w:tc>
        <w:tc>
          <w:tcPr>
            <w:tcW w:w="900" w:type="dxa"/>
            <w:tcBorders>
              <w:top w:val="single" w:sz="4" w:space="0" w:color="000000"/>
              <w:left w:val="single" w:sz="4" w:space="0" w:color="000000"/>
              <w:bottom w:val="single" w:sz="4" w:space="0" w:color="000000"/>
              <w:right w:val="single" w:sz="4" w:space="0" w:color="000000"/>
            </w:tcBorders>
          </w:tcPr>
          <w:p w14:paraId="6B63029A" w14:textId="77777777" w:rsidR="00425E2D" w:rsidRDefault="00425E2D" w:rsidP="00CB22B5">
            <w:pPr>
              <w:spacing w:line="259" w:lineRule="auto"/>
              <w:ind w:left="2"/>
              <w:jc w:val="both"/>
            </w:pPr>
            <w:r>
              <w:rPr>
                <w:sz w:val="20"/>
              </w:rPr>
              <w:t>X75.XX</w:t>
            </w:r>
          </w:p>
          <w:p w14:paraId="5067BE69" w14:textId="77777777" w:rsidR="00425E2D" w:rsidRDefault="00425E2D" w:rsidP="00CB22B5">
            <w:pPr>
              <w:spacing w:line="259" w:lineRule="auto"/>
              <w:ind w:left="2"/>
            </w:pPr>
            <w:r>
              <w:rPr>
                <w:sz w:val="20"/>
              </w:rPr>
              <w:t xml:space="preserve">XA </w:t>
            </w:r>
          </w:p>
          <w:p w14:paraId="3700B4B6"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121798B" w14:textId="77777777" w:rsidR="00425E2D" w:rsidRDefault="00425E2D" w:rsidP="00CB22B5">
            <w:pPr>
              <w:ind w:left="2"/>
              <w:jc w:val="both"/>
            </w:pPr>
            <w:r>
              <w:rPr>
                <w:sz w:val="20"/>
              </w:rPr>
              <w:t xml:space="preserve">Intentional self-harm by explosive material, initial encounter </w:t>
            </w:r>
          </w:p>
          <w:p w14:paraId="6C4091A6" w14:textId="77777777" w:rsidR="00425E2D" w:rsidRDefault="00425E2D" w:rsidP="00CB22B5">
            <w:pPr>
              <w:spacing w:line="259" w:lineRule="auto"/>
              <w:ind w:left="2"/>
            </w:pPr>
            <w:r>
              <w:rPr>
                <w:sz w:val="20"/>
              </w:rPr>
              <w:t xml:space="preserve"> </w:t>
            </w:r>
          </w:p>
        </w:tc>
      </w:tr>
    </w:tbl>
    <w:p w14:paraId="6F6BAB59" w14:textId="77777777" w:rsidR="00425E2D" w:rsidRDefault="00425E2D" w:rsidP="00425E2D">
      <w:pPr>
        <w:spacing w:line="259" w:lineRule="auto"/>
        <w:ind w:left="-1800" w:right="11335"/>
      </w:pPr>
    </w:p>
    <w:tbl>
      <w:tblPr>
        <w:tblStyle w:val="TableGrid0"/>
        <w:tblW w:w="9365" w:type="dxa"/>
        <w:tblInd w:w="175" w:type="dxa"/>
        <w:tblCellMar>
          <w:top w:w="52" w:type="dxa"/>
          <w:left w:w="106" w:type="dxa"/>
          <w:bottom w:w="5" w:type="dxa"/>
          <w:right w:w="82" w:type="dxa"/>
        </w:tblCellMar>
        <w:tblLook w:val="04A0" w:firstRow="1" w:lastRow="0" w:firstColumn="1" w:lastColumn="0" w:noHBand="0" w:noVBand="1"/>
      </w:tblPr>
      <w:tblGrid>
        <w:gridCol w:w="457"/>
        <w:gridCol w:w="1524"/>
        <w:gridCol w:w="2740"/>
        <w:gridCol w:w="1515"/>
        <w:gridCol w:w="3129"/>
      </w:tblGrid>
      <w:tr w:rsidR="00425E2D" w14:paraId="7E1D6CB3"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10996C2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8D78AC1" w14:textId="77777777" w:rsidR="00425E2D" w:rsidRDefault="00425E2D" w:rsidP="00CB22B5">
            <w:pPr>
              <w:spacing w:line="259" w:lineRule="auto"/>
              <w:ind w:left="2"/>
            </w:pPr>
            <w:r>
              <w:rPr>
                <w:sz w:val="20"/>
              </w:rPr>
              <w:t xml:space="preserve">E955.6 </w:t>
            </w:r>
          </w:p>
        </w:tc>
        <w:tc>
          <w:tcPr>
            <w:tcW w:w="2969" w:type="dxa"/>
            <w:tcBorders>
              <w:top w:val="single" w:sz="4" w:space="0" w:color="000000"/>
              <w:left w:val="single" w:sz="4" w:space="0" w:color="000000"/>
              <w:bottom w:val="single" w:sz="4" w:space="0" w:color="000000"/>
              <w:right w:val="single" w:sz="4" w:space="0" w:color="000000"/>
            </w:tcBorders>
          </w:tcPr>
          <w:p w14:paraId="2FF305DA" w14:textId="77777777" w:rsidR="00425E2D" w:rsidRDefault="00425E2D" w:rsidP="00CB22B5">
            <w:pPr>
              <w:spacing w:line="259" w:lineRule="auto"/>
            </w:pPr>
            <w:r>
              <w:rPr>
                <w:sz w:val="20"/>
              </w:rPr>
              <w:t xml:space="preserve">Suicide and self-inflicted injury by air gun </w:t>
            </w:r>
          </w:p>
        </w:tc>
        <w:tc>
          <w:tcPr>
            <w:tcW w:w="900" w:type="dxa"/>
            <w:tcBorders>
              <w:top w:val="single" w:sz="4" w:space="0" w:color="000000"/>
              <w:left w:val="single" w:sz="4" w:space="0" w:color="000000"/>
              <w:bottom w:val="single" w:sz="4" w:space="0" w:color="000000"/>
              <w:right w:val="single" w:sz="4" w:space="0" w:color="000000"/>
            </w:tcBorders>
          </w:tcPr>
          <w:p w14:paraId="193439B7" w14:textId="77777777" w:rsidR="00425E2D" w:rsidRDefault="00425E2D" w:rsidP="00CB22B5">
            <w:pPr>
              <w:spacing w:line="259" w:lineRule="auto"/>
              <w:ind w:left="2"/>
            </w:pPr>
            <w:r>
              <w:rPr>
                <w:sz w:val="20"/>
              </w:rPr>
              <w:t>X74.01</w:t>
            </w:r>
          </w:p>
          <w:p w14:paraId="0396D9D5" w14:textId="77777777" w:rsidR="00425E2D" w:rsidRDefault="00425E2D" w:rsidP="00CB22B5">
            <w:pPr>
              <w:spacing w:line="259" w:lineRule="auto"/>
              <w:ind w:left="2"/>
            </w:pPr>
            <w:r>
              <w:rPr>
                <w:sz w:val="20"/>
              </w:rPr>
              <w:t xml:space="preserve">XA </w:t>
            </w:r>
          </w:p>
          <w:p w14:paraId="4D2F644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E268522" w14:textId="77777777" w:rsidR="00425E2D" w:rsidRDefault="00425E2D" w:rsidP="00CB22B5">
            <w:pPr>
              <w:ind w:left="2"/>
            </w:pPr>
            <w:r>
              <w:rPr>
                <w:sz w:val="20"/>
              </w:rPr>
              <w:t xml:space="preserve">Intentional self-harm by </w:t>
            </w:r>
            <w:proofErr w:type="spellStart"/>
            <w:r>
              <w:rPr>
                <w:sz w:val="20"/>
              </w:rPr>
              <w:t>airgun</w:t>
            </w:r>
            <w:proofErr w:type="spellEnd"/>
            <w:r>
              <w:rPr>
                <w:sz w:val="20"/>
              </w:rPr>
              <w:t xml:space="preserve">, initial encounter </w:t>
            </w:r>
          </w:p>
          <w:p w14:paraId="16CE2991" w14:textId="77777777" w:rsidR="00425E2D" w:rsidRDefault="00425E2D" w:rsidP="00CB22B5">
            <w:pPr>
              <w:spacing w:line="259" w:lineRule="auto"/>
              <w:ind w:left="2"/>
            </w:pPr>
            <w:r>
              <w:rPr>
                <w:sz w:val="20"/>
              </w:rPr>
              <w:t xml:space="preserve"> </w:t>
            </w:r>
          </w:p>
        </w:tc>
      </w:tr>
      <w:tr w:rsidR="00425E2D" w14:paraId="6033F920" w14:textId="77777777" w:rsidTr="00425E2D">
        <w:trPr>
          <w:trHeight w:val="701"/>
        </w:trPr>
        <w:tc>
          <w:tcPr>
            <w:tcW w:w="545" w:type="dxa"/>
            <w:vMerge/>
            <w:tcBorders>
              <w:top w:val="nil"/>
              <w:left w:val="single" w:sz="4" w:space="0" w:color="000000"/>
              <w:bottom w:val="nil"/>
              <w:right w:val="single" w:sz="4" w:space="0" w:color="000000"/>
            </w:tcBorders>
          </w:tcPr>
          <w:p w14:paraId="49E004B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222AE4A" w14:textId="77777777" w:rsidR="00425E2D" w:rsidRDefault="00425E2D" w:rsidP="00CB22B5">
            <w:pPr>
              <w:spacing w:line="259" w:lineRule="auto"/>
              <w:ind w:left="2"/>
            </w:pPr>
            <w:r>
              <w:rPr>
                <w:sz w:val="20"/>
              </w:rPr>
              <w:t xml:space="preserve">E955.9 </w:t>
            </w:r>
          </w:p>
        </w:tc>
        <w:tc>
          <w:tcPr>
            <w:tcW w:w="2969" w:type="dxa"/>
            <w:tcBorders>
              <w:top w:val="single" w:sz="4" w:space="0" w:color="000000"/>
              <w:left w:val="single" w:sz="4" w:space="0" w:color="000000"/>
              <w:bottom w:val="single" w:sz="4" w:space="0" w:color="000000"/>
              <w:right w:val="single" w:sz="4" w:space="0" w:color="000000"/>
            </w:tcBorders>
          </w:tcPr>
          <w:p w14:paraId="7785085F" w14:textId="77777777" w:rsidR="00425E2D" w:rsidRDefault="00425E2D" w:rsidP="00CB22B5">
            <w:pPr>
              <w:spacing w:line="259" w:lineRule="auto"/>
            </w:pPr>
            <w:r>
              <w:rPr>
                <w:sz w:val="20"/>
              </w:rPr>
              <w:t xml:space="preserve">Suicide and self-inflicted injury by unspecified firearms, air guns, and explosives </w:t>
            </w:r>
          </w:p>
        </w:tc>
        <w:tc>
          <w:tcPr>
            <w:tcW w:w="900" w:type="dxa"/>
            <w:tcBorders>
              <w:top w:val="single" w:sz="4" w:space="0" w:color="000000"/>
              <w:left w:val="single" w:sz="4" w:space="0" w:color="000000"/>
              <w:bottom w:val="single" w:sz="4" w:space="0" w:color="000000"/>
              <w:right w:val="single" w:sz="4" w:space="0" w:color="000000"/>
            </w:tcBorders>
          </w:tcPr>
          <w:p w14:paraId="459F2D41" w14:textId="77777777" w:rsidR="00425E2D" w:rsidRDefault="00425E2D" w:rsidP="00CB22B5">
            <w:pPr>
              <w:spacing w:line="259" w:lineRule="auto"/>
              <w:ind w:left="2"/>
            </w:pPr>
            <w:r>
              <w:rPr>
                <w:sz w:val="20"/>
              </w:rPr>
              <w:t>X74.9X</w:t>
            </w:r>
          </w:p>
          <w:p w14:paraId="0698037D" w14:textId="77777777" w:rsidR="00425E2D" w:rsidRDefault="00425E2D" w:rsidP="00CB22B5">
            <w:pPr>
              <w:spacing w:line="259" w:lineRule="auto"/>
              <w:ind w:left="2"/>
            </w:pPr>
            <w:r>
              <w:rPr>
                <w:sz w:val="20"/>
              </w:rPr>
              <w:t xml:space="preserve">XA </w:t>
            </w:r>
          </w:p>
          <w:p w14:paraId="10CA82F8"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40F0C2E" w14:textId="77777777" w:rsidR="00425E2D" w:rsidRDefault="00425E2D" w:rsidP="00CB22B5">
            <w:pPr>
              <w:ind w:left="2"/>
            </w:pPr>
            <w:r>
              <w:rPr>
                <w:sz w:val="20"/>
              </w:rPr>
              <w:t xml:space="preserve">Intentional self-harm by unspecified firearm discharge, initial encounter </w:t>
            </w:r>
          </w:p>
          <w:p w14:paraId="1053215F" w14:textId="77777777" w:rsidR="00425E2D" w:rsidRDefault="00425E2D" w:rsidP="00CB22B5">
            <w:pPr>
              <w:spacing w:line="259" w:lineRule="auto"/>
              <w:ind w:left="2"/>
            </w:pPr>
            <w:r>
              <w:rPr>
                <w:sz w:val="20"/>
              </w:rPr>
              <w:t xml:space="preserve"> </w:t>
            </w:r>
          </w:p>
        </w:tc>
      </w:tr>
      <w:tr w:rsidR="00425E2D" w14:paraId="6EE5A93A" w14:textId="77777777" w:rsidTr="00425E2D">
        <w:trPr>
          <w:trHeight w:val="698"/>
        </w:trPr>
        <w:tc>
          <w:tcPr>
            <w:tcW w:w="545" w:type="dxa"/>
            <w:vMerge/>
            <w:tcBorders>
              <w:top w:val="nil"/>
              <w:left w:val="single" w:sz="4" w:space="0" w:color="000000"/>
              <w:bottom w:val="nil"/>
              <w:right w:val="single" w:sz="4" w:space="0" w:color="000000"/>
            </w:tcBorders>
          </w:tcPr>
          <w:p w14:paraId="44E922A2"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EE26ACE" w14:textId="77777777" w:rsidR="00425E2D" w:rsidRDefault="00425E2D" w:rsidP="00CB22B5">
            <w:pPr>
              <w:spacing w:line="259" w:lineRule="auto"/>
              <w:ind w:left="2"/>
            </w:pPr>
            <w:r>
              <w:rPr>
                <w:sz w:val="20"/>
              </w:rPr>
              <w:t xml:space="preserve">E956 </w:t>
            </w:r>
          </w:p>
        </w:tc>
        <w:tc>
          <w:tcPr>
            <w:tcW w:w="2969" w:type="dxa"/>
            <w:tcBorders>
              <w:top w:val="single" w:sz="4" w:space="0" w:color="000000"/>
              <w:left w:val="single" w:sz="4" w:space="0" w:color="000000"/>
              <w:bottom w:val="single" w:sz="4" w:space="0" w:color="000000"/>
              <w:right w:val="single" w:sz="4" w:space="0" w:color="000000"/>
            </w:tcBorders>
          </w:tcPr>
          <w:p w14:paraId="0F284565" w14:textId="77777777" w:rsidR="00425E2D" w:rsidRDefault="00425E2D" w:rsidP="00CB22B5">
            <w:pPr>
              <w:spacing w:line="259" w:lineRule="auto"/>
            </w:pPr>
            <w:r>
              <w:rPr>
                <w:sz w:val="20"/>
              </w:rPr>
              <w:t xml:space="preserve">Suicide and self-inflicted injury by cutting and piercing instruments </w:t>
            </w:r>
          </w:p>
        </w:tc>
        <w:tc>
          <w:tcPr>
            <w:tcW w:w="900" w:type="dxa"/>
            <w:tcBorders>
              <w:top w:val="single" w:sz="4" w:space="0" w:color="000000"/>
              <w:left w:val="single" w:sz="4" w:space="0" w:color="000000"/>
              <w:bottom w:val="single" w:sz="4" w:space="0" w:color="000000"/>
              <w:right w:val="single" w:sz="4" w:space="0" w:color="000000"/>
            </w:tcBorders>
          </w:tcPr>
          <w:p w14:paraId="16FADE07" w14:textId="77777777" w:rsidR="00425E2D" w:rsidRDefault="00425E2D" w:rsidP="00CB22B5">
            <w:pPr>
              <w:spacing w:line="259" w:lineRule="auto"/>
              <w:ind w:left="2"/>
            </w:pPr>
            <w:r>
              <w:rPr>
                <w:sz w:val="20"/>
              </w:rPr>
              <w:t>X78.9X</w:t>
            </w:r>
          </w:p>
          <w:p w14:paraId="31247E12" w14:textId="77777777" w:rsidR="00425E2D" w:rsidRDefault="00425E2D" w:rsidP="00CB22B5">
            <w:pPr>
              <w:spacing w:line="259" w:lineRule="auto"/>
              <w:ind w:left="2"/>
            </w:pPr>
            <w:r>
              <w:rPr>
                <w:sz w:val="20"/>
              </w:rPr>
              <w:t xml:space="preserve">XA </w:t>
            </w:r>
          </w:p>
          <w:p w14:paraId="600555F9"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7C01EB4" w14:textId="77777777" w:rsidR="00425E2D" w:rsidRDefault="00425E2D" w:rsidP="00CB22B5">
            <w:pPr>
              <w:spacing w:after="2" w:line="238" w:lineRule="auto"/>
              <w:ind w:left="2"/>
              <w:jc w:val="both"/>
            </w:pPr>
            <w:r>
              <w:rPr>
                <w:sz w:val="20"/>
              </w:rPr>
              <w:t xml:space="preserve">Intentional self-harm by unspecified sharp object, initial encounter </w:t>
            </w:r>
          </w:p>
          <w:p w14:paraId="3066B2C9" w14:textId="77777777" w:rsidR="00425E2D" w:rsidRDefault="00425E2D" w:rsidP="00CB22B5">
            <w:pPr>
              <w:spacing w:line="259" w:lineRule="auto"/>
              <w:ind w:left="2"/>
            </w:pPr>
            <w:r>
              <w:rPr>
                <w:sz w:val="20"/>
              </w:rPr>
              <w:t xml:space="preserve"> </w:t>
            </w:r>
          </w:p>
        </w:tc>
      </w:tr>
      <w:tr w:rsidR="00425E2D" w14:paraId="7B84CB95" w14:textId="77777777" w:rsidTr="00425E2D">
        <w:trPr>
          <w:trHeight w:val="1188"/>
        </w:trPr>
        <w:tc>
          <w:tcPr>
            <w:tcW w:w="545" w:type="dxa"/>
            <w:vMerge/>
            <w:tcBorders>
              <w:top w:val="nil"/>
              <w:left w:val="single" w:sz="4" w:space="0" w:color="000000"/>
              <w:bottom w:val="nil"/>
              <w:right w:val="single" w:sz="4" w:space="0" w:color="000000"/>
            </w:tcBorders>
          </w:tcPr>
          <w:p w14:paraId="7B99F899"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5CE30063" w14:textId="77777777" w:rsidR="00425E2D" w:rsidRDefault="00425E2D" w:rsidP="00CB22B5">
            <w:pPr>
              <w:spacing w:line="259" w:lineRule="auto"/>
              <w:ind w:left="2"/>
            </w:pPr>
            <w:r>
              <w:rPr>
                <w:sz w:val="20"/>
              </w:rPr>
              <w:t xml:space="preserve">E957.0 </w:t>
            </w:r>
          </w:p>
        </w:tc>
        <w:tc>
          <w:tcPr>
            <w:tcW w:w="2969" w:type="dxa"/>
            <w:vMerge w:val="restart"/>
            <w:tcBorders>
              <w:top w:val="single" w:sz="4" w:space="0" w:color="000000"/>
              <w:left w:val="single" w:sz="4" w:space="0" w:color="000000"/>
              <w:bottom w:val="single" w:sz="4" w:space="0" w:color="000000"/>
              <w:right w:val="single" w:sz="4" w:space="0" w:color="000000"/>
            </w:tcBorders>
          </w:tcPr>
          <w:p w14:paraId="0B92CB15" w14:textId="77777777" w:rsidR="00425E2D" w:rsidRDefault="00425E2D" w:rsidP="00CB22B5">
            <w:pPr>
              <w:spacing w:line="259" w:lineRule="auto"/>
              <w:ind w:right="124"/>
              <w:jc w:val="both"/>
            </w:pPr>
            <w:r>
              <w:rPr>
                <w:sz w:val="20"/>
              </w:rPr>
              <w:t xml:space="preserve">Suicide and self-inflicted injuries by jumping from residential premises </w:t>
            </w:r>
          </w:p>
        </w:tc>
        <w:tc>
          <w:tcPr>
            <w:tcW w:w="900" w:type="dxa"/>
            <w:tcBorders>
              <w:top w:val="single" w:sz="4" w:space="0" w:color="000000"/>
              <w:left w:val="single" w:sz="4" w:space="0" w:color="000000"/>
              <w:bottom w:val="single" w:sz="4" w:space="0" w:color="000000"/>
              <w:right w:val="single" w:sz="4" w:space="0" w:color="000000"/>
            </w:tcBorders>
          </w:tcPr>
          <w:p w14:paraId="19859470" w14:textId="77777777" w:rsidR="00425E2D" w:rsidRDefault="00425E2D" w:rsidP="00CB22B5">
            <w:pPr>
              <w:spacing w:line="259" w:lineRule="auto"/>
              <w:ind w:left="2"/>
              <w:jc w:val="both"/>
            </w:pPr>
            <w:r>
              <w:rPr>
                <w:sz w:val="20"/>
              </w:rPr>
              <w:t>X80.XX</w:t>
            </w:r>
          </w:p>
          <w:p w14:paraId="349C3BD2" w14:textId="77777777" w:rsidR="00425E2D" w:rsidRDefault="00425E2D" w:rsidP="00CB22B5">
            <w:pPr>
              <w:spacing w:line="259" w:lineRule="auto"/>
              <w:ind w:left="2"/>
            </w:pPr>
            <w:r>
              <w:rPr>
                <w:sz w:val="20"/>
              </w:rPr>
              <w:t xml:space="preserve">XA  </w:t>
            </w:r>
          </w:p>
          <w:p w14:paraId="68AFA46E"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543F231" w14:textId="77777777" w:rsidR="00425E2D" w:rsidRDefault="00425E2D" w:rsidP="00CB22B5">
            <w:pPr>
              <w:spacing w:line="273" w:lineRule="auto"/>
              <w:ind w:left="2"/>
            </w:pPr>
            <w:r>
              <w:rPr>
                <w:color w:val="2C3E50"/>
              </w:rPr>
              <w:t>Intentional self-harm by jumping from a high place, initial encounter</w:t>
            </w:r>
            <w:r>
              <w:t xml:space="preserve"> </w:t>
            </w:r>
          </w:p>
          <w:p w14:paraId="0AAF20AA" w14:textId="77777777" w:rsidR="00425E2D" w:rsidRDefault="00425E2D" w:rsidP="00CB22B5">
            <w:pPr>
              <w:spacing w:line="259" w:lineRule="auto"/>
              <w:ind w:left="2"/>
            </w:pPr>
            <w:r>
              <w:rPr>
                <w:sz w:val="20"/>
              </w:rPr>
              <w:t xml:space="preserve"> </w:t>
            </w:r>
          </w:p>
        </w:tc>
      </w:tr>
      <w:tr w:rsidR="00425E2D" w14:paraId="5D885841" w14:textId="77777777" w:rsidTr="00425E2D">
        <w:trPr>
          <w:trHeight w:val="1162"/>
        </w:trPr>
        <w:tc>
          <w:tcPr>
            <w:tcW w:w="545" w:type="dxa"/>
            <w:vMerge/>
            <w:tcBorders>
              <w:top w:val="nil"/>
              <w:left w:val="single" w:sz="4" w:space="0" w:color="000000"/>
              <w:bottom w:val="nil"/>
              <w:right w:val="single" w:sz="4" w:space="0" w:color="000000"/>
            </w:tcBorders>
          </w:tcPr>
          <w:p w14:paraId="30830B51"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E55E36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0013950"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3A007E91" w14:textId="72A3E2D2" w:rsidR="00425E2D" w:rsidDel="00C805DE" w:rsidRDefault="00425E2D" w:rsidP="00CB22B5">
            <w:pPr>
              <w:spacing w:line="259" w:lineRule="auto"/>
              <w:ind w:left="2"/>
              <w:rPr>
                <w:del w:id="273" w:author="Author"/>
              </w:rPr>
            </w:pPr>
            <w:del w:id="274" w:author="Author">
              <w:r w:rsidDel="00C805DE">
                <w:rPr>
                  <w:sz w:val="20"/>
                </w:rPr>
                <w:delText>Y92.00</w:delText>
              </w:r>
            </w:del>
          </w:p>
          <w:p w14:paraId="4004459C" w14:textId="2FA9BF76" w:rsidR="00425E2D" w:rsidDel="00C805DE" w:rsidRDefault="00425E2D" w:rsidP="00CB22B5">
            <w:pPr>
              <w:spacing w:line="259" w:lineRule="auto"/>
              <w:ind w:left="2"/>
              <w:rPr>
                <w:del w:id="275" w:author="Author"/>
              </w:rPr>
            </w:pPr>
            <w:del w:id="276" w:author="Author">
              <w:r w:rsidDel="00C805DE">
                <w:rPr>
                  <w:sz w:val="20"/>
                </w:rPr>
                <w:delText xml:space="preserve">9  </w:delText>
              </w:r>
            </w:del>
          </w:p>
          <w:p w14:paraId="7EEF4FB4" w14:textId="1E22CE90" w:rsidR="00425E2D" w:rsidRDefault="00425E2D" w:rsidP="00CB22B5">
            <w:pPr>
              <w:spacing w:line="259" w:lineRule="auto"/>
              <w:ind w:left="2"/>
            </w:pPr>
            <w:del w:id="277" w:author="Author">
              <w:r w:rsidDel="00C805DE">
                <w:rPr>
                  <w:sz w:val="20"/>
                </w:rPr>
                <w:delText xml:space="preserve"> </w:delText>
              </w:r>
            </w:del>
          </w:p>
        </w:tc>
        <w:tc>
          <w:tcPr>
            <w:tcW w:w="3420" w:type="dxa"/>
            <w:tcBorders>
              <w:top w:val="single" w:sz="4" w:space="0" w:color="000000"/>
              <w:left w:val="single" w:sz="4" w:space="0" w:color="000000"/>
              <w:bottom w:val="single" w:sz="4" w:space="0" w:color="000000"/>
              <w:right w:val="single" w:sz="4" w:space="0" w:color="000000"/>
            </w:tcBorders>
          </w:tcPr>
          <w:p w14:paraId="3DD1AB05" w14:textId="3E63D7DF" w:rsidR="00425E2D" w:rsidDel="00C805DE" w:rsidRDefault="00425E2D" w:rsidP="00CB22B5">
            <w:pPr>
              <w:ind w:left="2"/>
              <w:rPr>
                <w:del w:id="278" w:author="Author"/>
              </w:rPr>
            </w:pPr>
            <w:del w:id="279" w:author="Author">
              <w:r w:rsidDel="00C805DE">
                <w:rPr>
                  <w:sz w:val="20"/>
                </w:rPr>
                <w:delText xml:space="preserve">Unspecified place in unspecified noninstitutional (private) residence as the place of occurrence of the external cause </w:delText>
              </w:r>
            </w:del>
          </w:p>
          <w:p w14:paraId="2F9AB7C2" w14:textId="175D5CDB" w:rsidR="00425E2D" w:rsidRDefault="00425E2D" w:rsidP="00CB22B5">
            <w:pPr>
              <w:spacing w:line="259" w:lineRule="auto"/>
              <w:ind w:left="2"/>
            </w:pPr>
            <w:del w:id="280" w:author="Author">
              <w:r w:rsidDel="00C805DE">
                <w:rPr>
                  <w:sz w:val="20"/>
                </w:rPr>
                <w:delText xml:space="preserve"> </w:delText>
              </w:r>
            </w:del>
          </w:p>
        </w:tc>
      </w:tr>
      <w:tr w:rsidR="00425E2D" w14:paraId="7138A900" w14:textId="77777777" w:rsidTr="00425E2D">
        <w:trPr>
          <w:trHeight w:val="698"/>
        </w:trPr>
        <w:tc>
          <w:tcPr>
            <w:tcW w:w="545" w:type="dxa"/>
            <w:vMerge/>
            <w:tcBorders>
              <w:top w:val="nil"/>
              <w:left w:val="single" w:sz="4" w:space="0" w:color="000000"/>
              <w:bottom w:val="nil"/>
              <w:right w:val="single" w:sz="4" w:space="0" w:color="000000"/>
            </w:tcBorders>
          </w:tcPr>
          <w:p w14:paraId="52AE9A17"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0F5A5474" w14:textId="77777777" w:rsidR="00425E2D" w:rsidRDefault="00425E2D" w:rsidP="00CB22B5">
            <w:pPr>
              <w:spacing w:line="259" w:lineRule="auto"/>
              <w:ind w:left="2"/>
            </w:pPr>
            <w:r>
              <w:rPr>
                <w:sz w:val="20"/>
              </w:rPr>
              <w:t xml:space="preserve">E957.1 </w:t>
            </w:r>
          </w:p>
        </w:tc>
        <w:tc>
          <w:tcPr>
            <w:tcW w:w="2969" w:type="dxa"/>
            <w:vMerge w:val="restart"/>
            <w:tcBorders>
              <w:top w:val="single" w:sz="4" w:space="0" w:color="000000"/>
              <w:left w:val="single" w:sz="4" w:space="0" w:color="000000"/>
              <w:bottom w:val="single" w:sz="4" w:space="0" w:color="000000"/>
              <w:right w:val="single" w:sz="4" w:space="0" w:color="000000"/>
            </w:tcBorders>
          </w:tcPr>
          <w:p w14:paraId="17668F6E" w14:textId="77777777" w:rsidR="00425E2D" w:rsidRDefault="00425E2D" w:rsidP="00CB22B5">
            <w:pPr>
              <w:spacing w:line="259" w:lineRule="auto"/>
            </w:pPr>
            <w:r>
              <w:rPr>
                <w:sz w:val="20"/>
              </w:rPr>
              <w:t xml:space="preserve">Suicide and self-inflicted injuries by jumping from other man-made structures </w:t>
            </w:r>
          </w:p>
        </w:tc>
        <w:tc>
          <w:tcPr>
            <w:tcW w:w="900" w:type="dxa"/>
            <w:tcBorders>
              <w:top w:val="single" w:sz="4" w:space="0" w:color="000000"/>
              <w:left w:val="single" w:sz="4" w:space="0" w:color="000000"/>
              <w:bottom w:val="single" w:sz="4" w:space="0" w:color="000000"/>
              <w:right w:val="single" w:sz="4" w:space="0" w:color="000000"/>
            </w:tcBorders>
          </w:tcPr>
          <w:p w14:paraId="549925A8" w14:textId="77777777" w:rsidR="00425E2D" w:rsidRDefault="00425E2D" w:rsidP="00CB22B5">
            <w:pPr>
              <w:spacing w:line="259" w:lineRule="auto"/>
              <w:ind w:left="2"/>
              <w:jc w:val="both"/>
            </w:pPr>
            <w:r>
              <w:rPr>
                <w:sz w:val="20"/>
              </w:rPr>
              <w:t>X80.XX</w:t>
            </w:r>
          </w:p>
          <w:p w14:paraId="12468ECD" w14:textId="77777777" w:rsidR="00425E2D" w:rsidRDefault="00425E2D" w:rsidP="00CB22B5">
            <w:pPr>
              <w:spacing w:line="259" w:lineRule="auto"/>
              <w:ind w:left="2"/>
            </w:pPr>
            <w:r>
              <w:rPr>
                <w:sz w:val="20"/>
              </w:rPr>
              <w:t xml:space="preserve">XA </w:t>
            </w:r>
          </w:p>
          <w:p w14:paraId="37E1101C"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5033E082" w14:textId="77777777" w:rsidR="00425E2D" w:rsidRDefault="00425E2D" w:rsidP="00CB22B5">
            <w:pPr>
              <w:spacing w:line="259" w:lineRule="auto"/>
              <w:ind w:left="2" w:right="7"/>
            </w:pPr>
            <w:r>
              <w:rPr>
                <w:sz w:val="20"/>
              </w:rPr>
              <w:t xml:space="preserve">Intentional self-harm by jumping from a high place, initial encounter </w:t>
            </w:r>
          </w:p>
        </w:tc>
      </w:tr>
      <w:tr w:rsidR="00425E2D" w14:paraId="260C36D2" w14:textId="77777777" w:rsidTr="00425E2D">
        <w:trPr>
          <w:trHeight w:val="701"/>
        </w:trPr>
        <w:tc>
          <w:tcPr>
            <w:tcW w:w="545" w:type="dxa"/>
            <w:vMerge/>
            <w:tcBorders>
              <w:top w:val="nil"/>
              <w:left w:val="single" w:sz="4" w:space="0" w:color="000000"/>
              <w:bottom w:val="nil"/>
              <w:right w:val="single" w:sz="4" w:space="0" w:color="000000"/>
            </w:tcBorders>
          </w:tcPr>
          <w:p w14:paraId="25B853AC"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B6EABE7"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FC57C28"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6638F00F" w14:textId="0A8FFA25" w:rsidR="00425E2D" w:rsidDel="00C805DE" w:rsidRDefault="00425E2D" w:rsidP="00CB22B5">
            <w:pPr>
              <w:spacing w:line="259" w:lineRule="auto"/>
              <w:ind w:left="2"/>
              <w:rPr>
                <w:del w:id="281" w:author="Author"/>
              </w:rPr>
            </w:pPr>
            <w:del w:id="282" w:author="Author">
              <w:r w:rsidDel="00C805DE">
                <w:rPr>
                  <w:sz w:val="20"/>
                </w:rPr>
                <w:delText xml:space="preserve">Y92.89 </w:delText>
              </w:r>
            </w:del>
          </w:p>
          <w:p w14:paraId="315E4E03" w14:textId="507C12A4" w:rsidR="00425E2D" w:rsidRDefault="00425E2D" w:rsidP="00CB22B5">
            <w:pPr>
              <w:spacing w:line="259" w:lineRule="auto"/>
              <w:ind w:left="2"/>
            </w:pPr>
            <w:del w:id="283" w:author="Author">
              <w:r w:rsidDel="00C805DE">
                <w:rPr>
                  <w:sz w:val="20"/>
                </w:rPr>
                <w:delText xml:space="preserve"> </w:delText>
              </w:r>
            </w:del>
          </w:p>
        </w:tc>
        <w:tc>
          <w:tcPr>
            <w:tcW w:w="3420" w:type="dxa"/>
            <w:tcBorders>
              <w:top w:val="single" w:sz="4" w:space="0" w:color="000000"/>
              <w:left w:val="single" w:sz="4" w:space="0" w:color="000000"/>
              <w:bottom w:val="single" w:sz="4" w:space="0" w:color="000000"/>
              <w:right w:val="single" w:sz="4" w:space="0" w:color="000000"/>
            </w:tcBorders>
          </w:tcPr>
          <w:p w14:paraId="09E38569" w14:textId="5143571C" w:rsidR="00425E2D" w:rsidDel="00C805DE" w:rsidRDefault="00425E2D" w:rsidP="00CB22B5">
            <w:pPr>
              <w:ind w:left="2"/>
              <w:rPr>
                <w:del w:id="284" w:author="Author"/>
              </w:rPr>
            </w:pPr>
            <w:del w:id="285" w:author="Author">
              <w:r w:rsidDel="00C805DE">
                <w:rPr>
                  <w:sz w:val="20"/>
                </w:rPr>
                <w:delText xml:space="preserve">Other specified places as the place of occurrence of the external cause </w:delText>
              </w:r>
            </w:del>
          </w:p>
          <w:p w14:paraId="7881C916" w14:textId="1F71B15A" w:rsidR="00425E2D" w:rsidRDefault="00425E2D" w:rsidP="00CB22B5">
            <w:pPr>
              <w:spacing w:line="259" w:lineRule="auto"/>
              <w:ind w:left="2"/>
            </w:pPr>
            <w:del w:id="286" w:author="Author">
              <w:r w:rsidDel="00C805DE">
                <w:rPr>
                  <w:sz w:val="20"/>
                </w:rPr>
                <w:lastRenderedPageBreak/>
                <w:delText xml:space="preserve"> </w:delText>
              </w:r>
            </w:del>
          </w:p>
        </w:tc>
      </w:tr>
      <w:tr w:rsidR="00425E2D" w14:paraId="51E80A1F" w14:textId="77777777" w:rsidTr="00425E2D">
        <w:trPr>
          <w:trHeight w:val="701"/>
        </w:trPr>
        <w:tc>
          <w:tcPr>
            <w:tcW w:w="545" w:type="dxa"/>
            <w:vMerge/>
            <w:tcBorders>
              <w:top w:val="nil"/>
              <w:left w:val="single" w:sz="4" w:space="0" w:color="000000"/>
              <w:bottom w:val="nil"/>
              <w:right w:val="single" w:sz="4" w:space="0" w:color="000000"/>
            </w:tcBorders>
          </w:tcPr>
          <w:p w14:paraId="3D9FEA6F"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3AF17D7D" w14:textId="77777777" w:rsidR="00425E2D" w:rsidRDefault="00425E2D" w:rsidP="00CB22B5">
            <w:pPr>
              <w:spacing w:line="259" w:lineRule="auto"/>
              <w:ind w:left="2"/>
            </w:pPr>
            <w:r>
              <w:rPr>
                <w:sz w:val="20"/>
              </w:rPr>
              <w:t xml:space="preserve">E957.2 </w:t>
            </w:r>
          </w:p>
        </w:tc>
        <w:tc>
          <w:tcPr>
            <w:tcW w:w="2969" w:type="dxa"/>
            <w:vMerge w:val="restart"/>
            <w:tcBorders>
              <w:top w:val="single" w:sz="4" w:space="0" w:color="000000"/>
              <w:left w:val="single" w:sz="4" w:space="0" w:color="000000"/>
              <w:bottom w:val="single" w:sz="4" w:space="0" w:color="000000"/>
              <w:right w:val="single" w:sz="4" w:space="0" w:color="000000"/>
            </w:tcBorders>
          </w:tcPr>
          <w:p w14:paraId="5D680418" w14:textId="77777777" w:rsidR="00425E2D" w:rsidRDefault="00425E2D" w:rsidP="00CB22B5">
            <w:pPr>
              <w:spacing w:line="259" w:lineRule="auto"/>
            </w:pPr>
            <w:r>
              <w:rPr>
                <w:sz w:val="20"/>
              </w:rPr>
              <w:t xml:space="preserve">Suicide and self-inflicted injuries by jumping from natural sites </w:t>
            </w:r>
          </w:p>
        </w:tc>
        <w:tc>
          <w:tcPr>
            <w:tcW w:w="900" w:type="dxa"/>
            <w:tcBorders>
              <w:top w:val="single" w:sz="4" w:space="0" w:color="000000"/>
              <w:left w:val="single" w:sz="4" w:space="0" w:color="000000"/>
              <w:bottom w:val="single" w:sz="4" w:space="0" w:color="000000"/>
              <w:right w:val="single" w:sz="4" w:space="0" w:color="000000"/>
            </w:tcBorders>
          </w:tcPr>
          <w:p w14:paraId="7A71E4D5" w14:textId="77777777" w:rsidR="00425E2D" w:rsidRDefault="00425E2D" w:rsidP="00CB22B5">
            <w:pPr>
              <w:spacing w:line="259" w:lineRule="auto"/>
              <w:ind w:left="2"/>
              <w:jc w:val="both"/>
            </w:pPr>
            <w:r>
              <w:rPr>
                <w:sz w:val="20"/>
              </w:rPr>
              <w:t>X80.XX</w:t>
            </w:r>
          </w:p>
          <w:p w14:paraId="7E64B098" w14:textId="77777777" w:rsidR="00425E2D" w:rsidRDefault="00425E2D" w:rsidP="00CB22B5">
            <w:pPr>
              <w:spacing w:line="259" w:lineRule="auto"/>
              <w:ind w:left="2"/>
            </w:pPr>
            <w:r>
              <w:rPr>
                <w:sz w:val="20"/>
              </w:rPr>
              <w:t xml:space="preserve">XA  </w:t>
            </w:r>
          </w:p>
          <w:p w14:paraId="77D7A2BD"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68B1FAD" w14:textId="77777777" w:rsidR="00425E2D" w:rsidRDefault="00425E2D" w:rsidP="00CB22B5">
            <w:pPr>
              <w:spacing w:line="259" w:lineRule="auto"/>
              <w:ind w:left="2"/>
            </w:pPr>
            <w:r>
              <w:rPr>
                <w:sz w:val="20"/>
              </w:rPr>
              <w:t xml:space="preserve">Intentional self-harm by jumping from </w:t>
            </w:r>
          </w:p>
          <w:p w14:paraId="424B02CB" w14:textId="77777777" w:rsidR="00425E2D" w:rsidRDefault="00425E2D" w:rsidP="00CB22B5">
            <w:pPr>
              <w:spacing w:line="259" w:lineRule="auto"/>
              <w:ind w:left="2"/>
            </w:pPr>
            <w:r>
              <w:rPr>
                <w:sz w:val="20"/>
              </w:rPr>
              <w:t xml:space="preserve">a high place, initial encounter </w:t>
            </w:r>
          </w:p>
          <w:p w14:paraId="52B70282" w14:textId="77777777" w:rsidR="00425E2D" w:rsidRDefault="00425E2D" w:rsidP="00CB22B5">
            <w:pPr>
              <w:spacing w:line="259" w:lineRule="auto"/>
              <w:ind w:left="2"/>
            </w:pPr>
            <w:r>
              <w:rPr>
                <w:sz w:val="20"/>
              </w:rPr>
              <w:t xml:space="preserve"> </w:t>
            </w:r>
          </w:p>
        </w:tc>
      </w:tr>
      <w:tr w:rsidR="00425E2D" w14:paraId="73E7DCCF" w14:textId="77777777" w:rsidTr="00425E2D">
        <w:trPr>
          <w:trHeight w:val="698"/>
        </w:trPr>
        <w:tc>
          <w:tcPr>
            <w:tcW w:w="545" w:type="dxa"/>
            <w:vMerge/>
            <w:tcBorders>
              <w:top w:val="nil"/>
              <w:left w:val="single" w:sz="4" w:space="0" w:color="000000"/>
              <w:bottom w:val="nil"/>
              <w:right w:val="single" w:sz="4" w:space="0" w:color="000000"/>
            </w:tcBorders>
          </w:tcPr>
          <w:p w14:paraId="4DD91962"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CAFA171" w14:textId="77777777" w:rsidR="00425E2D" w:rsidRDefault="00425E2D" w:rsidP="00CB22B5">
            <w:pPr>
              <w:spacing w:after="160" w:line="259" w:lineRule="auto"/>
            </w:pPr>
          </w:p>
        </w:tc>
        <w:tc>
          <w:tcPr>
            <w:tcW w:w="0" w:type="auto"/>
            <w:vMerge/>
            <w:tcBorders>
              <w:top w:val="nil"/>
              <w:left w:val="single" w:sz="4" w:space="0" w:color="000000"/>
              <w:bottom w:val="nil"/>
              <w:right w:val="single" w:sz="4" w:space="0" w:color="000000"/>
            </w:tcBorders>
          </w:tcPr>
          <w:p w14:paraId="18D1218D"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A00EC3A" w14:textId="0F6B6D1E" w:rsidR="00425E2D" w:rsidDel="00C805DE" w:rsidRDefault="00425E2D" w:rsidP="00CB22B5">
            <w:pPr>
              <w:spacing w:line="259" w:lineRule="auto"/>
              <w:ind w:left="2"/>
              <w:rPr>
                <w:del w:id="287" w:author="Author"/>
              </w:rPr>
            </w:pPr>
            <w:del w:id="288" w:author="Author">
              <w:r w:rsidDel="00C805DE">
                <w:rPr>
                  <w:sz w:val="20"/>
                </w:rPr>
                <w:delText>Y92.82</w:delText>
              </w:r>
            </w:del>
          </w:p>
          <w:p w14:paraId="007323EC" w14:textId="3EC84ED2" w:rsidR="00425E2D" w:rsidDel="00C805DE" w:rsidRDefault="00425E2D" w:rsidP="00CB22B5">
            <w:pPr>
              <w:spacing w:line="259" w:lineRule="auto"/>
              <w:ind w:left="2"/>
              <w:rPr>
                <w:del w:id="289" w:author="Author"/>
              </w:rPr>
            </w:pPr>
            <w:del w:id="290" w:author="Author">
              <w:r w:rsidDel="00C805DE">
                <w:rPr>
                  <w:sz w:val="20"/>
                </w:rPr>
                <w:delText xml:space="preserve">8  </w:delText>
              </w:r>
            </w:del>
          </w:p>
          <w:p w14:paraId="5C35C6B6" w14:textId="25849433" w:rsidR="00425E2D" w:rsidRDefault="00425E2D" w:rsidP="00CB22B5">
            <w:pPr>
              <w:spacing w:line="259" w:lineRule="auto"/>
              <w:ind w:left="2"/>
            </w:pPr>
            <w:del w:id="291" w:author="Author">
              <w:r w:rsidDel="00C805DE">
                <w:rPr>
                  <w:sz w:val="20"/>
                </w:rPr>
                <w:delText xml:space="preserve"> </w:delText>
              </w:r>
            </w:del>
          </w:p>
        </w:tc>
        <w:tc>
          <w:tcPr>
            <w:tcW w:w="3420" w:type="dxa"/>
            <w:tcBorders>
              <w:top w:val="single" w:sz="4" w:space="0" w:color="000000"/>
              <w:left w:val="single" w:sz="4" w:space="0" w:color="000000"/>
              <w:bottom w:val="single" w:sz="4" w:space="0" w:color="000000"/>
              <w:right w:val="single" w:sz="4" w:space="0" w:color="000000"/>
            </w:tcBorders>
          </w:tcPr>
          <w:p w14:paraId="161513E1" w14:textId="1B505786" w:rsidR="00425E2D" w:rsidDel="00C805DE" w:rsidRDefault="00425E2D" w:rsidP="00CB22B5">
            <w:pPr>
              <w:ind w:left="2"/>
              <w:rPr>
                <w:del w:id="292" w:author="Author"/>
              </w:rPr>
            </w:pPr>
            <w:del w:id="293" w:author="Author">
              <w:r w:rsidDel="00C805DE">
                <w:rPr>
                  <w:sz w:val="20"/>
                </w:rPr>
                <w:delText xml:space="preserve">Other wilderness area as the place of occurrence of the external cause </w:delText>
              </w:r>
            </w:del>
          </w:p>
          <w:p w14:paraId="41A862EC" w14:textId="743A5F42" w:rsidR="00425E2D" w:rsidRDefault="00425E2D" w:rsidP="00CB22B5">
            <w:pPr>
              <w:spacing w:line="259" w:lineRule="auto"/>
              <w:ind w:left="2"/>
            </w:pPr>
            <w:del w:id="294" w:author="Author">
              <w:r w:rsidDel="00C805DE">
                <w:rPr>
                  <w:sz w:val="20"/>
                </w:rPr>
                <w:delText xml:space="preserve"> </w:delText>
              </w:r>
            </w:del>
          </w:p>
        </w:tc>
      </w:tr>
      <w:tr w:rsidR="00425E2D" w14:paraId="581F8081" w14:textId="77777777" w:rsidTr="00425E2D">
        <w:trPr>
          <w:trHeight w:val="701"/>
        </w:trPr>
        <w:tc>
          <w:tcPr>
            <w:tcW w:w="545" w:type="dxa"/>
            <w:vMerge/>
            <w:tcBorders>
              <w:top w:val="nil"/>
              <w:left w:val="single" w:sz="4" w:space="0" w:color="000000"/>
              <w:bottom w:val="nil"/>
              <w:right w:val="single" w:sz="4" w:space="0" w:color="000000"/>
            </w:tcBorders>
          </w:tcPr>
          <w:p w14:paraId="210EF2AD"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5580ABE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44F29E3"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C06BE0F" w14:textId="71D05271" w:rsidR="00425E2D" w:rsidDel="00C805DE" w:rsidRDefault="00425E2D" w:rsidP="00CB22B5">
            <w:pPr>
              <w:spacing w:line="259" w:lineRule="auto"/>
              <w:ind w:left="2"/>
              <w:rPr>
                <w:del w:id="295" w:author="Author"/>
              </w:rPr>
            </w:pPr>
            <w:del w:id="296" w:author="Author">
              <w:r w:rsidDel="00C805DE">
                <w:rPr>
                  <w:sz w:val="20"/>
                </w:rPr>
                <w:delText>Y92.83</w:delText>
              </w:r>
            </w:del>
          </w:p>
          <w:p w14:paraId="19B62210" w14:textId="38EA79A5" w:rsidR="00425E2D" w:rsidDel="00C805DE" w:rsidRDefault="00425E2D" w:rsidP="00CB22B5">
            <w:pPr>
              <w:spacing w:line="259" w:lineRule="auto"/>
              <w:ind w:left="2"/>
              <w:rPr>
                <w:del w:id="297" w:author="Author"/>
              </w:rPr>
            </w:pPr>
            <w:del w:id="298" w:author="Author">
              <w:r w:rsidDel="00C805DE">
                <w:rPr>
                  <w:sz w:val="20"/>
                </w:rPr>
                <w:delText xml:space="preserve">8 </w:delText>
              </w:r>
            </w:del>
          </w:p>
          <w:p w14:paraId="7B4586C4" w14:textId="164972D4" w:rsidR="00425E2D" w:rsidRDefault="00425E2D" w:rsidP="00CB22B5">
            <w:pPr>
              <w:spacing w:line="259" w:lineRule="auto"/>
              <w:ind w:left="2"/>
            </w:pPr>
            <w:del w:id="299" w:author="Author">
              <w:r w:rsidDel="00C805DE">
                <w:rPr>
                  <w:sz w:val="20"/>
                </w:rPr>
                <w:delText xml:space="preserve"> </w:delText>
              </w:r>
            </w:del>
          </w:p>
        </w:tc>
        <w:tc>
          <w:tcPr>
            <w:tcW w:w="3420" w:type="dxa"/>
            <w:tcBorders>
              <w:top w:val="single" w:sz="4" w:space="0" w:color="000000"/>
              <w:left w:val="single" w:sz="4" w:space="0" w:color="000000"/>
              <w:bottom w:val="single" w:sz="4" w:space="0" w:color="000000"/>
              <w:right w:val="single" w:sz="4" w:space="0" w:color="000000"/>
            </w:tcBorders>
          </w:tcPr>
          <w:p w14:paraId="35500DEE" w14:textId="3B91E4DE" w:rsidR="00425E2D" w:rsidDel="00C805DE" w:rsidRDefault="00425E2D" w:rsidP="00CB22B5">
            <w:pPr>
              <w:ind w:left="2"/>
              <w:rPr>
                <w:del w:id="300" w:author="Author"/>
              </w:rPr>
            </w:pPr>
            <w:del w:id="301" w:author="Author">
              <w:r w:rsidDel="00C805DE">
                <w:rPr>
                  <w:sz w:val="20"/>
                </w:rPr>
                <w:delText xml:space="preserve">Other recreation area as the place of occurrence of the external cause </w:delText>
              </w:r>
            </w:del>
          </w:p>
          <w:p w14:paraId="5B333FB2" w14:textId="6705F64F" w:rsidR="00425E2D" w:rsidRDefault="00425E2D" w:rsidP="00CB22B5">
            <w:pPr>
              <w:spacing w:line="259" w:lineRule="auto"/>
              <w:ind w:left="2"/>
            </w:pPr>
            <w:del w:id="302" w:author="Author">
              <w:r w:rsidDel="00C805DE">
                <w:rPr>
                  <w:sz w:val="20"/>
                </w:rPr>
                <w:delText xml:space="preserve"> </w:delText>
              </w:r>
            </w:del>
          </w:p>
        </w:tc>
      </w:tr>
      <w:tr w:rsidR="00425E2D" w14:paraId="344938EE" w14:textId="77777777" w:rsidTr="00425E2D">
        <w:trPr>
          <w:trHeight w:val="698"/>
        </w:trPr>
        <w:tc>
          <w:tcPr>
            <w:tcW w:w="545" w:type="dxa"/>
            <w:vMerge/>
            <w:tcBorders>
              <w:top w:val="nil"/>
              <w:left w:val="single" w:sz="4" w:space="0" w:color="000000"/>
              <w:bottom w:val="nil"/>
              <w:right w:val="single" w:sz="4" w:space="0" w:color="000000"/>
            </w:tcBorders>
          </w:tcPr>
          <w:p w14:paraId="4B91C3D5"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32129C98" w14:textId="77777777" w:rsidR="00425E2D" w:rsidRDefault="00425E2D" w:rsidP="00CB22B5">
            <w:pPr>
              <w:spacing w:line="259" w:lineRule="auto"/>
              <w:ind w:left="2"/>
            </w:pPr>
            <w:r>
              <w:rPr>
                <w:sz w:val="20"/>
              </w:rPr>
              <w:t xml:space="preserve">E957.9 </w:t>
            </w:r>
          </w:p>
        </w:tc>
        <w:tc>
          <w:tcPr>
            <w:tcW w:w="2969" w:type="dxa"/>
            <w:vMerge w:val="restart"/>
            <w:tcBorders>
              <w:top w:val="single" w:sz="4" w:space="0" w:color="000000"/>
              <w:left w:val="single" w:sz="4" w:space="0" w:color="000000"/>
              <w:bottom w:val="single" w:sz="4" w:space="0" w:color="000000"/>
              <w:right w:val="single" w:sz="4" w:space="0" w:color="000000"/>
            </w:tcBorders>
          </w:tcPr>
          <w:p w14:paraId="0F0E415F" w14:textId="77777777" w:rsidR="00425E2D" w:rsidRDefault="00425E2D" w:rsidP="00CB22B5">
            <w:pPr>
              <w:spacing w:line="259" w:lineRule="auto"/>
            </w:pPr>
            <w:r>
              <w:rPr>
                <w:sz w:val="20"/>
              </w:rPr>
              <w:t xml:space="preserve">Suicide and self-inflicted injuries by jumping from unspecified high place </w:t>
            </w:r>
          </w:p>
        </w:tc>
        <w:tc>
          <w:tcPr>
            <w:tcW w:w="900" w:type="dxa"/>
            <w:tcBorders>
              <w:top w:val="single" w:sz="4" w:space="0" w:color="000000"/>
              <w:left w:val="single" w:sz="4" w:space="0" w:color="000000"/>
              <w:bottom w:val="single" w:sz="4" w:space="0" w:color="000000"/>
              <w:right w:val="single" w:sz="4" w:space="0" w:color="000000"/>
            </w:tcBorders>
          </w:tcPr>
          <w:p w14:paraId="30EE9E4C" w14:textId="77777777" w:rsidR="00425E2D" w:rsidRDefault="00425E2D" w:rsidP="00CB22B5">
            <w:pPr>
              <w:spacing w:line="259" w:lineRule="auto"/>
              <w:ind w:left="2"/>
              <w:jc w:val="both"/>
            </w:pPr>
            <w:r>
              <w:rPr>
                <w:sz w:val="20"/>
              </w:rPr>
              <w:t>X80.XX</w:t>
            </w:r>
          </w:p>
          <w:p w14:paraId="4D3B99B5" w14:textId="77777777" w:rsidR="00425E2D" w:rsidRDefault="00425E2D" w:rsidP="00CB22B5">
            <w:pPr>
              <w:spacing w:line="259" w:lineRule="auto"/>
              <w:ind w:left="2"/>
            </w:pPr>
            <w:r>
              <w:rPr>
                <w:sz w:val="20"/>
              </w:rPr>
              <w:t xml:space="preserve">XA </w:t>
            </w:r>
          </w:p>
          <w:p w14:paraId="02849544"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35F0362" w14:textId="77777777" w:rsidR="00425E2D" w:rsidRDefault="00425E2D" w:rsidP="00CB22B5">
            <w:pPr>
              <w:spacing w:line="259" w:lineRule="auto"/>
              <w:ind w:left="2"/>
            </w:pPr>
            <w:r>
              <w:rPr>
                <w:sz w:val="20"/>
              </w:rPr>
              <w:t xml:space="preserve">Intentional self-harm by jumping from </w:t>
            </w:r>
          </w:p>
          <w:p w14:paraId="5F118A7D" w14:textId="77777777" w:rsidR="00425E2D" w:rsidRDefault="00425E2D" w:rsidP="00CB22B5">
            <w:pPr>
              <w:spacing w:line="259" w:lineRule="auto"/>
              <w:ind w:left="2"/>
            </w:pPr>
            <w:r>
              <w:rPr>
                <w:sz w:val="20"/>
              </w:rPr>
              <w:t xml:space="preserve">a high place, initial encounter </w:t>
            </w:r>
          </w:p>
          <w:p w14:paraId="3EFABD9E" w14:textId="77777777" w:rsidR="00425E2D" w:rsidRDefault="00425E2D" w:rsidP="00CB22B5">
            <w:pPr>
              <w:spacing w:line="259" w:lineRule="auto"/>
              <w:ind w:left="2"/>
            </w:pPr>
            <w:r>
              <w:rPr>
                <w:sz w:val="20"/>
              </w:rPr>
              <w:t xml:space="preserve"> </w:t>
            </w:r>
          </w:p>
        </w:tc>
      </w:tr>
      <w:tr w:rsidR="00425E2D" w14:paraId="0B78F63F" w14:textId="77777777" w:rsidTr="00425E2D">
        <w:trPr>
          <w:trHeight w:val="470"/>
        </w:trPr>
        <w:tc>
          <w:tcPr>
            <w:tcW w:w="545" w:type="dxa"/>
            <w:vMerge/>
            <w:tcBorders>
              <w:top w:val="nil"/>
              <w:left w:val="single" w:sz="4" w:space="0" w:color="000000"/>
              <w:bottom w:val="nil"/>
              <w:right w:val="single" w:sz="4" w:space="0" w:color="000000"/>
            </w:tcBorders>
          </w:tcPr>
          <w:p w14:paraId="7819D6D4"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12537117"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26262C64"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181B22D" w14:textId="62C7E292" w:rsidR="00425E2D" w:rsidDel="00C805DE" w:rsidRDefault="00425E2D" w:rsidP="00CB22B5">
            <w:pPr>
              <w:spacing w:line="259" w:lineRule="auto"/>
              <w:ind w:left="2"/>
              <w:rPr>
                <w:del w:id="303" w:author="Author"/>
              </w:rPr>
            </w:pPr>
            <w:del w:id="304" w:author="Author">
              <w:r w:rsidDel="00C805DE">
                <w:rPr>
                  <w:sz w:val="20"/>
                </w:rPr>
                <w:delText xml:space="preserve">Y92.9 </w:delText>
              </w:r>
            </w:del>
          </w:p>
          <w:p w14:paraId="079D2485" w14:textId="294BF686" w:rsidR="00425E2D" w:rsidRDefault="00425E2D" w:rsidP="00CB22B5">
            <w:pPr>
              <w:spacing w:line="259" w:lineRule="auto"/>
              <w:ind w:left="2"/>
            </w:pPr>
            <w:del w:id="305" w:author="Author">
              <w:r w:rsidDel="00C805DE">
                <w:rPr>
                  <w:sz w:val="20"/>
                </w:rPr>
                <w:delText xml:space="preserve"> </w:delText>
              </w:r>
            </w:del>
          </w:p>
        </w:tc>
        <w:tc>
          <w:tcPr>
            <w:tcW w:w="3420" w:type="dxa"/>
            <w:tcBorders>
              <w:top w:val="single" w:sz="4" w:space="0" w:color="000000"/>
              <w:left w:val="single" w:sz="4" w:space="0" w:color="000000"/>
              <w:bottom w:val="single" w:sz="4" w:space="0" w:color="000000"/>
              <w:right w:val="single" w:sz="4" w:space="0" w:color="000000"/>
            </w:tcBorders>
          </w:tcPr>
          <w:p w14:paraId="328EB053" w14:textId="5E2D67F0" w:rsidR="00425E2D" w:rsidDel="00C805DE" w:rsidRDefault="00425E2D" w:rsidP="00CB22B5">
            <w:pPr>
              <w:spacing w:line="259" w:lineRule="auto"/>
              <w:ind w:left="2"/>
              <w:rPr>
                <w:del w:id="306" w:author="Author"/>
              </w:rPr>
            </w:pPr>
            <w:del w:id="307" w:author="Author">
              <w:r w:rsidDel="00C805DE">
                <w:rPr>
                  <w:sz w:val="20"/>
                </w:rPr>
                <w:delText xml:space="preserve">Unspecified place or not applicable </w:delText>
              </w:r>
            </w:del>
          </w:p>
          <w:p w14:paraId="270F27DC" w14:textId="0EF95C19" w:rsidR="00425E2D" w:rsidRDefault="00425E2D" w:rsidP="00CB22B5">
            <w:pPr>
              <w:spacing w:line="259" w:lineRule="auto"/>
              <w:ind w:left="2"/>
            </w:pPr>
            <w:del w:id="308" w:author="Author">
              <w:r w:rsidDel="00C805DE">
                <w:rPr>
                  <w:sz w:val="20"/>
                </w:rPr>
                <w:delText xml:space="preserve"> </w:delText>
              </w:r>
            </w:del>
          </w:p>
        </w:tc>
      </w:tr>
      <w:tr w:rsidR="00425E2D" w14:paraId="4836EA67" w14:textId="77777777" w:rsidTr="00425E2D">
        <w:trPr>
          <w:trHeight w:val="931"/>
        </w:trPr>
        <w:tc>
          <w:tcPr>
            <w:tcW w:w="545" w:type="dxa"/>
            <w:vMerge/>
            <w:tcBorders>
              <w:top w:val="nil"/>
              <w:left w:val="single" w:sz="4" w:space="0" w:color="000000"/>
              <w:bottom w:val="nil"/>
              <w:right w:val="single" w:sz="4" w:space="0" w:color="000000"/>
            </w:tcBorders>
          </w:tcPr>
          <w:p w14:paraId="3A8B81C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4FDFC7F" w14:textId="77777777" w:rsidR="00425E2D" w:rsidRDefault="00425E2D" w:rsidP="00CB22B5">
            <w:pPr>
              <w:spacing w:line="259" w:lineRule="auto"/>
              <w:ind w:left="2"/>
            </w:pPr>
            <w:r>
              <w:rPr>
                <w:sz w:val="20"/>
              </w:rPr>
              <w:t xml:space="preserve">E958.0 </w:t>
            </w:r>
          </w:p>
        </w:tc>
        <w:tc>
          <w:tcPr>
            <w:tcW w:w="2969" w:type="dxa"/>
            <w:tcBorders>
              <w:top w:val="single" w:sz="4" w:space="0" w:color="000000"/>
              <w:left w:val="single" w:sz="4" w:space="0" w:color="000000"/>
              <w:bottom w:val="single" w:sz="4" w:space="0" w:color="000000"/>
              <w:right w:val="single" w:sz="4" w:space="0" w:color="000000"/>
            </w:tcBorders>
          </w:tcPr>
          <w:p w14:paraId="6ECC41C4" w14:textId="77777777" w:rsidR="00425E2D" w:rsidRDefault="00425E2D" w:rsidP="00CB22B5">
            <w:pPr>
              <w:spacing w:line="259" w:lineRule="auto"/>
            </w:pPr>
            <w:r>
              <w:rPr>
                <w:sz w:val="20"/>
              </w:rPr>
              <w:t xml:space="preserve">Suicide and self-inflicted injury by jumping or lying before a moving object </w:t>
            </w:r>
          </w:p>
        </w:tc>
        <w:tc>
          <w:tcPr>
            <w:tcW w:w="900" w:type="dxa"/>
            <w:tcBorders>
              <w:top w:val="single" w:sz="4" w:space="0" w:color="000000"/>
              <w:left w:val="single" w:sz="4" w:space="0" w:color="000000"/>
              <w:bottom w:val="single" w:sz="4" w:space="0" w:color="000000"/>
              <w:right w:val="single" w:sz="4" w:space="0" w:color="000000"/>
            </w:tcBorders>
          </w:tcPr>
          <w:p w14:paraId="2D03EDCC" w14:textId="77777777" w:rsidR="00425E2D" w:rsidRDefault="00425E2D" w:rsidP="00CB22B5">
            <w:pPr>
              <w:spacing w:line="259" w:lineRule="auto"/>
              <w:ind w:left="2"/>
            </w:pPr>
            <w:r>
              <w:rPr>
                <w:sz w:val="20"/>
              </w:rPr>
              <w:t>X81.8X</w:t>
            </w:r>
          </w:p>
          <w:p w14:paraId="0AC66CAD" w14:textId="77777777" w:rsidR="00425E2D" w:rsidRDefault="00425E2D" w:rsidP="00CB22B5">
            <w:pPr>
              <w:spacing w:line="259" w:lineRule="auto"/>
              <w:ind w:left="2"/>
            </w:pPr>
            <w:r>
              <w:rPr>
                <w:sz w:val="20"/>
              </w:rPr>
              <w:t xml:space="preserve">XA  </w:t>
            </w:r>
          </w:p>
          <w:p w14:paraId="7943D9D9"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B095218" w14:textId="77777777" w:rsidR="00425E2D" w:rsidRDefault="00425E2D" w:rsidP="00CB22B5">
            <w:pPr>
              <w:ind w:left="2"/>
            </w:pPr>
            <w:r>
              <w:rPr>
                <w:sz w:val="20"/>
              </w:rPr>
              <w:t xml:space="preserve">Intentional self-harm by jumping or lying in front of </w:t>
            </w:r>
            <w:proofErr w:type="gramStart"/>
            <w:r>
              <w:rPr>
                <w:sz w:val="20"/>
              </w:rPr>
              <w:t>other</w:t>
            </w:r>
            <w:proofErr w:type="gramEnd"/>
            <w:r>
              <w:rPr>
                <w:sz w:val="20"/>
              </w:rPr>
              <w:t xml:space="preserve"> moving object, initial encounter </w:t>
            </w:r>
          </w:p>
          <w:p w14:paraId="6F9F2AB9" w14:textId="77777777" w:rsidR="00425E2D" w:rsidRDefault="00425E2D" w:rsidP="00CB22B5">
            <w:pPr>
              <w:spacing w:line="259" w:lineRule="auto"/>
              <w:ind w:left="2"/>
            </w:pPr>
            <w:r>
              <w:rPr>
                <w:sz w:val="20"/>
              </w:rPr>
              <w:t xml:space="preserve"> </w:t>
            </w:r>
          </w:p>
        </w:tc>
      </w:tr>
      <w:tr w:rsidR="00425E2D" w14:paraId="4629EDB5" w14:textId="77777777" w:rsidTr="00425E2D">
        <w:trPr>
          <w:trHeight w:val="698"/>
        </w:trPr>
        <w:tc>
          <w:tcPr>
            <w:tcW w:w="545" w:type="dxa"/>
            <w:vMerge/>
            <w:tcBorders>
              <w:top w:val="nil"/>
              <w:left w:val="single" w:sz="4" w:space="0" w:color="000000"/>
              <w:bottom w:val="nil"/>
              <w:right w:val="single" w:sz="4" w:space="0" w:color="000000"/>
            </w:tcBorders>
          </w:tcPr>
          <w:p w14:paraId="7DCB3A2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8839222" w14:textId="77777777" w:rsidR="00425E2D" w:rsidRDefault="00425E2D" w:rsidP="00CB22B5">
            <w:pPr>
              <w:spacing w:line="259" w:lineRule="auto"/>
              <w:ind w:left="2"/>
            </w:pPr>
            <w:r>
              <w:rPr>
                <w:sz w:val="20"/>
              </w:rPr>
              <w:t xml:space="preserve">E958.1 </w:t>
            </w:r>
          </w:p>
        </w:tc>
        <w:tc>
          <w:tcPr>
            <w:tcW w:w="2969" w:type="dxa"/>
            <w:tcBorders>
              <w:top w:val="single" w:sz="4" w:space="0" w:color="000000"/>
              <w:left w:val="single" w:sz="4" w:space="0" w:color="000000"/>
              <w:bottom w:val="single" w:sz="4" w:space="0" w:color="000000"/>
              <w:right w:val="single" w:sz="4" w:space="0" w:color="000000"/>
            </w:tcBorders>
          </w:tcPr>
          <w:p w14:paraId="6A8A0EC5" w14:textId="77777777" w:rsidR="00425E2D" w:rsidRDefault="00425E2D" w:rsidP="00CB22B5">
            <w:pPr>
              <w:spacing w:line="259" w:lineRule="auto"/>
              <w:jc w:val="both"/>
            </w:pPr>
            <w:r>
              <w:rPr>
                <w:sz w:val="20"/>
              </w:rPr>
              <w:t xml:space="preserve">Suicide and self-inflicted injury by burns, fire </w:t>
            </w:r>
          </w:p>
        </w:tc>
        <w:tc>
          <w:tcPr>
            <w:tcW w:w="900" w:type="dxa"/>
            <w:tcBorders>
              <w:top w:val="single" w:sz="4" w:space="0" w:color="000000"/>
              <w:left w:val="single" w:sz="4" w:space="0" w:color="000000"/>
              <w:bottom w:val="single" w:sz="4" w:space="0" w:color="000000"/>
              <w:right w:val="single" w:sz="4" w:space="0" w:color="000000"/>
            </w:tcBorders>
          </w:tcPr>
          <w:p w14:paraId="4D659579" w14:textId="77777777" w:rsidR="00425E2D" w:rsidRDefault="00425E2D" w:rsidP="00CB22B5">
            <w:pPr>
              <w:spacing w:line="259" w:lineRule="auto"/>
              <w:ind w:left="2"/>
              <w:jc w:val="both"/>
            </w:pPr>
            <w:r>
              <w:rPr>
                <w:sz w:val="20"/>
              </w:rPr>
              <w:t>X76.XX</w:t>
            </w:r>
          </w:p>
          <w:p w14:paraId="4D24311A" w14:textId="77777777" w:rsidR="00425E2D" w:rsidRDefault="00425E2D" w:rsidP="00CB22B5">
            <w:pPr>
              <w:spacing w:line="259" w:lineRule="auto"/>
              <w:ind w:left="2"/>
            </w:pPr>
            <w:r>
              <w:rPr>
                <w:sz w:val="20"/>
              </w:rPr>
              <w:t xml:space="preserve">XA </w:t>
            </w:r>
          </w:p>
          <w:p w14:paraId="007C8CBD"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52FDD6A" w14:textId="77777777" w:rsidR="00425E2D" w:rsidRDefault="00425E2D" w:rsidP="00CB22B5">
            <w:pPr>
              <w:ind w:left="2" w:right="12"/>
            </w:pPr>
            <w:r>
              <w:rPr>
                <w:sz w:val="20"/>
              </w:rPr>
              <w:t xml:space="preserve">Intentional self-harm by smoke, fire and flames, initial encounter </w:t>
            </w:r>
          </w:p>
          <w:p w14:paraId="584E1289" w14:textId="77777777" w:rsidR="00425E2D" w:rsidRDefault="00425E2D" w:rsidP="00CB22B5">
            <w:pPr>
              <w:spacing w:line="259" w:lineRule="auto"/>
              <w:ind w:left="2"/>
            </w:pPr>
            <w:r>
              <w:rPr>
                <w:sz w:val="20"/>
              </w:rPr>
              <w:t xml:space="preserve"> </w:t>
            </w:r>
          </w:p>
        </w:tc>
      </w:tr>
      <w:tr w:rsidR="00425E2D" w14:paraId="20B7BDFF" w14:textId="77777777" w:rsidTr="00425E2D">
        <w:trPr>
          <w:trHeight w:val="701"/>
        </w:trPr>
        <w:tc>
          <w:tcPr>
            <w:tcW w:w="545" w:type="dxa"/>
            <w:vMerge/>
            <w:tcBorders>
              <w:top w:val="nil"/>
              <w:left w:val="single" w:sz="4" w:space="0" w:color="000000"/>
              <w:bottom w:val="nil"/>
              <w:right w:val="single" w:sz="4" w:space="0" w:color="000000"/>
            </w:tcBorders>
          </w:tcPr>
          <w:p w14:paraId="51910DB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4C84B4C" w14:textId="77777777" w:rsidR="00425E2D" w:rsidRDefault="00425E2D" w:rsidP="00CB22B5">
            <w:pPr>
              <w:spacing w:line="259" w:lineRule="auto"/>
              <w:ind w:left="2"/>
            </w:pPr>
            <w:r>
              <w:rPr>
                <w:sz w:val="20"/>
              </w:rPr>
              <w:t xml:space="preserve">E958.2 </w:t>
            </w:r>
          </w:p>
        </w:tc>
        <w:tc>
          <w:tcPr>
            <w:tcW w:w="2969" w:type="dxa"/>
            <w:tcBorders>
              <w:top w:val="single" w:sz="4" w:space="0" w:color="000000"/>
              <w:left w:val="single" w:sz="4" w:space="0" w:color="000000"/>
              <w:bottom w:val="single" w:sz="4" w:space="0" w:color="000000"/>
              <w:right w:val="single" w:sz="4" w:space="0" w:color="000000"/>
            </w:tcBorders>
          </w:tcPr>
          <w:p w14:paraId="52FD7B53" w14:textId="77777777" w:rsidR="00425E2D" w:rsidRDefault="00425E2D" w:rsidP="00CB22B5">
            <w:pPr>
              <w:spacing w:line="259" w:lineRule="auto"/>
              <w:jc w:val="both"/>
            </w:pPr>
            <w:r>
              <w:rPr>
                <w:sz w:val="20"/>
              </w:rPr>
              <w:t xml:space="preserve">Suicide and self-inflicted injury by scald </w:t>
            </w:r>
          </w:p>
        </w:tc>
        <w:tc>
          <w:tcPr>
            <w:tcW w:w="900" w:type="dxa"/>
            <w:tcBorders>
              <w:top w:val="single" w:sz="4" w:space="0" w:color="000000"/>
              <w:left w:val="single" w:sz="4" w:space="0" w:color="000000"/>
              <w:bottom w:val="single" w:sz="4" w:space="0" w:color="000000"/>
              <w:right w:val="single" w:sz="4" w:space="0" w:color="000000"/>
            </w:tcBorders>
          </w:tcPr>
          <w:p w14:paraId="6170FB63" w14:textId="77777777" w:rsidR="00425E2D" w:rsidRDefault="00425E2D" w:rsidP="00CB22B5">
            <w:pPr>
              <w:spacing w:line="259" w:lineRule="auto"/>
              <w:ind w:left="2"/>
            </w:pPr>
            <w:r>
              <w:rPr>
                <w:sz w:val="20"/>
              </w:rPr>
              <w:t>X77.2X</w:t>
            </w:r>
          </w:p>
          <w:p w14:paraId="4668F5CF" w14:textId="77777777" w:rsidR="00425E2D" w:rsidRDefault="00425E2D" w:rsidP="00CB22B5">
            <w:pPr>
              <w:spacing w:line="259" w:lineRule="auto"/>
              <w:ind w:left="2"/>
            </w:pPr>
            <w:r>
              <w:rPr>
                <w:sz w:val="20"/>
              </w:rPr>
              <w:t xml:space="preserve">XA </w:t>
            </w:r>
          </w:p>
          <w:p w14:paraId="43AACECE"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0ACC8F0E" w14:textId="77777777" w:rsidR="00425E2D" w:rsidRDefault="00425E2D" w:rsidP="00CB22B5">
            <w:pPr>
              <w:spacing w:line="259" w:lineRule="auto"/>
              <w:ind w:left="2"/>
            </w:pPr>
            <w:r>
              <w:rPr>
                <w:sz w:val="20"/>
              </w:rPr>
              <w:t xml:space="preserve">Intentional self-harm by other hot </w:t>
            </w:r>
          </w:p>
          <w:p w14:paraId="6498B3DF" w14:textId="77777777" w:rsidR="00425E2D" w:rsidRDefault="00425E2D" w:rsidP="00CB22B5">
            <w:pPr>
              <w:spacing w:line="259" w:lineRule="auto"/>
              <w:ind w:left="2"/>
            </w:pPr>
            <w:proofErr w:type="spellStart"/>
            <w:r>
              <w:rPr>
                <w:sz w:val="20"/>
              </w:rPr>
              <w:t>flu</w:t>
            </w:r>
            <w:del w:id="309" w:author="Author">
              <w:r w:rsidDel="00C805DE">
                <w:rPr>
                  <w:sz w:val="20"/>
                </w:rPr>
                <w:delText>i</w:delText>
              </w:r>
            </w:del>
            <w:r>
              <w:rPr>
                <w:sz w:val="20"/>
              </w:rPr>
              <w:t>ds</w:t>
            </w:r>
            <w:proofErr w:type="spellEnd"/>
            <w:r>
              <w:rPr>
                <w:sz w:val="20"/>
              </w:rPr>
              <w:t xml:space="preserve">, initial encounter </w:t>
            </w:r>
          </w:p>
          <w:p w14:paraId="51395D29" w14:textId="77777777" w:rsidR="00425E2D" w:rsidRDefault="00425E2D" w:rsidP="00CB22B5">
            <w:pPr>
              <w:spacing w:line="259" w:lineRule="auto"/>
              <w:ind w:left="2"/>
            </w:pPr>
            <w:r>
              <w:rPr>
                <w:sz w:val="20"/>
              </w:rPr>
              <w:t xml:space="preserve"> </w:t>
            </w:r>
          </w:p>
        </w:tc>
      </w:tr>
      <w:tr w:rsidR="00425E2D" w14:paraId="4EE8A5AB" w14:textId="77777777" w:rsidTr="00425E2D">
        <w:trPr>
          <w:trHeight w:val="701"/>
        </w:trPr>
        <w:tc>
          <w:tcPr>
            <w:tcW w:w="545" w:type="dxa"/>
            <w:vMerge/>
            <w:tcBorders>
              <w:top w:val="nil"/>
              <w:left w:val="single" w:sz="4" w:space="0" w:color="000000"/>
              <w:bottom w:val="nil"/>
              <w:right w:val="single" w:sz="4" w:space="0" w:color="000000"/>
            </w:tcBorders>
          </w:tcPr>
          <w:p w14:paraId="440099C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61865B2" w14:textId="77777777" w:rsidR="00425E2D" w:rsidRDefault="00425E2D" w:rsidP="00CB22B5">
            <w:pPr>
              <w:spacing w:line="259" w:lineRule="auto"/>
              <w:ind w:left="2"/>
            </w:pPr>
            <w:r>
              <w:rPr>
                <w:sz w:val="20"/>
              </w:rPr>
              <w:t xml:space="preserve">E958.3 </w:t>
            </w:r>
          </w:p>
        </w:tc>
        <w:tc>
          <w:tcPr>
            <w:tcW w:w="2969" w:type="dxa"/>
            <w:tcBorders>
              <w:top w:val="single" w:sz="4" w:space="0" w:color="000000"/>
              <w:left w:val="single" w:sz="4" w:space="0" w:color="000000"/>
              <w:bottom w:val="single" w:sz="4" w:space="0" w:color="000000"/>
              <w:right w:val="single" w:sz="4" w:space="0" w:color="000000"/>
            </w:tcBorders>
          </w:tcPr>
          <w:p w14:paraId="510247E9" w14:textId="77777777" w:rsidR="00425E2D" w:rsidRDefault="00425E2D" w:rsidP="00CB22B5">
            <w:pPr>
              <w:spacing w:line="259" w:lineRule="auto"/>
              <w:jc w:val="both"/>
            </w:pPr>
            <w:r>
              <w:rPr>
                <w:sz w:val="20"/>
              </w:rPr>
              <w:t xml:space="preserve">Suicide and self-inflicted injury by extremes of cold </w:t>
            </w:r>
          </w:p>
        </w:tc>
        <w:tc>
          <w:tcPr>
            <w:tcW w:w="900" w:type="dxa"/>
            <w:tcBorders>
              <w:top w:val="single" w:sz="4" w:space="0" w:color="000000"/>
              <w:left w:val="single" w:sz="4" w:space="0" w:color="000000"/>
              <w:bottom w:val="single" w:sz="4" w:space="0" w:color="000000"/>
              <w:right w:val="single" w:sz="4" w:space="0" w:color="000000"/>
            </w:tcBorders>
          </w:tcPr>
          <w:p w14:paraId="5F8DA536" w14:textId="77777777" w:rsidR="00425E2D" w:rsidRDefault="00425E2D" w:rsidP="00CB22B5">
            <w:pPr>
              <w:spacing w:line="259" w:lineRule="auto"/>
              <w:ind w:left="2"/>
            </w:pPr>
            <w:r>
              <w:rPr>
                <w:sz w:val="20"/>
              </w:rPr>
              <w:t>X83.2X</w:t>
            </w:r>
          </w:p>
          <w:p w14:paraId="5807F437" w14:textId="77777777" w:rsidR="00425E2D" w:rsidRDefault="00425E2D" w:rsidP="00CB22B5">
            <w:pPr>
              <w:spacing w:line="259" w:lineRule="auto"/>
              <w:ind w:left="2"/>
            </w:pPr>
            <w:r>
              <w:rPr>
                <w:sz w:val="20"/>
              </w:rPr>
              <w:t xml:space="preserve">XA  </w:t>
            </w:r>
          </w:p>
          <w:p w14:paraId="4430B587"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BB0C3D4" w14:textId="77777777" w:rsidR="00425E2D" w:rsidRDefault="00425E2D" w:rsidP="00CB22B5">
            <w:pPr>
              <w:ind w:left="2"/>
            </w:pPr>
            <w:r>
              <w:rPr>
                <w:sz w:val="20"/>
              </w:rPr>
              <w:t xml:space="preserve">Intentional self-harm by exposure to extremes of cold, initial encounter </w:t>
            </w:r>
          </w:p>
          <w:p w14:paraId="67554FF0" w14:textId="77777777" w:rsidR="00425E2D" w:rsidRDefault="00425E2D" w:rsidP="00CB22B5">
            <w:pPr>
              <w:spacing w:line="259" w:lineRule="auto"/>
              <w:ind w:left="2"/>
            </w:pPr>
            <w:r>
              <w:rPr>
                <w:sz w:val="20"/>
              </w:rPr>
              <w:t xml:space="preserve"> </w:t>
            </w:r>
          </w:p>
        </w:tc>
      </w:tr>
      <w:tr w:rsidR="00425E2D" w14:paraId="58904E5D"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4E28782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1961A48" w14:textId="77777777" w:rsidR="00425E2D" w:rsidRDefault="00425E2D" w:rsidP="00CB22B5">
            <w:pPr>
              <w:spacing w:line="259" w:lineRule="auto"/>
              <w:ind w:left="2"/>
            </w:pPr>
            <w:r>
              <w:rPr>
                <w:sz w:val="20"/>
              </w:rPr>
              <w:t xml:space="preserve">E958.4 </w:t>
            </w:r>
          </w:p>
        </w:tc>
        <w:tc>
          <w:tcPr>
            <w:tcW w:w="2969" w:type="dxa"/>
            <w:tcBorders>
              <w:top w:val="single" w:sz="4" w:space="0" w:color="000000"/>
              <w:left w:val="single" w:sz="4" w:space="0" w:color="000000"/>
              <w:bottom w:val="single" w:sz="4" w:space="0" w:color="000000"/>
              <w:right w:val="single" w:sz="4" w:space="0" w:color="000000"/>
            </w:tcBorders>
          </w:tcPr>
          <w:p w14:paraId="767AF2C7" w14:textId="77777777" w:rsidR="00425E2D" w:rsidRDefault="00425E2D" w:rsidP="00CB22B5">
            <w:pPr>
              <w:spacing w:line="259" w:lineRule="auto"/>
              <w:jc w:val="both"/>
            </w:pPr>
            <w:r>
              <w:rPr>
                <w:sz w:val="20"/>
              </w:rPr>
              <w:t xml:space="preserve">Suicide and self-inflicted injury by electrocution </w:t>
            </w:r>
          </w:p>
        </w:tc>
        <w:tc>
          <w:tcPr>
            <w:tcW w:w="900" w:type="dxa"/>
            <w:tcBorders>
              <w:top w:val="single" w:sz="4" w:space="0" w:color="000000"/>
              <w:left w:val="single" w:sz="4" w:space="0" w:color="000000"/>
              <w:bottom w:val="single" w:sz="4" w:space="0" w:color="000000"/>
              <w:right w:val="single" w:sz="4" w:space="0" w:color="000000"/>
            </w:tcBorders>
          </w:tcPr>
          <w:p w14:paraId="65C0A617" w14:textId="77777777" w:rsidR="00425E2D" w:rsidRDefault="00425E2D" w:rsidP="00CB22B5">
            <w:pPr>
              <w:spacing w:line="259" w:lineRule="auto"/>
              <w:ind w:left="2"/>
            </w:pPr>
            <w:r>
              <w:rPr>
                <w:sz w:val="20"/>
              </w:rPr>
              <w:t xml:space="preserve">X83.1X XA </w:t>
            </w:r>
          </w:p>
        </w:tc>
        <w:tc>
          <w:tcPr>
            <w:tcW w:w="3420" w:type="dxa"/>
            <w:tcBorders>
              <w:top w:val="single" w:sz="4" w:space="0" w:color="000000"/>
              <w:left w:val="single" w:sz="4" w:space="0" w:color="000000"/>
              <w:bottom w:val="single" w:sz="4" w:space="0" w:color="000000"/>
              <w:right w:val="single" w:sz="4" w:space="0" w:color="000000"/>
            </w:tcBorders>
          </w:tcPr>
          <w:p w14:paraId="2AB0B804" w14:textId="77777777" w:rsidR="00425E2D" w:rsidRDefault="00425E2D" w:rsidP="00CB22B5">
            <w:pPr>
              <w:spacing w:line="259" w:lineRule="auto"/>
              <w:ind w:left="2"/>
              <w:jc w:val="both"/>
            </w:pPr>
            <w:r>
              <w:rPr>
                <w:sz w:val="20"/>
              </w:rPr>
              <w:t xml:space="preserve">Intentional self-harm by electrocution, initial encounter </w:t>
            </w:r>
          </w:p>
        </w:tc>
      </w:tr>
    </w:tbl>
    <w:p w14:paraId="331B289E" w14:textId="77777777" w:rsidR="00425E2D" w:rsidRDefault="00425E2D" w:rsidP="00425E2D">
      <w:pPr>
        <w:spacing w:line="259" w:lineRule="auto"/>
        <w:ind w:left="-1800" w:right="11335"/>
      </w:pPr>
    </w:p>
    <w:tbl>
      <w:tblPr>
        <w:tblStyle w:val="TableGrid0"/>
        <w:tblW w:w="9365" w:type="dxa"/>
        <w:tblInd w:w="175" w:type="dxa"/>
        <w:tblCellMar>
          <w:top w:w="54" w:type="dxa"/>
          <w:left w:w="106" w:type="dxa"/>
          <w:bottom w:w="5" w:type="dxa"/>
          <w:right w:w="79" w:type="dxa"/>
        </w:tblCellMar>
        <w:tblLook w:val="04A0" w:firstRow="1" w:lastRow="0" w:firstColumn="1" w:lastColumn="0" w:noHBand="0" w:noVBand="1"/>
      </w:tblPr>
      <w:tblGrid>
        <w:gridCol w:w="471"/>
        <w:gridCol w:w="1526"/>
        <w:gridCol w:w="2752"/>
        <w:gridCol w:w="1510"/>
        <w:gridCol w:w="3106"/>
      </w:tblGrid>
      <w:tr w:rsidR="00425E2D" w14:paraId="53053168" w14:textId="77777777" w:rsidTr="00425E2D">
        <w:trPr>
          <w:trHeight w:val="271"/>
        </w:trPr>
        <w:tc>
          <w:tcPr>
            <w:tcW w:w="545" w:type="dxa"/>
            <w:vMerge w:val="restart"/>
            <w:tcBorders>
              <w:top w:val="single" w:sz="4" w:space="0" w:color="000000"/>
              <w:left w:val="single" w:sz="4" w:space="0" w:color="000000"/>
              <w:bottom w:val="single" w:sz="4" w:space="0" w:color="000000"/>
              <w:right w:val="single" w:sz="4" w:space="0" w:color="000000"/>
            </w:tcBorders>
          </w:tcPr>
          <w:p w14:paraId="33F1FF4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5DB2460" w14:textId="77777777" w:rsidR="00425E2D" w:rsidRDefault="00425E2D" w:rsidP="00CB22B5">
            <w:pPr>
              <w:spacing w:after="160" w:line="259" w:lineRule="auto"/>
            </w:pPr>
          </w:p>
        </w:tc>
        <w:tc>
          <w:tcPr>
            <w:tcW w:w="2969" w:type="dxa"/>
            <w:tcBorders>
              <w:top w:val="single" w:sz="4" w:space="0" w:color="000000"/>
              <w:left w:val="single" w:sz="4" w:space="0" w:color="000000"/>
              <w:bottom w:val="single" w:sz="4" w:space="0" w:color="000000"/>
              <w:right w:val="single" w:sz="4" w:space="0" w:color="000000"/>
            </w:tcBorders>
          </w:tcPr>
          <w:p w14:paraId="230F720F"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297749B"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76118E8" w14:textId="77777777" w:rsidR="00425E2D" w:rsidRDefault="00425E2D" w:rsidP="00CB22B5">
            <w:pPr>
              <w:spacing w:line="259" w:lineRule="auto"/>
              <w:ind w:left="3"/>
            </w:pPr>
            <w:r>
              <w:rPr>
                <w:sz w:val="20"/>
              </w:rPr>
              <w:t xml:space="preserve"> </w:t>
            </w:r>
          </w:p>
        </w:tc>
      </w:tr>
      <w:tr w:rsidR="00425E2D" w14:paraId="6004B29F" w14:textId="77777777" w:rsidTr="00425E2D">
        <w:trPr>
          <w:trHeight w:val="698"/>
        </w:trPr>
        <w:tc>
          <w:tcPr>
            <w:tcW w:w="545" w:type="dxa"/>
            <w:vMerge/>
            <w:tcBorders>
              <w:top w:val="nil"/>
              <w:left w:val="single" w:sz="4" w:space="0" w:color="000000"/>
              <w:bottom w:val="nil"/>
              <w:right w:val="single" w:sz="4" w:space="0" w:color="000000"/>
            </w:tcBorders>
          </w:tcPr>
          <w:p w14:paraId="0945344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EF45FCA" w14:textId="77777777" w:rsidR="00425E2D" w:rsidRDefault="00425E2D" w:rsidP="00CB22B5">
            <w:pPr>
              <w:spacing w:line="259" w:lineRule="auto"/>
              <w:ind w:left="2"/>
            </w:pPr>
            <w:r>
              <w:rPr>
                <w:sz w:val="20"/>
              </w:rPr>
              <w:t xml:space="preserve">E958.5 </w:t>
            </w:r>
          </w:p>
        </w:tc>
        <w:tc>
          <w:tcPr>
            <w:tcW w:w="2969" w:type="dxa"/>
            <w:tcBorders>
              <w:top w:val="single" w:sz="4" w:space="0" w:color="000000"/>
              <w:left w:val="single" w:sz="4" w:space="0" w:color="000000"/>
              <w:bottom w:val="single" w:sz="4" w:space="0" w:color="000000"/>
              <w:right w:val="single" w:sz="4" w:space="0" w:color="000000"/>
            </w:tcBorders>
          </w:tcPr>
          <w:p w14:paraId="400B9EDA" w14:textId="77777777" w:rsidR="00425E2D" w:rsidRDefault="00425E2D" w:rsidP="00CB22B5">
            <w:pPr>
              <w:spacing w:line="259" w:lineRule="auto"/>
              <w:jc w:val="both"/>
            </w:pPr>
            <w:r>
              <w:rPr>
                <w:sz w:val="20"/>
              </w:rPr>
              <w:t xml:space="preserve">Suicide and self-inflicted injury by crashing of motor vehicle </w:t>
            </w:r>
          </w:p>
        </w:tc>
        <w:tc>
          <w:tcPr>
            <w:tcW w:w="900" w:type="dxa"/>
            <w:tcBorders>
              <w:top w:val="single" w:sz="4" w:space="0" w:color="000000"/>
              <w:left w:val="single" w:sz="4" w:space="0" w:color="000000"/>
              <w:bottom w:val="single" w:sz="4" w:space="0" w:color="000000"/>
              <w:right w:val="single" w:sz="4" w:space="0" w:color="000000"/>
            </w:tcBorders>
          </w:tcPr>
          <w:p w14:paraId="18D9DC34" w14:textId="77777777" w:rsidR="00425E2D" w:rsidRDefault="00425E2D" w:rsidP="00CB22B5">
            <w:pPr>
              <w:spacing w:line="259" w:lineRule="auto"/>
              <w:ind w:left="2"/>
            </w:pPr>
            <w:r>
              <w:rPr>
                <w:sz w:val="20"/>
              </w:rPr>
              <w:t>X82.8X</w:t>
            </w:r>
          </w:p>
          <w:p w14:paraId="78E1638B" w14:textId="77777777" w:rsidR="00425E2D" w:rsidRDefault="00425E2D" w:rsidP="00CB22B5">
            <w:pPr>
              <w:spacing w:line="259" w:lineRule="auto"/>
              <w:ind w:left="2"/>
            </w:pPr>
            <w:r>
              <w:rPr>
                <w:sz w:val="20"/>
              </w:rPr>
              <w:t xml:space="preserve">XA </w:t>
            </w:r>
          </w:p>
          <w:p w14:paraId="79B4D596"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972D2B4" w14:textId="77777777" w:rsidR="00425E2D" w:rsidRDefault="00425E2D" w:rsidP="00CB22B5">
            <w:pPr>
              <w:ind w:left="2"/>
            </w:pPr>
            <w:r>
              <w:rPr>
                <w:sz w:val="20"/>
              </w:rPr>
              <w:t xml:space="preserve">Other intentional self-harm by crashing of motor vehicle, initial encounter </w:t>
            </w:r>
          </w:p>
          <w:p w14:paraId="350A1CEE" w14:textId="77777777" w:rsidR="00425E2D" w:rsidRDefault="00425E2D" w:rsidP="00CB22B5">
            <w:pPr>
              <w:spacing w:line="259" w:lineRule="auto"/>
              <w:ind w:left="2"/>
            </w:pPr>
            <w:r>
              <w:rPr>
                <w:sz w:val="20"/>
              </w:rPr>
              <w:t xml:space="preserve"> </w:t>
            </w:r>
          </w:p>
        </w:tc>
      </w:tr>
      <w:tr w:rsidR="00425E2D" w14:paraId="22C2E503" w14:textId="77777777" w:rsidTr="00425E2D">
        <w:trPr>
          <w:trHeight w:val="701"/>
        </w:trPr>
        <w:tc>
          <w:tcPr>
            <w:tcW w:w="545" w:type="dxa"/>
            <w:vMerge/>
            <w:tcBorders>
              <w:top w:val="nil"/>
              <w:left w:val="single" w:sz="4" w:space="0" w:color="000000"/>
              <w:bottom w:val="nil"/>
              <w:right w:val="single" w:sz="4" w:space="0" w:color="000000"/>
            </w:tcBorders>
          </w:tcPr>
          <w:p w14:paraId="2F4567A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4A5A4F2" w14:textId="77777777" w:rsidR="00425E2D" w:rsidRDefault="00425E2D" w:rsidP="00CB22B5">
            <w:pPr>
              <w:spacing w:line="259" w:lineRule="auto"/>
              <w:ind w:left="2"/>
            </w:pPr>
            <w:r>
              <w:rPr>
                <w:sz w:val="20"/>
              </w:rPr>
              <w:t xml:space="preserve">E958.7 </w:t>
            </w:r>
          </w:p>
        </w:tc>
        <w:tc>
          <w:tcPr>
            <w:tcW w:w="2969" w:type="dxa"/>
            <w:tcBorders>
              <w:top w:val="single" w:sz="4" w:space="0" w:color="000000"/>
              <w:left w:val="single" w:sz="4" w:space="0" w:color="000000"/>
              <w:bottom w:val="single" w:sz="4" w:space="0" w:color="000000"/>
              <w:right w:val="single" w:sz="4" w:space="0" w:color="000000"/>
            </w:tcBorders>
          </w:tcPr>
          <w:p w14:paraId="31B58B64" w14:textId="77777777" w:rsidR="00425E2D" w:rsidRDefault="00425E2D" w:rsidP="00CB22B5">
            <w:pPr>
              <w:spacing w:line="259" w:lineRule="auto"/>
            </w:pPr>
            <w:r>
              <w:rPr>
                <w:sz w:val="20"/>
              </w:rPr>
              <w:t xml:space="preserve">Suicide and self-inflicted injury by caustic substances, except poisoning </w:t>
            </w:r>
          </w:p>
        </w:tc>
        <w:tc>
          <w:tcPr>
            <w:tcW w:w="900" w:type="dxa"/>
            <w:tcBorders>
              <w:top w:val="single" w:sz="4" w:space="0" w:color="000000"/>
              <w:left w:val="single" w:sz="4" w:space="0" w:color="000000"/>
              <w:bottom w:val="single" w:sz="4" w:space="0" w:color="000000"/>
              <w:right w:val="single" w:sz="4" w:space="0" w:color="000000"/>
            </w:tcBorders>
          </w:tcPr>
          <w:p w14:paraId="1CB14D01" w14:textId="77777777" w:rsidR="00425E2D" w:rsidRDefault="00425E2D" w:rsidP="00CB22B5">
            <w:pPr>
              <w:spacing w:line="259" w:lineRule="auto"/>
              <w:ind w:left="2"/>
            </w:pPr>
            <w:r>
              <w:rPr>
                <w:sz w:val="20"/>
              </w:rPr>
              <w:t>X83.8X</w:t>
            </w:r>
          </w:p>
          <w:p w14:paraId="58E3D263" w14:textId="77777777" w:rsidR="00425E2D" w:rsidRDefault="00425E2D" w:rsidP="00CB22B5">
            <w:pPr>
              <w:spacing w:line="259" w:lineRule="auto"/>
              <w:ind w:left="2"/>
            </w:pPr>
            <w:r>
              <w:rPr>
                <w:sz w:val="20"/>
              </w:rPr>
              <w:t xml:space="preserve">XA </w:t>
            </w:r>
          </w:p>
          <w:p w14:paraId="370B148E"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F205757" w14:textId="77777777" w:rsidR="00425E2D" w:rsidRDefault="00425E2D" w:rsidP="00CB22B5">
            <w:pPr>
              <w:ind w:left="2"/>
            </w:pPr>
            <w:r>
              <w:rPr>
                <w:sz w:val="20"/>
              </w:rPr>
              <w:t xml:space="preserve">Intentional self-harm by other specified means, initial encounter </w:t>
            </w:r>
          </w:p>
          <w:p w14:paraId="56C37095" w14:textId="77777777" w:rsidR="00425E2D" w:rsidRDefault="00425E2D" w:rsidP="00CB22B5">
            <w:pPr>
              <w:spacing w:line="259" w:lineRule="auto"/>
              <w:ind w:left="2"/>
            </w:pPr>
            <w:r>
              <w:rPr>
                <w:sz w:val="20"/>
              </w:rPr>
              <w:t xml:space="preserve"> </w:t>
            </w:r>
          </w:p>
        </w:tc>
      </w:tr>
      <w:tr w:rsidR="00425E2D" w14:paraId="52399145" w14:textId="77777777" w:rsidTr="00425E2D">
        <w:trPr>
          <w:trHeight w:val="701"/>
        </w:trPr>
        <w:tc>
          <w:tcPr>
            <w:tcW w:w="545" w:type="dxa"/>
            <w:vMerge/>
            <w:tcBorders>
              <w:top w:val="nil"/>
              <w:left w:val="single" w:sz="4" w:space="0" w:color="000000"/>
              <w:bottom w:val="nil"/>
              <w:right w:val="single" w:sz="4" w:space="0" w:color="000000"/>
            </w:tcBorders>
          </w:tcPr>
          <w:p w14:paraId="29D8789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097CE50" w14:textId="77777777" w:rsidR="00425E2D" w:rsidRDefault="00425E2D" w:rsidP="00CB22B5">
            <w:pPr>
              <w:spacing w:line="259" w:lineRule="auto"/>
              <w:ind w:left="2"/>
            </w:pPr>
            <w:r>
              <w:rPr>
                <w:sz w:val="20"/>
              </w:rPr>
              <w:t xml:space="preserve">E958.8 </w:t>
            </w:r>
          </w:p>
        </w:tc>
        <w:tc>
          <w:tcPr>
            <w:tcW w:w="2969" w:type="dxa"/>
            <w:tcBorders>
              <w:top w:val="single" w:sz="4" w:space="0" w:color="000000"/>
              <w:left w:val="single" w:sz="4" w:space="0" w:color="000000"/>
              <w:bottom w:val="single" w:sz="4" w:space="0" w:color="000000"/>
              <w:right w:val="single" w:sz="4" w:space="0" w:color="000000"/>
            </w:tcBorders>
          </w:tcPr>
          <w:p w14:paraId="0AD2C482" w14:textId="77777777" w:rsidR="00425E2D" w:rsidRDefault="00425E2D" w:rsidP="00CB22B5">
            <w:pPr>
              <w:spacing w:line="259" w:lineRule="auto"/>
            </w:pPr>
            <w:r>
              <w:rPr>
                <w:sz w:val="20"/>
              </w:rPr>
              <w:t xml:space="preserve">Suicide and self-inflicted injury by other and specified means </w:t>
            </w:r>
          </w:p>
        </w:tc>
        <w:tc>
          <w:tcPr>
            <w:tcW w:w="900" w:type="dxa"/>
            <w:tcBorders>
              <w:top w:val="single" w:sz="4" w:space="0" w:color="000000"/>
              <w:left w:val="single" w:sz="4" w:space="0" w:color="000000"/>
              <w:bottom w:val="single" w:sz="4" w:space="0" w:color="000000"/>
              <w:right w:val="single" w:sz="4" w:space="0" w:color="000000"/>
            </w:tcBorders>
          </w:tcPr>
          <w:p w14:paraId="52C96300" w14:textId="77777777" w:rsidR="00425E2D" w:rsidRDefault="00425E2D" w:rsidP="00CB22B5">
            <w:pPr>
              <w:spacing w:line="259" w:lineRule="auto"/>
              <w:ind w:left="2"/>
            </w:pPr>
            <w:r>
              <w:rPr>
                <w:sz w:val="20"/>
              </w:rPr>
              <w:t>X83.8X</w:t>
            </w:r>
          </w:p>
          <w:p w14:paraId="12E7E48C" w14:textId="77777777" w:rsidR="00425E2D" w:rsidRDefault="00425E2D" w:rsidP="00CB22B5">
            <w:pPr>
              <w:spacing w:line="259" w:lineRule="auto"/>
              <w:ind w:left="2"/>
            </w:pPr>
            <w:r>
              <w:rPr>
                <w:sz w:val="20"/>
              </w:rPr>
              <w:t xml:space="preserve">XA </w:t>
            </w:r>
          </w:p>
          <w:p w14:paraId="653797C3"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0C609EE" w14:textId="77777777" w:rsidR="00425E2D" w:rsidRDefault="00425E2D" w:rsidP="00CB22B5">
            <w:pPr>
              <w:ind w:left="2"/>
            </w:pPr>
            <w:r>
              <w:rPr>
                <w:sz w:val="20"/>
              </w:rPr>
              <w:t xml:space="preserve">Intentional self-harm by other specified means, initial encounter </w:t>
            </w:r>
          </w:p>
          <w:p w14:paraId="6877AD20" w14:textId="77777777" w:rsidR="00425E2D" w:rsidRDefault="00425E2D" w:rsidP="00CB22B5">
            <w:pPr>
              <w:spacing w:line="259" w:lineRule="auto"/>
              <w:ind w:left="2"/>
            </w:pPr>
            <w:r>
              <w:rPr>
                <w:sz w:val="20"/>
              </w:rPr>
              <w:t xml:space="preserve"> </w:t>
            </w:r>
          </w:p>
        </w:tc>
      </w:tr>
      <w:tr w:rsidR="00425E2D" w14:paraId="68014ED1" w14:textId="77777777" w:rsidTr="00425E2D">
        <w:trPr>
          <w:trHeight w:val="269"/>
        </w:trPr>
        <w:tc>
          <w:tcPr>
            <w:tcW w:w="545" w:type="dxa"/>
            <w:vMerge/>
            <w:tcBorders>
              <w:top w:val="nil"/>
              <w:left w:val="single" w:sz="4" w:space="0" w:color="000000"/>
              <w:bottom w:val="nil"/>
              <w:right w:val="single" w:sz="4" w:space="0" w:color="000000"/>
            </w:tcBorders>
          </w:tcPr>
          <w:p w14:paraId="0586EC72" w14:textId="77777777" w:rsidR="00425E2D" w:rsidRDefault="00425E2D" w:rsidP="00CB22B5">
            <w:pPr>
              <w:spacing w:after="160" w:line="259" w:lineRule="auto"/>
            </w:pPr>
          </w:p>
        </w:tc>
        <w:tc>
          <w:tcPr>
            <w:tcW w:w="8820" w:type="dxa"/>
            <w:gridSpan w:val="4"/>
            <w:tcBorders>
              <w:top w:val="single" w:sz="4" w:space="0" w:color="000000"/>
              <w:left w:val="single" w:sz="4" w:space="0" w:color="000000"/>
              <w:bottom w:val="single" w:sz="4" w:space="0" w:color="000000"/>
              <w:right w:val="single" w:sz="4" w:space="0" w:color="000000"/>
            </w:tcBorders>
          </w:tcPr>
          <w:p w14:paraId="242985DE" w14:textId="77777777" w:rsidR="00425E2D" w:rsidRDefault="00425E2D" w:rsidP="00CB22B5">
            <w:pPr>
              <w:spacing w:line="259" w:lineRule="auto"/>
              <w:ind w:left="2"/>
            </w:pPr>
            <w:r>
              <w:rPr>
                <w:sz w:val="20"/>
              </w:rPr>
              <w:t xml:space="preserve">Exclusion Criteria: Psychoses or bipolar disorders </w:t>
            </w:r>
          </w:p>
        </w:tc>
      </w:tr>
      <w:tr w:rsidR="00425E2D" w14:paraId="7440FA2E" w14:textId="77777777" w:rsidTr="00425E2D">
        <w:trPr>
          <w:trHeight w:val="701"/>
        </w:trPr>
        <w:tc>
          <w:tcPr>
            <w:tcW w:w="545" w:type="dxa"/>
            <w:vMerge/>
            <w:tcBorders>
              <w:top w:val="nil"/>
              <w:left w:val="single" w:sz="4" w:space="0" w:color="000000"/>
              <w:bottom w:val="nil"/>
              <w:right w:val="single" w:sz="4" w:space="0" w:color="000000"/>
            </w:tcBorders>
          </w:tcPr>
          <w:p w14:paraId="1539987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D9B06B0" w14:textId="77777777" w:rsidR="00425E2D" w:rsidRDefault="00425E2D" w:rsidP="00CB22B5">
            <w:pPr>
              <w:spacing w:line="259" w:lineRule="auto"/>
              <w:ind w:left="2"/>
            </w:pPr>
            <w:r>
              <w:rPr>
                <w:sz w:val="20"/>
              </w:rPr>
              <w:t xml:space="preserve">296.00 </w:t>
            </w:r>
          </w:p>
        </w:tc>
        <w:tc>
          <w:tcPr>
            <w:tcW w:w="2969" w:type="dxa"/>
            <w:tcBorders>
              <w:top w:val="single" w:sz="4" w:space="0" w:color="000000"/>
              <w:left w:val="single" w:sz="4" w:space="0" w:color="000000"/>
              <w:bottom w:val="single" w:sz="4" w:space="0" w:color="000000"/>
              <w:right w:val="single" w:sz="4" w:space="0" w:color="000000"/>
            </w:tcBorders>
          </w:tcPr>
          <w:p w14:paraId="1F5C78A3" w14:textId="77777777" w:rsidR="00425E2D" w:rsidRDefault="00425E2D" w:rsidP="00CB22B5">
            <w:pPr>
              <w:spacing w:line="259" w:lineRule="auto"/>
            </w:pPr>
            <w:r>
              <w:rPr>
                <w:sz w:val="20"/>
              </w:rPr>
              <w:t xml:space="preserve">Bipolar I disorder, single manic episode – unspecified </w:t>
            </w:r>
          </w:p>
        </w:tc>
        <w:tc>
          <w:tcPr>
            <w:tcW w:w="900" w:type="dxa"/>
            <w:tcBorders>
              <w:top w:val="single" w:sz="4" w:space="0" w:color="000000"/>
              <w:left w:val="single" w:sz="4" w:space="0" w:color="000000"/>
              <w:bottom w:val="single" w:sz="4" w:space="0" w:color="000000"/>
              <w:right w:val="single" w:sz="4" w:space="0" w:color="000000"/>
            </w:tcBorders>
          </w:tcPr>
          <w:p w14:paraId="398CD1DE" w14:textId="77777777" w:rsidR="00425E2D" w:rsidRDefault="00425E2D" w:rsidP="00CB22B5">
            <w:pPr>
              <w:spacing w:line="259" w:lineRule="auto"/>
              <w:ind w:left="2"/>
            </w:pPr>
            <w:r>
              <w:rPr>
                <w:sz w:val="20"/>
              </w:rPr>
              <w:t xml:space="preserve">F30.10  </w:t>
            </w:r>
          </w:p>
          <w:p w14:paraId="6A5C0484"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726381B" w14:textId="77777777" w:rsidR="00425E2D" w:rsidRDefault="00425E2D" w:rsidP="00CB22B5">
            <w:pPr>
              <w:ind w:left="2"/>
            </w:pPr>
            <w:r>
              <w:rPr>
                <w:sz w:val="20"/>
              </w:rPr>
              <w:t xml:space="preserve">Manic episode without psychotic symptoms, unspecified </w:t>
            </w:r>
          </w:p>
          <w:p w14:paraId="40436330" w14:textId="77777777" w:rsidR="00425E2D" w:rsidRDefault="00425E2D" w:rsidP="00CB22B5">
            <w:pPr>
              <w:spacing w:line="259" w:lineRule="auto"/>
              <w:ind w:left="2"/>
            </w:pPr>
            <w:r>
              <w:rPr>
                <w:sz w:val="20"/>
              </w:rPr>
              <w:t xml:space="preserve"> </w:t>
            </w:r>
          </w:p>
        </w:tc>
      </w:tr>
      <w:tr w:rsidR="00425E2D" w14:paraId="18FD7001" w14:textId="77777777" w:rsidTr="00425E2D">
        <w:trPr>
          <w:trHeight w:val="701"/>
        </w:trPr>
        <w:tc>
          <w:tcPr>
            <w:tcW w:w="545" w:type="dxa"/>
            <w:vMerge/>
            <w:tcBorders>
              <w:top w:val="nil"/>
              <w:left w:val="single" w:sz="4" w:space="0" w:color="000000"/>
              <w:bottom w:val="nil"/>
              <w:right w:val="single" w:sz="4" w:space="0" w:color="000000"/>
            </w:tcBorders>
          </w:tcPr>
          <w:p w14:paraId="7BCABD6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BD21594" w14:textId="77777777" w:rsidR="00425E2D" w:rsidRDefault="00425E2D" w:rsidP="00CB22B5">
            <w:pPr>
              <w:spacing w:line="259" w:lineRule="auto"/>
              <w:ind w:left="2"/>
            </w:pPr>
            <w:r>
              <w:rPr>
                <w:sz w:val="20"/>
              </w:rPr>
              <w:t xml:space="preserve">296.03 </w:t>
            </w:r>
          </w:p>
        </w:tc>
        <w:tc>
          <w:tcPr>
            <w:tcW w:w="2969" w:type="dxa"/>
            <w:tcBorders>
              <w:top w:val="single" w:sz="4" w:space="0" w:color="000000"/>
              <w:left w:val="single" w:sz="4" w:space="0" w:color="000000"/>
              <w:bottom w:val="single" w:sz="4" w:space="0" w:color="000000"/>
              <w:right w:val="single" w:sz="4" w:space="0" w:color="000000"/>
            </w:tcBorders>
          </w:tcPr>
          <w:p w14:paraId="3592A8E8" w14:textId="77777777" w:rsidR="00425E2D" w:rsidRDefault="00425E2D" w:rsidP="00CB22B5">
            <w:pPr>
              <w:spacing w:line="259" w:lineRule="auto"/>
            </w:pPr>
            <w:r>
              <w:rPr>
                <w:sz w:val="20"/>
              </w:rPr>
              <w:t xml:space="preserve">Bipolar I disorder, single manic episode – severe, without mention of psychotic behavior </w:t>
            </w:r>
          </w:p>
        </w:tc>
        <w:tc>
          <w:tcPr>
            <w:tcW w:w="900" w:type="dxa"/>
            <w:tcBorders>
              <w:top w:val="single" w:sz="4" w:space="0" w:color="000000"/>
              <w:left w:val="single" w:sz="4" w:space="0" w:color="000000"/>
              <w:bottom w:val="single" w:sz="4" w:space="0" w:color="000000"/>
              <w:right w:val="single" w:sz="4" w:space="0" w:color="000000"/>
            </w:tcBorders>
          </w:tcPr>
          <w:p w14:paraId="56669376" w14:textId="77777777" w:rsidR="00425E2D" w:rsidRDefault="00425E2D" w:rsidP="00CB22B5">
            <w:pPr>
              <w:spacing w:line="259" w:lineRule="auto"/>
              <w:ind w:left="2"/>
            </w:pPr>
            <w:r>
              <w:rPr>
                <w:sz w:val="20"/>
              </w:rPr>
              <w:t xml:space="preserve">F30.13 </w:t>
            </w:r>
          </w:p>
          <w:p w14:paraId="38340523"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EB5DF70" w14:textId="77777777" w:rsidR="00425E2D" w:rsidRDefault="00425E2D" w:rsidP="00CB22B5">
            <w:pPr>
              <w:spacing w:line="259" w:lineRule="auto"/>
              <w:ind w:left="2"/>
            </w:pPr>
            <w:r>
              <w:rPr>
                <w:sz w:val="20"/>
              </w:rPr>
              <w:t xml:space="preserve">Manic episode, severe, without </w:t>
            </w:r>
          </w:p>
          <w:p w14:paraId="6249AFB7" w14:textId="77777777" w:rsidR="00425E2D" w:rsidRDefault="00425E2D" w:rsidP="00CB22B5">
            <w:pPr>
              <w:spacing w:line="259" w:lineRule="auto"/>
              <w:ind w:left="2"/>
            </w:pPr>
            <w:r>
              <w:rPr>
                <w:sz w:val="20"/>
              </w:rPr>
              <w:t xml:space="preserve">psychotic symptoms </w:t>
            </w:r>
          </w:p>
          <w:p w14:paraId="3FE6EC20" w14:textId="77777777" w:rsidR="00425E2D" w:rsidRDefault="00425E2D" w:rsidP="00CB22B5">
            <w:pPr>
              <w:spacing w:line="259" w:lineRule="auto"/>
              <w:ind w:left="2"/>
            </w:pPr>
            <w:r>
              <w:rPr>
                <w:sz w:val="20"/>
              </w:rPr>
              <w:t xml:space="preserve"> </w:t>
            </w:r>
          </w:p>
        </w:tc>
      </w:tr>
      <w:tr w:rsidR="00425E2D" w14:paraId="48A38803" w14:textId="77777777" w:rsidTr="00425E2D">
        <w:trPr>
          <w:trHeight w:val="698"/>
        </w:trPr>
        <w:tc>
          <w:tcPr>
            <w:tcW w:w="545" w:type="dxa"/>
            <w:vMerge/>
            <w:tcBorders>
              <w:top w:val="nil"/>
              <w:left w:val="single" w:sz="4" w:space="0" w:color="000000"/>
              <w:bottom w:val="nil"/>
              <w:right w:val="single" w:sz="4" w:space="0" w:color="000000"/>
            </w:tcBorders>
          </w:tcPr>
          <w:p w14:paraId="4DBE8AD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1E02D19" w14:textId="77777777" w:rsidR="00425E2D" w:rsidRDefault="00425E2D" w:rsidP="00CB22B5">
            <w:pPr>
              <w:spacing w:line="259" w:lineRule="auto"/>
              <w:ind w:left="2"/>
            </w:pPr>
            <w:r>
              <w:rPr>
                <w:sz w:val="20"/>
              </w:rPr>
              <w:t xml:space="preserve">296.04 </w:t>
            </w:r>
          </w:p>
        </w:tc>
        <w:tc>
          <w:tcPr>
            <w:tcW w:w="2969" w:type="dxa"/>
            <w:tcBorders>
              <w:top w:val="single" w:sz="4" w:space="0" w:color="000000"/>
              <w:left w:val="single" w:sz="4" w:space="0" w:color="000000"/>
              <w:bottom w:val="single" w:sz="4" w:space="0" w:color="000000"/>
              <w:right w:val="single" w:sz="4" w:space="0" w:color="000000"/>
            </w:tcBorders>
          </w:tcPr>
          <w:p w14:paraId="302EE243" w14:textId="77777777" w:rsidR="00425E2D" w:rsidRDefault="00425E2D" w:rsidP="00CB22B5">
            <w:pPr>
              <w:spacing w:line="259" w:lineRule="auto"/>
              <w:ind w:right="25"/>
            </w:pPr>
            <w:r>
              <w:rPr>
                <w:sz w:val="20"/>
              </w:rPr>
              <w:t xml:space="preserve">Bipolar I disorder, single manic episode – severe, specified as with psychotic behavior </w:t>
            </w:r>
          </w:p>
        </w:tc>
        <w:tc>
          <w:tcPr>
            <w:tcW w:w="900" w:type="dxa"/>
            <w:tcBorders>
              <w:top w:val="single" w:sz="4" w:space="0" w:color="000000"/>
              <w:left w:val="single" w:sz="4" w:space="0" w:color="000000"/>
              <w:bottom w:val="single" w:sz="4" w:space="0" w:color="000000"/>
              <w:right w:val="single" w:sz="4" w:space="0" w:color="000000"/>
            </w:tcBorders>
          </w:tcPr>
          <w:p w14:paraId="11AAF770" w14:textId="77777777" w:rsidR="00425E2D" w:rsidRDefault="00425E2D" w:rsidP="00CB22B5">
            <w:pPr>
              <w:spacing w:line="259" w:lineRule="auto"/>
              <w:ind w:left="2"/>
            </w:pPr>
            <w:r>
              <w:rPr>
                <w:sz w:val="20"/>
              </w:rPr>
              <w:t xml:space="preserve">F30.2 </w:t>
            </w:r>
          </w:p>
          <w:p w14:paraId="66E3480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84EDAD5" w14:textId="77777777" w:rsidR="00425E2D" w:rsidRDefault="00425E2D" w:rsidP="00CB22B5">
            <w:pPr>
              <w:spacing w:line="259" w:lineRule="auto"/>
              <w:ind w:left="2"/>
            </w:pPr>
            <w:r>
              <w:rPr>
                <w:sz w:val="20"/>
              </w:rPr>
              <w:t xml:space="preserve">Manic episode, severe with psychotic </w:t>
            </w:r>
          </w:p>
          <w:p w14:paraId="442DF040" w14:textId="77777777" w:rsidR="00425E2D" w:rsidRDefault="00425E2D" w:rsidP="00CB22B5">
            <w:pPr>
              <w:spacing w:line="259" w:lineRule="auto"/>
              <w:ind w:left="2"/>
            </w:pPr>
            <w:r>
              <w:rPr>
                <w:sz w:val="20"/>
              </w:rPr>
              <w:t xml:space="preserve">symptoms </w:t>
            </w:r>
          </w:p>
          <w:p w14:paraId="31669D0B" w14:textId="77777777" w:rsidR="00425E2D" w:rsidRDefault="00425E2D" w:rsidP="00CB22B5">
            <w:pPr>
              <w:spacing w:line="259" w:lineRule="auto"/>
              <w:ind w:left="2"/>
            </w:pPr>
            <w:r>
              <w:rPr>
                <w:sz w:val="20"/>
              </w:rPr>
              <w:t xml:space="preserve"> </w:t>
            </w:r>
          </w:p>
        </w:tc>
      </w:tr>
      <w:tr w:rsidR="00425E2D" w14:paraId="08C6430E" w14:textId="77777777" w:rsidTr="00425E2D">
        <w:trPr>
          <w:trHeight w:val="701"/>
        </w:trPr>
        <w:tc>
          <w:tcPr>
            <w:tcW w:w="545" w:type="dxa"/>
            <w:vMerge/>
            <w:tcBorders>
              <w:top w:val="nil"/>
              <w:left w:val="single" w:sz="4" w:space="0" w:color="000000"/>
              <w:bottom w:val="nil"/>
              <w:right w:val="single" w:sz="4" w:space="0" w:color="000000"/>
            </w:tcBorders>
          </w:tcPr>
          <w:p w14:paraId="44A5ACD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2E46E1A" w14:textId="77777777" w:rsidR="00425E2D" w:rsidRDefault="00425E2D" w:rsidP="00CB22B5">
            <w:pPr>
              <w:spacing w:line="259" w:lineRule="auto"/>
              <w:ind w:left="2"/>
            </w:pPr>
            <w:r>
              <w:rPr>
                <w:sz w:val="20"/>
              </w:rPr>
              <w:t xml:space="preserve">296.10 </w:t>
            </w:r>
          </w:p>
        </w:tc>
        <w:tc>
          <w:tcPr>
            <w:tcW w:w="2969" w:type="dxa"/>
            <w:tcBorders>
              <w:top w:val="single" w:sz="4" w:space="0" w:color="000000"/>
              <w:left w:val="single" w:sz="4" w:space="0" w:color="000000"/>
              <w:bottom w:val="single" w:sz="4" w:space="0" w:color="000000"/>
              <w:right w:val="single" w:sz="4" w:space="0" w:color="000000"/>
            </w:tcBorders>
          </w:tcPr>
          <w:p w14:paraId="3060A58D" w14:textId="77777777" w:rsidR="00425E2D" w:rsidRDefault="00425E2D" w:rsidP="00CB22B5">
            <w:pPr>
              <w:spacing w:line="259" w:lineRule="auto"/>
            </w:pPr>
            <w:r>
              <w:rPr>
                <w:sz w:val="20"/>
              </w:rPr>
              <w:t xml:space="preserve">Manic disorder, recurrent episode – unspecified </w:t>
            </w:r>
          </w:p>
        </w:tc>
        <w:tc>
          <w:tcPr>
            <w:tcW w:w="900" w:type="dxa"/>
            <w:tcBorders>
              <w:top w:val="single" w:sz="4" w:space="0" w:color="000000"/>
              <w:left w:val="single" w:sz="4" w:space="0" w:color="000000"/>
              <w:bottom w:val="single" w:sz="4" w:space="0" w:color="000000"/>
              <w:right w:val="single" w:sz="4" w:space="0" w:color="000000"/>
            </w:tcBorders>
          </w:tcPr>
          <w:p w14:paraId="06BBDE5B" w14:textId="77777777" w:rsidR="00425E2D" w:rsidRDefault="00425E2D" w:rsidP="00CB22B5">
            <w:pPr>
              <w:spacing w:line="259" w:lineRule="auto"/>
              <w:ind w:left="2"/>
            </w:pPr>
            <w:r>
              <w:rPr>
                <w:sz w:val="20"/>
              </w:rPr>
              <w:t xml:space="preserve">F30.10 </w:t>
            </w:r>
          </w:p>
          <w:p w14:paraId="704DEB26"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78430371" w14:textId="77777777" w:rsidR="00425E2D" w:rsidRDefault="00425E2D" w:rsidP="00CB22B5">
            <w:pPr>
              <w:ind w:left="2"/>
            </w:pPr>
            <w:r>
              <w:rPr>
                <w:sz w:val="20"/>
              </w:rPr>
              <w:t xml:space="preserve">Manic episode without psychotic symptoms, unspecified </w:t>
            </w:r>
          </w:p>
          <w:p w14:paraId="3DE802F5" w14:textId="77777777" w:rsidR="00425E2D" w:rsidRDefault="00425E2D" w:rsidP="00CB22B5">
            <w:pPr>
              <w:spacing w:line="259" w:lineRule="auto"/>
              <w:ind w:left="2"/>
            </w:pPr>
            <w:r>
              <w:rPr>
                <w:sz w:val="20"/>
              </w:rPr>
              <w:t xml:space="preserve"> </w:t>
            </w:r>
          </w:p>
        </w:tc>
      </w:tr>
      <w:tr w:rsidR="00425E2D" w14:paraId="135E0EB4" w14:textId="77777777" w:rsidTr="00425E2D">
        <w:trPr>
          <w:trHeight w:val="698"/>
        </w:trPr>
        <w:tc>
          <w:tcPr>
            <w:tcW w:w="545" w:type="dxa"/>
            <w:vMerge/>
            <w:tcBorders>
              <w:top w:val="nil"/>
              <w:left w:val="single" w:sz="4" w:space="0" w:color="000000"/>
              <w:bottom w:val="nil"/>
              <w:right w:val="single" w:sz="4" w:space="0" w:color="000000"/>
            </w:tcBorders>
          </w:tcPr>
          <w:p w14:paraId="39071F9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153C3D6" w14:textId="77777777" w:rsidR="00425E2D" w:rsidRDefault="00425E2D" w:rsidP="00CB22B5">
            <w:pPr>
              <w:spacing w:line="259" w:lineRule="auto"/>
              <w:ind w:left="2"/>
            </w:pPr>
            <w:r>
              <w:rPr>
                <w:sz w:val="20"/>
              </w:rPr>
              <w:t xml:space="preserve">296.13 </w:t>
            </w:r>
          </w:p>
        </w:tc>
        <w:tc>
          <w:tcPr>
            <w:tcW w:w="2969" w:type="dxa"/>
            <w:tcBorders>
              <w:top w:val="single" w:sz="4" w:space="0" w:color="000000"/>
              <w:left w:val="single" w:sz="4" w:space="0" w:color="000000"/>
              <w:bottom w:val="single" w:sz="4" w:space="0" w:color="000000"/>
              <w:right w:val="single" w:sz="4" w:space="0" w:color="000000"/>
            </w:tcBorders>
          </w:tcPr>
          <w:p w14:paraId="658CDCBB" w14:textId="77777777" w:rsidR="00425E2D" w:rsidRDefault="00425E2D" w:rsidP="00CB22B5">
            <w:pPr>
              <w:spacing w:line="259" w:lineRule="auto"/>
            </w:pPr>
            <w:r>
              <w:rPr>
                <w:sz w:val="20"/>
              </w:rPr>
              <w:t xml:space="preserve">Manic disorder, recurrent episode – severe, without mention of psychotic behavior </w:t>
            </w:r>
          </w:p>
        </w:tc>
        <w:tc>
          <w:tcPr>
            <w:tcW w:w="900" w:type="dxa"/>
            <w:tcBorders>
              <w:top w:val="single" w:sz="4" w:space="0" w:color="000000"/>
              <w:left w:val="single" w:sz="4" w:space="0" w:color="000000"/>
              <w:bottom w:val="single" w:sz="4" w:space="0" w:color="000000"/>
              <w:right w:val="single" w:sz="4" w:space="0" w:color="000000"/>
            </w:tcBorders>
          </w:tcPr>
          <w:p w14:paraId="67FCD2AA" w14:textId="77777777" w:rsidR="00425E2D" w:rsidRDefault="00425E2D" w:rsidP="00CB22B5">
            <w:pPr>
              <w:spacing w:line="259" w:lineRule="auto"/>
              <w:ind w:left="2"/>
            </w:pPr>
            <w:r>
              <w:rPr>
                <w:sz w:val="20"/>
              </w:rPr>
              <w:t xml:space="preserve">F30.13 </w:t>
            </w:r>
          </w:p>
          <w:p w14:paraId="692AB0B4"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5C9C747" w14:textId="77777777" w:rsidR="00425E2D" w:rsidRDefault="00425E2D" w:rsidP="00CB22B5">
            <w:pPr>
              <w:spacing w:line="259" w:lineRule="auto"/>
              <w:ind w:left="2"/>
            </w:pPr>
            <w:r>
              <w:rPr>
                <w:sz w:val="20"/>
              </w:rPr>
              <w:t xml:space="preserve">Manic episode, severe, without </w:t>
            </w:r>
          </w:p>
          <w:p w14:paraId="48EEB91F" w14:textId="77777777" w:rsidR="00425E2D" w:rsidRDefault="00425E2D" w:rsidP="00CB22B5">
            <w:pPr>
              <w:spacing w:line="259" w:lineRule="auto"/>
              <w:ind w:left="2"/>
            </w:pPr>
            <w:r>
              <w:rPr>
                <w:sz w:val="20"/>
              </w:rPr>
              <w:t xml:space="preserve">psychotic symptoms </w:t>
            </w:r>
          </w:p>
          <w:p w14:paraId="0940BB4C" w14:textId="77777777" w:rsidR="00425E2D" w:rsidRDefault="00425E2D" w:rsidP="00CB22B5">
            <w:pPr>
              <w:spacing w:line="259" w:lineRule="auto"/>
              <w:ind w:left="2"/>
            </w:pPr>
            <w:r>
              <w:rPr>
                <w:sz w:val="20"/>
              </w:rPr>
              <w:t xml:space="preserve"> </w:t>
            </w:r>
          </w:p>
        </w:tc>
      </w:tr>
      <w:tr w:rsidR="00425E2D" w14:paraId="7C3067B8" w14:textId="77777777" w:rsidTr="00425E2D">
        <w:trPr>
          <w:trHeight w:val="701"/>
        </w:trPr>
        <w:tc>
          <w:tcPr>
            <w:tcW w:w="545" w:type="dxa"/>
            <w:vMerge/>
            <w:tcBorders>
              <w:top w:val="nil"/>
              <w:left w:val="single" w:sz="4" w:space="0" w:color="000000"/>
              <w:bottom w:val="nil"/>
              <w:right w:val="single" w:sz="4" w:space="0" w:color="000000"/>
            </w:tcBorders>
          </w:tcPr>
          <w:p w14:paraId="1A66DCC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7312392" w14:textId="77777777" w:rsidR="00425E2D" w:rsidRDefault="00425E2D" w:rsidP="00CB22B5">
            <w:pPr>
              <w:spacing w:line="259" w:lineRule="auto"/>
              <w:ind w:left="2"/>
            </w:pPr>
            <w:r>
              <w:rPr>
                <w:sz w:val="20"/>
              </w:rPr>
              <w:t xml:space="preserve">296.14 </w:t>
            </w:r>
          </w:p>
        </w:tc>
        <w:tc>
          <w:tcPr>
            <w:tcW w:w="2969" w:type="dxa"/>
            <w:tcBorders>
              <w:top w:val="single" w:sz="4" w:space="0" w:color="000000"/>
              <w:left w:val="single" w:sz="4" w:space="0" w:color="000000"/>
              <w:bottom w:val="single" w:sz="4" w:space="0" w:color="000000"/>
              <w:right w:val="single" w:sz="4" w:space="0" w:color="000000"/>
            </w:tcBorders>
          </w:tcPr>
          <w:p w14:paraId="332E9159" w14:textId="77777777" w:rsidR="00425E2D" w:rsidRDefault="00425E2D" w:rsidP="00CB22B5">
            <w:pPr>
              <w:spacing w:line="259" w:lineRule="auto"/>
            </w:pPr>
            <w:r>
              <w:rPr>
                <w:sz w:val="20"/>
              </w:rPr>
              <w:t xml:space="preserve">Manic disorder, recurrent episode </w:t>
            </w:r>
          </w:p>
          <w:p w14:paraId="1C8AE02C" w14:textId="77777777" w:rsidR="00425E2D" w:rsidRDefault="00425E2D" w:rsidP="00CB22B5">
            <w:pPr>
              <w:spacing w:line="259" w:lineRule="auto"/>
            </w:pPr>
            <w:r>
              <w:rPr>
                <w:sz w:val="20"/>
              </w:rPr>
              <w:t xml:space="preserve">– severe, specified as with psychotic behavior </w:t>
            </w:r>
          </w:p>
        </w:tc>
        <w:tc>
          <w:tcPr>
            <w:tcW w:w="900" w:type="dxa"/>
            <w:tcBorders>
              <w:top w:val="single" w:sz="4" w:space="0" w:color="000000"/>
              <w:left w:val="single" w:sz="4" w:space="0" w:color="000000"/>
              <w:bottom w:val="single" w:sz="4" w:space="0" w:color="000000"/>
              <w:right w:val="single" w:sz="4" w:space="0" w:color="000000"/>
            </w:tcBorders>
          </w:tcPr>
          <w:p w14:paraId="16C6AD7C" w14:textId="77777777" w:rsidR="00425E2D" w:rsidRDefault="00425E2D" w:rsidP="00CB22B5">
            <w:pPr>
              <w:spacing w:line="259" w:lineRule="auto"/>
              <w:ind w:left="2"/>
            </w:pPr>
            <w:r>
              <w:rPr>
                <w:sz w:val="20"/>
              </w:rPr>
              <w:t xml:space="preserve">F30.2 </w:t>
            </w:r>
          </w:p>
          <w:p w14:paraId="5EFA3C0C"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0DE7592" w14:textId="77777777" w:rsidR="00425E2D" w:rsidRDefault="00425E2D" w:rsidP="00CB22B5">
            <w:pPr>
              <w:spacing w:line="259" w:lineRule="auto"/>
              <w:ind w:left="2"/>
            </w:pPr>
            <w:r>
              <w:rPr>
                <w:sz w:val="20"/>
              </w:rPr>
              <w:t xml:space="preserve">Manic episode, severe with psychotic </w:t>
            </w:r>
          </w:p>
          <w:p w14:paraId="31513A61" w14:textId="77777777" w:rsidR="00425E2D" w:rsidRDefault="00425E2D" w:rsidP="00CB22B5">
            <w:pPr>
              <w:spacing w:line="259" w:lineRule="auto"/>
              <w:ind w:left="2"/>
            </w:pPr>
            <w:r>
              <w:rPr>
                <w:sz w:val="20"/>
              </w:rPr>
              <w:t xml:space="preserve">symptoms </w:t>
            </w:r>
          </w:p>
          <w:p w14:paraId="14397B00" w14:textId="77777777" w:rsidR="00425E2D" w:rsidRDefault="00425E2D" w:rsidP="00CB22B5">
            <w:pPr>
              <w:spacing w:line="259" w:lineRule="auto"/>
              <w:ind w:left="2"/>
            </w:pPr>
            <w:r>
              <w:rPr>
                <w:sz w:val="20"/>
              </w:rPr>
              <w:t xml:space="preserve"> </w:t>
            </w:r>
          </w:p>
        </w:tc>
      </w:tr>
      <w:tr w:rsidR="00425E2D" w14:paraId="1B0EC387" w14:textId="77777777" w:rsidTr="00425E2D">
        <w:trPr>
          <w:trHeight w:val="701"/>
        </w:trPr>
        <w:tc>
          <w:tcPr>
            <w:tcW w:w="545" w:type="dxa"/>
            <w:vMerge/>
            <w:tcBorders>
              <w:top w:val="nil"/>
              <w:left w:val="single" w:sz="4" w:space="0" w:color="000000"/>
              <w:bottom w:val="nil"/>
              <w:right w:val="single" w:sz="4" w:space="0" w:color="000000"/>
            </w:tcBorders>
          </w:tcPr>
          <w:p w14:paraId="6807EAF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2CCE503" w14:textId="77777777" w:rsidR="00425E2D" w:rsidRDefault="00425E2D" w:rsidP="00CB22B5">
            <w:pPr>
              <w:spacing w:line="259" w:lineRule="auto"/>
              <w:ind w:left="2"/>
            </w:pPr>
            <w:r>
              <w:rPr>
                <w:sz w:val="20"/>
              </w:rPr>
              <w:t xml:space="preserve">296.24 </w:t>
            </w:r>
          </w:p>
        </w:tc>
        <w:tc>
          <w:tcPr>
            <w:tcW w:w="2969" w:type="dxa"/>
            <w:tcBorders>
              <w:top w:val="single" w:sz="4" w:space="0" w:color="000000"/>
              <w:left w:val="single" w:sz="4" w:space="0" w:color="000000"/>
              <w:bottom w:val="single" w:sz="4" w:space="0" w:color="000000"/>
              <w:right w:val="single" w:sz="4" w:space="0" w:color="000000"/>
            </w:tcBorders>
          </w:tcPr>
          <w:p w14:paraId="597A662D" w14:textId="77777777" w:rsidR="00425E2D" w:rsidRDefault="00425E2D" w:rsidP="00CB22B5">
            <w:pPr>
              <w:spacing w:line="259" w:lineRule="auto"/>
              <w:ind w:right="25"/>
            </w:pPr>
            <w:r>
              <w:rPr>
                <w:sz w:val="20"/>
              </w:rPr>
              <w:t xml:space="preserve">Major depressive disorder, single episode – severe, specified as with psychotic behavior </w:t>
            </w:r>
          </w:p>
        </w:tc>
        <w:tc>
          <w:tcPr>
            <w:tcW w:w="900" w:type="dxa"/>
            <w:tcBorders>
              <w:top w:val="single" w:sz="4" w:space="0" w:color="000000"/>
              <w:left w:val="single" w:sz="4" w:space="0" w:color="000000"/>
              <w:bottom w:val="single" w:sz="4" w:space="0" w:color="000000"/>
              <w:right w:val="single" w:sz="4" w:space="0" w:color="000000"/>
            </w:tcBorders>
          </w:tcPr>
          <w:p w14:paraId="47AEAE21" w14:textId="77777777" w:rsidR="00425E2D" w:rsidRDefault="00425E2D" w:rsidP="00CB22B5">
            <w:pPr>
              <w:spacing w:line="259" w:lineRule="auto"/>
              <w:ind w:left="2"/>
            </w:pPr>
            <w:r>
              <w:rPr>
                <w:sz w:val="20"/>
              </w:rPr>
              <w:t xml:space="preserve">F32.3  </w:t>
            </w:r>
          </w:p>
          <w:p w14:paraId="135B0367"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59E50F9" w14:textId="77777777" w:rsidR="00425E2D" w:rsidRDefault="00425E2D" w:rsidP="00CB22B5">
            <w:pPr>
              <w:spacing w:line="259" w:lineRule="auto"/>
              <w:ind w:left="2"/>
            </w:pPr>
            <w:r>
              <w:rPr>
                <w:sz w:val="20"/>
              </w:rPr>
              <w:t xml:space="preserve">Major depressive disorder, single </w:t>
            </w:r>
          </w:p>
          <w:p w14:paraId="45953008" w14:textId="77777777" w:rsidR="00425E2D" w:rsidRDefault="00425E2D" w:rsidP="00CB22B5">
            <w:pPr>
              <w:spacing w:line="259" w:lineRule="auto"/>
              <w:ind w:left="2"/>
            </w:pPr>
            <w:r>
              <w:rPr>
                <w:sz w:val="20"/>
              </w:rPr>
              <w:t xml:space="preserve">episode, severe with psychotic features </w:t>
            </w:r>
          </w:p>
          <w:p w14:paraId="07607901" w14:textId="77777777" w:rsidR="00425E2D" w:rsidRDefault="00425E2D" w:rsidP="00CB22B5">
            <w:pPr>
              <w:spacing w:line="259" w:lineRule="auto"/>
              <w:ind w:left="2"/>
            </w:pPr>
            <w:r>
              <w:rPr>
                <w:sz w:val="20"/>
              </w:rPr>
              <w:t xml:space="preserve"> </w:t>
            </w:r>
          </w:p>
        </w:tc>
      </w:tr>
      <w:tr w:rsidR="00425E2D" w14:paraId="1B80D3D9" w14:textId="77777777" w:rsidTr="00425E2D">
        <w:trPr>
          <w:trHeight w:val="929"/>
        </w:trPr>
        <w:tc>
          <w:tcPr>
            <w:tcW w:w="545" w:type="dxa"/>
            <w:vMerge/>
            <w:tcBorders>
              <w:top w:val="nil"/>
              <w:left w:val="single" w:sz="4" w:space="0" w:color="000000"/>
              <w:bottom w:val="nil"/>
              <w:right w:val="single" w:sz="4" w:space="0" w:color="000000"/>
            </w:tcBorders>
          </w:tcPr>
          <w:p w14:paraId="206FD34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D0A3930" w14:textId="77777777" w:rsidR="00425E2D" w:rsidRDefault="00425E2D" w:rsidP="00CB22B5">
            <w:pPr>
              <w:spacing w:line="259" w:lineRule="auto"/>
              <w:ind w:left="2"/>
            </w:pPr>
            <w:r>
              <w:rPr>
                <w:sz w:val="20"/>
              </w:rPr>
              <w:t xml:space="preserve">296.34 </w:t>
            </w:r>
          </w:p>
        </w:tc>
        <w:tc>
          <w:tcPr>
            <w:tcW w:w="2969" w:type="dxa"/>
            <w:tcBorders>
              <w:top w:val="single" w:sz="4" w:space="0" w:color="000000"/>
              <w:left w:val="single" w:sz="4" w:space="0" w:color="000000"/>
              <w:bottom w:val="single" w:sz="4" w:space="0" w:color="000000"/>
              <w:right w:val="single" w:sz="4" w:space="0" w:color="000000"/>
            </w:tcBorders>
          </w:tcPr>
          <w:p w14:paraId="0C40EF2F" w14:textId="77777777" w:rsidR="00425E2D" w:rsidRDefault="00425E2D" w:rsidP="00CB22B5">
            <w:pPr>
              <w:spacing w:line="259" w:lineRule="auto"/>
            </w:pPr>
            <w:r>
              <w:rPr>
                <w:sz w:val="20"/>
              </w:rPr>
              <w:t xml:space="preserve">Major depressive disorder, recurrent episode – severe, specified as with psychotic behavior </w:t>
            </w:r>
          </w:p>
        </w:tc>
        <w:tc>
          <w:tcPr>
            <w:tcW w:w="900" w:type="dxa"/>
            <w:tcBorders>
              <w:top w:val="single" w:sz="4" w:space="0" w:color="000000"/>
              <w:left w:val="single" w:sz="4" w:space="0" w:color="000000"/>
              <w:bottom w:val="single" w:sz="4" w:space="0" w:color="000000"/>
              <w:right w:val="single" w:sz="4" w:space="0" w:color="000000"/>
            </w:tcBorders>
          </w:tcPr>
          <w:p w14:paraId="3224A495" w14:textId="77777777" w:rsidR="00425E2D" w:rsidRDefault="00425E2D" w:rsidP="00CB22B5">
            <w:pPr>
              <w:spacing w:line="259" w:lineRule="auto"/>
              <w:ind w:left="2"/>
            </w:pPr>
            <w:r>
              <w:rPr>
                <w:sz w:val="20"/>
              </w:rPr>
              <w:t xml:space="preserve"> </w:t>
            </w:r>
          </w:p>
          <w:p w14:paraId="42CABF0C" w14:textId="77777777" w:rsidR="00425E2D" w:rsidRDefault="00425E2D" w:rsidP="00CB22B5">
            <w:pPr>
              <w:spacing w:line="259" w:lineRule="auto"/>
              <w:ind w:left="2"/>
            </w:pPr>
            <w:r>
              <w:rPr>
                <w:sz w:val="20"/>
              </w:rPr>
              <w:t xml:space="preserve"> </w:t>
            </w:r>
          </w:p>
          <w:p w14:paraId="770FFDCE" w14:textId="77777777" w:rsidR="00425E2D" w:rsidRDefault="00425E2D" w:rsidP="00CB22B5">
            <w:pPr>
              <w:spacing w:line="259" w:lineRule="auto"/>
              <w:ind w:left="2"/>
            </w:pPr>
            <w:r>
              <w:rPr>
                <w:sz w:val="20"/>
              </w:rPr>
              <w:t xml:space="preserve">F33.3  </w:t>
            </w:r>
          </w:p>
          <w:p w14:paraId="3B88CEDB"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0A748DB0" w14:textId="77777777" w:rsidR="00425E2D" w:rsidRDefault="00425E2D" w:rsidP="00CB22B5">
            <w:pPr>
              <w:spacing w:line="259" w:lineRule="auto"/>
              <w:ind w:left="2"/>
            </w:pPr>
            <w:r>
              <w:rPr>
                <w:sz w:val="20"/>
              </w:rPr>
              <w:t xml:space="preserve">Major depressive disorder, recurrent, </w:t>
            </w:r>
          </w:p>
          <w:p w14:paraId="346C6285" w14:textId="77777777" w:rsidR="00425E2D" w:rsidRDefault="00425E2D" w:rsidP="00CB22B5">
            <w:pPr>
              <w:spacing w:line="259" w:lineRule="auto"/>
              <w:ind w:left="2"/>
            </w:pPr>
            <w:r>
              <w:rPr>
                <w:sz w:val="20"/>
              </w:rPr>
              <w:t xml:space="preserve">severe with psychotic symptoms </w:t>
            </w:r>
          </w:p>
          <w:p w14:paraId="3D0C4A07" w14:textId="77777777" w:rsidR="00425E2D" w:rsidRDefault="00425E2D" w:rsidP="00CB22B5">
            <w:pPr>
              <w:spacing w:line="259" w:lineRule="auto"/>
              <w:ind w:left="2"/>
            </w:pPr>
            <w:r>
              <w:rPr>
                <w:sz w:val="20"/>
              </w:rPr>
              <w:t xml:space="preserve"> </w:t>
            </w:r>
          </w:p>
        </w:tc>
      </w:tr>
      <w:tr w:rsidR="00425E2D" w14:paraId="7AB2D11F" w14:textId="77777777" w:rsidTr="00425E2D">
        <w:trPr>
          <w:trHeight w:val="701"/>
        </w:trPr>
        <w:tc>
          <w:tcPr>
            <w:tcW w:w="545" w:type="dxa"/>
            <w:vMerge/>
            <w:tcBorders>
              <w:top w:val="nil"/>
              <w:left w:val="single" w:sz="4" w:space="0" w:color="000000"/>
              <w:bottom w:val="nil"/>
              <w:right w:val="single" w:sz="4" w:space="0" w:color="000000"/>
            </w:tcBorders>
          </w:tcPr>
          <w:p w14:paraId="384BF57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5158517" w14:textId="77777777" w:rsidR="00425E2D" w:rsidRDefault="00425E2D" w:rsidP="00CB22B5">
            <w:pPr>
              <w:spacing w:line="259" w:lineRule="auto"/>
              <w:ind w:left="2"/>
            </w:pPr>
            <w:r>
              <w:rPr>
                <w:sz w:val="20"/>
              </w:rPr>
              <w:t xml:space="preserve">296.40 </w:t>
            </w:r>
          </w:p>
        </w:tc>
        <w:tc>
          <w:tcPr>
            <w:tcW w:w="2969" w:type="dxa"/>
            <w:tcBorders>
              <w:top w:val="single" w:sz="4" w:space="0" w:color="000000"/>
              <w:left w:val="single" w:sz="4" w:space="0" w:color="000000"/>
              <w:bottom w:val="single" w:sz="4" w:space="0" w:color="000000"/>
              <w:right w:val="single" w:sz="4" w:space="0" w:color="000000"/>
            </w:tcBorders>
          </w:tcPr>
          <w:p w14:paraId="359FA48A" w14:textId="77777777" w:rsidR="00425E2D" w:rsidRDefault="00425E2D" w:rsidP="00CB22B5">
            <w:pPr>
              <w:spacing w:line="259" w:lineRule="auto"/>
            </w:pPr>
            <w:r>
              <w:rPr>
                <w:sz w:val="20"/>
              </w:rPr>
              <w:t xml:space="preserve">Bipolar I disorder; most recent episode (or current) manic – unspecified </w:t>
            </w:r>
          </w:p>
        </w:tc>
        <w:tc>
          <w:tcPr>
            <w:tcW w:w="900" w:type="dxa"/>
            <w:tcBorders>
              <w:top w:val="single" w:sz="4" w:space="0" w:color="000000"/>
              <w:left w:val="single" w:sz="4" w:space="0" w:color="000000"/>
              <w:bottom w:val="single" w:sz="4" w:space="0" w:color="000000"/>
              <w:right w:val="single" w:sz="4" w:space="0" w:color="000000"/>
            </w:tcBorders>
          </w:tcPr>
          <w:p w14:paraId="48780C29" w14:textId="77777777" w:rsidR="00425E2D" w:rsidRDefault="00425E2D" w:rsidP="00CB22B5">
            <w:pPr>
              <w:spacing w:line="259" w:lineRule="auto"/>
              <w:ind w:left="2"/>
            </w:pPr>
            <w:r>
              <w:rPr>
                <w:sz w:val="20"/>
              </w:rPr>
              <w:t xml:space="preserve">F31.10 </w:t>
            </w:r>
          </w:p>
          <w:p w14:paraId="40776C6B"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0871173" w14:textId="77777777" w:rsidR="00425E2D" w:rsidRDefault="00425E2D" w:rsidP="00CB22B5">
            <w:pPr>
              <w:ind w:left="2"/>
            </w:pPr>
            <w:r>
              <w:rPr>
                <w:sz w:val="20"/>
              </w:rPr>
              <w:t xml:space="preserve">Bipolar disorder, current episode manic without psychotic features, unspecified </w:t>
            </w:r>
          </w:p>
          <w:p w14:paraId="18B534AF" w14:textId="77777777" w:rsidR="00425E2D" w:rsidRDefault="00425E2D" w:rsidP="00CB22B5">
            <w:pPr>
              <w:spacing w:line="259" w:lineRule="auto"/>
              <w:ind w:left="2"/>
            </w:pPr>
            <w:r>
              <w:rPr>
                <w:sz w:val="20"/>
              </w:rPr>
              <w:t xml:space="preserve"> </w:t>
            </w:r>
          </w:p>
        </w:tc>
      </w:tr>
      <w:tr w:rsidR="00425E2D" w14:paraId="4CDCBB6C" w14:textId="77777777" w:rsidTr="00425E2D">
        <w:trPr>
          <w:trHeight w:val="698"/>
        </w:trPr>
        <w:tc>
          <w:tcPr>
            <w:tcW w:w="545" w:type="dxa"/>
            <w:vMerge/>
            <w:tcBorders>
              <w:top w:val="nil"/>
              <w:left w:val="single" w:sz="4" w:space="0" w:color="000000"/>
              <w:bottom w:val="nil"/>
              <w:right w:val="single" w:sz="4" w:space="0" w:color="000000"/>
            </w:tcBorders>
          </w:tcPr>
          <w:p w14:paraId="390D914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88AB30C" w14:textId="77777777" w:rsidR="00425E2D" w:rsidRDefault="00425E2D" w:rsidP="00CB22B5">
            <w:pPr>
              <w:spacing w:line="259" w:lineRule="auto"/>
              <w:ind w:left="2"/>
            </w:pPr>
            <w:r>
              <w:rPr>
                <w:sz w:val="20"/>
              </w:rPr>
              <w:t xml:space="preserve">296.41 </w:t>
            </w:r>
          </w:p>
        </w:tc>
        <w:tc>
          <w:tcPr>
            <w:tcW w:w="2969" w:type="dxa"/>
            <w:tcBorders>
              <w:top w:val="single" w:sz="4" w:space="0" w:color="000000"/>
              <w:left w:val="single" w:sz="4" w:space="0" w:color="000000"/>
              <w:bottom w:val="single" w:sz="4" w:space="0" w:color="000000"/>
              <w:right w:val="single" w:sz="4" w:space="0" w:color="000000"/>
            </w:tcBorders>
          </w:tcPr>
          <w:p w14:paraId="5C03A8ED" w14:textId="77777777" w:rsidR="00425E2D" w:rsidRDefault="00425E2D" w:rsidP="00CB22B5">
            <w:pPr>
              <w:spacing w:line="259" w:lineRule="auto"/>
            </w:pPr>
            <w:r>
              <w:rPr>
                <w:sz w:val="20"/>
              </w:rPr>
              <w:t xml:space="preserve">Bipolar I disorder; most recent episode (or current) manic – mild </w:t>
            </w:r>
          </w:p>
        </w:tc>
        <w:tc>
          <w:tcPr>
            <w:tcW w:w="900" w:type="dxa"/>
            <w:tcBorders>
              <w:top w:val="single" w:sz="4" w:space="0" w:color="000000"/>
              <w:left w:val="single" w:sz="4" w:space="0" w:color="000000"/>
              <w:bottom w:val="single" w:sz="4" w:space="0" w:color="000000"/>
              <w:right w:val="single" w:sz="4" w:space="0" w:color="000000"/>
            </w:tcBorders>
          </w:tcPr>
          <w:p w14:paraId="13747693" w14:textId="77777777" w:rsidR="00425E2D" w:rsidRDefault="00425E2D" w:rsidP="00CB22B5">
            <w:pPr>
              <w:spacing w:line="259" w:lineRule="auto"/>
              <w:ind w:left="2"/>
            </w:pPr>
            <w:r>
              <w:rPr>
                <w:sz w:val="20"/>
              </w:rPr>
              <w:t xml:space="preserve">F31.11 </w:t>
            </w:r>
          </w:p>
          <w:p w14:paraId="75F59D2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A9A9A09" w14:textId="77777777" w:rsidR="00425E2D" w:rsidRDefault="00425E2D" w:rsidP="00CB22B5">
            <w:pPr>
              <w:ind w:left="2"/>
            </w:pPr>
            <w:r>
              <w:rPr>
                <w:sz w:val="20"/>
              </w:rPr>
              <w:t xml:space="preserve">Bipolar disorder, current episode manic without psychotic features, mild </w:t>
            </w:r>
          </w:p>
          <w:p w14:paraId="48144660" w14:textId="77777777" w:rsidR="00425E2D" w:rsidRDefault="00425E2D" w:rsidP="00CB22B5">
            <w:pPr>
              <w:spacing w:line="259" w:lineRule="auto"/>
              <w:ind w:left="2"/>
            </w:pPr>
            <w:r>
              <w:rPr>
                <w:sz w:val="20"/>
              </w:rPr>
              <w:t xml:space="preserve"> </w:t>
            </w:r>
          </w:p>
        </w:tc>
      </w:tr>
      <w:tr w:rsidR="00425E2D" w14:paraId="15CE760D" w14:textId="77777777" w:rsidTr="00425E2D">
        <w:trPr>
          <w:trHeight w:val="701"/>
        </w:trPr>
        <w:tc>
          <w:tcPr>
            <w:tcW w:w="545" w:type="dxa"/>
            <w:vMerge/>
            <w:tcBorders>
              <w:top w:val="nil"/>
              <w:left w:val="single" w:sz="4" w:space="0" w:color="000000"/>
              <w:bottom w:val="nil"/>
              <w:right w:val="single" w:sz="4" w:space="0" w:color="000000"/>
            </w:tcBorders>
          </w:tcPr>
          <w:p w14:paraId="4B0F035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9FEEF2E" w14:textId="77777777" w:rsidR="00425E2D" w:rsidRDefault="00425E2D" w:rsidP="00CB22B5">
            <w:pPr>
              <w:spacing w:line="259" w:lineRule="auto"/>
              <w:ind w:left="2"/>
            </w:pPr>
            <w:r>
              <w:rPr>
                <w:sz w:val="20"/>
              </w:rPr>
              <w:t xml:space="preserve">296.42 </w:t>
            </w:r>
          </w:p>
        </w:tc>
        <w:tc>
          <w:tcPr>
            <w:tcW w:w="2969" w:type="dxa"/>
            <w:tcBorders>
              <w:top w:val="single" w:sz="4" w:space="0" w:color="000000"/>
              <w:left w:val="single" w:sz="4" w:space="0" w:color="000000"/>
              <w:bottom w:val="single" w:sz="4" w:space="0" w:color="000000"/>
              <w:right w:val="single" w:sz="4" w:space="0" w:color="000000"/>
            </w:tcBorders>
          </w:tcPr>
          <w:p w14:paraId="642A6664" w14:textId="77777777" w:rsidR="00425E2D" w:rsidRDefault="00425E2D" w:rsidP="00CB22B5">
            <w:pPr>
              <w:spacing w:line="259" w:lineRule="auto"/>
            </w:pPr>
            <w:r>
              <w:rPr>
                <w:sz w:val="20"/>
              </w:rPr>
              <w:t xml:space="preserve">Bipolar I disorder; most recent episode (or current) manic – moderate </w:t>
            </w:r>
          </w:p>
        </w:tc>
        <w:tc>
          <w:tcPr>
            <w:tcW w:w="900" w:type="dxa"/>
            <w:tcBorders>
              <w:top w:val="single" w:sz="4" w:space="0" w:color="000000"/>
              <w:left w:val="single" w:sz="4" w:space="0" w:color="000000"/>
              <w:bottom w:val="single" w:sz="4" w:space="0" w:color="000000"/>
              <w:right w:val="single" w:sz="4" w:space="0" w:color="000000"/>
            </w:tcBorders>
          </w:tcPr>
          <w:p w14:paraId="49A6EA63" w14:textId="77777777" w:rsidR="00425E2D" w:rsidRDefault="00425E2D" w:rsidP="00CB22B5">
            <w:pPr>
              <w:spacing w:line="259" w:lineRule="auto"/>
              <w:ind w:left="2"/>
            </w:pPr>
            <w:r>
              <w:rPr>
                <w:sz w:val="20"/>
              </w:rPr>
              <w:t xml:space="preserve"> </w:t>
            </w:r>
          </w:p>
          <w:p w14:paraId="237AAC90" w14:textId="77777777" w:rsidR="00425E2D" w:rsidRDefault="00425E2D" w:rsidP="00CB22B5">
            <w:pPr>
              <w:spacing w:line="259" w:lineRule="auto"/>
              <w:ind w:left="2"/>
            </w:pPr>
            <w:r>
              <w:rPr>
                <w:sz w:val="20"/>
              </w:rPr>
              <w:t xml:space="preserve">F31.12  </w:t>
            </w:r>
          </w:p>
          <w:p w14:paraId="343AC690"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DE04945" w14:textId="77777777" w:rsidR="00425E2D" w:rsidRDefault="00425E2D" w:rsidP="00CB22B5">
            <w:pPr>
              <w:ind w:left="2"/>
            </w:pPr>
            <w:r>
              <w:rPr>
                <w:sz w:val="20"/>
              </w:rPr>
              <w:t xml:space="preserve">Bipolar disorder, current episode manic without psychotic features, moderate </w:t>
            </w:r>
          </w:p>
          <w:p w14:paraId="3067B66E" w14:textId="77777777" w:rsidR="00425E2D" w:rsidRDefault="00425E2D" w:rsidP="00CB22B5">
            <w:pPr>
              <w:spacing w:line="259" w:lineRule="auto"/>
              <w:ind w:left="2"/>
            </w:pPr>
            <w:r>
              <w:rPr>
                <w:sz w:val="20"/>
              </w:rPr>
              <w:t xml:space="preserve"> </w:t>
            </w:r>
          </w:p>
        </w:tc>
      </w:tr>
      <w:tr w:rsidR="00425E2D" w14:paraId="4A0ACE90" w14:textId="77777777" w:rsidTr="00425E2D">
        <w:trPr>
          <w:trHeight w:val="931"/>
        </w:trPr>
        <w:tc>
          <w:tcPr>
            <w:tcW w:w="545" w:type="dxa"/>
            <w:vMerge/>
            <w:tcBorders>
              <w:top w:val="nil"/>
              <w:left w:val="single" w:sz="4" w:space="0" w:color="000000"/>
              <w:bottom w:val="nil"/>
              <w:right w:val="single" w:sz="4" w:space="0" w:color="000000"/>
            </w:tcBorders>
          </w:tcPr>
          <w:p w14:paraId="2C938D4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39F3A8D" w14:textId="77777777" w:rsidR="00425E2D" w:rsidRDefault="00425E2D" w:rsidP="00CB22B5">
            <w:pPr>
              <w:spacing w:line="259" w:lineRule="auto"/>
              <w:ind w:left="2"/>
            </w:pPr>
            <w:r>
              <w:rPr>
                <w:sz w:val="20"/>
              </w:rPr>
              <w:t xml:space="preserve">296.43 </w:t>
            </w:r>
          </w:p>
        </w:tc>
        <w:tc>
          <w:tcPr>
            <w:tcW w:w="2969" w:type="dxa"/>
            <w:tcBorders>
              <w:top w:val="single" w:sz="4" w:space="0" w:color="000000"/>
              <w:left w:val="single" w:sz="4" w:space="0" w:color="000000"/>
              <w:bottom w:val="single" w:sz="4" w:space="0" w:color="000000"/>
              <w:right w:val="single" w:sz="4" w:space="0" w:color="000000"/>
            </w:tcBorders>
          </w:tcPr>
          <w:p w14:paraId="7E960CAF" w14:textId="77777777" w:rsidR="00425E2D" w:rsidRDefault="00425E2D" w:rsidP="00CB22B5">
            <w:pPr>
              <w:spacing w:line="259" w:lineRule="auto"/>
            </w:pPr>
            <w:r>
              <w:rPr>
                <w:sz w:val="20"/>
              </w:rPr>
              <w:t xml:space="preserve">Bipolar I disorder; most recent episode (or current) manic – severe, without mention of psychotic behavior </w:t>
            </w:r>
          </w:p>
        </w:tc>
        <w:tc>
          <w:tcPr>
            <w:tcW w:w="900" w:type="dxa"/>
            <w:tcBorders>
              <w:top w:val="single" w:sz="4" w:space="0" w:color="000000"/>
              <w:left w:val="single" w:sz="4" w:space="0" w:color="000000"/>
              <w:bottom w:val="single" w:sz="4" w:space="0" w:color="000000"/>
              <w:right w:val="single" w:sz="4" w:space="0" w:color="000000"/>
            </w:tcBorders>
          </w:tcPr>
          <w:p w14:paraId="5D719121" w14:textId="77777777" w:rsidR="00425E2D" w:rsidRDefault="00425E2D" w:rsidP="00CB22B5">
            <w:pPr>
              <w:spacing w:line="259" w:lineRule="auto"/>
              <w:ind w:left="2"/>
            </w:pPr>
            <w:r>
              <w:rPr>
                <w:sz w:val="20"/>
              </w:rPr>
              <w:t xml:space="preserve">F31.13 </w:t>
            </w:r>
          </w:p>
          <w:p w14:paraId="68D98D0E"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7D054BC4" w14:textId="77777777" w:rsidR="00425E2D" w:rsidRDefault="00425E2D" w:rsidP="00CB22B5">
            <w:pPr>
              <w:ind w:left="2" w:firstLine="1"/>
            </w:pPr>
            <w:r>
              <w:rPr>
                <w:sz w:val="20"/>
              </w:rPr>
              <w:t xml:space="preserve">Bipolar disorder, current episode manic without psychotic features, severe </w:t>
            </w:r>
          </w:p>
          <w:p w14:paraId="4F389DCE" w14:textId="77777777" w:rsidR="00425E2D" w:rsidRDefault="00425E2D" w:rsidP="00CB22B5">
            <w:pPr>
              <w:spacing w:line="259" w:lineRule="auto"/>
              <w:ind w:left="2"/>
            </w:pPr>
            <w:r>
              <w:rPr>
                <w:sz w:val="20"/>
              </w:rPr>
              <w:t xml:space="preserve"> </w:t>
            </w:r>
          </w:p>
        </w:tc>
      </w:tr>
      <w:tr w:rsidR="00425E2D" w14:paraId="38C7EF74" w14:textId="77777777" w:rsidTr="00425E2D">
        <w:trPr>
          <w:trHeight w:val="929"/>
        </w:trPr>
        <w:tc>
          <w:tcPr>
            <w:tcW w:w="545" w:type="dxa"/>
            <w:vMerge/>
            <w:tcBorders>
              <w:top w:val="nil"/>
              <w:left w:val="single" w:sz="4" w:space="0" w:color="000000"/>
              <w:bottom w:val="single" w:sz="4" w:space="0" w:color="000000"/>
              <w:right w:val="single" w:sz="4" w:space="0" w:color="000000"/>
            </w:tcBorders>
          </w:tcPr>
          <w:p w14:paraId="1BA3454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1A57BE6" w14:textId="77777777" w:rsidR="00425E2D" w:rsidRDefault="00425E2D" w:rsidP="00CB22B5">
            <w:pPr>
              <w:spacing w:line="259" w:lineRule="auto"/>
              <w:ind w:left="2"/>
            </w:pPr>
            <w:r>
              <w:rPr>
                <w:sz w:val="20"/>
              </w:rPr>
              <w:t xml:space="preserve">296.44 </w:t>
            </w:r>
          </w:p>
        </w:tc>
        <w:tc>
          <w:tcPr>
            <w:tcW w:w="2969" w:type="dxa"/>
            <w:tcBorders>
              <w:top w:val="single" w:sz="4" w:space="0" w:color="000000"/>
              <w:left w:val="single" w:sz="4" w:space="0" w:color="000000"/>
              <w:bottom w:val="single" w:sz="4" w:space="0" w:color="000000"/>
              <w:right w:val="single" w:sz="4" w:space="0" w:color="000000"/>
            </w:tcBorders>
          </w:tcPr>
          <w:p w14:paraId="248F0EDB" w14:textId="77777777" w:rsidR="00425E2D" w:rsidRDefault="00425E2D" w:rsidP="00CB22B5">
            <w:pPr>
              <w:spacing w:line="259" w:lineRule="auto"/>
              <w:ind w:right="21"/>
            </w:pPr>
            <w:r>
              <w:rPr>
                <w:sz w:val="20"/>
              </w:rPr>
              <w:t xml:space="preserve">Bipolar I disorder; most recent episode (or current) manic – severe, specified as with psychotic disorder </w:t>
            </w:r>
          </w:p>
        </w:tc>
        <w:tc>
          <w:tcPr>
            <w:tcW w:w="900" w:type="dxa"/>
            <w:tcBorders>
              <w:top w:val="single" w:sz="4" w:space="0" w:color="000000"/>
              <w:left w:val="single" w:sz="4" w:space="0" w:color="000000"/>
              <w:bottom w:val="single" w:sz="4" w:space="0" w:color="000000"/>
              <w:right w:val="single" w:sz="4" w:space="0" w:color="000000"/>
            </w:tcBorders>
          </w:tcPr>
          <w:p w14:paraId="1F39BB68" w14:textId="77777777" w:rsidR="00425E2D" w:rsidRDefault="00425E2D" w:rsidP="00CB22B5">
            <w:pPr>
              <w:spacing w:line="259" w:lineRule="auto"/>
              <w:ind w:left="2"/>
            </w:pPr>
            <w:r>
              <w:rPr>
                <w:sz w:val="20"/>
              </w:rPr>
              <w:t xml:space="preserve">F31.2 </w:t>
            </w:r>
          </w:p>
          <w:p w14:paraId="04D74214"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510E9CB5" w14:textId="77777777" w:rsidR="00425E2D" w:rsidRDefault="00425E2D" w:rsidP="00CB22B5">
            <w:pPr>
              <w:ind w:left="2" w:firstLine="1"/>
              <w:jc w:val="both"/>
            </w:pPr>
            <w:r>
              <w:rPr>
                <w:sz w:val="20"/>
              </w:rPr>
              <w:t xml:space="preserve">Bipolar disorder, current episode manic severe with psychotic features </w:t>
            </w:r>
          </w:p>
          <w:p w14:paraId="389EA25F" w14:textId="77777777" w:rsidR="00425E2D" w:rsidRDefault="00425E2D" w:rsidP="00CB22B5">
            <w:pPr>
              <w:spacing w:line="259" w:lineRule="auto"/>
              <w:ind w:left="2"/>
            </w:pPr>
            <w:r>
              <w:rPr>
                <w:sz w:val="20"/>
              </w:rPr>
              <w:t xml:space="preserve"> </w:t>
            </w:r>
          </w:p>
        </w:tc>
      </w:tr>
    </w:tbl>
    <w:p w14:paraId="6939FFEB" w14:textId="77777777" w:rsidR="00425E2D" w:rsidRDefault="00425E2D" w:rsidP="00425E2D">
      <w:pPr>
        <w:spacing w:line="259" w:lineRule="auto"/>
        <w:ind w:left="-1800" w:right="11335"/>
      </w:pPr>
    </w:p>
    <w:tbl>
      <w:tblPr>
        <w:tblStyle w:val="TableGrid0"/>
        <w:tblW w:w="9365" w:type="dxa"/>
        <w:tblInd w:w="175" w:type="dxa"/>
        <w:tblCellMar>
          <w:top w:w="54" w:type="dxa"/>
          <w:left w:w="105" w:type="dxa"/>
          <w:bottom w:w="5" w:type="dxa"/>
          <w:right w:w="131" w:type="dxa"/>
        </w:tblCellMar>
        <w:tblLook w:val="04A0" w:firstRow="1" w:lastRow="0" w:firstColumn="1" w:lastColumn="0" w:noHBand="0" w:noVBand="1"/>
      </w:tblPr>
      <w:tblGrid>
        <w:gridCol w:w="461"/>
        <w:gridCol w:w="1557"/>
        <w:gridCol w:w="2738"/>
        <w:gridCol w:w="1547"/>
        <w:gridCol w:w="3062"/>
      </w:tblGrid>
      <w:tr w:rsidR="00425E2D" w14:paraId="11848AEB" w14:textId="77777777" w:rsidTr="00425E2D">
        <w:trPr>
          <w:trHeight w:val="931"/>
        </w:trPr>
        <w:tc>
          <w:tcPr>
            <w:tcW w:w="545" w:type="dxa"/>
            <w:vMerge w:val="restart"/>
            <w:tcBorders>
              <w:top w:val="single" w:sz="4" w:space="0" w:color="000000"/>
              <w:left w:val="single" w:sz="4" w:space="0" w:color="000000"/>
              <w:bottom w:val="single" w:sz="4" w:space="0" w:color="000000"/>
              <w:right w:val="single" w:sz="4" w:space="0" w:color="000000"/>
            </w:tcBorders>
          </w:tcPr>
          <w:p w14:paraId="711BBED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0757AED" w14:textId="77777777" w:rsidR="00425E2D" w:rsidRDefault="00425E2D" w:rsidP="00CB22B5">
            <w:pPr>
              <w:spacing w:line="259" w:lineRule="auto"/>
              <w:ind w:left="3"/>
            </w:pPr>
            <w:r>
              <w:rPr>
                <w:sz w:val="20"/>
              </w:rPr>
              <w:t xml:space="preserve">296.50 </w:t>
            </w:r>
          </w:p>
        </w:tc>
        <w:tc>
          <w:tcPr>
            <w:tcW w:w="2969" w:type="dxa"/>
            <w:tcBorders>
              <w:top w:val="single" w:sz="4" w:space="0" w:color="000000"/>
              <w:left w:val="single" w:sz="4" w:space="0" w:color="000000"/>
              <w:bottom w:val="single" w:sz="4" w:space="0" w:color="000000"/>
              <w:right w:val="single" w:sz="4" w:space="0" w:color="000000"/>
            </w:tcBorders>
          </w:tcPr>
          <w:p w14:paraId="45F9A5BF" w14:textId="77777777" w:rsidR="00425E2D" w:rsidRDefault="00425E2D" w:rsidP="00CB22B5">
            <w:pPr>
              <w:spacing w:line="259" w:lineRule="auto"/>
            </w:pPr>
            <w:r>
              <w:rPr>
                <w:sz w:val="20"/>
              </w:rPr>
              <w:t xml:space="preserve">Bipolar I disorder; most recent episode (or current) depressed – unspecified </w:t>
            </w:r>
          </w:p>
        </w:tc>
        <w:tc>
          <w:tcPr>
            <w:tcW w:w="900" w:type="dxa"/>
            <w:tcBorders>
              <w:top w:val="single" w:sz="4" w:space="0" w:color="000000"/>
              <w:left w:val="single" w:sz="4" w:space="0" w:color="000000"/>
              <w:bottom w:val="single" w:sz="4" w:space="0" w:color="000000"/>
              <w:right w:val="single" w:sz="4" w:space="0" w:color="000000"/>
            </w:tcBorders>
          </w:tcPr>
          <w:p w14:paraId="15586D73" w14:textId="77777777" w:rsidR="00425E2D" w:rsidRDefault="00425E2D" w:rsidP="00CB22B5">
            <w:pPr>
              <w:spacing w:line="259" w:lineRule="auto"/>
              <w:ind w:left="3"/>
            </w:pPr>
            <w:r>
              <w:rPr>
                <w:sz w:val="20"/>
              </w:rPr>
              <w:t xml:space="preserve">F31.30  </w:t>
            </w:r>
          </w:p>
          <w:p w14:paraId="7C6B9F2E"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7C68FB6" w14:textId="77777777" w:rsidR="00425E2D" w:rsidRDefault="00425E2D" w:rsidP="00CB22B5">
            <w:pPr>
              <w:ind w:left="3"/>
            </w:pPr>
            <w:r>
              <w:rPr>
                <w:sz w:val="20"/>
              </w:rPr>
              <w:t xml:space="preserve">Bipolar disorder, current episode depressed, mild or moderate severity, unspecified </w:t>
            </w:r>
          </w:p>
          <w:p w14:paraId="27841774" w14:textId="77777777" w:rsidR="00425E2D" w:rsidRDefault="00425E2D" w:rsidP="00CB22B5">
            <w:pPr>
              <w:spacing w:line="259" w:lineRule="auto"/>
              <w:ind w:left="3"/>
            </w:pPr>
            <w:r>
              <w:rPr>
                <w:sz w:val="20"/>
              </w:rPr>
              <w:t xml:space="preserve"> </w:t>
            </w:r>
          </w:p>
        </w:tc>
      </w:tr>
      <w:tr w:rsidR="00425E2D" w14:paraId="63B3234A" w14:textId="77777777" w:rsidTr="00425E2D">
        <w:trPr>
          <w:trHeight w:val="698"/>
        </w:trPr>
        <w:tc>
          <w:tcPr>
            <w:tcW w:w="545" w:type="dxa"/>
            <w:vMerge/>
            <w:tcBorders>
              <w:top w:val="nil"/>
              <w:left w:val="single" w:sz="4" w:space="0" w:color="000000"/>
              <w:bottom w:val="nil"/>
              <w:right w:val="single" w:sz="4" w:space="0" w:color="000000"/>
            </w:tcBorders>
          </w:tcPr>
          <w:p w14:paraId="24D221A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C62CE8E" w14:textId="77777777" w:rsidR="00425E2D" w:rsidRDefault="00425E2D" w:rsidP="00CB22B5">
            <w:pPr>
              <w:spacing w:line="259" w:lineRule="auto"/>
              <w:ind w:left="3"/>
            </w:pPr>
            <w:r>
              <w:rPr>
                <w:sz w:val="20"/>
              </w:rPr>
              <w:t xml:space="preserve">296.52 </w:t>
            </w:r>
          </w:p>
        </w:tc>
        <w:tc>
          <w:tcPr>
            <w:tcW w:w="2969" w:type="dxa"/>
            <w:tcBorders>
              <w:top w:val="single" w:sz="4" w:space="0" w:color="000000"/>
              <w:left w:val="single" w:sz="4" w:space="0" w:color="000000"/>
              <w:bottom w:val="single" w:sz="4" w:space="0" w:color="000000"/>
              <w:right w:val="single" w:sz="4" w:space="0" w:color="000000"/>
            </w:tcBorders>
          </w:tcPr>
          <w:p w14:paraId="659AD5DB" w14:textId="77777777" w:rsidR="00425E2D" w:rsidRDefault="00425E2D" w:rsidP="00CB22B5">
            <w:pPr>
              <w:spacing w:line="259" w:lineRule="auto"/>
            </w:pPr>
            <w:r>
              <w:rPr>
                <w:sz w:val="20"/>
              </w:rPr>
              <w:t xml:space="preserve">Bipolar I disorder; most recent episode (or current) depressed – moderate </w:t>
            </w:r>
          </w:p>
        </w:tc>
        <w:tc>
          <w:tcPr>
            <w:tcW w:w="900" w:type="dxa"/>
            <w:tcBorders>
              <w:top w:val="single" w:sz="4" w:space="0" w:color="000000"/>
              <w:left w:val="single" w:sz="4" w:space="0" w:color="000000"/>
              <w:bottom w:val="single" w:sz="4" w:space="0" w:color="000000"/>
              <w:right w:val="single" w:sz="4" w:space="0" w:color="000000"/>
            </w:tcBorders>
          </w:tcPr>
          <w:p w14:paraId="000B1C36" w14:textId="77777777" w:rsidR="00425E2D" w:rsidRDefault="00425E2D" w:rsidP="00CB22B5">
            <w:pPr>
              <w:spacing w:line="259" w:lineRule="auto"/>
              <w:ind w:left="3"/>
            </w:pPr>
            <w:r>
              <w:rPr>
                <w:sz w:val="20"/>
              </w:rPr>
              <w:t xml:space="preserve">F31.32 </w:t>
            </w:r>
          </w:p>
          <w:p w14:paraId="4545FB70"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8CBDDE5" w14:textId="77777777" w:rsidR="00425E2D" w:rsidRDefault="00425E2D" w:rsidP="00CB22B5">
            <w:pPr>
              <w:ind w:left="3"/>
              <w:jc w:val="both"/>
            </w:pPr>
            <w:r>
              <w:rPr>
                <w:sz w:val="20"/>
              </w:rPr>
              <w:t xml:space="preserve">Bipolar disorder, current episode depressed, moderate </w:t>
            </w:r>
          </w:p>
          <w:p w14:paraId="300C5204" w14:textId="77777777" w:rsidR="00425E2D" w:rsidRDefault="00425E2D" w:rsidP="00CB22B5">
            <w:pPr>
              <w:spacing w:line="259" w:lineRule="auto"/>
              <w:ind w:left="3"/>
            </w:pPr>
            <w:r>
              <w:rPr>
                <w:sz w:val="20"/>
              </w:rPr>
              <w:t xml:space="preserve"> </w:t>
            </w:r>
          </w:p>
        </w:tc>
      </w:tr>
      <w:tr w:rsidR="00425E2D" w14:paraId="29E986A3" w14:textId="77777777" w:rsidTr="00425E2D">
        <w:trPr>
          <w:trHeight w:val="931"/>
        </w:trPr>
        <w:tc>
          <w:tcPr>
            <w:tcW w:w="545" w:type="dxa"/>
            <w:vMerge/>
            <w:tcBorders>
              <w:top w:val="nil"/>
              <w:left w:val="single" w:sz="4" w:space="0" w:color="000000"/>
              <w:bottom w:val="nil"/>
              <w:right w:val="single" w:sz="4" w:space="0" w:color="000000"/>
            </w:tcBorders>
          </w:tcPr>
          <w:p w14:paraId="6A5DC4C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A5383B4" w14:textId="77777777" w:rsidR="00425E2D" w:rsidRDefault="00425E2D" w:rsidP="00CB22B5">
            <w:pPr>
              <w:spacing w:line="259" w:lineRule="auto"/>
              <w:ind w:left="3"/>
            </w:pPr>
            <w:r>
              <w:rPr>
                <w:sz w:val="20"/>
              </w:rPr>
              <w:t xml:space="preserve">296.53 </w:t>
            </w:r>
          </w:p>
        </w:tc>
        <w:tc>
          <w:tcPr>
            <w:tcW w:w="2969" w:type="dxa"/>
            <w:tcBorders>
              <w:top w:val="single" w:sz="4" w:space="0" w:color="000000"/>
              <w:left w:val="single" w:sz="4" w:space="0" w:color="000000"/>
              <w:bottom w:val="single" w:sz="4" w:space="0" w:color="000000"/>
              <w:right w:val="single" w:sz="4" w:space="0" w:color="000000"/>
            </w:tcBorders>
          </w:tcPr>
          <w:p w14:paraId="60F04FB4" w14:textId="77777777" w:rsidR="00425E2D" w:rsidRDefault="00425E2D" w:rsidP="00CB22B5">
            <w:pPr>
              <w:spacing w:line="259" w:lineRule="auto"/>
            </w:pPr>
            <w:r>
              <w:rPr>
                <w:sz w:val="20"/>
              </w:rPr>
              <w:t xml:space="preserve">Bipolar I disorder; most recent episode (or current) depressed – severe, without mention of psychotic behavior </w:t>
            </w:r>
          </w:p>
        </w:tc>
        <w:tc>
          <w:tcPr>
            <w:tcW w:w="900" w:type="dxa"/>
            <w:tcBorders>
              <w:top w:val="single" w:sz="4" w:space="0" w:color="000000"/>
              <w:left w:val="single" w:sz="4" w:space="0" w:color="000000"/>
              <w:bottom w:val="single" w:sz="4" w:space="0" w:color="000000"/>
              <w:right w:val="single" w:sz="4" w:space="0" w:color="000000"/>
            </w:tcBorders>
          </w:tcPr>
          <w:p w14:paraId="7E2E98E2" w14:textId="77777777" w:rsidR="00425E2D" w:rsidRDefault="00425E2D" w:rsidP="00CB22B5">
            <w:pPr>
              <w:spacing w:line="259" w:lineRule="auto"/>
              <w:ind w:left="3"/>
            </w:pPr>
            <w:r>
              <w:rPr>
                <w:sz w:val="20"/>
              </w:rPr>
              <w:t xml:space="preserve">F31.4 </w:t>
            </w:r>
          </w:p>
          <w:p w14:paraId="5CAC16E7"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0F77F0C" w14:textId="77777777" w:rsidR="00425E2D" w:rsidRDefault="00425E2D" w:rsidP="00CB22B5">
            <w:pPr>
              <w:ind w:left="3"/>
            </w:pPr>
            <w:r>
              <w:rPr>
                <w:sz w:val="20"/>
              </w:rPr>
              <w:t xml:space="preserve">Bipolar disorder, current episode depressed, severe, without psychotic features </w:t>
            </w:r>
          </w:p>
          <w:p w14:paraId="41D1D51D" w14:textId="77777777" w:rsidR="00425E2D" w:rsidRDefault="00425E2D" w:rsidP="00CB22B5">
            <w:pPr>
              <w:spacing w:line="259" w:lineRule="auto"/>
              <w:ind w:left="3"/>
            </w:pPr>
            <w:r>
              <w:rPr>
                <w:sz w:val="20"/>
              </w:rPr>
              <w:t xml:space="preserve"> </w:t>
            </w:r>
          </w:p>
        </w:tc>
      </w:tr>
      <w:tr w:rsidR="00425E2D" w14:paraId="555F1D13" w14:textId="77777777" w:rsidTr="00425E2D">
        <w:trPr>
          <w:trHeight w:val="929"/>
        </w:trPr>
        <w:tc>
          <w:tcPr>
            <w:tcW w:w="545" w:type="dxa"/>
            <w:vMerge/>
            <w:tcBorders>
              <w:top w:val="nil"/>
              <w:left w:val="single" w:sz="4" w:space="0" w:color="000000"/>
              <w:bottom w:val="nil"/>
              <w:right w:val="single" w:sz="4" w:space="0" w:color="000000"/>
            </w:tcBorders>
          </w:tcPr>
          <w:p w14:paraId="7EDEF18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9E4D1D6" w14:textId="77777777" w:rsidR="00425E2D" w:rsidRDefault="00425E2D" w:rsidP="00CB22B5">
            <w:pPr>
              <w:spacing w:line="259" w:lineRule="auto"/>
              <w:ind w:left="3"/>
            </w:pPr>
            <w:r>
              <w:rPr>
                <w:sz w:val="20"/>
              </w:rPr>
              <w:t xml:space="preserve">296.54 </w:t>
            </w:r>
          </w:p>
        </w:tc>
        <w:tc>
          <w:tcPr>
            <w:tcW w:w="2969" w:type="dxa"/>
            <w:tcBorders>
              <w:top w:val="single" w:sz="4" w:space="0" w:color="000000"/>
              <w:left w:val="single" w:sz="4" w:space="0" w:color="000000"/>
              <w:bottom w:val="single" w:sz="4" w:space="0" w:color="000000"/>
              <w:right w:val="single" w:sz="4" w:space="0" w:color="000000"/>
            </w:tcBorders>
          </w:tcPr>
          <w:p w14:paraId="6A52DA14" w14:textId="77777777" w:rsidR="00425E2D" w:rsidRDefault="00425E2D" w:rsidP="00CB22B5">
            <w:pPr>
              <w:spacing w:line="259" w:lineRule="auto"/>
            </w:pPr>
            <w:r>
              <w:rPr>
                <w:sz w:val="20"/>
              </w:rPr>
              <w:t xml:space="preserve">Bipolar I disorder; most recent episode (or current) depressed – severe, specified as with psychotic disorder </w:t>
            </w:r>
          </w:p>
        </w:tc>
        <w:tc>
          <w:tcPr>
            <w:tcW w:w="900" w:type="dxa"/>
            <w:tcBorders>
              <w:top w:val="single" w:sz="4" w:space="0" w:color="000000"/>
              <w:left w:val="single" w:sz="4" w:space="0" w:color="000000"/>
              <w:bottom w:val="single" w:sz="4" w:space="0" w:color="000000"/>
              <w:right w:val="single" w:sz="4" w:space="0" w:color="000000"/>
            </w:tcBorders>
          </w:tcPr>
          <w:p w14:paraId="07851B38" w14:textId="77777777" w:rsidR="00425E2D" w:rsidRDefault="00425E2D" w:rsidP="00CB22B5">
            <w:pPr>
              <w:spacing w:line="259" w:lineRule="auto"/>
              <w:ind w:left="3"/>
            </w:pPr>
            <w:r>
              <w:rPr>
                <w:sz w:val="20"/>
              </w:rPr>
              <w:t xml:space="preserve">F31.5 </w:t>
            </w:r>
          </w:p>
          <w:p w14:paraId="1871E0AE"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3C52290" w14:textId="77777777" w:rsidR="00425E2D" w:rsidRDefault="00425E2D" w:rsidP="00CB22B5">
            <w:pPr>
              <w:ind w:left="3"/>
            </w:pPr>
            <w:r>
              <w:rPr>
                <w:sz w:val="20"/>
              </w:rPr>
              <w:t xml:space="preserve">Bipolar disorder, current episode depressed, severe, with psychotic features </w:t>
            </w:r>
          </w:p>
          <w:p w14:paraId="1CCBE6BA" w14:textId="77777777" w:rsidR="00425E2D" w:rsidRDefault="00425E2D" w:rsidP="00CB22B5">
            <w:pPr>
              <w:spacing w:line="259" w:lineRule="auto"/>
              <w:ind w:left="3"/>
            </w:pPr>
            <w:r>
              <w:rPr>
                <w:sz w:val="20"/>
              </w:rPr>
              <w:t xml:space="preserve"> </w:t>
            </w:r>
          </w:p>
        </w:tc>
      </w:tr>
      <w:tr w:rsidR="00425E2D" w14:paraId="5101864E" w14:textId="77777777" w:rsidTr="00425E2D">
        <w:trPr>
          <w:trHeight w:val="701"/>
        </w:trPr>
        <w:tc>
          <w:tcPr>
            <w:tcW w:w="545" w:type="dxa"/>
            <w:vMerge/>
            <w:tcBorders>
              <w:top w:val="nil"/>
              <w:left w:val="single" w:sz="4" w:space="0" w:color="000000"/>
              <w:bottom w:val="nil"/>
              <w:right w:val="single" w:sz="4" w:space="0" w:color="000000"/>
            </w:tcBorders>
          </w:tcPr>
          <w:p w14:paraId="3CEB41E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84B6F18" w14:textId="77777777" w:rsidR="00425E2D" w:rsidRDefault="00425E2D" w:rsidP="00CB22B5">
            <w:pPr>
              <w:spacing w:line="259" w:lineRule="auto"/>
              <w:ind w:left="3"/>
            </w:pPr>
            <w:r>
              <w:rPr>
                <w:sz w:val="20"/>
              </w:rPr>
              <w:t xml:space="preserve">296.60 </w:t>
            </w:r>
          </w:p>
        </w:tc>
        <w:tc>
          <w:tcPr>
            <w:tcW w:w="2969" w:type="dxa"/>
            <w:tcBorders>
              <w:top w:val="single" w:sz="4" w:space="0" w:color="000000"/>
              <w:left w:val="single" w:sz="4" w:space="0" w:color="000000"/>
              <w:bottom w:val="single" w:sz="4" w:space="0" w:color="000000"/>
              <w:right w:val="single" w:sz="4" w:space="0" w:color="000000"/>
            </w:tcBorders>
          </w:tcPr>
          <w:p w14:paraId="70F1A616" w14:textId="77777777" w:rsidR="00425E2D" w:rsidRDefault="00425E2D" w:rsidP="00CB22B5">
            <w:pPr>
              <w:spacing w:line="259" w:lineRule="auto"/>
            </w:pPr>
            <w:r>
              <w:rPr>
                <w:sz w:val="20"/>
              </w:rPr>
              <w:t xml:space="preserve">Bipolar I disorder; most recent episode (or current) mixed – unspecified </w:t>
            </w:r>
          </w:p>
        </w:tc>
        <w:tc>
          <w:tcPr>
            <w:tcW w:w="900" w:type="dxa"/>
            <w:tcBorders>
              <w:top w:val="single" w:sz="4" w:space="0" w:color="000000"/>
              <w:left w:val="single" w:sz="4" w:space="0" w:color="000000"/>
              <w:bottom w:val="single" w:sz="4" w:space="0" w:color="000000"/>
              <w:right w:val="single" w:sz="4" w:space="0" w:color="000000"/>
            </w:tcBorders>
          </w:tcPr>
          <w:p w14:paraId="017D86F1" w14:textId="77777777" w:rsidR="00425E2D" w:rsidRDefault="00425E2D" w:rsidP="00CB22B5">
            <w:pPr>
              <w:spacing w:line="259" w:lineRule="auto"/>
              <w:ind w:left="3"/>
            </w:pPr>
            <w:r>
              <w:rPr>
                <w:sz w:val="20"/>
              </w:rPr>
              <w:t xml:space="preserve">F31.60 </w:t>
            </w:r>
          </w:p>
          <w:p w14:paraId="47AE8339"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0CECF9FA" w14:textId="77777777" w:rsidR="00425E2D" w:rsidRDefault="00425E2D" w:rsidP="00CB22B5">
            <w:pPr>
              <w:ind w:left="3"/>
            </w:pPr>
            <w:r>
              <w:rPr>
                <w:sz w:val="20"/>
              </w:rPr>
              <w:t xml:space="preserve">Bipolar disorder, current episode mixed, unspecified </w:t>
            </w:r>
          </w:p>
          <w:p w14:paraId="7A3EA9B5" w14:textId="77777777" w:rsidR="00425E2D" w:rsidRDefault="00425E2D" w:rsidP="00CB22B5">
            <w:pPr>
              <w:spacing w:line="259" w:lineRule="auto"/>
              <w:ind w:left="3"/>
            </w:pPr>
            <w:r>
              <w:rPr>
                <w:sz w:val="20"/>
              </w:rPr>
              <w:t xml:space="preserve"> </w:t>
            </w:r>
          </w:p>
        </w:tc>
      </w:tr>
      <w:tr w:rsidR="00425E2D" w14:paraId="3F324EF0" w14:textId="77777777" w:rsidTr="00425E2D">
        <w:trPr>
          <w:trHeight w:val="701"/>
        </w:trPr>
        <w:tc>
          <w:tcPr>
            <w:tcW w:w="545" w:type="dxa"/>
            <w:vMerge/>
            <w:tcBorders>
              <w:top w:val="nil"/>
              <w:left w:val="single" w:sz="4" w:space="0" w:color="000000"/>
              <w:bottom w:val="nil"/>
              <w:right w:val="single" w:sz="4" w:space="0" w:color="000000"/>
            </w:tcBorders>
          </w:tcPr>
          <w:p w14:paraId="428A3A6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BF02424" w14:textId="77777777" w:rsidR="00425E2D" w:rsidRDefault="00425E2D" w:rsidP="00CB22B5">
            <w:pPr>
              <w:spacing w:line="259" w:lineRule="auto"/>
              <w:ind w:left="3"/>
            </w:pPr>
            <w:r>
              <w:rPr>
                <w:sz w:val="20"/>
              </w:rPr>
              <w:t xml:space="preserve">296.62 </w:t>
            </w:r>
          </w:p>
        </w:tc>
        <w:tc>
          <w:tcPr>
            <w:tcW w:w="2969" w:type="dxa"/>
            <w:tcBorders>
              <w:top w:val="single" w:sz="4" w:space="0" w:color="000000"/>
              <w:left w:val="single" w:sz="4" w:space="0" w:color="000000"/>
              <w:bottom w:val="single" w:sz="4" w:space="0" w:color="000000"/>
              <w:right w:val="single" w:sz="4" w:space="0" w:color="000000"/>
            </w:tcBorders>
          </w:tcPr>
          <w:p w14:paraId="56A749ED" w14:textId="77777777" w:rsidR="00425E2D" w:rsidRDefault="00425E2D" w:rsidP="00CB22B5">
            <w:pPr>
              <w:spacing w:line="259" w:lineRule="auto"/>
            </w:pPr>
            <w:r>
              <w:rPr>
                <w:sz w:val="20"/>
              </w:rPr>
              <w:t xml:space="preserve">Bipolar I disorder; most recent episode (or current) mixed – moderate </w:t>
            </w:r>
          </w:p>
        </w:tc>
        <w:tc>
          <w:tcPr>
            <w:tcW w:w="900" w:type="dxa"/>
            <w:tcBorders>
              <w:top w:val="single" w:sz="4" w:space="0" w:color="000000"/>
              <w:left w:val="single" w:sz="4" w:space="0" w:color="000000"/>
              <w:bottom w:val="single" w:sz="4" w:space="0" w:color="000000"/>
              <w:right w:val="single" w:sz="4" w:space="0" w:color="000000"/>
            </w:tcBorders>
          </w:tcPr>
          <w:p w14:paraId="6ACBE28F" w14:textId="77777777" w:rsidR="00425E2D" w:rsidRDefault="00425E2D" w:rsidP="00CB22B5">
            <w:pPr>
              <w:spacing w:line="259" w:lineRule="auto"/>
              <w:ind w:left="3"/>
            </w:pPr>
            <w:r>
              <w:rPr>
                <w:sz w:val="20"/>
              </w:rPr>
              <w:t xml:space="preserve">F31.62 </w:t>
            </w:r>
          </w:p>
          <w:p w14:paraId="2ABF8382"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024D9F0" w14:textId="77777777" w:rsidR="00425E2D" w:rsidRDefault="00425E2D" w:rsidP="00CB22B5">
            <w:pPr>
              <w:spacing w:line="259" w:lineRule="auto"/>
              <w:ind w:left="3"/>
            </w:pPr>
            <w:r>
              <w:rPr>
                <w:sz w:val="20"/>
              </w:rPr>
              <w:t xml:space="preserve">Bipolar disorder, current episode </w:t>
            </w:r>
          </w:p>
          <w:p w14:paraId="70C97924" w14:textId="77777777" w:rsidR="00425E2D" w:rsidRDefault="00425E2D" w:rsidP="00CB22B5">
            <w:pPr>
              <w:spacing w:line="259" w:lineRule="auto"/>
              <w:ind w:left="3"/>
            </w:pPr>
            <w:r>
              <w:rPr>
                <w:sz w:val="20"/>
              </w:rPr>
              <w:t xml:space="preserve">mixed, moderate </w:t>
            </w:r>
          </w:p>
          <w:p w14:paraId="7C3959AD" w14:textId="77777777" w:rsidR="00425E2D" w:rsidRDefault="00425E2D" w:rsidP="00CB22B5">
            <w:pPr>
              <w:spacing w:line="259" w:lineRule="auto"/>
              <w:ind w:left="3"/>
            </w:pPr>
            <w:r>
              <w:rPr>
                <w:sz w:val="20"/>
              </w:rPr>
              <w:t xml:space="preserve"> </w:t>
            </w:r>
          </w:p>
        </w:tc>
      </w:tr>
      <w:tr w:rsidR="00425E2D" w14:paraId="476058C0" w14:textId="77777777" w:rsidTr="00425E2D">
        <w:trPr>
          <w:trHeight w:val="929"/>
        </w:trPr>
        <w:tc>
          <w:tcPr>
            <w:tcW w:w="545" w:type="dxa"/>
            <w:vMerge/>
            <w:tcBorders>
              <w:top w:val="nil"/>
              <w:left w:val="single" w:sz="4" w:space="0" w:color="000000"/>
              <w:bottom w:val="nil"/>
              <w:right w:val="single" w:sz="4" w:space="0" w:color="000000"/>
            </w:tcBorders>
          </w:tcPr>
          <w:p w14:paraId="080B283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F130726" w14:textId="77777777" w:rsidR="00425E2D" w:rsidRDefault="00425E2D" w:rsidP="00CB22B5">
            <w:pPr>
              <w:spacing w:line="259" w:lineRule="auto"/>
              <w:ind w:left="3"/>
            </w:pPr>
            <w:r>
              <w:rPr>
                <w:sz w:val="20"/>
              </w:rPr>
              <w:t xml:space="preserve">296.63 </w:t>
            </w:r>
          </w:p>
        </w:tc>
        <w:tc>
          <w:tcPr>
            <w:tcW w:w="2969" w:type="dxa"/>
            <w:tcBorders>
              <w:top w:val="single" w:sz="4" w:space="0" w:color="000000"/>
              <w:left w:val="single" w:sz="4" w:space="0" w:color="000000"/>
              <w:bottom w:val="single" w:sz="4" w:space="0" w:color="000000"/>
              <w:right w:val="single" w:sz="4" w:space="0" w:color="000000"/>
            </w:tcBorders>
          </w:tcPr>
          <w:p w14:paraId="0805FAA0" w14:textId="77777777" w:rsidR="00425E2D" w:rsidRDefault="00425E2D" w:rsidP="00CB22B5">
            <w:pPr>
              <w:spacing w:line="259" w:lineRule="auto"/>
            </w:pPr>
            <w:r>
              <w:rPr>
                <w:sz w:val="20"/>
              </w:rPr>
              <w:t xml:space="preserve">Bipolar I disorder; most recent episode (or current) mixed – severe, without mention of psychotic behavior </w:t>
            </w:r>
          </w:p>
        </w:tc>
        <w:tc>
          <w:tcPr>
            <w:tcW w:w="900" w:type="dxa"/>
            <w:tcBorders>
              <w:top w:val="single" w:sz="4" w:space="0" w:color="000000"/>
              <w:left w:val="single" w:sz="4" w:space="0" w:color="000000"/>
              <w:bottom w:val="single" w:sz="4" w:space="0" w:color="000000"/>
              <w:right w:val="single" w:sz="4" w:space="0" w:color="000000"/>
            </w:tcBorders>
          </w:tcPr>
          <w:p w14:paraId="686C79FB" w14:textId="77777777" w:rsidR="00425E2D" w:rsidRDefault="00425E2D" w:rsidP="00CB22B5">
            <w:pPr>
              <w:spacing w:line="259" w:lineRule="auto"/>
              <w:ind w:left="3"/>
            </w:pPr>
            <w:r>
              <w:rPr>
                <w:sz w:val="20"/>
              </w:rPr>
              <w:t xml:space="preserve">F31.63 </w:t>
            </w:r>
          </w:p>
          <w:p w14:paraId="24907252"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47E68FD" w14:textId="77777777" w:rsidR="00425E2D" w:rsidRDefault="00425E2D" w:rsidP="00CB22B5">
            <w:pPr>
              <w:spacing w:after="1" w:line="239" w:lineRule="auto"/>
              <w:ind w:left="3"/>
            </w:pPr>
            <w:r>
              <w:rPr>
                <w:sz w:val="20"/>
              </w:rPr>
              <w:t xml:space="preserve">Bipolar disorder, current episode mixed, severe, without psychotic features </w:t>
            </w:r>
          </w:p>
          <w:p w14:paraId="108E8A67" w14:textId="77777777" w:rsidR="00425E2D" w:rsidRDefault="00425E2D" w:rsidP="00CB22B5">
            <w:pPr>
              <w:spacing w:line="259" w:lineRule="auto"/>
              <w:ind w:left="3"/>
            </w:pPr>
            <w:r>
              <w:rPr>
                <w:sz w:val="20"/>
              </w:rPr>
              <w:t xml:space="preserve"> </w:t>
            </w:r>
          </w:p>
        </w:tc>
      </w:tr>
      <w:tr w:rsidR="00425E2D" w14:paraId="0B45A27B" w14:textId="77777777" w:rsidTr="00425E2D">
        <w:trPr>
          <w:trHeight w:val="931"/>
        </w:trPr>
        <w:tc>
          <w:tcPr>
            <w:tcW w:w="545" w:type="dxa"/>
            <w:vMerge/>
            <w:tcBorders>
              <w:top w:val="nil"/>
              <w:left w:val="single" w:sz="4" w:space="0" w:color="000000"/>
              <w:bottom w:val="nil"/>
              <w:right w:val="single" w:sz="4" w:space="0" w:color="000000"/>
            </w:tcBorders>
          </w:tcPr>
          <w:p w14:paraId="5639949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A0652B2" w14:textId="77777777" w:rsidR="00425E2D" w:rsidRDefault="00425E2D" w:rsidP="00CB22B5">
            <w:pPr>
              <w:spacing w:line="259" w:lineRule="auto"/>
              <w:ind w:left="3"/>
            </w:pPr>
            <w:r>
              <w:rPr>
                <w:sz w:val="20"/>
              </w:rPr>
              <w:t xml:space="preserve">296.64 </w:t>
            </w:r>
          </w:p>
        </w:tc>
        <w:tc>
          <w:tcPr>
            <w:tcW w:w="2969" w:type="dxa"/>
            <w:tcBorders>
              <w:top w:val="single" w:sz="4" w:space="0" w:color="000000"/>
              <w:left w:val="single" w:sz="4" w:space="0" w:color="000000"/>
              <w:bottom w:val="single" w:sz="4" w:space="0" w:color="000000"/>
              <w:right w:val="single" w:sz="4" w:space="0" w:color="000000"/>
            </w:tcBorders>
          </w:tcPr>
          <w:p w14:paraId="5F9F81CE" w14:textId="77777777" w:rsidR="00425E2D" w:rsidRDefault="00425E2D" w:rsidP="00CB22B5">
            <w:pPr>
              <w:spacing w:line="259" w:lineRule="auto"/>
            </w:pPr>
            <w:r>
              <w:rPr>
                <w:sz w:val="20"/>
              </w:rPr>
              <w:t xml:space="preserve">Bipolar I disorder; most recent episode (or current) mixed – severe, specified as with psychotic disorder </w:t>
            </w:r>
          </w:p>
        </w:tc>
        <w:tc>
          <w:tcPr>
            <w:tcW w:w="900" w:type="dxa"/>
            <w:tcBorders>
              <w:top w:val="single" w:sz="4" w:space="0" w:color="000000"/>
              <w:left w:val="single" w:sz="4" w:space="0" w:color="000000"/>
              <w:bottom w:val="single" w:sz="4" w:space="0" w:color="000000"/>
              <w:right w:val="single" w:sz="4" w:space="0" w:color="000000"/>
            </w:tcBorders>
          </w:tcPr>
          <w:p w14:paraId="0543A184" w14:textId="77777777" w:rsidR="00425E2D" w:rsidRDefault="00425E2D" w:rsidP="00CB22B5">
            <w:pPr>
              <w:spacing w:line="259" w:lineRule="auto"/>
              <w:ind w:left="3"/>
            </w:pPr>
            <w:r>
              <w:rPr>
                <w:sz w:val="20"/>
              </w:rPr>
              <w:t xml:space="preserve">F31.64 </w:t>
            </w:r>
          </w:p>
          <w:p w14:paraId="0E980B17"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79EE256D" w14:textId="77777777" w:rsidR="00425E2D" w:rsidRDefault="00425E2D" w:rsidP="00CB22B5">
            <w:pPr>
              <w:spacing w:line="259" w:lineRule="auto"/>
              <w:ind w:left="3"/>
            </w:pPr>
            <w:r>
              <w:rPr>
                <w:sz w:val="20"/>
              </w:rPr>
              <w:t xml:space="preserve">Bipolar disorder, current episode </w:t>
            </w:r>
          </w:p>
          <w:p w14:paraId="401ED004" w14:textId="77777777" w:rsidR="00425E2D" w:rsidRDefault="00425E2D" w:rsidP="00CB22B5">
            <w:pPr>
              <w:spacing w:line="259" w:lineRule="auto"/>
              <w:ind w:left="3"/>
            </w:pPr>
            <w:r>
              <w:rPr>
                <w:sz w:val="20"/>
              </w:rPr>
              <w:t xml:space="preserve">mixed, severe, with psychotic features </w:t>
            </w:r>
          </w:p>
          <w:p w14:paraId="791F0862" w14:textId="77777777" w:rsidR="00425E2D" w:rsidRDefault="00425E2D" w:rsidP="00CB22B5">
            <w:pPr>
              <w:spacing w:line="259" w:lineRule="auto"/>
              <w:ind w:left="3"/>
            </w:pPr>
            <w:r>
              <w:rPr>
                <w:sz w:val="20"/>
              </w:rPr>
              <w:t xml:space="preserve"> </w:t>
            </w:r>
          </w:p>
          <w:p w14:paraId="36919D20" w14:textId="77777777" w:rsidR="00425E2D" w:rsidRDefault="00425E2D" w:rsidP="00CB22B5">
            <w:pPr>
              <w:spacing w:line="259" w:lineRule="auto"/>
              <w:ind w:left="3"/>
            </w:pPr>
            <w:r>
              <w:rPr>
                <w:sz w:val="20"/>
              </w:rPr>
              <w:t xml:space="preserve"> </w:t>
            </w:r>
          </w:p>
        </w:tc>
      </w:tr>
      <w:tr w:rsidR="00425E2D" w14:paraId="02EE198C" w14:textId="77777777" w:rsidTr="00425E2D">
        <w:trPr>
          <w:trHeight w:val="468"/>
        </w:trPr>
        <w:tc>
          <w:tcPr>
            <w:tcW w:w="545" w:type="dxa"/>
            <w:vMerge/>
            <w:tcBorders>
              <w:top w:val="nil"/>
              <w:left w:val="single" w:sz="4" w:space="0" w:color="000000"/>
              <w:bottom w:val="nil"/>
              <w:right w:val="single" w:sz="4" w:space="0" w:color="000000"/>
            </w:tcBorders>
          </w:tcPr>
          <w:p w14:paraId="0976F19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31F34CD" w14:textId="77777777" w:rsidR="00425E2D" w:rsidRDefault="00425E2D" w:rsidP="00CB22B5">
            <w:pPr>
              <w:spacing w:line="259" w:lineRule="auto"/>
              <w:ind w:left="3"/>
            </w:pPr>
            <w:r>
              <w:rPr>
                <w:sz w:val="20"/>
              </w:rPr>
              <w:t xml:space="preserve">296.7 </w:t>
            </w:r>
          </w:p>
        </w:tc>
        <w:tc>
          <w:tcPr>
            <w:tcW w:w="2969" w:type="dxa"/>
            <w:tcBorders>
              <w:top w:val="single" w:sz="4" w:space="0" w:color="000000"/>
              <w:left w:val="single" w:sz="4" w:space="0" w:color="000000"/>
              <w:bottom w:val="single" w:sz="4" w:space="0" w:color="000000"/>
              <w:right w:val="single" w:sz="4" w:space="0" w:color="000000"/>
            </w:tcBorders>
          </w:tcPr>
          <w:p w14:paraId="4F397B7B" w14:textId="77777777" w:rsidR="00425E2D" w:rsidRDefault="00425E2D" w:rsidP="00CB22B5">
            <w:pPr>
              <w:spacing w:line="259" w:lineRule="auto"/>
            </w:pPr>
            <w:r>
              <w:rPr>
                <w:sz w:val="20"/>
              </w:rPr>
              <w:t xml:space="preserve">Bipolar I disorder; most recent episode (or current) unspecified </w:t>
            </w:r>
          </w:p>
        </w:tc>
        <w:tc>
          <w:tcPr>
            <w:tcW w:w="900" w:type="dxa"/>
            <w:tcBorders>
              <w:top w:val="single" w:sz="4" w:space="0" w:color="000000"/>
              <w:left w:val="single" w:sz="4" w:space="0" w:color="000000"/>
              <w:bottom w:val="single" w:sz="4" w:space="0" w:color="000000"/>
              <w:right w:val="single" w:sz="4" w:space="0" w:color="000000"/>
            </w:tcBorders>
          </w:tcPr>
          <w:p w14:paraId="6B4303CF" w14:textId="77777777" w:rsidR="00425E2D" w:rsidRDefault="00425E2D" w:rsidP="00CB22B5">
            <w:pPr>
              <w:spacing w:line="259" w:lineRule="auto"/>
              <w:ind w:left="3"/>
            </w:pPr>
            <w:r>
              <w:rPr>
                <w:sz w:val="20"/>
              </w:rPr>
              <w:t xml:space="preserve">F31.9 </w:t>
            </w:r>
          </w:p>
          <w:p w14:paraId="04F60C25"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E3CA94D" w14:textId="77777777" w:rsidR="00425E2D" w:rsidRDefault="00425E2D" w:rsidP="00CB22B5">
            <w:pPr>
              <w:spacing w:line="259" w:lineRule="auto"/>
              <w:ind w:left="3"/>
            </w:pPr>
            <w:r>
              <w:rPr>
                <w:sz w:val="20"/>
              </w:rPr>
              <w:t xml:space="preserve">Bipolar disorder, unspecified </w:t>
            </w:r>
          </w:p>
          <w:p w14:paraId="2837E237" w14:textId="77777777" w:rsidR="00425E2D" w:rsidRDefault="00425E2D" w:rsidP="00CB22B5">
            <w:pPr>
              <w:spacing w:line="259" w:lineRule="auto"/>
              <w:ind w:left="3"/>
            </w:pPr>
            <w:r>
              <w:rPr>
                <w:sz w:val="20"/>
              </w:rPr>
              <w:t xml:space="preserve"> </w:t>
            </w:r>
          </w:p>
        </w:tc>
      </w:tr>
      <w:tr w:rsidR="00425E2D" w14:paraId="766029EE" w14:textId="77777777" w:rsidTr="00425E2D">
        <w:trPr>
          <w:trHeight w:val="470"/>
        </w:trPr>
        <w:tc>
          <w:tcPr>
            <w:tcW w:w="545" w:type="dxa"/>
            <w:vMerge/>
            <w:tcBorders>
              <w:top w:val="nil"/>
              <w:left w:val="single" w:sz="4" w:space="0" w:color="000000"/>
              <w:bottom w:val="nil"/>
              <w:right w:val="single" w:sz="4" w:space="0" w:color="000000"/>
            </w:tcBorders>
          </w:tcPr>
          <w:p w14:paraId="0356C0D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231B02F" w14:textId="77777777" w:rsidR="00425E2D" w:rsidRDefault="00425E2D" w:rsidP="00CB22B5">
            <w:pPr>
              <w:spacing w:line="259" w:lineRule="auto"/>
              <w:ind w:left="3"/>
            </w:pPr>
            <w:r>
              <w:rPr>
                <w:sz w:val="20"/>
              </w:rPr>
              <w:t xml:space="preserve">296.80 </w:t>
            </w:r>
          </w:p>
        </w:tc>
        <w:tc>
          <w:tcPr>
            <w:tcW w:w="2969" w:type="dxa"/>
            <w:tcBorders>
              <w:top w:val="single" w:sz="4" w:space="0" w:color="000000"/>
              <w:left w:val="single" w:sz="4" w:space="0" w:color="000000"/>
              <w:bottom w:val="single" w:sz="4" w:space="0" w:color="000000"/>
              <w:right w:val="single" w:sz="4" w:space="0" w:color="000000"/>
            </w:tcBorders>
          </w:tcPr>
          <w:p w14:paraId="3740DA00" w14:textId="77777777" w:rsidR="00425E2D" w:rsidRDefault="00425E2D" w:rsidP="00CB22B5">
            <w:pPr>
              <w:spacing w:line="259" w:lineRule="auto"/>
            </w:pPr>
            <w:r>
              <w:rPr>
                <w:sz w:val="20"/>
              </w:rPr>
              <w:t xml:space="preserve">Bipolar disorder, unspecified </w:t>
            </w:r>
          </w:p>
        </w:tc>
        <w:tc>
          <w:tcPr>
            <w:tcW w:w="900" w:type="dxa"/>
            <w:tcBorders>
              <w:top w:val="single" w:sz="4" w:space="0" w:color="000000"/>
              <w:left w:val="single" w:sz="4" w:space="0" w:color="000000"/>
              <w:bottom w:val="single" w:sz="4" w:space="0" w:color="000000"/>
              <w:right w:val="single" w:sz="4" w:space="0" w:color="000000"/>
            </w:tcBorders>
          </w:tcPr>
          <w:p w14:paraId="4DF801E9" w14:textId="77777777" w:rsidR="00425E2D" w:rsidRDefault="00425E2D" w:rsidP="00CB22B5">
            <w:pPr>
              <w:spacing w:line="259" w:lineRule="auto"/>
            </w:pPr>
            <w:r>
              <w:rPr>
                <w:sz w:val="20"/>
              </w:rPr>
              <w:t xml:space="preserve">F31.9 </w:t>
            </w:r>
          </w:p>
          <w:p w14:paraId="3E6E29F3"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34C351B" w14:textId="77777777" w:rsidR="00425E2D" w:rsidRDefault="00425E2D" w:rsidP="00CB22B5">
            <w:pPr>
              <w:spacing w:line="259" w:lineRule="auto"/>
              <w:ind w:left="3"/>
            </w:pPr>
            <w:r>
              <w:rPr>
                <w:sz w:val="20"/>
              </w:rPr>
              <w:t xml:space="preserve">Bipolar disorder, unspecified </w:t>
            </w:r>
          </w:p>
          <w:p w14:paraId="3D9E20E1" w14:textId="77777777" w:rsidR="00425E2D" w:rsidRDefault="00425E2D" w:rsidP="00CB22B5">
            <w:pPr>
              <w:spacing w:line="259" w:lineRule="auto"/>
              <w:ind w:left="3"/>
            </w:pPr>
            <w:r>
              <w:rPr>
                <w:sz w:val="20"/>
              </w:rPr>
              <w:t xml:space="preserve"> </w:t>
            </w:r>
          </w:p>
        </w:tc>
      </w:tr>
      <w:tr w:rsidR="00425E2D" w14:paraId="7DCF431F" w14:textId="77777777" w:rsidTr="00425E2D">
        <w:trPr>
          <w:trHeight w:val="470"/>
        </w:trPr>
        <w:tc>
          <w:tcPr>
            <w:tcW w:w="545" w:type="dxa"/>
            <w:vMerge/>
            <w:tcBorders>
              <w:top w:val="nil"/>
              <w:left w:val="single" w:sz="4" w:space="0" w:color="000000"/>
              <w:bottom w:val="nil"/>
              <w:right w:val="single" w:sz="4" w:space="0" w:color="000000"/>
            </w:tcBorders>
          </w:tcPr>
          <w:p w14:paraId="623599A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D538D3B" w14:textId="77777777" w:rsidR="00425E2D" w:rsidRDefault="00425E2D" w:rsidP="00CB22B5">
            <w:pPr>
              <w:spacing w:line="259" w:lineRule="auto"/>
              <w:ind w:left="3"/>
            </w:pPr>
            <w:r>
              <w:rPr>
                <w:sz w:val="20"/>
              </w:rPr>
              <w:t xml:space="preserve">296.90 </w:t>
            </w:r>
          </w:p>
        </w:tc>
        <w:tc>
          <w:tcPr>
            <w:tcW w:w="2969" w:type="dxa"/>
            <w:tcBorders>
              <w:top w:val="single" w:sz="4" w:space="0" w:color="000000"/>
              <w:left w:val="single" w:sz="4" w:space="0" w:color="000000"/>
              <w:bottom w:val="single" w:sz="4" w:space="0" w:color="000000"/>
              <w:right w:val="single" w:sz="4" w:space="0" w:color="000000"/>
            </w:tcBorders>
          </w:tcPr>
          <w:p w14:paraId="495DDECF" w14:textId="77777777" w:rsidR="00425E2D" w:rsidRDefault="00425E2D" w:rsidP="00CB22B5">
            <w:pPr>
              <w:spacing w:line="259" w:lineRule="auto"/>
            </w:pPr>
            <w:r>
              <w:rPr>
                <w:sz w:val="20"/>
              </w:rPr>
              <w:t xml:space="preserve">Unspecified episodic mood disorder </w:t>
            </w:r>
          </w:p>
        </w:tc>
        <w:tc>
          <w:tcPr>
            <w:tcW w:w="900" w:type="dxa"/>
            <w:tcBorders>
              <w:top w:val="single" w:sz="4" w:space="0" w:color="000000"/>
              <w:left w:val="single" w:sz="4" w:space="0" w:color="000000"/>
              <w:bottom w:val="single" w:sz="4" w:space="0" w:color="000000"/>
              <w:right w:val="single" w:sz="4" w:space="0" w:color="000000"/>
            </w:tcBorders>
          </w:tcPr>
          <w:p w14:paraId="313984E4" w14:textId="77777777" w:rsidR="00425E2D" w:rsidRDefault="00425E2D" w:rsidP="00CB22B5">
            <w:pPr>
              <w:spacing w:line="259" w:lineRule="auto"/>
              <w:ind w:left="3"/>
            </w:pPr>
            <w:r>
              <w:rPr>
                <w:sz w:val="20"/>
              </w:rPr>
              <w:t xml:space="preserve">F39 </w:t>
            </w:r>
          </w:p>
          <w:p w14:paraId="06ABE291"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0B1F8FF3" w14:textId="77777777" w:rsidR="00425E2D" w:rsidRDefault="00425E2D" w:rsidP="00CB22B5">
            <w:pPr>
              <w:spacing w:line="259" w:lineRule="auto"/>
              <w:ind w:left="3"/>
            </w:pPr>
            <w:r>
              <w:rPr>
                <w:sz w:val="20"/>
              </w:rPr>
              <w:t xml:space="preserve">Unspecified mood [affective] disorder </w:t>
            </w:r>
          </w:p>
          <w:p w14:paraId="54E20464" w14:textId="77777777" w:rsidR="00425E2D" w:rsidRDefault="00425E2D" w:rsidP="00CB22B5">
            <w:pPr>
              <w:spacing w:line="259" w:lineRule="auto"/>
              <w:ind w:left="3"/>
            </w:pPr>
            <w:r>
              <w:rPr>
                <w:sz w:val="20"/>
              </w:rPr>
              <w:t xml:space="preserve"> </w:t>
            </w:r>
          </w:p>
        </w:tc>
      </w:tr>
      <w:tr w:rsidR="00425E2D" w14:paraId="7FD3509E" w14:textId="77777777" w:rsidTr="00425E2D">
        <w:trPr>
          <w:trHeight w:val="701"/>
        </w:trPr>
        <w:tc>
          <w:tcPr>
            <w:tcW w:w="545" w:type="dxa"/>
            <w:vMerge/>
            <w:tcBorders>
              <w:top w:val="nil"/>
              <w:left w:val="single" w:sz="4" w:space="0" w:color="000000"/>
              <w:bottom w:val="nil"/>
              <w:right w:val="single" w:sz="4" w:space="0" w:color="000000"/>
            </w:tcBorders>
          </w:tcPr>
          <w:p w14:paraId="134EF17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691A5EA" w14:textId="77777777" w:rsidR="00425E2D" w:rsidRDefault="00425E2D" w:rsidP="00CB22B5">
            <w:pPr>
              <w:spacing w:line="259" w:lineRule="auto"/>
              <w:ind w:left="3"/>
            </w:pPr>
            <w:r>
              <w:rPr>
                <w:sz w:val="20"/>
              </w:rPr>
              <w:t xml:space="preserve">296.99 </w:t>
            </w:r>
          </w:p>
        </w:tc>
        <w:tc>
          <w:tcPr>
            <w:tcW w:w="2969" w:type="dxa"/>
            <w:tcBorders>
              <w:top w:val="single" w:sz="4" w:space="0" w:color="000000"/>
              <w:left w:val="single" w:sz="4" w:space="0" w:color="000000"/>
              <w:bottom w:val="single" w:sz="4" w:space="0" w:color="000000"/>
              <w:right w:val="single" w:sz="4" w:space="0" w:color="000000"/>
            </w:tcBorders>
          </w:tcPr>
          <w:p w14:paraId="2C96D362" w14:textId="77777777" w:rsidR="00425E2D" w:rsidRDefault="00425E2D" w:rsidP="00CB22B5">
            <w:pPr>
              <w:spacing w:line="259" w:lineRule="auto"/>
            </w:pPr>
            <w:r>
              <w:rPr>
                <w:sz w:val="20"/>
              </w:rPr>
              <w:t xml:space="preserve">Other specified episodic mood disorder </w:t>
            </w:r>
          </w:p>
        </w:tc>
        <w:tc>
          <w:tcPr>
            <w:tcW w:w="900" w:type="dxa"/>
            <w:tcBorders>
              <w:top w:val="single" w:sz="4" w:space="0" w:color="000000"/>
              <w:left w:val="single" w:sz="4" w:space="0" w:color="000000"/>
              <w:bottom w:val="single" w:sz="4" w:space="0" w:color="000000"/>
              <w:right w:val="single" w:sz="4" w:space="0" w:color="000000"/>
            </w:tcBorders>
          </w:tcPr>
          <w:p w14:paraId="3138141E" w14:textId="77777777" w:rsidR="00425E2D" w:rsidRDefault="00425E2D" w:rsidP="00CB22B5">
            <w:pPr>
              <w:spacing w:line="259" w:lineRule="auto"/>
              <w:ind w:left="3"/>
            </w:pPr>
            <w:r>
              <w:rPr>
                <w:sz w:val="20"/>
              </w:rPr>
              <w:t xml:space="preserve">F34.8 </w:t>
            </w:r>
          </w:p>
          <w:p w14:paraId="4F68A19B"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7C0CA7EC" w14:textId="77777777" w:rsidR="00425E2D" w:rsidRDefault="00425E2D" w:rsidP="00CB22B5">
            <w:pPr>
              <w:ind w:left="3"/>
            </w:pPr>
            <w:r>
              <w:rPr>
                <w:sz w:val="20"/>
              </w:rPr>
              <w:t xml:space="preserve">Other persistent mood [affective] disorders </w:t>
            </w:r>
          </w:p>
          <w:p w14:paraId="0C93092A" w14:textId="77777777" w:rsidR="00425E2D" w:rsidRDefault="00425E2D" w:rsidP="00CB22B5">
            <w:pPr>
              <w:spacing w:line="259" w:lineRule="auto"/>
              <w:ind w:left="3"/>
            </w:pPr>
            <w:r>
              <w:rPr>
                <w:sz w:val="20"/>
              </w:rPr>
              <w:t xml:space="preserve"> </w:t>
            </w:r>
          </w:p>
        </w:tc>
      </w:tr>
      <w:tr w:rsidR="00425E2D" w14:paraId="454091EF" w14:textId="77777777" w:rsidTr="00425E2D">
        <w:trPr>
          <w:trHeight w:val="468"/>
        </w:trPr>
        <w:tc>
          <w:tcPr>
            <w:tcW w:w="545" w:type="dxa"/>
            <w:vMerge/>
            <w:tcBorders>
              <w:top w:val="nil"/>
              <w:left w:val="single" w:sz="4" w:space="0" w:color="000000"/>
              <w:bottom w:val="nil"/>
              <w:right w:val="single" w:sz="4" w:space="0" w:color="000000"/>
            </w:tcBorders>
          </w:tcPr>
          <w:p w14:paraId="68C8BEB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849ACD3" w14:textId="77777777" w:rsidR="00425E2D" w:rsidRDefault="00425E2D" w:rsidP="00CB22B5">
            <w:pPr>
              <w:spacing w:line="259" w:lineRule="auto"/>
              <w:ind w:left="3"/>
            </w:pPr>
            <w:r>
              <w:rPr>
                <w:sz w:val="20"/>
              </w:rPr>
              <w:t xml:space="preserve">295.00 </w:t>
            </w:r>
          </w:p>
        </w:tc>
        <w:tc>
          <w:tcPr>
            <w:tcW w:w="2969" w:type="dxa"/>
            <w:tcBorders>
              <w:top w:val="single" w:sz="4" w:space="0" w:color="000000"/>
              <w:left w:val="single" w:sz="4" w:space="0" w:color="000000"/>
              <w:bottom w:val="single" w:sz="4" w:space="0" w:color="000000"/>
              <w:right w:val="single" w:sz="4" w:space="0" w:color="000000"/>
            </w:tcBorders>
          </w:tcPr>
          <w:p w14:paraId="3D7810E4" w14:textId="77777777" w:rsidR="00425E2D" w:rsidRDefault="00425E2D" w:rsidP="00CB22B5">
            <w:pPr>
              <w:spacing w:line="259" w:lineRule="auto"/>
            </w:pPr>
            <w:r>
              <w:rPr>
                <w:sz w:val="20"/>
              </w:rPr>
              <w:t xml:space="preserve">Simple type schizophrenia – unspecified </w:t>
            </w:r>
          </w:p>
        </w:tc>
        <w:tc>
          <w:tcPr>
            <w:tcW w:w="900" w:type="dxa"/>
            <w:tcBorders>
              <w:top w:val="single" w:sz="4" w:space="0" w:color="000000"/>
              <w:left w:val="single" w:sz="4" w:space="0" w:color="000000"/>
              <w:bottom w:val="single" w:sz="4" w:space="0" w:color="000000"/>
              <w:right w:val="single" w:sz="4" w:space="0" w:color="000000"/>
            </w:tcBorders>
          </w:tcPr>
          <w:p w14:paraId="422CC695" w14:textId="77777777" w:rsidR="00425E2D" w:rsidRDefault="00425E2D" w:rsidP="00CB22B5">
            <w:pPr>
              <w:spacing w:line="259" w:lineRule="auto"/>
              <w:ind w:left="3"/>
            </w:pPr>
            <w:r>
              <w:rPr>
                <w:sz w:val="20"/>
              </w:rPr>
              <w:t xml:space="preserve">F20.89 </w:t>
            </w:r>
          </w:p>
          <w:p w14:paraId="4ACB0E1B"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AE902B0" w14:textId="77777777" w:rsidR="00425E2D" w:rsidRDefault="00425E2D" w:rsidP="00CB22B5">
            <w:pPr>
              <w:spacing w:line="259" w:lineRule="auto"/>
              <w:ind w:left="3"/>
            </w:pPr>
            <w:r>
              <w:rPr>
                <w:sz w:val="20"/>
              </w:rPr>
              <w:t xml:space="preserve">Other schizophrenia </w:t>
            </w:r>
          </w:p>
          <w:p w14:paraId="081914D3" w14:textId="77777777" w:rsidR="00425E2D" w:rsidRDefault="00425E2D" w:rsidP="00CB22B5">
            <w:pPr>
              <w:spacing w:line="259" w:lineRule="auto"/>
              <w:ind w:left="3"/>
            </w:pPr>
            <w:r>
              <w:rPr>
                <w:sz w:val="20"/>
              </w:rPr>
              <w:t xml:space="preserve"> </w:t>
            </w:r>
          </w:p>
        </w:tc>
      </w:tr>
      <w:tr w:rsidR="00425E2D" w14:paraId="567EA25F" w14:textId="77777777" w:rsidTr="00425E2D">
        <w:trPr>
          <w:trHeight w:val="470"/>
        </w:trPr>
        <w:tc>
          <w:tcPr>
            <w:tcW w:w="545" w:type="dxa"/>
            <w:vMerge/>
            <w:tcBorders>
              <w:top w:val="nil"/>
              <w:left w:val="single" w:sz="4" w:space="0" w:color="000000"/>
              <w:bottom w:val="nil"/>
              <w:right w:val="single" w:sz="4" w:space="0" w:color="000000"/>
            </w:tcBorders>
          </w:tcPr>
          <w:p w14:paraId="592B48E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C989FE8" w14:textId="77777777" w:rsidR="00425E2D" w:rsidRDefault="00425E2D" w:rsidP="00CB22B5">
            <w:pPr>
              <w:spacing w:line="259" w:lineRule="auto"/>
              <w:ind w:left="3"/>
            </w:pPr>
            <w:r>
              <w:rPr>
                <w:sz w:val="20"/>
              </w:rPr>
              <w:t xml:space="preserve">295.01 </w:t>
            </w:r>
          </w:p>
        </w:tc>
        <w:tc>
          <w:tcPr>
            <w:tcW w:w="2969" w:type="dxa"/>
            <w:tcBorders>
              <w:top w:val="single" w:sz="4" w:space="0" w:color="000000"/>
              <w:left w:val="single" w:sz="4" w:space="0" w:color="000000"/>
              <w:bottom w:val="single" w:sz="4" w:space="0" w:color="000000"/>
              <w:right w:val="single" w:sz="4" w:space="0" w:color="000000"/>
            </w:tcBorders>
          </w:tcPr>
          <w:p w14:paraId="363B66E4" w14:textId="77777777" w:rsidR="00425E2D" w:rsidRDefault="00425E2D" w:rsidP="00CB22B5">
            <w:pPr>
              <w:spacing w:line="259" w:lineRule="auto"/>
            </w:pPr>
            <w:r>
              <w:rPr>
                <w:sz w:val="20"/>
              </w:rPr>
              <w:t xml:space="preserve">Simple type schizophrenia – </w:t>
            </w:r>
            <w:proofErr w:type="spellStart"/>
            <w:r>
              <w:rPr>
                <w:sz w:val="20"/>
              </w:rPr>
              <w:t>subchronic</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1FE709FA" w14:textId="77777777" w:rsidR="00425E2D" w:rsidRDefault="00425E2D" w:rsidP="00CB22B5">
            <w:pPr>
              <w:spacing w:line="259" w:lineRule="auto"/>
              <w:ind w:left="3"/>
            </w:pPr>
            <w:r>
              <w:rPr>
                <w:sz w:val="20"/>
              </w:rPr>
              <w:t xml:space="preserve">F20.89 </w:t>
            </w:r>
          </w:p>
          <w:p w14:paraId="7D768ACB"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7B778D2" w14:textId="77777777" w:rsidR="00425E2D" w:rsidRDefault="00425E2D" w:rsidP="00CB22B5">
            <w:pPr>
              <w:spacing w:line="259" w:lineRule="auto"/>
              <w:ind w:left="3"/>
            </w:pPr>
            <w:r>
              <w:rPr>
                <w:sz w:val="20"/>
              </w:rPr>
              <w:t xml:space="preserve">Other schizophrenia </w:t>
            </w:r>
          </w:p>
          <w:p w14:paraId="64A2D97E" w14:textId="77777777" w:rsidR="00425E2D" w:rsidRDefault="00425E2D" w:rsidP="00CB22B5">
            <w:pPr>
              <w:spacing w:line="259" w:lineRule="auto"/>
              <w:ind w:left="3"/>
            </w:pPr>
            <w:r>
              <w:rPr>
                <w:sz w:val="20"/>
              </w:rPr>
              <w:t xml:space="preserve"> </w:t>
            </w:r>
          </w:p>
        </w:tc>
      </w:tr>
      <w:tr w:rsidR="00425E2D" w14:paraId="33AEE9AF" w14:textId="77777777" w:rsidTr="00425E2D">
        <w:trPr>
          <w:trHeight w:val="470"/>
        </w:trPr>
        <w:tc>
          <w:tcPr>
            <w:tcW w:w="545" w:type="dxa"/>
            <w:vMerge/>
            <w:tcBorders>
              <w:top w:val="nil"/>
              <w:left w:val="single" w:sz="4" w:space="0" w:color="000000"/>
              <w:bottom w:val="nil"/>
              <w:right w:val="single" w:sz="4" w:space="0" w:color="000000"/>
            </w:tcBorders>
          </w:tcPr>
          <w:p w14:paraId="5327EA0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D4B093B" w14:textId="77777777" w:rsidR="00425E2D" w:rsidRDefault="00425E2D" w:rsidP="00CB22B5">
            <w:pPr>
              <w:spacing w:line="259" w:lineRule="auto"/>
              <w:ind w:left="3"/>
            </w:pPr>
            <w:r>
              <w:rPr>
                <w:sz w:val="20"/>
              </w:rPr>
              <w:t xml:space="preserve">295.02 </w:t>
            </w:r>
          </w:p>
        </w:tc>
        <w:tc>
          <w:tcPr>
            <w:tcW w:w="2969" w:type="dxa"/>
            <w:tcBorders>
              <w:top w:val="single" w:sz="4" w:space="0" w:color="000000"/>
              <w:left w:val="single" w:sz="4" w:space="0" w:color="000000"/>
              <w:bottom w:val="single" w:sz="4" w:space="0" w:color="000000"/>
              <w:right w:val="single" w:sz="4" w:space="0" w:color="000000"/>
            </w:tcBorders>
          </w:tcPr>
          <w:p w14:paraId="02ADF6BA" w14:textId="77777777" w:rsidR="00425E2D" w:rsidRDefault="00425E2D" w:rsidP="00CB22B5">
            <w:pPr>
              <w:spacing w:line="259" w:lineRule="auto"/>
            </w:pPr>
            <w:r>
              <w:rPr>
                <w:sz w:val="20"/>
              </w:rPr>
              <w:t xml:space="preserve">Simple type schizophrenia – chronic </w:t>
            </w:r>
          </w:p>
        </w:tc>
        <w:tc>
          <w:tcPr>
            <w:tcW w:w="900" w:type="dxa"/>
            <w:tcBorders>
              <w:top w:val="single" w:sz="4" w:space="0" w:color="000000"/>
              <w:left w:val="single" w:sz="4" w:space="0" w:color="000000"/>
              <w:bottom w:val="single" w:sz="4" w:space="0" w:color="000000"/>
              <w:right w:val="single" w:sz="4" w:space="0" w:color="000000"/>
            </w:tcBorders>
          </w:tcPr>
          <w:p w14:paraId="66DEEC53" w14:textId="77777777" w:rsidR="00425E2D" w:rsidRDefault="00425E2D" w:rsidP="00CB22B5">
            <w:pPr>
              <w:spacing w:line="259" w:lineRule="auto"/>
              <w:ind w:left="3"/>
            </w:pPr>
            <w:r>
              <w:rPr>
                <w:sz w:val="20"/>
              </w:rPr>
              <w:t xml:space="preserve">F20.89 </w:t>
            </w:r>
          </w:p>
          <w:p w14:paraId="111D132F"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375B330" w14:textId="77777777" w:rsidR="00425E2D" w:rsidRDefault="00425E2D" w:rsidP="00CB22B5">
            <w:pPr>
              <w:spacing w:line="259" w:lineRule="auto"/>
              <w:ind w:left="3"/>
            </w:pPr>
            <w:r>
              <w:rPr>
                <w:sz w:val="20"/>
              </w:rPr>
              <w:t xml:space="preserve">Other schizophrenia </w:t>
            </w:r>
          </w:p>
          <w:p w14:paraId="75680C5B" w14:textId="77777777" w:rsidR="00425E2D" w:rsidRDefault="00425E2D" w:rsidP="00CB22B5">
            <w:pPr>
              <w:spacing w:line="259" w:lineRule="auto"/>
              <w:ind w:left="3"/>
            </w:pPr>
            <w:r>
              <w:rPr>
                <w:sz w:val="20"/>
              </w:rPr>
              <w:t xml:space="preserve"> </w:t>
            </w:r>
          </w:p>
        </w:tc>
      </w:tr>
      <w:tr w:rsidR="00425E2D" w14:paraId="5451FCB5" w14:textId="77777777" w:rsidTr="00425E2D">
        <w:trPr>
          <w:trHeight w:val="470"/>
        </w:trPr>
        <w:tc>
          <w:tcPr>
            <w:tcW w:w="545" w:type="dxa"/>
            <w:vMerge/>
            <w:tcBorders>
              <w:top w:val="nil"/>
              <w:left w:val="single" w:sz="4" w:space="0" w:color="000000"/>
              <w:bottom w:val="nil"/>
              <w:right w:val="single" w:sz="4" w:space="0" w:color="000000"/>
            </w:tcBorders>
          </w:tcPr>
          <w:p w14:paraId="5847A45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F782ED7" w14:textId="77777777" w:rsidR="00425E2D" w:rsidRDefault="00425E2D" w:rsidP="00CB22B5">
            <w:pPr>
              <w:spacing w:line="259" w:lineRule="auto"/>
              <w:ind w:left="3"/>
            </w:pPr>
            <w:r>
              <w:rPr>
                <w:sz w:val="20"/>
              </w:rPr>
              <w:t xml:space="preserve">295.03 </w:t>
            </w:r>
          </w:p>
        </w:tc>
        <w:tc>
          <w:tcPr>
            <w:tcW w:w="2969" w:type="dxa"/>
            <w:tcBorders>
              <w:top w:val="single" w:sz="4" w:space="0" w:color="000000"/>
              <w:left w:val="single" w:sz="4" w:space="0" w:color="000000"/>
              <w:bottom w:val="single" w:sz="4" w:space="0" w:color="000000"/>
              <w:right w:val="single" w:sz="4" w:space="0" w:color="000000"/>
            </w:tcBorders>
          </w:tcPr>
          <w:p w14:paraId="50A9BF67" w14:textId="77777777" w:rsidR="00425E2D" w:rsidRDefault="00425E2D" w:rsidP="00CB22B5">
            <w:pPr>
              <w:spacing w:line="259" w:lineRule="auto"/>
              <w:jc w:val="both"/>
            </w:pPr>
            <w:r>
              <w:rPr>
                <w:sz w:val="20"/>
              </w:rPr>
              <w:t xml:space="preserve">Simple type schizophrenia – </w:t>
            </w:r>
            <w:proofErr w:type="spellStart"/>
            <w:r>
              <w:rPr>
                <w:sz w:val="20"/>
              </w:rPr>
              <w:t>subchronic</w:t>
            </w:r>
            <w:proofErr w:type="spellEnd"/>
            <w:r>
              <w:rPr>
                <w:sz w:val="20"/>
              </w:rPr>
              <w:t xml:space="preserve"> with acute </w:t>
            </w:r>
          </w:p>
        </w:tc>
        <w:tc>
          <w:tcPr>
            <w:tcW w:w="900" w:type="dxa"/>
            <w:tcBorders>
              <w:top w:val="single" w:sz="4" w:space="0" w:color="000000"/>
              <w:left w:val="single" w:sz="4" w:space="0" w:color="000000"/>
              <w:bottom w:val="single" w:sz="4" w:space="0" w:color="000000"/>
              <w:right w:val="single" w:sz="4" w:space="0" w:color="000000"/>
            </w:tcBorders>
          </w:tcPr>
          <w:p w14:paraId="1B20AF55" w14:textId="77777777" w:rsidR="00425E2D" w:rsidRDefault="00425E2D" w:rsidP="00CB22B5">
            <w:pPr>
              <w:spacing w:line="259" w:lineRule="auto"/>
              <w:ind w:left="3"/>
            </w:pPr>
            <w:r>
              <w:rPr>
                <w:sz w:val="20"/>
              </w:rPr>
              <w:t xml:space="preserve">F20.89 </w:t>
            </w:r>
          </w:p>
          <w:p w14:paraId="4FF30C58"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A2D7C36" w14:textId="77777777" w:rsidR="00425E2D" w:rsidRDefault="00425E2D" w:rsidP="00CB22B5">
            <w:pPr>
              <w:spacing w:line="259" w:lineRule="auto"/>
              <w:ind w:left="3"/>
            </w:pPr>
            <w:r>
              <w:rPr>
                <w:sz w:val="20"/>
              </w:rPr>
              <w:t xml:space="preserve">Other schizophrenia </w:t>
            </w:r>
          </w:p>
          <w:p w14:paraId="7E030133" w14:textId="77777777" w:rsidR="00425E2D" w:rsidRDefault="00425E2D" w:rsidP="00CB22B5">
            <w:pPr>
              <w:spacing w:line="259" w:lineRule="auto"/>
              <w:ind w:left="3"/>
            </w:pPr>
            <w:r>
              <w:rPr>
                <w:sz w:val="20"/>
              </w:rPr>
              <w:t xml:space="preserve"> </w:t>
            </w:r>
          </w:p>
        </w:tc>
      </w:tr>
      <w:tr w:rsidR="00425E2D" w14:paraId="05C67E94" w14:textId="77777777" w:rsidTr="00425E2D">
        <w:trPr>
          <w:trHeight w:val="701"/>
        </w:trPr>
        <w:tc>
          <w:tcPr>
            <w:tcW w:w="545" w:type="dxa"/>
            <w:vMerge/>
            <w:tcBorders>
              <w:top w:val="nil"/>
              <w:left w:val="single" w:sz="4" w:space="0" w:color="000000"/>
              <w:bottom w:val="nil"/>
              <w:right w:val="single" w:sz="4" w:space="0" w:color="000000"/>
            </w:tcBorders>
          </w:tcPr>
          <w:p w14:paraId="68589D4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A964106" w14:textId="77777777" w:rsidR="00425E2D" w:rsidRDefault="00425E2D" w:rsidP="00CB22B5">
            <w:pPr>
              <w:spacing w:line="259" w:lineRule="auto"/>
              <w:ind w:left="3"/>
            </w:pPr>
            <w:r>
              <w:rPr>
                <w:sz w:val="20"/>
              </w:rPr>
              <w:t xml:space="preserve">295.04 </w:t>
            </w:r>
          </w:p>
        </w:tc>
        <w:tc>
          <w:tcPr>
            <w:tcW w:w="2969" w:type="dxa"/>
            <w:tcBorders>
              <w:top w:val="single" w:sz="4" w:space="0" w:color="000000"/>
              <w:left w:val="single" w:sz="4" w:space="0" w:color="000000"/>
              <w:bottom w:val="single" w:sz="4" w:space="0" w:color="000000"/>
              <w:right w:val="single" w:sz="4" w:space="0" w:color="000000"/>
            </w:tcBorders>
          </w:tcPr>
          <w:p w14:paraId="61495EAA" w14:textId="77777777" w:rsidR="00425E2D" w:rsidRDefault="00425E2D" w:rsidP="00CB22B5">
            <w:pPr>
              <w:spacing w:line="259" w:lineRule="auto"/>
            </w:pPr>
            <w:r>
              <w:rPr>
                <w:sz w:val="20"/>
              </w:rPr>
              <w:t xml:space="preserve">exacerbation Simple type schizophrenia – chronic with acute </w:t>
            </w:r>
          </w:p>
        </w:tc>
        <w:tc>
          <w:tcPr>
            <w:tcW w:w="900" w:type="dxa"/>
            <w:tcBorders>
              <w:top w:val="single" w:sz="4" w:space="0" w:color="000000"/>
              <w:left w:val="single" w:sz="4" w:space="0" w:color="000000"/>
              <w:bottom w:val="single" w:sz="4" w:space="0" w:color="000000"/>
              <w:right w:val="single" w:sz="4" w:space="0" w:color="000000"/>
            </w:tcBorders>
          </w:tcPr>
          <w:p w14:paraId="56C197A4" w14:textId="77777777" w:rsidR="00425E2D" w:rsidRDefault="00425E2D" w:rsidP="00CB22B5">
            <w:pPr>
              <w:spacing w:line="259" w:lineRule="auto"/>
              <w:ind w:left="3"/>
            </w:pPr>
            <w:r>
              <w:rPr>
                <w:sz w:val="20"/>
              </w:rPr>
              <w:t xml:space="preserve">F20.89 </w:t>
            </w:r>
          </w:p>
          <w:p w14:paraId="5BE36065"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CF5D929" w14:textId="77777777" w:rsidR="00425E2D" w:rsidRDefault="00425E2D" w:rsidP="00CB22B5">
            <w:pPr>
              <w:spacing w:line="259" w:lineRule="auto"/>
              <w:ind w:left="3"/>
            </w:pPr>
            <w:r>
              <w:rPr>
                <w:sz w:val="20"/>
              </w:rPr>
              <w:t xml:space="preserve">Other schizophrenia </w:t>
            </w:r>
          </w:p>
          <w:p w14:paraId="3E98C4E6" w14:textId="77777777" w:rsidR="00425E2D" w:rsidRDefault="00425E2D" w:rsidP="00CB22B5">
            <w:pPr>
              <w:spacing w:line="259" w:lineRule="auto"/>
              <w:ind w:left="3"/>
            </w:pPr>
            <w:r>
              <w:rPr>
                <w:sz w:val="20"/>
              </w:rPr>
              <w:t xml:space="preserve"> </w:t>
            </w:r>
          </w:p>
        </w:tc>
      </w:tr>
      <w:tr w:rsidR="00425E2D" w14:paraId="02893158" w14:textId="77777777" w:rsidTr="00425E2D">
        <w:trPr>
          <w:trHeight w:val="468"/>
        </w:trPr>
        <w:tc>
          <w:tcPr>
            <w:tcW w:w="545" w:type="dxa"/>
            <w:vMerge/>
            <w:tcBorders>
              <w:top w:val="nil"/>
              <w:left w:val="single" w:sz="4" w:space="0" w:color="000000"/>
              <w:bottom w:val="nil"/>
              <w:right w:val="single" w:sz="4" w:space="0" w:color="000000"/>
            </w:tcBorders>
          </w:tcPr>
          <w:p w14:paraId="2AF2B122"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B823620" w14:textId="77777777" w:rsidR="00425E2D" w:rsidRDefault="00425E2D" w:rsidP="00CB22B5">
            <w:pPr>
              <w:spacing w:line="259" w:lineRule="auto"/>
              <w:ind w:left="3"/>
            </w:pPr>
            <w:r>
              <w:rPr>
                <w:sz w:val="20"/>
              </w:rPr>
              <w:t xml:space="preserve">295.05 </w:t>
            </w:r>
          </w:p>
        </w:tc>
        <w:tc>
          <w:tcPr>
            <w:tcW w:w="2969" w:type="dxa"/>
            <w:tcBorders>
              <w:top w:val="single" w:sz="4" w:space="0" w:color="000000"/>
              <w:left w:val="single" w:sz="4" w:space="0" w:color="000000"/>
              <w:bottom w:val="single" w:sz="4" w:space="0" w:color="000000"/>
              <w:right w:val="single" w:sz="4" w:space="0" w:color="000000"/>
            </w:tcBorders>
          </w:tcPr>
          <w:p w14:paraId="0D633C20" w14:textId="77777777" w:rsidR="00425E2D" w:rsidRDefault="00425E2D" w:rsidP="00CB22B5">
            <w:pPr>
              <w:spacing w:line="259" w:lineRule="auto"/>
            </w:pPr>
            <w:r>
              <w:rPr>
                <w:sz w:val="20"/>
              </w:rPr>
              <w:t xml:space="preserve">exacerbation Simple type schizophrenia – in remission </w:t>
            </w:r>
          </w:p>
        </w:tc>
        <w:tc>
          <w:tcPr>
            <w:tcW w:w="900" w:type="dxa"/>
            <w:tcBorders>
              <w:top w:val="single" w:sz="4" w:space="0" w:color="000000"/>
              <w:left w:val="single" w:sz="4" w:space="0" w:color="000000"/>
              <w:bottom w:val="single" w:sz="4" w:space="0" w:color="000000"/>
              <w:right w:val="single" w:sz="4" w:space="0" w:color="000000"/>
            </w:tcBorders>
          </w:tcPr>
          <w:p w14:paraId="33064A94" w14:textId="77777777" w:rsidR="00425E2D" w:rsidRDefault="00425E2D" w:rsidP="00CB22B5">
            <w:pPr>
              <w:spacing w:line="259" w:lineRule="auto"/>
              <w:ind w:left="3"/>
            </w:pPr>
            <w:r>
              <w:rPr>
                <w:sz w:val="20"/>
              </w:rPr>
              <w:t xml:space="preserve">F20.89 </w:t>
            </w:r>
          </w:p>
          <w:p w14:paraId="1367D707"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1B0D10E" w14:textId="77777777" w:rsidR="00425E2D" w:rsidRDefault="00425E2D" w:rsidP="00CB22B5">
            <w:pPr>
              <w:spacing w:line="259" w:lineRule="auto"/>
              <w:ind w:left="3"/>
            </w:pPr>
            <w:r>
              <w:rPr>
                <w:sz w:val="20"/>
              </w:rPr>
              <w:t xml:space="preserve">Other schizophrenia </w:t>
            </w:r>
          </w:p>
          <w:p w14:paraId="4750D1B0" w14:textId="77777777" w:rsidR="00425E2D" w:rsidRDefault="00425E2D" w:rsidP="00CB22B5">
            <w:pPr>
              <w:spacing w:line="259" w:lineRule="auto"/>
              <w:ind w:left="3"/>
            </w:pPr>
            <w:r>
              <w:rPr>
                <w:sz w:val="20"/>
              </w:rPr>
              <w:t xml:space="preserve"> </w:t>
            </w:r>
          </w:p>
        </w:tc>
      </w:tr>
      <w:tr w:rsidR="00425E2D" w14:paraId="6D8F90FF"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6436BFB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3663CB5" w14:textId="77777777" w:rsidR="00425E2D" w:rsidRDefault="00425E2D" w:rsidP="00CB22B5">
            <w:pPr>
              <w:spacing w:line="259" w:lineRule="auto"/>
              <w:ind w:left="3"/>
            </w:pPr>
            <w:r>
              <w:rPr>
                <w:sz w:val="20"/>
              </w:rPr>
              <w:t xml:space="preserve">295.10 </w:t>
            </w:r>
          </w:p>
        </w:tc>
        <w:tc>
          <w:tcPr>
            <w:tcW w:w="2969" w:type="dxa"/>
            <w:tcBorders>
              <w:top w:val="single" w:sz="4" w:space="0" w:color="000000"/>
              <w:left w:val="single" w:sz="4" w:space="0" w:color="000000"/>
              <w:bottom w:val="single" w:sz="4" w:space="0" w:color="000000"/>
              <w:right w:val="single" w:sz="4" w:space="0" w:color="000000"/>
            </w:tcBorders>
          </w:tcPr>
          <w:p w14:paraId="2433B915" w14:textId="77777777" w:rsidR="00425E2D" w:rsidRDefault="00425E2D" w:rsidP="00CB22B5">
            <w:pPr>
              <w:spacing w:line="259" w:lineRule="auto"/>
            </w:pPr>
            <w:r>
              <w:rPr>
                <w:sz w:val="20"/>
              </w:rPr>
              <w:t xml:space="preserve">Disorganized type schizophrenia – unspecified </w:t>
            </w:r>
          </w:p>
        </w:tc>
        <w:tc>
          <w:tcPr>
            <w:tcW w:w="900" w:type="dxa"/>
            <w:tcBorders>
              <w:top w:val="single" w:sz="4" w:space="0" w:color="000000"/>
              <w:left w:val="single" w:sz="4" w:space="0" w:color="000000"/>
              <w:bottom w:val="single" w:sz="4" w:space="0" w:color="000000"/>
              <w:right w:val="single" w:sz="4" w:space="0" w:color="000000"/>
            </w:tcBorders>
          </w:tcPr>
          <w:p w14:paraId="6F501F7C" w14:textId="77777777" w:rsidR="00425E2D" w:rsidRDefault="00425E2D" w:rsidP="00CB22B5">
            <w:pPr>
              <w:spacing w:line="259" w:lineRule="auto"/>
              <w:ind w:left="3"/>
            </w:pPr>
            <w:r>
              <w:rPr>
                <w:sz w:val="20"/>
              </w:rPr>
              <w:t xml:space="preserve">F20.1  </w:t>
            </w:r>
          </w:p>
          <w:p w14:paraId="6FD4D579"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30E85DB" w14:textId="77777777" w:rsidR="00425E2D" w:rsidRDefault="00425E2D" w:rsidP="00CB22B5">
            <w:pPr>
              <w:spacing w:line="259" w:lineRule="auto"/>
              <w:ind w:left="3"/>
            </w:pPr>
            <w:r>
              <w:rPr>
                <w:sz w:val="20"/>
              </w:rPr>
              <w:t xml:space="preserve">Disorganized schizophrenia </w:t>
            </w:r>
          </w:p>
          <w:p w14:paraId="6F3208FC" w14:textId="77777777" w:rsidR="00425E2D" w:rsidRDefault="00425E2D" w:rsidP="00CB22B5">
            <w:pPr>
              <w:spacing w:line="259" w:lineRule="auto"/>
              <w:ind w:left="3"/>
            </w:pPr>
            <w:r>
              <w:rPr>
                <w:sz w:val="20"/>
              </w:rPr>
              <w:t xml:space="preserve"> </w:t>
            </w:r>
          </w:p>
        </w:tc>
      </w:tr>
    </w:tbl>
    <w:p w14:paraId="37BA84BE" w14:textId="77777777" w:rsidR="00425E2D" w:rsidRDefault="00425E2D" w:rsidP="00425E2D">
      <w:pPr>
        <w:spacing w:line="259" w:lineRule="auto"/>
        <w:ind w:left="-1800" w:right="11335"/>
      </w:pPr>
    </w:p>
    <w:tbl>
      <w:tblPr>
        <w:tblStyle w:val="TableGrid0"/>
        <w:tblW w:w="9365" w:type="dxa"/>
        <w:tblInd w:w="175" w:type="dxa"/>
        <w:tblCellMar>
          <w:top w:w="54" w:type="dxa"/>
          <w:left w:w="106" w:type="dxa"/>
          <w:bottom w:w="5" w:type="dxa"/>
          <w:right w:w="68" w:type="dxa"/>
        </w:tblCellMar>
        <w:tblLook w:val="04A0" w:firstRow="1" w:lastRow="0" w:firstColumn="1" w:lastColumn="0" w:noHBand="0" w:noVBand="1"/>
      </w:tblPr>
      <w:tblGrid>
        <w:gridCol w:w="440"/>
        <w:gridCol w:w="1520"/>
        <w:gridCol w:w="2801"/>
        <w:gridCol w:w="1484"/>
        <w:gridCol w:w="3120"/>
      </w:tblGrid>
      <w:tr w:rsidR="00425E2D" w14:paraId="66C48439" w14:textId="77777777" w:rsidTr="00425E2D">
        <w:trPr>
          <w:trHeight w:val="470"/>
        </w:trPr>
        <w:tc>
          <w:tcPr>
            <w:tcW w:w="545" w:type="dxa"/>
            <w:vMerge w:val="restart"/>
            <w:tcBorders>
              <w:top w:val="single" w:sz="4" w:space="0" w:color="000000"/>
              <w:left w:val="single" w:sz="4" w:space="0" w:color="000000"/>
              <w:bottom w:val="single" w:sz="4" w:space="0" w:color="000000"/>
              <w:right w:val="single" w:sz="4" w:space="0" w:color="000000"/>
            </w:tcBorders>
          </w:tcPr>
          <w:p w14:paraId="09833B7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A8D719E" w14:textId="77777777" w:rsidR="00425E2D" w:rsidRDefault="00425E2D" w:rsidP="00CB22B5">
            <w:pPr>
              <w:spacing w:line="259" w:lineRule="auto"/>
              <w:ind w:left="2"/>
            </w:pPr>
            <w:r>
              <w:rPr>
                <w:sz w:val="20"/>
              </w:rPr>
              <w:t xml:space="preserve">295.11 </w:t>
            </w:r>
          </w:p>
        </w:tc>
        <w:tc>
          <w:tcPr>
            <w:tcW w:w="2969" w:type="dxa"/>
            <w:tcBorders>
              <w:top w:val="single" w:sz="4" w:space="0" w:color="000000"/>
              <w:left w:val="single" w:sz="4" w:space="0" w:color="000000"/>
              <w:bottom w:val="single" w:sz="4" w:space="0" w:color="000000"/>
              <w:right w:val="single" w:sz="4" w:space="0" w:color="000000"/>
            </w:tcBorders>
          </w:tcPr>
          <w:p w14:paraId="6F4C7A03" w14:textId="77777777" w:rsidR="00425E2D" w:rsidRDefault="00425E2D" w:rsidP="00CB22B5">
            <w:pPr>
              <w:spacing w:line="259" w:lineRule="auto"/>
              <w:ind w:right="29"/>
            </w:pPr>
            <w:r>
              <w:rPr>
                <w:sz w:val="20"/>
              </w:rPr>
              <w:t xml:space="preserve">Disorganized type schizophrenia – </w:t>
            </w:r>
            <w:proofErr w:type="spellStart"/>
            <w:r>
              <w:rPr>
                <w:sz w:val="20"/>
              </w:rPr>
              <w:t>subchronic</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63F1A718" w14:textId="77777777" w:rsidR="00425E2D" w:rsidRDefault="00425E2D" w:rsidP="00CB22B5">
            <w:pPr>
              <w:spacing w:line="259" w:lineRule="auto"/>
              <w:ind w:left="2"/>
            </w:pPr>
            <w:r>
              <w:rPr>
                <w:sz w:val="20"/>
              </w:rPr>
              <w:t xml:space="preserve">F20.1  </w:t>
            </w:r>
          </w:p>
          <w:p w14:paraId="48A43409"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E6D21D2" w14:textId="77777777" w:rsidR="00425E2D" w:rsidRDefault="00425E2D" w:rsidP="00CB22B5">
            <w:pPr>
              <w:spacing w:line="259" w:lineRule="auto"/>
              <w:ind w:left="2"/>
            </w:pPr>
            <w:r>
              <w:rPr>
                <w:sz w:val="20"/>
              </w:rPr>
              <w:t xml:space="preserve">Disorganized schizophrenia </w:t>
            </w:r>
          </w:p>
          <w:p w14:paraId="1BB76C5A" w14:textId="77777777" w:rsidR="00425E2D" w:rsidRDefault="00425E2D" w:rsidP="00CB22B5">
            <w:pPr>
              <w:spacing w:line="259" w:lineRule="auto"/>
              <w:ind w:left="2"/>
            </w:pPr>
            <w:r>
              <w:rPr>
                <w:sz w:val="20"/>
              </w:rPr>
              <w:t xml:space="preserve"> </w:t>
            </w:r>
          </w:p>
        </w:tc>
      </w:tr>
      <w:tr w:rsidR="00425E2D" w14:paraId="46A01133" w14:textId="77777777" w:rsidTr="00425E2D">
        <w:trPr>
          <w:trHeight w:val="470"/>
        </w:trPr>
        <w:tc>
          <w:tcPr>
            <w:tcW w:w="545" w:type="dxa"/>
            <w:vMerge/>
            <w:tcBorders>
              <w:top w:val="nil"/>
              <w:left w:val="single" w:sz="4" w:space="0" w:color="000000"/>
              <w:bottom w:val="nil"/>
              <w:right w:val="single" w:sz="4" w:space="0" w:color="000000"/>
            </w:tcBorders>
          </w:tcPr>
          <w:p w14:paraId="1C115C2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108BE52" w14:textId="77777777" w:rsidR="00425E2D" w:rsidRDefault="00425E2D" w:rsidP="00CB22B5">
            <w:pPr>
              <w:spacing w:line="259" w:lineRule="auto"/>
              <w:ind w:left="2"/>
            </w:pPr>
            <w:r>
              <w:rPr>
                <w:sz w:val="20"/>
              </w:rPr>
              <w:t xml:space="preserve">295.12 </w:t>
            </w:r>
          </w:p>
        </w:tc>
        <w:tc>
          <w:tcPr>
            <w:tcW w:w="2969" w:type="dxa"/>
            <w:tcBorders>
              <w:top w:val="single" w:sz="4" w:space="0" w:color="000000"/>
              <w:left w:val="single" w:sz="4" w:space="0" w:color="000000"/>
              <w:bottom w:val="single" w:sz="4" w:space="0" w:color="000000"/>
              <w:right w:val="single" w:sz="4" w:space="0" w:color="000000"/>
            </w:tcBorders>
          </w:tcPr>
          <w:p w14:paraId="277A498D" w14:textId="77777777" w:rsidR="00425E2D" w:rsidRDefault="00425E2D" w:rsidP="00CB22B5">
            <w:pPr>
              <w:spacing w:line="259" w:lineRule="auto"/>
              <w:ind w:right="29"/>
            </w:pPr>
            <w:r>
              <w:rPr>
                <w:sz w:val="20"/>
              </w:rPr>
              <w:t xml:space="preserve">Disorganized type schizophrenia – chronic </w:t>
            </w:r>
          </w:p>
        </w:tc>
        <w:tc>
          <w:tcPr>
            <w:tcW w:w="900" w:type="dxa"/>
            <w:tcBorders>
              <w:top w:val="single" w:sz="4" w:space="0" w:color="000000"/>
              <w:left w:val="single" w:sz="4" w:space="0" w:color="000000"/>
              <w:bottom w:val="single" w:sz="4" w:space="0" w:color="000000"/>
              <w:right w:val="single" w:sz="4" w:space="0" w:color="000000"/>
            </w:tcBorders>
          </w:tcPr>
          <w:p w14:paraId="19646012" w14:textId="77777777" w:rsidR="00425E2D" w:rsidRDefault="00425E2D" w:rsidP="00CB22B5">
            <w:pPr>
              <w:spacing w:line="259" w:lineRule="auto"/>
              <w:ind w:left="2"/>
            </w:pPr>
            <w:r>
              <w:rPr>
                <w:sz w:val="20"/>
              </w:rPr>
              <w:t xml:space="preserve">F20.1  </w:t>
            </w:r>
          </w:p>
          <w:p w14:paraId="3AC64EB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4C64A1F" w14:textId="77777777" w:rsidR="00425E2D" w:rsidRDefault="00425E2D" w:rsidP="00CB22B5">
            <w:pPr>
              <w:spacing w:line="259" w:lineRule="auto"/>
              <w:ind w:left="2"/>
            </w:pPr>
            <w:r>
              <w:rPr>
                <w:sz w:val="20"/>
              </w:rPr>
              <w:t xml:space="preserve">Disorganized schizophrenia </w:t>
            </w:r>
          </w:p>
          <w:p w14:paraId="26167555" w14:textId="77777777" w:rsidR="00425E2D" w:rsidRDefault="00425E2D" w:rsidP="00CB22B5">
            <w:pPr>
              <w:spacing w:line="259" w:lineRule="auto"/>
              <w:ind w:left="2"/>
            </w:pPr>
            <w:r>
              <w:rPr>
                <w:sz w:val="20"/>
              </w:rPr>
              <w:t xml:space="preserve"> </w:t>
            </w:r>
          </w:p>
        </w:tc>
      </w:tr>
      <w:tr w:rsidR="00425E2D" w14:paraId="4F94AC29" w14:textId="77777777" w:rsidTr="00425E2D">
        <w:trPr>
          <w:trHeight w:val="701"/>
        </w:trPr>
        <w:tc>
          <w:tcPr>
            <w:tcW w:w="545" w:type="dxa"/>
            <w:vMerge/>
            <w:tcBorders>
              <w:top w:val="nil"/>
              <w:left w:val="single" w:sz="4" w:space="0" w:color="000000"/>
              <w:bottom w:val="nil"/>
              <w:right w:val="single" w:sz="4" w:space="0" w:color="000000"/>
            </w:tcBorders>
          </w:tcPr>
          <w:p w14:paraId="05C0AAC5"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B6407DB" w14:textId="77777777" w:rsidR="00425E2D" w:rsidRDefault="00425E2D" w:rsidP="00CB22B5">
            <w:pPr>
              <w:spacing w:line="259" w:lineRule="auto"/>
              <w:ind w:left="2"/>
            </w:pPr>
            <w:r>
              <w:rPr>
                <w:sz w:val="20"/>
              </w:rPr>
              <w:t xml:space="preserve">295.13 </w:t>
            </w:r>
          </w:p>
        </w:tc>
        <w:tc>
          <w:tcPr>
            <w:tcW w:w="2969" w:type="dxa"/>
            <w:tcBorders>
              <w:top w:val="single" w:sz="4" w:space="0" w:color="000000"/>
              <w:left w:val="single" w:sz="4" w:space="0" w:color="000000"/>
              <w:bottom w:val="single" w:sz="4" w:space="0" w:color="000000"/>
              <w:right w:val="single" w:sz="4" w:space="0" w:color="000000"/>
            </w:tcBorders>
          </w:tcPr>
          <w:p w14:paraId="578E308D" w14:textId="77777777" w:rsidR="00425E2D" w:rsidRDefault="00425E2D" w:rsidP="00CB22B5">
            <w:pPr>
              <w:spacing w:line="259" w:lineRule="auto"/>
            </w:pPr>
            <w:r>
              <w:rPr>
                <w:sz w:val="20"/>
              </w:rPr>
              <w:t xml:space="preserve">Disorganized type schizophrenia </w:t>
            </w:r>
          </w:p>
          <w:p w14:paraId="04E982D1" w14:textId="77777777" w:rsidR="00425E2D" w:rsidRDefault="00425E2D" w:rsidP="00CB22B5">
            <w:pPr>
              <w:spacing w:line="259" w:lineRule="auto"/>
            </w:pPr>
            <w:r>
              <w:rPr>
                <w:sz w:val="20"/>
              </w:rPr>
              <w:t xml:space="preserve">–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0D4C4D7E" w14:textId="77777777" w:rsidR="00425E2D" w:rsidRDefault="00425E2D" w:rsidP="00CB22B5">
            <w:pPr>
              <w:spacing w:line="259" w:lineRule="auto"/>
              <w:ind w:left="2"/>
            </w:pPr>
            <w:r>
              <w:rPr>
                <w:sz w:val="20"/>
              </w:rPr>
              <w:t xml:space="preserve">F20.1  </w:t>
            </w:r>
          </w:p>
          <w:p w14:paraId="43458BC7"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5E102330" w14:textId="77777777" w:rsidR="00425E2D" w:rsidRDefault="00425E2D" w:rsidP="00CB22B5">
            <w:pPr>
              <w:spacing w:line="259" w:lineRule="auto"/>
              <w:ind w:left="3"/>
            </w:pPr>
            <w:r>
              <w:rPr>
                <w:sz w:val="20"/>
              </w:rPr>
              <w:t xml:space="preserve">Disorganized schizophrenia </w:t>
            </w:r>
          </w:p>
          <w:p w14:paraId="2C22D6BC" w14:textId="77777777" w:rsidR="00425E2D" w:rsidRDefault="00425E2D" w:rsidP="00CB22B5">
            <w:pPr>
              <w:spacing w:line="259" w:lineRule="auto"/>
              <w:ind w:left="2"/>
            </w:pPr>
            <w:r>
              <w:rPr>
                <w:sz w:val="20"/>
              </w:rPr>
              <w:t xml:space="preserve"> </w:t>
            </w:r>
          </w:p>
        </w:tc>
      </w:tr>
      <w:tr w:rsidR="00425E2D" w14:paraId="4C7EB386" w14:textId="77777777" w:rsidTr="00425E2D">
        <w:trPr>
          <w:trHeight w:val="468"/>
        </w:trPr>
        <w:tc>
          <w:tcPr>
            <w:tcW w:w="545" w:type="dxa"/>
            <w:vMerge/>
            <w:tcBorders>
              <w:top w:val="nil"/>
              <w:left w:val="single" w:sz="4" w:space="0" w:color="000000"/>
              <w:bottom w:val="nil"/>
              <w:right w:val="single" w:sz="4" w:space="0" w:color="000000"/>
            </w:tcBorders>
          </w:tcPr>
          <w:p w14:paraId="159D6DC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3890657" w14:textId="77777777" w:rsidR="00425E2D" w:rsidRDefault="00425E2D" w:rsidP="00CB22B5">
            <w:pPr>
              <w:spacing w:line="259" w:lineRule="auto"/>
              <w:ind w:left="2"/>
            </w:pPr>
            <w:r>
              <w:rPr>
                <w:sz w:val="20"/>
              </w:rPr>
              <w:t xml:space="preserve">295.14 </w:t>
            </w:r>
          </w:p>
        </w:tc>
        <w:tc>
          <w:tcPr>
            <w:tcW w:w="2969" w:type="dxa"/>
            <w:tcBorders>
              <w:top w:val="single" w:sz="4" w:space="0" w:color="000000"/>
              <w:left w:val="single" w:sz="4" w:space="0" w:color="000000"/>
              <w:bottom w:val="single" w:sz="4" w:space="0" w:color="000000"/>
              <w:right w:val="single" w:sz="4" w:space="0" w:color="000000"/>
            </w:tcBorders>
          </w:tcPr>
          <w:p w14:paraId="4AC52766" w14:textId="77777777" w:rsidR="00425E2D" w:rsidRDefault="00425E2D" w:rsidP="00CB22B5">
            <w:pPr>
              <w:spacing w:line="259" w:lineRule="auto"/>
            </w:pPr>
            <w:r>
              <w:rPr>
                <w:sz w:val="20"/>
              </w:rPr>
              <w:t xml:space="preserve">Disorganized type schizophrenia </w:t>
            </w:r>
          </w:p>
          <w:p w14:paraId="08854E32" w14:textId="77777777" w:rsidR="00425E2D" w:rsidRDefault="00425E2D" w:rsidP="00CB22B5">
            <w:pPr>
              <w:spacing w:line="259" w:lineRule="auto"/>
            </w:pPr>
            <w:r>
              <w:rPr>
                <w:sz w:val="20"/>
              </w:rPr>
              <w:t xml:space="preserve">– chronic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7D159B58" w14:textId="77777777" w:rsidR="00425E2D" w:rsidRDefault="00425E2D" w:rsidP="00CB22B5">
            <w:pPr>
              <w:spacing w:line="259" w:lineRule="auto"/>
              <w:ind w:left="2"/>
            </w:pPr>
            <w:r>
              <w:rPr>
                <w:sz w:val="20"/>
              </w:rPr>
              <w:t xml:space="preserve">F20.1  </w:t>
            </w:r>
          </w:p>
          <w:p w14:paraId="40F56E3D"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292E9F6" w14:textId="77777777" w:rsidR="00425E2D" w:rsidRDefault="00425E2D" w:rsidP="00CB22B5">
            <w:pPr>
              <w:spacing w:line="259" w:lineRule="auto"/>
              <w:ind w:left="2"/>
            </w:pPr>
            <w:r>
              <w:rPr>
                <w:sz w:val="20"/>
              </w:rPr>
              <w:t xml:space="preserve">Disorganized schizophrenia </w:t>
            </w:r>
          </w:p>
          <w:p w14:paraId="79264700" w14:textId="77777777" w:rsidR="00425E2D" w:rsidRDefault="00425E2D" w:rsidP="00CB22B5">
            <w:pPr>
              <w:spacing w:line="259" w:lineRule="auto"/>
              <w:ind w:left="2"/>
            </w:pPr>
            <w:r>
              <w:rPr>
                <w:sz w:val="20"/>
              </w:rPr>
              <w:t xml:space="preserve"> </w:t>
            </w:r>
          </w:p>
        </w:tc>
      </w:tr>
      <w:tr w:rsidR="00425E2D" w14:paraId="2338A330" w14:textId="77777777" w:rsidTr="00425E2D">
        <w:trPr>
          <w:trHeight w:val="470"/>
        </w:trPr>
        <w:tc>
          <w:tcPr>
            <w:tcW w:w="545" w:type="dxa"/>
            <w:vMerge/>
            <w:tcBorders>
              <w:top w:val="nil"/>
              <w:left w:val="single" w:sz="4" w:space="0" w:color="000000"/>
              <w:bottom w:val="nil"/>
              <w:right w:val="single" w:sz="4" w:space="0" w:color="000000"/>
            </w:tcBorders>
          </w:tcPr>
          <w:p w14:paraId="33BA0481"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24BA721" w14:textId="77777777" w:rsidR="00425E2D" w:rsidRDefault="00425E2D" w:rsidP="00CB22B5">
            <w:pPr>
              <w:spacing w:line="259" w:lineRule="auto"/>
              <w:ind w:left="2"/>
            </w:pPr>
            <w:r>
              <w:rPr>
                <w:sz w:val="20"/>
              </w:rPr>
              <w:t xml:space="preserve">295.15 </w:t>
            </w:r>
          </w:p>
        </w:tc>
        <w:tc>
          <w:tcPr>
            <w:tcW w:w="2969" w:type="dxa"/>
            <w:tcBorders>
              <w:top w:val="single" w:sz="4" w:space="0" w:color="000000"/>
              <w:left w:val="single" w:sz="4" w:space="0" w:color="000000"/>
              <w:bottom w:val="single" w:sz="4" w:space="0" w:color="000000"/>
              <w:right w:val="single" w:sz="4" w:space="0" w:color="000000"/>
            </w:tcBorders>
          </w:tcPr>
          <w:p w14:paraId="2B573D6F" w14:textId="77777777" w:rsidR="00425E2D" w:rsidRDefault="00425E2D" w:rsidP="00CB22B5">
            <w:pPr>
              <w:spacing w:line="259" w:lineRule="auto"/>
              <w:ind w:right="29"/>
            </w:pPr>
            <w:r>
              <w:rPr>
                <w:sz w:val="20"/>
              </w:rPr>
              <w:t xml:space="preserve">Disorganized type schizophrenia – in remission </w:t>
            </w:r>
          </w:p>
        </w:tc>
        <w:tc>
          <w:tcPr>
            <w:tcW w:w="900" w:type="dxa"/>
            <w:tcBorders>
              <w:top w:val="single" w:sz="4" w:space="0" w:color="000000"/>
              <w:left w:val="single" w:sz="4" w:space="0" w:color="000000"/>
              <w:bottom w:val="single" w:sz="4" w:space="0" w:color="000000"/>
              <w:right w:val="single" w:sz="4" w:space="0" w:color="000000"/>
            </w:tcBorders>
          </w:tcPr>
          <w:p w14:paraId="4CDC97C1" w14:textId="77777777" w:rsidR="00425E2D" w:rsidRDefault="00425E2D" w:rsidP="00CB22B5">
            <w:pPr>
              <w:spacing w:line="259" w:lineRule="auto"/>
              <w:ind w:left="2"/>
            </w:pPr>
            <w:r>
              <w:rPr>
                <w:sz w:val="20"/>
              </w:rPr>
              <w:t xml:space="preserve">F20.1  </w:t>
            </w:r>
          </w:p>
          <w:p w14:paraId="45B69C1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098EAAB9" w14:textId="77777777" w:rsidR="00425E2D" w:rsidRDefault="00425E2D" w:rsidP="00CB22B5">
            <w:pPr>
              <w:spacing w:line="259" w:lineRule="auto"/>
              <w:ind w:left="2"/>
            </w:pPr>
            <w:r>
              <w:rPr>
                <w:sz w:val="20"/>
              </w:rPr>
              <w:t xml:space="preserve">Disorganized schizophrenia </w:t>
            </w:r>
          </w:p>
          <w:p w14:paraId="41382D8F" w14:textId="77777777" w:rsidR="00425E2D" w:rsidRDefault="00425E2D" w:rsidP="00CB22B5">
            <w:pPr>
              <w:spacing w:line="259" w:lineRule="auto"/>
              <w:ind w:left="2"/>
            </w:pPr>
            <w:r>
              <w:rPr>
                <w:sz w:val="20"/>
              </w:rPr>
              <w:t xml:space="preserve"> </w:t>
            </w:r>
          </w:p>
        </w:tc>
      </w:tr>
      <w:tr w:rsidR="00425E2D" w14:paraId="20B5E0C8" w14:textId="77777777" w:rsidTr="00425E2D">
        <w:trPr>
          <w:trHeight w:val="470"/>
        </w:trPr>
        <w:tc>
          <w:tcPr>
            <w:tcW w:w="545" w:type="dxa"/>
            <w:vMerge/>
            <w:tcBorders>
              <w:top w:val="nil"/>
              <w:left w:val="single" w:sz="4" w:space="0" w:color="000000"/>
              <w:bottom w:val="nil"/>
              <w:right w:val="single" w:sz="4" w:space="0" w:color="000000"/>
            </w:tcBorders>
          </w:tcPr>
          <w:p w14:paraId="4ED932E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D8329F9" w14:textId="77777777" w:rsidR="00425E2D" w:rsidRDefault="00425E2D" w:rsidP="00CB22B5">
            <w:pPr>
              <w:spacing w:line="259" w:lineRule="auto"/>
              <w:ind w:left="2"/>
            </w:pPr>
            <w:r>
              <w:rPr>
                <w:sz w:val="20"/>
              </w:rPr>
              <w:t xml:space="preserve">295.20 </w:t>
            </w:r>
          </w:p>
        </w:tc>
        <w:tc>
          <w:tcPr>
            <w:tcW w:w="2969" w:type="dxa"/>
            <w:tcBorders>
              <w:top w:val="single" w:sz="4" w:space="0" w:color="000000"/>
              <w:left w:val="single" w:sz="4" w:space="0" w:color="000000"/>
              <w:bottom w:val="single" w:sz="4" w:space="0" w:color="000000"/>
              <w:right w:val="single" w:sz="4" w:space="0" w:color="000000"/>
            </w:tcBorders>
          </w:tcPr>
          <w:p w14:paraId="2BEE3609" w14:textId="77777777" w:rsidR="00425E2D" w:rsidRDefault="00425E2D" w:rsidP="00CB22B5">
            <w:pPr>
              <w:spacing w:line="259" w:lineRule="auto"/>
            </w:pPr>
            <w:r>
              <w:rPr>
                <w:sz w:val="20"/>
              </w:rPr>
              <w:t xml:space="preserve">Catatonic type schizophrenia – unspecified </w:t>
            </w:r>
          </w:p>
        </w:tc>
        <w:tc>
          <w:tcPr>
            <w:tcW w:w="900" w:type="dxa"/>
            <w:tcBorders>
              <w:top w:val="single" w:sz="4" w:space="0" w:color="000000"/>
              <w:left w:val="single" w:sz="4" w:space="0" w:color="000000"/>
              <w:bottom w:val="single" w:sz="4" w:space="0" w:color="000000"/>
              <w:right w:val="single" w:sz="4" w:space="0" w:color="000000"/>
            </w:tcBorders>
          </w:tcPr>
          <w:p w14:paraId="6C9BC56B" w14:textId="77777777" w:rsidR="00425E2D" w:rsidRDefault="00425E2D" w:rsidP="00CB22B5">
            <w:pPr>
              <w:spacing w:line="259" w:lineRule="auto"/>
              <w:ind w:left="2"/>
            </w:pPr>
            <w:r>
              <w:rPr>
                <w:sz w:val="20"/>
              </w:rPr>
              <w:t xml:space="preserve">F20.2 </w:t>
            </w:r>
          </w:p>
          <w:p w14:paraId="2EF1850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0288E112" w14:textId="77777777" w:rsidR="00425E2D" w:rsidRDefault="00425E2D" w:rsidP="00CB22B5">
            <w:pPr>
              <w:spacing w:line="259" w:lineRule="auto"/>
              <w:ind w:left="2"/>
            </w:pPr>
            <w:r>
              <w:rPr>
                <w:sz w:val="20"/>
              </w:rPr>
              <w:t xml:space="preserve">Catatonic schizophrenia </w:t>
            </w:r>
          </w:p>
          <w:p w14:paraId="582F1141" w14:textId="77777777" w:rsidR="00425E2D" w:rsidRDefault="00425E2D" w:rsidP="00CB22B5">
            <w:pPr>
              <w:spacing w:line="259" w:lineRule="auto"/>
              <w:ind w:left="2"/>
            </w:pPr>
            <w:r>
              <w:rPr>
                <w:sz w:val="20"/>
              </w:rPr>
              <w:t xml:space="preserve"> </w:t>
            </w:r>
          </w:p>
        </w:tc>
      </w:tr>
      <w:tr w:rsidR="00425E2D" w14:paraId="4ACE0691" w14:textId="77777777" w:rsidTr="00425E2D">
        <w:trPr>
          <w:trHeight w:val="470"/>
        </w:trPr>
        <w:tc>
          <w:tcPr>
            <w:tcW w:w="545" w:type="dxa"/>
            <w:vMerge/>
            <w:tcBorders>
              <w:top w:val="nil"/>
              <w:left w:val="single" w:sz="4" w:space="0" w:color="000000"/>
              <w:bottom w:val="nil"/>
              <w:right w:val="single" w:sz="4" w:space="0" w:color="000000"/>
            </w:tcBorders>
          </w:tcPr>
          <w:p w14:paraId="7C7D0DE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48C42EB" w14:textId="77777777" w:rsidR="00425E2D" w:rsidRDefault="00425E2D" w:rsidP="00CB22B5">
            <w:pPr>
              <w:spacing w:line="259" w:lineRule="auto"/>
              <w:ind w:left="2"/>
            </w:pPr>
            <w:r>
              <w:rPr>
                <w:sz w:val="20"/>
              </w:rPr>
              <w:t xml:space="preserve">295.21 </w:t>
            </w:r>
          </w:p>
        </w:tc>
        <w:tc>
          <w:tcPr>
            <w:tcW w:w="2969" w:type="dxa"/>
            <w:tcBorders>
              <w:top w:val="single" w:sz="4" w:space="0" w:color="000000"/>
              <w:left w:val="single" w:sz="4" w:space="0" w:color="000000"/>
              <w:bottom w:val="single" w:sz="4" w:space="0" w:color="000000"/>
              <w:right w:val="single" w:sz="4" w:space="0" w:color="000000"/>
            </w:tcBorders>
          </w:tcPr>
          <w:p w14:paraId="73F01B18" w14:textId="77777777" w:rsidR="00425E2D" w:rsidRDefault="00425E2D" w:rsidP="00CB22B5">
            <w:pPr>
              <w:spacing w:line="259" w:lineRule="auto"/>
            </w:pPr>
            <w:r>
              <w:rPr>
                <w:sz w:val="20"/>
              </w:rPr>
              <w:t xml:space="preserve">Catatonic type schizophrenia – </w:t>
            </w:r>
            <w:proofErr w:type="spellStart"/>
            <w:r>
              <w:rPr>
                <w:sz w:val="20"/>
              </w:rPr>
              <w:t>subchronic</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5D4C4CDF" w14:textId="77777777" w:rsidR="00425E2D" w:rsidRDefault="00425E2D" w:rsidP="00CB22B5">
            <w:pPr>
              <w:spacing w:line="259" w:lineRule="auto"/>
              <w:ind w:left="2"/>
            </w:pPr>
            <w:r>
              <w:rPr>
                <w:sz w:val="20"/>
              </w:rPr>
              <w:t xml:space="preserve">F20.2 </w:t>
            </w:r>
          </w:p>
          <w:p w14:paraId="532DE93E"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2359CE62" w14:textId="77777777" w:rsidR="00425E2D" w:rsidRDefault="00425E2D" w:rsidP="00CB22B5">
            <w:pPr>
              <w:spacing w:line="259" w:lineRule="auto"/>
              <w:ind w:left="2"/>
            </w:pPr>
            <w:r>
              <w:rPr>
                <w:sz w:val="20"/>
              </w:rPr>
              <w:t xml:space="preserve">Catatonic schizophrenia </w:t>
            </w:r>
          </w:p>
          <w:p w14:paraId="474F5DCB" w14:textId="77777777" w:rsidR="00425E2D" w:rsidRDefault="00425E2D" w:rsidP="00CB22B5">
            <w:pPr>
              <w:spacing w:line="259" w:lineRule="auto"/>
              <w:ind w:left="2"/>
            </w:pPr>
            <w:r>
              <w:rPr>
                <w:sz w:val="20"/>
              </w:rPr>
              <w:t xml:space="preserve"> </w:t>
            </w:r>
          </w:p>
        </w:tc>
      </w:tr>
      <w:tr w:rsidR="00425E2D" w14:paraId="70A21469" w14:textId="77777777" w:rsidTr="00425E2D">
        <w:trPr>
          <w:trHeight w:val="470"/>
        </w:trPr>
        <w:tc>
          <w:tcPr>
            <w:tcW w:w="545" w:type="dxa"/>
            <w:vMerge/>
            <w:tcBorders>
              <w:top w:val="nil"/>
              <w:left w:val="single" w:sz="4" w:space="0" w:color="000000"/>
              <w:bottom w:val="nil"/>
              <w:right w:val="single" w:sz="4" w:space="0" w:color="000000"/>
            </w:tcBorders>
          </w:tcPr>
          <w:p w14:paraId="5CDED00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ADE7C58" w14:textId="77777777" w:rsidR="00425E2D" w:rsidRDefault="00425E2D" w:rsidP="00CB22B5">
            <w:pPr>
              <w:spacing w:line="259" w:lineRule="auto"/>
              <w:ind w:left="2"/>
            </w:pPr>
            <w:r>
              <w:rPr>
                <w:sz w:val="20"/>
              </w:rPr>
              <w:t xml:space="preserve">295.22 </w:t>
            </w:r>
          </w:p>
        </w:tc>
        <w:tc>
          <w:tcPr>
            <w:tcW w:w="2969" w:type="dxa"/>
            <w:tcBorders>
              <w:top w:val="single" w:sz="4" w:space="0" w:color="000000"/>
              <w:left w:val="single" w:sz="4" w:space="0" w:color="000000"/>
              <w:bottom w:val="single" w:sz="4" w:space="0" w:color="000000"/>
              <w:right w:val="single" w:sz="4" w:space="0" w:color="000000"/>
            </w:tcBorders>
          </w:tcPr>
          <w:p w14:paraId="74552ED5" w14:textId="77777777" w:rsidR="00425E2D" w:rsidRDefault="00425E2D" w:rsidP="00CB22B5">
            <w:pPr>
              <w:spacing w:line="259" w:lineRule="auto"/>
            </w:pPr>
            <w:r>
              <w:rPr>
                <w:sz w:val="20"/>
              </w:rPr>
              <w:t xml:space="preserve">Catatonic type schizophrenia – chronic </w:t>
            </w:r>
          </w:p>
        </w:tc>
        <w:tc>
          <w:tcPr>
            <w:tcW w:w="900" w:type="dxa"/>
            <w:tcBorders>
              <w:top w:val="single" w:sz="4" w:space="0" w:color="000000"/>
              <w:left w:val="single" w:sz="4" w:space="0" w:color="000000"/>
              <w:bottom w:val="single" w:sz="4" w:space="0" w:color="000000"/>
              <w:right w:val="single" w:sz="4" w:space="0" w:color="000000"/>
            </w:tcBorders>
          </w:tcPr>
          <w:p w14:paraId="02F28CC1" w14:textId="77777777" w:rsidR="00425E2D" w:rsidRDefault="00425E2D" w:rsidP="00CB22B5">
            <w:pPr>
              <w:spacing w:line="259" w:lineRule="auto"/>
              <w:ind w:left="2"/>
            </w:pPr>
            <w:r>
              <w:rPr>
                <w:sz w:val="20"/>
              </w:rPr>
              <w:t xml:space="preserve">F20.2 </w:t>
            </w:r>
          </w:p>
          <w:p w14:paraId="2E0E86D4"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7E574E21" w14:textId="77777777" w:rsidR="00425E2D" w:rsidRDefault="00425E2D" w:rsidP="00CB22B5">
            <w:pPr>
              <w:spacing w:line="259" w:lineRule="auto"/>
              <w:ind w:left="2"/>
            </w:pPr>
            <w:r>
              <w:rPr>
                <w:sz w:val="20"/>
              </w:rPr>
              <w:t xml:space="preserve">Catatonic schizophrenia </w:t>
            </w:r>
          </w:p>
          <w:p w14:paraId="765D3408" w14:textId="77777777" w:rsidR="00425E2D" w:rsidRDefault="00425E2D" w:rsidP="00CB22B5">
            <w:pPr>
              <w:spacing w:line="259" w:lineRule="auto"/>
              <w:ind w:left="2"/>
            </w:pPr>
            <w:r>
              <w:rPr>
                <w:sz w:val="20"/>
              </w:rPr>
              <w:t xml:space="preserve"> </w:t>
            </w:r>
          </w:p>
        </w:tc>
      </w:tr>
      <w:tr w:rsidR="00425E2D" w14:paraId="50975997" w14:textId="77777777" w:rsidTr="00425E2D">
        <w:trPr>
          <w:trHeight w:val="698"/>
        </w:trPr>
        <w:tc>
          <w:tcPr>
            <w:tcW w:w="545" w:type="dxa"/>
            <w:vMerge/>
            <w:tcBorders>
              <w:top w:val="nil"/>
              <w:left w:val="single" w:sz="4" w:space="0" w:color="000000"/>
              <w:bottom w:val="nil"/>
              <w:right w:val="single" w:sz="4" w:space="0" w:color="000000"/>
            </w:tcBorders>
          </w:tcPr>
          <w:p w14:paraId="14F5E39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82859BE" w14:textId="77777777" w:rsidR="00425E2D" w:rsidRDefault="00425E2D" w:rsidP="00CB22B5">
            <w:pPr>
              <w:spacing w:line="259" w:lineRule="auto"/>
              <w:ind w:left="2"/>
            </w:pPr>
            <w:r>
              <w:rPr>
                <w:sz w:val="20"/>
              </w:rPr>
              <w:t xml:space="preserve">295.23 </w:t>
            </w:r>
          </w:p>
        </w:tc>
        <w:tc>
          <w:tcPr>
            <w:tcW w:w="2969" w:type="dxa"/>
            <w:tcBorders>
              <w:top w:val="single" w:sz="4" w:space="0" w:color="000000"/>
              <w:left w:val="single" w:sz="4" w:space="0" w:color="000000"/>
              <w:bottom w:val="single" w:sz="4" w:space="0" w:color="000000"/>
              <w:right w:val="single" w:sz="4" w:space="0" w:color="000000"/>
            </w:tcBorders>
          </w:tcPr>
          <w:p w14:paraId="7F07919B" w14:textId="77777777" w:rsidR="00425E2D" w:rsidRDefault="00425E2D" w:rsidP="00CB22B5">
            <w:pPr>
              <w:spacing w:line="259" w:lineRule="auto"/>
            </w:pPr>
            <w:r>
              <w:rPr>
                <w:sz w:val="20"/>
              </w:rPr>
              <w:t xml:space="preserve">Catatonic type schizophrenia –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6069E15D" w14:textId="77777777" w:rsidR="00425E2D" w:rsidRDefault="00425E2D" w:rsidP="00CB22B5">
            <w:pPr>
              <w:spacing w:line="259" w:lineRule="auto"/>
              <w:ind w:left="2"/>
            </w:pPr>
            <w:r>
              <w:rPr>
                <w:sz w:val="20"/>
              </w:rPr>
              <w:t xml:space="preserve">F20.2 </w:t>
            </w:r>
          </w:p>
          <w:p w14:paraId="58F7A8F1"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018FE91" w14:textId="77777777" w:rsidR="00425E2D" w:rsidRDefault="00425E2D" w:rsidP="00CB22B5">
            <w:pPr>
              <w:spacing w:line="259" w:lineRule="auto"/>
              <w:ind w:left="3"/>
            </w:pPr>
            <w:r>
              <w:rPr>
                <w:sz w:val="20"/>
              </w:rPr>
              <w:t xml:space="preserve">Catatonic schizophrenia </w:t>
            </w:r>
          </w:p>
          <w:p w14:paraId="49EAD26C" w14:textId="77777777" w:rsidR="00425E2D" w:rsidRDefault="00425E2D" w:rsidP="00CB22B5">
            <w:pPr>
              <w:spacing w:line="259" w:lineRule="auto"/>
              <w:ind w:left="2"/>
            </w:pPr>
            <w:r>
              <w:rPr>
                <w:sz w:val="20"/>
              </w:rPr>
              <w:t xml:space="preserve"> </w:t>
            </w:r>
          </w:p>
        </w:tc>
      </w:tr>
      <w:tr w:rsidR="00425E2D" w14:paraId="417B23C9" w14:textId="77777777" w:rsidTr="00425E2D">
        <w:trPr>
          <w:trHeight w:val="470"/>
        </w:trPr>
        <w:tc>
          <w:tcPr>
            <w:tcW w:w="545" w:type="dxa"/>
            <w:vMerge/>
            <w:tcBorders>
              <w:top w:val="nil"/>
              <w:left w:val="single" w:sz="4" w:space="0" w:color="000000"/>
              <w:bottom w:val="nil"/>
              <w:right w:val="single" w:sz="4" w:space="0" w:color="000000"/>
            </w:tcBorders>
          </w:tcPr>
          <w:p w14:paraId="5954E652"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914CA48" w14:textId="77777777" w:rsidR="00425E2D" w:rsidRDefault="00425E2D" w:rsidP="00CB22B5">
            <w:pPr>
              <w:spacing w:line="259" w:lineRule="auto"/>
              <w:ind w:left="2"/>
            </w:pPr>
            <w:r>
              <w:rPr>
                <w:sz w:val="20"/>
              </w:rPr>
              <w:t xml:space="preserve">295.24 </w:t>
            </w:r>
          </w:p>
        </w:tc>
        <w:tc>
          <w:tcPr>
            <w:tcW w:w="2969" w:type="dxa"/>
            <w:tcBorders>
              <w:top w:val="single" w:sz="4" w:space="0" w:color="000000"/>
              <w:left w:val="single" w:sz="4" w:space="0" w:color="000000"/>
              <w:bottom w:val="single" w:sz="4" w:space="0" w:color="000000"/>
              <w:right w:val="single" w:sz="4" w:space="0" w:color="000000"/>
            </w:tcBorders>
          </w:tcPr>
          <w:p w14:paraId="1DA0F49D" w14:textId="77777777" w:rsidR="00425E2D" w:rsidRDefault="00425E2D" w:rsidP="00CB22B5">
            <w:pPr>
              <w:spacing w:line="259" w:lineRule="auto"/>
            </w:pPr>
            <w:r>
              <w:rPr>
                <w:sz w:val="20"/>
              </w:rPr>
              <w:t xml:space="preserve">Catatonic type schizophrenia – chronic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42D4F750" w14:textId="77777777" w:rsidR="00425E2D" w:rsidRDefault="00425E2D" w:rsidP="00CB22B5">
            <w:pPr>
              <w:spacing w:line="259" w:lineRule="auto"/>
              <w:ind w:left="2"/>
            </w:pPr>
            <w:r>
              <w:rPr>
                <w:sz w:val="20"/>
              </w:rPr>
              <w:t xml:space="preserve">F20.2 </w:t>
            </w:r>
          </w:p>
          <w:p w14:paraId="7F208E74"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F05E28B" w14:textId="77777777" w:rsidR="00425E2D" w:rsidRDefault="00425E2D" w:rsidP="00CB22B5">
            <w:pPr>
              <w:spacing w:line="259" w:lineRule="auto"/>
              <w:ind w:left="2"/>
            </w:pPr>
            <w:r>
              <w:rPr>
                <w:sz w:val="20"/>
              </w:rPr>
              <w:t xml:space="preserve">Catatonic schizophrenia </w:t>
            </w:r>
          </w:p>
          <w:p w14:paraId="3FD09F46" w14:textId="77777777" w:rsidR="00425E2D" w:rsidRDefault="00425E2D" w:rsidP="00CB22B5">
            <w:pPr>
              <w:spacing w:line="259" w:lineRule="auto"/>
              <w:ind w:left="2"/>
            </w:pPr>
            <w:r>
              <w:rPr>
                <w:sz w:val="20"/>
              </w:rPr>
              <w:t xml:space="preserve"> </w:t>
            </w:r>
          </w:p>
        </w:tc>
      </w:tr>
      <w:tr w:rsidR="00425E2D" w14:paraId="0DB38225" w14:textId="77777777" w:rsidTr="00425E2D">
        <w:trPr>
          <w:trHeight w:val="470"/>
        </w:trPr>
        <w:tc>
          <w:tcPr>
            <w:tcW w:w="545" w:type="dxa"/>
            <w:vMerge/>
            <w:tcBorders>
              <w:top w:val="nil"/>
              <w:left w:val="single" w:sz="4" w:space="0" w:color="000000"/>
              <w:bottom w:val="nil"/>
              <w:right w:val="single" w:sz="4" w:space="0" w:color="000000"/>
            </w:tcBorders>
          </w:tcPr>
          <w:p w14:paraId="2C18AA51"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94AA62A" w14:textId="77777777" w:rsidR="00425E2D" w:rsidRDefault="00425E2D" w:rsidP="00CB22B5">
            <w:pPr>
              <w:spacing w:line="259" w:lineRule="auto"/>
              <w:ind w:left="2"/>
            </w:pPr>
            <w:r>
              <w:rPr>
                <w:sz w:val="20"/>
              </w:rPr>
              <w:t xml:space="preserve">295.30 </w:t>
            </w:r>
          </w:p>
        </w:tc>
        <w:tc>
          <w:tcPr>
            <w:tcW w:w="2969" w:type="dxa"/>
            <w:tcBorders>
              <w:top w:val="single" w:sz="4" w:space="0" w:color="000000"/>
              <w:left w:val="single" w:sz="4" w:space="0" w:color="000000"/>
              <w:bottom w:val="single" w:sz="4" w:space="0" w:color="000000"/>
              <w:right w:val="single" w:sz="4" w:space="0" w:color="000000"/>
            </w:tcBorders>
          </w:tcPr>
          <w:p w14:paraId="4FD570B3" w14:textId="77777777" w:rsidR="00425E2D" w:rsidRDefault="00425E2D" w:rsidP="00CB22B5">
            <w:pPr>
              <w:spacing w:line="259" w:lineRule="auto"/>
            </w:pPr>
            <w:r>
              <w:rPr>
                <w:sz w:val="20"/>
              </w:rPr>
              <w:t xml:space="preserve">Paranoid type schizophrenia – unspecified </w:t>
            </w:r>
          </w:p>
        </w:tc>
        <w:tc>
          <w:tcPr>
            <w:tcW w:w="900" w:type="dxa"/>
            <w:tcBorders>
              <w:top w:val="single" w:sz="4" w:space="0" w:color="000000"/>
              <w:left w:val="single" w:sz="4" w:space="0" w:color="000000"/>
              <w:bottom w:val="single" w:sz="4" w:space="0" w:color="000000"/>
              <w:right w:val="single" w:sz="4" w:space="0" w:color="000000"/>
            </w:tcBorders>
          </w:tcPr>
          <w:p w14:paraId="4A515BE4" w14:textId="77777777" w:rsidR="00425E2D" w:rsidRDefault="00425E2D" w:rsidP="00CB22B5">
            <w:pPr>
              <w:spacing w:line="259" w:lineRule="auto"/>
              <w:ind w:left="2"/>
            </w:pPr>
            <w:r>
              <w:rPr>
                <w:sz w:val="20"/>
              </w:rPr>
              <w:t xml:space="preserve">F20.0  </w:t>
            </w:r>
          </w:p>
          <w:p w14:paraId="2E3F2401"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754FC9A" w14:textId="77777777" w:rsidR="00425E2D" w:rsidRDefault="00425E2D" w:rsidP="00CB22B5">
            <w:pPr>
              <w:spacing w:line="259" w:lineRule="auto"/>
              <w:ind w:left="2"/>
            </w:pPr>
            <w:r>
              <w:rPr>
                <w:sz w:val="20"/>
              </w:rPr>
              <w:t xml:space="preserve">Paranoid schizophrenia </w:t>
            </w:r>
          </w:p>
          <w:p w14:paraId="226B694D" w14:textId="77777777" w:rsidR="00425E2D" w:rsidRDefault="00425E2D" w:rsidP="00CB22B5">
            <w:pPr>
              <w:spacing w:line="259" w:lineRule="auto"/>
              <w:ind w:left="2"/>
            </w:pPr>
            <w:r>
              <w:rPr>
                <w:sz w:val="20"/>
              </w:rPr>
              <w:t xml:space="preserve"> </w:t>
            </w:r>
          </w:p>
        </w:tc>
      </w:tr>
      <w:tr w:rsidR="00425E2D" w14:paraId="56084299" w14:textId="77777777" w:rsidTr="00425E2D">
        <w:trPr>
          <w:trHeight w:val="470"/>
        </w:trPr>
        <w:tc>
          <w:tcPr>
            <w:tcW w:w="545" w:type="dxa"/>
            <w:vMerge/>
            <w:tcBorders>
              <w:top w:val="nil"/>
              <w:left w:val="single" w:sz="4" w:space="0" w:color="000000"/>
              <w:bottom w:val="nil"/>
              <w:right w:val="single" w:sz="4" w:space="0" w:color="000000"/>
            </w:tcBorders>
          </w:tcPr>
          <w:p w14:paraId="3A9490B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081B7EA" w14:textId="77777777" w:rsidR="00425E2D" w:rsidRDefault="00425E2D" w:rsidP="00CB22B5">
            <w:pPr>
              <w:spacing w:line="259" w:lineRule="auto"/>
              <w:ind w:left="2"/>
            </w:pPr>
            <w:r>
              <w:rPr>
                <w:sz w:val="20"/>
              </w:rPr>
              <w:t xml:space="preserve">295.31 </w:t>
            </w:r>
          </w:p>
        </w:tc>
        <w:tc>
          <w:tcPr>
            <w:tcW w:w="2969" w:type="dxa"/>
            <w:tcBorders>
              <w:top w:val="single" w:sz="4" w:space="0" w:color="000000"/>
              <w:left w:val="single" w:sz="4" w:space="0" w:color="000000"/>
              <w:bottom w:val="single" w:sz="4" w:space="0" w:color="000000"/>
              <w:right w:val="single" w:sz="4" w:space="0" w:color="000000"/>
            </w:tcBorders>
          </w:tcPr>
          <w:p w14:paraId="3B79859E" w14:textId="77777777" w:rsidR="00425E2D" w:rsidRDefault="00425E2D" w:rsidP="00CB22B5">
            <w:pPr>
              <w:spacing w:line="259" w:lineRule="auto"/>
            </w:pPr>
            <w:r>
              <w:rPr>
                <w:sz w:val="20"/>
              </w:rPr>
              <w:t xml:space="preserve">Paranoid type schizophrenia – </w:t>
            </w:r>
            <w:proofErr w:type="spellStart"/>
            <w:r>
              <w:rPr>
                <w:sz w:val="20"/>
              </w:rPr>
              <w:t>subchronic</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007D0BF" w14:textId="77777777" w:rsidR="00425E2D" w:rsidRDefault="00425E2D" w:rsidP="00CB22B5">
            <w:pPr>
              <w:spacing w:line="259" w:lineRule="auto"/>
              <w:ind w:left="2"/>
            </w:pPr>
            <w:r>
              <w:rPr>
                <w:sz w:val="20"/>
              </w:rPr>
              <w:t xml:space="preserve">F20.0  </w:t>
            </w:r>
          </w:p>
          <w:p w14:paraId="06DFFAC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9A400B3" w14:textId="77777777" w:rsidR="00425E2D" w:rsidRDefault="00425E2D" w:rsidP="00CB22B5">
            <w:pPr>
              <w:spacing w:line="259" w:lineRule="auto"/>
              <w:ind w:left="2"/>
            </w:pPr>
            <w:r>
              <w:rPr>
                <w:sz w:val="20"/>
              </w:rPr>
              <w:t xml:space="preserve">Paranoid schizophrenia </w:t>
            </w:r>
          </w:p>
          <w:p w14:paraId="03BBC885" w14:textId="77777777" w:rsidR="00425E2D" w:rsidRDefault="00425E2D" w:rsidP="00CB22B5">
            <w:pPr>
              <w:spacing w:line="259" w:lineRule="auto"/>
              <w:ind w:left="2"/>
            </w:pPr>
            <w:r>
              <w:rPr>
                <w:sz w:val="20"/>
              </w:rPr>
              <w:t xml:space="preserve"> </w:t>
            </w:r>
          </w:p>
        </w:tc>
      </w:tr>
      <w:tr w:rsidR="00425E2D" w14:paraId="21414881" w14:textId="77777777" w:rsidTr="00425E2D">
        <w:trPr>
          <w:trHeight w:val="470"/>
        </w:trPr>
        <w:tc>
          <w:tcPr>
            <w:tcW w:w="545" w:type="dxa"/>
            <w:vMerge/>
            <w:tcBorders>
              <w:top w:val="nil"/>
              <w:left w:val="single" w:sz="4" w:space="0" w:color="000000"/>
              <w:bottom w:val="nil"/>
              <w:right w:val="single" w:sz="4" w:space="0" w:color="000000"/>
            </w:tcBorders>
          </w:tcPr>
          <w:p w14:paraId="15EFCED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BDEA6C2" w14:textId="77777777" w:rsidR="00425E2D" w:rsidRDefault="00425E2D" w:rsidP="00CB22B5">
            <w:pPr>
              <w:spacing w:line="259" w:lineRule="auto"/>
              <w:ind w:left="2"/>
            </w:pPr>
            <w:r>
              <w:rPr>
                <w:sz w:val="20"/>
              </w:rPr>
              <w:t xml:space="preserve">295.32 </w:t>
            </w:r>
          </w:p>
        </w:tc>
        <w:tc>
          <w:tcPr>
            <w:tcW w:w="2969" w:type="dxa"/>
            <w:tcBorders>
              <w:top w:val="single" w:sz="4" w:space="0" w:color="000000"/>
              <w:left w:val="single" w:sz="4" w:space="0" w:color="000000"/>
              <w:bottom w:val="single" w:sz="4" w:space="0" w:color="000000"/>
              <w:right w:val="single" w:sz="4" w:space="0" w:color="000000"/>
            </w:tcBorders>
          </w:tcPr>
          <w:p w14:paraId="17B0311A" w14:textId="77777777" w:rsidR="00425E2D" w:rsidRDefault="00425E2D" w:rsidP="00CB22B5">
            <w:pPr>
              <w:spacing w:line="259" w:lineRule="auto"/>
            </w:pPr>
            <w:r>
              <w:rPr>
                <w:sz w:val="20"/>
              </w:rPr>
              <w:t xml:space="preserve">Paranoid type schizophrenia – chronic </w:t>
            </w:r>
          </w:p>
        </w:tc>
        <w:tc>
          <w:tcPr>
            <w:tcW w:w="900" w:type="dxa"/>
            <w:tcBorders>
              <w:top w:val="single" w:sz="4" w:space="0" w:color="000000"/>
              <w:left w:val="single" w:sz="4" w:space="0" w:color="000000"/>
              <w:bottom w:val="single" w:sz="4" w:space="0" w:color="000000"/>
              <w:right w:val="single" w:sz="4" w:space="0" w:color="000000"/>
            </w:tcBorders>
          </w:tcPr>
          <w:p w14:paraId="5D587701" w14:textId="77777777" w:rsidR="00425E2D" w:rsidRDefault="00425E2D" w:rsidP="00CB22B5">
            <w:pPr>
              <w:spacing w:line="259" w:lineRule="auto"/>
              <w:ind w:left="2"/>
            </w:pPr>
            <w:r>
              <w:rPr>
                <w:sz w:val="20"/>
              </w:rPr>
              <w:t xml:space="preserve">F20.0  </w:t>
            </w:r>
          </w:p>
          <w:p w14:paraId="25DA42EC"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1461E3E" w14:textId="77777777" w:rsidR="00425E2D" w:rsidRDefault="00425E2D" w:rsidP="00CB22B5">
            <w:pPr>
              <w:spacing w:line="259" w:lineRule="auto"/>
              <w:ind w:left="2"/>
            </w:pPr>
            <w:r>
              <w:rPr>
                <w:sz w:val="20"/>
              </w:rPr>
              <w:t xml:space="preserve">Paranoid schizophrenia </w:t>
            </w:r>
          </w:p>
          <w:p w14:paraId="3A030771" w14:textId="77777777" w:rsidR="00425E2D" w:rsidRDefault="00425E2D" w:rsidP="00CB22B5">
            <w:pPr>
              <w:spacing w:line="259" w:lineRule="auto"/>
              <w:ind w:left="2"/>
            </w:pPr>
            <w:r>
              <w:rPr>
                <w:sz w:val="20"/>
              </w:rPr>
              <w:t xml:space="preserve"> </w:t>
            </w:r>
          </w:p>
        </w:tc>
      </w:tr>
      <w:tr w:rsidR="00425E2D" w14:paraId="22914954" w14:textId="77777777" w:rsidTr="00425E2D">
        <w:trPr>
          <w:trHeight w:val="698"/>
        </w:trPr>
        <w:tc>
          <w:tcPr>
            <w:tcW w:w="545" w:type="dxa"/>
            <w:vMerge/>
            <w:tcBorders>
              <w:top w:val="nil"/>
              <w:left w:val="single" w:sz="4" w:space="0" w:color="000000"/>
              <w:bottom w:val="nil"/>
              <w:right w:val="single" w:sz="4" w:space="0" w:color="000000"/>
            </w:tcBorders>
          </w:tcPr>
          <w:p w14:paraId="6087372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E5BDF82" w14:textId="77777777" w:rsidR="00425E2D" w:rsidRDefault="00425E2D" w:rsidP="00CB22B5">
            <w:pPr>
              <w:spacing w:line="259" w:lineRule="auto"/>
              <w:ind w:left="2"/>
            </w:pPr>
            <w:r>
              <w:rPr>
                <w:sz w:val="20"/>
              </w:rPr>
              <w:t xml:space="preserve">295.33 </w:t>
            </w:r>
          </w:p>
        </w:tc>
        <w:tc>
          <w:tcPr>
            <w:tcW w:w="2969" w:type="dxa"/>
            <w:tcBorders>
              <w:top w:val="single" w:sz="4" w:space="0" w:color="000000"/>
              <w:left w:val="single" w:sz="4" w:space="0" w:color="000000"/>
              <w:bottom w:val="single" w:sz="4" w:space="0" w:color="000000"/>
              <w:right w:val="single" w:sz="4" w:space="0" w:color="000000"/>
            </w:tcBorders>
          </w:tcPr>
          <w:p w14:paraId="659A603B" w14:textId="77777777" w:rsidR="00425E2D" w:rsidRDefault="00425E2D" w:rsidP="00CB22B5">
            <w:pPr>
              <w:spacing w:line="259" w:lineRule="auto"/>
            </w:pPr>
            <w:r>
              <w:rPr>
                <w:sz w:val="20"/>
              </w:rPr>
              <w:t xml:space="preserve">Paranoid type schizophrenia –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6E6AA7C0" w14:textId="77777777" w:rsidR="00425E2D" w:rsidRDefault="00425E2D" w:rsidP="00CB22B5">
            <w:pPr>
              <w:spacing w:line="259" w:lineRule="auto"/>
              <w:ind w:left="2"/>
            </w:pPr>
            <w:r>
              <w:rPr>
                <w:sz w:val="20"/>
              </w:rPr>
              <w:t xml:space="preserve">F20.0  </w:t>
            </w:r>
          </w:p>
          <w:p w14:paraId="0CB2554F"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07F622F" w14:textId="77777777" w:rsidR="00425E2D" w:rsidRDefault="00425E2D" w:rsidP="00CB22B5">
            <w:pPr>
              <w:spacing w:line="259" w:lineRule="auto"/>
              <w:ind w:left="3"/>
            </w:pPr>
            <w:r>
              <w:rPr>
                <w:sz w:val="20"/>
              </w:rPr>
              <w:t xml:space="preserve">Paranoid schizophrenia </w:t>
            </w:r>
          </w:p>
          <w:p w14:paraId="21E67E8A" w14:textId="77777777" w:rsidR="00425E2D" w:rsidRDefault="00425E2D" w:rsidP="00CB22B5">
            <w:pPr>
              <w:spacing w:line="259" w:lineRule="auto"/>
              <w:ind w:left="2"/>
            </w:pPr>
            <w:r>
              <w:rPr>
                <w:sz w:val="20"/>
              </w:rPr>
              <w:t xml:space="preserve"> </w:t>
            </w:r>
          </w:p>
        </w:tc>
      </w:tr>
      <w:tr w:rsidR="00425E2D" w14:paraId="21483E8F" w14:textId="77777777" w:rsidTr="00425E2D">
        <w:trPr>
          <w:trHeight w:val="470"/>
        </w:trPr>
        <w:tc>
          <w:tcPr>
            <w:tcW w:w="545" w:type="dxa"/>
            <w:vMerge/>
            <w:tcBorders>
              <w:top w:val="nil"/>
              <w:left w:val="single" w:sz="4" w:space="0" w:color="000000"/>
              <w:bottom w:val="nil"/>
              <w:right w:val="single" w:sz="4" w:space="0" w:color="000000"/>
            </w:tcBorders>
          </w:tcPr>
          <w:p w14:paraId="3AB6E32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534F529" w14:textId="77777777" w:rsidR="00425E2D" w:rsidRDefault="00425E2D" w:rsidP="00CB22B5">
            <w:pPr>
              <w:spacing w:line="259" w:lineRule="auto"/>
              <w:ind w:left="2"/>
            </w:pPr>
            <w:r>
              <w:rPr>
                <w:sz w:val="20"/>
              </w:rPr>
              <w:t xml:space="preserve">295.34 </w:t>
            </w:r>
          </w:p>
        </w:tc>
        <w:tc>
          <w:tcPr>
            <w:tcW w:w="2969" w:type="dxa"/>
            <w:tcBorders>
              <w:top w:val="single" w:sz="4" w:space="0" w:color="000000"/>
              <w:left w:val="single" w:sz="4" w:space="0" w:color="000000"/>
              <w:bottom w:val="single" w:sz="4" w:space="0" w:color="000000"/>
              <w:right w:val="single" w:sz="4" w:space="0" w:color="000000"/>
            </w:tcBorders>
          </w:tcPr>
          <w:p w14:paraId="2BADDCE5" w14:textId="77777777" w:rsidR="00425E2D" w:rsidRDefault="00425E2D" w:rsidP="00CB22B5">
            <w:pPr>
              <w:spacing w:line="259" w:lineRule="auto"/>
            </w:pPr>
            <w:r>
              <w:rPr>
                <w:sz w:val="20"/>
              </w:rPr>
              <w:t xml:space="preserve">Paranoid type schizophrenia – chronic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47FFFD1B" w14:textId="77777777" w:rsidR="00425E2D" w:rsidRDefault="00425E2D" w:rsidP="00CB22B5">
            <w:pPr>
              <w:spacing w:line="259" w:lineRule="auto"/>
              <w:ind w:left="2"/>
            </w:pPr>
            <w:r>
              <w:rPr>
                <w:sz w:val="20"/>
              </w:rPr>
              <w:t xml:space="preserve">F20.0  </w:t>
            </w:r>
          </w:p>
          <w:p w14:paraId="429DCC53"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AB46BFC" w14:textId="77777777" w:rsidR="00425E2D" w:rsidRDefault="00425E2D" w:rsidP="00CB22B5">
            <w:pPr>
              <w:spacing w:line="259" w:lineRule="auto"/>
              <w:ind w:left="2"/>
            </w:pPr>
            <w:r>
              <w:rPr>
                <w:sz w:val="20"/>
              </w:rPr>
              <w:t xml:space="preserve">Paranoid schizophrenia </w:t>
            </w:r>
          </w:p>
          <w:p w14:paraId="369F889A" w14:textId="77777777" w:rsidR="00425E2D" w:rsidRDefault="00425E2D" w:rsidP="00CB22B5">
            <w:pPr>
              <w:spacing w:line="259" w:lineRule="auto"/>
              <w:ind w:left="2"/>
            </w:pPr>
            <w:r>
              <w:rPr>
                <w:sz w:val="20"/>
              </w:rPr>
              <w:t xml:space="preserve"> </w:t>
            </w:r>
          </w:p>
        </w:tc>
      </w:tr>
      <w:tr w:rsidR="00425E2D" w14:paraId="56B34D6A" w14:textId="77777777" w:rsidTr="00425E2D">
        <w:trPr>
          <w:trHeight w:val="470"/>
        </w:trPr>
        <w:tc>
          <w:tcPr>
            <w:tcW w:w="545" w:type="dxa"/>
            <w:vMerge/>
            <w:tcBorders>
              <w:top w:val="nil"/>
              <w:left w:val="single" w:sz="4" w:space="0" w:color="000000"/>
              <w:bottom w:val="nil"/>
              <w:right w:val="single" w:sz="4" w:space="0" w:color="000000"/>
            </w:tcBorders>
          </w:tcPr>
          <w:p w14:paraId="6B94B9C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3A81296" w14:textId="77777777" w:rsidR="00425E2D" w:rsidRDefault="00425E2D" w:rsidP="00CB22B5">
            <w:pPr>
              <w:spacing w:line="259" w:lineRule="auto"/>
              <w:ind w:left="2"/>
            </w:pPr>
            <w:r>
              <w:rPr>
                <w:sz w:val="20"/>
              </w:rPr>
              <w:t xml:space="preserve">295.35 </w:t>
            </w:r>
          </w:p>
        </w:tc>
        <w:tc>
          <w:tcPr>
            <w:tcW w:w="2969" w:type="dxa"/>
            <w:tcBorders>
              <w:top w:val="single" w:sz="4" w:space="0" w:color="000000"/>
              <w:left w:val="single" w:sz="4" w:space="0" w:color="000000"/>
              <w:bottom w:val="single" w:sz="4" w:space="0" w:color="000000"/>
              <w:right w:val="single" w:sz="4" w:space="0" w:color="000000"/>
            </w:tcBorders>
          </w:tcPr>
          <w:p w14:paraId="21DDD1BF" w14:textId="77777777" w:rsidR="00425E2D" w:rsidRDefault="00425E2D" w:rsidP="00CB22B5">
            <w:pPr>
              <w:spacing w:line="259" w:lineRule="auto"/>
            </w:pPr>
            <w:r>
              <w:rPr>
                <w:sz w:val="20"/>
              </w:rPr>
              <w:t xml:space="preserve">Paranoid type schizophrenia – in remission </w:t>
            </w:r>
          </w:p>
        </w:tc>
        <w:tc>
          <w:tcPr>
            <w:tcW w:w="900" w:type="dxa"/>
            <w:tcBorders>
              <w:top w:val="single" w:sz="4" w:space="0" w:color="000000"/>
              <w:left w:val="single" w:sz="4" w:space="0" w:color="000000"/>
              <w:bottom w:val="single" w:sz="4" w:space="0" w:color="000000"/>
              <w:right w:val="single" w:sz="4" w:space="0" w:color="000000"/>
            </w:tcBorders>
          </w:tcPr>
          <w:p w14:paraId="55C44A47" w14:textId="77777777" w:rsidR="00425E2D" w:rsidRDefault="00425E2D" w:rsidP="00CB22B5">
            <w:pPr>
              <w:spacing w:line="259" w:lineRule="auto"/>
              <w:ind w:left="2"/>
            </w:pPr>
            <w:r>
              <w:rPr>
                <w:sz w:val="20"/>
              </w:rPr>
              <w:t xml:space="preserve">F20.0  </w:t>
            </w:r>
          </w:p>
          <w:p w14:paraId="666260FB"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72F5932" w14:textId="77777777" w:rsidR="00425E2D" w:rsidRDefault="00425E2D" w:rsidP="00CB22B5">
            <w:pPr>
              <w:spacing w:line="259" w:lineRule="auto"/>
              <w:ind w:left="2"/>
            </w:pPr>
            <w:r>
              <w:rPr>
                <w:sz w:val="20"/>
              </w:rPr>
              <w:t xml:space="preserve">Paranoid schizophrenia </w:t>
            </w:r>
          </w:p>
          <w:p w14:paraId="1E7DAF1A" w14:textId="77777777" w:rsidR="00425E2D" w:rsidRDefault="00425E2D" w:rsidP="00CB22B5">
            <w:pPr>
              <w:spacing w:line="259" w:lineRule="auto"/>
              <w:ind w:left="2"/>
            </w:pPr>
            <w:r>
              <w:rPr>
                <w:sz w:val="20"/>
              </w:rPr>
              <w:t xml:space="preserve"> </w:t>
            </w:r>
          </w:p>
        </w:tc>
      </w:tr>
      <w:tr w:rsidR="00425E2D" w14:paraId="0509C37B" w14:textId="77777777" w:rsidTr="00425E2D">
        <w:trPr>
          <w:trHeight w:val="470"/>
        </w:trPr>
        <w:tc>
          <w:tcPr>
            <w:tcW w:w="545" w:type="dxa"/>
            <w:vMerge/>
            <w:tcBorders>
              <w:top w:val="nil"/>
              <w:left w:val="single" w:sz="4" w:space="0" w:color="000000"/>
              <w:bottom w:val="nil"/>
              <w:right w:val="single" w:sz="4" w:space="0" w:color="000000"/>
            </w:tcBorders>
          </w:tcPr>
          <w:p w14:paraId="37ADB499"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DF62A4D" w14:textId="77777777" w:rsidR="00425E2D" w:rsidRDefault="00425E2D" w:rsidP="00CB22B5">
            <w:pPr>
              <w:spacing w:line="259" w:lineRule="auto"/>
              <w:ind w:left="2"/>
            </w:pPr>
            <w:r>
              <w:rPr>
                <w:sz w:val="20"/>
              </w:rPr>
              <w:t xml:space="preserve">295.40 </w:t>
            </w:r>
          </w:p>
        </w:tc>
        <w:tc>
          <w:tcPr>
            <w:tcW w:w="2969" w:type="dxa"/>
            <w:tcBorders>
              <w:top w:val="single" w:sz="4" w:space="0" w:color="000000"/>
              <w:left w:val="single" w:sz="4" w:space="0" w:color="000000"/>
              <w:bottom w:val="single" w:sz="4" w:space="0" w:color="000000"/>
              <w:right w:val="single" w:sz="4" w:space="0" w:color="000000"/>
            </w:tcBorders>
          </w:tcPr>
          <w:p w14:paraId="07C181DA" w14:textId="77777777" w:rsidR="00425E2D" w:rsidRDefault="00425E2D" w:rsidP="00CB22B5">
            <w:pPr>
              <w:spacing w:line="259" w:lineRule="auto"/>
            </w:pPr>
            <w:r>
              <w:rPr>
                <w:sz w:val="20"/>
              </w:rPr>
              <w:t xml:space="preserve">Schizophreniform disorder – unspecified </w:t>
            </w:r>
          </w:p>
        </w:tc>
        <w:tc>
          <w:tcPr>
            <w:tcW w:w="900" w:type="dxa"/>
            <w:tcBorders>
              <w:top w:val="single" w:sz="4" w:space="0" w:color="000000"/>
              <w:left w:val="single" w:sz="4" w:space="0" w:color="000000"/>
              <w:bottom w:val="single" w:sz="4" w:space="0" w:color="000000"/>
              <w:right w:val="single" w:sz="4" w:space="0" w:color="000000"/>
            </w:tcBorders>
          </w:tcPr>
          <w:p w14:paraId="259F2C50" w14:textId="77777777" w:rsidR="00425E2D" w:rsidRDefault="00425E2D" w:rsidP="00CB22B5">
            <w:pPr>
              <w:spacing w:line="259" w:lineRule="auto"/>
              <w:ind w:left="2"/>
            </w:pPr>
            <w:r>
              <w:rPr>
                <w:sz w:val="20"/>
              </w:rPr>
              <w:t xml:space="preserve">F20.81 </w:t>
            </w:r>
          </w:p>
          <w:p w14:paraId="6673C1AA"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01D99757" w14:textId="77777777" w:rsidR="00425E2D" w:rsidRDefault="00425E2D" w:rsidP="00CB22B5">
            <w:pPr>
              <w:spacing w:line="259" w:lineRule="auto"/>
              <w:ind w:left="2"/>
            </w:pPr>
            <w:r>
              <w:rPr>
                <w:sz w:val="20"/>
              </w:rPr>
              <w:t xml:space="preserve">Schizophreniform disorder </w:t>
            </w:r>
          </w:p>
          <w:p w14:paraId="138F8C65" w14:textId="77777777" w:rsidR="00425E2D" w:rsidRDefault="00425E2D" w:rsidP="00CB22B5">
            <w:pPr>
              <w:spacing w:line="259" w:lineRule="auto"/>
              <w:ind w:left="2"/>
            </w:pPr>
            <w:r>
              <w:rPr>
                <w:sz w:val="20"/>
              </w:rPr>
              <w:t xml:space="preserve"> </w:t>
            </w:r>
          </w:p>
        </w:tc>
      </w:tr>
      <w:tr w:rsidR="00425E2D" w14:paraId="6D0DB407" w14:textId="77777777" w:rsidTr="00425E2D">
        <w:trPr>
          <w:trHeight w:val="468"/>
        </w:trPr>
        <w:tc>
          <w:tcPr>
            <w:tcW w:w="545" w:type="dxa"/>
            <w:vMerge/>
            <w:tcBorders>
              <w:top w:val="nil"/>
              <w:left w:val="single" w:sz="4" w:space="0" w:color="000000"/>
              <w:bottom w:val="nil"/>
              <w:right w:val="single" w:sz="4" w:space="0" w:color="000000"/>
            </w:tcBorders>
          </w:tcPr>
          <w:p w14:paraId="629D066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D0C34AD" w14:textId="77777777" w:rsidR="00425E2D" w:rsidRDefault="00425E2D" w:rsidP="00CB22B5">
            <w:pPr>
              <w:spacing w:line="259" w:lineRule="auto"/>
              <w:ind w:left="2"/>
            </w:pPr>
            <w:r>
              <w:rPr>
                <w:sz w:val="20"/>
              </w:rPr>
              <w:t xml:space="preserve">295.41 </w:t>
            </w:r>
          </w:p>
        </w:tc>
        <w:tc>
          <w:tcPr>
            <w:tcW w:w="2969" w:type="dxa"/>
            <w:tcBorders>
              <w:top w:val="single" w:sz="4" w:space="0" w:color="000000"/>
              <w:left w:val="single" w:sz="4" w:space="0" w:color="000000"/>
              <w:bottom w:val="single" w:sz="4" w:space="0" w:color="000000"/>
              <w:right w:val="single" w:sz="4" w:space="0" w:color="000000"/>
            </w:tcBorders>
          </w:tcPr>
          <w:p w14:paraId="184DA9B7" w14:textId="77777777" w:rsidR="00425E2D" w:rsidRDefault="00425E2D" w:rsidP="00CB22B5">
            <w:pPr>
              <w:spacing w:line="259" w:lineRule="auto"/>
            </w:pPr>
            <w:r>
              <w:rPr>
                <w:sz w:val="20"/>
              </w:rPr>
              <w:t xml:space="preserve">Schizophreniform disorder – </w:t>
            </w:r>
            <w:proofErr w:type="spellStart"/>
            <w:r>
              <w:rPr>
                <w:sz w:val="20"/>
              </w:rPr>
              <w:t>subchronic</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7674954A" w14:textId="77777777" w:rsidR="00425E2D" w:rsidRDefault="00425E2D" w:rsidP="00CB22B5">
            <w:pPr>
              <w:spacing w:line="259" w:lineRule="auto"/>
              <w:ind w:left="2"/>
            </w:pPr>
            <w:r>
              <w:rPr>
                <w:sz w:val="20"/>
              </w:rPr>
              <w:t xml:space="preserve">F20.81 </w:t>
            </w:r>
          </w:p>
          <w:p w14:paraId="7190207B"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13AFE67" w14:textId="77777777" w:rsidR="00425E2D" w:rsidRDefault="00425E2D" w:rsidP="00CB22B5">
            <w:pPr>
              <w:spacing w:line="259" w:lineRule="auto"/>
              <w:ind w:left="2"/>
            </w:pPr>
            <w:r>
              <w:rPr>
                <w:sz w:val="20"/>
              </w:rPr>
              <w:t xml:space="preserve">Schizophreniform disorder </w:t>
            </w:r>
          </w:p>
          <w:p w14:paraId="0F3E88AB" w14:textId="77777777" w:rsidR="00425E2D" w:rsidRDefault="00425E2D" w:rsidP="00CB22B5">
            <w:pPr>
              <w:spacing w:line="259" w:lineRule="auto"/>
              <w:ind w:left="2"/>
            </w:pPr>
            <w:r>
              <w:rPr>
                <w:sz w:val="20"/>
              </w:rPr>
              <w:t xml:space="preserve"> </w:t>
            </w:r>
          </w:p>
        </w:tc>
      </w:tr>
      <w:tr w:rsidR="00425E2D" w14:paraId="3795EE39" w14:textId="77777777" w:rsidTr="00425E2D">
        <w:trPr>
          <w:trHeight w:val="470"/>
        </w:trPr>
        <w:tc>
          <w:tcPr>
            <w:tcW w:w="545" w:type="dxa"/>
            <w:vMerge/>
            <w:tcBorders>
              <w:top w:val="nil"/>
              <w:left w:val="single" w:sz="4" w:space="0" w:color="000000"/>
              <w:bottom w:val="nil"/>
              <w:right w:val="single" w:sz="4" w:space="0" w:color="000000"/>
            </w:tcBorders>
          </w:tcPr>
          <w:p w14:paraId="41C05B51"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B7C0620" w14:textId="77777777" w:rsidR="00425E2D" w:rsidRDefault="00425E2D" w:rsidP="00CB22B5">
            <w:pPr>
              <w:spacing w:line="259" w:lineRule="auto"/>
              <w:ind w:left="2"/>
            </w:pPr>
            <w:r>
              <w:rPr>
                <w:sz w:val="20"/>
              </w:rPr>
              <w:t xml:space="preserve">295.42 </w:t>
            </w:r>
          </w:p>
        </w:tc>
        <w:tc>
          <w:tcPr>
            <w:tcW w:w="2969" w:type="dxa"/>
            <w:tcBorders>
              <w:top w:val="single" w:sz="4" w:space="0" w:color="000000"/>
              <w:left w:val="single" w:sz="4" w:space="0" w:color="000000"/>
              <w:bottom w:val="single" w:sz="4" w:space="0" w:color="000000"/>
              <w:right w:val="single" w:sz="4" w:space="0" w:color="000000"/>
            </w:tcBorders>
          </w:tcPr>
          <w:p w14:paraId="3003A8FB" w14:textId="77777777" w:rsidR="00425E2D" w:rsidRDefault="00425E2D" w:rsidP="00CB22B5">
            <w:pPr>
              <w:spacing w:line="259" w:lineRule="auto"/>
            </w:pPr>
            <w:r>
              <w:rPr>
                <w:sz w:val="20"/>
              </w:rPr>
              <w:t xml:space="preserve">Schizophreniform disorder – chronic </w:t>
            </w:r>
          </w:p>
        </w:tc>
        <w:tc>
          <w:tcPr>
            <w:tcW w:w="900" w:type="dxa"/>
            <w:tcBorders>
              <w:top w:val="single" w:sz="4" w:space="0" w:color="000000"/>
              <w:left w:val="single" w:sz="4" w:space="0" w:color="000000"/>
              <w:bottom w:val="single" w:sz="4" w:space="0" w:color="000000"/>
              <w:right w:val="single" w:sz="4" w:space="0" w:color="000000"/>
            </w:tcBorders>
          </w:tcPr>
          <w:p w14:paraId="1776773C" w14:textId="77777777" w:rsidR="00425E2D" w:rsidRDefault="00425E2D" w:rsidP="00CB22B5">
            <w:pPr>
              <w:spacing w:line="259" w:lineRule="auto"/>
              <w:ind w:left="2"/>
            </w:pPr>
            <w:r>
              <w:rPr>
                <w:sz w:val="20"/>
              </w:rPr>
              <w:t xml:space="preserve">F20.81 </w:t>
            </w:r>
          </w:p>
          <w:p w14:paraId="36C8E84D"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484B1F4" w14:textId="77777777" w:rsidR="00425E2D" w:rsidRDefault="00425E2D" w:rsidP="00CB22B5">
            <w:pPr>
              <w:spacing w:line="259" w:lineRule="auto"/>
              <w:ind w:left="2"/>
            </w:pPr>
            <w:r>
              <w:rPr>
                <w:sz w:val="20"/>
              </w:rPr>
              <w:t xml:space="preserve">Schizophreniform disorder </w:t>
            </w:r>
          </w:p>
          <w:p w14:paraId="01ABD1A2" w14:textId="77777777" w:rsidR="00425E2D" w:rsidRDefault="00425E2D" w:rsidP="00CB22B5">
            <w:pPr>
              <w:spacing w:line="259" w:lineRule="auto"/>
              <w:ind w:left="2"/>
            </w:pPr>
            <w:r>
              <w:rPr>
                <w:sz w:val="20"/>
              </w:rPr>
              <w:t xml:space="preserve"> </w:t>
            </w:r>
          </w:p>
        </w:tc>
      </w:tr>
      <w:tr w:rsidR="00425E2D" w14:paraId="46803331" w14:textId="77777777" w:rsidTr="00425E2D">
        <w:trPr>
          <w:trHeight w:val="701"/>
        </w:trPr>
        <w:tc>
          <w:tcPr>
            <w:tcW w:w="545" w:type="dxa"/>
            <w:vMerge/>
            <w:tcBorders>
              <w:top w:val="nil"/>
              <w:left w:val="single" w:sz="4" w:space="0" w:color="000000"/>
              <w:bottom w:val="nil"/>
              <w:right w:val="single" w:sz="4" w:space="0" w:color="000000"/>
            </w:tcBorders>
          </w:tcPr>
          <w:p w14:paraId="0DE0C74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34A56C6" w14:textId="77777777" w:rsidR="00425E2D" w:rsidRDefault="00425E2D" w:rsidP="00CB22B5">
            <w:pPr>
              <w:spacing w:line="259" w:lineRule="auto"/>
              <w:ind w:left="2"/>
            </w:pPr>
            <w:r>
              <w:rPr>
                <w:sz w:val="20"/>
              </w:rPr>
              <w:t xml:space="preserve">295.43 </w:t>
            </w:r>
          </w:p>
        </w:tc>
        <w:tc>
          <w:tcPr>
            <w:tcW w:w="2969" w:type="dxa"/>
            <w:tcBorders>
              <w:top w:val="single" w:sz="4" w:space="0" w:color="000000"/>
              <w:left w:val="single" w:sz="4" w:space="0" w:color="000000"/>
              <w:bottom w:val="single" w:sz="4" w:space="0" w:color="000000"/>
              <w:right w:val="single" w:sz="4" w:space="0" w:color="000000"/>
            </w:tcBorders>
          </w:tcPr>
          <w:p w14:paraId="55EFAB31" w14:textId="77777777" w:rsidR="00425E2D" w:rsidRDefault="00425E2D" w:rsidP="00CB22B5">
            <w:pPr>
              <w:spacing w:line="259" w:lineRule="auto"/>
            </w:pPr>
            <w:r>
              <w:rPr>
                <w:sz w:val="20"/>
              </w:rPr>
              <w:t xml:space="preserve">Schizophreniform disorder –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668758A8" w14:textId="77777777" w:rsidR="00425E2D" w:rsidRDefault="00425E2D" w:rsidP="00CB22B5">
            <w:pPr>
              <w:spacing w:line="259" w:lineRule="auto"/>
              <w:ind w:left="2"/>
            </w:pPr>
            <w:r>
              <w:rPr>
                <w:sz w:val="20"/>
              </w:rPr>
              <w:t xml:space="preserve">F20.81 </w:t>
            </w:r>
          </w:p>
          <w:p w14:paraId="71611E6A"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5D8AC3D" w14:textId="77777777" w:rsidR="00425E2D" w:rsidRDefault="00425E2D" w:rsidP="00CB22B5">
            <w:pPr>
              <w:spacing w:line="259" w:lineRule="auto"/>
              <w:ind w:left="3"/>
            </w:pPr>
            <w:r>
              <w:rPr>
                <w:sz w:val="20"/>
              </w:rPr>
              <w:t xml:space="preserve">Schizophreniform disorder </w:t>
            </w:r>
          </w:p>
          <w:p w14:paraId="54547102" w14:textId="77777777" w:rsidR="00425E2D" w:rsidRDefault="00425E2D" w:rsidP="00CB22B5">
            <w:pPr>
              <w:spacing w:line="259" w:lineRule="auto"/>
              <w:ind w:left="2"/>
            </w:pPr>
            <w:r>
              <w:rPr>
                <w:sz w:val="20"/>
              </w:rPr>
              <w:t xml:space="preserve"> </w:t>
            </w:r>
          </w:p>
        </w:tc>
      </w:tr>
      <w:tr w:rsidR="00425E2D" w14:paraId="55F3B8C7" w14:textId="77777777" w:rsidTr="00425E2D">
        <w:trPr>
          <w:trHeight w:val="470"/>
        </w:trPr>
        <w:tc>
          <w:tcPr>
            <w:tcW w:w="545" w:type="dxa"/>
            <w:vMerge/>
            <w:tcBorders>
              <w:top w:val="nil"/>
              <w:left w:val="single" w:sz="4" w:space="0" w:color="000000"/>
              <w:bottom w:val="nil"/>
              <w:right w:val="single" w:sz="4" w:space="0" w:color="000000"/>
            </w:tcBorders>
          </w:tcPr>
          <w:p w14:paraId="3F38B3F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D5E0544" w14:textId="77777777" w:rsidR="00425E2D" w:rsidRDefault="00425E2D" w:rsidP="00CB22B5">
            <w:pPr>
              <w:spacing w:line="259" w:lineRule="auto"/>
              <w:ind w:left="2"/>
            </w:pPr>
            <w:r>
              <w:rPr>
                <w:sz w:val="20"/>
              </w:rPr>
              <w:t xml:space="preserve">295.44 </w:t>
            </w:r>
          </w:p>
        </w:tc>
        <w:tc>
          <w:tcPr>
            <w:tcW w:w="2969" w:type="dxa"/>
            <w:tcBorders>
              <w:top w:val="single" w:sz="4" w:space="0" w:color="000000"/>
              <w:left w:val="single" w:sz="4" w:space="0" w:color="000000"/>
              <w:bottom w:val="single" w:sz="4" w:space="0" w:color="000000"/>
              <w:right w:val="single" w:sz="4" w:space="0" w:color="000000"/>
            </w:tcBorders>
          </w:tcPr>
          <w:p w14:paraId="1AFCF46C" w14:textId="77777777" w:rsidR="00425E2D" w:rsidRDefault="00425E2D" w:rsidP="00CB22B5">
            <w:pPr>
              <w:spacing w:line="259" w:lineRule="auto"/>
            </w:pPr>
            <w:r>
              <w:rPr>
                <w:sz w:val="20"/>
              </w:rPr>
              <w:t xml:space="preserve">Schizophreniform disorder – chronic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75398A4E" w14:textId="77777777" w:rsidR="00425E2D" w:rsidRDefault="00425E2D" w:rsidP="00CB22B5">
            <w:pPr>
              <w:spacing w:line="259" w:lineRule="auto"/>
              <w:ind w:left="2"/>
            </w:pPr>
            <w:r>
              <w:rPr>
                <w:sz w:val="20"/>
              </w:rPr>
              <w:t xml:space="preserve">F20.81 </w:t>
            </w:r>
          </w:p>
          <w:p w14:paraId="3B7BBF9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5718AAD" w14:textId="77777777" w:rsidR="00425E2D" w:rsidRDefault="00425E2D" w:rsidP="00CB22B5">
            <w:pPr>
              <w:spacing w:line="259" w:lineRule="auto"/>
              <w:ind w:left="2"/>
            </w:pPr>
            <w:r>
              <w:rPr>
                <w:sz w:val="20"/>
              </w:rPr>
              <w:t xml:space="preserve">Schizophreniform disorder </w:t>
            </w:r>
          </w:p>
          <w:p w14:paraId="3FE1D6A1" w14:textId="77777777" w:rsidR="00425E2D" w:rsidRDefault="00425E2D" w:rsidP="00CB22B5">
            <w:pPr>
              <w:spacing w:line="259" w:lineRule="auto"/>
              <w:ind w:left="2"/>
            </w:pPr>
            <w:r>
              <w:rPr>
                <w:sz w:val="20"/>
              </w:rPr>
              <w:t xml:space="preserve"> </w:t>
            </w:r>
          </w:p>
        </w:tc>
      </w:tr>
      <w:tr w:rsidR="00425E2D" w14:paraId="0477EECE" w14:textId="77777777" w:rsidTr="00425E2D">
        <w:trPr>
          <w:trHeight w:val="470"/>
        </w:trPr>
        <w:tc>
          <w:tcPr>
            <w:tcW w:w="545" w:type="dxa"/>
            <w:vMerge/>
            <w:tcBorders>
              <w:top w:val="nil"/>
              <w:left w:val="single" w:sz="4" w:space="0" w:color="000000"/>
              <w:bottom w:val="nil"/>
              <w:right w:val="single" w:sz="4" w:space="0" w:color="000000"/>
            </w:tcBorders>
          </w:tcPr>
          <w:p w14:paraId="02047F6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198C62D" w14:textId="77777777" w:rsidR="00425E2D" w:rsidRDefault="00425E2D" w:rsidP="00CB22B5">
            <w:pPr>
              <w:spacing w:line="259" w:lineRule="auto"/>
              <w:ind w:left="2"/>
            </w:pPr>
            <w:r>
              <w:rPr>
                <w:sz w:val="20"/>
              </w:rPr>
              <w:t xml:space="preserve">295.45 </w:t>
            </w:r>
          </w:p>
        </w:tc>
        <w:tc>
          <w:tcPr>
            <w:tcW w:w="2969" w:type="dxa"/>
            <w:tcBorders>
              <w:top w:val="single" w:sz="4" w:space="0" w:color="000000"/>
              <w:left w:val="single" w:sz="4" w:space="0" w:color="000000"/>
              <w:bottom w:val="single" w:sz="4" w:space="0" w:color="000000"/>
              <w:right w:val="single" w:sz="4" w:space="0" w:color="000000"/>
            </w:tcBorders>
          </w:tcPr>
          <w:p w14:paraId="5CF75675" w14:textId="77777777" w:rsidR="00425E2D" w:rsidRDefault="00425E2D" w:rsidP="00CB22B5">
            <w:pPr>
              <w:spacing w:line="259" w:lineRule="auto"/>
            </w:pPr>
            <w:r>
              <w:rPr>
                <w:sz w:val="20"/>
              </w:rPr>
              <w:t xml:space="preserve">Schizophreniform disorder – in remission </w:t>
            </w:r>
          </w:p>
        </w:tc>
        <w:tc>
          <w:tcPr>
            <w:tcW w:w="900" w:type="dxa"/>
            <w:tcBorders>
              <w:top w:val="single" w:sz="4" w:space="0" w:color="000000"/>
              <w:left w:val="single" w:sz="4" w:space="0" w:color="000000"/>
              <w:bottom w:val="single" w:sz="4" w:space="0" w:color="000000"/>
              <w:right w:val="single" w:sz="4" w:space="0" w:color="000000"/>
            </w:tcBorders>
          </w:tcPr>
          <w:p w14:paraId="17BCBA7D" w14:textId="77777777" w:rsidR="00425E2D" w:rsidRDefault="00425E2D" w:rsidP="00CB22B5">
            <w:pPr>
              <w:spacing w:line="259" w:lineRule="auto"/>
              <w:ind w:left="2"/>
            </w:pPr>
            <w:r>
              <w:rPr>
                <w:sz w:val="20"/>
              </w:rPr>
              <w:t xml:space="preserve">F20.81 </w:t>
            </w:r>
          </w:p>
          <w:p w14:paraId="3E4B1B09"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2590900" w14:textId="77777777" w:rsidR="00425E2D" w:rsidRDefault="00425E2D" w:rsidP="00CB22B5">
            <w:pPr>
              <w:spacing w:line="259" w:lineRule="auto"/>
              <w:ind w:left="2"/>
            </w:pPr>
            <w:r>
              <w:rPr>
                <w:sz w:val="20"/>
              </w:rPr>
              <w:t xml:space="preserve">Schizophreniform disorder </w:t>
            </w:r>
          </w:p>
          <w:p w14:paraId="0CBB31F3" w14:textId="77777777" w:rsidR="00425E2D" w:rsidRDefault="00425E2D" w:rsidP="00CB22B5">
            <w:pPr>
              <w:spacing w:line="259" w:lineRule="auto"/>
              <w:ind w:left="2"/>
            </w:pPr>
            <w:r>
              <w:rPr>
                <w:sz w:val="20"/>
              </w:rPr>
              <w:t xml:space="preserve"> </w:t>
            </w:r>
          </w:p>
        </w:tc>
      </w:tr>
      <w:tr w:rsidR="00425E2D" w14:paraId="0B39B8E4" w14:textId="77777777" w:rsidTr="00425E2D">
        <w:trPr>
          <w:trHeight w:val="468"/>
        </w:trPr>
        <w:tc>
          <w:tcPr>
            <w:tcW w:w="545" w:type="dxa"/>
            <w:vMerge/>
            <w:tcBorders>
              <w:top w:val="nil"/>
              <w:left w:val="single" w:sz="4" w:space="0" w:color="000000"/>
              <w:bottom w:val="nil"/>
              <w:right w:val="single" w:sz="4" w:space="0" w:color="000000"/>
            </w:tcBorders>
          </w:tcPr>
          <w:p w14:paraId="0810F8C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E25B182" w14:textId="77777777" w:rsidR="00425E2D" w:rsidRDefault="00425E2D" w:rsidP="00CB22B5">
            <w:pPr>
              <w:spacing w:line="259" w:lineRule="auto"/>
              <w:ind w:left="2"/>
            </w:pPr>
            <w:r>
              <w:rPr>
                <w:sz w:val="20"/>
              </w:rPr>
              <w:t xml:space="preserve">295.50 </w:t>
            </w:r>
          </w:p>
        </w:tc>
        <w:tc>
          <w:tcPr>
            <w:tcW w:w="2969" w:type="dxa"/>
            <w:tcBorders>
              <w:top w:val="single" w:sz="4" w:space="0" w:color="000000"/>
              <w:left w:val="single" w:sz="4" w:space="0" w:color="000000"/>
              <w:bottom w:val="single" w:sz="4" w:space="0" w:color="000000"/>
              <w:right w:val="single" w:sz="4" w:space="0" w:color="000000"/>
            </w:tcBorders>
          </w:tcPr>
          <w:p w14:paraId="57178451" w14:textId="77777777" w:rsidR="00425E2D" w:rsidRDefault="00425E2D" w:rsidP="00CB22B5">
            <w:pPr>
              <w:spacing w:line="259" w:lineRule="auto"/>
              <w:ind w:right="9"/>
            </w:pPr>
            <w:r>
              <w:rPr>
                <w:sz w:val="20"/>
              </w:rPr>
              <w:t xml:space="preserve">Latent schizophrenia – unspecified </w:t>
            </w:r>
          </w:p>
        </w:tc>
        <w:tc>
          <w:tcPr>
            <w:tcW w:w="900" w:type="dxa"/>
            <w:tcBorders>
              <w:top w:val="single" w:sz="4" w:space="0" w:color="000000"/>
              <w:left w:val="single" w:sz="4" w:space="0" w:color="000000"/>
              <w:bottom w:val="single" w:sz="4" w:space="0" w:color="000000"/>
              <w:right w:val="single" w:sz="4" w:space="0" w:color="000000"/>
            </w:tcBorders>
          </w:tcPr>
          <w:p w14:paraId="3C3C0B31" w14:textId="77777777" w:rsidR="00425E2D" w:rsidRDefault="00425E2D" w:rsidP="00CB22B5">
            <w:pPr>
              <w:spacing w:line="259" w:lineRule="auto"/>
              <w:ind w:left="2"/>
            </w:pPr>
            <w:r>
              <w:rPr>
                <w:sz w:val="20"/>
              </w:rPr>
              <w:t xml:space="preserve">F20.89 </w:t>
            </w:r>
          </w:p>
          <w:p w14:paraId="668622A0"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2EB4D6F" w14:textId="77777777" w:rsidR="00425E2D" w:rsidRDefault="00425E2D" w:rsidP="00CB22B5">
            <w:pPr>
              <w:spacing w:line="259" w:lineRule="auto"/>
              <w:ind w:left="2"/>
            </w:pPr>
            <w:r>
              <w:rPr>
                <w:sz w:val="20"/>
              </w:rPr>
              <w:t xml:space="preserve">Other schizophrenia </w:t>
            </w:r>
          </w:p>
          <w:p w14:paraId="58067816" w14:textId="77777777" w:rsidR="00425E2D" w:rsidRDefault="00425E2D" w:rsidP="00CB22B5">
            <w:pPr>
              <w:spacing w:line="259" w:lineRule="auto"/>
              <w:ind w:left="2"/>
            </w:pPr>
            <w:r>
              <w:rPr>
                <w:sz w:val="20"/>
              </w:rPr>
              <w:t xml:space="preserve"> </w:t>
            </w:r>
          </w:p>
        </w:tc>
      </w:tr>
      <w:tr w:rsidR="00425E2D" w14:paraId="37A0A0BA" w14:textId="77777777" w:rsidTr="00425E2D">
        <w:trPr>
          <w:trHeight w:val="470"/>
        </w:trPr>
        <w:tc>
          <w:tcPr>
            <w:tcW w:w="545" w:type="dxa"/>
            <w:vMerge/>
            <w:tcBorders>
              <w:top w:val="nil"/>
              <w:left w:val="single" w:sz="4" w:space="0" w:color="000000"/>
              <w:bottom w:val="nil"/>
              <w:right w:val="single" w:sz="4" w:space="0" w:color="000000"/>
            </w:tcBorders>
          </w:tcPr>
          <w:p w14:paraId="4076AE9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4148D55" w14:textId="77777777" w:rsidR="00425E2D" w:rsidRDefault="00425E2D" w:rsidP="00CB22B5">
            <w:pPr>
              <w:spacing w:line="259" w:lineRule="auto"/>
              <w:ind w:left="2"/>
            </w:pPr>
            <w:r>
              <w:rPr>
                <w:sz w:val="20"/>
              </w:rPr>
              <w:t xml:space="preserve">295.53 </w:t>
            </w:r>
          </w:p>
        </w:tc>
        <w:tc>
          <w:tcPr>
            <w:tcW w:w="2969" w:type="dxa"/>
            <w:tcBorders>
              <w:top w:val="single" w:sz="4" w:space="0" w:color="000000"/>
              <w:left w:val="single" w:sz="4" w:space="0" w:color="000000"/>
              <w:bottom w:val="single" w:sz="4" w:space="0" w:color="000000"/>
              <w:right w:val="single" w:sz="4" w:space="0" w:color="000000"/>
            </w:tcBorders>
          </w:tcPr>
          <w:p w14:paraId="437EAB61" w14:textId="77777777" w:rsidR="00425E2D" w:rsidRDefault="00425E2D" w:rsidP="00CB22B5">
            <w:pPr>
              <w:spacing w:line="259" w:lineRule="auto"/>
            </w:pPr>
            <w:r>
              <w:rPr>
                <w:sz w:val="20"/>
              </w:rPr>
              <w:t xml:space="preserve">Latent schizophrenia –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6D81763C" w14:textId="77777777" w:rsidR="00425E2D" w:rsidRDefault="00425E2D" w:rsidP="00CB22B5">
            <w:pPr>
              <w:spacing w:line="259" w:lineRule="auto"/>
              <w:ind w:left="2"/>
            </w:pPr>
            <w:r>
              <w:rPr>
                <w:sz w:val="20"/>
              </w:rPr>
              <w:t xml:space="preserve">F20.89 </w:t>
            </w:r>
          </w:p>
          <w:p w14:paraId="1AA1DF60"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F0317DA" w14:textId="77777777" w:rsidR="00425E2D" w:rsidRDefault="00425E2D" w:rsidP="00CB22B5">
            <w:pPr>
              <w:spacing w:line="259" w:lineRule="auto"/>
              <w:ind w:left="2"/>
            </w:pPr>
            <w:r>
              <w:rPr>
                <w:sz w:val="20"/>
              </w:rPr>
              <w:t xml:space="preserve">Other schizophrenia </w:t>
            </w:r>
          </w:p>
          <w:p w14:paraId="44B6E5F4" w14:textId="77777777" w:rsidR="00425E2D" w:rsidRDefault="00425E2D" w:rsidP="00CB22B5">
            <w:pPr>
              <w:spacing w:line="259" w:lineRule="auto"/>
              <w:ind w:left="2"/>
            </w:pPr>
            <w:r>
              <w:rPr>
                <w:sz w:val="20"/>
              </w:rPr>
              <w:t xml:space="preserve"> </w:t>
            </w:r>
          </w:p>
        </w:tc>
      </w:tr>
      <w:tr w:rsidR="00425E2D" w14:paraId="09662AA2" w14:textId="77777777" w:rsidTr="00425E2D">
        <w:trPr>
          <w:trHeight w:val="470"/>
        </w:trPr>
        <w:tc>
          <w:tcPr>
            <w:tcW w:w="545" w:type="dxa"/>
            <w:vMerge/>
            <w:tcBorders>
              <w:top w:val="nil"/>
              <w:left w:val="single" w:sz="4" w:space="0" w:color="000000"/>
              <w:bottom w:val="single" w:sz="4" w:space="0" w:color="000000"/>
              <w:right w:val="single" w:sz="4" w:space="0" w:color="000000"/>
            </w:tcBorders>
          </w:tcPr>
          <w:p w14:paraId="2842C64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4BE63CC" w14:textId="77777777" w:rsidR="00425E2D" w:rsidRDefault="00425E2D" w:rsidP="00CB22B5">
            <w:pPr>
              <w:spacing w:line="259" w:lineRule="auto"/>
              <w:ind w:left="2"/>
            </w:pPr>
            <w:r>
              <w:rPr>
                <w:sz w:val="20"/>
              </w:rPr>
              <w:t xml:space="preserve">295.54 </w:t>
            </w:r>
          </w:p>
        </w:tc>
        <w:tc>
          <w:tcPr>
            <w:tcW w:w="2969" w:type="dxa"/>
            <w:tcBorders>
              <w:top w:val="single" w:sz="4" w:space="0" w:color="000000"/>
              <w:left w:val="single" w:sz="4" w:space="0" w:color="000000"/>
              <w:bottom w:val="single" w:sz="4" w:space="0" w:color="000000"/>
              <w:right w:val="single" w:sz="4" w:space="0" w:color="000000"/>
            </w:tcBorders>
          </w:tcPr>
          <w:p w14:paraId="37074B32" w14:textId="77777777" w:rsidR="00425E2D" w:rsidRDefault="00425E2D" w:rsidP="00CB22B5">
            <w:pPr>
              <w:spacing w:line="259" w:lineRule="auto"/>
            </w:pPr>
            <w:r>
              <w:rPr>
                <w:sz w:val="20"/>
              </w:rPr>
              <w:t xml:space="preserve">Latent schizophrenia – chronic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2DDC9EF2" w14:textId="77777777" w:rsidR="00425E2D" w:rsidRDefault="00425E2D" w:rsidP="00CB22B5">
            <w:pPr>
              <w:spacing w:line="259" w:lineRule="auto"/>
              <w:ind w:left="2"/>
            </w:pPr>
            <w:r>
              <w:rPr>
                <w:sz w:val="20"/>
              </w:rPr>
              <w:t xml:space="preserve">F20.89 </w:t>
            </w:r>
          </w:p>
          <w:p w14:paraId="03CA855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0B69B213" w14:textId="77777777" w:rsidR="00425E2D" w:rsidRDefault="00425E2D" w:rsidP="00CB22B5">
            <w:pPr>
              <w:spacing w:line="259" w:lineRule="auto"/>
              <w:ind w:left="2"/>
            </w:pPr>
            <w:r>
              <w:rPr>
                <w:sz w:val="20"/>
              </w:rPr>
              <w:t xml:space="preserve">Other schizophrenia </w:t>
            </w:r>
          </w:p>
          <w:p w14:paraId="70E12C1C" w14:textId="77777777" w:rsidR="00425E2D" w:rsidRDefault="00425E2D" w:rsidP="00CB22B5">
            <w:pPr>
              <w:spacing w:line="259" w:lineRule="auto"/>
              <w:ind w:left="2"/>
            </w:pPr>
            <w:r>
              <w:rPr>
                <w:sz w:val="20"/>
              </w:rPr>
              <w:t xml:space="preserve"> </w:t>
            </w:r>
          </w:p>
        </w:tc>
      </w:tr>
    </w:tbl>
    <w:p w14:paraId="2F7E3117" w14:textId="77777777" w:rsidR="00425E2D" w:rsidRDefault="00425E2D" w:rsidP="00425E2D">
      <w:pPr>
        <w:spacing w:line="259" w:lineRule="auto"/>
        <w:ind w:left="-1800" w:right="11335"/>
      </w:pPr>
    </w:p>
    <w:tbl>
      <w:tblPr>
        <w:tblStyle w:val="TableGrid0"/>
        <w:tblW w:w="9365" w:type="dxa"/>
        <w:tblInd w:w="175" w:type="dxa"/>
        <w:tblCellMar>
          <w:top w:w="52" w:type="dxa"/>
          <w:left w:w="105" w:type="dxa"/>
          <w:bottom w:w="5" w:type="dxa"/>
          <w:right w:w="67" w:type="dxa"/>
        </w:tblCellMar>
        <w:tblLook w:val="04A0" w:firstRow="1" w:lastRow="0" w:firstColumn="1" w:lastColumn="0" w:noHBand="0" w:noVBand="1"/>
      </w:tblPr>
      <w:tblGrid>
        <w:gridCol w:w="459"/>
        <w:gridCol w:w="1522"/>
        <w:gridCol w:w="2779"/>
        <w:gridCol w:w="1482"/>
        <w:gridCol w:w="3123"/>
      </w:tblGrid>
      <w:tr w:rsidR="00425E2D" w14:paraId="48AC4445"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172E079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BE5E33A" w14:textId="77777777" w:rsidR="00425E2D" w:rsidRDefault="00425E2D" w:rsidP="00CB22B5">
            <w:pPr>
              <w:spacing w:line="259" w:lineRule="auto"/>
              <w:ind w:left="2"/>
            </w:pPr>
            <w:r>
              <w:rPr>
                <w:sz w:val="20"/>
              </w:rPr>
              <w:t xml:space="preserve">295.60 </w:t>
            </w:r>
          </w:p>
        </w:tc>
        <w:tc>
          <w:tcPr>
            <w:tcW w:w="2969" w:type="dxa"/>
            <w:tcBorders>
              <w:top w:val="single" w:sz="4" w:space="0" w:color="000000"/>
              <w:left w:val="single" w:sz="4" w:space="0" w:color="000000"/>
              <w:bottom w:val="single" w:sz="4" w:space="0" w:color="000000"/>
              <w:right w:val="single" w:sz="4" w:space="0" w:color="000000"/>
            </w:tcBorders>
          </w:tcPr>
          <w:p w14:paraId="1D4B0AD4" w14:textId="77777777" w:rsidR="00425E2D" w:rsidRDefault="00425E2D" w:rsidP="00CB22B5">
            <w:pPr>
              <w:spacing w:line="259" w:lineRule="auto"/>
            </w:pPr>
            <w:r>
              <w:rPr>
                <w:sz w:val="20"/>
              </w:rPr>
              <w:t xml:space="preserve">Residual type schizophrenia – unspecified </w:t>
            </w:r>
          </w:p>
        </w:tc>
        <w:tc>
          <w:tcPr>
            <w:tcW w:w="900" w:type="dxa"/>
            <w:tcBorders>
              <w:top w:val="single" w:sz="4" w:space="0" w:color="000000"/>
              <w:left w:val="single" w:sz="4" w:space="0" w:color="000000"/>
              <w:bottom w:val="single" w:sz="4" w:space="0" w:color="000000"/>
              <w:right w:val="single" w:sz="4" w:space="0" w:color="000000"/>
            </w:tcBorders>
          </w:tcPr>
          <w:p w14:paraId="62EB29ED" w14:textId="77777777" w:rsidR="00425E2D" w:rsidRDefault="00425E2D" w:rsidP="00CB22B5">
            <w:pPr>
              <w:spacing w:line="259" w:lineRule="auto"/>
              <w:ind w:left="2"/>
            </w:pPr>
            <w:r>
              <w:rPr>
                <w:sz w:val="20"/>
              </w:rPr>
              <w:t xml:space="preserve"> </w:t>
            </w:r>
          </w:p>
          <w:p w14:paraId="72B44ACD" w14:textId="77777777" w:rsidR="00425E2D" w:rsidRDefault="00425E2D" w:rsidP="00CB22B5">
            <w:pPr>
              <w:spacing w:line="259" w:lineRule="auto"/>
              <w:ind w:left="2"/>
            </w:pPr>
            <w:r>
              <w:rPr>
                <w:sz w:val="20"/>
              </w:rPr>
              <w:t xml:space="preserve">F20.5 </w:t>
            </w:r>
          </w:p>
          <w:p w14:paraId="09A69549"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56B9B9E8" w14:textId="77777777" w:rsidR="00425E2D" w:rsidRDefault="00425E2D" w:rsidP="00CB22B5">
            <w:pPr>
              <w:spacing w:line="259" w:lineRule="auto"/>
              <w:ind w:left="2"/>
            </w:pPr>
            <w:r>
              <w:rPr>
                <w:sz w:val="20"/>
              </w:rPr>
              <w:t xml:space="preserve">Residual schizophrenia </w:t>
            </w:r>
          </w:p>
          <w:p w14:paraId="2E1DCF73" w14:textId="77777777" w:rsidR="00425E2D" w:rsidRDefault="00425E2D" w:rsidP="00CB22B5">
            <w:pPr>
              <w:spacing w:line="259" w:lineRule="auto"/>
              <w:ind w:left="2"/>
            </w:pPr>
            <w:r>
              <w:rPr>
                <w:sz w:val="20"/>
              </w:rPr>
              <w:t xml:space="preserve"> </w:t>
            </w:r>
          </w:p>
        </w:tc>
      </w:tr>
      <w:tr w:rsidR="00425E2D" w14:paraId="18DF05FF" w14:textId="77777777" w:rsidTr="00425E2D">
        <w:trPr>
          <w:trHeight w:val="701"/>
        </w:trPr>
        <w:tc>
          <w:tcPr>
            <w:tcW w:w="545" w:type="dxa"/>
            <w:vMerge/>
            <w:tcBorders>
              <w:top w:val="nil"/>
              <w:left w:val="single" w:sz="4" w:space="0" w:color="000000"/>
              <w:bottom w:val="nil"/>
              <w:right w:val="single" w:sz="4" w:space="0" w:color="000000"/>
            </w:tcBorders>
          </w:tcPr>
          <w:p w14:paraId="13C3EE9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EA43945" w14:textId="77777777" w:rsidR="00425E2D" w:rsidRDefault="00425E2D" w:rsidP="00CB22B5">
            <w:pPr>
              <w:spacing w:line="259" w:lineRule="auto"/>
              <w:ind w:left="2"/>
            </w:pPr>
            <w:r>
              <w:rPr>
                <w:sz w:val="20"/>
              </w:rPr>
              <w:t xml:space="preserve">295.62 </w:t>
            </w:r>
          </w:p>
        </w:tc>
        <w:tc>
          <w:tcPr>
            <w:tcW w:w="2969" w:type="dxa"/>
            <w:tcBorders>
              <w:top w:val="single" w:sz="4" w:space="0" w:color="000000"/>
              <w:left w:val="single" w:sz="4" w:space="0" w:color="000000"/>
              <w:bottom w:val="single" w:sz="4" w:space="0" w:color="000000"/>
              <w:right w:val="single" w:sz="4" w:space="0" w:color="000000"/>
            </w:tcBorders>
          </w:tcPr>
          <w:p w14:paraId="5D35EAED" w14:textId="77777777" w:rsidR="00425E2D" w:rsidRDefault="00425E2D" w:rsidP="00CB22B5">
            <w:pPr>
              <w:spacing w:line="259" w:lineRule="auto"/>
            </w:pPr>
            <w:r>
              <w:rPr>
                <w:sz w:val="20"/>
              </w:rPr>
              <w:t xml:space="preserve">Residual type schizophrenia – chronic </w:t>
            </w:r>
          </w:p>
        </w:tc>
        <w:tc>
          <w:tcPr>
            <w:tcW w:w="900" w:type="dxa"/>
            <w:tcBorders>
              <w:top w:val="single" w:sz="4" w:space="0" w:color="000000"/>
              <w:left w:val="single" w:sz="4" w:space="0" w:color="000000"/>
              <w:bottom w:val="single" w:sz="4" w:space="0" w:color="000000"/>
              <w:right w:val="single" w:sz="4" w:space="0" w:color="000000"/>
            </w:tcBorders>
          </w:tcPr>
          <w:p w14:paraId="78825E49" w14:textId="77777777" w:rsidR="00425E2D" w:rsidRDefault="00425E2D" w:rsidP="00CB22B5">
            <w:pPr>
              <w:spacing w:line="259" w:lineRule="auto"/>
              <w:ind w:left="2"/>
            </w:pPr>
            <w:r>
              <w:rPr>
                <w:sz w:val="20"/>
              </w:rPr>
              <w:t xml:space="preserve"> </w:t>
            </w:r>
          </w:p>
          <w:p w14:paraId="3C680EB4" w14:textId="77777777" w:rsidR="00425E2D" w:rsidRDefault="00425E2D" w:rsidP="00CB22B5">
            <w:pPr>
              <w:spacing w:line="259" w:lineRule="auto"/>
              <w:ind w:left="2"/>
            </w:pPr>
            <w:r>
              <w:rPr>
                <w:sz w:val="20"/>
              </w:rPr>
              <w:t xml:space="preserve">F20.5 </w:t>
            </w:r>
          </w:p>
          <w:p w14:paraId="7F08F6B7"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15EDB6D4" w14:textId="77777777" w:rsidR="00425E2D" w:rsidRDefault="00425E2D" w:rsidP="00CB22B5">
            <w:pPr>
              <w:spacing w:line="259" w:lineRule="auto"/>
              <w:ind w:left="2"/>
            </w:pPr>
            <w:r>
              <w:rPr>
                <w:sz w:val="20"/>
              </w:rPr>
              <w:t xml:space="preserve">Residual schizophrenia </w:t>
            </w:r>
          </w:p>
          <w:p w14:paraId="5B8BAFAA" w14:textId="77777777" w:rsidR="00425E2D" w:rsidRDefault="00425E2D" w:rsidP="00CB22B5">
            <w:pPr>
              <w:spacing w:line="259" w:lineRule="auto"/>
              <w:ind w:left="2"/>
            </w:pPr>
            <w:r>
              <w:rPr>
                <w:sz w:val="20"/>
              </w:rPr>
              <w:t xml:space="preserve"> </w:t>
            </w:r>
          </w:p>
        </w:tc>
      </w:tr>
      <w:tr w:rsidR="00425E2D" w14:paraId="17F153E5" w14:textId="77777777" w:rsidTr="00425E2D">
        <w:trPr>
          <w:trHeight w:val="698"/>
        </w:trPr>
        <w:tc>
          <w:tcPr>
            <w:tcW w:w="545" w:type="dxa"/>
            <w:vMerge/>
            <w:tcBorders>
              <w:top w:val="nil"/>
              <w:left w:val="single" w:sz="4" w:space="0" w:color="000000"/>
              <w:bottom w:val="nil"/>
              <w:right w:val="single" w:sz="4" w:space="0" w:color="000000"/>
            </w:tcBorders>
          </w:tcPr>
          <w:p w14:paraId="3EF5B711"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37CE030" w14:textId="77777777" w:rsidR="00425E2D" w:rsidRDefault="00425E2D" w:rsidP="00CB22B5">
            <w:pPr>
              <w:spacing w:line="259" w:lineRule="auto"/>
              <w:ind w:left="2"/>
            </w:pPr>
            <w:r>
              <w:rPr>
                <w:sz w:val="20"/>
              </w:rPr>
              <w:t xml:space="preserve">295.63 </w:t>
            </w:r>
          </w:p>
        </w:tc>
        <w:tc>
          <w:tcPr>
            <w:tcW w:w="2969" w:type="dxa"/>
            <w:tcBorders>
              <w:top w:val="single" w:sz="4" w:space="0" w:color="000000"/>
              <w:left w:val="single" w:sz="4" w:space="0" w:color="000000"/>
              <w:bottom w:val="single" w:sz="4" w:space="0" w:color="000000"/>
              <w:right w:val="single" w:sz="4" w:space="0" w:color="000000"/>
            </w:tcBorders>
          </w:tcPr>
          <w:p w14:paraId="18B1898D" w14:textId="77777777" w:rsidR="00425E2D" w:rsidRDefault="00425E2D" w:rsidP="00CB22B5">
            <w:pPr>
              <w:spacing w:line="259" w:lineRule="auto"/>
            </w:pPr>
            <w:r>
              <w:rPr>
                <w:sz w:val="20"/>
              </w:rPr>
              <w:t xml:space="preserve">Residual type schizophrenia –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6DF6A04A" w14:textId="77777777" w:rsidR="00425E2D" w:rsidRDefault="00425E2D" w:rsidP="00CB22B5">
            <w:pPr>
              <w:spacing w:line="259" w:lineRule="auto"/>
              <w:ind w:left="2"/>
            </w:pPr>
            <w:r>
              <w:rPr>
                <w:sz w:val="20"/>
              </w:rPr>
              <w:t xml:space="preserve"> </w:t>
            </w:r>
          </w:p>
          <w:p w14:paraId="29702E52" w14:textId="77777777" w:rsidR="00425E2D" w:rsidRDefault="00425E2D" w:rsidP="00CB22B5">
            <w:pPr>
              <w:spacing w:line="259" w:lineRule="auto"/>
              <w:ind w:left="2"/>
            </w:pPr>
            <w:r>
              <w:rPr>
                <w:sz w:val="20"/>
              </w:rPr>
              <w:t xml:space="preserve">F20.5 </w:t>
            </w:r>
          </w:p>
          <w:p w14:paraId="4FADC7F2"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58DC65AE" w14:textId="77777777" w:rsidR="00425E2D" w:rsidRDefault="00425E2D" w:rsidP="00CB22B5">
            <w:pPr>
              <w:spacing w:line="259" w:lineRule="auto"/>
              <w:ind w:left="2"/>
            </w:pPr>
            <w:r>
              <w:rPr>
                <w:sz w:val="20"/>
              </w:rPr>
              <w:t xml:space="preserve">Residual schizophrenia </w:t>
            </w:r>
          </w:p>
          <w:p w14:paraId="1A35AB17" w14:textId="77777777" w:rsidR="00425E2D" w:rsidRDefault="00425E2D" w:rsidP="00CB22B5">
            <w:pPr>
              <w:spacing w:line="259" w:lineRule="auto"/>
              <w:ind w:left="2"/>
            </w:pPr>
            <w:r>
              <w:rPr>
                <w:sz w:val="20"/>
              </w:rPr>
              <w:t xml:space="preserve"> </w:t>
            </w:r>
          </w:p>
        </w:tc>
      </w:tr>
      <w:tr w:rsidR="00425E2D" w14:paraId="3AD8AE55" w14:textId="77777777" w:rsidTr="00425E2D">
        <w:trPr>
          <w:trHeight w:val="701"/>
        </w:trPr>
        <w:tc>
          <w:tcPr>
            <w:tcW w:w="545" w:type="dxa"/>
            <w:vMerge/>
            <w:tcBorders>
              <w:top w:val="nil"/>
              <w:left w:val="single" w:sz="4" w:space="0" w:color="000000"/>
              <w:bottom w:val="nil"/>
              <w:right w:val="single" w:sz="4" w:space="0" w:color="000000"/>
            </w:tcBorders>
          </w:tcPr>
          <w:p w14:paraId="202C370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B48FD22" w14:textId="77777777" w:rsidR="00425E2D" w:rsidRDefault="00425E2D" w:rsidP="00CB22B5">
            <w:pPr>
              <w:spacing w:line="259" w:lineRule="auto"/>
              <w:ind w:left="2"/>
            </w:pPr>
            <w:r>
              <w:rPr>
                <w:sz w:val="20"/>
              </w:rPr>
              <w:t xml:space="preserve">295.64 </w:t>
            </w:r>
          </w:p>
        </w:tc>
        <w:tc>
          <w:tcPr>
            <w:tcW w:w="2969" w:type="dxa"/>
            <w:tcBorders>
              <w:top w:val="single" w:sz="4" w:space="0" w:color="000000"/>
              <w:left w:val="single" w:sz="4" w:space="0" w:color="000000"/>
              <w:bottom w:val="single" w:sz="4" w:space="0" w:color="000000"/>
              <w:right w:val="single" w:sz="4" w:space="0" w:color="000000"/>
            </w:tcBorders>
          </w:tcPr>
          <w:p w14:paraId="1A23F485" w14:textId="77777777" w:rsidR="00425E2D" w:rsidRDefault="00425E2D" w:rsidP="00CB22B5">
            <w:pPr>
              <w:spacing w:line="259" w:lineRule="auto"/>
            </w:pPr>
            <w:r>
              <w:rPr>
                <w:sz w:val="20"/>
              </w:rPr>
              <w:t xml:space="preserve">Residual type schizophrenia – chronic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70684CC2" w14:textId="77777777" w:rsidR="00425E2D" w:rsidRDefault="00425E2D" w:rsidP="00CB22B5">
            <w:pPr>
              <w:spacing w:line="259" w:lineRule="auto"/>
              <w:ind w:left="2"/>
            </w:pPr>
            <w:r>
              <w:rPr>
                <w:sz w:val="20"/>
              </w:rPr>
              <w:t xml:space="preserve"> </w:t>
            </w:r>
          </w:p>
          <w:p w14:paraId="6C55A263" w14:textId="77777777" w:rsidR="00425E2D" w:rsidRDefault="00425E2D" w:rsidP="00CB22B5">
            <w:pPr>
              <w:spacing w:line="259" w:lineRule="auto"/>
              <w:ind w:left="2"/>
            </w:pPr>
            <w:r>
              <w:rPr>
                <w:sz w:val="20"/>
              </w:rPr>
              <w:t xml:space="preserve">F20.5 </w:t>
            </w:r>
          </w:p>
          <w:p w14:paraId="2C43B02B"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BCA335E" w14:textId="77777777" w:rsidR="00425E2D" w:rsidRDefault="00425E2D" w:rsidP="00CB22B5">
            <w:pPr>
              <w:spacing w:line="259" w:lineRule="auto"/>
              <w:ind w:left="2"/>
            </w:pPr>
            <w:r>
              <w:rPr>
                <w:sz w:val="20"/>
              </w:rPr>
              <w:t xml:space="preserve">Residual schizophrenia </w:t>
            </w:r>
          </w:p>
          <w:p w14:paraId="57217D81" w14:textId="77777777" w:rsidR="00425E2D" w:rsidRDefault="00425E2D" w:rsidP="00CB22B5">
            <w:pPr>
              <w:spacing w:line="259" w:lineRule="auto"/>
              <w:ind w:left="2"/>
            </w:pPr>
            <w:r>
              <w:rPr>
                <w:sz w:val="20"/>
              </w:rPr>
              <w:t xml:space="preserve"> </w:t>
            </w:r>
          </w:p>
        </w:tc>
      </w:tr>
      <w:tr w:rsidR="00425E2D" w14:paraId="30FA7F24" w14:textId="77777777" w:rsidTr="00425E2D">
        <w:trPr>
          <w:trHeight w:val="701"/>
        </w:trPr>
        <w:tc>
          <w:tcPr>
            <w:tcW w:w="545" w:type="dxa"/>
            <w:vMerge/>
            <w:tcBorders>
              <w:top w:val="nil"/>
              <w:left w:val="single" w:sz="4" w:space="0" w:color="000000"/>
              <w:bottom w:val="nil"/>
              <w:right w:val="single" w:sz="4" w:space="0" w:color="000000"/>
            </w:tcBorders>
          </w:tcPr>
          <w:p w14:paraId="25A4BF02"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C40782F" w14:textId="77777777" w:rsidR="00425E2D" w:rsidRDefault="00425E2D" w:rsidP="00CB22B5">
            <w:pPr>
              <w:spacing w:line="259" w:lineRule="auto"/>
              <w:ind w:left="2"/>
            </w:pPr>
            <w:r>
              <w:rPr>
                <w:sz w:val="20"/>
              </w:rPr>
              <w:t xml:space="preserve">295.65 </w:t>
            </w:r>
          </w:p>
        </w:tc>
        <w:tc>
          <w:tcPr>
            <w:tcW w:w="2969" w:type="dxa"/>
            <w:tcBorders>
              <w:top w:val="single" w:sz="4" w:space="0" w:color="000000"/>
              <w:left w:val="single" w:sz="4" w:space="0" w:color="000000"/>
              <w:bottom w:val="single" w:sz="4" w:space="0" w:color="000000"/>
              <w:right w:val="single" w:sz="4" w:space="0" w:color="000000"/>
            </w:tcBorders>
          </w:tcPr>
          <w:p w14:paraId="104F6F5B" w14:textId="77777777" w:rsidR="00425E2D" w:rsidRDefault="00425E2D" w:rsidP="00CB22B5">
            <w:pPr>
              <w:spacing w:line="259" w:lineRule="auto"/>
            </w:pPr>
            <w:r>
              <w:rPr>
                <w:sz w:val="20"/>
              </w:rPr>
              <w:t xml:space="preserve">Residual type schizophrenia – in remission </w:t>
            </w:r>
          </w:p>
        </w:tc>
        <w:tc>
          <w:tcPr>
            <w:tcW w:w="900" w:type="dxa"/>
            <w:tcBorders>
              <w:top w:val="single" w:sz="4" w:space="0" w:color="000000"/>
              <w:left w:val="single" w:sz="4" w:space="0" w:color="000000"/>
              <w:bottom w:val="single" w:sz="4" w:space="0" w:color="000000"/>
              <w:right w:val="single" w:sz="4" w:space="0" w:color="000000"/>
            </w:tcBorders>
          </w:tcPr>
          <w:p w14:paraId="526FA616" w14:textId="77777777" w:rsidR="00425E2D" w:rsidRDefault="00425E2D" w:rsidP="00CB22B5">
            <w:pPr>
              <w:spacing w:line="259" w:lineRule="auto"/>
              <w:ind w:left="2"/>
            </w:pPr>
            <w:r>
              <w:rPr>
                <w:sz w:val="20"/>
              </w:rPr>
              <w:t xml:space="preserve"> </w:t>
            </w:r>
          </w:p>
          <w:p w14:paraId="20438465" w14:textId="77777777" w:rsidR="00425E2D" w:rsidRDefault="00425E2D" w:rsidP="00CB22B5">
            <w:pPr>
              <w:spacing w:line="259" w:lineRule="auto"/>
              <w:ind w:left="2"/>
            </w:pPr>
            <w:r>
              <w:rPr>
                <w:sz w:val="20"/>
              </w:rPr>
              <w:t xml:space="preserve">F20.5 </w:t>
            </w:r>
          </w:p>
          <w:p w14:paraId="593AC778"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F0329F3" w14:textId="77777777" w:rsidR="00425E2D" w:rsidRDefault="00425E2D" w:rsidP="00CB22B5">
            <w:pPr>
              <w:spacing w:line="259" w:lineRule="auto"/>
              <w:ind w:left="2"/>
            </w:pPr>
            <w:r>
              <w:rPr>
                <w:sz w:val="20"/>
              </w:rPr>
              <w:t xml:space="preserve">Residual schizophrenia </w:t>
            </w:r>
          </w:p>
          <w:p w14:paraId="776D2392" w14:textId="77777777" w:rsidR="00425E2D" w:rsidRDefault="00425E2D" w:rsidP="00CB22B5">
            <w:pPr>
              <w:spacing w:line="259" w:lineRule="auto"/>
              <w:ind w:left="2"/>
            </w:pPr>
            <w:r>
              <w:rPr>
                <w:sz w:val="20"/>
              </w:rPr>
              <w:t xml:space="preserve"> </w:t>
            </w:r>
          </w:p>
        </w:tc>
      </w:tr>
      <w:tr w:rsidR="00425E2D" w14:paraId="3A161D25" w14:textId="77777777" w:rsidTr="00425E2D">
        <w:trPr>
          <w:trHeight w:val="468"/>
        </w:trPr>
        <w:tc>
          <w:tcPr>
            <w:tcW w:w="545" w:type="dxa"/>
            <w:vMerge/>
            <w:tcBorders>
              <w:top w:val="nil"/>
              <w:left w:val="single" w:sz="4" w:space="0" w:color="000000"/>
              <w:bottom w:val="nil"/>
              <w:right w:val="single" w:sz="4" w:space="0" w:color="000000"/>
            </w:tcBorders>
          </w:tcPr>
          <w:p w14:paraId="14EC5F8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B194A2E" w14:textId="77777777" w:rsidR="00425E2D" w:rsidRDefault="00425E2D" w:rsidP="00CB22B5">
            <w:pPr>
              <w:spacing w:line="259" w:lineRule="auto"/>
              <w:ind w:left="2"/>
            </w:pPr>
            <w:r>
              <w:rPr>
                <w:sz w:val="20"/>
              </w:rPr>
              <w:t xml:space="preserve">295.70 </w:t>
            </w:r>
          </w:p>
        </w:tc>
        <w:tc>
          <w:tcPr>
            <w:tcW w:w="2969" w:type="dxa"/>
            <w:tcBorders>
              <w:top w:val="single" w:sz="4" w:space="0" w:color="000000"/>
              <w:left w:val="single" w:sz="4" w:space="0" w:color="000000"/>
              <w:bottom w:val="single" w:sz="4" w:space="0" w:color="000000"/>
              <w:right w:val="single" w:sz="4" w:space="0" w:color="000000"/>
            </w:tcBorders>
          </w:tcPr>
          <w:p w14:paraId="243FB0E3" w14:textId="77777777" w:rsidR="00425E2D" w:rsidRDefault="00425E2D" w:rsidP="00CB22B5">
            <w:pPr>
              <w:spacing w:line="259" w:lineRule="auto"/>
            </w:pPr>
            <w:r>
              <w:rPr>
                <w:sz w:val="20"/>
              </w:rPr>
              <w:t xml:space="preserve">Schizoaffective disorder – unspecified </w:t>
            </w:r>
          </w:p>
        </w:tc>
        <w:tc>
          <w:tcPr>
            <w:tcW w:w="900" w:type="dxa"/>
            <w:tcBorders>
              <w:top w:val="single" w:sz="4" w:space="0" w:color="000000"/>
              <w:left w:val="single" w:sz="4" w:space="0" w:color="000000"/>
              <w:bottom w:val="single" w:sz="4" w:space="0" w:color="000000"/>
              <w:right w:val="single" w:sz="4" w:space="0" w:color="000000"/>
            </w:tcBorders>
          </w:tcPr>
          <w:p w14:paraId="3A71B6B4" w14:textId="77777777" w:rsidR="00425E2D" w:rsidRDefault="00425E2D" w:rsidP="00CB22B5">
            <w:pPr>
              <w:spacing w:line="259" w:lineRule="auto"/>
              <w:ind w:left="2"/>
            </w:pPr>
            <w:r>
              <w:rPr>
                <w:sz w:val="20"/>
              </w:rPr>
              <w:t xml:space="preserve">F25.9 </w:t>
            </w:r>
          </w:p>
          <w:p w14:paraId="377AE0BF"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000CD290" w14:textId="77777777" w:rsidR="00425E2D" w:rsidRDefault="00425E2D" w:rsidP="00CB22B5">
            <w:pPr>
              <w:spacing w:line="259" w:lineRule="auto"/>
              <w:ind w:left="2"/>
            </w:pPr>
            <w:r>
              <w:rPr>
                <w:sz w:val="20"/>
              </w:rPr>
              <w:t xml:space="preserve">Schizoaffective disorder, unspecified </w:t>
            </w:r>
          </w:p>
          <w:p w14:paraId="06F68342" w14:textId="77777777" w:rsidR="00425E2D" w:rsidRDefault="00425E2D" w:rsidP="00CB22B5">
            <w:pPr>
              <w:spacing w:line="259" w:lineRule="auto"/>
              <w:ind w:left="2"/>
            </w:pPr>
            <w:r>
              <w:rPr>
                <w:sz w:val="20"/>
              </w:rPr>
              <w:t xml:space="preserve"> </w:t>
            </w:r>
          </w:p>
        </w:tc>
      </w:tr>
      <w:tr w:rsidR="00425E2D" w14:paraId="5D3A6E42" w14:textId="77777777" w:rsidTr="00425E2D">
        <w:trPr>
          <w:trHeight w:val="470"/>
        </w:trPr>
        <w:tc>
          <w:tcPr>
            <w:tcW w:w="545" w:type="dxa"/>
            <w:vMerge/>
            <w:tcBorders>
              <w:top w:val="nil"/>
              <w:left w:val="single" w:sz="4" w:space="0" w:color="000000"/>
              <w:bottom w:val="nil"/>
              <w:right w:val="single" w:sz="4" w:space="0" w:color="000000"/>
            </w:tcBorders>
          </w:tcPr>
          <w:p w14:paraId="7D68F55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E98FD9F" w14:textId="77777777" w:rsidR="00425E2D" w:rsidRDefault="00425E2D" w:rsidP="00CB22B5">
            <w:pPr>
              <w:spacing w:line="259" w:lineRule="auto"/>
              <w:ind w:left="2"/>
            </w:pPr>
            <w:r>
              <w:rPr>
                <w:sz w:val="20"/>
              </w:rPr>
              <w:t xml:space="preserve">295.71 </w:t>
            </w:r>
          </w:p>
        </w:tc>
        <w:tc>
          <w:tcPr>
            <w:tcW w:w="2969" w:type="dxa"/>
            <w:tcBorders>
              <w:top w:val="single" w:sz="4" w:space="0" w:color="000000"/>
              <w:left w:val="single" w:sz="4" w:space="0" w:color="000000"/>
              <w:bottom w:val="single" w:sz="4" w:space="0" w:color="000000"/>
              <w:right w:val="single" w:sz="4" w:space="0" w:color="000000"/>
            </w:tcBorders>
          </w:tcPr>
          <w:p w14:paraId="0E468FB6" w14:textId="77777777" w:rsidR="00425E2D" w:rsidRDefault="00425E2D" w:rsidP="00CB22B5">
            <w:pPr>
              <w:spacing w:line="259" w:lineRule="auto"/>
            </w:pPr>
            <w:r>
              <w:rPr>
                <w:sz w:val="20"/>
              </w:rPr>
              <w:t xml:space="preserve">Schizoaffective disorder – </w:t>
            </w:r>
            <w:proofErr w:type="spellStart"/>
            <w:r>
              <w:rPr>
                <w:sz w:val="20"/>
              </w:rPr>
              <w:t>subchronic</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4403EF84" w14:textId="77777777" w:rsidR="00425E2D" w:rsidRDefault="00425E2D" w:rsidP="00CB22B5">
            <w:pPr>
              <w:spacing w:line="259" w:lineRule="auto"/>
              <w:ind w:left="2"/>
            </w:pPr>
            <w:r>
              <w:rPr>
                <w:sz w:val="20"/>
              </w:rPr>
              <w:t xml:space="preserve">F25.9 </w:t>
            </w:r>
          </w:p>
          <w:p w14:paraId="66086FD8"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CB7A9F3" w14:textId="77777777" w:rsidR="00425E2D" w:rsidRDefault="00425E2D" w:rsidP="00CB22B5">
            <w:pPr>
              <w:spacing w:line="259" w:lineRule="auto"/>
              <w:ind w:left="2"/>
            </w:pPr>
            <w:r>
              <w:rPr>
                <w:sz w:val="20"/>
              </w:rPr>
              <w:t xml:space="preserve">Schizoaffective disorder, unspecified </w:t>
            </w:r>
          </w:p>
          <w:p w14:paraId="5CFFD27A" w14:textId="77777777" w:rsidR="00425E2D" w:rsidRDefault="00425E2D" w:rsidP="00CB22B5">
            <w:pPr>
              <w:spacing w:line="259" w:lineRule="auto"/>
              <w:ind w:left="2"/>
            </w:pPr>
            <w:r>
              <w:rPr>
                <w:sz w:val="20"/>
              </w:rPr>
              <w:t xml:space="preserve"> </w:t>
            </w:r>
          </w:p>
        </w:tc>
      </w:tr>
      <w:tr w:rsidR="00425E2D" w14:paraId="1678646C" w14:textId="77777777" w:rsidTr="00425E2D">
        <w:trPr>
          <w:trHeight w:val="470"/>
        </w:trPr>
        <w:tc>
          <w:tcPr>
            <w:tcW w:w="545" w:type="dxa"/>
            <w:vMerge/>
            <w:tcBorders>
              <w:top w:val="nil"/>
              <w:left w:val="single" w:sz="4" w:space="0" w:color="000000"/>
              <w:bottom w:val="nil"/>
              <w:right w:val="single" w:sz="4" w:space="0" w:color="000000"/>
            </w:tcBorders>
          </w:tcPr>
          <w:p w14:paraId="25A4AEF2"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9D85301" w14:textId="77777777" w:rsidR="00425E2D" w:rsidRDefault="00425E2D" w:rsidP="00CB22B5">
            <w:pPr>
              <w:spacing w:line="259" w:lineRule="auto"/>
              <w:ind w:left="2"/>
            </w:pPr>
            <w:r>
              <w:rPr>
                <w:sz w:val="20"/>
              </w:rPr>
              <w:t xml:space="preserve">295.72 </w:t>
            </w:r>
          </w:p>
        </w:tc>
        <w:tc>
          <w:tcPr>
            <w:tcW w:w="2969" w:type="dxa"/>
            <w:tcBorders>
              <w:top w:val="single" w:sz="4" w:space="0" w:color="000000"/>
              <w:left w:val="single" w:sz="4" w:space="0" w:color="000000"/>
              <w:bottom w:val="single" w:sz="4" w:space="0" w:color="000000"/>
              <w:right w:val="single" w:sz="4" w:space="0" w:color="000000"/>
            </w:tcBorders>
          </w:tcPr>
          <w:p w14:paraId="3AF52614" w14:textId="77777777" w:rsidR="00425E2D" w:rsidRDefault="00425E2D" w:rsidP="00CB22B5">
            <w:pPr>
              <w:spacing w:line="259" w:lineRule="auto"/>
            </w:pPr>
            <w:r>
              <w:rPr>
                <w:sz w:val="20"/>
              </w:rPr>
              <w:t xml:space="preserve">Schizoaffective disorder – chronic </w:t>
            </w:r>
          </w:p>
        </w:tc>
        <w:tc>
          <w:tcPr>
            <w:tcW w:w="900" w:type="dxa"/>
            <w:tcBorders>
              <w:top w:val="single" w:sz="4" w:space="0" w:color="000000"/>
              <w:left w:val="single" w:sz="4" w:space="0" w:color="000000"/>
              <w:bottom w:val="single" w:sz="4" w:space="0" w:color="000000"/>
              <w:right w:val="single" w:sz="4" w:space="0" w:color="000000"/>
            </w:tcBorders>
          </w:tcPr>
          <w:p w14:paraId="69C2A980" w14:textId="77777777" w:rsidR="00425E2D" w:rsidRDefault="00425E2D" w:rsidP="00CB22B5">
            <w:pPr>
              <w:spacing w:line="259" w:lineRule="auto"/>
            </w:pPr>
            <w:r>
              <w:rPr>
                <w:sz w:val="20"/>
              </w:rPr>
              <w:t xml:space="preserve">F25.9 </w:t>
            </w:r>
          </w:p>
          <w:p w14:paraId="6BED8457"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1FAEC94" w14:textId="77777777" w:rsidR="00425E2D" w:rsidRDefault="00425E2D" w:rsidP="00CB22B5">
            <w:pPr>
              <w:spacing w:line="259" w:lineRule="auto"/>
              <w:ind w:left="2"/>
            </w:pPr>
            <w:r>
              <w:rPr>
                <w:sz w:val="20"/>
              </w:rPr>
              <w:t xml:space="preserve">Schizoaffective disorder, unspecified </w:t>
            </w:r>
          </w:p>
          <w:p w14:paraId="62529DB0" w14:textId="77777777" w:rsidR="00425E2D" w:rsidRDefault="00425E2D" w:rsidP="00CB22B5">
            <w:pPr>
              <w:spacing w:line="259" w:lineRule="auto"/>
              <w:ind w:left="2"/>
            </w:pPr>
            <w:r>
              <w:rPr>
                <w:sz w:val="20"/>
              </w:rPr>
              <w:t xml:space="preserve"> </w:t>
            </w:r>
          </w:p>
        </w:tc>
      </w:tr>
      <w:tr w:rsidR="00425E2D" w14:paraId="1322B6CE" w14:textId="77777777" w:rsidTr="00425E2D">
        <w:trPr>
          <w:trHeight w:val="701"/>
        </w:trPr>
        <w:tc>
          <w:tcPr>
            <w:tcW w:w="545" w:type="dxa"/>
            <w:vMerge/>
            <w:tcBorders>
              <w:top w:val="nil"/>
              <w:left w:val="single" w:sz="4" w:space="0" w:color="000000"/>
              <w:bottom w:val="nil"/>
              <w:right w:val="single" w:sz="4" w:space="0" w:color="000000"/>
            </w:tcBorders>
          </w:tcPr>
          <w:p w14:paraId="23B143E6"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2869F07" w14:textId="77777777" w:rsidR="00425E2D" w:rsidRDefault="00425E2D" w:rsidP="00CB22B5">
            <w:pPr>
              <w:spacing w:line="259" w:lineRule="auto"/>
              <w:ind w:left="2"/>
            </w:pPr>
            <w:r>
              <w:rPr>
                <w:sz w:val="20"/>
              </w:rPr>
              <w:t xml:space="preserve">295.73 </w:t>
            </w:r>
          </w:p>
        </w:tc>
        <w:tc>
          <w:tcPr>
            <w:tcW w:w="2969" w:type="dxa"/>
            <w:tcBorders>
              <w:top w:val="single" w:sz="4" w:space="0" w:color="000000"/>
              <w:left w:val="single" w:sz="4" w:space="0" w:color="000000"/>
              <w:bottom w:val="single" w:sz="4" w:space="0" w:color="000000"/>
              <w:right w:val="single" w:sz="4" w:space="0" w:color="000000"/>
            </w:tcBorders>
          </w:tcPr>
          <w:p w14:paraId="618FAC87" w14:textId="77777777" w:rsidR="00425E2D" w:rsidRDefault="00425E2D" w:rsidP="00CB22B5">
            <w:pPr>
              <w:spacing w:line="259" w:lineRule="auto"/>
            </w:pPr>
            <w:r>
              <w:rPr>
                <w:sz w:val="20"/>
              </w:rPr>
              <w:t xml:space="preserve">Schizoaffective disorder –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5FDAA0D7" w14:textId="77777777" w:rsidR="00425E2D" w:rsidRDefault="00425E2D" w:rsidP="00CB22B5">
            <w:pPr>
              <w:spacing w:line="259" w:lineRule="auto"/>
              <w:ind w:left="2"/>
            </w:pPr>
            <w:r>
              <w:rPr>
                <w:sz w:val="20"/>
              </w:rPr>
              <w:t xml:space="preserve">F25.9 </w:t>
            </w:r>
          </w:p>
          <w:p w14:paraId="6159443A"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89B4308" w14:textId="77777777" w:rsidR="00425E2D" w:rsidRDefault="00425E2D" w:rsidP="00CB22B5">
            <w:pPr>
              <w:spacing w:line="259" w:lineRule="auto"/>
              <w:ind w:left="3"/>
            </w:pPr>
            <w:r>
              <w:rPr>
                <w:sz w:val="20"/>
              </w:rPr>
              <w:t xml:space="preserve">Schizoaffective disorder, unspecified </w:t>
            </w:r>
          </w:p>
          <w:p w14:paraId="37675B34" w14:textId="77777777" w:rsidR="00425E2D" w:rsidRDefault="00425E2D" w:rsidP="00CB22B5">
            <w:pPr>
              <w:spacing w:line="259" w:lineRule="auto"/>
              <w:ind w:left="2"/>
            </w:pPr>
            <w:r>
              <w:rPr>
                <w:sz w:val="20"/>
              </w:rPr>
              <w:t xml:space="preserve"> </w:t>
            </w:r>
          </w:p>
        </w:tc>
      </w:tr>
      <w:tr w:rsidR="00425E2D" w14:paraId="466762BE" w14:textId="77777777" w:rsidTr="00425E2D">
        <w:trPr>
          <w:trHeight w:val="468"/>
        </w:trPr>
        <w:tc>
          <w:tcPr>
            <w:tcW w:w="545" w:type="dxa"/>
            <w:vMerge/>
            <w:tcBorders>
              <w:top w:val="nil"/>
              <w:left w:val="single" w:sz="4" w:space="0" w:color="000000"/>
              <w:bottom w:val="nil"/>
              <w:right w:val="single" w:sz="4" w:space="0" w:color="000000"/>
            </w:tcBorders>
          </w:tcPr>
          <w:p w14:paraId="35CBB94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390AF37" w14:textId="77777777" w:rsidR="00425E2D" w:rsidRDefault="00425E2D" w:rsidP="00CB22B5">
            <w:pPr>
              <w:spacing w:line="259" w:lineRule="auto"/>
              <w:ind w:left="2"/>
            </w:pPr>
            <w:r>
              <w:rPr>
                <w:sz w:val="20"/>
              </w:rPr>
              <w:t xml:space="preserve">295.74 </w:t>
            </w:r>
          </w:p>
        </w:tc>
        <w:tc>
          <w:tcPr>
            <w:tcW w:w="2969" w:type="dxa"/>
            <w:tcBorders>
              <w:top w:val="single" w:sz="4" w:space="0" w:color="000000"/>
              <w:left w:val="single" w:sz="4" w:space="0" w:color="000000"/>
              <w:bottom w:val="single" w:sz="4" w:space="0" w:color="000000"/>
              <w:right w:val="single" w:sz="4" w:space="0" w:color="000000"/>
            </w:tcBorders>
          </w:tcPr>
          <w:p w14:paraId="409EAE91" w14:textId="77777777" w:rsidR="00425E2D" w:rsidRDefault="00425E2D" w:rsidP="00CB22B5">
            <w:pPr>
              <w:spacing w:line="259" w:lineRule="auto"/>
            </w:pPr>
            <w:r>
              <w:rPr>
                <w:sz w:val="20"/>
              </w:rPr>
              <w:t xml:space="preserve">Schizoaffective disorder – chronic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229BC57F" w14:textId="77777777" w:rsidR="00425E2D" w:rsidRDefault="00425E2D" w:rsidP="00CB22B5">
            <w:pPr>
              <w:spacing w:line="259" w:lineRule="auto"/>
              <w:ind w:left="2"/>
            </w:pPr>
            <w:r>
              <w:rPr>
                <w:sz w:val="20"/>
              </w:rPr>
              <w:t xml:space="preserve">F25.9 </w:t>
            </w:r>
          </w:p>
          <w:p w14:paraId="4CF4644A"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6B84BD7" w14:textId="77777777" w:rsidR="00425E2D" w:rsidRDefault="00425E2D" w:rsidP="00CB22B5">
            <w:pPr>
              <w:spacing w:line="259" w:lineRule="auto"/>
              <w:ind w:left="2"/>
            </w:pPr>
            <w:r>
              <w:rPr>
                <w:sz w:val="20"/>
              </w:rPr>
              <w:t xml:space="preserve">Schizoaffective disorder, unspecified </w:t>
            </w:r>
          </w:p>
          <w:p w14:paraId="77425297" w14:textId="77777777" w:rsidR="00425E2D" w:rsidRDefault="00425E2D" w:rsidP="00CB22B5">
            <w:pPr>
              <w:spacing w:line="259" w:lineRule="auto"/>
              <w:ind w:left="2"/>
            </w:pPr>
            <w:r>
              <w:rPr>
                <w:sz w:val="20"/>
              </w:rPr>
              <w:t xml:space="preserve"> </w:t>
            </w:r>
          </w:p>
        </w:tc>
      </w:tr>
      <w:tr w:rsidR="00425E2D" w14:paraId="70591D4C" w14:textId="77777777" w:rsidTr="00425E2D">
        <w:trPr>
          <w:trHeight w:val="470"/>
        </w:trPr>
        <w:tc>
          <w:tcPr>
            <w:tcW w:w="545" w:type="dxa"/>
            <w:vMerge/>
            <w:tcBorders>
              <w:top w:val="nil"/>
              <w:left w:val="single" w:sz="4" w:space="0" w:color="000000"/>
              <w:bottom w:val="nil"/>
              <w:right w:val="single" w:sz="4" w:space="0" w:color="000000"/>
            </w:tcBorders>
          </w:tcPr>
          <w:p w14:paraId="0743DE7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51BAC4C9" w14:textId="77777777" w:rsidR="00425E2D" w:rsidRDefault="00425E2D" w:rsidP="00CB22B5">
            <w:pPr>
              <w:spacing w:line="259" w:lineRule="auto"/>
              <w:ind w:left="2"/>
            </w:pPr>
            <w:r>
              <w:rPr>
                <w:sz w:val="20"/>
              </w:rPr>
              <w:t xml:space="preserve">295.75 </w:t>
            </w:r>
          </w:p>
        </w:tc>
        <w:tc>
          <w:tcPr>
            <w:tcW w:w="2969" w:type="dxa"/>
            <w:tcBorders>
              <w:top w:val="single" w:sz="4" w:space="0" w:color="000000"/>
              <w:left w:val="single" w:sz="4" w:space="0" w:color="000000"/>
              <w:bottom w:val="single" w:sz="4" w:space="0" w:color="000000"/>
              <w:right w:val="single" w:sz="4" w:space="0" w:color="000000"/>
            </w:tcBorders>
          </w:tcPr>
          <w:p w14:paraId="051C4464" w14:textId="77777777" w:rsidR="00425E2D" w:rsidRDefault="00425E2D" w:rsidP="00CB22B5">
            <w:pPr>
              <w:spacing w:line="259" w:lineRule="auto"/>
            </w:pPr>
            <w:r>
              <w:rPr>
                <w:sz w:val="20"/>
              </w:rPr>
              <w:t xml:space="preserve">Schizoaffective disorder – in remission </w:t>
            </w:r>
          </w:p>
        </w:tc>
        <w:tc>
          <w:tcPr>
            <w:tcW w:w="900" w:type="dxa"/>
            <w:tcBorders>
              <w:top w:val="single" w:sz="4" w:space="0" w:color="000000"/>
              <w:left w:val="single" w:sz="4" w:space="0" w:color="000000"/>
              <w:bottom w:val="single" w:sz="4" w:space="0" w:color="000000"/>
              <w:right w:val="single" w:sz="4" w:space="0" w:color="000000"/>
            </w:tcBorders>
          </w:tcPr>
          <w:p w14:paraId="28785CFD" w14:textId="77777777" w:rsidR="00425E2D" w:rsidRDefault="00425E2D" w:rsidP="00CB22B5">
            <w:pPr>
              <w:spacing w:line="259" w:lineRule="auto"/>
              <w:ind w:left="2"/>
            </w:pPr>
            <w:r>
              <w:rPr>
                <w:sz w:val="20"/>
              </w:rPr>
              <w:t xml:space="preserve">F25.9 </w:t>
            </w:r>
          </w:p>
          <w:p w14:paraId="2C941347"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7B45B91" w14:textId="77777777" w:rsidR="00425E2D" w:rsidRDefault="00425E2D" w:rsidP="00CB22B5">
            <w:pPr>
              <w:spacing w:line="259" w:lineRule="auto"/>
              <w:ind w:left="2"/>
            </w:pPr>
            <w:r>
              <w:rPr>
                <w:sz w:val="20"/>
              </w:rPr>
              <w:t xml:space="preserve">Schizoaffective disorder, unspecified </w:t>
            </w:r>
          </w:p>
          <w:p w14:paraId="6D299C2B" w14:textId="77777777" w:rsidR="00425E2D" w:rsidRDefault="00425E2D" w:rsidP="00CB22B5">
            <w:pPr>
              <w:spacing w:line="259" w:lineRule="auto"/>
              <w:ind w:left="2"/>
            </w:pPr>
            <w:r>
              <w:rPr>
                <w:sz w:val="20"/>
              </w:rPr>
              <w:t xml:space="preserve"> </w:t>
            </w:r>
          </w:p>
        </w:tc>
      </w:tr>
      <w:tr w:rsidR="00425E2D" w14:paraId="032605B2" w14:textId="77777777" w:rsidTr="00425E2D">
        <w:trPr>
          <w:trHeight w:val="470"/>
        </w:trPr>
        <w:tc>
          <w:tcPr>
            <w:tcW w:w="545" w:type="dxa"/>
            <w:vMerge/>
            <w:tcBorders>
              <w:top w:val="nil"/>
              <w:left w:val="single" w:sz="4" w:space="0" w:color="000000"/>
              <w:bottom w:val="nil"/>
              <w:right w:val="single" w:sz="4" w:space="0" w:color="000000"/>
            </w:tcBorders>
          </w:tcPr>
          <w:p w14:paraId="25C5DA3B"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251D962" w14:textId="77777777" w:rsidR="00425E2D" w:rsidRDefault="00425E2D" w:rsidP="00CB22B5">
            <w:pPr>
              <w:spacing w:line="259" w:lineRule="auto"/>
              <w:ind w:left="2"/>
            </w:pPr>
            <w:r>
              <w:rPr>
                <w:sz w:val="20"/>
              </w:rPr>
              <w:t xml:space="preserve">295.80 </w:t>
            </w:r>
          </w:p>
        </w:tc>
        <w:tc>
          <w:tcPr>
            <w:tcW w:w="2969" w:type="dxa"/>
            <w:tcBorders>
              <w:top w:val="single" w:sz="4" w:space="0" w:color="000000"/>
              <w:left w:val="single" w:sz="4" w:space="0" w:color="000000"/>
              <w:bottom w:val="single" w:sz="4" w:space="0" w:color="000000"/>
              <w:right w:val="single" w:sz="4" w:space="0" w:color="000000"/>
            </w:tcBorders>
          </w:tcPr>
          <w:p w14:paraId="090D572D" w14:textId="77777777" w:rsidR="00425E2D" w:rsidRDefault="00425E2D" w:rsidP="00CB22B5">
            <w:pPr>
              <w:spacing w:line="259" w:lineRule="auto"/>
            </w:pPr>
            <w:r>
              <w:rPr>
                <w:sz w:val="20"/>
              </w:rPr>
              <w:t xml:space="preserve">Other specified types of schizophrenia – unspecified </w:t>
            </w:r>
          </w:p>
        </w:tc>
        <w:tc>
          <w:tcPr>
            <w:tcW w:w="900" w:type="dxa"/>
            <w:tcBorders>
              <w:top w:val="single" w:sz="4" w:space="0" w:color="000000"/>
              <w:left w:val="single" w:sz="4" w:space="0" w:color="000000"/>
              <w:bottom w:val="single" w:sz="4" w:space="0" w:color="000000"/>
              <w:right w:val="single" w:sz="4" w:space="0" w:color="000000"/>
            </w:tcBorders>
          </w:tcPr>
          <w:p w14:paraId="5FD61344" w14:textId="77777777" w:rsidR="00425E2D" w:rsidRDefault="00425E2D" w:rsidP="00CB22B5">
            <w:pPr>
              <w:spacing w:line="259" w:lineRule="auto"/>
              <w:ind w:left="2"/>
            </w:pPr>
            <w:r>
              <w:rPr>
                <w:sz w:val="20"/>
              </w:rPr>
              <w:t xml:space="preserve">F20.89 </w:t>
            </w:r>
          </w:p>
          <w:p w14:paraId="32AE0134"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870F823" w14:textId="77777777" w:rsidR="00425E2D" w:rsidRDefault="00425E2D" w:rsidP="00CB22B5">
            <w:pPr>
              <w:spacing w:line="259" w:lineRule="auto"/>
              <w:ind w:left="2"/>
            </w:pPr>
            <w:r>
              <w:rPr>
                <w:sz w:val="20"/>
              </w:rPr>
              <w:t xml:space="preserve">Other schizophrenia </w:t>
            </w:r>
          </w:p>
          <w:p w14:paraId="00EC452A" w14:textId="77777777" w:rsidR="00425E2D" w:rsidRDefault="00425E2D" w:rsidP="00CB22B5">
            <w:pPr>
              <w:spacing w:line="259" w:lineRule="auto"/>
              <w:ind w:left="2"/>
            </w:pPr>
            <w:r>
              <w:rPr>
                <w:sz w:val="20"/>
              </w:rPr>
              <w:t xml:space="preserve"> </w:t>
            </w:r>
          </w:p>
        </w:tc>
      </w:tr>
      <w:tr w:rsidR="00425E2D" w14:paraId="207F1DA3" w14:textId="77777777" w:rsidTr="00425E2D">
        <w:trPr>
          <w:trHeight w:val="470"/>
        </w:trPr>
        <w:tc>
          <w:tcPr>
            <w:tcW w:w="545" w:type="dxa"/>
            <w:vMerge/>
            <w:tcBorders>
              <w:top w:val="nil"/>
              <w:left w:val="single" w:sz="4" w:space="0" w:color="000000"/>
              <w:bottom w:val="nil"/>
              <w:right w:val="single" w:sz="4" w:space="0" w:color="000000"/>
            </w:tcBorders>
          </w:tcPr>
          <w:p w14:paraId="64B5424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8BD51A3" w14:textId="77777777" w:rsidR="00425E2D" w:rsidRDefault="00425E2D" w:rsidP="00CB22B5">
            <w:pPr>
              <w:spacing w:line="259" w:lineRule="auto"/>
              <w:ind w:left="2"/>
            </w:pPr>
            <w:r>
              <w:rPr>
                <w:sz w:val="20"/>
              </w:rPr>
              <w:t xml:space="preserve">295.82 </w:t>
            </w:r>
          </w:p>
        </w:tc>
        <w:tc>
          <w:tcPr>
            <w:tcW w:w="2969" w:type="dxa"/>
            <w:tcBorders>
              <w:top w:val="single" w:sz="4" w:space="0" w:color="000000"/>
              <w:left w:val="single" w:sz="4" w:space="0" w:color="000000"/>
              <w:bottom w:val="single" w:sz="4" w:space="0" w:color="000000"/>
              <w:right w:val="single" w:sz="4" w:space="0" w:color="000000"/>
            </w:tcBorders>
          </w:tcPr>
          <w:p w14:paraId="31F19449" w14:textId="77777777" w:rsidR="00425E2D" w:rsidRDefault="00425E2D" w:rsidP="00CB22B5">
            <w:pPr>
              <w:spacing w:line="259" w:lineRule="auto"/>
            </w:pPr>
            <w:r>
              <w:rPr>
                <w:sz w:val="20"/>
              </w:rPr>
              <w:t xml:space="preserve">Other specified types of schizophrenia – chronic </w:t>
            </w:r>
          </w:p>
        </w:tc>
        <w:tc>
          <w:tcPr>
            <w:tcW w:w="900" w:type="dxa"/>
            <w:tcBorders>
              <w:top w:val="single" w:sz="4" w:space="0" w:color="000000"/>
              <w:left w:val="single" w:sz="4" w:space="0" w:color="000000"/>
              <w:bottom w:val="single" w:sz="4" w:space="0" w:color="000000"/>
              <w:right w:val="single" w:sz="4" w:space="0" w:color="000000"/>
            </w:tcBorders>
          </w:tcPr>
          <w:p w14:paraId="1BD28598" w14:textId="77777777" w:rsidR="00425E2D" w:rsidRDefault="00425E2D" w:rsidP="00CB22B5">
            <w:pPr>
              <w:spacing w:line="259" w:lineRule="auto"/>
              <w:ind w:left="2"/>
            </w:pPr>
            <w:r>
              <w:rPr>
                <w:sz w:val="20"/>
              </w:rPr>
              <w:t xml:space="preserve">F20.89 </w:t>
            </w:r>
          </w:p>
          <w:p w14:paraId="765BE039"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DB5D9E7" w14:textId="77777777" w:rsidR="00425E2D" w:rsidRDefault="00425E2D" w:rsidP="00CB22B5">
            <w:pPr>
              <w:spacing w:line="259" w:lineRule="auto"/>
              <w:ind w:left="2"/>
            </w:pPr>
            <w:r>
              <w:rPr>
                <w:sz w:val="20"/>
              </w:rPr>
              <w:t xml:space="preserve">Other schizophrenia </w:t>
            </w:r>
          </w:p>
          <w:p w14:paraId="04753BAD" w14:textId="77777777" w:rsidR="00425E2D" w:rsidRDefault="00425E2D" w:rsidP="00CB22B5">
            <w:pPr>
              <w:spacing w:line="259" w:lineRule="auto"/>
              <w:ind w:left="2"/>
            </w:pPr>
            <w:r>
              <w:rPr>
                <w:sz w:val="20"/>
              </w:rPr>
              <w:t xml:space="preserve"> </w:t>
            </w:r>
          </w:p>
        </w:tc>
      </w:tr>
      <w:tr w:rsidR="00425E2D" w14:paraId="27ACBA61" w14:textId="77777777" w:rsidTr="00425E2D">
        <w:trPr>
          <w:trHeight w:val="701"/>
        </w:trPr>
        <w:tc>
          <w:tcPr>
            <w:tcW w:w="545" w:type="dxa"/>
            <w:vMerge/>
            <w:tcBorders>
              <w:top w:val="nil"/>
              <w:left w:val="single" w:sz="4" w:space="0" w:color="000000"/>
              <w:bottom w:val="nil"/>
              <w:right w:val="single" w:sz="4" w:space="0" w:color="000000"/>
            </w:tcBorders>
          </w:tcPr>
          <w:p w14:paraId="47A0BC1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C5DDD28" w14:textId="77777777" w:rsidR="00425E2D" w:rsidRDefault="00425E2D" w:rsidP="00CB22B5">
            <w:pPr>
              <w:spacing w:line="259" w:lineRule="auto"/>
              <w:ind w:left="2"/>
            </w:pPr>
            <w:r>
              <w:rPr>
                <w:sz w:val="20"/>
              </w:rPr>
              <w:t xml:space="preserve">295.83 </w:t>
            </w:r>
          </w:p>
        </w:tc>
        <w:tc>
          <w:tcPr>
            <w:tcW w:w="2969" w:type="dxa"/>
            <w:tcBorders>
              <w:top w:val="single" w:sz="4" w:space="0" w:color="000000"/>
              <w:left w:val="single" w:sz="4" w:space="0" w:color="000000"/>
              <w:bottom w:val="single" w:sz="4" w:space="0" w:color="000000"/>
              <w:right w:val="single" w:sz="4" w:space="0" w:color="000000"/>
            </w:tcBorders>
          </w:tcPr>
          <w:p w14:paraId="37FA36F3" w14:textId="77777777" w:rsidR="00425E2D" w:rsidRDefault="00425E2D" w:rsidP="00CB22B5">
            <w:pPr>
              <w:spacing w:line="259" w:lineRule="auto"/>
            </w:pPr>
            <w:r>
              <w:rPr>
                <w:sz w:val="20"/>
              </w:rPr>
              <w:t xml:space="preserve">Other specified types of schizophrenia –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151AE604" w14:textId="77777777" w:rsidR="00425E2D" w:rsidRDefault="00425E2D" w:rsidP="00CB22B5">
            <w:pPr>
              <w:spacing w:line="259" w:lineRule="auto"/>
              <w:ind w:left="2"/>
            </w:pPr>
            <w:r>
              <w:rPr>
                <w:sz w:val="20"/>
              </w:rPr>
              <w:t xml:space="preserve">F20.89 </w:t>
            </w:r>
          </w:p>
          <w:p w14:paraId="43F6E3D8"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718FBEBE" w14:textId="77777777" w:rsidR="00425E2D" w:rsidRDefault="00425E2D" w:rsidP="00CB22B5">
            <w:pPr>
              <w:spacing w:line="259" w:lineRule="auto"/>
              <w:ind w:left="3"/>
            </w:pPr>
            <w:r>
              <w:rPr>
                <w:sz w:val="20"/>
              </w:rPr>
              <w:t xml:space="preserve">Other schizophrenia </w:t>
            </w:r>
          </w:p>
          <w:p w14:paraId="329560BB" w14:textId="77777777" w:rsidR="00425E2D" w:rsidRDefault="00425E2D" w:rsidP="00CB22B5">
            <w:pPr>
              <w:spacing w:line="259" w:lineRule="auto"/>
              <w:ind w:left="2"/>
            </w:pPr>
            <w:r>
              <w:rPr>
                <w:sz w:val="20"/>
              </w:rPr>
              <w:t xml:space="preserve"> </w:t>
            </w:r>
          </w:p>
        </w:tc>
      </w:tr>
      <w:tr w:rsidR="00425E2D" w14:paraId="72801EB4" w14:textId="77777777" w:rsidTr="00425E2D">
        <w:trPr>
          <w:trHeight w:val="698"/>
        </w:trPr>
        <w:tc>
          <w:tcPr>
            <w:tcW w:w="545" w:type="dxa"/>
            <w:vMerge/>
            <w:tcBorders>
              <w:top w:val="nil"/>
              <w:left w:val="single" w:sz="4" w:space="0" w:color="000000"/>
              <w:bottom w:val="nil"/>
              <w:right w:val="single" w:sz="4" w:space="0" w:color="000000"/>
            </w:tcBorders>
          </w:tcPr>
          <w:p w14:paraId="2876E9E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4F88534" w14:textId="77777777" w:rsidR="00425E2D" w:rsidRDefault="00425E2D" w:rsidP="00CB22B5">
            <w:pPr>
              <w:spacing w:line="259" w:lineRule="auto"/>
              <w:ind w:left="2"/>
            </w:pPr>
            <w:r>
              <w:rPr>
                <w:sz w:val="20"/>
              </w:rPr>
              <w:t xml:space="preserve">295.84 </w:t>
            </w:r>
          </w:p>
        </w:tc>
        <w:tc>
          <w:tcPr>
            <w:tcW w:w="2969" w:type="dxa"/>
            <w:tcBorders>
              <w:top w:val="single" w:sz="4" w:space="0" w:color="000000"/>
              <w:left w:val="single" w:sz="4" w:space="0" w:color="000000"/>
              <w:bottom w:val="single" w:sz="4" w:space="0" w:color="000000"/>
              <w:right w:val="single" w:sz="4" w:space="0" w:color="000000"/>
            </w:tcBorders>
          </w:tcPr>
          <w:p w14:paraId="7D1B1BDD" w14:textId="77777777" w:rsidR="00425E2D" w:rsidRDefault="00425E2D" w:rsidP="00CB22B5">
            <w:pPr>
              <w:spacing w:line="259" w:lineRule="auto"/>
              <w:ind w:right="16"/>
            </w:pPr>
            <w:r>
              <w:rPr>
                <w:sz w:val="20"/>
              </w:rPr>
              <w:t xml:space="preserve">Other specified types of schizophrenia – chronic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1408F6C8" w14:textId="77777777" w:rsidR="00425E2D" w:rsidRDefault="00425E2D" w:rsidP="00CB22B5">
            <w:pPr>
              <w:spacing w:line="259" w:lineRule="auto"/>
              <w:ind w:left="2"/>
            </w:pPr>
            <w:r>
              <w:rPr>
                <w:sz w:val="20"/>
              </w:rPr>
              <w:t xml:space="preserve">F20.89 </w:t>
            </w:r>
          </w:p>
          <w:p w14:paraId="36F0161F"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38D7755" w14:textId="77777777" w:rsidR="00425E2D" w:rsidRDefault="00425E2D" w:rsidP="00CB22B5">
            <w:pPr>
              <w:spacing w:line="259" w:lineRule="auto"/>
              <w:ind w:left="3"/>
            </w:pPr>
            <w:r>
              <w:rPr>
                <w:sz w:val="20"/>
              </w:rPr>
              <w:t xml:space="preserve">Other schizophrenia </w:t>
            </w:r>
          </w:p>
          <w:p w14:paraId="5527CA13" w14:textId="77777777" w:rsidR="00425E2D" w:rsidRDefault="00425E2D" w:rsidP="00CB22B5">
            <w:pPr>
              <w:spacing w:line="259" w:lineRule="auto"/>
              <w:ind w:left="2"/>
            </w:pPr>
            <w:r>
              <w:rPr>
                <w:sz w:val="20"/>
              </w:rPr>
              <w:t xml:space="preserve"> </w:t>
            </w:r>
          </w:p>
        </w:tc>
      </w:tr>
      <w:tr w:rsidR="00425E2D" w14:paraId="5D7E432E" w14:textId="77777777" w:rsidTr="00425E2D">
        <w:trPr>
          <w:trHeight w:val="470"/>
        </w:trPr>
        <w:tc>
          <w:tcPr>
            <w:tcW w:w="545" w:type="dxa"/>
            <w:vMerge/>
            <w:tcBorders>
              <w:top w:val="nil"/>
              <w:left w:val="single" w:sz="4" w:space="0" w:color="000000"/>
              <w:bottom w:val="nil"/>
              <w:right w:val="single" w:sz="4" w:space="0" w:color="000000"/>
            </w:tcBorders>
          </w:tcPr>
          <w:p w14:paraId="3826DD7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460C1F96" w14:textId="77777777" w:rsidR="00425E2D" w:rsidRDefault="00425E2D" w:rsidP="00CB22B5">
            <w:pPr>
              <w:spacing w:line="259" w:lineRule="auto"/>
              <w:ind w:left="2"/>
            </w:pPr>
            <w:r>
              <w:rPr>
                <w:sz w:val="20"/>
              </w:rPr>
              <w:t xml:space="preserve">295.85 </w:t>
            </w:r>
          </w:p>
        </w:tc>
        <w:tc>
          <w:tcPr>
            <w:tcW w:w="2969" w:type="dxa"/>
            <w:tcBorders>
              <w:top w:val="single" w:sz="4" w:space="0" w:color="000000"/>
              <w:left w:val="single" w:sz="4" w:space="0" w:color="000000"/>
              <w:bottom w:val="single" w:sz="4" w:space="0" w:color="000000"/>
              <w:right w:val="single" w:sz="4" w:space="0" w:color="000000"/>
            </w:tcBorders>
          </w:tcPr>
          <w:p w14:paraId="5A249E26" w14:textId="77777777" w:rsidR="00425E2D" w:rsidRDefault="00425E2D" w:rsidP="00CB22B5">
            <w:pPr>
              <w:spacing w:line="259" w:lineRule="auto"/>
            </w:pPr>
            <w:r>
              <w:rPr>
                <w:sz w:val="20"/>
              </w:rPr>
              <w:t xml:space="preserve">Other specified types of schizophrenia – in remission </w:t>
            </w:r>
          </w:p>
        </w:tc>
        <w:tc>
          <w:tcPr>
            <w:tcW w:w="900" w:type="dxa"/>
            <w:tcBorders>
              <w:top w:val="single" w:sz="4" w:space="0" w:color="000000"/>
              <w:left w:val="single" w:sz="4" w:space="0" w:color="000000"/>
              <w:bottom w:val="single" w:sz="4" w:space="0" w:color="000000"/>
              <w:right w:val="single" w:sz="4" w:space="0" w:color="000000"/>
            </w:tcBorders>
          </w:tcPr>
          <w:p w14:paraId="49D3FDC8" w14:textId="77777777" w:rsidR="00425E2D" w:rsidRDefault="00425E2D" w:rsidP="00CB22B5">
            <w:pPr>
              <w:spacing w:line="259" w:lineRule="auto"/>
              <w:ind w:left="2"/>
            </w:pPr>
            <w:r>
              <w:rPr>
                <w:sz w:val="20"/>
              </w:rPr>
              <w:t xml:space="preserve">F20.89 </w:t>
            </w:r>
          </w:p>
          <w:p w14:paraId="64BBC3A9"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24E1AB7" w14:textId="77777777" w:rsidR="00425E2D" w:rsidRDefault="00425E2D" w:rsidP="00CB22B5">
            <w:pPr>
              <w:spacing w:line="259" w:lineRule="auto"/>
              <w:ind w:left="2"/>
            </w:pPr>
            <w:r>
              <w:rPr>
                <w:sz w:val="20"/>
              </w:rPr>
              <w:t xml:space="preserve">Other schizophrenia </w:t>
            </w:r>
          </w:p>
          <w:p w14:paraId="59639CAB" w14:textId="77777777" w:rsidR="00425E2D" w:rsidRDefault="00425E2D" w:rsidP="00CB22B5">
            <w:pPr>
              <w:spacing w:line="259" w:lineRule="auto"/>
              <w:ind w:left="2"/>
            </w:pPr>
            <w:r>
              <w:rPr>
                <w:sz w:val="20"/>
              </w:rPr>
              <w:t xml:space="preserve"> </w:t>
            </w:r>
          </w:p>
        </w:tc>
      </w:tr>
      <w:tr w:rsidR="00425E2D" w14:paraId="51B5F807" w14:textId="77777777" w:rsidTr="00425E2D">
        <w:trPr>
          <w:trHeight w:val="470"/>
        </w:trPr>
        <w:tc>
          <w:tcPr>
            <w:tcW w:w="545" w:type="dxa"/>
            <w:vMerge/>
            <w:tcBorders>
              <w:top w:val="nil"/>
              <w:left w:val="single" w:sz="4" w:space="0" w:color="000000"/>
              <w:bottom w:val="nil"/>
              <w:right w:val="single" w:sz="4" w:space="0" w:color="000000"/>
            </w:tcBorders>
          </w:tcPr>
          <w:p w14:paraId="4FE42D9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FB64A61" w14:textId="77777777" w:rsidR="00425E2D" w:rsidRDefault="00425E2D" w:rsidP="00CB22B5">
            <w:pPr>
              <w:spacing w:line="259" w:lineRule="auto"/>
              <w:ind w:left="2"/>
            </w:pPr>
            <w:r>
              <w:rPr>
                <w:sz w:val="20"/>
              </w:rPr>
              <w:t xml:space="preserve">295.90 </w:t>
            </w:r>
          </w:p>
        </w:tc>
        <w:tc>
          <w:tcPr>
            <w:tcW w:w="2969" w:type="dxa"/>
            <w:tcBorders>
              <w:top w:val="single" w:sz="4" w:space="0" w:color="000000"/>
              <w:left w:val="single" w:sz="4" w:space="0" w:color="000000"/>
              <w:bottom w:val="single" w:sz="4" w:space="0" w:color="000000"/>
              <w:right w:val="single" w:sz="4" w:space="0" w:color="000000"/>
            </w:tcBorders>
          </w:tcPr>
          <w:p w14:paraId="0F50587D" w14:textId="77777777" w:rsidR="00425E2D" w:rsidRDefault="00425E2D" w:rsidP="00CB22B5">
            <w:pPr>
              <w:spacing w:line="259" w:lineRule="auto"/>
            </w:pPr>
            <w:r>
              <w:rPr>
                <w:sz w:val="20"/>
              </w:rPr>
              <w:t xml:space="preserve">Unspecified schizophrenia – unspecified </w:t>
            </w:r>
          </w:p>
        </w:tc>
        <w:tc>
          <w:tcPr>
            <w:tcW w:w="900" w:type="dxa"/>
            <w:tcBorders>
              <w:top w:val="single" w:sz="4" w:space="0" w:color="000000"/>
              <w:left w:val="single" w:sz="4" w:space="0" w:color="000000"/>
              <w:bottom w:val="single" w:sz="4" w:space="0" w:color="000000"/>
              <w:right w:val="single" w:sz="4" w:space="0" w:color="000000"/>
            </w:tcBorders>
          </w:tcPr>
          <w:p w14:paraId="185F6098" w14:textId="77777777" w:rsidR="00425E2D" w:rsidRDefault="00425E2D" w:rsidP="00CB22B5">
            <w:pPr>
              <w:spacing w:line="259" w:lineRule="auto"/>
              <w:ind w:left="2"/>
            </w:pPr>
            <w:r>
              <w:rPr>
                <w:sz w:val="20"/>
              </w:rPr>
              <w:t xml:space="preserve">F20.9 </w:t>
            </w:r>
          </w:p>
          <w:p w14:paraId="1E096F01"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AF42D49" w14:textId="77777777" w:rsidR="00425E2D" w:rsidRDefault="00425E2D" w:rsidP="00CB22B5">
            <w:pPr>
              <w:spacing w:line="259" w:lineRule="auto"/>
              <w:ind w:left="2"/>
            </w:pPr>
            <w:r>
              <w:rPr>
                <w:sz w:val="20"/>
              </w:rPr>
              <w:t xml:space="preserve">Schizophrenia, unspecified </w:t>
            </w:r>
          </w:p>
          <w:p w14:paraId="347A4501" w14:textId="77777777" w:rsidR="00425E2D" w:rsidRDefault="00425E2D" w:rsidP="00CB22B5">
            <w:pPr>
              <w:spacing w:line="259" w:lineRule="auto"/>
              <w:ind w:left="2"/>
            </w:pPr>
            <w:r>
              <w:rPr>
                <w:sz w:val="20"/>
              </w:rPr>
              <w:t xml:space="preserve"> </w:t>
            </w:r>
          </w:p>
        </w:tc>
      </w:tr>
      <w:tr w:rsidR="00425E2D" w14:paraId="40822A43" w14:textId="77777777" w:rsidTr="00425E2D">
        <w:trPr>
          <w:trHeight w:val="470"/>
        </w:trPr>
        <w:tc>
          <w:tcPr>
            <w:tcW w:w="545" w:type="dxa"/>
            <w:vMerge/>
            <w:tcBorders>
              <w:top w:val="nil"/>
              <w:left w:val="single" w:sz="4" w:space="0" w:color="000000"/>
              <w:bottom w:val="nil"/>
              <w:right w:val="single" w:sz="4" w:space="0" w:color="000000"/>
            </w:tcBorders>
          </w:tcPr>
          <w:p w14:paraId="4CF8F504"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5DC7771" w14:textId="77777777" w:rsidR="00425E2D" w:rsidRDefault="00425E2D" w:rsidP="00CB22B5">
            <w:pPr>
              <w:spacing w:line="259" w:lineRule="auto"/>
              <w:ind w:left="2"/>
            </w:pPr>
            <w:r>
              <w:rPr>
                <w:sz w:val="20"/>
              </w:rPr>
              <w:t xml:space="preserve">295.91 </w:t>
            </w:r>
          </w:p>
        </w:tc>
        <w:tc>
          <w:tcPr>
            <w:tcW w:w="2969" w:type="dxa"/>
            <w:tcBorders>
              <w:top w:val="single" w:sz="4" w:space="0" w:color="000000"/>
              <w:left w:val="single" w:sz="4" w:space="0" w:color="000000"/>
              <w:bottom w:val="single" w:sz="4" w:space="0" w:color="000000"/>
              <w:right w:val="single" w:sz="4" w:space="0" w:color="000000"/>
            </w:tcBorders>
          </w:tcPr>
          <w:p w14:paraId="75DEED7C" w14:textId="77777777" w:rsidR="00425E2D" w:rsidRDefault="00425E2D" w:rsidP="00CB22B5">
            <w:pPr>
              <w:spacing w:line="259" w:lineRule="auto"/>
            </w:pPr>
            <w:r>
              <w:rPr>
                <w:sz w:val="20"/>
              </w:rPr>
              <w:t xml:space="preserve">Unspecified schizophrenia – </w:t>
            </w:r>
            <w:proofErr w:type="spellStart"/>
            <w:r>
              <w:rPr>
                <w:sz w:val="20"/>
              </w:rPr>
              <w:t>subchronic</w:t>
            </w:r>
            <w:proofErr w:type="spellEnd"/>
            <w:r>
              <w:rPr>
                <w:sz w:val="20"/>
              </w:rPr>
              <w:t xml:space="preserve"> </w:t>
            </w:r>
          </w:p>
        </w:tc>
        <w:tc>
          <w:tcPr>
            <w:tcW w:w="900" w:type="dxa"/>
            <w:tcBorders>
              <w:top w:val="single" w:sz="4" w:space="0" w:color="000000"/>
              <w:left w:val="single" w:sz="4" w:space="0" w:color="000000"/>
              <w:bottom w:val="single" w:sz="4" w:space="0" w:color="000000"/>
              <w:right w:val="single" w:sz="4" w:space="0" w:color="000000"/>
            </w:tcBorders>
          </w:tcPr>
          <w:p w14:paraId="04499A2C" w14:textId="77777777" w:rsidR="00425E2D" w:rsidRDefault="00425E2D" w:rsidP="00CB22B5">
            <w:pPr>
              <w:spacing w:line="259" w:lineRule="auto"/>
              <w:ind w:left="2"/>
            </w:pPr>
            <w:r>
              <w:rPr>
                <w:sz w:val="20"/>
              </w:rPr>
              <w:t xml:space="preserve">F20.9 </w:t>
            </w:r>
          </w:p>
          <w:p w14:paraId="16AC41A9"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95FA24B" w14:textId="77777777" w:rsidR="00425E2D" w:rsidRDefault="00425E2D" w:rsidP="00CB22B5">
            <w:pPr>
              <w:spacing w:line="259" w:lineRule="auto"/>
              <w:ind w:left="2"/>
            </w:pPr>
            <w:r>
              <w:rPr>
                <w:sz w:val="20"/>
              </w:rPr>
              <w:t xml:space="preserve">Schizophrenia, unspecified </w:t>
            </w:r>
          </w:p>
          <w:p w14:paraId="14E21667" w14:textId="77777777" w:rsidR="00425E2D" w:rsidRDefault="00425E2D" w:rsidP="00CB22B5">
            <w:pPr>
              <w:spacing w:line="259" w:lineRule="auto"/>
              <w:ind w:left="2"/>
            </w:pPr>
            <w:r>
              <w:rPr>
                <w:sz w:val="20"/>
              </w:rPr>
              <w:t xml:space="preserve"> </w:t>
            </w:r>
          </w:p>
        </w:tc>
      </w:tr>
      <w:tr w:rsidR="00425E2D" w14:paraId="5B9BECA3" w14:textId="77777777" w:rsidTr="00425E2D">
        <w:trPr>
          <w:trHeight w:val="468"/>
        </w:trPr>
        <w:tc>
          <w:tcPr>
            <w:tcW w:w="545" w:type="dxa"/>
            <w:vMerge/>
            <w:tcBorders>
              <w:top w:val="nil"/>
              <w:left w:val="single" w:sz="4" w:space="0" w:color="000000"/>
              <w:bottom w:val="nil"/>
              <w:right w:val="single" w:sz="4" w:space="0" w:color="000000"/>
            </w:tcBorders>
          </w:tcPr>
          <w:p w14:paraId="5C9C12B2"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A862601" w14:textId="77777777" w:rsidR="00425E2D" w:rsidRDefault="00425E2D" w:rsidP="00CB22B5">
            <w:pPr>
              <w:spacing w:line="259" w:lineRule="auto"/>
              <w:ind w:left="2"/>
            </w:pPr>
            <w:r>
              <w:rPr>
                <w:sz w:val="20"/>
              </w:rPr>
              <w:t xml:space="preserve">295.92 </w:t>
            </w:r>
          </w:p>
        </w:tc>
        <w:tc>
          <w:tcPr>
            <w:tcW w:w="2969" w:type="dxa"/>
            <w:tcBorders>
              <w:top w:val="single" w:sz="4" w:space="0" w:color="000000"/>
              <w:left w:val="single" w:sz="4" w:space="0" w:color="000000"/>
              <w:bottom w:val="single" w:sz="4" w:space="0" w:color="000000"/>
              <w:right w:val="single" w:sz="4" w:space="0" w:color="000000"/>
            </w:tcBorders>
          </w:tcPr>
          <w:p w14:paraId="376CF16B" w14:textId="77777777" w:rsidR="00425E2D" w:rsidRDefault="00425E2D" w:rsidP="00CB22B5">
            <w:pPr>
              <w:spacing w:line="259" w:lineRule="auto"/>
            </w:pPr>
            <w:r>
              <w:rPr>
                <w:sz w:val="20"/>
              </w:rPr>
              <w:t xml:space="preserve">Unspecified schizophrenia – chronic </w:t>
            </w:r>
          </w:p>
        </w:tc>
        <w:tc>
          <w:tcPr>
            <w:tcW w:w="900" w:type="dxa"/>
            <w:tcBorders>
              <w:top w:val="single" w:sz="4" w:space="0" w:color="000000"/>
              <w:left w:val="single" w:sz="4" w:space="0" w:color="000000"/>
              <w:bottom w:val="single" w:sz="4" w:space="0" w:color="000000"/>
              <w:right w:val="single" w:sz="4" w:space="0" w:color="000000"/>
            </w:tcBorders>
          </w:tcPr>
          <w:p w14:paraId="697675C7" w14:textId="77777777" w:rsidR="00425E2D" w:rsidRDefault="00425E2D" w:rsidP="00CB22B5">
            <w:pPr>
              <w:spacing w:line="259" w:lineRule="auto"/>
              <w:ind w:left="2"/>
            </w:pPr>
            <w:r>
              <w:rPr>
                <w:sz w:val="20"/>
              </w:rPr>
              <w:t xml:space="preserve">F20.9 </w:t>
            </w:r>
          </w:p>
          <w:p w14:paraId="00914051"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F5D21EA" w14:textId="77777777" w:rsidR="00425E2D" w:rsidRDefault="00425E2D" w:rsidP="00CB22B5">
            <w:pPr>
              <w:spacing w:line="259" w:lineRule="auto"/>
              <w:ind w:left="2"/>
            </w:pPr>
            <w:r>
              <w:rPr>
                <w:sz w:val="20"/>
              </w:rPr>
              <w:t xml:space="preserve">Schizophrenia, unspecified </w:t>
            </w:r>
          </w:p>
          <w:p w14:paraId="12EAFA95" w14:textId="77777777" w:rsidR="00425E2D" w:rsidRDefault="00425E2D" w:rsidP="00CB22B5">
            <w:pPr>
              <w:spacing w:line="259" w:lineRule="auto"/>
              <w:ind w:left="2"/>
            </w:pPr>
            <w:r>
              <w:rPr>
                <w:sz w:val="20"/>
              </w:rPr>
              <w:t xml:space="preserve"> </w:t>
            </w:r>
          </w:p>
        </w:tc>
      </w:tr>
      <w:tr w:rsidR="00425E2D" w14:paraId="22B867B5" w14:textId="77777777" w:rsidTr="00425E2D">
        <w:trPr>
          <w:trHeight w:val="701"/>
        </w:trPr>
        <w:tc>
          <w:tcPr>
            <w:tcW w:w="545" w:type="dxa"/>
            <w:vMerge/>
            <w:tcBorders>
              <w:top w:val="nil"/>
              <w:left w:val="single" w:sz="4" w:space="0" w:color="000000"/>
              <w:bottom w:val="nil"/>
              <w:right w:val="single" w:sz="4" w:space="0" w:color="000000"/>
            </w:tcBorders>
          </w:tcPr>
          <w:p w14:paraId="07D2002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E5BE6CE" w14:textId="77777777" w:rsidR="00425E2D" w:rsidRDefault="00425E2D" w:rsidP="00CB22B5">
            <w:pPr>
              <w:spacing w:line="259" w:lineRule="auto"/>
              <w:ind w:left="2"/>
            </w:pPr>
            <w:r>
              <w:rPr>
                <w:sz w:val="20"/>
              </w:rPr>
              <w:t xml:space="preserve">295.93 </w:t>
            </w:r>
          </w:p>
        </w:tc>
        <w:tc>
          <w:tcPr>
            <w:tcW w:w="2969" w:type="dxa"/>
            <w:tcBorders>
              <w:top w:val="single" w:sz="4" w:space="0" w:color="000000"/>
              <w:left w:val="single" w:sz="4" w:space="0" w:color="000000"/>
              <w:bottom w:val="single" w:sz="4" w:space="0" w:color="000000"/>
              <w:right w:val="single" w:sz="4" w:space="0" w:color="000000"/>
            </w:tcBorders>
          </w:tcPr>
          <w:p w14:paraId="46B22721" w14:textId="77777777" w:rsidR="00425E2D" w:rsidRDefault="00425E2D" w:rsidP="00CB22B5">
            <w:pPr>
              <w:spacing w:line="259" w:lineRule="auto"/>
            </w:pPr>
            <w:r>
              <w:rPr>
                <w:sz w:val="20"/>
              </w:rPr>
              <w:t xml:space="preserve">Unspecified schizophrenia – </w:t>
            </w:r>
            <w:proofErr w:type="spellStart"/>
            <w:r>
              <w:rPr>
                <w:sz w:val="20"/>
              </w:rPr>
              <w:t>subchronic</w:t>
            </w:r>
            <w:proofErr w:type="spellEnd"/>
            <w:r>
              <w:rPr>
                <w:sz w:val="20"/>
              </w:rPr>
              <w:t xml:space="preserve"> with acute exacerbation </w:t>
            </w:r>
          </w:p>
        </w:tc>
        <w:tc>
          <w:tcPr>
            <w:tcW w:w="900" w:type="dxa"/>
            <w:tcBorders>
              <w:top w:val="single" w:sz="4" w:space="0" w:color="000000"/>
              <w:left w:val="single" w:sz="4" w:space="0" w:color="000000"/>
              <w:bottom w:val="single" w:sz="4" w:space="0" w:color="000000"/>
              <w:right w:val="single" w:sz="4" w:space="0" w:color="000000"/>
            </w:tcBorders>
          </w:tcPr>
          <w:p w14:paraId="3B9402F7" w14:textId="77777777" w:rsidR="00425E2D" w:rsidRDefault="00425E2D" w:rsidP="00CB22B5">
            <w:pPr>
              <w:spacing w:line="259" w:lineRule="auto"/>
              <w:ind w:left="2"/>
            </w:pPr>
            <w:r>
              <w:rPr>
                <w:sz w:val="20"/>
              </w:rPr>
              <w:t xml:space="preserve">F20.9 </w:t>
            </w:r>
          </w:p>
          <w:p w14:paraId="38429FBD"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6EF6DF9D" w14:textId="77777777" w:rsidR="00425E2D" w:rsidRDefault="00425E2D" w:rsidP="00CB22B5">
            <w:pPr>
              <w:spacing w:line="259" w:lineRule="auto"/>
              <w:ind w:left="3"/>
            </w:pPr>
            <w:r>
              <w:rPr>
                <w:sz w:val="20"/>
              </w:rPr>
              <w:t xml:space="preserve">Schizophrenia, unspecified </w:t>
            </w:r>
          </w:p>
          <w:p w14:paraId="0FED6E98" w14:textId="77777777" w:rsidR="00425E2D" w:rsidRDefault="00425E2D" w:rsidP="00CB22B5">
            <w:pPr>
              <w:spacing w:line="259" w:lineRule="auto"/>
              <w:ind w:left="2"/>
            </w:pPr>
            <w:r>
              <w:rPr>
                <w:sz w:val="20"/>
              </w:rPr>
              <w:t xml:space="preserve"> </w:t>
            </w:r>
          </w:p>
        </w:tc>
      </w:tr>
      <w:tr w:rsidR="00425E2D" w14:paraId="33761CA2" w14:textId="77777777" w:rsidTr="00425E2D">
        <w:trPr>
          <w:trHeight w:val="470"/>
        </w:trPr>
        <w:tc>
          <w:tcPr>
            <w:tcW w:w="545" w:type="dxa"/>
            <w:vMerge/>
            <w:tcBorders>
              <w:top w:val="nil"/>
              <w:left w:val="single" w:sz="4" w:space="0" w:color="000000"/>
              <w:bottom w:val="nil"/>
              <w:right w:val="single" w:sz="4" w:space="0" w:color="000000"/>
            </w:tcBorders>
          </w:tcPr>
          <w:p w14:paraId="176F3DDC"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1A4CFC1" w14:textId="77777777" w:rsidR="00425E2D" w:rsidRDefault="00425E2D" w:rsidP="00CB22B5">
            <w:pPr>
              <w:spacing w:line="259" w:lineRule="auto"/>
              <w:ind w:left="2"/>
            </w:pPr>
            <w:r>
              <w:rPr>
                <w:sz w:val="20"/>
              </w:rPr>
              <w:t xml:space="preserve">295.95 </w:t>
            </w:r>
          </w:p>
        </w:tc>
        <w:tc>
          <w:tcPr>
            <w:tcW w:w="2969" w:type="dxa"/>
            <w:tcBorders>
              <w:top w:val="single" w:sz="4" w:space="0" w:color="000000"/>
              <w:left w:val="single" w:sz="4" w:space="0" w:color="000000"/>
              <w:bottom w:val="single" w:sz="4" w:space="0" w:color="000000"/>
              <w:right w:val="single" w:sz="4" w:space="0" w:color="000000"/>
            </w:tcBorders>
          </w:tcPr>
          <w:p w14:paraId="4AC2E6BF" w14:textId="77777777" w:rsidR="00425E2D" w:rsidRDefault="00425E2D" w:rsidP="00CB22B5">
            <w:pPr>
              <w:spacing w:line="259" w:lineRule="auto"/>
            </w:pPr>
            <w:r>
              <w:rPr>
                <w:sz w:val="20"/>
              </w:rPr>
              <w:t xml:space="preserve">Unspecified schizophrenia – in remission </w:t>
            </w:r>
          </w:p>
        </w:tc>
        <w:tc>
          <w:tcPr>
            <w:tcW w:w="900" w:type="dxa"/>
            <w:tcBorders>
              <w:top w:val="single" w:sz="4" w:space="0" w:color="000000"/>
              <w:left w:val="single" w:sz="4" w:space="0" w:color="000000"/>
              <w:bottom w:val="single" w:sz="4" w:space="0" w:color="000000"/>
              <w:right w:val="single" w:sz="4" w:space="0" w:color="000000"/>
            </w:tcBorders>
          </w:tcPr>
          <w:p w14:paraId="321AF9BD" w14:textId="77777777" w:rsidR="00425E2D" w:rsidRDefault="00425E2D" w:rsidP="00CB22B5">
            <w:pPr>
              <w:spacing w:line="259" w:lineRule="auto"/>
              <w:ind w:left="2"/>
            </w:pPr>
            <w:r>
              <w:rPr>
                <w:sz w:val="20"/>
              </w:rPr>
              <w:t xml:space="preserve">F20.9 </w:t>
            </w:r>
          </w:p>
          <w:p w14:paraId="4FEBA505"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1E269719" w14:textId="77777777" w:rsidR="00425E2D" w:rsidRDefault="00425E2D" w:rsidP="00CB22B5">
            <w:pPr>
              <w:spacing w:line="259" w:lineRule="auto"/>
              <w:ind w:left="2"/>
            </w:pPr>
            <w:r>
              <w:rPr>
                <w:sz w:val="20"/>
              </w:rPr>
              <w:t xml:space="preserve">Schizophrenia, unspecified </w:t>
            </w:r>
          </w:p>
          <w:p w14:paraId="497F4B3C" w14:textId="77777777" w:rsidR="00425E2D" w:rsidRDefault="00425E2D" w:rsidP="00CB22B5">
            <w:pPr>
              <w:spacing w:line="259" w:lineRule="auto"/>
              <w:ind w:left="2"/>
            </w:pPr>
            <w:r>
              <w:rPr>
                <w:sz w:val="20"/>
              </w:rPr>
              <w:t xml:space="preserve"> </w:t>
            </w:r>
          </w:p>
        </w:tc>
      </w:tr>
      <w:tr w:rsidR="00425E2D" w14:paraId="65C9E7AA" w14:textId="77777777" w:rsidTr="00425E2D">
        <w:trPr>
          <w:trHeight w:val="701"/>
        </w:trPr>
        <w:tc>
          <w:tcPr>
            <w:tcW w:w="545" w:type="dxa"/>
            <w:vMerge/>
            <w:tcBorders>
              <w:top w:val="nil"/>
              <w:left w:val="single" w:sz="4" w:space="0" w:color="000000"/>
              <w:bottom w:val="single" w:sz="4" w:space="0" w:color="000000"/>
              <w:right w:val="single" w:sz="4" w:space="0" w:color="000000"/>
            </w:tcBorders>
          </w:tcPr>
          <w:p w14:paraId="5535328A"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4E0C11B" w14:textId="77777777" w:rsidR="00425E2D" w:rsidRDefault="00425E2D" w:rsidP="00CB22B5">
            <w:pPr>
              <w:spacing w:line="259" w:lineRule="auto"/>
              <w:ind w:left="2"/>
            </w:pPr>
            <w:r>
              <w:rPr>
                <w:sz w:val="20"/>
              </w:rPr>
              <w:t xml:space="preserve">297.0 </w:t>
            </w:r>
          </w:p>
        </w:tc>
        <w:tc>
          <w:tcPr>
            <w:tcW w:w="2969" w:type="dxa"/>
            <w:tcBorders>
              <w:top w:val="single" w:sz="4" w:space="0" w:color="000000"/>
              <w:left w:val="single" w:sz="4" w:space="0" w:color="000000"/>
              <w:bottom w:val="single" w:sz="4" w:space="0" w:color="000000"/>
              <w:right w:val="single" w:sz="4" w:space="0" w:color="000000"/>
            </w:tcBorders>
          </w:tcPr>
          <w:p w14:paraId="6D5D1501" w14:textId="77777777" w:rsidR="00425E2D" w:rsidRDefault="00425E2D" w:rsidP="00CB22B5">
            <w:pPr>
              <w:spacing w:line="259" w:lineRule="auto"/>
            </w:pPr>
            <w:r>
              <w:rPr>
                <w:sz w:val="20"/>
              </w:rPr>
              <w:t xml:space="preserve">Paranoid state, simple </w:t>
            </w:r>
          </w:p>
        </w:tc>
        <w:tc>
          <w:tcPr>
            <w:tcW w:w="900" w:type="dxa"/>
            <w:tcBorders>
              <w:top w:val="single" w:sz="4" w:space="0" w:color="000000"/>
              <w:left w:val="single" w:sz="4" w:space="0" w:color="000000"/>
              <w:bottom w:val="single" w:sz="4" w:space="0" w:color="000000"/>
              <w:right w:val="single" w:sz="4" w:space="0" w:color="000000"/>
            </w:tcBorders>
          </w:tcPr>
          <w:p w14:paraId="26FBAC4B" w14:textId="77777777" w:rsidR="00425E2D" w:rsidRDefault="00425E2D" w:rsidP="00CB22B5">
            <w:pPr>
              <w:spacing w:line="259" w:lineRule="auto"/>
              <w:ind w:left="2"/>
            </w:pPr>
            <w:r>
              <w:rPr>
                <w:sz w:val="20"/>
              </w:rPr>
              <w:t xml:space="preserve"> </w:t>
            </w:r>
          </w:p>
          <w:p w14:paraId="200D8680" w14:textId="77777777" w:rsidR="00425E2D" w:rsidRDefault="00425E2D" w:rsidP="00CB22B5">
            <w:pPr>
              <w:spacing w:line="259" w:lineRule="auto"/>
              <w:ind w:left="2"/>
            </w:pPr>
            <w:r>
              <w:rPr>
                <w:sz w:val="20"/>
              </w:rPr>
              <w:t xml:space="preserve">F22 </w:t>
            </w:r>
          </w:p>
          <w:p w14:paraId="41ED9A64" w14:textId="77777777" w:rsidR="00425E2D" w:rsidRDefault="00425E2D" w:rsidP="00CB22B5">
            <w:pPr>
              <w:spacing w:line="259" w:lineRule="auto"/>
              <w:ind w:left="2"/>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5348C984" w14:textId="77777777" w:rsidR="00425E2D" w:rsidRDefault="00425E2D" w:rsidP="00CB22B5">
            <w:pPr>
              <w:spacing w:line="259" w:lineRule="auto"/>
              <w:ind w:left="2"/>
            </w:pPr>
            <w:r>
              <w:rPr>
                <w:sz w:val="20"/>
              </w:rPr>
              <w:t xml:space="preserve">Delusional disorders </w:t>
            </w:r>
          </w:p>
          <w:p w14:paraId="2A67A8F7" w14:textId="77777777" w:rsidR="00425E2D" w:rsidRDefault="00425E2D" w:rsidP="00CB22B5">
            <w:pPr>
              <w:spacing w:line="259" w:lineRule="auto"/>
              <w:ind w:left="2"/>
            </w:pPr>
            <w:r>
              <w:rPr>
                <w:sz w:val="20"/>
              </w:rPr>
              <w:t xml:space="preserve"> </w:t>
            </w:r>
          </w:p>
        </w:tc>
      </w:tr>
      <w:tr w:rsidR="00425E2D" w14:paraId="3E34E079" w14:textId="77777777" w:rsidTr="00425E2D">
        <w:trPr>
          <w:trHeight w:val="701"/>
        </w:trPr>
        <w:tc>
          <w:tcPr>
            <w:tcW w:w="545" w:type="dxa"/>
            <w:vMerge w:val="restart"/>
            <w:tcBorders>
              <w:top w:val="single" w:sz="4" w:space="0" w:color="000000"/>
              <w:left w:val="single" w:sz="4" w:space="0" w:color="000000"/>
              <w:bottom w:val="single" w:sz="4" w:space="0" w:color="000000"/>
              <w:right w:val="single" w:sz="4" w:space="0" w:color="000000"/>
            </w:tcBorders>
          </w:tcPr>
          <w:p w14:paraId="0DC9601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1782B73" w14:textId="77777777" w:rsidR="00425E2D" w:rsidRDefault="00425E2D" w:rsidP="00CB22B5">
            <w:pPr>
              <w:spacing w:line="259" w:lineRule="auto"/>
              <w:ind w:left="3"/>
            </w:pPr>
            <w:r>
              <w:rPr>
                <w:sz w:val="20"/>
              </w:rPr>
              <w:t xml:space="preserve">297.1 </w:t>
            </w:r>
          </w:p>
        </w:tc>
        <w:tc>
          <w:tcPr>
            <w:tcW w:w="2969" w:type="dxa"/>
            <w:tcBorders>
              <w:top w:val="single" w:sz="4" w:space="0" w:color="000000"/>
              <w:left w:val="single" w:sz="4" w:space="0" w:color="000000"/>
              <w:bottom w:val="single" w:sz="4" w:space="0" w:color="000000"/>
              <w:right w:val="single" w:sz="4" w:space="0" w:color="000000"/>
            </w:tcBorders>
          </w:tcPr>
          <w:p w14:paraId="7A278D20" w14:textId="77777777" w:rsidR="00425E2D" w:rsidRDefault="00425E2D" w:rsidP="00CB22B5">
            <w:pPr>
              <w:spacing w:line="259" w:lineRule="auto"/>
            </w:pPr>
            <w:r>
              <w:rPr>
                <w:sz w:val="20"/>
              </w:rPr>
              <w:t xml:space="preserve">Delusional disorder </w:t>
            </w:r>
          </w:p>
        </w:tc>
        <w:tc>
          <w:tcPr>
            <w:tcW w:w="900" w:type="dxa"/>
            <w:tcBorders>
              <w:top w:val="single" w:sz="4" w:space="0" w:color="000000"/>
              <w:left w:val="single" w:sz="4" w:space="0" w:color="000000"/>
              <w:bottom w:val="single" w:sz="4" w:space="0" w:color="000000"/>
              <w:right w:val="single" w:sz="4" w:space="0" w:color="000000"/>
            </w:tcBorders>
          </w:tcPr>
          <w:p w14:paraId="5A5E073A" w14:textId="77777777" w:rsidR="00425E2D" w:rsidRDefault="00425E2D" w:rsidP="00CB22B5">
            <w:pPr>
              <w:spacing w:line="259" w:lineRule="auto"/>
            </w:pPr>
            <w:r>
              <w:rPr>
                <w:sz w:val="20"/>
              </w:rPr>
              <w:t xml:space="preserve"> </w:t>
            </w:r>
          </w:p>
          <w:p w14:paraId="64481229" w14:textId="77777777" w:rsidR="00425E2D" w:rsidRDefault="00425E2D" w:rsidP="00CB22B5">
            <w:pPr>
              <w:spacing w:line="259" w:lineRule="auto"/>
              <w:ind w:left="3"/>
            </w:pPr>
            <w:r>
              <w:rPr>
                <w:sz w:val="20"/>
              </w:rPr>
              <w:t xml:space="preserve">F22 </w:t>
            </w:r>
          </w:p>
          <w:p w14:paraId="3BEDA3C9"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26B11749" w14:textId="77777777" w:rsidR="00425E2D" w:rsidRDefault="00425E2D" w:rsidP="00CB22B5">
            <w:pPr>
              <w:spacing w:line="259" w:lineRule="auto"/>
              <w:ind w:left="3"/>
            </w:pPr>
            <w:r>
              <w:rPr>
                <w:sz w:val="20"/>
              </w:rPr>
              <w:t xml:space="preserve">Delusional disorders </w:t>
            </w:r>
          </w:p>
          <w:p w14:paraId="72D70703" w14:textId="77777777" w:rsidR="00425E2D" w:rsidRDefault="00425E2D" w:rsidP="00CB22B5">
            <w:pPr>
              <w:spacing w:line="259" w:lineRule="auto"/>
              <w:ind w:left="3"/>
            </w:pPr>
            <w:r>
              <w:rPr>
                <w:sz w:val="20"/>
              </w:rPr>
              <w:t xml:space="preserve"> </w:t>
            </w:r>
          </w:p>
        </w:tc>
      </w:tr>
      <w:tr w:rsidR="00425E2D" w14:paraId="361907E2" w14:textId="77777777" w:rsidTr="00425E2D">
        <w:trPr>
          <w:trHeight w:val="701"/>
        </w:trPr>
        <w:tc>
          <w:tcPr>
            <w:tcW w:w="545" w:type="dxa"/>
            <w:vMerge/>
            <w:tcBorders>
              <w:top w:val="nil"/>
              <w:left w:val="single" w:sz="4" w:space="0" w:color="000000"/>
              <w:bottom w:val="nil"/>
              <w:right w:val="single" w:sz="4" w:space="0" w:color="000000"/>
            </w:tcBorders>
          </w:tcPr>
          <w:p w14:paraId="0D94487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CACD427" w14:textId="77777777" w:rsidR="00425E2D" w:rsidRDefault="00425E2D" w:rsidP="00CB22B5">
            <w:pPr>
              <w:spacing w:line="259" w:lineRule="auto"/>
              <w:ind w:left="3"/>
            </w:pPr>
            <w:r>
              <w:rPr>
                <w:sz w:val="20"/>
              </w:rPr>
              <w:t xml:space="preserve">297.2 </w:t>
            </w:r>
          </w:p>
        </w:tc>
        <w:tc>
          <w:tcPr>
            <w:tcW w:w="2969" w:type="dxa"/>
            <w:tcBorders>
              <w:top w:val="single" w:sz="4" w:space="0" w:color="000000"/>
              <w:left w:val="single" w:sz="4" w:space="0" w:color="000000"/>
              <w:bottom w:val="single" w:sz="4" w:space="0" w:color="000000"/>
              <w:right w:val="single" w:sz="4" w:space="0" w:color="000000"/>
            </w:tcBorders>
          </w:tcPr>
          <w:p w14:paraId="5D538441" w14:textId="77777777" w:rsidR="00425E2D" w:rsidRDefault="00425E2D" w:rsidP="00CB22B5">
            <w:pPr>
              <w:spacing w:line="259" w:lineRule="auto"/>
            </w:pPr>
            <w:r>
              <w:rPr>
                <w:sz w:val="20"/>
              </w:rPr>
              <w:t xml:space="preserve">Paraphrenia </w:t>
            </w:r>
          </w:p>
        </w:tc>
        <w:tc>
          <w:tcPr>
            <w:tcW w:w="900" w:type="dxa"/>
            <w:tcBorders>
              <w:top w:val="single" w:sz="4" w:space="0" w:color="000000"/>
              <w:left w:val="single" w:sz="4" w:space="0" w:color="000000"/>
              <w:bottom w:val="single" w:sz="4" w:space="0" w:color="000000"/>
              <w:right w:val="single" w:sz="4" w:space="0" w:color="000000"/>
            </w:tcBorders>
          </w:tcPr>
          <w:p w14:paraId="68059245" w14:textId="77777777" w:rsidR="00425E2D" w:rsidRDefault="00425E2D" w:rsidP="00CB22B5">
            <w:pPr>
              <w:spacing w:line="259" w:lineRule="auto"/>
              <w:ind w:left="2"/>
            </w:pPr>
            <w:r>
              <w:rPr>
                <w:sz w:val="20"/>
              </w:rPr>
              <w:t xml:space="preserve"> </w:t>
            </w:r>
          </w:p>
          <w:p w14:paraId="38C9470B" w14:textId="77777777" w:rsidR="00425E2D" w:rsidRDefault="00425E2D" w:rsidP="00CB22B5">
            <w:pPr>
              <w:spacing w:line="259" w:lineRule="auto"/>
              <w:ind w:left="3"/>
            </w:pPr>
            <w:r>
              <w:rPr>
                <w:sz w:val="20"/>
              </w:rPr>
              <w:t xml:space="preserve">F22 </w:t>
            </w:r>
          </w:p>
          <w:p w14:paraId="1CB75301"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3FF81751" w14:textId="77777777" w:rsidR="00425E2D" w:rsidRDefault="00425E2D" w:rsidP="00CB22B5">
            <w:pPr>
              <w:spacing w:line="259" w:lineRule="auto"/>
              <w:ind w:left="3"/>
            </w:pPr>
            <w:r>
              <w:rPr>
                <w:sz w:val="20"/>
              </w:rPr>
              <w:t xml:space="preserve">Delusional disorders </w:t>
            </w:r>
          </w:p>
          <w:p w14:paraId="2BA362FB" w14:textId="77777777" w:rsidR="00425E2D" w:rsidRDefault="00425E2D" w:rsidP="00CB22B5">
            <w:pPr>
              <w:spacing w:line="259" w:lineRule="auto"/>
              <w:ind w:left="3"/>
            </w:pPr>
            <w:r>
              <w:rPr>
                <w:sz w:val="20"/>
              </w:rPr>
              <w:t xml:space="preserve"> </w:t>
            </w:r>
          </w:p>
        </w:tc>
      </w:tr>
      <w:tr w:rsidR="00425E2D" w14:paraId="59A8B2A9" w14:textId="77777777" w:rsidTr="00425E2D">
        <w:trPr>
          <w:trHeight w:val="468"/>
        </w:trPr>
        <w:tc>
          <w:tcPr>
            <w:tcW w:w="545" w:type="dxa"/>
            <w:vMerge/>
            <w:tcBorders>
              <w:top w:val="nil"/>
              <w:left w:val="single" w:sz="4" w:space="0" w:color="000000"/>
              <w:bottom w:val="nil"/>
              <w:right w:val="single" w:sz="4" w:space="0" w:color="000000"/>
            </w:tcBorders>
          </w:tcPr>
          <w:p w14:paraId="795034A0"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14FFE1ED" w14:textId="77777777" w:rsidR="00425E2D" w:rsidRDefault="00425E2D" w:rsidP="00CB22B5">
            <w:pPr>
              <w:spacing w:line="259" w:lineRule="auto"/>
              <w:ind w:left="3"/>
            </w:pPr>
            <w:r>
              <w:rPr>
                <w:sz w:val="20"/>
              </w:rPr>
              <w:t xml:space="preserve">297.3 </w:t>
            </w:r>
          </w:p>
        </w:tc>
        <w:tc>
          <w:tcPr>
            <w:tcW w:w="2969" w:type="dxa"/>
            <w:tcBorders>
              <w:top w:val="single" w:sz="4" w:space="0" w:color="000000"/>
              <w:left w:val="single" w:sz="4" w:space="0" w:color="000000"/>
              <w:bottom w:val="single" w:sz="4" w:space="0" w:color="000000"/>
              <w:right w:val="single" w:sz="4" w:space="0" w:color="000000"/>
            </w:tcBorders>
          </w:tcPr>
          <w:p w14:paraId="378B080E" w14:textId="77777777" w:rsidR="00425E2D" w:rsidRDefault="00425E2D" w:rsidP="00CB22B5">
            <w:pPr>
              <w:spacing w:line="259" w:lineRule="auto"/>
            </w:pPr>
            <w:r>
              <w:rPr>
                <w:sz w:val="20"/>
              </w:rPr>
              <w:t xml:space="preserve">Shared psychotic disorder </w:t>
            </w:r>
          </w:p>
        </w:tc>
        <w:tc>
          <w:tcPr>
            <w:tcW w:w="900" w:type="dxa"/>
            <w:tcBorders>
              <w:top w:val="single" w:sz="4" w:space="0" w:color="000000"/>
              <w:left w:val="single" w:sz="4" w:space="0" w:color="000000"/>
              <w:bottom w:val="single" w:sz="4" w:space="0" w:color="000000"/>
              <w:right w:val="single" w:sz="4" w:space="0" w:color="000000"/>
            </w:tcBorders>
          </w:tcPr>
          <w:p w14:paraId="6BC0DB72" w14:textId="77777777" w:rsidR="00425E2D" w:rsidRDefault="00425E2D" w:rsidP="00CB22B5">
            <w:pPr>
              <w:spacing w:line="259" w:lineRule="auto"/>
              <w:ind w:left="1"/>
            </w:pPr>
            <w:r>
              <w:rPr>
                <w:sz w:val="20"/>
              </w:rPr>
              <w:t xml:space="preserve">F24 </w:t>
            </w:r>
          </w:p>
          <w:p w14:paraId="60AFA6DD"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4DA14F44" w14:textId="77777777" w:rsidR="00425E2D" w:rsidRDefault="00425E2D" w:rsidP="00CB22B5">
            <w:pPr>
              <w:spacing w:line="259" w:lineRule="auto"/>
              <w:ind w:left="3"/>
            </w:pPr>
            <w:r>
              <w:rPr>
                <w:sz w:val="20"/>
              </w:rPr>
              <w:t xml:space="preserve">Shared psychotic disorder </w:t>
            </w:r>
          </w:p>
          <w:p w14:paraId="406ABB85" w14:textId="77777777" w:rsidR="00425E2D" w:rsidRDefault="00425E2D" w:rsidP="00CB22B5">
            <w:pPr>
              <w:spacing w:line="259" w:lineRule="auto"/>
              <w:ind w:left="3"/>
            </w:pPr>
            <w:r>
              <w:rPr>
                <w:sz w:val="20"/>
              </w:rPr>
              <w:t xml:space="preserve"> </w:t>
            </w:r>
          </w:p>
        </w:tc>
      </w:tr>
      <w:tr w:rsidR="00425E2D" w14:paraId="42A141D5" w14:textId="77777777" w:rsidTr="00425E2D">
        <w:trPr>
          <w:trHeight w:val="701"/>
        </w:trPr>
        <w:tc>
          <w:tcPr>
            <w:tcW w:w="545" w:type="dxa"/>
            <w:vMerge/>
            <w:tcBorders>
              <w:top w:val="nil"/>
              <w:left w:val="single" w:sz="4" w:space="0" w:color="000000"/>
              <w:bottom w:val="nil"/>
              <w:right w:val="single" w:sz="4" w:space="0" w:color="000000"/>
            </w:tcBorders>
          </w:tcPr>
          <w:p w14:paraId="37DAD2F7"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0DC11D7" w14:textId="77777777" w:rsidR="00425E2D" w:rsidRDefault="00425E2D" w:rsidP="00CB22B5">
            <w:pPr>
              <w:spacing w:line="259" w:lineRule="auto"/>
              <w:ind w:left="3"/>
            </w:pPr>
            <w:r>
              <w:rPr>
                <w:sz w:val="20"/>
              </w:rPr>
              <w:t xml:space="preserve">297.8 </w:t>
            </w:r>
          </w:p>
        </w:tc>
        <w:tc>
          <w:tcPr>
            <w:tcW w:w="2969" w:type="dxa"/>
            <w:tcBorders>
              <w:top w:val="single" w:sz="4" w:space="0" w:color="000000"/>
              <w:left w:val="single" w:sz="4" w:space="0" w:color="000000"/>
              <w:bottom w:val="single" w:sz="4" w:space="0" w:color="000000"/>
              <w:right w:val="single" w:sz="4" w:space="0" w:color="000000"/>
            </w:tcBorders>
          </w:tcPr>
          <w:p w14:paraId="75A54336" w14:textId="77777777" w:rsidR="00425E2D" w:rsidRDefault="00425E2D" w:rsidP="00CB22B5">
            <w:pPr>
              <w:spacing w:line="259" w:lineRule="auto"/>
            </w:pPr>
            <w:r>
              <w:rPr>
                <w:sz w:val="20"/>
              </w:rPr>
              <w:t xml:space="preserve">Other specified paranoid states </w:t>
            </w:r>
          </w:p>
        </w:tc>
        <w:tc>
          <w:tcPr>
            <w:tcW w:w="900" w:type="dxa"/>
            <w:tcBorders>
              <w:top w:val="single" w:sz="4" w:space="0" w:color="000000"/>
              <w:left w:val="single" w:sz="4" w:space="0" w:color="000000"/>
              <w:bottom w:val="single" w:sz="4" w:space="0" w:color="000000"/>
              <w:right w:val="single" w:sz="4" w:space="0" w:color="000000"/>
            </w:tcBorders>
          </w:tcPr>
          <w:p w14:paraId="60107436" w14:textId="77777777" w:rsidR="00425E2D" w:rsidRDefault="00425E2D" w:rsidP="00CB22B5">
            <w:pPr>
              <w:spacing w:line="259" w:lineRule="auto"/>
              <w:ind w:left="1"/>
            </w:pPr>
            <w:r>
              <w:rPr>
                <w:sz w:val="20"/>
              </w:rPr>
              <w:t xml:space="preserve"> </w:t>
            </w:r>
          </w:p>
          <w:p w14:paraId="724736B9" w14:textId="77777777" w:rsidR="00425E2D" w:rsidRDefault="00425E2D" w:rsidP="00CB22B5">
            <w:pPr>
              <w:spacing w:line="259" w:lineRule="auto"/>
              <w:ind w:left="3"/>
            </w:pPr>
            <w:r>
              <w:rPr>
                <w:sz w:val="20"/>
              </w:rPr>
              <w:t xml:space="preserve">F22 </w:t>
            </w:r>
          </w:p>
          <w:p w14:paraId="310B41C2"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vAlign w:val="bottom"/>
          </w:tcPr>
          <w:p w14:paraId="17E66E58" w14:textId="77777777" w:rsidR="00425E2D" w:rsidRDefault="00425E2D" w:rsidP="00CB22B5">
            <w:pPr>
              <w:spacing w:line="259" w:lineRule="auto"/>
              <w:ind w:left="3"/>
            </w:pPr>
            <w:r>
              <w:rPr>
                <w:sz w:val="20"/>
              </w:rPr>
              <w:t xml:space="preserve">Delusional disorders </w:t>
            </w:r>
          </w:p>
          <w:p w14:paraId="7E23E8A7" w14:textId="77777777" w:rsidR="00425E2D" w:rsidRDefault="00425E2D" w:rsidP="00CB22B5">
            <w:pPr>
              <w:spacing w:line="259" w:lineRule="auto"/>
              <w:ind w:left="3"/>
            </w:pPr>
            <w:r>
              <w:rPr>
                <w:sz w:val="20"/>
              </w:rPr>
              <w:t xml:space="preserve"> </w:t>
            </w:r>
          </w:p>
        </w:tc>
      </w:tr>
      <w:tr w:rsidR="00425E2D" w14:paraId="1F1CDA25" w14:textId="77777777" w:rsidTr="00425E2D">
        <w:trPr>
          <w:trHeight w:val="470"/>
        </w:trPr>
        <w:tc>
          <w:tcPr>
            <w:tcW w:w="545" w:type="dxa"/>
            <w:vMerge/>
            <w:tcBorders>
              <w:top w:val="nil"/>
              <w:left w:val="single" w:sz="4" w:space="0" w:color="000000"/>
              <w:bottom w:val="nil"/>
              <w:right w:val="single" w:sz="4" w:space="0" w:color="000000"/>
            </w:tcBorders>
          </w:tcPr>
          <w:p w14:paraId="3F67694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D3E03DB" w14:textId="77777777" w:rsidR="00425E2D" w:rsidRDefault="00425E2D" w:rsidP="00CB22B5">
            <w:pPr>
              <w:spacing w:line="259" w:lineRule="auto"/>
              <w:ind w:left="3"/>
            </w:pPr>
            <w:r>
              <w:rPr>
                <w:sz w:val="20"/>
              </w:rPr>
              <w:t xml:space="preserve">297.9 </w:t>
            </w:r>
          </w:p>
        </w:tc>
        <w:tc>
          <w:tcPr>
            <w:tcW w:w="2969" w:type="dxa"/>
            <w:tcBorders>
              <w:top w:val="single" w:sz="4" w:space="0" w:color="000000"/>
              <w:left w:val="single" w:sz="4" w:space="0" w:color="000000"/>
              <w:bottom w:val="single" w:sz="4" w:space="0" w:color="000000"/>
              <w:right w:val="single" w:sz="4" w:space="0" w:color="000000"/>
            </w:tcBorders>
          </w:tcPr>
          <w:p w14:paraId="4F26E490" w14:textId="77777777" w:rsidR="00425E2D" w:rsidRDefault="00425E2D" w:rsidP="00CB22B5">
            <w:pPr>
              <w:spacing w:line="259" w:lineRule="auto"/>
            </w:pPr>
            <w:r>
              <w:rPr>
                <w:sz w:val="20"/>
              </w:rPr>
              <w:t xml:space="preserve">Unspecified paranoid state </w:t>
            </w:r>
          </w:p>
        </w:tc>
        <w:tc>
          <w:tcPr>
            <w:tcW w:w="900" w:type="dxa"/>
            <w:tcBorders>
              <w:top w:val="single" w:sz="4" w:space="0" w:color="000000"/>
              <w:left w:val="single" w:sz="4" w:space="0" w:color="000000"/>
              <w:bottom w:val="single" w:sz="4" w:space="0" w:color="000000"/>
              <w:right w:val="single" w:sz="4" w:space="0" w:color="000000"/>
            </w:tcBorders>
          </w:tcPr>
          <w:p w14:paraId="221B59D5" w14:textId="77777777" w:rsidR="00425E2D" w:rsidRDefault="00425E2D" w:rsidP="00CB22B5">
            <w:pPr>
              <w:spacing w:line="259" w:lineRule="auto"/>
            </w:pPr>
            <w:r>
              <w:rPr>
                <w:sz w:val="20"/>
              </w:rPr>
              <w:t xml:space="preserve">F23 </w:t>
            </w:r>
          </w:p>
          <w:p w14:paraId="0E51FAFA"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7A15FDF1" w14:textId="77777777" w:rsidR="00425E2D" w:rsidRDefault="00425E2D" w:rsidP="00CB22B5">
            <w:pPr>
              <w:spacing w:line="259" w:lineRule="auto"/>
              <w:ind w:left="3"/>
            </w:pPr>
            <w:r>
              <w:rPr>
                <w:sz w:val="20"/>
              </w:rPr>
              <w:t xml:space="preserve">Brief psychotic disorder </w:t>
            </w:r>
          </w:p>
          <w:p w14:paraId="38BBFE70" w14:textId="77777777" w:rsidR="00425E2D" w:rsidRDefault="00425E2D" w:rsidP="00CB22B5">
            <w:pPr>
              <w:spacing w:line="259" w:lineRule="auto"/>
              <w:ind w:left="3"/>
            </w:pPr>
            <w:r>
              <w:rPr>
                <w:sz w:val="20"/>
              </w:rPr>
              <w:t xml:space="preserve"> </w:t>
            </w:r>
          </w:p>
        </w:tc>
      </w:tr>
      <w:tr w:rsidR="00425E2D" w14:paraId="3E285E3B" w14:textId="77777777" w:rsidTr="00425E2D">
        <w:trPr>
          <w:trHeight w:val="701"/>
        </w:trPr>
        <w:tc>
          <w:tcPr>
            <w:tcW w:w="545" w:type="dxa"/>
            <w:vMerge/>
            <w:tcBorders>
              <w:top w:val="nil"/>
              <w:left w:val="single" w:sz="4" w:space="0" w:color="000000"/>
              <w:bottom w:val="nil"/>
              <w:right w:val="single" w:sz="4" w:space="0" w:color="000000"/>
            </w:tcBorders>
          </w:tcPr>
          <w:p w14:paraId="30E96D8C" w14:textId="77777777" w:rsidR="00425E2D" w:rsidRDefault="00425E2D" w:rsidP="00CB22B5">
            <w:pPr>
              <w:spacing w:after="160" w:line="259" w:lineRule="auto"/>
            </w:pPr>
          </w:p>
        </w:tc>
        <w:tc>
          <w:tcPr>
            <w:tcW w:w="1531" w:type="dxa"/>
            <w:vMerge w:val="restart"/>
            <w:tcBorders>
              <w:top w:val="single" w:sz="4" w:space="0" w:color="000000"/>
              <w:left w:val="single" w:sz="4" w:space="0" w:color="000000"/>
              <w:bottom w:val="single" w:sz="4" w:space="0" w:color="000000"/>
              <w:right w:val="single" w:sz="4" w:space="0" w:color="000000"/>
            </w:tcBorders>
          </w:tcPr>
          <w:p w14:paraId="061C5EDE" w14:textId="77777777" w:rsidR="00425E2D" w:rsidRDefault="00425E2D" w:rsidP="00CB22B5">
            <w:pPr>
              <w:spacing w:line="259" w:lineRule="auto"/>
              <w:ind w:left="3"/>
            </w:pPr>
            <w:r>
              <w:rPr>
                <w:sz w:val="20"/>
              </w:rPr>
              <w:t xml:space="preserve">298.0 </w:t>
            </w:r>
          </w:p>
        </w:tc>
        <w:tc>
          <w:tcPr>
            <w:tcW w:w="2969" w:type="dxa"/>
            <w:vMerge w:val="restart"/>
            <w:tcBorders>
              <w:top w:val="single" w:sz="4" w:space="0" w:color="000000"/>
              <w:left w:val="single" w:sz="4" w:space="0" w:color="000000"/>
              <w:bottom w:val="single" w:sz="4" w:space="0" w:color="000000"/>
              <w:right w:val="single" w:sz="4" w:space="0" w:color="000000"/>
            </w:tcBorders>
          </w:tcPr>
          <w:p w14:paraId="0970174F" w14:textId="77777777" w:rsidR="00425E2D" w:rsidRDefault="00425E2D" w:rsidP="00CB22B5">
            <w:pPr>
              <w:spacing w:line="259" w:lineRule="auto"/>
            </w:pPr>
            <w:r>
              <w:rPr>
                <w:sz w:val="20"/>
              </w:rPr>
              <w:t xml:space="preserve">Depressive type psychosis </w:t>
            </w:r>
          </w:p>
        </w:tc>
        <w:tc>
          <w:tcPr>
            <w:tcW w:w="900" w:type="dxa"/>
            <w:tcBorders>
              <w:top w:val="single" w:sz="4" w:space="0" w:color="000000"/>
              <w:left w:val="single" w:sz="4" w:space="0" w:color="000000"/>
              <w:bottom w:val="single" w:sz="4" w:space="0" w:color="000000"/>
              <w:right w:val="single" w:sz="4" w:space="0" w:color="000000"/>
            </w:tcBorders>
          </w:tcPr>
          <w:p w14:paraId="2C3AEF11" w14:textId="77777777" w:rsidR="00425E2D" w:rsidRDefault="00425E2D" w:rsidP="00CB22B5">
            <w:pPr>
              <w:spacing w:line="259" w:lineRule="auto"/>
              <w:ind w:left="1"/>
            </w:pPr>
            <w:r>
              <w:rPr>
                <w:sz w:val="20"/>
              </w:rPr>
              <w:t xml:space="preserve"> </w:t>
            </w:r>
          </w:p>
          <w:p w14:paraId="6BF22FF2" w14:textId="77777777" w:rsidR="00425E2D" w:rsidRDefault="00425E2D" w:rsidP="00CB22B5">
            <w:pPr>
              <w:spacing w:line="259" w:lineRule="auto"/>
              <w:ind w:left="3"/>
            </w:pPr>
            <w:r>
              <w:rPr>
                <w:sz w:val="20"/>
              </w:rPr>
              <w:t xml:space="preserve">F32.3 </w:t>
            </w:r>
          </w:p>
          <w:p w14:paraId="45264FC6"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9CF3851" w14:textId="77777777" w:rsidR="00425E2D" w:rsidRDefault="00425E2D" w:rsidP="00CB22B5">
            <w:pPr>
              <w:spacing w:line="259" w:lineRule="auto"/>
              <w:ind w:left="3"/>
            </w:pPr>
            <w:r>
              <w:rPr>
                <w:sz w:val="20"/>
              </w:rPr>
              <w:t xml:space="preserve">Major depressive disorder, single </w:t>
            </w:r>
          </w:p>
          <w:p w14:paraId="4DB07004" w14:textId="77777777" w:rsidR="00425E2D" w:rsidRDefault="00425E2D" w:rsidP="00CB22B5">
            <w:pPr>
              <w:spacing w:line="259" w:lineRule="auto"/>
              <w:ind w:left="3"/>
            </w:pPr>
            <w:r>
              <w:rPr>
                <w:sz w:val="20"/>
              </w:rPr>
              <w:t xml:space="preserve">episode, severe with psychotic features </w:t>
            </w:r>
          </w:p>
          <w:p w14:paraId="04C61536" w14:textId="77777777" w:rsidR="00425E2D" w:rsidRDefault="00425E2D" w:rsidP="00CB22B5">
            <w:pPr>
              <w:spacing w:line="259" w:lineRule="auto"/>
              <w:ind w:left="3"/>
            </w:pPr>
            <w:r>
              <w:rPr>
                <w:sz w:val="20"/>
              </w:rPr>
              <w:t xml:space="preserve"> </w:t>
            </w:r>
          </w:p>
        </w:tc>
      </w:tr>
      <w:tr w:rsidR="00425E2D" w14:paraId="3A7F2721" w14:textId="77777777" w:rsidTr="00425E2D">
        <w:trPr>
          <w:trHeight w:val="698"/>
        </w:trPr>
        <w:tc>
          <w:tcPr>
            <w:tcW w:w="545" w:type="dxa"/>
            <w:vMerge/>
            <w:tcBorders>
              <w:top w:val="nil"/>
              <w:left w:val="single" w:sz="4" w:space="0" w:color="000000"/>
              <w:bottom w:val="nil"/>
              <w:right w:val="single" w:sz="4" w:space="0" w:color="000000"/>
            </w:tcBorders>
          </w:tcPr>
          <w:p w14:paraId="2DB3DE51"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68649DF1" w14:textId="77777777" w:rsidR="00425E2D" w:rsidRDefault="00425E2D" w:rsidP="00CB22B5">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70C228E" w14:textId="77777777" w:rsidR="00425E2D" w:rsidRDefault="00425E2D" w:rsidP="00CB22B5">
            <w:pPr>
              <w:spacing w:after="160" w:line="259" w:lineRule="auto"/>
            </w:pPr>
          </w:p>
        </w:tc>
        <w:tc>
          <w:tcPr>
            <w:tcW w:w="900" w:type="dxa"/>
            <w:tcBorders>
              <w:top w:val="single" w:sz="4" w:space="0" w:color="000000"/>
              <w:left w:val="single" w:sz="4" w:space="0" w:color="000000"/>
              <w:bottom w:val="single" w:sz="4" w:space="0" w:color="000000"/>
              <w:right w:val="single" w:sz="4" w:space="0" w:color="000000"/>
            </w:tcBorders>
          </w:tcPr>
          <w:p w14:paraId="27969307" w14:textId="77777777" w:rsidR="00425E2D" w:rsidRDefault="00425E2D" w:rsidP="00CB22B5">
            <w:pPr>
              <w:spacing w:line="259" w:lineRule="auto"/>
              <w:ind w:left="3"/>
            </w:pPr>
            <w:r>
              <w:rPr>
                <w:sz w:val="20"/>
              </w:rPr>
              <w:t xml:space="preserve">F33.3 </w:t>
            </w:r>
          </w:p>
          <w:p w14:paraId="56934DAE"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C17F9C1" w14:textId="77777777" w:rsidR="00425E2D" w:rsidRDefault="00425E2D" w:rsidP="00CB22B5">
            <w:pPr>
              <w:spacing w:line="259" w:lineRule="auto"/>
              <w:ind w:left="3"/>
            </w:pPr>
            <w:r>
              <w:rPr>
                <w:sz w:val="20"/>
              </w:rPr>
              <w:t xml:space="preserve">Major depressive disorder, recurrent, </w:t>
            </w:r>
          </w:p>
          <w:p w14:paraId="6ED55061" w14:textId="77777777" w:rsidR="00425E2D" w:rsidRDefault="00425E2D" w:rsidP="00CB22B5">
            <w:pPr>
              <w:spacing w:line="259" w:lineRule="auto"/>
              <w:ind w:left="3"/>
            </w:pPr>
            <w:r>
              <w:rPr>
                <w:sz w:val="20"/>
              </w:rPr>
              <w:t xml:space="preserve">severe with psychotic symptoms </w:t>
            </w:r>
          </w:p>
          <w:p w14:paraId="08798F67" w14:textId="77777777" w:rsidR="00425E2D" w:rsidRDefault="00425E2D" w:rsidP="00CB22B5">
            <w:pPr>
              <w:spacing w:line="259" w:lineRule="auto"/>
              <w:ind w:left="3"/>
            </w:pPr>
            <w:r>
              <w:rPr>
                <w:sz w:val="20"/>
              </w:rPr>
              <w:t xml:space="preserve"> </w:t>
            </w:r>
          </w:p>
        </w:tc>
      </w:tr>
      <w:tr w:rsidR="00425E2D" w14:paraId="7936E230" w14:textId="77777777" w:rsidTr="00425E2D">
        <w:trPr>
          <w:trHeight w:val="931"/>
        </w:trPr>
        <w:tc>
          <w:tcPr>
            <w:tcW w:w="545" w:type="dxa"/>
            <w:vMerge/>
            <w:tcBorders>
              <w:top w:val="nil"/>
              <w:left w:val="single" w:sz="4" w:space="0" w:color="000000"/>
              <w:bottom w:val="nil"/>
              <w:right w:val="single" w:sz="4" w:space="0" w:color="000000"/>
            </w:tcBorders>
          </w:tcPr>
          <w:p w14:paraId="3B0CE61E"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78E4F186" w14:textId="77777777" w:rsidR="00425E2D" w:rsidRDefault="00425E2D" w:rsidP="00CB22B5">
            <w:pPr>
              <w:spacing w:line="259" w:lineRule="auto"/>
              <w:ind w:left="3"/>
            </w:pPr>
            <w:r>
              <w:rPr>
                <w:sz w:val="20"/>
              </w:rPr>
              <w:t xml:space="preserve">298.1 </w:t>
            </w:r>
          </w:p>
        </w:tc>
        <w:tc>
          <w:tcPr>
            <w:tcW w:w="2969" w:type="dxa"/>
            <w:tcBorders>
              <w:top w:val="single" w:sz="4" w:space="0" w:color="000000"/>
              <w:left w:val="single" w:sz="4" w:space="0" w:color="000000"/>
              <w:bottom w:val="single" w:sz="4" w:space="0" w:color="000000"/>
              <w:right w:val="single" w:sz="4" w:space="0" w:color="000000"/>
            </w:tcBorders>
          </w:tcPr>
          <w:p w14:paraId="02129FB7" w14:textId="77777777" w:rsidR="00425E2D" w:rsidRDefault="00425E2D" w:rsidP="00CB22B5">
            <w:pPr>
              <w:spacing w:line="259" w:lineRule="auto"/>
            </w:pPr>
            <w:r>
              <w:rPr>
                <w:sz w:val="20"/>
              </w:rPr>
              <w:t xml:space="preserve">Excitative type psychosis </w:t>
            </w:r>
          </w:p>
        </w:tc>
        <w:tc>
          <w:tcPr>
            <w:tcW w:w="900" w:type="dxa"/>
            <w:tcBorders>
              <w:top w:val="single" w:sz="4" w:space="0" w:color="000000"/>
              <w:left w:val="single" w:sz="4" w:space="0" w:color="000000"/>
              <w:bottom w:val="single" w:sz="4" w:space="0" w:color="000000"/>
              <w:right w:val="single" w:sz="4" w:space="0" w:color="000000"/>
            </w:tcBorders>
          </w:tcPr>
          <w:p w14:paraId="1F85D0AD" w14:textId="77777777" w:rsidR="00425E2D" w:rsidRDefault="00425E2D" w:rsidP="00CB22B5">
            <w:pPr>
              <w:spacing w:line="259" w:lineRule="auto"/>
              <w:ind w:left="1"/>
            </w:pPr>
            <w:r>
              <w:rPr>
                <w:sz w:val="20"/>
              </w:rPr>
              <w:t xml:space="preserve">F28 </w:t>
            </w:r>
          </w:p>
          <w:p w14:paraId="6BA3423B"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7130C9EA" w14:textId="77777777" w:rsidR="00425E2D" w:rsidRDefault="00425E2D" w:rsidP="00CB22B5">
            <w:pPr>
              <w:ind w:left="3"/>
            </w:pPr>
            <w:r>
              <w:rPr>
                <w:sz w:val="20"/>
              </w:rPr>
              <w:t xml:space="preserve">Other psychotic disorder not due to a substance or known physiological condition </w:t>
            </w:r>
          </w:p>
          <w:p w14:paraId="77BF1934" w14:textId="77777777" w:rsidR="00425E2D" w:rsidRDefault="00425E2D" w:rsidP="00CB22B5">
            <w:pPr>
              <w:spacing w:line="259" w:lineRule="auto"/>
              <w:ind w:left="3"/>
            </w:pPr>
            <w:r>
              <w:rPr>
                <w:sz w:val="20"/>
              </w:rPr>
              <w:t xml:space="preserve"> </w:t>
            </w:r>
          </w:p>
        </w:tc>
      </w:tr>
      <w:tr w:rsidR="00425E2D" w14:paraId="374782F0" w14:textId="77777777" w:rsidTr="00425E2D">
        <w:trPr>
          <w:trHeight w:val="698"/>
        </w:trPr>
        <w:tc>
          <w:tcPr>
            <w:tcW w:w="545" w:type="dxa"/>
            <w:vMerge/>
            <w:tcBorders>
              <w:top w:val="nil"/>
              <w:left w:val="single" w:sz="4" w:space="0" w:color="000000"/>
              <w:bottom w:val="nil"/>
              <w:right w:val="single" w:sz="4" w:space="0" w:color="000000"/>
            </w:tcBorders>
          </w:tcPr>
          <w:p w14:paraId="499046D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3EFAAC9A" w14:textId="77777777" w:rsidR="00425E2D" w:rsidRDefault="00425E2D" w:rsidP="00CB22B5">
            <w:pPr>
              <w:spacing w:line="259" w:lineRule="auto"/>
              <w:ind w:left="3"/>
            </w:pPr>
            <w:r>
              <w:rPr>
                <w:sz w:val="20"/>
              </w:rPr>
              <w:t xml:space="preserve">298.2 </w:t>
            </w:r>
          </w:p>
        </w:tc>
        <w:tc>
          <w:tcPr>
            <w:tcW w:w="2969" w:type="dxa"/>
            <w:tcBorders>
              <w:top w:val="single" w:sz="4" w:space="0" w:color="000000"/>
              <w:left w:val="single" w:sz="4" w:space="0" w:color="000000"/>
              <w:bottom w:val="single" w:sz="4" w:space="0" w:color="000000"/>
              <w:right w:val="single" w:sz="4" w:space="0" w:color="000000"/>
            </w:tcBorders>
          </w:tcPr>
          <w:p w14:paraId="31BC6B82" w14:textId="77777777" w:rsidR="00425E2D" w:rsidRDefault="00425E2D" w:rsidP="00CB22B5">
            <w:pPr>
              <w:spacing w:line="259" w:lineRule="auto"/>
            </w:pPr>
            <w:r>
              <w:rPr>
                <w:sz w:val="20"/>
              </w:rPr>
              <w:t xml:space="preserve">Reactive confusion </w:t>
            </w:r>
          </w:p>
        </w:tc>
        <w:tc>
          <w:tcPr>
            <w:tcW w:w="900" w:type="dxa"/>
            <w:tcBorders>
              <w:top w:val="single" w:sz="4" w:space="0" w:color="000000"/>
              <w:left w:val="single" w:sz="4" w:space="0" w:color="000000"/>
              <w:bottom w:val="single" w:sz="4" w:space="0" w:color="000000"/>
              <w:right w:val="single" w:sz="4" w:space="0" w:color="000000"/>
            </w:tcBorders>
          </w:tcPr>
          <w:p w14:paraId="247532B8" w14:textId="77777777" w:rsidR="00425E2D" w:rsidRDefault="00425E2D" w:rsidP="00CB22B5">
            <w:pPr>
              <w:spacing w:line="259" w:lineRule="auto"/>
              <w:ind w:left="1"/>
            </w:pPr>
            <w:r>
              <w:rPr>
                <w:sz w:val="20"/>
              </w:rPr>
              <w:t xml:space="preserve">F44.89 </w:t>
            </w:r>
          </w:p>
          <w:p w14:paraId="3F27842D"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A068930" w14:textId="77777777" w:rsidR="00425E2D" w:rsidRDefault="00425E2D" w:rsidP="00CB22B5">
            <w:pPr>
              <w:spacing w:after="2" w:line="238" w:lineRule="auto"/>
              <w:ind w:left="3"/>
            </w:pPr>
            <w:r>
              <w:rPr>
                <w:sz w:val="20"/>
              </w:rPr>
              <w:t xml:space="preserve">Other dissociative and conversion disorders </w:t>
            </w:r>
          </w:p>
          <w:p w14:paraId="17C9E449" w14:textId="77777777" w:rsidR="00425E2D" w:rsidRDefault="00425E2D" w:rsidP="00CB22B5">
            <w:pPr>
              <w:spacing w:line="259" w:lineRule="auto"/>
              <w:ind w:left="3"/>
            </w:pPr>
            <w:r>
              <w:rPr>
                <w:sz w:val="20"/>
              </w:rPr>
              <w:t xml:space="preserve"> </w:t>
            </w:r>
          </w:p>
        </w:tc>
      </w:tr>
      <w:tr w:rsidR="00425E2D" w14:paraId="002AC27C" w14:textId="77777777" w:rsidTr="00425E2D">
        <w:trPr>
          <w:trHeight w:val="470"/>
        </w:trPr>
        <w:tc>
          <w:tcPr>
            <w:tcW w:w="545" w:type="dxa"/>
            <w:vMerge/>
            <w:tcBorders>
              <w:top w:val="nil"/>
              <w:left w:val="single" w:sz="4" w:space="0" w:color="000000"/>
              <w:bottom w:val="nil"/>
              <w:right w:val="single" w:sz="4" w:space="0" w:color="000000"/>
            </w:tcBorders>
          </w:tcPr>
          <w:p w14:paraId="4D76F06D"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66F26B20" w14:textId="77777777" w:rsidR="00425E2D" w:rsidRDefault="00425E2D" w:rsidP="00CB22B5">
            <w:pPr>
              <w:spacing w:line="259" w:lineRule="auto"/>
              <w:ind w:left="3"/>
            </w:pPr>
            <w:r>
              <w:rPr>
                <w:sz w:val="20"/>
              </w:rPr>
              <w:t xml:space="preserve">298.3 </w:t>
            </w:r>
          </w:p>
        </w:tc>
        <w:tc>
          <w:tcPr>
            <w:tcW w:w="2969" w:type="dxa"/>
            <w:tcBorders>
              <w:top w:val="single" w:sz="4" w:space="0" w:color="000000"/>
              <w:left w:val="single" w:sz="4" w:space="0" w:color="000000"/>
              <w:bottom w:val="single" w:sz="4" w:space="0" w:color="000000"/>
              <w:right w:val="single" w:sz="4" w:space="0" w:color="000000"/>
            </w:tcBorders>
          </w:tcPr>
          <w:p w14:paraId="7D04892E" w14:textId="77777777" w:rsidR="00425E2D" w:rsidRDefault="00425E2D" w:rsidP="00CB22B5">
            <w:pPr>
              <w:spacing w:line="259" w:lineRule="auto"/>
            </w:pPr>
            <w:r>
              <w:rPr>
                <w:sz w:val="20"/>
              </w:rPr>
              <w:t xml:space="preserve">Acute paranoid reaction </w:t>
            </w:r>
          </w:p>
        </w:tc>
        <w:tc>
          <w:tcPr>
            <w:tcW w:w="900" w:type="dxa"/>
            <w:tcBorders>
              <w:top w:val="single" w:sz="4" w:space="0" w:color="000000"/>
              <w:left w:val="single" w:sz="4" w:space="0" w:color="000000"/>
              <w:bottom w:val="single" w:sz="4" w:space="0" w:color="000000"/>
              <w:right w:val="single" w:sz="4" w:space="0" w:color="000000"/>
            </w:tcBorders>
          </w:tcPr>
          <w:p w14:paraId="320FB2C2" w14:textId="77777777" w:rsidR="00425E2D" w:rsidRDefault="00425E2D" w:rsidP="00CB22B5">
            <w:pPr>
              <w:spacing w:line="259" w:lineRule="auto"/>
              <w:ind w:left="1"/>
            </w:pPr>
            <w:r>
              <w:rPr>
                <w:sz w:val="20"/>
              </w:rPr>
              <w:t xml:space="preserve">F23 </w:t>
            </w:r>
          </w:p>
          <w:p w14:paraId="1F49787F"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60A06691" w14:textId="77777777" w:rsidR="00425E2D" w:rsidRDefault="00425E2D" w:rsidP="00CB22B5">
            <w:pPr>
              <w:spacing w:line="259" w:lineRule="auto"/>
              <w:ind w:left="3"/>
            </w:pPr>
            <w:r>
              <w:rPr>
                <w:sz w:val="20"/>
              </w:rPr>
              <w:t xml:space="preserve">Brief psychotic disorder </w:t>
            </w:r>
          </w:p>
          <w:p w14:paraId="048BBEFE" w14:textId="77777777" w:rsidR="00425E2D" w:rsidRDefault="00425E2D" w:rsidP="00CB22B5">
            <w:pPr>
              <w:spacing w:line="259" w:lineRule="auto"/>
              <w:ind w:left="3"/>
            </w:pPr>
            <w:r>
              <w:rPr>
                <w:sz w:val="20"/>
              </w:rPr>
              <w:t xml:space="preserve"> </w:t>
            </w:r>
          </w:p>
        </w:tc>
      </w:tr>
      <w:tr w:rsidR="00425E2D" w14:paraId="2C15C6EC" w14:textId="77777777" w:rsidTr="00425E2D">
        <w:trPr>
          <w:trHeight w:val="470"/>
        </w:trPr>
        <w:tc>
          <w:tcPr>
            <w:tcW w:w="545" w:type="dxa"/>
            <w:vMerge/>
            <w:tcBorders>
              <w:top w:val="nil"/>
              <w:left w:val="single" w:sz="4" w:space="0" w:color="000000"/>
              <w:bottom w:val="nil"/>
              <w:right w:val="single" w:sz="4" w:space="0" w:color="000000"/>
            </w:tcBorders>
          </w:tcPr>
          <w:p w14:paraId="0373C8F8"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BF1953C" w14:textId="77777777" w:rsidR="00425E2D" w:rsidRDefault="00425E2D" w:rsidP="00CB22B5">
            <w:pPr>
              <w:spacing w:line="259" w:lineRule="auto"/>
              <w:ind w:left="3"/>
            </w:pPr>
            <w:r>
              <w:rPr>
                <w:sz w:val="20"/>
              </w:rPr>
              <w:t xml:space="preserve">298.4 </w:t>
            </w:r>
          </w:p>
        </w:tc>
        <w:tc>
          <w:tcPr>
            <w:tcW w:w="2969" w:type="dxa"/>
            <w:tcBorders>
              <w:top w:val="single" w:sz="4" w:space="0" w:color="000000"/>
              <w:left w:val="single" w:sz="4" w:space="0" w:color="000000"/>
              <w:bottom w:val="single" w:sz="4" w:space="0" w:color="000000"/>
              <w:right w:val="single" w:sz="4" w:space="0" w:color="000000"/>
            </w:tcBorders>
          </w:tcPr>
          <w:p w14:paraId="4DF6D70E" w14:textId="77777777" w:rsidR="00425E2D" w:rsidRDefault="00425E2D" w:rsidP="00CB22B5">
            <w:pPr>
              <w:spacing w:line="259" w:lineRule="auto"/>
            </w:pPr>
            <w:r>
              <w:rPr>
                <w:sz w:val="20"/>
              </w:rPr>
              <w:t xml:space="preserve">Psychogenic paranoid psychosis </w:t>
            </w:r>
          </w:p>
        </w:tc>
        <w:tc>
          <w:tcPr>
            <w:tcW w:w="900" w:type="dxa"/>
            <w:tcBorders>
              <w:top w:val="single" w:sz="4" w:space="0" w:color="000000"/>
              <w:left w:val="single" w:sz="4" w:space="0" w:color="000000"/>
              <w:bottom w:val="single" w:sz="4" w:space="0" w:color="000000"/>
              <w:right w:val="single" w:sz="4" w:space="0" w:color="000000"/>
            </w:tcBorders>
          </w:tcPr>
          <w:p w14:paraId="11A506D9" w14:textId="77777777" w:rsidR="00425E2D" w:rsidRDefault="00425E2D" w:rsidP="00CB22B5">
            <w:pPr>
              <w:spacing w:line="259" w:lineRule="auto"/>
            </w:pPr>
            <w:r>
              <w:rPr>
                <w:sz w:val="20"/>
              </w:rPr>
              <w:t xml:space="preserve">F23 </w:t>
            </w:r>
          </w:p>
          <w:p w14:paraId="03046B08"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5B8ACE39" w14:textId="77777777" w:rsidR="00425E2D" w:rsidRDefault="00425E2D" w:rsidP="00CB22B5">
            <w:pPr>
              <w:spacing w:line="259" w:lineRule="auto"/>
              <w:ind w:left="3"/>
            </w:pPr>
            <w:r>
              <w:rPr>
                <w:sz w:val="20"/>
              </w:rPr>
              <w:t xml:space="preserve">Brief psychotic disorder </w:t>
            </w:r>
          </w:p>
          <w:p w14:paraId="77164303" w14:textId="77777777" w:rsidR="00425E2D" w:rsidRDefault="00425E2D" w:rsidP="00CB22B5">
            <w:pPr>
              <w:spacing w:line="259" w:lineRule="auto"/>
              <w:ind w:left="3"/>
            </w:pPr>
            <w:r>
              <w:rPr>
                <w:sz w:val="20"/>
              </w:rPr>
              <w:t xml:space="preserve"> </w:t>
            </w:r>
          </w:p>
        </w:tc>
      </w:tr>
      <w:tr w:rsidR="00425E2D" w14:paraId="414C3A9D" w14:textId="77777777" w:rsidTr="00425E2D">
        <w:trPr>
          <w:trHeight w:val="470"/>
        </w:trPr>
        <w:tc>
          <w:tcPr>
            <w:tcW w:w="545" w:type="dxa"/>
            <w:vMerge/>
            <w:tcBorders>
              <w:top w:val="nil"/>
              <w:left w:val="single" w:sz="4" w:space="0" w:color="000000"/>
              <w:bottom w:val="nil"/>
              <w:right w:val="single" w:sz="4" w:space="0" w:color="000000"/>
            </w:tcBorders>
          </w:tcPr>
          <w:p w14:paraId="5A7D16E3"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0BE3E36D" w14:textId="77777777" w:rsidR="00425E2D" w:rsidRDefault="00425E2D" w:rsidP="00CB22B5">
            <w:pPr>
              <w:spacing w:line="259" w:lineRule="auto"/>
              <w:ind w:left="3"/>
            </w:pPr>
            <w:r>
              <w:rPr>
                <w:sz w:val="20"/>
              </w:rPr>
              <w:t xml:space="preserve">298.8 </w:t>
            </w:r>
          </w:p>
        </w:tc>
        <w:tc>
          <w:tcPr>
            <w:tcW w:w="2969" w:type="dxa"/>
            <w:tcBorders>
              <w:top w:val="single" w:sz="4" w:space="0" w:color="000000"/>
              <w:left w:val="single" w:sz="4" w:space="0" w:color="000000"/>
              <w:bottom w:val="single" w:sz="4" w:space="0" w:color="000000"/>
              <w:right w:val="single" w:sz="4" w:space="0" w:color="000000"/>
            </w:tcBorders>
          </w:tcPr>
          <w:p w14:paraId="409881B9" w14:textId="77777777" w:rsidR="00425E2D" w:rsidRDefault="00425E2D" w:rsidP="00CB22B5">
            <w:pPr>
              <w:spacing w:line="259" w:lineRule="auto"/>
            </w:pPr>
            <w:r>
              <w:rPr>
                <w:sz w:val="20"/>
              </w:rPr>
              <w:t xml:space="preserve">Other and unspecified reactive psychosis </w:t>
            </w:r>
          </w:p>
        </w:tc>
        <w:tc>
          <w:tcPr>
            <w:tcW w:w="900" w:type="dxa"/>
            <w:tcBorders>
              <w:top w:val="single" w:sz="4" w:space="0" w:color="000000"/>
              <w:left w:val="single" w:sz="4" w:space="0" w:color="000000"/>
              <w:bottom w:val="single" w:sz="4" w:space="0" w:color="000000"/>
              <w:right w:val="single" w:sz="4" w:space="0" w:color="000000"/>
            </w:tcBorders>
          </w:tcPr>
          <w:p w14:paraId="35B567BB" w14:textId="77777777" w:rsidR="00425E2D" w:rsidRDefault="00425E2D" w:rsidP="00CB22B5">
            <w:pPr>
              <w:spacing w:line="259" w:lineRule="auto"/>
              <w:ind w:left="3"/>
            </w:pPr>
            <w:r>
              <w:rPr>
                <w:sz w:val="20"/>
              </w:rPr>
              <w:t xml:space="preserve">F23 </w:t>
            </w:r>
          </w:p>
          <w:p w14:paraId="0B593C64"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796E786E" w14:textId="77777777" w:rsidR="00425E2D" w:rsidRDefault="00425E2D" w:rsidP="00CB22B5">
            <w:pPr>
              <w:spacing w:line="259" w:lineRule="auto"/>
              <w:ind w:left="3"/>
            </w:pPr>
            <w:r>
              <w:rPr>
                <w:sz w:val="20"/>
              </w:rPr>
              <w:t xml:space="preserve">Brief psychotic disorder </w:t>
            </w:r>
          </w:p>
          <w:p w14:paraId="1E0F0554" w14:textId="77777777" w:rsidR="00425E2D" w:rsidRDefault="00425E2D" w:rsidP="00CB22B5">
            <w:pPr>
              <w:spacing w:line="259" w:lineRule="auto"/>
              <w:ind w:left="3"/>
            </w:pPr>
            <w:r>
              <w:rPr>
                <w:sz w:val="20"/>
              </w:rPr>
              <w:t xml:space="preserve"> </w:t>
            </w:r>
          </w:p>
        </w:tc>
      </w:tr>
      <w:tr w:rsidR="00425E2D" w14:paraId="031EDCDB" w14:textId="77777777" w:rsidTr="00425E2D">
        <w:trPr>
          <w:trHeight w:val="929"/>
        </w:trPr>
        <w:tc>
          <w:tcPr>
            <w:tcW w:w="545" w:type="dxa"/>
            <w:vMerge/>
            <w:tcBorders>
              <w:top w:val="nil"/>
              <w:left w:val="single" w:sz="4" w:space="0" w:color="000000"/>
              <w:bottom w:val="single" w:sz="4" w:space="0" w:color="000000"/>
              <w:right w:val="single" w:sz="4" w:space="0" w:color="000000"/>
            </w:tcBorders>
          </w:tcPr>
          <w:p w14:paraId="24715D5F" w14:textId="77777777" w:rsidR="00425E2D" w:rsidRDefault="00425E2D" w:rsidP="00CB22B5">
            <w:pPr>
              <w:spacing w:after="160" w:line="259" w:lineRule="auto"/>
            </w:pPr>
          </w:p>
        </w:tc>
        <w:tc>
          <w:tcPr>
            <w:tcW w:w="1531" w:type="dxa"/>
            <w:tcBorders>
              <w:top w:val="single" w:sz="4" w:space="0" w:color="000000"/>
              <w:left w:val="single" w:sz="4" w:space="0" w:color="000000"/>
              <w:bottom w:val="single" w:sz="4" w:space="0" w:color="000000"/>
              <w:right w:val="single" w:sz="4" w:space="0" w:color="000000"/>
            </w:tcBorders>
          </w:tcPr>
          <w:p w14:paraId="2C17D22A" w14:textId="77777777" w:rsidR="00425E2D" w:rsidRDefault="00425E2D" w:rsidP="00CB22B5">
            <w:pPr>
              <w:spacing w:line="259" w:lineRule="auto"/>
              <w:ind w:left="3"/>
            </w:pPr>
            <w:r>
              <w:rPr>
                <w:sz w:val="20"/>
              </w:rPr>
              <w:t xml:space="preserve">298.9 </w:t>
            </w:r>
          </w:p>
        </w:tc>
        <w:tc>
          <w:tcPr>
            <w:tcW w:w="2969" w:type="dxa"/>
            <w:tcBorders>
              <w:top w:val="single" w:sz="4" w:space="0" w:color="000000"/>
              <w:left w:val="single" w:sz="4" w:space="0" w:color="000000"/>
              <w:bottom w:val="single" w:sz="4" w:space="0" w:color="000000"/>
              <w:right w:val="single" w:sz="4" w:space="0" w:color="000000"/>
            </w:tcBorders>
          </w:tcPr>
          <w:p w14:paraId="28E66821" w14:textId="77777777" w:rsidR="00425E2D" w:rsidRDefault="00425E2D" w:rsidP="00CB22B5">
            <w:pPr>
              <w:spacing w:line="259" w:lineRule="auto"/>
            </w:pPr>
            <w:r>
              <w:rPr>
                <w:sz w:val="20"/>
              </w:rPr>
              <w:t xml:space="preserve">Unspecified psychosis </w:t>
            </w:r>
          </w:p>
        </w:tc>
        <w:tc>
          <w:tcPr>
            <w:tcW w:w="900" w:type="dxa"/>
            <w:tcBorders>
              <w:top w:val="single" w:sz="4" w:space="0" w:color="000000"/>
              <w:left w:val="single" w:sz="4" w:space="0" w:color="000000"/>
              <w:bottom w:val="single" w:sz="4" w:space="0" w:color="000000"/>
              <w:right w:val="single" w:sz="4" w:space="0" w:color="000000"/>
            </w:tcBorders>
          </w:tcPr>
          <w:p w14:paraId="2A358FC8" w14:textId="77777777" w:rsidR="00425E2D" w:rsidRDefault="00425E2D" w:rsidP="00CB22B5">
            <w:pPr>
              <w:spacing w:line="259" w:lineRule="auto"/>
            </w:pPr>
            <w:r>
              <w:rPr>
                <w:sz w:val="20"/>
              </w:rPr>
              <w:t xml:space="preserve">F29  </w:t>
            </w:r>
          </w:p>
          <w:p w14:paraId="63D9C4AB" w14:textId="77777777" w:rsidR="00425E2D" w:rsidRDefault="00425E2D" w:rsidP="00CB22B5">
            <w:pPr>
              <w:spacing w:line="259" w:lineRule="auto"/>
              <w:ind w:left="3"/>
            </w:pPr>
            <w:r>
              <w:rPr>
                <w:sz w:val="20"/>
              </w:rPr>
              <w:t xml:space="preserve"> </w:t>
            </w:r>
          </w:p>
        </w:tc>
        <w:tc>
          <w:tcPr>
            <w:tcW w:w="3420" w:type="dxa"/>
            <w:tcBorders>
              <w:top w:val="single" w:sz="4" w:space="0" w:color="000000"/>
              <w:left w:val="single" w:sz="4" w:space="0" w:color="000000"/>
              <w:bottom w:val="single" w:sz="4" w:space="0" w:color="000000"/>
              <w:right w:val="single" w:sz="4" w:space="0" w:color="000000"/>
            </w:tcBorders>
          </w:tcPr>
          <w:p w14:paraId="345ACC3B" w14:textId="77777777" w:rsidR="00425E2D" w:rsidRDefault="00425E2D" w:rsidP="00CB22B5">
            <w:pPr>
              <w:spacing w:after="1" w:line="239" w:lineRule="auto"/>
              <w:ind w:left="3"/>
            </w:pPr>
            <w:r>
              <w:rPr>
                <w:sz w:val="20"/>
              </w:rPr>
              <w:t xml:space="preserve">Unspecified psychosis not due to a substance or known physiological condition </w:t>
            </w:r>
          </w:p>
          <w:p w14:paraId="1A59D3CB" w14:textId="77777777" w:rsidR="00425E2D" w:rsidRDefault="00425E2D" w:rsidP="00CB22B5">
            <w:pPr>
              <w:spacing w:line="259" w:lineRule="auto"/>
              <w:ind w:left="3"/>
            </w:pPr>
            <w:r>
              <w:rPr>
                <w:sz w:val="20"/>
              </w:rPr>
              <w:t xml:space="preserve"> </w:t>
            </w:r>
          </w:p>
        </w:tc>
      </w:tr>
    </w:tbl>
    <w:p w14:paraId="520B6352" w14:textId="77777777" w:rsidR="00425E2D" w:rsidRDefault="00425E2D" w:rsidP="00425E2D">
      <w:pPr>
        <w:spacing w:after="1" w:line="259" w:lineRule="auto"/>
      </w:pPr>
      <w:r>
        <w:rPr>
          <w:sz w:val="16"/>
        </w:rPr>
        <w:t xml:space="preserve"> </w:t>
      </w:r>
    </w:p>
    <w:p w14:paraId="19EE2F9D" w14:textId="77777777" w:rsidR="00425E2D" w:rsidRDefault="00425E2D" w:rsidP="00425E2D">
      <w:pPr>
        <w:spacing w:after="38" w:line="238" w:lineRule="auto"/>
        <w:ind w:right="760"/>
      </w:pPr>
      <w:r>
        <w:rPr>
          <w:sz w:val="16"/>
        </w:rPr>
        <w:t>*</w:t>
      </w:r>
      <w:r>
        <w:rPr>
          <w:sz w:val="18"/>
        </w:rPr>
        <w:t xml:space="preserve"> The character ‘x’ to the right of a decimal point indicates digits must be added to the preceding digits to create a billable code. The use of ‘x’ in ICD-10 codes indicates that all codes falling under the preceding head digits are to be included for the analysis. </w:t>
      </w:r>
      <w:r>
        <w:rPr>
          <w:sz w:val="16"/>
        </w:rPr>
        <w:t xml:space="preserve"> </w:t>
      </w:r>
    </w:p>
    <w:p w14:paraId="0BC28FD5" w14:textId="77777777" w:rsidR="00425E2D" w:rsidRDefault="00425E2D" w:rsidP="00277EB7">
      <w:pPr>
        <w:jc w:val="center"/>
        <w:rPr>
          <w:noProof/>
          <w:color w:val="0000FF"/>
        </w:rPr>
      </w:pPr>
    </w:p>
    <w:p w14:paraId="1EB0E22A" w14:textId="02E1263A" w:rsidR="00425E2D" w:rsidRDefault="00425E2D" w:rsidP="00277EB7">
      <w:pPr>
        <w:jc w:val="center"/>
        <w:rPr>
          <w:noProof/>
          <w:color w:val="0000FF"/>
        </w:rPr>
      </w:pPr>
    </w:p>
    <w:p w14:paraId="12841EB1" w14:textId="719A38CD" w:rsidR="00425E2D" w:rsidRPr="00425E2D" w:rsidRDefault="00425E2D" w:rsidP="00277EB7">
      <w:pPr>
        <w:jc w:val="center"/>
        <w:rPr>
          <w:b/>
          <w:noProof/>
          <w:color w:val="0000FF"/>
        </w:rPr>
      </w:pPr>
    </w:p>
    <w:tbl>
      <w:tblPr>
        <w:tblStyle w:val="TableGrid"/>
        <w:tblW w:w="9748" w:type="dxa"/>
        <w:tblInd w:w="0" w:type="dxa"/>
        <w:tblLook w:val="04A0" w:firstRow="1" w:lastRow="0" w:firstColumn="1" w:lastColumn="0" w:noHBand="0" w:noVBand="1"/>
      </w:tblPr>
      <w:tblGrid>
        <w:gridCol w:w="2065"/>
        <w:gridCol w:w="1170"/>
        <w:gridCol w:w="1260"/>
        <w:gridCol w:w="1202"/>
        <w:gridCol w:w="1339"/>
        <w:gridCol w:w="1360"/>
        <w:gridCol w:w="1352"/>
      </w:tblGrid>
      <w:tr w:rsidR="001124D9" w14:paraId="2DCBD3F9" w14:textId="77777777" w:rsidTr="001124D9">
        <w:trPr>
          <w:trHeight w:val="258"/>
          <w:ins w:id="310" w:author="Author"/>
        </w:trPr>
        <w:tc>
          <w:tcPr>
            <w:tcW w:w="9748" w:type="dxa"/>
            <w:gridSpan w:val="7"/>
            <w:tcBorders>
              <w:top w:val="nil"/>
              <w:left w:val="nil"/>
              <w:bottom w:val="single" w:sz="4" w:space="0" w:color="auto"/>
              <w:right w:val="nil"/>
            </w:tcBorders>
            <w:hideMark/>
          </w:tcPr>
          <w:p w14:paraId="1E4B20A6" w14:textId="77777777" w:rsidR="001124D9" w:rsidRDefault="001124D9">
            <w:pPr>
              <w:spacing w:after="6" w:line="252" w:lineRule="auto"/>
              <w:ind w:right="0"/>
              <w:rPr>
                <w:ins w:id="311" w:author="Author"/>
              </w:rPr>
            </w:pPr>
            <w:ins w:id="312" w:author="Author">
              <w:r>
                <w:rPr>
                  <w:sz w:val="20"/>
                </w:rPr>
                <w:t xml:space="preserve">Table 2. Demographic characteristics of the diabetes population using Hospital Inpatient or Emergency </w:t>
              </w:r>
            </w:ins>
          </w:p>
          <w:p w14:paraId="433044CA" w14:textId="77777777" w:rsidR="001124D9" w:rsidRDefault="001124D9">
            <w:pPr>
              <w:spacing w:after="0" w:line="256" w:lineRule="auto"/>
              <w:ind w:right="0"/>
              <w:rPr>
                <w:ins w:id="313" w:author="Author"/>
              </w:rPr>
            </w:pPr>
            <w:ins w:id="314" w:author="Author">
              <w:r>
                <w:rPr>
                  <w:sz w:val="20"/>
                </w:rPr>
                <w:t xml:space="preserve">Department settings, years 2008, 2011, 2014, 2016 </w:t>
              </w:r>
            </w:ins>
          </w:p>
        </w:tc>
      </w:tr>
      <w:tr w:rsidR="001124D9" w14:paraId="23A2F8CC" w14:textId="77777777" w:rsidTr="001124D9">
        <w:trPr>
          <w:trHeight w:val="258"/>
          <w:ins w:id="315" w:author="Author"/>
        </w:trPr>
        <w:tc>
          <w:tcPr>
            <w:tcW w:w="2065" w:type="dxa"/>
            <w:tcBorders>
              <w:top w:val="single" w:sz="4" w:space="0" w:color="auto"/>
              <w:left w:val="nil"/>
              <w:bottom w:val="single" w:sz="4" w:space="0" w:color="auto"/>
              <w:right w:val="nil"/>
            </w:tcBorders>
            <w:hideMark/>
          </w:tcPr>
          <w:p w14:paraId="7F8FC215" w14:textId="77777777" w:rsidR="001124D9" w:rsidRDefault="001124D9">
            <w:pPr>
              <w:spacing w:after="0" w:line="256" w:lineRule="auto"/>
              <w:ind w:left="0" w:right="0" w:firstLine="0"/>
              <w:rPr>
                <w:ins w:id="316" w:author="Author"/>
                <w:sz w:val="20"/>
              </w:rPr>
            </w:pPr>
            <w:ins w:id="317" w:author="Author">
              <w:r>
                <w:rPr>
                  <w:sz w:val="20"/>
                </w:rPr>
                <w:t>Variable</w:t>
              </w:r>
            </w:ins>
          </w:p>
        </w:tc>
        <w:tc>
          <w:tcPr>
            <w:tcW w:w="4971" w:type="dxa"/>
            <w:gridSpan w:val="4"/>
            <w:tcBorders>
              <w:top w:val="single" w:sz="4" w:space="0" w:color="auto"/>
              <w:left w:val="nil"/>
              <w:bottom w:val="single" w:sz="4" w:space="0" w:color="auto"/>
              <w:right w:val="nil"/>
            </w:tcBorders>
            <w:hideMark/>
          </w:tcPr>
          <w:p w14:paraId="49159C89" w14:textId="77777777" w:rsidR="001124D9" w:rsidRDefault="001124D9">
            <w:pPr>
              <w:spacing w:after="0" w:line="256" w:lineRule="auto"/>
              <w:ind w:left="0" w:right="0" w:firstLine="0"/>
              <w:jc w:val="center"/>
              <w:rPr>
                <w:ins w:id="318" w:author="Author"/>
                <w:sz w:val="20"/>
              </w:rPr>
            </w:pPr>
            <w:ins w:id="319" w:author="Author">
              <w:r>
                <w:rPr>
                  <w:sz w:val="20"/>
                </w:rPr>
                <w:t>Year</w:t>
              </w:r>
            </w:ins>
          </w:p>
        </w:tc>
        <w:tc>
          <w:tcPr>
            <w:tcW w:w="2712" w:type="dxa"/>
            <w:gridSpan w:val="2"/>
            <w:tcBorders>
              <w:top w:val="single" w:sz="4" w:space="0" w:color="auto"/>
              <w:left w:val="nil"/>
              <w:bottom w:val="single" w:sz="4" w:space="0" w:color="auto"/>
              <w:right w:val="nil"/>
            </w:tcBorders>
            <w:hideMark/>
          </w:tcPr>
          <w:p w14:paraId="5D2305D1" w14:textId="77777777" w:rsidR="001124D9" w:rsidRDefault="001124D9">
            <w:pPr>
              <w:spacing w:after="0" w:line="256" w:lineRule="auto"/>
              <w:ind w:left="0" w:right="0" w:firstLine="0"/>
              <w:jc w:val="center"/>
              <w:rPr>
                <w:ins w:id="320" w:author="Author"/>
                <w:sz w:val="20"/>
              </w:rPr>
            </w:pPr>
            <w:ins w:id="321" w:author="Author">
              <w:r>
                <w:rPr>
                  <w:sz w:val="20"/>
                </w:rPr>
                <w:t>Change 2008-2016</w:t>
              </w:r>
            </w:ins>
          </w:p>
        </w:tc>
      </w:tr>
      <w:tr w:rsidR="001124D9" w14:paraId="6DB98867" w14:textId="77777777" w:rsidTr="001124D9">
        <w:trPr>
          <w:trHeight w:val="274"/>
          <w:ins w:id="322" w:author="Author"/>
        </w:trPr>
        <w:tc>
          <w:tcPr>
            <w:tcW w:w="2065" w:type="dxa"/>
            <w:tcBorders>
              <w:top w:val="single" w:sz="4" w:space="0" w:color="auto"/>
              <w:left w:val="nil"/>
              <w:bottom w:val="single" w:sz="4" w:space="0" w:color="auto"/>
              <w:right w:val="nil"/>
            </w:tcBorders>
          </w:tcPr>
          <w:p w14:paraId="3E2F63BB" w14:textId="77777777" w:rsidR="001124D9" w:rsidRDefault="001124D9">
            <w:pPr>
              <w:spacing w:after="0" w:line="256" w:lineRule="auto"/>
              <w:ind w:left="0" w:right="0" w:firstLine="0"/>
              <w:rPr>
                <w:ins w:id="323" w:author="Author"/>
                <w:sz w:val="20"/>
              </w:rPr>
            </w:pPr>
          </w:p>
        </w:tc>
        <w:tc>
          <w:tcPr>
            <w:tcW w:w="1170" w:type="dxa"/>
            <w:tcBorders>
              <w:top w:val="single" w:sz="4" w:space="0" w:color="auto"/>
              <w:left w:val="nil"/>
              <w:bottom w:val="single" w:sz="4" w:space="0" w:color="auto"/>
              <w:right w:val="nil"/>
            </w:tcBorders>
            <w:hideMark/>
          </w:tcPr>
          <w:p w14:paraId="3B11CA8F" w14:textId="77777777" w:rsidR="001124D9" w:rsidRDefault="001124D9">
            <w:pPr>
              <w:spacing w:after="0" w:line="256" w:lineRule="auto"/>
              <w:ind w:left="0" w:right="0" w:firstLine="0"/>
              <w:rPr>
                <w:ins w:id="324" w:author="Author"/>
                <w:sz w:val="20"/>
              </w:rPr>
            </w:pPr>
            <w:ins w:id="325" w:author="Author">
              <w:r>
                <w:rPr>
                  <w:sz w:val="20"/>
                </w:rPr>
                <w:t>2008</w:t>
              </w:r>
            </w:ins>
          </w:p>
        </w:tc>
        <w:tc>
          <w:tcPr>
            <w:tcW w:w="1260" w:type="dxa"/>
            <w:tcBorders>
              <w:top w:val="single" w:sz="4" w:space="0" w:color="auto"/>
              <w:left w:val="nil"/>
              <w:bottom w:val="single" w:sz="4" w:space="0" w:color="auto"/>
              <w:right w:val="nil"/>
            </w:tcBorders>
            <w:hideMark/>
          </w:tcPr>
          <w:p w14:paraId="3494B0AF" w14:textId="77777777" w:rsidR="001124D9" w:rsidRDefault="001124D9">
            <w:pPr>
              <w:spacing w:after="0" w:line="256" w:lineRule="auto"/>
              <w:ind w:left="0" w:right="0" w:firstLine="0"/>
              <w:rPr>
                <w:ins w:id="326" w:author="Author"/>
                <w:sz w:val="20"/>
              </w:rPr>
            </w:pPr>
            <w:ins w:id="327" w:author="Author">
              <w:r>
                <w:rPr>
                  <w:sz w:val="20"/>
                </w:rPr>
                <w:t>2011</w:t>
              </w:r>
            </w:ins>
          </w:p>
        </w:tc>
        <w:tc>
          <w:tcPr>
            <w:tcW w:w="1202" w:type="dxa"/>
            <w:tcBorders>
              <w:top w:val="single" w:sz="4" w:space="0" w:color="auto"/>
              <w:left w:val="nil"/>
              <w:bottom w:val="single" w:sz="4" w:space="0" w:color="auto"/>
              <w:right w:val="nil"/>
            </w:tcBorders>
            <w:hideMark/>
          </w:tcPr>
          <w:p w14:paraId="474AF028" w14:textId="77777777" w:rsidR="001124D9" w:rsidRDefault="001124D9">
            <w:pPr>
              <w:spacing w:after="0" w:line="256" w:lineRule="auto"/>
              <w:ind w:left="0" w:right="0" w:firstLine="0"/>
              <w:rPr>
                <w:ins w:id="328" w:author="Author"/>
                <w:sz w:val="20"/>
              </w:rPr>
            </w:pPr>
            <w:ins w:id="329" w:author="Author">
              <w:r>
                <w:rPr>
                  <w:sz w:val="20"/>
                </w:rPr>
                <w:t>2014</w:t>
              </w:r>
            </w:ins>
          </w:p>
        </w:tc>
        <w:tc>
          <w:tcPr>
            <w:tcW w:w="1339" w:type="dxa"/>
            <w:tcBorders>
              <w:top w:val="single" w:sz="4" w:space="0" w:color="auto"/>
              <w:left w:val="nil"/>
              <w:bottom w:val="single" w:sz="4" w:space="0" w:color="auto"/>
              <w:right w:val="nil"/>
            </w:tcBorders>
            <w:hideMark/>
          </w:tcPr>
          <w:p w14:paraId="20EC0C6B" w14:textId="77777777" w:rsidR="001124D9" w:rsidRDefault="001124D9">
            <w:pPr>
              <w:spacing w:after="0" w:line="256" w:lineRule="auto"/>
              <w:ind w:left="0" w:right="0" w:firstLine="0"/>
              <w:rPr>
                <w:ins w:id="330" w:author="Author"/>
                <w:sz w:val="20"/>
              </w:rPr>
            </w:pPr>
            <w:ins w:id="331" w:author="Author">
              <w:r>
                <w:rPr>
                  <w:sz w:val="20"/>
                </w:rPr>
                <w:t>2016</w:t>
              </w:r>
            </w:ins>
          </w:p>
        </w:tc>
        <w:tc>
          <w:tcPr>
            <w:tcW w:w="1360" w:type="dxa"/>
            <w:tcBorders>
              <w:top w:val="single" w:sz="4" w:space="0" w:color="auto"/>
              <w:left w:val="nil"/>
              <w:bottom w:val="single" w:sz="4" w:space="0" w:color="auto"/>
              <w:right w:val="nil"/>
            </w:tcBorders>
            <w:hideMark/>
          </w:tcPr>
          <w:p w14:paraId="1AA52F34" w14:textId="77777777" w:rsidR="001124D9" w:rsidRDefault="001124D9">
            <w:pPr>
              <w:spacing w:after="0" w:line="256" w:lineRule="auto"/>
              <w:ind w:left="0" w:right="0" w:firstLine="0"/>
              <w:rPr>
                <w:ins w:id="332" w:author="Author"/>
                <w:sz w:val="20"/>
              </w:rPr>
            </w:pPr>
            <w:ins w:id="333" w:author="Author">
              <w:r>
                <w:rPr>
                  <w:sz w:val="20"/>
                </w:rPr>
                <w:t>Absolute Change</w:t>
              </w:r>
            </w:ins>
          </w:p>
        </w:tc>
        <w:tc>
          <w:tcPr>
            <w:tcW w:w="1352" w:type="dxa"/>
            <w:tcBorders>
              <w:top w:val="single" w:sz="4" w:space="0" w:color="auto"/>
              <w:left w:val="nil"/>
              <w:bottom w:val="single" w:sz="4" w:space="0" w:color="auto"/>
              <w:right w:val="nil"/>
            </w:tcBorders>
            <w:hideMark/>
          </w:tcPr>
          <w:p w14:paraId="4E10988F" w14:textId="77777777" w:rsidR="001124D9" w:rsidRDefault="001124D9">
            <w:pPr>
              <w:spacing w:after="0" w:line="256" w:lineRule="auto"/>
              <w:ind w:left="0" w:right="0" w:firstLine="0"/>
              <w:rPr>
                <w:ins w:id="334" w:author="Author"/>
                <w:sz w:val="20"/>
              </w:rPr>
            </w:pPr>
            <w:ins w:id="335" w:author="Author">
              <w:r>
                <w:rPr>
                  <w:sz w:val="20"/>
                </w:rPr>
                <w:t>% Change</w:t>
              </w:r>
            </w:ins>
          </w:p>
        </w:tc>
      </w:tr>
      <w:tr w:rsidR="001124D9" w14:paraId="3672D3A7" w14:textId="77777777" w:rsidTr="001124D9">
        <w:trPr>
          <w:trHeight w:val="258"/>
          <w:ins w:id="336" w:author="Author"/>
        </w:trPr>
        <w:tc>
          <w:tcPr>
            <w:tcW w:w="2065" w:type="dxa"/>
            <w:tcBorders>
              <w:top w:val="single" w:sz="4" w:space="0" w:color="auto"/>
              <w:left w:val="nil"/>
              <w:bottom w:val="nil"/>
              <w:right w:val="nil"/>
            </w:tcBorders>
            <w:hideMark/>
          </w:tcPr>
          <w:p w14:paraId="01B2CB30" w14:textId="77777777" w:rsidR="001124D9" w:rsidRDefault="001124D9">
            <w:pPr>
              <w:spacing w:after="0" w:line="256" w:lineRule="auto"/>
              <w:ind w:left="0" w:right="0" w:firstLine="0"/>
              <w:rPr>
                <w:ins w:id="337" w:author="Author"/>
                <w:sz w:val="20"/>
              </w:rPr>
            </w:pPr>
            <w:ins w:id="338" w:author="Author">
              <w:r>
                <w:rPr>
                  <w:sz w:val="20"/>
                </w:rPr>
                <w:t>Age, years, n (%)</w:t>
              </w:r>
            </w:ins>
          </w:p>
        </w:tc>
        <w:tc>
          <w:tcPr>
            <w:tcW w:w="1170" w:type="dxa"/>
            <w:tcBorders>
              <w:top w:val="single" w:sz="4" w:space="0" w:color="auto"/>
              <w:left w:val="nil"/>
              <w:bottom w:val="nil"/>
              <w:right w:val="nil"/>
            </w:tcBorders>
          </w:tcPr>
          <w:p w14:paraId="432995FA" w14:textId="77777777" w:rsidR="001124D9" w:rsidRDefault="001124D9">
            <w:pPr>
              <w:spacing w:after="0" w:line="256" w:lineRule="auto"/>
              <w:ind w:left="0" w:right="0" w:firstLine="0"/>
              <w:rPr>
                <w:ins w:id="339" w:author="Author"/>
                <w:sz w:val="20"/>
              </w:rPr>
            </w:pPr>
          </w:p>
        </w:tc>
        <w:tc>
          <w:tcPr>
            <w:tcW w:w="1260" w:type="dxa"/>
            <w:tcBorders>
              <w:top w:val="single" w:sz="4" w:space="0" w:color="auto"/>
              <w:left w:val="nil"/>
              <w:bottom w:val="nil"/>
              <w:right w:val="nil"/>
            </w:tcBorders>
          </w:tcPr>
          <w:p w14:paraId="2D6B71BD" w14:textId="77777777" w:rsidR="001124D9" w:rsidRDefault="001124D9">
            <w:pPr>
              <w:spacing w:after="0" w:line="256" w:lineRule="auto"/>
              <w:ind w:left="0" w:right="0" w:firstLine="0"/>
              <w:rPr>
                <w:ins w:id="340" w:author="Author"/>
                <w:sz w:val="20"/>
              </w:rPr>
            </w:pPr>
          </w:p>
        </w:tc>
        <w:tc>
          <w:tcPr>
            <w:tcW w:w="1202" w:type="dxa"/>
            <w:tcBorders>
              <w:top w:val="single" w:sz="4" w:space="0" w:color="auto"/>
              <w:left w:val="nil"/>
              <w:bottom w:val="nil"/>
              <w:right w:val="nil"/>
            </w:tcBorders>
          </w:tcPr>
          <w:p w14:paraId="0DF728F2" w14:textId="77777777" w:rsidR="001124D9" w:rsidRDefault="001124D9">
            <w:pPr>
              <w:spacing w:after="0" w:line="256" w:lineRule="auto"/>
              <w:ind w:left="0" w:right="0" w:firstLine="0"/>
              <w:rPr>
                <w:ins w:id="341" w:author="Author"/>
                <w:sz w:val="20"/>
              </w:rPr>
            </w:pPr>
          </w:p>
        </w:tc>
        <w:tc>
          <w:tcPr>
            <w:tcW w:w="1339" w:type="dxa"/>
            <w:tcBorders>
              <w:top w:val="single" w:sz="4" w:space="0" w:color="auto"/>
              <w:left w:val="nil"/>
              <w:bottom w:val="nil"/>
              <w:right w:val="nil"/>
            </w:tcBorders>
          </w:tcPr>
          <w:p w14:paraId="5DEA71C0" w14:textId="77777777" w:rsidR="001124D9" w:rsidRDefault="001124D9">
            <w:pPr>
              <w:spacing w:after="0" w:line="256" w:lineRule="auto"/>
              <w:ind w:left="0" w:right="0" w:firstLine="0"/>
              <w:rPr>
                <w:ins w:id="342" w:author="Author"/>
                <w:sz w:val="20"/>
              </w:rPr>
            </w:pPr>
          </w:p>
        </w:tc>
        <w:tc>
          <w:tcPr>
            <w:tcW w:w="1360" w:type="dxa"/>
            <w:tcBorders>
              <w:top w:val="single" w:sz="4" w:space="0" w:color="auto"/>
              <w:left w:val="nil"/>
              <w:bottom w:val="nil"/>
              <w:right w:val="nil"/>
            </w:tcBorders>
          </w:tcPr>
          <w:p w14:paraId="061AC88B" w14:textId="77777777" w:rsidR="001124D9" w:rsidRDefault="001124D9">
            <w:pPr>
              <w:spacing w:after="0" w:line="256" w:lineRule="auto"/>
              <w:ind w:left="0" w:right="0" w:firstLine="0"/>
              <w:rPr>
                <w:ins w:id="343" w:author="Author"/>
                <w:sz w:val="20"/>
              </w:rPr>
            </w:pPr>
          </w:p>
        </w:tc>
        <w:tc>
          <w:tcPr>
            <w:tcW w:w="1352" w:type="dxa"/>
            <w:tcBorders>
              <w:top w:val="single" w:sz="4" w:space="0" w:color="auto"/>
              <w:left w:val="nil"/>
              <w:bottom w:val="nil"/>
              <w:right w:val="nil"/>
            </w:tcBorders>
          </w:tcPr>
          <w:p w14:paraId="4C8C1E4A" w14:textId="77777777" w:rsidR="001124D9" w:rsidRDefault="001124D9">
            <w:pPr>
              <w:spacing w:after="0" w:line="256" w:lineRule="auto"/>
              <w:ind w:left="0" w:right="0" w:firstLine="0"/>
              <w:rPr>
                <w:ins w:id="344" w:author="Author"/>
                <w:sz w:val="20"/>
              </w:rPr>
            </w:pPr>
          </w:p>
        </w:tc>
      </w:tr>
      <w:tr w:rsidR="001124D9" w14:paraId="37E01910" w14:textId="77777777" w:rsidTr="001124D9">
        <w:trPr>
          <w:trHeight w:val="258"/>
          <w:ins w:id="345" w:author="Author"/>
        </w:trPr>
        <w:tc>
          <w:tcPr>
            <w:tcW w:w="2065" w:type="dxa"/>
            <w:tcBorders>
              <w:top w:val="nil"/>
              <w:left w:val="nil"/>
              <w:bottom w:val="nil"/>
              <w:right w:val="nil"/>
            </w:tcBorders>
            <w:hideMark/>
          </w:tcPr>
          <w:p w14:paraId="6E2E6E2E" w14:textId="77777777" w:rsidR="001124D9" w:rsidRDefault="001124D9">
            <w:pPr>
              <w:spacing w:after="0" w:line="256" w:lineRule="auto"/>
              <w:ind w:left="0" w:right="0" w:firstLine="0"/>
              <w:rPr>
                <w:ins w:id="346" w:author="Author"/>
                <w:sz w:val="20"/>
              </w:rPr>
            </w:pPr>
            <w:ins w:id="347" w:author="Author">
              <w:r>
                <w:rPr>
                  <w:sz w:val="20"/>
                </w:rPr>
                <w:t xml:space="preserve">   18-29</w:t>
              </w:r>
            </w:ins>
          </w:p>
        </w:tc>
        <w:tc>
          <w:tcPr>
            <w:tcW w:w="1170" w:type="dxa"/>
            <w:tcBorders>
              <w:top w:val="nil"/>
              <w:left w:val="nil"/>
              <w:bottom w:val="nil"/>
              <w:right w:val="nil"/>
            </w:tcBorders>
          </w:tcPr>
          <w:p w14:paraId="0645C39D" w14:textId="77777777" w:rsidR="001124D9" w:rsidRDefault="001124D9">
            <w:pPr>
              <w:spacing w:after="0" w:line="256" w:lineRule="auto"/>
              <w:ind w:left="0" w:right="0" w:firstLine="0"/>
              <w:rPr>
                <w:ins w:id="348" w:author="Author"/>
                <w:sz w:val="20"/>
              </w:rPr>
            </w:pPr>
          </w:p>
        </w:tc>
        <w:tc>
          <w:tcPr>
            <w:tcW w:w="1260" w:type="dxa"/>
            <w:tcBorders>
              <w:top w:val="nil"/>
              <w:left w:val="nil"/>
              <w:bottom w:val="nil"/>
              <w:right w:val="nil"/>
            </w:tcBorders>
          </w:tcPr>
          <w:p w14:paraId="3D6E1CE7" w14:textId="77777777" w:rsidR="001124D9" w:rsidRDefault="001124D9">
            <w:pPr>
              <w:spacing w:after="0" w:line="256" w:lineRule="auto"/>
              <w:ind w:left="0" w:right="0" w:firstLine="0"/>
              <w:rPr>
                <w:ins w:id="349" w:author="Author"/>
                <w:sz w:val="20"/>
              </w:rPr>
            </w:pPr>
          </w:p>
        </w:tc>
        <w:tc>
          <w:tcPr>
            <w:tcW w:w="1202" w:type="dxa"/>
            <w:tcBorders>
              <w:top w:val="nil"/>
              <w:left w:val="nil"/>
              <w:bottom w:val="nil"/>
              <w:right w:val="nil"/>
            </w:tcBorders>
          </w:tcPr>
          <w:p w14:paraId="44578C9B" w14:textId="77777777" w:rsidR="001124D9" w:rsidRDefault="001124D9">
            <w:pPr>
              <w:spacing w:after="0" w:line="256" w:lineRule="auto"/>
              <w:ind w:left="0" w:right="0" w:firstLine="0"/>
              <w:rPr>
                <w:ins w:id="350" w:author="Author"/>
                <w:sz w:val="20"/>
              </w:rPr>
            </w:pPr>
          </w:p>
        </w:tc>
        <w:tc>
          <w:tcPr>
            <w:tcW w:w="1339" w:type="dxa"/>
            <w:tcBorders>
              <w:top w:val="nil"/>
              <w:left w:val="nil"/>
              <w:bottom w:val="nil"/>
              <w:right w:val="nil"/>
            </w:tcBorders>
          </w:tcPr>
          <w:p w14:paraId="6DB9E31C" w14:textId="77777777" w:rsidR="001124D9" w:rsidRDefault="001124D9">
            <w:pPr>
              <w:spacing w:after="0" w:line="256" w:lineRule="auto"/>
              <w:ind w:left="0" w:right="0" w:firstLine="0"/>
              <w:rPr>
                <w:ins w:id="351" w:author="Author"/>
                <w:sz w:val="20"/>
              </w:rPr>
            </w:pPr>
          </w:p>
        </w:tc>
        <w:tc>
          <w:tcPr>
            <w:tcW w:w="1360" w:type="dxa"/>
            <w:tcBorders>
              <w:top w:val="nil"/>
              <w:left w:val="nil"/>
              <w:bottom w:val="nil"/>
              <w:right w:val="nil"/>
            </w:tcBorders>
          </w:tcPr>
          <w:p w14:paraId="0F4A89FC" w14:textId="77777777" w:rsidR="001124D9" w:rsidRDefault="001124D9">
            <w:pPr>
              <w:spacing w:after="0" w:line="256" w:lineRule="auto"/>
              <w:ind w:left="0" w:right="0" w:firstLine="0"/>
              <w:rPr>
                <w:ins w:id="352" w:author="Author"/>
                <w:sz w:val="20"/>
              </w:rPr>
            </w:pPr>
          </w:p>
        </w:tc>
        <w:tc>
          <w:tcPr>
            <w:tcW w:w="1352" w:type="dxa"/>
            <w:tcBorders>
              <w:top w:val="nil"/>
              <w:left w:val="nil"/>
              <w:bottom w:val="nil"/>
              <w:right w:val="nil"/>
            </w:tcBorders>
          </w:tcPr>
          <w:p w14:paraId="399C2FBC" w14:textId="77777777" w:rsidR="001124D9" w:rsidRDefault="001124D9">
            <w:pPr>
              <w:spacing w:after="0" w:line="256" w:lineRule="auto"/>
              <w:ind w:left="0" w:right="0" w:firstLine="0"/>
              <w:rPr>
                <w:ins w:id="353" w:author="Author"/>
                <w:sz w:val="20"/>
              </w:rPr>
            </w:pPr>
          </w:p>
        </w:tc>
      </w:tr>
      <w:tr w:rsidR="001124D9" w14:paraId="08FE35A4" w14:textId="77777777" w:rsidTr="001124D9">
        <w:trPr>
          <w:trHeight w:val="258"/>
          <w:ins w:id="354" w:author="Author"/>
        </w:trPr>
        <w:tc>
          <w:tcPr>
            <w:tcW w:w="2065" w:type="dxa"/>
            <w:tcBorders>
              <w:top w:val="nil"/>
              <w:left w:val="nil"/>
              <w:bottom w:val="nil"/>
              <w:right w:val="nil"/>
            </w:tcBorders>
            <w:hideMark/>
          </w:tcPr>
          <w:p w14:paraId="2B2E4585" w14:textId="77777777" w:rsidR="001124D9" w:rsidRDefault="001124D9">
            <w:pPr>
              <w:spacing w:after="0" w:line="256" w:lineRule="auto"/>
              <w:ind w:left="0" w:right="0" w:firstLine="0"/>
              <w:rPr>
                <w:ins w:id="355" w:author="Author"/>
                <w:sz w:val="20"/>
              </w:rPr>
            </w:pPr>
            <w:ins w:id="356" w:author="Author">
              <w:r>
                <w:rPr>
                  <w:sz w:val="20"/>
                </w:rPr>
                <w:t xml:space="preserve">   30-44</w:t>
              </w:r>
            </w:ins>
          </w:p>
        </w:tc>
        <w:tc>
          <w:tcPr>
            <w:tcW w:w="1170" w:type="dxa"/>
            <w:tcBorders>
              <w:top w:val="nil"/>
              <w:left w:val="nil"/>
              <w:bottom w:val="nil"/>
              <w:right w:val="nil"/>
            </w:tcBorders>
          </w:tcPr>
          <w:p w14:paraId="292DB677" w14:textId="77777777" w:rsidR="001124D9" w:rsidRDefault="001124D9">
            <w:pPr>
              <w:spacing w:after="0" w:line="256" w:lineRule="auto"/>
              <w:ind w:left="0" w:right="0" w:firstLine="0"/>
              <w:rPr>
                <w:ins w:id="357" w:author="Author"/>
                <w:sz w:val="20"/>
              </w:rPr>
            </w:pPr>
          </w:p>
        </w:tc>
        <w:tc>
          <w:tcPr>
            <w:tcW w:w="1260" w:type="dxa"/>
            <w:tcBorders>
              <w:top w:val="nil"/>
              <w:left w:val="nil"/>
              <w:bottom w:val="nil"/>
              <w:right w:val="nil"/>
            </w:tcBorders>
          </w:tcPr>
          <w:p w14:paraId="59BDC114" w14:textId="77777777" w:rsidR="001124D9" w:rsidRDefault="001124D9">
            <w:pPr>
              <w:spacing w:after="0" w:line="256" w:lineRule="auto"/>
              <w:ind w:left="0" w:right="0" w:firstLine="0"/>
              <w:rPr>
                <w:ins w:id="358" w:author="Author"/>
                <w:sz w:val="20"/>
              </w:rPr>
            </w:pPr>
          </w:p>
        </w:tc>
        <w:tc>
          <w:tcPr>
            <w:tcW w:w="1202" w:type="dxa"/>
            <w:tcBorders>
              <w:top w:val="nil"/>
              <w:left w:val="nil"/>
              <w:bottom w:val="nil"/>
              <w:right w:val="nil"/>
            </w:tcBorders>
          </w:tcPr>
          <w:p w14:paraId="5FA511E7" w14:textId="77777777" w:rsidR="001124D9" w:rsidRDefault="001124D9">
            <w:pPr>
              <w:spacing w:after="0" w:line="256" w:lineRule="auto"/>
              <w:ind w:left="0" w:right="0" w:firstLine="0"/>
              <w:rPr>
                <w:ins w:id="359" w:author="Author"/>
                <w:sz w:val="20"/>
              </w:rPr>
            </w:pPr>
          </w:p>
        </w:tc>
        <w:tc>
          <w:tcPr>
            <w:tcW w:w="1339" w:type="dxa"/>
            <w:tcBorders>
              <w:top w:val="nil"/>
              <w:left w:val="nil"/>
              <w:bottom w:val="nil"/>
              <w:right w:val="nil"/>
            </w:tcBorders>
          </w:tcPr>
          <w:p w14:paraId="5AACAB80" w14:textId="77777777" w:rsidR="001124D9" w:rsidRDefault="001124D9">
            <w:pPr>
              <w:spacing w:after="0" w:line="256" w:lineRule="auto"/>
              <w:ind w:left="0" w:right="0" w:firstLine="0"/>
              <w:rPr>
                <w:ins w:id="360" w:author="Author"/>
                <w:sz w:val="20"/>
              </w:rPr>
            </w:pPr>
          </w:p>
        </w:tc>
        <w:tc>
          <w:tcPr>
            <w:tcW w:w="1360" w:type="dxa"/>
            <w:tcBorders>
              <w:top w:val="nil"/>
              <w:left w:val="nil"/>
              <w:bottom w:val="nil"/>
              <w:right w:val="nil"/>
            </w:tcBorders>
          </w:tcPr>
          <w:p w14:paraId="2D3C2C83" w14:textId="77777777" w:rsidR="001124D9" w:rsidRDefault="001124D9">
            <w:pPr>
              <w:spacing w:after="0" w:line="256" w:lineRule="auto"/>
              <w:ind w:left="0" w:right="0" w:firstLine="0"/>
              <w:rPr>
                <w:ins w:id="361" w:author="Author"/>
                <w:sz w:val="20"/>
              </w:rPr>
            </w:pPr>
          </w:p>
        </w:tc>
        <w:tc>
          <w:tcPr>
            <w:tcW w:w="1352" w:type="dxa"/>
            <w:tcBorders>
              <w:top w:val="nil"/>
              <w:left w:val="nil"/>
              <w:bottom w:val="nil"/>
              <w:right w:val="nil"/>
            </w:tcBorders>
          </w:tcPr>
          <w:p w14:paraId="78845D5A" w14:textId="77777777" w:rsidR="001124D9" w:rsidRDefault="001124D9">
            <w:pPr>
              <w:spacing w:after="0" w:line="256" w:lineRule="auto"/>
              <w:ind w:left="0" w:right="0" w:firstLine="0"/>
              <w:rPr>
                <w:ins w:id="362" w:author="Author"/>
                <w:sz w:val="20"/>
              </w:rPr>
            </w:pPr>
          </w:p>
        </w:tc>
      </w:tr>
      <w:tr w:rsidR="001124D9" w14:paraId="258BDAC3" w14:textId="77777777" w:rsidTr="001124D9">
        <w:trPr>
          <w:trHeight w:val="258"/>
          <w:ins w:id="363" w:author="Author"/>
        </w:trPr>
        <w:tc>
          <w:tcPr>
            <w:tcW w:w="2065" w:type="dxa"/>
            <w:tcBorders>
              <w:top w:val="nil"/>
              <w:left w:val="nil"/>
              <w:bottom w:val="nil"/>
              <w:right w:val="nil"/>
            </w:tcBorders>
            <w:hideMark/>
          </w:tcPr>
          <w:p w14:paraId="1B5C9671" w14:textId="77777777" w:rsidR="001124D9" w:rsidRDefault="001124D9">
            <w:pPr>
              <w:spacing w:after="0" w:line="256" w:lineRule="auto"/>
              <w:ind w:left="0" w:right="0" w:firstLine="0"/>
              <w:rPr>
                <w:ins w:id="364" w:author="Author"/>
                <w:sz w:val="20"/>
              </w:rPr>
            </w:pPr>
            <w:ins w:id="365" w:author="Author">
              <w:r>
                <w:rPr>
                  <w:sz w:val="20"/>
                </w:rPr>
                <w:t xml:space="preserve">   45-64</w:t>
              </w:r>
            </w:ins>
          </w:p>
        </w:tc>
        <w:tc>
          <w:tcPr>
            <w:tcW w:w="1170" w:type="dxa"/>
            <w:tcBorders>
              <w:top w:val="nil"/>
              <w:left w:val="nil"/>
              <w:bottom w:val="nil"/>
              <w:right w:val="nil"/>
            </w:tcBorders>
          </w:tcPr>
          <w:p w14:paraId="4A0439ED" w14:textId="77777777" w:rsidR="001124D9" w:rsidRDefault="001124D9">
            <w:pPr>
              <w:spacing w:after="0" w:line="256" w:lineRule="auto"/>
              <w:ind w:left="0" w:right="0" w:firstLine="0"/>
              <w:rPr>
                <w:ins w:id="366" w:author="Author"/>
                <w:sz w:val="20"/>
              </w:rPr>
            </w:pPr>
          </w:p>
        </w:tc>
        <w:tc>
          <w:tcPr>
            <w:tcW w:w="1260" w:type="dxa"/>
            <w:tcBorders>
              <w:top w:val="nil"/>
              <w:left w:val="nil"/>
              <w:bottom w:val="nil"/>
              <w:right w:val="nil"/>
            </w:tcBorders>
          </w:tcPr>
          <w:p w14:paraId="1F2F20E0" w14:textId="77777777" w:rsidR="001124D9" w:rsidRDefault="001124D9">
            <w:pPr>
              <w:spacing w:after="0" w:line="256" w:lineRule="auto"/>
              <w:ind w:left="0" w:right="0" w:firstLine="0"/>
              <w:rPr>
                <w:ins w:id="367" w:author="Author"/>
                <w:sz w:val="20"/>
              </w:rPr>
            </w:pPr>
          </w:p>
        </w:tc>
        <w:tc>
          <w:tcPr>
            <w:tcW w:w="1202" w:type="dxa"/>
            <w:tcBorders>
              <w:top w:val="nil"/>
              <w:left w:val="nil"/>
              <w:bottom w:val="nil"/>
              <w:right w:val="nil"/>
            </w:tcBorders>
          </w:tcPr>
          <w:p w14:paraId="6E0CFACD" w14:textId="77777777" w:rsidR="001124D9" w:rsidRDefault="001124D9">
            <w:pPr>
              <w:spacing w:after="0" w:line="256" w:lineRule="auto"/>
              <w:ind w:left="0" w:right="0" w:firstLine="0"/>
              <w:rPr>
                <w:ins w:id="368" w:author="Author"/>
                <w:sz w:val="20"/>
              </w:rPr>
            </w:pPr>
          </w:p>
        </w:tc>
        <w:tc>
          <w:tcPr>
            <w:tcW w:w="1339" w:type="dxa"/>
            <w:tcBorders>
              <w:top w:val="nil"/>
              <w:left w:val="nil"/>
              <w:bottom w:val="nil"/>
              <w:right w:val="nil"/>
            </w:tcBorders>
          </w:tcPr>
          <w:p w14:paraId="02FE8AFB" w14:textId="77777777" w:rsidR="001124D9" w:rsidRDefault="001124D9">
            <w:pPr>
              <w:spacing w:after="0" w:line="256" w:lineRule="auto"/>
              <w:ind w:left="0" w:right="0" w:firstLine="0"/>
              <w:rPr>
                <w:ins w:id="369" w:author="Author"/>
                <w:sz w:val="20"/>
              </w:rPr>
            </w:pPr>
          </w:p>
        </w:tc>
        <w:tc>
          <w:tcPr>
            <w:tcW w:w="1360" w:type="dxa"/>
            <w:tcBorders>
              <w:top w:val="nil"/>
              <w:left w:val="nil"/>
              <w:bottom w:val="nil"/>
              <w:right w:val="nil"/>
            </w:tcBorders>
          </w:tcPr>
          <w:p w14:paraId="7A266013" w14:textId="77777777" w:rsidR="001124D9" w:rsidRDefault="001124D9">
            <w:pPr>
              <w:spacing w:after="0" w:line="256" w:lineRule="auto"/>
              <w:ind w:left="0" w:right="0" w:firstLine="0"/>
              <w:rPr>
                <w:ins w:id="370" w:author="Author"/>
                <w:sz w:val="20"/>
              </w:rPr>
            </w:pPr>
          </w:p>
        </w:tc>
        <w:tc>
          <w:tcPr>
            <w:tcW w:w="1352" w:type="dxa"/>
            <w:tcBorders>
              <w:top w:val="nil"/>
              <w:left w:val="nil"/>
              <w:bottom w:val="nil"/>
              <w:right w:val="nil"/>
            </w:tcBorders>
          </w:tcPr>
          <w:p w14:paraId="2D40AF25" w14:textId="77777777" w:rsidR="001124D9" w:rsidRDefault="001124D9">
            <w:pPr>
              <w:spacing w:after="0" w:line="256" w:lineRule="auto"/>
              <w:ind w:left="0" w:right="0" w:firstLine="0"/>
              <w:rPr>
                <w:ins w:id="371" w:author="Author"/>
                <w:sz w:val="20"/>
              </w:rPr>
            </w:pPr>
          </w:p>
        </w:tc>
      </w:tr>
      <w:tr w:rsidR="001124D9" w14:paraId="69B4489A" w14:textId="77777777" w:rsidTr="001124D9">
        <w:trPr>
          <w:trHeight w:val="274"/>
          <w:ins w:id="372" w:author="Author"/>
        </w:trPr>
        <w:tc>
          <w:tcPr>
            <w:tcW w:w="2065" w:type="dxa"/>
            <w:tcBorders>
              <w:top w:val="nil"/>
              <w:left w:val="nil"/>
              <w:bottom w:val="nil"/>
              <w:right w:val="nil"/>
            </w:tcBorders>
            <w:hideMark/>
          </w:tcPr>
          <w:p w14:paraId="015426C9" w14:textId="77777777" w:rsidR="001124D9" w:rsidRDefault="001124D9">
            <w:pPr>
              <w:spacing w:after="0" w:line="256" w:lineRule="auto"/>
              <w:ind w:left="0" w:right="0" w:firstLine="0"/>
              <w:rPr>
                <w:ins w:id="373" w:author="Author"/>
                <w:sz w:val="20"/>
              </w:rPr>
            </w:pPr>
            <w:ins w:id="374" w:author="Author">
              <w:r>
                <w:rPr>
                  <w:sz w:val="20"/>
                </w:rPr>
                <w:t xml:space="preserve">   64-74</w:t>
              </w:r>
            </w:ins>
          </w:p>
        </w:tc>
        <w:tc>
          <w:tcPr>
            <w:tcW w:w="1170" w:type="dxa"/>
            <w:tcBorders>
              <w:top w:val="nil"/>
              <w:left w:val="nil"/>
              <w:bottom w:val="nil"/>
              <w:right w:val="nil"/>
            </w:tcBorders>
          </w:tcPr>
          <w:p w14:paraId="1460AC7D" w14:textId="77777777" w:rsidR="001124D9" w:rsidRDefault="001124D9">
            <w:pPr>
              <w:spacing w:after="0" w:line="256" w:lineRule="auto"/>
              <w:ind w:left="0" w:right="0" w:firstLine="0"/>
              <w:rPr>
                <w:ins w:id="375" w:author="Author"/>
                <w:sz w:val="20"/>
              </w:rPr>
            </w:pPr>
          </w:p>
        </w:tc>
        <w:tc>
          <w:tcPr>
            <w:tcW w:w="1260" w:type="dxa"/>
            <w:tcBorders>
              <w:top w:val="nil"/>
              <w:left w:val="nil"/>
              <w:bottom w:val="nil"/>
              <w:right w:val="nil"/>
            </w:tcBorders>
          </w:tcPr>
          <w:p w14:paraId="5BC5E51E" w14:textId="77777777" w:rsidR="001124D9" w:rsidRDefault="001124D9">
            <w:pPr>
              <w:spacing w:after="0" w:line="256" w:lineRule="auto"/>
              <w:ind w:left="0" w:right="0" w:firstLine="0"/>
              <w:rPr>
                <w:ins w:id="376" w:author="Author"/>
                <w:sz w:val="20"/>
              </w:rPr>
            </w:pPr>
          </w:p>
        </w:tc>
        <w:tc>
          <w:tcPr>
            <w:tcW w:w="1202" w:type="dxa"/>
            <w:tcBorders>
              <w:top w:val="nil"/>
              <w:left w:val="nil"/>
              <w:bottom w:val="nil"/>
              <w:right w:val="nil"/>
            </w:tcBorders>
          </w:tcPr>
          <w:p w14:paraId="51F38D98" w14:textId="77777777" w:rsidR="001124D9" w:rsidRDefault="001124D9">
            <w:pPr>
              <w:spacing w:after="0" w:line="256" w:lineRule="auto"/>
              <w:ind w:left="0" w:right="0" w:firstLine="0"/>
              <w:rPr>
                <w:ins w:id="377" w:author="Author"/>
                <w:sz w:val="20"/>
              </w:rPr>
            </w:pPr>
          </w:p>
        </w:tc>
        <w:tc>
          <w:tcPr>
            <w:tcW w:w="1339" w:type="dxa"/>
            <w:tcBorders>
              <w:top w:val="nil"/>
              <w:left w:val="nil"/>
              <w:bottom w:val="nil"/>
              <w:right w:val="nil"/>
            </w:tcBorders>
          </w:tcPr>
          <w:p w14:paraId="078BF2B7" w14:textId="77777777" w:rsidR="001124D9" w:rsidRDefault="001124D9">
            <w:pPr>
              <w:spacing w:after="0" w:line="256" w:lineRule="auto"/>
              <w:ind w:left="0" w:right="0" w:firstLine="0"/>
              <w:rPr>
                <w:ins w:id="378" w:author="Author"/>
                <w:sz w:val="20"/>
              </w:rPr>
            </w:pPr>
          </w:p>
        </w:tc>
        <w:tc>
          <w:tcPr>
            <w:tcW w:w="1360" w:type="dxa"/>
            <w:tcBorders>
              <w:top w:val="nil"/>
              <w:left w:val="nil"/>
              <w:bottom w:val="nil"/>
              <w:right w:val="nil"/>
            </w:tcBorders>
          </w:tcPr>
          <w:p w14:paraId="1EEAF893" w14:textId="77777777" w:rsidR="001124D9" w:rsidRDefault="001124D9">
            <w:pPr>
              <w:spacing w:after="0" w:line="256" w:lineRule="auto"/>
              <w:ind w:left="0" w:right="0" w:firstLine="0"/>
              <w:rPr>
                <w:ins w:id="379" w:author="Author"/>
                <w:sz w:val="20"/>
              </w:rPr>
            </w:pPr>
          </w:p>
        </w:tc>
        <w:tc>
          <w:tcPr>
            <w:tcW w:w="1352" w:type="dxa"/>
            <w:tcBorders>
              <w:top w:val="nil"/>
              <w:left w:val="nil"/>
              <w:bottom w:val="nil"/>
              <w:right w:val="nil"/>
            </w:tcBorders>
          </w:tcPr>
          <w:p w14:paraId="374EEBAE" w14:textId="77777777" w:rsidR="001124D9" w:rsidRDefault="001124D9">
            <w:pPr>
              <w:spacing w:after="0" w:line="256" w:lineRule="auto"/>
              <w:ind w:left="0" w:right="0" w:firstLine="0"/>
              <w:rPr>
                <w:ins w:id="380" w:author="Author"/>
                <w:sz w:val="20"/>
              </w:rPr>
            </w:pPr>
          </w:p>
        </w:tc>
      </w:tr>
      <w:tr w:rsidR="001124D9" w14:paraId="2EB9961B" w14:textId="77777777" w:rsidTr="001124D9">
        <w:trPr>
          <w:trHeight w:val="258"/>
          <w:ins w:id="381" w:author="Author"/>
        </w:trPr>
        <w:tc>
          <w:tcPr>
            <w:tcW w:w="2065" w:type="dxa"/>
            <w:tcBorders>
              <w:top w:val="nil"/>
              <w:left w:val="nil"/>
              <w:bottom w:val="nil"/>
              <w:right w:val="nil"/>
            </w:tcBorders>
            <w:hideMark/>
          </w:tcPr>
          <w:p w14:paraId="44522658" w14:textId="77777777" w:rsidR="001124D9" w:rsidRDefault="001124D9">
            <w:pPr>
              <w:spacing w:after="0" w:line="256" w:lineRule="auto"/>
              <w:ind w:left="0" w:right="0" w:firstLine="0"/>
              <w:rPr>
                <w:ins w:id="382" w:author="Author"/>
                <w:sz w:val="20"/>
              </w:rPr>
            </w:pPr>
            <w:ins w:id="383" w:author="Author">
              <w:r>
                <w:rPr>
                  <w:sz w:val="20"/>
                </w:rPr>
                <w:t xml:space="preserve">   75+</w:t>
              </w:r>
            </w:ins>
          </w:p>
        </w:tc>
        <w:tc>
          <w:tcPr>
            <w:tcW w:w="1170" w:type="dxa"/>
            <w:tcBorders>
              <w:top w:val="nil"/>
              <w:left w:val="nil"/>
              <w:bottom w:val="nil"/>
              <w:right w:val="nil"/>
            </w:tcBorders>
          </w:tcPr>
          <w:p w14:paraId="1E95D51D" w14:textId="77777777" w:rsidR="001124D9" w:rsidRDefault="001124D9">
            <w:pPr>
              <w:spacing w:after="0" w:line="256" w:lineRule="auto"/>
              <w:ind w:left="0" w:right="0" w:firstLine="0"/>
              <w:rPr>
                <w:ins w:id="384" w:author="Author"/>
                <w:sz w:val="20"/>
              </w:rPr>
            </w:pPr>
          </w:p>
        </w:tc>
        <w:tc>
          <w:tcPr>
            <w:tcW w:w="1260" w:type="dxa"/>
            <w:tcBorders>
              <w:top w:val="nil"/>
              <w:left w:val="nil"/>
              <w:bottom w:val="nil"/>
              <w:right w:val="nil"/>
            </w:tcBorders>
          </w:tcPr>
          <w:p w14:paraId="751D7686" w14:textId="77777777" w:rsidR="001124D9" w:rsidRDefault="001124D9">
            <w:pPr>
              <w:spacing w:after="0" w:line="256" w:lineRule="auto"/>
              <w:ind w:left="0" w:right="0" w:firstLine="0"/>
              <w:rPr>
                <w:ins w:id="385" w:author="Author"/>
                <w:sz w:val="20"/>
              </w:rPr>
            </w:pPr>
          </w:p>
        </w:tc>
        <w:tc>
          <w:tcPr>
            <w:tcW w:w="1202" w:type="dxa"/>
            <w:tcBorders>
              <w:top w:val="nil"/>
              <w:left w:val="nil"/>
              <w:bottom w:val="nil"/>
              <w:right w:val="nil"/>
            </w:tcBorders>
          </w:tcPr>
          <w:p w14:paraId="0658ED57" w14:textId="77777777" w:rsidR="001124D9" w:rsidRDefault="001124D9">
            <w:pPr>
              <w:spacing w:after="0" w:line="256" w:lineRule="auto"/>
              <w:ind w:left="0" w:right="0" w:firstLine="0"/>
              <w:rPr>
                <w:ins w:id="386" w:author="Author"/>
                <w:sz w:val="20"/>
              </w:rPr>
            </w:pPr>
          </w:p>
        </w:tc>
        <w:tc>
          <w:tcPr>
            <w:tcW w:w="1339" w:type="dxa"/>
            <w:tcBorders>
              <w:top w:val="nil"/>
              <w:left w:val="nil"/>
              <w:bottom w:val="nil"/>
              <w:right w:val="nil"/>
            </w:tcBorders>
          </w:tcPr>
          <w:p w14:paraId="1C95E36C" w14:textId="77777777" w:rsidR="001124D9" w:rsidRDefault="001124D9">
            <w:pPr>
              <w:spacing w:after="0" w:line="256" w:lineRule="auto"/>
              <w:ind w:left="0" w:right="0" w:firstLine="0"/>
              <w:rPr>
                <w:ins w:id="387" w:author="Author"/>
                <w:sz w:val="20"/>
              </w:rPr>
            </w:pPr>
          </w:p>
        </w:tc>
        <w:tc>
          <w:tcPr>
            <w:tcW w:w="1360" w:type="dxa"/>
            <w:tcBorders>
              <w:top w:val="nil"/>
              <w:left w:val="nil"/>
              <w:bottom w:val="nil"/>
              <w:right w:val="nil"/>
            </w:tcBorders>
          </w:tcPr>
          <w:p w14:paraId="3D425E48" w14:textId="77777777" w:rsidR="001124D9" w:rsidRDefault="001124D9">
            <w:pPr>
              <w:spacing w:after="0" w:line="256" w:lineRule="auto"/>
              <w:ind w:left="0" w:right="0" w:firstLine="0"/>
              <w:rPr>
                <w:ins w:id="388" w:author="Author"/>
                <w:sz w:val="20"/>
              </w:rPr>
            </w:pPr>
          </w:p>
        </w:tc>
        <w:tc>
          <w:tcPr>
            <w:tcW w:w="1352" w:type="dxa"/>
            <w:tcBorders>
              <w:top w:val="nil"/>
              <w:left w:val="nil"/>
              <w:bottom w:val="nil"/>
              <w:right w:val="nil"/>
            </w:tcBorders>
          </w:tcPr>
          <w:p w14:paraId="3627C4E7" w14:textId="77777777" w:rsidR="001124D9" w:rsidRDefault="001124D9">
            <w:pPr>
              <w:spacing w:after="0" w:line="256" w:lineRule="auto"/>
              <w:ind w:left="0" w:right="0" w:firstLine="0"/>
              <w:rPr>
                <w:ins w:id="389" w:author="Author"/>
                <w:sz w:val="20"/>
              </w:rPr>
            </w:pPr>
          </w:p>
        </w:tc>
      </w:tr>
      <w:tr w:rsidR="001124D9" w14:paraId="2D4E0DF0" w14:textId="77777777" w:rsidTr="001124D9">
        <w:trPr>
          <w:trHeight w:val="258"/>
          <w:ins w:id="390" w:author="Author"/>
        </w:trPr>
        <w:tc>
          <w:tcPr>
            <w:tcW w:w="2065" w:type="dxa"/>
            <w:tcBorders>
              <w:top w:val="nil"/>
              <w:left w:val="nil"/>
              <w:bottom w:val="nil"/>
              <w:right w:val="nil"/>
            </w:tcBorders>
            <w:hideMark/>
          </w:tcPr>
          <w:p w14:paraId="20C04887" w14:textId="77777777" w:rsidR="001124D9" w:rsidRDefault="001124D9">
            <w:pPr>
              <w:spacing w:after="0" w:line="256" w:lineRule="auto"/>
              <w:ind w:left="0" w:right="0" w:firstLine="0"/>
              <w:rPr>
                <w:ins w:id="391" w:author="Author"/>
                <w:sz w:val="20"/>
              </w:rPr>
            </w:pPr>
            <w:ins w:id="392" w:author="Author">
              <w:r>
                <w:rPr>
                  <w:sz w:val="20"/>
                </w:rPr>
                <w:t>Sex, n (%)</w:t>
              </w:r>
            </w:ins>
          </w:p>
        </w:tc>
        <w:tc>
          <w:tcPr>
            <w:tcW w:w="1170" w:type="dxa"/>
            <w:tcBorders>
              <w:top w:val="nil"/>
              <w:left w:val="nil"/>
              <w:bottom w:val="nil"/>
              <w:right w:val="nil"/>
            </w:tcBorders>
          </w:tcPr>
          <w:p w14:paraId="0BAB17CC" w14:textId="77777777" w:rsidR="001124D9" w:rsidRDefault="001124D9">
            <w:pPr>
              <w:spacing w:after="0" w:line="256" w:lineRule="auto"/>
              <w:ind w:left="0" w:right="0" w:firstLine="0"/>
              <w:rPr>
                <w:ins w:id="393" w:author="Author"/>
                <w:sz w:val="20"/>
              </w:rPr>
            </w:pPr>
          </w:p>
        </w:tc>
        <w:tc>
          <w:tcPr>
            <w:tcW w:w="1260" w:type="dxa"/>
            <w:tcBorders>
              <w:top w:val="nil"/>
              <w:left w:val="nil"/>
              <w:bottom w:val="nil"/>
              <w:right w:val="nil"/>
            </w:tcBorders>
          </w:tcPr>
          <w:p w14:paraId="3DBC9BCA" w14:textId="77777777" w:rsidR="001124D9" w:rsidRDefault="001124D9">
            <w:pPr>
              <w:spacing w:after="0" w:line="256" w:lineRule="auto"/>
              <w:ind w:left="0" w:right="0" w:firstLine="0"/>
              <w:rPr>
                <w:ins w:id="394" w:author="Author"/>
                <w:sz w:val="20"/>
              </w:rPr>
            </w:pPr>
          </w:p>
        </w:tc>
        <w:tc>
          <w:tcPr>
            <w:tcW w:w="1202" w:type="dxa"/>
            <w:tcBorders>
              <w:top w:val="nil"/>
              <w:left w:val="nil"/>
              <w:bottom w:val="nil"/>
              <w:right w:val="nil"/>
            </w:tcBorders>
          </w:tcPr>
          <w:p w14:paraId="07B17472" w14:textId="77777777" w:rsidR="001124D9" w:rsidRDefault="001124D9">
            <w:pPr>
              <w:spacing w:after="0" w:line="256" w:lineRule="auto"/>
              <w:ind w:left="0" w:right="0" w:firstLine="0"/>
              <w:rPr>
                <w:ins w:id="395" w:author="Author"/>
                <w:sz w:val="20"/>
              </w:rPr>
            </w:pPr>
          </w:p>
        </w:tc>
        <w:tc>
          <w:tcPr>
            <w:tcW w:w="1339" w:type="dxa"/>
            <w:tcBorders>
              <w:top w:val="nil"/>
              <w:left w:val="nil"/>
              <w:bottom w:val="nil"/>
              <w:right w:val="nil"/>
            </w:tcBorders>
          </w:tcPr>
          <w:p w14:paraId="3DCCE7A5" w14:textId="77777777" w:rsidR="001124D9" w:rsidRDefault="001124D9">
            <w:pPr>
              <w:spacing w:after="0" w:line="256" w:lineRule="auto"/>
              <w:ind w:left="0" w:right="0" w:firstLine="0"/>
              <w:rPr>
                <w:ins w:id="396" w:author="Author"/>
                <w:sz w:val="20"/>
              </w:rPr>
            </w:pPr>
          </w:p>
        </w:tc>
        <w:tc>
          <w:tcPr>
            <w:tcW w:w="1360" w:type="dxa"/>
            <w:tcBorders>
              <w:top w:val="nil"/>
              <w:left w:val="nil"/>
              <w:bottom w:val="nil"/>
              <w:right w:val="nil"/>
            </w:tcBorders>
          </w:tcPr>
          <w:p w14:paraId="78DF818D" w14:textId="77777777" w:rsidR="001124D9" w:rsidRDefault="001124D9">
            <w:pPr>
              <w:spacing w:after="0" w:line="256" w:lineRule="auto"/>
              <w:ind w:left="0" w:right="0" w:firstLine="0"/>
              <w:rPr>
                <w:ins w:id="397" w:author="Author"/>
                <w:sz w:val="20"/>
              </w:rPr>
            </w:pPr>
          </w:p>
        </w:tc>
        <w:tc>
          <w:tcPr>
            <w:tcW w:w="1352" w:type="dxa"/>
            <w:tcBorders>
              <w:top w:val="nil"/>
              <w:left w:val="nil"/>
              <w:bottom w:val="nil"/>
              <w:right w:val="nil"/>
            </w:tcBorders>
          </w:tcPr>
          <w:p w14:paraId="3179EB8B" w14:textId="77777777" w:rsidR="001124D9" w:rsidRDefault="001124D9">
            <w:pPr>
              <w:spacing w:after="0" w:line="256" w:lineRule="auto"/>
              <w:ind w:left="0" w:right="0" w:firstLine="0"/>
              <w:rPr>
                <w:ins w:id="398" w:author="Author"/>
                <w:sz w:val="20"/>
              </w:rPr>
            </w:pPr>
          </w:p>
        </w:tc>
      </w:tr>
      <w:tr w:rsidR="001124D9" w14:paraId="172EE5E5" w14:textId="77777777" w:rsidTr="001124D9">
        <w:trPr>
          <w:trHeight w:val="258"/>
          <w:ins w:id="399" w:author="Author"/>
        </w:trPr>
        <w:tc>
          <w:tcPr>
            <w:tcW w:w="2065" w:type="dxa"/>
            <w:tcBorders>
              <w:top w:val="nil"/>
              <w:left w:val="nil"/>
              <w:bottom w:val="nil"/>
              <w:right w:val="nil"/>
            </w:tcBorders>
            <w:hideMark/>
          </w:tcPr>
          <w:p w14:paraId="26796CE2" w14:textId="77777777" w:rsidR="001124D9" w:rsidRDefault="001124D9">
            <w:pPr>
              <w:spacing w:after="0" w:line="256" w:lineRule="auto"/>
              <w:ind w:left="0" w:right="0" w:firstLine="0"/>
              <w:rPr>
                <w:ins w:id="400" w:author="Author"/>
                <w:sz w:val="20"/>
              </w:rPr>
            </w:pPr>
            <w:ins w:id="401" w:author="Author">
              <w:r>
                <w:rPr>
                  <w:sz w:val="20"/>
                </w:rPr>
                <w:t xml:space="preserve">   Female</w:t>
              </w:r>
            </w:ins>
          </w:p>
        </w:tc>
        <w:tc>
          <w:tcPr>
            <w:tcW w:w="1170" w:type="dxa"/>
            <w:tcBorders>
              <w:top w:val="nil"/>
              <w:left w:val="nil"/>
              <w:bottom w:val="nil"/>
              <w:right w:val="nil"/>
            </w:tcBorders>
          </w:tcPr>
          <w:p w14:paraId="1B52D286" w14:textId="77777777" w:rsidR="001124D9" w:rsidRDefault="001124D9">
            <w:pPr>
              <w:spacing w:after="0" w:line="256" w:lineRule="auto"/>
              <w:ind w:left="0" w:right="0" w:firstLine="0"/>
              <w:rPr>
                <w:ins w:id="402" w:author="Author"/>
                <w:sz w:val="20"/>
              </w:rPr>
            </w:pPr>
          </w:p>
        </w:tc>
        <w:tc>
          <w:tcPr>
            <w:tcW w:w="1260" w:type="dxa"/>
            <w:tcBorders>
              <w:top w:val="nil"/>
              <w:left w:val="nil"/>
              <w:bottom w:val="nil"/>
              <w:right w:val="nil"/>
            </w:tcBorders>
          </w:tcPr>
          <w:p w14:paraId="53632FE7" w14:textId="77777777" w:rsidR="001124D9" w:rsidRDefault="001124D9">
            <w:pPr>
              <w:spacing w:after="0" w:line="256" w:lineRule="auto"/>
              <w:ind w:left="0" w:right="0" w:firstLine="0"/>
              <w:rPr>
                <w:ins w:id="403" w:author="Author"/>
                <w:sz w:val="20"/>
              </w:rPr>
            </w:pPr>
          </w:p>
        </w:tc>
        <w:tc>
          <w:tcPr>
            <w:tcW w:w="1202" w:type="dxa"/>
            <w:tcBorders>
              <w:top w:val="nil"/>
              <w:left w:val="nil"/>
              <w:bottom w:val="nil"/>
              <w:right w:val="nil"/>
            </w:tcBorders>
          </w:tcPr>
          <w:p w14:paraId="1F3186DD" w14:textId="77777777" w:rsidR="001124D9" w:rsidRDefault="001124D9">
            <w:pPr>
              <w:spacing w:after="0" w:line="256" w:lineRule="auto"/>
              <w:ind w:left="0" w:right="0" w:firstLine="0"/>
              <w:rPr>
                <w:ins w:id="404" w:author="Author"/>
                <w:sz w:val="20"/>
              </w:rPr>
            </w:pPr>
          </w:p>
        </w:tc>
        <w:tc>
          <w:tcPr>
            <w:tcW w:w="1339" w:type="dxa"/>
            <w:tcBorders>
              <w:top w:val="nil"/>
              <w:left w:val="nil"/>
              <w:bottom w:val="nil"/>
              <w:right w:val="nil"/>
            </w:tcBorders>
          </w:tcPr>
          <w:p w14:paraId="4A0F8CE0" w14:textId="77777777" w:rsidR="001124D9" w:rsidRDefault="001124D9">
            <w:pPr>
              <w:spacing w:after="0" w:line="256" w:lineRule="auto"/>
              <w:ind w:left="0" w:right="0" w:firstLine="0"/>
              <w:rPr>
                <w:ins w:id="405" w:author="Author"/>
                <w:sz w:val="20"/>
              </w:rPr>
            </w:pPr>
          </w:p>
        </w:tc>
        <w:tc>
          <w:tcPr>
            <w:tcW w:w="1360" w:type="dxa"/>
            <w:tcBorders>
              <w:top w:val="nil"/>
              <w:left w:val="nil"/>
              <w:bottom w:val="nil"/>
              <w:right w:val="nil"/>
            </w:tcBorders>
          </w:tcPr>
          <w:p w14:paraId="519C36E1" w14:textId="77777777" w:rsidR="001124D9" w:rsidRDefault="001124D9">
            <w:pPr>
              <w:spacing w:after="0" w:line="256" w:lineRule="auto"/>
              <w:ind w:left="0" w:right="0" w:firstLine="0"/>
              <w:rPr>
                <w:ins w:id="406" w:author="Author"/>
                <w:sz w:val="20"/>
              </w:rPr>
            </w:pPr>
          </w:p>
        </w:tc>
        <w:tc>
          <w:tcPr>
            <w:tcW w:w="1352" w:type="dxa"/>
            <w:tcBorders>
              <w:top w:val="nil"/>
              <w:left w:val="nil"/>
              <w:bottom w:val="nil"/>
              <w:right w:val="nil"/>
            </w:tcBorders>
          </w:tcPr>
          <w:p w14:paraId="70F236D8" w14:textId="77777777" w:rsidR="001124D9" w:rsidRDefault="001124D9">
            <w:pPr>
              <w:spacing w:after="0" w:line="256" w:lineRule="auto"/>
              <w:ind w:left="0" w:right="0" w:firstLine="0"/>
              <w:rPr>
                <w:ins w:id="407" w:author="Author"/>
                <w:sz w:val="20"/>
              </w:rPr>
            </w:pPr>
          </w:p>
        </w:tc>
      </w:tr>
      <w:tr w:rsidR="001124D9" w14:paraId="41201CCB" w14:textId="77777777" w:rsidTr="001124D9">
        <w:trPr>
          <w:trHeight w:val="274"/>
          <w:ins w:id="408" w:author="Author"/>
        </w:trPr>
        <w:tc>
          <w:tcPr>
            <w:tcW w:w="2065" w:type="dxa"/>
            <w:tcBorders>
              <w:top w:val="nil"/>
              <w:left w:val="nil"/>
              <w:bottom w:val="nil"/>
              <w:right w:val="nil"/>
            </w:tcBorders>
            <w:hideMark/>
          </w:tcPr>
          <w:p w14:paraId="7D364B8B" w14:textId="77777777" w:rsidR="001124D9" w:rsidRDefault="001124D9">
            <w:pPr>
              <w:spacing w:after="0" w:line="256" w:lineRule="auto"/>
              <w:ind w:left="0" w:right="0" w:firstLine="0"/>
              <w:rPr>
                <w:ins w:id="409" w:author="Author"/>
                <w:sz w:val="20"/>
              </w:rPr>
            </w:pPr>
            <w:ins w:id="410" w:author="Author">
              <w:r>
                <w:rPr>
                  <w:sz w:val="20"/>
                </w:rPr>
                <w:t xml:space="preserve">   Male</w:t>
              </w:r>
            </w:ins>
          </w:p>
        </w:tc>
        <w:tc>
          <w:tcPr>
            <w:tcW w:w="1170" w:type="dxa"/>
            <w:tcBorders>
              <w:top w:val="nil"/>
              <w:left w:val="nil"/>
              <w:bottom w:val="nil"/>
              <w:right w:val="nil"/>
            </w:tcBorders>
          </w:tcPr>
          <w:p w14:paraId="26FD0D08" w14:textId="77777777" w:rsidR="001124D9" w:rsidRDefault="001124D9">
            <w:pPr>
              <w:spacing w:after="0" w:line="256" w:lineRule="auto"/>
              <w:ind w:left="0" w:right="0" w:firstLine="0"/>
              <w:rPr>
                <w:ins w:id="411" w:author="Author"/>
                <w:sz w:val="20"/>
              </w:rPr>
            </w:pPr>
          </w:p>
        </w:tc>
        <w:tc>
          <w:tcPr>
            <w:tcW w:w="1260" w:type="dxa"/>
            <w:tcBorders>
              <w:top w:val="nil"/>
              <w:left w:val="nil"/>
              <w:bottom w:val="nil"/>
              <w:right w:val="nil"/>
            </w:tcBorders>
          </w:tcPr>
          <w:p w14:paraId="54E9B75C" w14:textId="77777777" w:rsidR="001124D9" w:rsidRDefault="001124D9">
            <w:pPr>
              <w:spacing w:after="0" w:line="256" w:lineRule="auto"/>
              <w:ind w:left="0" w:right="0" w:firstLine="0"/>
              <w:rPr>
                <w:ins w:id="412" w:author="Author"/>
                <w:sz w:val="20"/>
              </w:rPr>
            </w:pPr>
          </w:p>
        </w:tc>
        <w:tc>
          <w:tcPr>
            <w:tcW w:w="1202" w:type="dxa"/>
            <w:tcBorders>
              <w:top w:val="nil"/>
              <w:left w:val="nil"/>
              <w:bottom w:val="nil"/>
              <w:right w:val="nil"/>
            </w:tcBorders>
          </w:tcPr>
          <w:p w14:paraId="252C1AE4" w14:textId="77777777" w:rsidR="001124D9" w:rsidRDefault="001124D9">
            <w:pPr>
              <w:spacing w:after="0" w:line="256" w:lineRule="auto"/>
              <w:ind w:left="0" w:right="0" w:firstLine="0"/>
              <w:rPr>
                <w:ins w:id="413" w:author="Author"/>
                <w:sz w:val="20"/>
              </w:rPr>
            </w:pPr>
          </w:p>
        </w:tc>
        <w:tc>
          <w:tcPr>
            <w:tcW w:w="1339" w:type="dxa"/>
            <w:tcBorders>
              <w:top w:val="nil"/>
              <w:left w:val="nil"/>
              <w:bottom w:val="nil"/>
              <w:right w:val="nil"/>
            </w:tcBorders>
          </w:tcPr>
          <w:p w14:paraId="281067D5" w14:textId="77777777" w:rsidR="001124D9" w:rsidRDefault="001124D9">
            <w:pPr>
              <w:spacing w:after="0" w:line="256" w:lineRule="auto"/>
              <w:ind w:left="0" w:right="0" w:firstLine="0"/>
              <w:rPr>
                <w:ins w:id="414" w:author="Author"/>
                <w:sz w:val="20"/>
              </w:rPr>
            </w:pPr>
          </w:p>
        </w:tc>
        <w:tc>
          <w:tcPr>
            <w:tcW w:w="1360" w:type="dxa"/>
            <w:tcBorders>
              <w:top w:val="nil"/>
              <w:left w:val="nil"/>
              <w:bottom w:val="nil"/>
              <w:right w:val="nil"/>
            </w:tcBorders>
          </w:tcPr>
          <w:p w14:paraId="186C2967" w14:textId="77777777" w:rsidR="001124D9" w:rsidRDefault="001124D9">
            <w:pPr>
              <w:spacing w:after="0" w:line="256" w:lineRule="auto"/>
              <w:ind w:left="0" w:right="0" w:firstLine="0"/>
              <w:rPr>
                <w:ins w:id="415" w:author="Author"/>
                <w:sz w:val="20"/>
              </w:rPr>
            </w:pPr>
          </w:p>
        </w:tc>
        <w:tc>
          <w:tcPr>
            <w:tcW w:w="1352" w:type="dxa"/>
            <w:tcBorders>
              <w:top w:val="nil"/>
              <w:left w:val="nil"/>
              <w:bottom w:val="nil"/>
              <w:right w:val="nil"/>
            </w:tcBorders>
          </w:tcPr>
          <w:p w14:paraId="087D11CA" w14:textId="77777777" w:rsidR="001124D9" w:rsidRDefault="001124D9">
            <w:pPr>
              <w:spacing w:after="0" w:line="256" w:lineRule="auto"/>
              <w:ind w:left="0" w:right="0" w:firstLine="0"/>
              <w:rPr>
                <w:ins w:id="416" w:author="Author"/>
                <w:sz w:val="20"/>
              </w:rPr>
            </w:pPr>
          </w:p>
        </w:tc>
      </w:tr>
      <w:tr w:rsidR="001124D9" w14:paraId="4CC79652" w14:textId="77777777" w:rsidTr="001124D9">
        <w:trPr>
          <w:trHeight w:val="258"/>
          <w:ins w:id="417" w:author="Author"/>
        </w:trPr>
        <w:tc>
          <w:tcPr>
            <w:tcW w:w="2065" w:type="dxa"/>
            <w:tcBorders>
              <w:top w:val="nil"/>
              <w:left w:val="nil"/>
              <w:bottom w:val="nil"/>
              <w:right w:val="nil"/>
            </w:tcBorders>
            <w:hideMark/>
          </w:tcPr>
          <w:p w14:paraId="07FD6A3F" w14:textId="77777777" w:rsidR="001124D9" w:rsidRDefault="001124D9">
            <w:pPr>
              <w:spacing w:after="0" w:line="256" w:lineRule="auto"/>
              <w:ind w:left="0" w:right="0" w:firstLine="0"/>
              <w:rPr>
                <w:ins w:id="418" w:author="Author"/>
                <w:sz w:val="20"/>
              </w:rPr>
            </w:pPr>
            <w:ins w:id="419" w:author="Author">
              <w:r>
                <w:rPr>
                  <w:sz w:val="20"/>
                </w:rPr>
                <w:t>Race, n (%)</w:t>
              </w:r>
            </w:ins>
          </w:p>
        </w:tc>
        <w:tc>
          <w:tcPr>
            <w:tcW w:w="1170" w:type="dxa"/>
            <w:tcBorders>
              <w:top w:val="nil"/>
              <w:left w:val="nil"/>
              <w:bottom w:val="nil"/>
              <w:right w:val="nil"/>
            </w:tcBorders>
          </w:tcPr>
          <w:p w14:paraId="1FE1A5D7" w14:textId="77777777" w:rsidR="001124D9" w:rsidRDefault="001124D9">
            <w:pPr>
              <w:spacing w:after="0" w:line="256" w:lineRule="auto"/>
              <w:ind w:left="0" w:right="0" w:firstLine="0"/>
              <w:rPr>
                <w:ins w:id="420" w:author="Author"/>
                <w:sz w:val="20"/>
              </w:rPr>
            </w:pPr>
          </w:p>
        </w:tc>
        <w:tc>
          <w:tcPr>
            <w:tcW w:w="1260" w:type="dxa"/>
            <w:tcBorders>
              <w:top w:val="nil"/>
              <w:left w:val="nil"/>
              <w:bottom w:val="nil"/>
              <w:right w:val="nil"/>
            </w:tcBorders>
          </w:tcPr>
          <w:p w14:paraId="2EA3F05D" w14:textId="77777777" w:rsidR="001124D9" w:rsidRDefault="001124D9">
            <w:pPr>
              <w:spacing w:after="0" w:line="256" w:lineRule="auto"/>
              <w:ind w:left="0" w:right="0" w:firstLine="0"/>
              <w:rPr>
                <w:ins w:id="421" w:author="Author"/>
                <w:sz w:val="20"/>
              </w:rPr>
            </w:pPr>
          </w:p>
        </w:tc>
        <w:tc>
          <w:tcPr>
            <w:tcW w:w="1202" w:type="dxa"/>
            <w:tcBorders>
              <w:top w:val="nil"/>
              <w:left w:val="nil"/>
              <w:bottom w:val="nil"/>
              <w:right w:val="nil"/>
            </w:tcBorders>
          </w:tcPr>
          <w:p w14:paraId="6248EFA8" w14:textId="77777777" w:rsidR="001124D9" w:rsidRDefault="001124D9">
            <w:pPr>
              <w:spacing w:after="0" w:line="256" w:lineRule="auto"/>
              <w:ind w:left="0" w:right="0" w:firstLine="0"/>
              <w:rPr>
                <w:ins w:id="422" w:author="Author"/>
                <w:sz w:val="20"/>
              </w:rPr>
            </w:pPr>
          </w:p>
        </w:tc>
        <w:tc>
          <w:tcPr>
            <w:tcW w:w="1339" w:type="dxa"/>
            <w:tcBorders>
              <w:top w:val="nil"/>
              <w:left w:val="nil"/>
              <w:bottom w:val="nil"/>
              <w:right w:val="nil"/>
            </w:tcBorders>
          </w:tcPr>
          <w:p w14:paraId="231EF200" w14:textId="77777777" w:rsidR="001124D9" w:rsidRDefault="001124D9">
            <w:pPr>
              <w:spacing w:after="0" w:line="256" w:lineRule="auto"/>
              <w:ind w:left="0" w:right="0" w:firstLine="0"/>
              <w:rPr>
                <w:ins w:id="423" w:author="Author"/>
                <w:sz w:val="20"/>
              </w:rPr>
            </w:pPr>
          </w:p>
        </w:tc>
        <w:tc>
          <w:tcPr>
            <w:tcW w:w="1360" w:type="dxa"/>
            <w:tcBorders>
              <w:top w:val="nil"/>
              <w:left w:val="nil"/>
              <w:bottom w:val="nil"/>
              <w:right w:val="nil"/>
            </w:tcBorders>
          </w:tcPr>
          <w:p w14:paraId="7536A80A" w14:textId="77777777" w:rsidR="001124D9" w:rsidRDefault="001124D9">
            <w:pPr>
              <w:spacing w:after="0" w:line="256" w:lineRule="auto"/>
              <w:ind w:left="0" w:right="0" w:firstLine="0"/>
              <w:rPr>
                <w:ins w:id="424" w:author="Author"/>
                <w:sz w:val="20"/>
              </w:rPr>
            </w:pPr>
          </w:p>
        </w:tc>
        <w:tc>
          <w:tcPr>
            <w:tcW w:w="1352" w:type="dxa"/>
            <w:tcBorders>
              <w:top w:val="nil"/>
              <w:left w:val="nil"/>
              <w:bottom w:val="nil"/>
              <w:right w:val="nil"/>
            </w:tcBorders>
          </w:tcPr>
          <w:p w14:paraId="4CD970C2" w14:textId="77777777" w:rsidR="001124D9" w:rsidRDefault="001124D9">
            <w:pPr>
              <w:spacing w:after="0" w:line="256" w:lineRule="auto"/>
              <w:ind w:left="0" w:right="0" w:firstLine="0"/>
              <w:rPr>
                <w:ins w:id="425" w:author="Author"/>
                <w:sz w:val="20"/>
              </w:rPr>
            </w:pPr>
          </w:p>
        </w:tc>
      </w:tr>
      <w:tr w:rsidR="001124D9" w14:paraId="2D999B8A" w14:textId="77777777" w:rsidTr="001124D9">
        <w:trPr>
          <w:trHeight w:val="258"/>
          <w:ins w:id="426" w:author="Author"/>
        </w:trPr>
        <w:tc>
          <w:tcPr>
            <w:tcW w:w="2065" w:type="dxa"/>
            <w:tcBorders>
              <w:top w:val="nil"/>
              <w:left w:val="nil"/>
              <w:bottom w:val="nil"/>
              <w:right w:val="nil"/>
            </w:tcBorders>
            <w:hideMark/>
          </w:tcPr>
          <w:p w14:paraId="1FDEAB72" w14:textId="77777777" w:rsidR="001124D9" w:rsidRDefault="001124D9">
            <w:pPr>
              <w:spacing w:after="0" w:line="256" w:lineRule="auto"/>
              <w:ind w:left="0" w:right="0" w:firstLine="0"/>
              <w:rPr>
                <w:ins w:id="427" w:author="Author"/>
                <w:sz w:val="20"/>
              </w:rPr>
            </w:pPr>
            <w:ins w:id="428" w:author="Author">
              <w:r>
                <w:rPr>
                  <w:sz w:val="20"/>
                </w:rPr>
                <w:t xml:space="preserve">   White</w:t>
              </w:r>
            </w:ins>
          </w:p>
        </w:tc>
        <w:tc>
          <w:tcPr>
            <w:tcW w:w="1170" w:type="dxa"/>
            <w:tcBorders>
              <w:top w:val="nil"/>
              <w:left w:val="nil"/>
              <w:bottom w:val="nil"/>
              <w:right w:val="nil"/>
            </w:tcBorders>
          </w:tcPr>
          <w:p w14:paraId="3C63FE38" w14:textId="77777777" w:rsidR="001124D9" w:rsidRDefault="001124D9">
            <w:pPr>
              <w:spacing w:after="0" w:line="256" w:lineRule="auto"/>
              <w:ind w:left="0" w:right="0" w:firstLine="0"/>
              <w:rPr>
                <w:ins w:id="429" w:author="Author"/>
                <w:sz w:val="20"/>
              </w:rPr>
            </w:pPr>
          </w:p>
        </w:tc>
        <w:tc>
          <w:tcPr>
            <w:tcW w:w="1260" w:type="dxa"/>
            <w:tcBorders>
              <w:top w:val="nil"/>
              <w:left w:val="nil"/>
              <w:bottom w:val="nil"/>
              <w:right w:val="nil"/>
            </w:tcBorders>
          </w:tcPr>
          <w:p w14:paraId="631C80F6" w14:textId="77777777" w:rsidR="001124D9" w:rsidRDefault="001124D9">
            <w:pPr>
              <w:spacing w:after="0" w:line="256" w:lineRule="auto"/>
              <w:ind w:left="0" w:right="0" w:firstLine="0"/>
              <w:rPr>
                <w:ins w:id="430" w:author="Author"/>
                <w:sz w:val="20"/>
              </w:rPr>
            </w:pPr>
          </w:p>
        </w:tc>
        <w:tc>
          <w:tcPr>
            <w:tcW w:w="1202" w:type="dxa"/>
            <w:tcBorders>
              <w:top w:val="nil"/>
              <w:left w:val="nil"/>
              <w:bottom w:val="nil"/>
              <w:right w:val="nil"/>
            </w:tcBorders>
          </w:tcPr>
          <w:p w14:paraId="578C364E" w14:textId="77777777" w:rsidR="001124D9" w:rsidRDefault="001124D9">
            <w:pPr>
              <w:spacing w:after="0" w:line="256" w:lineRule="auto"/>
              <w:ind w:left="0" w:right="0" w:firstLine="0"/>
              <w:rPr>
                <w:ins w:id="431" w:author="Author"/>
                <w:sz w:val="20"/>
              </w:rPr>
            </w:pPr>
          </w:p>
        </w:tc>
        <w:tc>
          <w:tcPr>
            <w:tcW w:w="1339" w:type="dxa"/>
            <w:tcBorders>
              <w:top w:val="nil"/>
              <w:left w:val="nil"/>
              <w:bottom w:val="nil"/>
              <w:right w:val="nil"/>
            </w:tcBorders>
          </w:tcPr>
          <w:p w14:paraId="390C3F7A" w14:textId="77777777" w:rsidR="001124D9" w:rsidRDefault="001124D9">
            <w:pPr>
              <w:spacing w:after="0" w:line="256" w:lineRule="auto"/>
              <w:ind w:left="0" w:right="0" w:firstLine="0"/>
              <w:rPr>
                <w:ins w:id="432" w:author="Author"/>
                <w:sz w:val="20"/>
              </w:rPr>
            </w:pPr>
          </w:p>
        </w:tc>
        <w:tc>
          <w:tcPr>
            <w:tcW w:w="1360" w:type="dxa"/>
            <w:tcBorders>
              <w:top w:val="nil"/>
              <w:left w:val="nil"/>
              <w:bottom w:val="nil"/>
              <w:right w:val="nil"/>
            </w:tcBorders>
          </w:tcPr>
          <w:p w14:paraId="25EC0FCD" w14:textId="77777777" w:rsidR="001124D9" w:rsidRDefault="001124D9">
            <w:pPr>
              <w:spacing w:after="0" w:line="256" w:lineRule="auto"/>
              <w:ind w:left="0" w:right="0" w:firstLine="0"/>
              <w:rPr>
                <w:ins w:id="433" w:author="Author"/>
                <w:sz w:val="20"/>
              </w:rPr>
            </w:pPr>
          </w:p>
        </w:tc>
        <w:tc>
          <w:tcPr>
            <w:tcW w:w="1352" w:type="dxa"/>
            <w:tcBorders>
              <w:top w:val="nil"/>
              <w:left w:val="nil"/>
              <w:bottom w:val="nil"/>
              <w:right w:val="nil"/>
            </w:tcBorders>
          </w:tcPr>
          <w:p w14:paraId="6C26F533" w14:textId="77777777" w:rsidR="001124D9" w:rsidRDefault="001124D9">
            <w:pPr>
              <w:spacing w:after="0" w:line="256" w:lineRule="auto"/>
              <w:ind w:left="0" w:right="0" w:firstLine="0"/>
              <w:rPr>
                <w:ins w:id="434" w:author="Author"/>
                <w:sz w:val="20"/>
              </w:rPr>
            </w:pPr>
          </w:p>
        </w:tc>
      </w:tr>
      <w:tr w:rsidR="001124D9" w14:paraId="6D06E543" w14:textId="77777777" w:rsidTr="001124D9">
        <w:trPr>
          <w:trHeight w:val="258"/>
          <w:ins w:id="435" w:author="Author"/>
        </w:trPr>
        <w:tc>
          <w:tcPr>
            <w:tcW w:w="2065" w:type="dxa"/>
            <w:tcBorders>
              <w:top w:val="nil"/>
              <w:left w:val="nil"/>
              <w:bottom w:val="nil"/>
              <w:right w:val="nil"/>
            </w:tcBorders>
            <w:hideMark/>
          </w:tcPr>
          <w:p w14:paraId="78F0DA44" w14:textId="77777777" w:rsidR="001124D9" w:rsidRDefault="001124D9">
            <w:pPr>
              <w:spacing w:after="0" w:line="256" w:lineRule="auto"/>
              <w:ind w:left="0" w:right="0" w:firstLine="0"/>
              <w:rPr>
                <w:ins w:id="436" w:author="Author"/>
                <w:sz w:val="20"/>
              </w:rPr>
            </w:pPr>
            <w:ins w:id="437" w:author="Author">
              <w:r>
                <w:rPr>
                  <w:sz w:val="20"/>
                </w:rPr>
                <w:t xml:space="preserve">   Black</w:t>
              </w:r>
            </w:ins>
          </w:p>
        </w:tc>
        <w:tc>
          <w:tcPr>
            <w:tcW w:w="1170" w:type="dxa"/>
            <w:tcBorders>
              <w:top w:val="nil"/>
              <w:left w:val="nil"/>
              <w:bottom w:val="nil"/>
              <w:right w:val="nil"/>
            </w:tcBorders>
          </w:tcPr>
          <w:p w14:paraId="4AF25A70" w14:textId="77777777" w:rsidR="001124D9" w:rsidRDefault="001124D9">
            <w:pPr>
              <w:spacing w:after="0" w:line="256" w:lineRule="auto"/>
              <w:ind w:left="0" w:right="0" w:firstLine="0"/>
              <w:rPr>
                <w:ins w:id="438" w:author="Author"/>
                <w:sz w:val="20"/>
              </w:rPr>
            </w:pPr>
          </w:p>
        </w:tc>
        <w:tc>
          <w:tcPr>
            <w:tcW w:w="1260" w:type="dxa"/>
            <w:tcBorders>
              <w:top w:val="nil"/>
              <w:left w:val="nil"/>
              <w:bottom w:val="nil"/>
              <w:right w:val="nil"/>
            </w:tcBorders>
          </w:tcPr>
          <w:p w14:paraId="4E845EB7" w14:textId="77777777" w:rsidR="001124D9" w:rsidRDefault="001124D9">
            <w:pPr>
              <w:spacing w:after="0" w:line="256" w:lineRule="auto"/>
              <w:ind w:left="0" w:right="0" w:firstLine="0"/>
              <w:rPr>
                <w:ins w:id="439" w:author="Author"/>
                <w:sz w:val="20"/>
              </w:rPr>
            </w:pPr>
          </w:p>
        </w:tc>
        <w:tc>
          <w:tcPr>
            <w:tcW w:w="1202" w:type="dxa"/>
            <w:tcBorders>
              <w:top w:val="nil"/>
              <w:left w:val="nil"/>
              <w:bottom w:val="nil"/>
              <w:right w:val="nil"/>
            </w:tcBorders>
          </w:tcPr>
          <w:p w14:paraId="47327F20" w14:textId="77777777" w:rsidR="001124D9" w:rsidRDefault="001124D9">
            <w:pPr>
              <w:spacing w:after="0" w:line="256" w:lineRule="auto"/>
              <w:ind w:left="0" w:right="0" w:firstLine="0"/>
              <w:rPr>
                <w:ins w:id="440" w:author="Author"/>
                <w:sz w:val="20"/>
              </w:rPr>
            </w:pPr>
          </w:p>
        </w:tc>
        <w:tc>
          <w:tcPr>
            <w:tcW w:w="1339" w:type="dxa"/>
            <w:tcBorders>
              <w:top w:val="nil"/>
              <w:left w:val="nil"/>
              <w:bottom w:val="nil"/>
              <w:right w:val="nil"/>
            </w:tcBorders>
          </w:tcPr>
          <w:p w14:paraId="7743D6FF" w14:textId="77777777" w:rsidR="001124D9" w:rsidRDefault="001124D9">
            <w:pPr>
              <w:spacing w:after="0" w:line="256" w:lineRule="auto"/>
              <w:ind w:left="0" w:right="0" w:firstLine="0"/>
              <w:rPr>
                <w:ins w:id="441" w:author="Author"/>
                <w:sz w:val="20"/>
              </w:rPr>
            </w:pPr>
          </w:p>
        </w:tc>
        <w:tc>
          <w:tcPr>
            <w:tcW w:w="1360" w:type="dxa"/>
            <w:tcBorders>
              <w:top w:val="nil"/>
              <w:left w:val="nil"/>
              <w:bottom w:val="nil"/>
              <w:right w:val="nil"/>
            </w:tcBorders>
          </w:tcPr>
          <w:p w14:paraId="009BF5D1" w14:textId="77777777" w:rsidR="001124D9" w:rsidRDefault="001124D9">
            <w:pPr>
              <w:spacing w:after="0" w:line="256" w:lineRule="auto"/>
              <w:ind w:left="0" w:right="0" w:firstLine="0"/>
              <w:rPr>
                <w:ins w:id="442" w:author="Author"/>
                <w:sz w:val="20"/>
              </w:rPr>
            </w:pPr>
          </w:p>
        </w:tc>
        <w:tc>
          <w:tcPr>
            <w:tcW w:w="1352" w:type="dxa"/>
            <w:tcBorders>
              <w:top w:val="nil"/>
              <w:left w:val="nil"/>
              <w:bottom w:val="nil"/>
              <w:right w:val="nil"/>
            </w:tcBorders>
          </w:tcPr>
          <w:p w14:paraId="7A320C18" w14:textId="77777777" w:rsidR="001124D9" w:rsidRDefault="001124D9">
            <w:pPr>
              <w:spacing w:after="0" w:line="256" w:lineRule="auto"/>
              <w:ind w:left="0" w:right="0" w:firstLine="0"/>
              <w:rPr>
                <w:ins w:id="443" w:author="Author"/>
                <w:sz w:val="20"/>
              </w:rPr>
            </w:pPr>
          </w:p>
        </w:tc>
      </w:tr>
      <w:tr w:rsidR="001124D9" w14:paraId="5A15679D" w14:textId="77777777" w:rsidTr="001124D9">
        <w:trPr>
          <w:trHeight w:val="258"/>
          <w:ins w:id="444" w:author="Author"/>
        </w:trPr>
        <w:tc>
          <w:tcPr>
            <w:tcW w:w="2065" w:type="dxa"/>
            <w:tcBorders>
              <w:top w:val="nil"/>
              <w:left w:val="nil"/>
              <w:bottom w:val="nil"/>
              <w:right w:val="nil"/>
            </w:tcBorders>
            <w:hideMark/>
          </w:tcPr>
          <w:p w14:paraId="3C9619FA" w14:textId="77777777" w:rsidR="001124D9" w:rsidRDefault="001124D9">
            <w:pPr>
              <w:spacing w:after="0" w:line="256" w:lineRule="auto"/>
              <w:ind w:left="0" w:right="0" w:firstLine="0"/>
              <w:rPr>
                <w:ins w:id="445" w:author="Author"/>
                <w:sz w:val="20"/>
              </w:rPr>
            </w:pPr>
            <w:ins w:id="446" w:author="Author">
              <w:r>
                <w:rPr>
                  <w:sz w:val="20"/>
                </w:rPr>
                <w:t xml:space="preserve">   Hispanic</w:t>
              </w:r>
            </w:ins>
          </w:p>
        </w:tc>
        <w:tc>
          <w:tcPr>
            <w:tcW w:w="1170" w:type="dxa"/>
            <w:tcBorders>
              <w:top w:val="nil"/>
              <w:left w:val="nil"/>
              <w:bottom w:val="nil"/>
              <w:right w:val="nil"/>
            </w:tcBorders>
          </w:tcPr>
          <w:p w14:paraId="656F4F2E" w14:textId="77777777" w:rsidR="001124D9" w:rsidRDefault="001124D9">
            <w:pPr>
              <w:spacing w:after="0" w:line="256" w:lineRule="auto"/>
              <w:ind w:left="0" w:right="0" w:firstLine="0"/>
              <w:rPr>
                <w:ins w:id="447" w:author="Author"/>
                <w:sz w:val="20"/>
              </w:rPr>
            </w:pPr>
          </w:p>
        </w:tc>
        <w:tc>
          <w:tcPr>
            <w:tcW w:w="1260" w:type="dxa"/>
            <w:tcBorders>
              <w:top w:val="nil"/>
              <w:left w:val="nil"/>
              <w:bottom w:val="nil"/>
              <w:right w:val="nil"/>
            </w:tcBorders>
          </w:tcPr>
          <w:p w14:paraId="7A3D7CDC" w14:textId="77777777" w:rsidR="001124D9" w:rsidRDefault="001124D9">
            <w:pPr>
              <w:spacing w:after="0" w:line="256" w:lineRule="auto"/>
              <w:ind w:left="0" w:right="0" w:firstLine="0"/>
              <w:rPr>
                <w:ins w:id="448" w:author="Author"/>
                <w:sz w:val="20"/>
              </w:rPr>
            </w:pPr>
          </w:p>
        </w:tc>
        <w:tc>
          <w:tcPr>
            <w:tcW w:w="1202" w:type="dxa"/>
            <w:tcBorders>
              <w:top w:val="nil"/>
              <w:left w:val="nil"/>
              <w:bottom w:val="nil"/>
              <w:right w:val="nil"/>
            </w:tcBorders>
          </w:tcPr>
          <w:p w14:paraId="23EC0C5E" w14:textId="77777777" w:rsidR="001124D9" w:rsidRDefault="001124D9">
            <w:pPr>
              <w:spacing w:after="0" w:line="256" w:lineRule="auto"/>
              <w:ind w:left="0" w:right="0" w:firstLine="0"/>
              <w:rPr>
                <w:ins w:id="449" w:author="Author"/>
                <w:sz w:val="20"/>
              </w:rPr>
            </w:pPr>
          </w:p>
        </w:tc>
        <w:tc>
          <w:tcPr>
            <w:tcW w:w="1339" w:type="dxa"/>
            <w:tcBorders>
              <w:top w:val="nil"/>
              <w:left w:val="nil"/>
              <w:bottom w:val="nil"/>
              <w:right w:val="nil"/>
            </w:tcBorders>
          </w:tcPr>
          <w:p w14:paraId="31A34326" w14:textId="77777777" w:rsidR="001124D9" w:rsidRDefault="001124D9">
            <w:pPr>
              <w:spacing w:after="0" w:line="256" w:lineRule="auto"/>
              <w:ind w:left="0" w:right="0" w:firstLine="0"/>
              <w:rPr>
                <w:ins w:id="450" w:author="Author"/>
                <w:sz w:val="20"/>
              </w:rPr>
            </w:pPr>
          </w:p>
        </w:tc>
        <w:tc>
          <w:tcPr>
            <w:tcW w:w="1360" w:type="dxa"/>
            <w:tcBorders>
              <w:top w:val="nil"/>
              <w:left w:val="nil"/>
              <w:bottom w:val="nil"/>
              <w:right w:val="nil"/>
            </w:tcBorders>
          </w:tcPr>
          <w:p w14:paraId="5F53C9D7" w14:textId="77777777" w:rsidR="001124D9" w:rsidRDefault="001124D9">
            <w:pPr>
              <w:spacing w:after="0" w:line="256" w:lineRule="auto"/>
              <w:ind w:left="0" w:right="0" w:firstLine="0"/>
              <w:rPr>
                <w:ins w:id="451" w:author="Author"/>
                <w:sz w:val="20"/>
              </w:rPr>
            </w:pPr>
          </w:p>
        </w:tc>
        <w:tc>
          <w:tcPr>
            <w:tcW w:w="1352" w:type="dxa"/>
            <w:tcBorders>
              <w:top w:val="nil"/>
              <w:left w:val="nil"/>
              <w:bottom w:val="nil"/>
              <w:right w:val="nil"/>
            </w:tcBorders>
          </w:tcPr>
          <w:p w14:paraId="2C73306C" w14:textId="77777777" w:rsidR="001124D9" w:rsidRDefault="001124D9">
            <w:pPr>
              <w:spacing w:after="0" w:line="256" w:lineRule="auto"/>
              <w:ind w:left="0" w:right="0" w:firstLine="0"/>
              <w:rPr>
                <w:ins w:id="452" w:author="Author"/>
                <w:sz w:val="20"/>
              </w:rPr>
            </w:pPr>
          </w:p>
        </w:tc>
      </w:tr>
      <w:tr w:rsidR="001124D9" w14:paraId="5EA410C2" w14:textId="77777777" w:rsidTr="001124D9">
        <w:trPr>
          <w:trHeight w:val="258"/>
          <w:ins w:id="453" w:author="Author"/>
        </w:trPr>
        <w:tc>
          <w:tcPr>
            <w:tcW w:w="2065" w:type="dxa"/>
            <w:tcBorders>
              <w:top w:val="nil"/>
              <w:left w:val="nil"/>
              <w:bottom w:val="nil"/>
              <w:right w:val="nil"/>
            </w:tcBorders>
            <w:hideMark/>
          </w:tcPr>
          <w:p w14:paraId="0234DDB6" w14:textId="77777777" w:rsidR="001124D9" w:rsidRDefault="001124D9">
            <w:pPr>
              <w:spacing w:after="0" w:line="256" w:lineRule="auto"/>
              <w:ind w:left="0" w:right="0" w:firstLine="0"/>
              <w:rPr>
                <w:ins w:id="454" w:author="Author"/>
                <w:sz w:val="20"/>
              </w:rPr>
            </w:pPr>
            <w:ins w:id="455" w:author="Author">
              <w:r>
                <w:rPr>
                  <w:sz w:val="20"/>
                </w:rPr>
                <w:t xml:space="preserve">   Asian or Pacific</w:t>
              </w:r>
              <w:r>
                <w:rPr>
                  <w:sz w:val="20"/>
                </w:rPr>
                <w:br/>
                <w:t xml:space="preserve">   Islander</w:t>
              </w:r>
            </w:ins>
          </w:p>
        </w:tc>
        <w:tc>
          <w:tcPr>
            <w:tcW w:w="1170" w:type="dxa"/>
            <w:tcBorders>
              <w:top w:val="nil"/>
              <w:left w:val="nil"/>
              <w:bottom w:val="nil"/>
              <w:right w:val="nil"/>
            </w:tcBorders>
          </w:tcPr>
          <w:p w14:paraId="412A4344" w14:textId="77777777" w:rsidR="001124D9" w:rsidRDefault="001124D9">
            <w:pPr>
              <w:spacing w:after="0" w:line="256" w:lineRule="auto"/>
              <w:ind w:left="0" w:right="0" w:firstLine="0"/>
              <w:rPr>
                <w:ins w:id="456" w:author="Author"/>
                <w:sz w:val="20"/>
              </w:rPr>
            </w:pPr>
          </w:p>
        </w:tc>
        <w:tc>
          <w:tcPr>
            <w:tcW w:w="1260" w:type="dxa"/>
            <w:tcBorders>
              <w:top w:val="nil"/>
              <w:left w:val="nil"/>
              <w:bottom w:val="nil"/>
              <w:right w:val="nil"/>
            </w:tcBorders>
          </w:tcPr>
          <w:p w14:paraId="0D6371BB" w14:textId="77777777" w:rsidR="001124D9" w:rsidRDefault="001124D9">
            <w:pPr>
              <w:spacing w:after="0" w:line="256" w:lineRule="auto"/>
              <w:ind w:left="0" w:right="0" w:firstLine="0"/>
              <w:rPr>
                <w:ins w:id="457" w:author="Author"/>
                <w:sz w:val="20"/>
              </w:rPr>
            </w:pPr>
          </w:p>
        </w:tc>
        <w:tc>
          <w:tcPr>
            <w:tcW w:w="1202" w:type="dxa"/>
            <w:tcBorders>
              <w:top w:val="nil"/>
              <w:left w:val="nil"/>
              <w:bottom w:val="nil"/>
              <w:right w:val="nil"/>
            </w:tcBorders>
          </w:tcPr>
          <w:p w14:paraId="3B0EDE3D" w14:textId="77777777" w:rsidR="001124D9" w:rsidRDefault="001124D9">
            <w:pPr>
              <w:spacing w:after="0" w:line="256" w:lineRule="auto"/>
              <w:ind w:left="0" w:right="0" w:firstLine="0"/>
              <w:rPr>
                <w:ins w:id="458" w:author="Author"/>
                <w:sz w:val="20"/>
              </w:rPr>
            </w:pPr>
          </w:p>
        </w:tc>
        <w:tc>
          <w:tcPr>
            <w:tcW w:w="1339" w:type="dxa"/>
            <w:tcBorders>
              <w:top w:val="nil"/>
              <w:left w:val="nil"/>
              <w:bottom w:val="nil"/>
              <w:right w:val="nil"/>
            </w:tcBorders>
          </w:tcPr>
          <w:p w14:paraId="447092B1" w14:textId="77777777" w:rsidR="001124D9" w:rsidRDefault="001124D9">
            <w:pPr>
              <w:spacing w:after="0" w:line="256" w:lineRule="auto"/>
              <w:ind w:left="0" w:right="0" w:firstLine="0"/>
              <w:rPr>
                <w:ins w:id="459" w:author="Author"/>
                <w:sz w:val="20"/>
              </w:rPr>
            </w:pPr>
          </w:p>
        </w:tc>
        <w:tc>
          <w:tcPr>
            <w:tcW w:w="1360" w:type="dxa"/>
            <w:tcBorders>
              <w:top w:val="nil"/>
              <w:left w:val="nil"/>
              <w:bottom w:val="nil"/>
              <w:right w:val="nil"/>
            </w:tcBorders>
          </w:tcPr>
          <w:p w14:paraId="2DB8638C" w14:textId="77777777" w:rsidR="001124D9" w:rsidRDefault="001124D9">
            <w:pPr>
              <w:spacing w:after="0" w:line="256" w:lineRule="auto"/>
              <w:ind w:left="0" w:right="0" w:firstLine="0"/>
              <w:rPr>
                <w:ins w:id="460" w:author="Author"/>
                <w:sz w:val="20"/>
              </w:rPr>
            </w:pPr>
          </w:p>
        </w:tc>
        <w:tc>
          <w:tcPr>
            <w:tcW w:w="1352" w:type="dxa"/>
            <w:tcBorders>
              <w:top w:val="nil"/>
              <w:left w:val="nil"/>
              <w:bottom w:val="nil"/>
              <w:right w:val="nil"/>
            </w:tcBorders>
          </w:tcPr>
          <w:p w14:paraId="15CFC422" w14:textId="77777777" w:rsidR="001124D9" w:rsidRDefault="001124D9">
            <w:pPr>
              <w:spacing w:after="0" w:line="256" w:lineRule="auto"/>
              <w:ind w:left="0" w:right="0" w:firstLine="0"/>
              <w:rPr>
                <w:ins w:id="461" w:author="Author"/>
                <w:sz w:val="20"/>
              </w:rPr>
            </w:pPr>
          </w:p>
        </w:tc>
      </w:tr>
      <w:tr w:rsidR="001124D9" w14:paraId="71C0670F" w14:textId="77777777" w:rsidTr="001124D9">
        <w:trPr>
          <w:trHeight w:val="274"/>
          <w:ins w:id="462" w:author="Author"/>
        </w:trPr>
        <w:tc>
          <w:tcPr>
            <w:tcW w:w="2065" w:type="dxa"/>
            <w:tcBorders>
              <w:top w:val="nil"/>
              <w:left w:val="nil"/>
              <w:bottom w:val="nil"/>
              <w:right w:val="nil"/>
            </w:tcBorders>
            <w:hideMark/>
          </w:tcPr>
          <w:p w14:paraId="5723DC75" w14:textId="77777777" w:rsidR="001124D9" w:rsidRDefault="001124D9">
            <w:pPr>
              <w:spacing w:after="0" w:line="256" w:lineRule="auto"/>
              <w:ind w:left="0" w:right="0" w:firstLine="0"/>
              <w:rPr>
                <w:ins w:id="463" w:author="Author"/>
                <w:sz w:val="20"/>
              </w:rPr>
            </w:pPr>
            <w:ins w:id="464" w:author="Author">
              <w:r>
                <w:rPr>
                  <w:sz w:val="20"/>
                </w:rPr>
                <w:t xml:space="preserve">   Native American</w:t>
              </w:r>
            </w:ins>
          </w:p>
        </w:tc>
        <w:tc>
          <w:tcPr>
            <w:tcW w:w="1170" w:type="dxa"/>
            <w:tcBorders>
              <w:top w:val="nil"/>
              <w:left w:val="nil"/>
              <w:bottom w:val="nil"/>
              <w:right w:val="nil"/>
            </w:tcBorders>
          </w:tcPr>
          <w:p w14:paraId="15CD699F" w14:textId="77777777" w:rsidR="001124D9" w:rsidRDefault="001124D9">
            <w:pPr>
              <w:spacing w:after="0" w:line="256" w:lineRule="auto"/>
              <w:ind w:left="0" w:right="0" w:firstLine="0"/>
              <w:rPr>
                <w:ins w:id="465" w:author="Author"/>
                <w:sz w:val="20"/>
              </w:rPr>
            </w:pPr>
          </w:p>
        </w:tc>
        <w:tc>
          <w:tcPr>
            <w:tcW w:w="1260" w:type="dxa"/>
            <w:tcBorders>
              <w:top w:val="nil"/>
              <w:left w:val="nil"/>
              <w:bottom w:val="nil"/>
              <w:right w:val="nil"/>
            </w:tcBorders>
          </w:tcPr>
          <w:p w14:paraId="0459A892" w14:textId="77777777" w:rsidR="001124D9" w:rsidRDefault="001124D9">
            <w:pPr>
              <w:spacing w:after="0" w:line="256" w:lineRule="auto"/>
              <w:ind w:left="0" w:right="0" w:firstLine="0"/>
              <w:rPr>
                <w:ins w:id="466" w:author="Author"/>
                <w:sz w:val="20"/>
              </w:rPr>
            </w:pPr>
          </w:p>
        </w:tc>
        <w:tc>
          <w:tcPr>
            <w:tcW w:w="1202" w:type="dxa"/>
            <w:tcBorders>
              <w:top w:val="nil"/>
              <w:left w:val="nil"/>
              <w:bottom w:val="nil"/>
              <w:right w:val="nil"/>
            </w:tcBorders>
          </w:tcPr>
          <w:p w14:paraId="7EA4982A" w14:textId="77777777" w:rsidR="001124D9" w:rsidRDefault="001124D9">
            <w:pPr>
              <w:spacing w:after="0" w:line="256" w:lineRule="auto"/>
              <w:ind w:left="0" w:right="0" w:firstLine="0"/>
              <w:rPr>
                <w:ins w:id="467" w:author="Author"/>
                <w:sz w:val="20"/>
              </w:rPr>
            </w:pPr>
          </w:p>
        </w:tc>
        <w:tc>
          <w:tcPr>
            <w:tcW w:w="1339" w:type="dxa"/>
            <w:tcBorders>
              <w:top w:val="nil"/>
              <w:left w:val="nil"/>
              <w:bottom w:val="nil"/>
              <w:right w:val="nil"/>
            </w:tcBorders>
          </w:tcPr>
          <w:p w14:paraId="0B6E8D21" w14:textId="77777777" w:rsidR="001124D9" w:rsidRDefault="001124D9">
            <w:pPr>
              <w:spacing w:after="0" w:line="256" w:lineRule="auto"/>
              <w:ind w:left="0" w:right="0" w:firstLine="0"/>
              <w:rPr>
                <w:ins w:id="468" w:author="Author"/>
                <w:sz w:val="20"/>
              </w:rPr>
            </w:pPr>
          </w:p>
        </w:tc>
        <w:tc>
          <w:tcPr>
            <w:tcW w:w="1360" w:type="dxa"/>
            <w:tcBorders>
              <w:top w:val="nil"/>
              <w:left w:val="nil"/>
              <w:bottom w:val="nil"/>
              <w:right w:val="nil"/>
            </w:tcBorders>
          </w:tcPr>
          <w:p w14:paraId="2B28E6DC" w14:textId="77777777" w:rsidR="001124D9" w:rsidRDefault="001124D9">
            <w:pPr>
              <w:spacing w:after="0" w:line="256" w:lineRule="auto"/>
              <w:ind w:left="0" w:right="0" w:firstLine="0"/>
              <w:rPr>
                <w:ins w:id="469" w:author="Author"/>
                <w:sz w:val="20"/>
              </w:rPr>
            </w:pPr>
          </w:p>
        </w:tc>
        <w:tc>
          <w:tcPr>
            <w:tcW w:w="1352" w:type="dxa"/>
            <w:tcBorders>
              <w:top w:val="nil"/>
              <w:left w:val="nil"/>
              <w:bottom w:val="nil"/>
              <w:right w:val="nil"/>
            </w:tcBorders>
          </w:tcPr>
          <w:p w14:paraId="5B2D3E6B" w14:textId="77777777" w:rsidR="001124D9" w:rsidRDefault="001124D9">
            <w:pPr>
              <w:spacing w:after="0" w:line="256" w:lineRule="auto"/>
              <w:ind w:left="0" w:right="0" w:firstLine="0"/>
              <w:rPr>
                <w:ins w:id="470" w:author="Author"/>
                <w:sz w:val="20"/>
              </w:rPr>
            </w:pPr>
          </w:p>
        </w:tc>
      </w:tr>
      <w:tr w:rsidR="001124D9" w14:paraId="78AF52B7" w14:textId="77777777" w:rsidTr="001124D9">
        <w:trPr>
          <w:trHeight w:val="258"/>
          <w:ins w:id="471" w:author="Author"/>
        </w:trPr>
        <w:tc>
          <w:tcPr>
            <w:tcW w:w="2065" w:type="dxa"/>
            <w:tcBorders>
              <w:top w:val="nil"/>
              <w:left w:val="nil"/>
              <w:bottom w:val="nil"/>
              <w:right w:val="nil"/>
            </w:tcBorders>
            <w:hideMark/>
          </w:tcPr>
          <w:p w14:paraId="7D3EA2A1" w14:textId="77777777" w:rsidR="001124D9" w:rsidRDefault="001124D9">
            <w:pPr>
              <w:spacing w:after="0" w:line="256" w:lineRule="auto"/>
              <w:ind w:left="0" w:right="0" w:firstLine="0"/>
              <w:rPr>
                <w:ins w:id="472" w:author="Author"/>
                <w:sz w:val="20"/>
              </w:rPr>
            </w:pPr>
            <w:ins w:id="473" w:author="Author">
              <w:r>
                <w:rPr>
                  <w:sz w:val="20"/>
                </w:rPr>
                <w:t>Region, n (%)</w:t>
              </w:r>
            </w:ins>
          </w:p>
        </w:tc>
        <w:tc>
          <w:tcPr>
            <w:tcW w:w="1170" w:type="dxa"/>
            <w:tcBorders>
              <w:top w:val="nil"/>
              <w:left w:val="nil"/>
              <w:bottom w:val="nil"/>
              <w:right w:val="nil"/>
            </w:tcBorders>
          </w:tcPr>
          <w:p w14:paraId="66F2082D" w14:textId="77777777" w:rsidR="001124D9" w:rsidRDefault="001124D9">
            <w:pPr>
              <w:spacing w:after="0" w:line="256" w:lineRule="auto"/>
              <w:ind w:left="0" w:right="0" w:firstLine="0"/>
              <w:rPr>
                <w:ins w:id="474" w:author="Author"/>
                <w:sz w:val="20"/>
              </w:rPr>
            </w:pPr>
          </w:p>
        </w:tc>
        <w:tc>
          <w:tcPr>
            <w:tcW w:w="1260" w:type="dxa"/>
            <w:tcBorders>
              <w:top w:val="nil"/>
              <w:left w:val="nil"/>
              <w:bottom w:val="nil"/>
              <w:right w:val="nil"/>
            </w:tcBorders>
          </w:tcPr>
          <w:p w14:paraId="6E3092C4" w14:textId="77777777" w:rsidR="001124D9" w:rsidRDefault="001124D9">
            <w:pPr>
              <w:spacing w:after="0" w:line="256" w:lineRule="auto"/>
              <w:ind w:left="0" w:right="0" w:firstLine="0"/>
              <w:rPr>
                <w:ins w:id="475" w:author="Author"/>
                <w:sz w:val="20"/>
              </w:rPr>
            </w:pPr>
          </w:p>
        </w:tc>
        <w:tc>
          <w:tcPr>
            <w:tcW w:w="1202" w:type="dxa"/>
            <w:tcBorders>
              <w:top w:val="nil"/>
              <w:left w:val="nil"/>
              <w:bottom w:val="nil"/>
              <w:right w:val="nil"/>
            </w:tcBorders>
          </w:tcPr>
          <w:p w14:paraId="587B6309" w14:textId="77777777" w:rsidR="001124D9" w:rsidRDefault="001124D9">
            <w:pPr>
              <w:spacing w:after="0" w:line="256" w:lineRule="auto"/>
              <w:ind w:left="0" w:right="0" w:firstLine="0"/>
              <w:rPr>
                <w:ins w:id="476" w:author="Author"/>
                <w:sz w:val="20"/>
              </w:rPr>
            </w:pPr>
          </w:p>
        </w:tc>
        <w:tc>
          <w:tcPr>
            <w:tcW w:w="1339" w:type="dxa"/>
            <w:tcBorders>
              <w:top w:val="nil"/>
              <w:left w:val="nil"/>
              <w:bottom w:val="nil"/>
              <w:right w:val="nil"/>
            </w:tcBorders>
          </w:tcPr>
          <w:p w14:paraId="10933799" w14:textId="77777777" w:rsidR="001124D9" w:rsidRDefault="001124D9">
            <w:pPr>
              <w:spacing w:after="0" w:line="256" w:lineRule="auto"/>
              <w:ind w:left="0" w:right="0" w:firstLine="0"/>
              <w:rPr>
                <w:ins w:id="477" w:author="Author"/>
                <w:sz w:val="20"/>
              </w:rPr>
            </w:pPr>
          </w:p>
        </w:tc>
        <w:tc>
          <w:tcPr>
            <w:tcW w:w="1360" w:type="dxa"/>
            <w:tcBorders>
              <w:top w:val="nil"/>
              <w:left w:val="nil"/>
              <w:bottom w:val="nil"/>
              <w:right w:val="nil"/>
            </w:tcBorders>
          </w:tcPr>
          <w:p w14:paraId="7AC8AE90" w14:textId="77777777" w:rsidR="001124D9" w:rsidRDefault="001124D9">
            <w:pPr>
              <w:spacing w:after="0" w:line="256" w:lineRule="auto"/>
              <w:ind w:left="0" w:right="0" w:firstLine="0"/>
              <w:rPr>
                <w:ins w:id="478" w:author="Author"/>
                <w:sz w:val="20"/>
              </w:rPr>
            </w:pPr>
          </w:p>
        </w:tc>
        <w:tc>
          <w:tcPr>
            <w:tcW w:w="1352" w:type="dxa"/>
            <w:tcBorders>
              <w:top w:val="nil"/>
              <w:left w:val="nil"/>
              <w:bottom w:val="nil"/>
              <w:right w:val="nil"/>
            </w:tcBorders>
          </w:tcPr>
          <w:p w14:paraId="7FDDBD2D" w14:textId="77777777" w:rsidR="001124D9" w:rsidRDefault="001124D9">
            <w:pPr>
              <w:spacing w:after="0" w:line="256" w:lineRule="auto"/>
              <w:ind w:left="0" w:right="0" w:firstLine="0"/>
              <w:rPr>
                <w:ins w:id="479" w:author="Author"/>
                <w:sz w:val="20"/>
              </w:rPr>
            </w:pPr>
          </w:p>
        </w:tc>
      </w:tr>
      <w:tr w:rsidR="001124D9" w14:paraId="006DC009" w14:textId="77777777" w:rsidTr="001124D9">
        <w:trPr>
          <w:trHeight w:val="258"/>
          <w:ins w:id="480" w:author="Author"/>
        </w:trPr>
        <w:tc>
          <w:tcPr>
            <w:tcW w:w="2065" w:type="dxa"/>
            <w:tcBorders>
              <w:top w:val="nil"/>
              <w:left w:val="nil"/>
              <w:bottom w:val="nil"/>
              <w:right w:val="nil"/>
            </w:tcBorders>
            <w:hideMark/>
          </w:tcPr>
          <w:p w14:paraId="790541EB" w14:textId="77777777" w:rsidR="001124D9" w:rsidRDefault="001124D9">
            <w:pPr>
              <w:spacing w:after="0" w:line="256" w:lineRule="auto"/>
              <w:ind w:left="0" w:right="0" w:firstLine="0"/>
              <w:rPr>
                <w:ins w:id="481" w:author="Author"/>
                <w:sz w:val="20"/>
              </w:rPr>
            </w:pPr>
            <w:ins w:id="482" w:author="Author">
              <w:r>
                <w:rPr>
                  <w:sz w:val="20"/>
                </w:rPr>
                <w:t xml:space="preserve">   Northeast</w:t>
              </w:r>
            </w:ins>
          </w:p>
        </w:tc>
        <w:tc>
          <w:tcPr>
            <w:tcW w:w="1170" w:type="dxa"/>
            <w:tcBorders>
              <w:top w:val="nil"/>
              <w:left w:val="nil"/>
              <w:bottom w:val="nil"/>
              <w:right w:val="nil"/>
            </w:tcBorders>
          </w:tcPr>
          <w:p w14:paraId="59BED5EC" w14:textId="77777777" w:rsidR="001124D9" w:rsidRDefault="001124D9">
            <w:pPr>
              <w:spacing w:after="0" w:line="256" w:lineRule="auto"/>
              <w:ind w:left="0" w:right="0" w:firstLine="0"/>
              <w:rPr>
                <w:ins w:id="483" w:author="Author"/>
                <w:sz w:val="20"/>
              </w:rPr>
            </w:pPr>
          </w:p>
        </w:tc>
        <w:tc>
          <w:tcPr>
            <w:tcW w:w="1260" w:type="dxa"/>
            <w:tcBorders>
              <w:top w:val="nil"/>
              <w:left w:val="nil"/>
              <w:bottom w:val="nil"/>
              <w:right w:val="nil"/>
            </w:tcBorders>
          </w:tcPr>
          <w:p w14:paraId="09219AD3" w14:textId="77777777" w:rsidR="001124D9" w:rsidRDefault="001124D9">
            <w:pPr>
              <w:spacing w:after="0" w:line="256" w:lineRule="auto"/>
              <w:ind w:left="0" w:right="0" w:firstLine="0"/>
              <w:rPr>
                <w:ins w:id="484" w:author="Author"/>
                <w:sz w:val="20"/>
              </w:rPr>
            </w:pPr>
          </w:p>
        </w:tc>
        <w:tc>
          <w:tcPr>
            <w:tcW w:w="1202" w:type="dxa"/>
            <w:tcBorders>
              <w:top w:val="nil"/>
              <w:left w:val="nil"/>
              <w:bottom w:val="nil"/>
              <w:right w:val="nil"/>
            </w:tcBorders>
          </w:tcPr>
          <w:p w14:paraId="693D4D31" w14:textId="77777777" w:rsidR="001124D9" w:rsidRDefault="001124D9">
            <w:pPr>
              <w:spacing w:after="0" w:line="256" w:lineRule="auto"/>
              <w:ind w:left="0" w:right="0" w:firstLine="0"/>
              <w:rPr>
                <w:ins w:id="485" w:author="Author"/>
                <w:sz w:val="20"/>
              </w:rPr>
            </w:pPr>
          </w:p>
        </w:tc>
        <w:tc>
          <w:tcPr>
            <w:tcW w:w="1339" w:type="dxa"/>
            <w:tcBorders>
              <w:top w:val="nil"/>
              <w:left w:val="nil"/>
              <w:bottom w:val="nil"/>
              <w:right w:val="nil"/>
            </w:tcBorders>
          </w:tcPr>
          <w:p w14:paraId="6FC74802" w14:textId="77777777" w:rsidR="001124D9" w:rsidRDefault="001124D9">
            <w:pPr>
              <w:spacing w:after="0" w:line="256" w:lineRule="auto"/>
              <w:ind w:left="0" w:right="0" w:firstLine="0"/>
              <w:rPr>
                <w:ins w:id="486" w:author="Author"/>
                <w:sz w:val="20"/>
              </w:rPr>
            </w:pPr>
          </w:p>
        </w:tc>
        <w:tc>
          <w:tcPr>
            <w:tcW w:w="1360" w:type="dxa"/>
            <w:tcBorders>
              <w:top w:val="nil"/>
              <w:left w:val="nil"/>
              <w:bottom w:val="nil"/>
              <w:right w:val="nil"/>
            </w:tcBorders>
          </w:tcPr>
          <w:p w14:paraId="4B22748E" w14:textId="77777777" w:rsidR="001124D9" w:rsidRDefault="001124D9">
            <w:pPr>
              <w:spacing w:after="0" w:line="256" w:lineRule="auto"/>
              <w:ind w:left="0" w:right="0" w:firstLine="0"/>
              <w:rPr>
                <w:ins w:id="487" w:author="Author"/>
                <w:sz w:val="20"/>
              </w:rPr>
            </w:pPr>
          </w:p>
        </w:tc>
        <w:tc>
          <w:tcPr>
            <w:tcW w:w="1352" w:type="dxa"/>
            <w:tcBorders>
              <w:top w:val="nil"/>
              <w:left w:val="nil"/>
              <w:bottom w:val="nil"/>
              <w:right w:val="nil"/>
            </w:tcBorders>
          </w:tcPr>
          <w:p w14:paraId="03DE40EF" w14:textId="77777777" w:rsidR="001124D9" w:rsidRDefault="001124D9">
            <w:pPr>
              <w:spacing w:after="0" w:line="256" w:lineRule="auto"/>
              <w:ind w:left="0" w:right="0" w:firstLine="0"/>
              <w:rPr>
                <w:ins w:id="488" w:author="Author"/>
                <w:sz w:val="20"/>
              </w:rPr>
            </w:pPr>
          </w:p>
        </w:tc>
      </w:tr>
      <w:tr w:rsidR="001124D9" w14:paraId="1D74FC6A" w14:textId="77777777" w:rsidTr="001124D9">
        <w:trPr>
          <w:trHeight w:val="258"/>
          <w:ins w:id="489" w:author="Author"/>
        </w:trPr>
        <w:tc>
          <w:tcPr>
            <w:tcW w:w="2065" w:type="dxa"/>
            <w:tcBorders>
              <w:top w:val="nil"/>
              <w:left w:val="nil"/>
              <w:bottom w:val="nil"/>
              <w:right w:val="nil"/>
            </w:tcBorders>
            <w:hideMark/>
          </w:tcPr>
          <w:p w14:paraId="0D6CB705" w14:textId="77777777" w:rsidR="001124D9" w:rsidRDefault="001124D9">
            <w:pPr>
              <w:spacing w:after="0" w:line="256" w:lineRule="auto"/>
              <w:ind w:left="0" w:right="0" w:firstLine="0"/>
              <w:rPr>
                <w:ins w:id="490" w:author="Author"/>
                <w:sz w:val="20"/>
              </w:rPr>
            </w:pPr>
            <w:ins w:id="491" w:author="Author">
              <w:r>
                <w:rPr>
                  <w:sz w:val="20"/>
                </w:rPr>
                <w:t xml:space="preserve">   Midwest</w:t>
              </w:r>
            </w:ins>
          </w:p>
        </w:tc>
        <w:tc>
          <w:tcPr>
            <w:tcW w:w="1170" w:type="dxa"/>
            <w:tcBorders>
              <w:top w:val="nil"/>
              <w:left w:val="nil"/>
              <w:bottom w:val="nil"/>
              <w:right w:val="nil"/>
            </w:tcBorders>
          </w:tcPr>
          <w:p w14:paraId="1EB5F291" w14:textId="77777777" w:rsidR="001124D9" w:rsidRDefault="001124D9">
            <w:pPr>
              <w:spacing w:after="0" w:line="256" w:lineRule="auto"/>
              <w:ind w:left="0" w:right="0" w:firstLine="0"/>
              <w:rPr>
                <w:ins w:id="492" w:author="Author"/>
                <w:sz w:val="20"/>
              </w:rPr>
            </w:pPr>
          </w:p>
        </w:tc>
        <w:tc>
          <w:tcPr>
            <w:tcW w:w="1260" w:type="dxa"/>
            <w:tcBorders>
              <w:top w:val="nil"/>
              <w:left w:val="nil"/>
              <w:bottom w:val="nil"/>
              <w:right w:val="nil"/>
            </w:tcBorders>
          </w:tcPr>
          <w:p w14:paraId="4527690C" w14:textId="77777777" w:rsidR="001124D9" w:rsidRDefault="001124D9">
            <w:pPr>
              <w:spacing w:after="0" w:line="256" w:lineRule="auto"/>
              <w:ind w:left="0" w:right="0" w:firstLine="0"/>
              <w:rPr>
                <w:ins w:id="493" w:author="Author"/>
                <w:sz w:val="20"/>
              </w:rPr>
            </w:pPr>
          </w:p>
        </w:tc>
        <w:tc>
          <w:tcPr>
            <w:tcW w:w="1202" w:type="dxa"/>
            <w:tcBorders>
              <w:top w:val="nil"/>
              <w:left w:val="nil"/>
              <w:bottom w:val="nil"/>
              <w:right w:val="nil"/>
            </w:tcBorders>
          </w:tcPr>
          <w:p w14:paraId="13F5D4AE" w14:textId="77777777" w:rsidR="001124D9" w:rsidRDefault="001124D9">
            <w:pPr>
              <w:spacing w:after="0" w:line="256" w:lineRule="auto"/>
              <w:ind w:left="0" w:right="0" w:firstLine="0"/>
              <w:rPr>
                <w:ins w:id="494" w:author="Author"/>
                <w:sz w:val="20"/>
              </w:rPr>
            </w:pPr>
          </w:p>
        </w:tc>
        <w:tc>
          <w:tcPr>
            <w:tcW w:w="1339" w:type="dxa"/>
            <w:tcBorders>
              <w:top w:val="nil"/>
              <w:left w:val="nil"/>
              <w:bottom w:val="nil"/>
              <w:right w:val="nil"/>
            </w:tcBorders>
          </w:tcPr>
          <w:p w14:paraId="58ECD4CD" w14:textId="77777777" w:rsidR="001124D9" w:rsidRDefault="001124D9">
            <w:pPr>
              <w:spacing w:after="0" w:line="256" w:lineRule="auto"/>
              <w:ind w:left="0" w:right="0" w:firstLine="0"/>
              <w:rPr>
                <w:ins w:id="495" w:author="Author"/>
                <w:sz w:val="20"/>
              </w:rPr>
            </w:pPr>
          </w:p>
        </w:tc>
        <w:tc>
          <w:tcPr>
            <w:tcW w:w="1360" w:type="dxa"/>
            <w:tcBorders>
              <w:top w:val="nil"/>
              <w:left w:val="nil"/>
              <w:bottom w:val="nil"/>
              <w:right w:val="nil"/>
            </w:tcBorders>
          </w:tcPr>
          <w:p w14:paraId="10ACA227" w14:textId="77777777" w:rsidR="001124D9" w:rsidRDefault="001124D9">
            <w:pPr>
              <w:spacing w:after="0" w:line="256" w:lineRule="auto"/>
              <w:ind w:left="0" w:right="0" w:firstLine="0"/>
              <w:rPr>
                <w:ins w:id="496" w:author="Author"/>
                <w:sz w:val="20"/>
              </w:rPr>
            </w:pPr>
          </w:p>
        </w:tc>
        <w:tc>
          <w:tcPr>
            <w:tcW w:w="1352" w:type="dxa"/>
            <w:tcBorders>
              <w:top w:val="nil"/>
              <w:left w:val="nil"/>
              <w:bottom w:val="nil"/>
              <w:right w:val="nil"/>
            </w:tcBorders>
          </w:tcPr>
          <w:p w14:paraId="49D5784D" w14:textId="77777777" w:rsidR="001124D9" w:rsidRDefault="001124D9">
            <w:pPr>
              <w:spacing w:after="0" w:line="256" w:lineRule="auto"/>
              <w:ind w:left="0" w:right="0" w:firstLine="0"/>
              <w:rPr>
                <w:ins w:id="497" w:author="Author"/>
                <w:sz w:val="20"/>
              </w:rPr>
            </w:pPr>
          </w:p>
        </w:tc>
      </w:tr>
      <w:tr w:rsidR="001124D9" w14:paraId="274BD09F" w14:textId="77777777" w:rsidTr="001124D9">
        <w:trPr>
          <w:trHeight w:val="258"/>
          <w:ins w:id="498" w:author="Author"/>
        </w:trPr>
        <w:tc>
          <w:tcPr>
            <w:tcW w:w="2065" w:type="dxa"/>
            <w:tcBorders>
              <w:top w:val="nil"/>
              <w:left w:val="nil"/>
              <w:bottom w:val="nil"/>
              <w:right w:val="nil"/>
            </w:tcBorders>
            <w:hideMark/>
          </w:tcPr>
          <w:p w14:paraId="2C042B34" w14:textId="77777777" w:rsidR="001124D9" w:rsidRDefault="001124D9">
            <w:pPr>
              <w:spacing w:after="0" w:line="256" w:lineRule="auto"/>
              <w:ind w:left="0" w:right="0" w:firstLine="0"/>
              <w:rPr>
                <w:ins w:id="499" w:author="Author"/>
                <w:sz w:val="20"/>
              </w:rPr>
            </w:pPr>
            <w:ins w:id="500" w:author="Author">
              <w:r>
                <w:rPr>
                  <w:sz w:val="20"/>
                </w:rPr>
                <w:t xml:space="preserve">   South</w:t>
              </w:r>
            </w:ins>
          </w:p>
        </w:tc>
        <w:tc>
          <w:tcPr>
            <w:tcW w:w="1170" w:type="dxa"/>
            <w:tcBorders>
              <w:top w:val="nil"/>
              <w:left w:val="nil"/>
              <w:bottom w:val="nil"/>
              <w:right w:val="nil"/>
            </w:tcBorders>
          </w:tcPr>
          <w:p w14:paraId="36FA2250" w14:textId="77777777" w:rsidR="001124D9" w:rsidRDefault="001124D9">
            <w:pPr>
              <w:spacing w:after="0" w:line="256" w:lineRule="auto"/>
              <w:ind w:left="0" w:right="0" w:firstLine="0"/>
              <w:rPr>
                <w:ins w:id="501" w:author="Author"/>
                <w:sz w:val="20"/>
              </w:rPr>
            </w:pPr>
          </w:p>
        </w:tc>
        <w:tc>
          <w:tcPr>
            <w:tcW w:w="1260" w:type="dxa"/>
            <w:tcBorders>
              <w:top w:val="nil"/>
              <w:left w:val="nil"/>
              <w:bottom w:val="nil"/>
              <w:right w:val="nil"/>
            </w:tcBorders>
          </w:tcPr>
          <w:p w14:paraId="35032849" w14:textId="77777777" w:rsidR="001124D9" w:rsidRDefault="001124D9">
            <w:pPr>
              <w:spacing w:after="0" w:line="256" w:lineRule="auto"/>
              <w:ind w:left="0" w:right="0" w:firstLine="0"/>
              <w:rPr>
                <w:ins w:id="502" w:author="Author"/>
                <w:sz w:val="20"/>
              </w:rPr>
            </w:pPr>
          </w:p>
        </w:tc>
        <w:tc>
          <w:tcPr>
            <w:tcW w:w="1202" w:type="dxa"/>
            <w:tcBorders>
              <w:top w:val="nil"/>
              <w:left w:val="nil"/>
              <w:bottom w:val="nil"/>
              <w:right w:val="nil"/>
            </w:tcBorders>
          </w:tcPr>
          <w:p w14:paraId="552D4E76" w14:textId="77777777" w:rsidR="001124D9" w:rsidRDefault="001124D9">
            <w:pPr>
              <w:spacing w:after="0" w:line="256" w:lineRule="auto"/>
              <w:ind w:left="0" w:right="0" w:firstLine="0"/>
              <w:rPr>
                <w:ins w:id="503" w:author="Author"/>
                <w:sz w:val="20"/>
              </w:rPr>
            </w:pPr>
          </w:p>
        </w:tc>
        <w:tc>
          <w:tcPr>
            <w:tcW w:w="1339" w:type="dxa"/>
            <w:tcBorders>
              <w:top w:val="nil"/>
              <w:left w:val="nil"/>
              <w:bottom w:val="nil"/>
              <w:right w:val="nil"/>
            </w:tcBorders>
          </w:tcPr>
          <w:p w14:paraId="4627EBD2" w14:textId="77777777" w:rsidR="001124D9" w:rsidRDefault="001124D9">
            <w:pPr>
              <w:spacing w:after="0" w:line="256" w:lineRule="auto"/>
              <w:ind w:left="0" w:right="0" w:firstLine="0"/>
              <w:rPr>
                <w:ins w:id="504" w:author="Author"/>
                <w:sz w:val="20"/>
              </w:rPr>
            </w:pPr>
          </w:p>
        </w:tc>
        <w:tc>
          <w:tcPr>
            <w:tcW w:w="1360" w:type="dxa"/>
            <w:tcBorders>
              <w:top w:val="nil"/>
              <w:left w:val="nil"/>
              <w:bottom w:val="nil"/>
              <w:right w:val="nil"/>
            </w:tcBorders>
          </w:tcPr>
          <w:p w14:paraId="048EA0CC" w14:textId="77777777" w:rsidR="001124D9" w:rsidRDefault="001124D9">
            <w:pPr>
              <w:spacing w:after="0" w:line="256" w:lineRule="auto"/>
              <w:ind w:left="0" w:right="0" w:firstLine="0"/>
              <w:rPr>
                <w:ins w:id="505" w:author="Author"/>
                <w:sz w:val="20"/>
              </w:rPr>
            </w:pPr>
          </w:p>
        </w:tc>
        <w:tc>
          <w:tcPr>
            <w:tcW w:w="1352" w:type="dxa"/>
            <w:tcBorders>
              <w:top w:val="nil"/>
              <w:left w:val="nil"/>
              <w:bottom w:val="nil"/>
              <w:right w:val="nil"/>
            </w:tcBorders>
          </w:tcPr>
          <w:p w14:paraId="6EBB6CDA" w14:textId="77777777" w:rsidR="001124D9" w:rsidRDefault="001124D9">
            <w:pPr>
              <w:spacing w:after="0" w:line="256" w:lineRule="auto"/>
              <w:ind w:left="0" w:right="0" w:firstLine="0"/>
              <w:rPr>
                <w:ins w:id="506" w:author="Author"/>
                <w:sz w:val="20"/>
              </w:rPr>
            </w:pPr>
          </w:p>
        </w:tc>
      </w:tr>
      <w:tr w:rsidR="001124D9" w14:paraId="593A25F4" w14:textId="77777777" w:rsidTr="001124D9">
        <w:trPr>
          <w:trHeight w:val="258"/>
          <w:ins w:id="507" w:author="Author"/>
        </w:trPr>
        <w:tc>
          <w:tcPr>
            <w:tcW w:w="2065" w:type="dxa"/>
            <w:tcBorders>
              <w:top w:val="nil"/>
              <w:left w:val="nil"/>
              <w:bottom w:val="nil"/>
              <w:right w:val="nil"/>
            </w:tcBorders>
            <w:hideMark/>
          </w:tcPr>
          <w:p w14:paraId="228F2D1E" w14:textId="77777777" w:rsidR="001124D9" w:rsidRDefault="001124D9">
            <w:pPr>
              <w:spacing w:after="0" w:line="256" w:lineRule="auto"/>
              <w:ind w:left="0" w:right="0" w:firstLine="0"/>
              <w:rPr>
                <w:ins w:id="508" w:author="Author"/>
                <w:sz w:val="20"/>
              </w:rPr>
            </w:pPr>
            <w:ins w:id="509" w:author="Author">
              <w:r>
                <w:rPr>
                  <w:sz w:val="20"/>
                </w:rPr>
                <w:t xml:space="preserve">   West</w:t>
              </w:r>
            </w:ins>
          </w:p>
        </w:tc>
        <w:tc>
          <w:tcPr>
            <w:tcW w:w="1170" w:type="dxa"/>
            <w:tcBorders>
              <w:top w:val="nil"/>
              <w:left w:val="nil"/>
              <w:bottom w:val="nil"/>
              <w:right w:val="nil"/>
            </w:tcBorders>
          </w:tcPr>
          <w:p w14:paraId="69C2AB11" w14:textId="77777777" w:rsidR="001124D9" w:rsidRDefault="001124D9">
            <w:pPr>
              <w:spacing w:after="0" w:line="256" w:lineRule="auto"/>
              <w:ind w:left="0" w:right="0" w:firstLine="0"/>
              <w:rPr>
                <w:ins w:id="510" w:author="Author"/>
                <w:sz w:val="20"/>
              </w:rPr>
            </w:pPr>
          </w:p>
        </w:tc>
        <w:tc>
          <w:tcPr>
            <w:tcW w:w="1260" w:type="dxa"/>
            <w:tcBorders>
              <w:top w:val="nil"/>
              <w:left w:val="nil"/>
              <w:bottom w:val="nil"/>
              <w:right w:val="nil"/>
            </w:tcBorders>
          </w:tcPr>
          <w:p w14:paraId="6C299CD7" w14:textId="77777777" w:rsidR="001124D9" w:rsidRDefault="001124D9">
            <w:pPr>
              <w:spacing w:after="0" w:line="256" w:lineRule="auto"/>
              <w:ind w:left="0" w:right="0" w:firstLine="0"/>
              <w:rPr>
                <w:ins w:id="511" w:author="Author"/>
                <w:sz w:val="20"/>
              </w:rPr>
            </w:pPr>
          </w:p>
        </w:tc>
        <w:tc>
          <w:tcPr>
            <w:tcW w:w="1202" w:type="dxa"/>
            <w:tcBorders>
              <w:top w:val="nil"/>
              <w:left w:val="nil"/>
              <w:bottom w:val="nil"/>
              <w:right w:val="nil"/>
            </w:tcBorders>
          </w:tcPr>
          <w:p w14:paraId="1372D301" w14:textId="77777777" w:rsidR="001124D9" w:rsidRDefault="001124D9">
            <w:pPr>
              <w:spacing w:after="0" w:line="256" w:lineRule="auto"/>
              <w:ind w:left="0" w:right="0" w:firstLine="0"/>
              <w:rPr>
                <w:ins w:id="512" w:author="Author"/>
                <w:sz w:val="20"/>
              </w:rPr>
            </w:pPr>
          </w:p>
        </w:tc>
        <w:tc>
          <w:tcPr>
            <w:tcW w:w="1339" w:type="dxa"/>
            <w:tcBorders>
              <w:top w:val="nil"/>
              <w:left w:val="nil"/>
              <w:bottom w:val="nil"/>
              <w:right w:val="nil"/>
            </w:tcBorders>
          </w:tcPr>
          <w:p w14:paraId="37157A3F" w14:textId="77777777" w:rsidR="001124D9" w:rsidRDefault="001124D9">
            <w:pPr>
              <w:spacing w:after="0" w:line="256" w:lineRule="auto"/>
              <w:ind w:left="0" w:right="0" w:firstLine="0"/>
              <w:rPr>
                <w:ins w:id="513" w:author="Author"/>
                <w:sz w:val="20"/>
              </w:rPr>
            </w:pPr>
          </w:p>
        </w:tc>
        <w:tc>
          <w:tcPr>
            <w:tcW w:w="1360" w:type="dxa"/>
            <w:tcBorders>
              <w:top w:val="nil"/>
              <w:left w:val="nil"/>
              <w:bottom w:val="nil"/>
              <w:right w:val="nil"/>
            </w:tcBorders>
          </w:tcPr>
          <w:p w14:paraId="4DFF9528" w14:textId="77777777" w:rsidR="001124D9" w:rsidRDefault="001124D9">
            <w:pPr>
              <w:spacing w:after="0" w:line="256" w:lineRule="auto"/>
              <w:ind w:left="0" w:right="0" w:firstLine="0"/>
              <w:rPr>
                <w:ins w:id="514" w:author="Author"/>
                <w:sz w:val="20"/>
              </w:rPr>
            </w:pPr>
          </w:p>
        </w:tc>
        <w:tc>
          <w:tcPr>
            <w:tcW w:w="1352" w:type="dxa"/>
            <w:tcBorders>
              <w:top w:val="nil"/>
              <w:left w:val="nil"/>
              <w:bottom w:val="nil"/>
              <w:right w:val="nil"/>
            </w:tcBorders>
          </w:tcPr>
          <w:p w14:paraId="610A0A4D" w14:textId="77777777" w:rsidR="001124D9" w:rsidRDefault="001124D9">
            <w:pPr>
              <w:spacing w:after="0" w:line="256" w:lineRule="auto"/>
              <w:ind w:left="0" w:right="0" w:firstLine="0"/>
              <w:rPr>
                <w:ins w:id="515" w:author="Author"/>
                <w:sz w:val="20"/>
              </w:rPr>
            </w:pPr>
          </w:p>
        </w:tc>
      </w:tr>
      <w:tr w:rsidR="001124D9" w14:paraId="135A2B28" w14:textId="77777777" w:rsidTr="001124D9">
        <w:trPr>
          <w:trHeight w:val="258"/>
          <w:ins w:id="516" w:author="Author"/>
        </w:trPr>
        <w:tc>
          <w:tcPr>
            <w:tcW w:w="2065" w:type="dxa"/>
            <w:tcBorders>
              <w:top w:val="nil"/>
              <w:left w:val="nil"/>
              <w:bottom w:val="nil"/>
              <w:right w:val="nil"/>
            </w:tcBorders>
            <w:hideMark/>
          </w:tcPr>
          <w:p w14:paraId="26CEF6C1" w14:textId="77777777" w:rsidR="001124D9" w:rsidRDefault="001124D9">
            <w:pPr>
              <w:spacing w:after="0" w:line="256" w:lineRule="auto"/>
              <w:ind w:left="0" w:right="0" w:firstLine="0"/>
              <w:rPr>
                <w:ins w:id="517" w:author="Author"/>
                <w:sz w:val="20"/>
              </w:rPr>
            </w:pPr>
            <w:ins w:id="518" w:author="Author">
              <w:r>
                <w:rPr>
                  <w:sz w:val="20"/>
                </w:rPr>
                <w:t>Rural/Urban, n (%)</w:t>
              </w:r>
            </w:ins>
          </w:p>
        </w:tc>
        <w:tc>
          <w:tcPr>
            <w:tcW w:w="1170" w:type="dxa"/>
            <w:tcBorders>
              <w:top w:val="nil"/>
              <w:left w:val="nil"/>
              <w:bottom w:val="nil"/>
              <w:right w:val="nil"/>
            </w:tcBorders>
          </w:tcPr>
          <w:p w14:paraId="6CDD2047" w14:textId="77777777" w:rsidR="001124D9" w:rsidRDefault="001124D9">
            <w:pPr>
              <w:spacing w:after="0" w:line="256" w:lineRule="auto"/>
              <w:ind w:left="0" w:right="0" w:firstLine="0"/>
              <w:rPr>
                <w:ins w:id="519" w:author="Author"/>
                <w:sz w:val="20"/>
              </w:rPr>
            </w:pPr>
          </w:p>
        </w:tc>
        <w:tc>
          <w:tcPr>
            <w:tcW w:w="1260" w:type="dxa"/>
            <w:tcBorders>
              <w:top w:val="nil"/>
              <w:left w:val="nil"/>
              <w:bottom w:val="nil"/>
              <w:right w:val="nil"/>
            </w:tcBorders>
          </w:tcPr>
          <w:p w14:paraId="7A2C3FA5" w14:textId="77777777" w:rsidR="001124D9" w:rsidRDefault="001124D9">
            <w:pPr>
              <w:spacing w:after="0" w:line="256" w:lineRule="auto"/>
              <w:ind w:left="0" w:right="0" w:firstLine="0"/>
              <w:rPr>
                <w:ins w:id="520" w:author="Author"/>
                <w:sz w:val="20"/>
              </w:rPr>
            </w:pPr>
          </w:p>
        </w:tc>
        <w:tc>
          <w:tcPr>
            <w:tcW w:w="1202" w:type="dxa"/>
            <w:tcBorders>
              <w:top w:val="nil"/>
              <w:left w:val="nil"/>
              <w:bottom w:val="nil"/>
              <w:right w:val="nil"/>
            </w:tcBorders>
          </w:tcPr>
          <w:p w14:paraId="0E92A6E3" w14:textId="77777777" w:rsidR="001124D9" w:rsidRDefault="001124D9">
            <w:pPr>
              <w:spacing w:after="0" w:line="256" w:lineRule="auto"/>
              <w:ind w:left="0" w:right="0" w:firstLine="0"/>
              <w:rPr>
                <w:ins w:id="521" w:author="Author"/>
                <w:sz w:val="20"/>
              </w:rPr>
            </w:pPr>
          </w:p>
        </w:tc>
        <w:tc>
          <w:tcPr>
            <w:tcW w:w="1339" w:type="dxa"/>
            <w:tcBorders>
              <w:top w:val="nil"/>
              <w:left w:val="nil"/>
              <w:bottom w:val="nil"/>
              <w:right w:val="nil"/>
            </w:tcBorders>
          </w:tcPr>
          <w:p w14:paraId="2B191561" w14:textId="77777777" w:rsidR="001124D9" w:rsidRDefault="001124D9">
            <w:pPr>
              <w:spacing w:after="0" w:line="256" w:lineRule="auto"/>
              <w:ind w:left="0" w:right="0" w:firstLine="0"/>
              <w:rPr>
                <w:ins w:id="522" w:author="Author"/>
                <w:sz w:val="20"/>
              </w:rPr>
            </w:pPr>
          </w:p>
        </w:tc>
        <w:tc>
          <w:tcPr>
            <w:tcW w:w="1360" w:type="dxa"/>
            <w:tcBorders>
              <w:top w:val="nil"/>
              <w:left w:val="nil"/>
              <w:bottom w:val="nil"/>
              <w:right w:val="nil"/>
            </w:tcBorders>
          </w:tcPr>
          <w:p w14:paraId="7C55E594" w14:textId="77777777" w:rsidR="001124D9" w:rsidRDefault="001124D9">
            <w:pPr>
              <w:spacing w:after="0" w:line="256" w:lineRule="auto"/>
              <w:ind w:left="0" w:right="0" w:firstLine="0"/>
              <w:rPr>
                <w:ins w:id="523" w:author="Author"/>
                <w:sz w:val="20"/>
              </w:rPr>
            </w:pPr>
          </w:p>
        </w:tc>
        <w:tc>
          <w:tcPr>
            <w:tcW w:w="1352" w:type="dxa"/>
            <w:tcBorders>
              <w:top w:val="nil"/>
              <w:left w:val="nil"/>
              <w:bottom w:val="nil"/>
              <w:right w:val="nil"/>
            </w:tcBorders>
          </w:tcPr>
          <w:p w14:paraId="06555994" w14:textId="77777777" w:rsidR="001124D9" w:rsidRDefault="001124D9">
            <w:pPr>
              <w:spacing w:after="0" w:line="256" w:lineRule="auto"/>
              <w:ind w:left="0" w:right="0" w:firstLine="0"/>
              <w:rPr>
                <w:ins w:id="524" w:author="Author"/>
                <w:sz w:val="20"/>
              </w:rPr>
            </w:pPr>
          </w:p>
        </w:tc>
      </w:tr>
      <w:tr w:rsidR="001124D9" w14:paraId="7F645756" w14:textId="77777777" w:rsidTr="001124D9">
        <w:trPr>
          <w:trHeight w:val="258"/>
          <w:ins w:id="525" w:author="Author"/>
        </w:trPr>
        <w:tc>
          <w:tcPr>
            <w:tcW w:w="2065" w:type="dxa"/>
            <w:tcBorders>
              <w:top w:val="nil"/>
              <w:left w:val="nil"/>
              <w:bottom w:val="nil"/>
              <w:right w:val="nil"/>
            </w:tcBorders>
            <w:hideMark/>
          </w:tcPr>
          <w:p w14:paraId="05364D57" w14:textId="77777777" w:rsidR="001124D9" w:rsidRDefault="001124D9">
            <w:pPr>
              <w:spacing w:after="0" w:line="256" w:lineRule="auto"/>
              <w:ind w:left="0" w:right="0" w:firstLine="0"/>
              <w:rPr>
                <w:ins w:id="526" w:author="Author"/>
                <w:sz w:val="20"/>
              </w:rPr>
            </w:pPr>
            <w:ins w:id="527" w:author="Author">
              <w:r>
                <w:rPr>
                  <w:sz w:val="20"/>
                </w:rPr>
                <w:t xml:space="preserve">   Rural</w:t>
              </w:r>
            </w:ins>
          </w:p>
        </w:tc>
        <w:tc>
          <w:tcPr>
            <w:tcW w:w="1170" w:type="dxa"/>
            <w:tcBorders>
              <w:top w:val="nil"/>
              <w:left w:val="nil"/>
              <w:bottom w:val="nil"/>
              <w:right w:val="nil"/>
            </w:tcBorders>
          </w:tcPr>
          <w:p w14:paraId="0F41B1BD" w14:textId="77777777" w:rsidR="001124D9" w:rsidRDefault="001124D9">
            <w:pPr>
              <w:spacing w:after="0" w:line="256" w:lineRule="auto"/>
              <w:ind w:left="0" w:right="0" w:firstLine="0"/>
              <w:rPr>
                <w:ins w:id="528" w:author="Author"/>
                <w:sz w:val="20"/>
              </w:rPr>
            </w:pPr>
          </w:p>
        </w:tc>
        <w:tc>
          <w:tcPr>
            <w:tcW w:w="1260" w:type="dxa"/>
            <w:tcBorders>
              <w:top w:val="nil"/>
              <w:left w:val="nil"/>
              <w:bottom w:val="nil"/>
              <w:right w:val="nil"/>
            </w:tcBorders>
          </w:tcPr>
          <w:p w14:paraId="664C5CCD" w14:textId="77777777" w:rsidR="001124D9" w:rsidRDefault="001124D9">
            <w:pPr>
              <w:spacing w:after="0" w:line="256" w:lineRule="auto"/>
              <w:ind w:left="0" w:right="0" w:firstLine="0"/>
              <w:rPr>
                <w:ins w:id="529" w:author="Author"/>
                <w:sz w:val="20"/>
              </w:rPr>
            </w:pPr>
          </w:p>
        </w:tc>
        <w:tc>
          <w:tcPr>
            <w:tcW w:w="1202" w:type="dxa"/>
            <w:tcBorders>
              <w:top w:val="nil"/>
              <w:left w:val="nil"/>
              <w:bottom w:val="nil"/>
              <w:right w:val="nil"/>
            </w:tcBorders>
          </w:tcPr>
          <w:p w14:paraId="1A9106B5" w14:textId="77777777" w:rsidR="001124D9" w:rsidRDefault="001124D9">
            <w:pPr>
              <w:spacing w:after="0" w:line="256" w:lineRule="auto"/>
              <w:ind w:left="0" w:right="0" w:firstLine="0"/>
              <w:rPr>
                <w:ins w:id="530" w:author="Author"/>
                <w:sz w:val="20"/>
              </w:rPr>
            </w:pPr>
          </w:p>
        </w:tc>
        <w:tc>
          <w:tcPr>
            <w:tcW w:w="1339" w:type="dxa"/>
            <w:tcBorders>
              <w:top w:val="nil"/>
              <w:left w:val="nil"/>
              <w:bottom w:val="nil"/>
              <w:right w:val="nil"/>
            </w:tcBorders>
          </w:tcPr>
          <w:p w14:paraId="48BB0640" w14:textId="77777777" w:rsidR="001124D9" w:rsidRDefault="001124D9">
            <w:pPr>
              <w:spacing w:after="0" w:line="256" w:lineRule="auto"/>
              <w:ind w:left="0" w:right="0" w:firstLine="0"/>
              <w:rPr>
                <w:ins w:id="531" w:author="Author"/>
                <w:sz w:val="20"/>
              </w:rPr>
            </w:pPr>
          </w:p>
        </w:tc>
        <w:tc>
          <w:tcPr>
            <w:tcW w:w="1360" w:type="dxa"/>
            <w:tcBorders>
              <w:top w:val="nil"/>
              <w:left w:val="nil"/>
              <w:bottom w:val="nil"/>
              <w:right w:val="nil"/>
            </w:tcBorders>
          </w:tcPr>
          <w:p w14:paraId="49EB9D71" w14:textId="77777777" w:rsidR="001124D9" w:rsidRDefault="001124D9">
            <w:pPr>
              <w:spacing w:after="0" w:line="256" w:lineRule="auto"/>
              <w:ind w:left="0" w:right="0" w:firstLine="0"/>
              <w:rPr>
                <w:ins w:id="532" w:author="Author"/>
                <w:sz w:val="20"/>
              </w:rPr>
            </w:pPr>
          </w:p>
        </w:tc>
        <w:tc>
          <w:tcPr>
            <w:tcW w:w="1352" w:type="dxa"/>
            <w:tcBorders>
              <w:top w:val="nil"/>
              <w:left w:val="nil"/>
              <w:bottom w:val="nil"/>
              <w:right w:val="nil"/>
            </w:tcBorders>
          </w:tcPr>
          <w:p w14:paraId="6F03C9DF" w14:textId="77777777" w:rsidR="001124D9" w:rsidRDefault="001124D9">
            <w:pPr>
              <w:spacing w:after="0" w:line="256" w:lineRule="auto"/>
              <w:ind w:left="0" w:right="0" w:firstLine="0"/>
              <w:rPr>
                <w:ins w:id="533" w:author="Author"/>
                <w:sz w:val="20"/>
              </w:rPr>
            </w:pPr>
          </w:p>
        </w:tc>
      </w:tr>
      <w:tr w:rsidR="001124D9" w14:paraId="24B00716" w14:textId="77777777" w:rsidTr="001124D9">
        <w:trPr>
          <w:trHeight w:val="258"/>
          <w:ins w:id="534" w:author="Author"/>
        </w:trPr>
        <w:tc>
          <w:tcPr>
            <w:tcW w:w="2065" w:type="dxa"/>
            <w:tcBorders>
              <w:top w:val="nil"/>
              <w:left w:val="nil"/>
              <w:bottom w:val="nil"/>
              <w:right w:val="nil"/>
            </w:tcBorders>
            <w:hideMark/>
          </w:tcPr>
          <w:p w14:paraId="47776AAA" w14:textId="77777777" w:rsidR="001124D9" w:rsidRDefault="001124D9">
            <w:pPr>
              <w:spacing w:after="0" w:line="256" w:lineRule="auto"/>
              <w:ind w:left="0" w:right="0" w:firstLine="0"/>
              <w:rPr>
                <w:ins w:id="535" w:author="Author"/>
                <w:sz w:val="20"/>
              </w:rPr>
            </w:pPr>
            <w:ins w:id="536" w:author="Author">
              <w:r>
                <w:rPr>
                  <w:sz w:val="20"/>
                </w:rPr>
                <w:t xml:space="preserve">   Urban</w:t>
              </w:r>
            </w:ins>
          </w:p>
        </w:tc>
        <w:tc>
          <w:tcPr>
            <w:tcW w:w="1170" w:type="dxa"/>
            <w:tcBorders>
              <w:top w:val="nil"/>
              <w:left w:val="nil"/>
              <w:bottom w:val="nil"/>
              <w:right w:val="nil"/>
            </w:tcBorders>
          </w:tcPr>
          <w:p w14:paraId="4B43CF4D" w14:textId="77777777" w:rsidR="001124D9" w:rsidRDefault="001124D9">
            <w:pPr>
              <w:spacing w:after="0" w:line="256" w:lineRule="auto"/>
              <w:ind w:left="0" w:right="0" w:firstLine="0"/>
              <w:rPr>
                <w:ins w:id="537" w:author="Author"/>
                <w:sz w:val="20"/>
              </w:rPr>
            </w:pPr>
          </w:p>
        </w:tc>
        <w:tc>
          <w:tcPr>
            <w:tcW w:w="1260" w:type="dxa"/>
            <w:tcBorders>
              <w:top w:val="nil"/>
              <w:left w:val="nil"/>
              <w:bottom w:val="nil"/>
              <w:right w:val="nil"/>
            </w:tcBorders>
          </w:tcPr>
          <w:p w14:paraId="0374AB1F" w14:textId="77777777" w:rsidR="001124D9" w:rsidRDefault="001124D9">
            <w:pPr>
              <w:spacing w:after="0" w:line="256" w:lineRule="auto"/>
              <w:ind w:left="0" w:right="0" w:firstLine="0"/>
              <w:rPr>
                <w:ins w:id="538" w:author="Author"/>
                <w:sz w:val="20"/>
              </w:rPr>
            </w:pPr>
          </w:p>
        </w:tc>
        <w:tc>
          <w:tcPr>
            <w:tcW w:w="1202" w:type="dxa"/>
            <w:tcBorders>
              <w:top w:val="nil"/>
              <w:left w:val="nil"/>
              <w:bottom w:val="nil"/>
              <w:right w:val="nil"/>
            </w:tcBorders>
          </w:tcPr>
          <w:p w14:paraId="2DD57830" w14:textId="77777777" w:rsidR="001124D9" w:rsidRDefault="001124D9">
            <w:pPr>
              <w:spacing w:after="0" w:line="256" w:lineRule="auto"/>
              <w:ind w:left="0" w:right="0" w:firstLine="0"/>
              <w:rPr>
                <w:ins w:id="539" w:author="Author"/>
                <w:sz w:val="20"/>
              </w:rPr>
            </w:pPr>
          </w:p>
        </w:tc>
        <w:tc>
          <w:tcPr>
            <w:tcW w:w="1339" w:type="dxa"/>
            <w:tcBorders>
              <w:top w:val="nil"/>
              <w:left w:val="nil"/>
              <w:bottom w:val="nil"/>
              <w:right w:val="nil"/>
            </w:tcBorders>
          </w:tcPr>
          <w:p w14:paraId="71709E8E" w14:textId="77777777" w:rsidR="001124D9" w:rsidRDefault="001124D9">
            <w:pPr>
              <w:spacing w:after="0" w:line="256" w:lineRule="auto"/>
              <w:ind w:left="0" w:right="0" w:firstLine="0"/>
              <w:rPr>
                <w:ins w:id="540" w:author="Author"/>
                <w:sz w:val="20"/>
              </w:rPr>
            </w:pPr>
          </w:p>
        </w:tc>
        <w:tc>
          <w:tcPr>
            <w:tcW w:w="1360" w:type="dxa"/>
            <w:tcBorders>
              <w:top w:val="nil"/>
              <w:left w:val="nil"/>
              <w:bottom w:val="nil"/>
              <w:right w:val="nil"/>
            </w:tcBorders>
          </w:tcPr>
          <w:p w14:paraId="087F949E" w14:textId="77777777" w:rsidR="001124D9" w:rsidRDefault="001124D9">
            <w:pPr>
              <w:spacing w:after="0" w:line="256" w:lineRule="auto"/>
              <w:ind w:left="0" w:right="0" w:firstLine="0"/>
              <w:rPr>
                <w:ins w:id="541" w:author="Author"/>
                <w:sz w:val="20"/>
              </w:rPr>
            </w:pPr>
          </w:p>
        </w:tc>
        <w:tc>
          <w:tcPr>
            <w:tcW w:w="1352" w:type="dxa"/>
            <w:tcBorders>
              <w:top w:val="nil"/>
              <w:left w:val="nil"/>
              <w:bottom w:val="nil"/>
              <w:right w:val="nil"/>
            </w:tcBorders>
          </w:tcPr>
          <w:p w14:paraId="21751B96" w14:textId="77777777" w:rsidR="001124D9" w:rsidRDefault="001124D9">
            <w:pPr>
              <w:spacing w:after="0" w:line="256" w:lineRule="auto"/>
              <w:ind w:left="0" w:right="0" w:firstLine="0"/>
              <w:rPr>
                <w:ins w:id="542" w:author="Author"/>
                <w:sz w:val="20"/>
              </w:rPr>
            </w:pPr>
          </w:p>
        </w:tc>
      </w:tr>
      <w:tr w:rsidR="001124D9" w14:paraId="515F4B19" w14:textId="77777777" w:rsidTr="001124D9">
        <w:trPr>
          <w:trHeight w:val="258"/>
          <w:ins w:id="543" w:author="Author"/>
        </w:trPr>
        <w:tc>
          <w:tcPr>
            <w:tcW w:w="2065" w:type="dxa"/>
            <w:tcBorders>
              <w:top w:val="nil"/>
              <w:left w:val="nil"/>
              <w:bottom w:val="nil"/>
              <w:right w:val="nil"/>
            </w:tcBorders>
            <w:hideMark/>
          </w:tcPr>
          <w:p w14:paraId="100C964F" w14:textId="77777777" w:rsidR="001124D9" w:rsidRDefault="001124D9">
            <w:pPr>
              <w:spacing w:after="0" w:line="256" w:lineRule="auto"/>
              <w:ind w:left="0" w:right="0" w:firstLine="0"/>
              <w:rPr>
                <w:ins w:id="544" w:author="Author"/>
                <w:sz w:val="20"/>
              </w:rPr>
            </w:pPr>
            <w:ins w:id="545" w:author="Author">
              <w:r>
                <w:rPr>
                  <w:sz w:val="20"/>
                </w:rPr>
                <w:t>Insurance, n (%)</w:t>
              </w:r>
            </w:ins>
          </w:p>
        </w:tc>
        <w:tc>
          <w:tcPr>
            <w:tcW w:w="1170" w:type="dxa"/>
            <w:tcBorders>
              <w:top w:val="nil"/>
              <w:left w:val="nil"/>
              <w:bottom w:val="nil"/>
              <w:right w:val="nil"/>
            </w:tcBorders>
          </w:tcPr>
          <w:p w14:paraId="4DEF1AD5" w14:textId="77777777" w:rsidR="001124D9" w:rsidRDefault="001124D9">
            <w:pPr>
              <w:spacing w:after="0" w:line="256" w:lineRule="auto"/>
              <w:ind w:left="0" w:right="0" w:firstLine="0"/>
              <w:rPr>
                <w:ins w:id="546" w:author="Author"/>
                <w:sz w:val="20"/>
              </w:rPr>
            </w:pPr>
          </w:p>
        </w:tc>
        <w:tc>
          <w:tcPr>
            <w:tcW w:w="1260" w:type="dxa"/>
            <w:tcBorders>
              <w:top w:val="nil"/>
              <w:left w:val="nil"/>
              <w:bottom w:val="nil"/>
              <w:right w:val="nil"/>
            </w:tcBorders>
          </w:tcPr>
          <w:p w14:paraId="68E537D1" w14:textId="77777777" w:rsidR="001124D9" w:rsidRDefault="001124D9">
            <w:pPr>
              <w:spacing w:after="0" w:line="256" w:lineRule="auto"/>
              <w:ind w:left="0" w:right="0" w:firstLine="0"/>
              <w:rPr>
                <w:ins w:id="547" w:author="Author"/>
                <w:sz w:val="20"/>
              </w:rPr>
            </w:pPr>
          </w:p>
        </w:tc>
        <w:tc>
          <w:tcPr>
            <w:tcW w:w="1202" w:type="dxa"/>
            <w:tcBorders>
              <w:top w:val="nil"/>
              <w:left w:val="nil"/>
              <w:bottom w:val="nil"/>
              <w:right w:val="nil"/>
            </w:tcBorders>
          </w:tcPr>
          <w:p w14:paraId="3C9B2FFB" w14:textId="77777777" w:rsidR="001124D9" w:rsidRDefault="001124D9">
            <w:pPr>
              <w:spacing w:after="0" w:line="256" w:lineRule="auto"/>
              <w:ind w:left="0" w:right="0" w:firstLine="0"/>
              <w:rPr>
                <w:ins w:id="548" w:author="Author"/>
                <w:sz w:val="20"/>
              </w:rPr>
            </w:pPr>
          </w:p>
        </w:tc>
        <w:tc>
          <w:tcPr>
            <w:tcW w:w="1339" w:type="dxa"/>
            <w:tcBorders>
              <w:top w:val="nil"/>
              <w:left w:val="nil"/>
              <w:bottom w:val="nil"/>
              <w:right w:val="nil"/>
            </w:tcBorders>
          </w:tcPr>
          <w:p w14:paraId="288C8EF8" w14:textId="77777777" w:rsidR="001124D9" w:rsidRDefault="001124D9">
            <w:pPr>
              <w:spacing w:after="0" w:line="256" w:lineRule="auto"/>
              <w:ind w:left="0" w:right="0" w:firstLine="0"/>
              <w:rPr>
                <w:ins w:id="549" w:author="Author"/>
                <w:sz w:val="20"/>
              </w:rPr>
            </w:pPr>
          </w:p>
        </w:tc>
        <w:tc>
          <w:tcPr>
            <w:tcW w:w="1360" w:type="dxa"/>
            <w:tcBorders>
              <w:top w:val="nil"/>
              <w:left w:val="nil"/>
              <w:bottom w:val="nil"/>
              <w:right w:val="nil"/>
            </w:tcBorders>
          </w:tcPr>
          <w:p w14:paraId="33559151" w14:textId="77777777" w:rsidR="001124D9" w:rsidRDefault="001124D9">
            <w:pPr>
              <w:spacing w:after="0" w:line="256" w:lineRule="auto"/>
              <w:ind w:left="0" w:right="0" w:firstLine="0"/>
              <w:rPr>
                <w:ins w:id="550" w:author="Author"/>
                <w:sz w:val="20"/>
              </w:rPr>
            </w:pPr>
          </w:p>
        </w:tc>
        <w:tc>
          <w:tcPr>
            <w:tcW w:w="1352" w:type="dxa"/>
            <w:tcBorders>
              <w:top w:val="nil"/>
              <w:left w:val="nil"/>
              <w:bottom w:val="nil"/>
              <w:right w:val="nil"/>
            </w:tcBorders>
          </w:tcPr>
          <w:p w14:paraId="74B4A65E" w14:textId="77777777" w:rsidR="001124D9" w:rsidRDefault="001124D9">
            <w:pPr>
              <w:spacing w:after="0" w:line="256" w:lineRule="auto"/>
              <w:ind w:left="0" w:right="0" w:firstLine="0"/>
              <w:rPr>
                <w:ins w:id="551" w:author="Author"/>
                <w:sz w:val="20"/>
              </w:rPr>
            </w:pPr>
          </w:p>
        </w:tc>
      </w:tr>
      <w:tr w:rsidR="001124D9" w14:paraId="64D3A900" w14:textId="77777777" w:rsidTr="001124D9">
        <w:trPr>
          <w:trHeight w:val="258"/>
          <w:ins w:id="552" w:author="Author"/>
        </w:trPr>
        <w:tc>
          <w:tcPr>
            <w:tcW w:w="2065" w:type="dxa"/>
            <w:tcBorders>
              <w:top w:val="nil"/>
              <w:left w:val="nil"/>
              <w:bottom w:val="nil"/>
              <w:right w:val="nil"/>
            </w:tcBorders>
            <w:hideMark/>
          </w:tcPr>
          <w:p w14:paraId="4FD0EE19" w14:textId="77777777" w:rsidR="001124D9" w:rsidRDefault="001124D9">
            <w:pPr>
              <w:spacing w:after="0" w:line="256" w:lineRule="auto"/>
              <w:ind w:left="0" w:right="0" w:firstLine="0"/>
              <w:rPr>
                <w:ins w:id="553" w:author="Author"/>
                <w:sz w:val="20"/>
              </w:rPr>
            </w:pPr>
            <w:ins w:id="554" w:author="Author">
              <w:r>
                <w:rPr>
                  <w:sz w:val="20"/>
                </w:rPr>
                <w:t xml:space="preserve">   Medicare</w:t>
              </w:r>
            </w:ins>
          </w:p>
        </w:tc>
        <w:tc>
          <w:tcPr>
            <w:tcW w:w="1170" w:type="dxa"/>
            <w:tcBorders>
              <w:top w:val="nil"/>
              <w:left w:val="nil"/>
              <w:bottom w:val="nil"/>
              <w:right w:val="nil"/>
            </w:tcBorders>
          </w:tcPr>
          <w:p w14:paraId="1D4B2421" w14:textId="77777777" w:rsidR="001124D9" w:rsidRDefault="001124D9">
            <w:pPr>
              <w:spacing w:after="0" w:line="256" w:lineRule="auto"/>
              <w:ind w:left="0" w:right="0" w:firstLine="0"/>
              <w:rPr>
                <w:ins w:id="555" w:author="Author"/>
                <w:sz w:val="20"/>
              </w:rPr>
            </w:pPr>
          </w:p>
        </w:tc>
        <w:tc>
          <w:tcPr>
            <w:tcW w:w="1260" w:type="dxa"/>
            <w:tcBorders>
              <w:top w:val="nil"/>
              <w:left w:val="nil"/>
              <w:bottom w:val="nil"/>
              <w:right w:val="nil"/>
            </w:tcBorders>
          </w:tcPr>
          <w:p w14:paraId="66B5C0CE" w14:textId="77777777" w:rsidR="001124D9" w:rsidRDefault="001124D9">
            <w:pPr>
              <w:spacing w:after="0" w:line="256" w:lineRule="auto"/>
              <w:ind w:left="0" w:right="0" w:firstLine="0"/>
              <w:rPr>
                <w:ins w:id="556" w:author="Author"/>
                <w:sz w:val="20"/>
              </w:rPr>
            </w:pPr>
          </w:p>
        </w:tc>
        <w:tc>
          <w:tcPr>
            <w:tcW w:w="1202" w:type="dxa"/>
            <w:tcBorders>
              <w:top w:val="nil"/>
              <w:left w:val="nil"/>
              <w:bottom w:val="nil"/>
              <w:right w:val="nil"/>
            </w:tcBorders>
          </w:tcPr>
          <w:p w14:paraId="65B28F3A" w14:textId="77777777" w:rsidR="001124D9" w:rsidRDefault="001124D9">
            <w:pPr>
              <w:spacing w:after="0" w:line="256" w:lineRule="auto"/>
              <w:ind w:left="0" w:right="0" w:firstLine="0"/>
              <w:rPr>
                <w:ins w:id="557" w:author="Author"/>
                <w:sz w:val="20"/>
              </w:rPr>
            </w:pPr>
          </w:p>
        </w:tc>
        <w:tc>
          <w:tcPr>
            <w:tcW w:w="1339" w:type="dxa"/>
            <w:tcBorders>
              <w:top w:val="nil"/>
              <w:left w:val="nil"/>
              <w:bottom w:val="nil"/>
              <w:right w:val="nil"/>
            </w:tcBorders>
          </w:tcPr>
          <w:p w14:paraId="0E2D8F99" w14:textId="77777777" w:rsidR="001124D9" w:rsidRDefault="001124D9">
            <w:pPr>
              <w:spacing w:after="0" w:line="256" w:lineRule="auto"/>
              <w:ind w:left="0" w:right="0" w:firstLine="0"/>
              <w:rPr>
                <w:ins w:id="558" w:author="Author"/>
                <w:sz w:val="20"/>
              </w:rPr>
            </w:pPr>
          </w:p>
        </w:tc>
        <w:tc>
          <w:tcPr>
            <w:tcW w:w="1360" w:type="dxa"/>
            <w:tcBorders>
              <w:top w:val="nil"/>
              <w:left w:val="nil"/>
              <w:bottom w:val="nil"/>
              <w:right w:val="nil"/>
            </w:tcBorders>
          </w:tcPr>
          <w:p w14:paraId="04EA86CD" w14:textId="77777777" w:rsidR="001124D9" w:rsidRDefault="001124D9">
            <w:pPr>
              <w:spacing w:after="0" w:line="256" w:lineRule="auto"/>
              <w:ind w:left="0" w:right="0" w:firstLine="0"/>
              <w:rPr>
                <w:ins w:id="559" w:author="Author"/>
                <w:sz w:val="20"/>
              </w:rPr>
            </w:pPr>
          </w:p>
        </w:tc>
        <w:tc>
          <w:tcPr>
            <w:tcW w:w="1352" w:type="dxa"/>
            <w:tcBorders>
              <w:top w:val="nil"/>
              <w:left w:val="nil"/>
              <w:bottom w:val="nil"/>
              <w:right w:val="nil"/>
            </w:tcBorders>
          </w:tcPr>
          <w:p w14:paraId="34420C03" w14:textId="77777777" w:rsidR="001124D9" w:rsidRDefault="001124D9">
            <w:pPr>
              <w:spacing w:after="0" w:line="256" w:lineRule="auto"/>
              <w:ind w:left="0" w:right="0" w:firstLine="0"/>
              <w:rPr>
                <w:ins w:id="560" w:author="Author"/>
                <w:sz w:val="20"/>
              </w:rPr>
            </w:pPr>
          </w:p>
        </w:tc>
      </w:tr>
      <w:tr w:rsidR="001124D9" w14:paraId="12CBB7E8" w14:textId="77777777" w:rsidTr="001124D9">
        <w:trPr>
          <w:trHeight w:val="258"/>
          <w:ins w:id="561" w:author="Author"/>
        </w:trPr>
        <w:tc>
          <w:tcPr>
            <w:tcW w:w="2065" w:type="dxa"/>
            <w:tcBorders>
              <w:top w:val="nil"/>
              <w:left w:val="nil"/>
              <w:bottom w:val="nil"/>
              <w:right w:val="nil"/>
            </w:tcBorders>
            <w:hideMark/>
          </w:tcPr>
          <w:p w14:paraId="27076401" w14:textId="77777777" w:rsidR="001124D9" w:rsidRDefault="001124D9">
            <w:pPr>
              <w:spacing w:after="0" w:line="256" w:lineRule="auto"/>
              <w:ind w:left="0" w:right="0" w:firstLine="0"/>
              <w:rPr>
                <w:ins w:id="562" w:author="Author"/>
                <w:sz w:val="20"/>
              </w:rPr>
            </w:pPr>
            <w:ins w:id="563" w:author="Author">
              <w:r>
                <w:rPr>
                  <w:sz w:val="20"/>
                </w:rPr>
                <w:t xml:space="preserve">   Medicaid</w:t>
              </w:r>
            </w:ins>
          </w:p>
        </w:tc>
        <w:tc>
          <w:tcPr>
            <w:tcW w:w="1170" w:type="dxa"/>
            <w:tcBorders>
              <w:top w:val="nil"/>
              <w:left w:val="nil"/>
              <w:bottom w:val="nil"/>
              <w:right w:val="nil"/>
            </w:tcBorders>
          </w:tcPr>
          <w:p w14:paraId="61944FA1" w14:textId="77777777" w:rsidR="001124D9" w:rsidRDefault="001124D9">
            <w:pPr>
              <w:spacing w:after="0" w:line="256" w:lineRule="auto"/>
              <w:ind w:left="0" w:right="0" w:firstLine="0"/>
              <w:rPr>
                <w:ins w:id="564" w:author="Author"/>
                <w:sz w:val="20"/>
              </w:rPr>
            </w:pPr>
          </w:p>
        </w:tc>
        <w:tc>
          <w:tcPr>
            <w:tcW w:w="1260" w:type="dxa"/>
            <w:tcBorders>
              <w:top w:val="nil"/>
              <w:left w:val="nil"/>
              <w:bottom w:val="nil"/>
              <w:right w:val="nil"/>
            </w:tcBorders>
          </w:tcPr>
          <w:p w14:paraId="11BFC874" w14:textId="77777777" w:rsidR="001124D9" w:rsidRDefault="001124D9">
            <w:pPr>
              <w:spacing w:after="0" w:line="256" w:lineRule="auto"/>
              <w:ind w:left="0" w:right="0" w:firstLine="0"/>
              <w:rPr>
                <w:ins w:id="565" w:author="Author"/>
                <w:sz w:val="20"/>
              </w:rPr>
            </w:pPr>
          </w:p>
        </w:tc>
        <w:tc>
          <w:tcPr>
            <w:tcW w:w="1202" w:type="dxa"/>
            <w:tcBorders>
              <w:top w:val="nil"/>
              <w:left w:val="nil"/>
              <w:bottom w:val="nil"/>
              <w:right w:val="nil"/>
            </w:tcBorders>
          </w:tcPr>
          <w:p w14:paraId="0579D260" w14:textId="77777777" w:rsidR="001124D9" w:rsidRDefault="001124D9">
            <w:pPr>
              <w:spacing w:after="0" w:line="256" w:lineRule="auto"/>
              <w:ind w:left="0" w:right="0" w:firstLine="0"/>
              <w:rPr>
                <w:ins w:id="566" w:author="Author"/>
                <w:sz w:val="20"/>
              </w:rPr>
            </w:pPr>
          </w:p>
        </w:tc>
        <w:tc>
          <w:tcPr>
            <w:tcW w:w="1339" w:type="dxa"/>
            <w:tcBorders>
              <w:top w:val="nil"/>
              <w:left w:val="nil"/>
              <w:bottom w:val="nil"/>
              <w:right w:val="nil"/>
            </w:tcBorders>
          </w:tcPr>
          <w:p w14:paraId="2D886440" w14:textId="77777777" w:rsidR="001124D9" w:rsidRDefault="001124D9">
            <w:pPr>
              <w:spacing w:after="0" w:line="256" w:lineRule="auto"/>
              <w:ind w:left="0" w:right="0" w:firstLine="0"/>
              <w:rPr>
                <w:ins w:id="567" w:author="Author"/>
                <w:sz w:val="20"/>
              </w:rPr>
            </w:pPr>
          </w:p>
        </w:tc>
        <w:tc>
          <w:tcPr>
            <w:tcW w:w="1360" w:type="dxa"/>
            <w:tcBorders>
              <w:top w:val="nil"/>
              <w:left w:val="nil"/>
              <w:bottom w:val="nil"/>
              <w:right w:val="nil"/>
            </w:tcBorders>
          </w:tcPr>
          <w:p w14:paraId="647AA7A4" w14:textId="77777777" w:rsidR="001124D9" w:rsidRDefault="001124D9">
            <w:pPr>
              <w:spacing w:after="0" w:line="256" w:lineRule="auto"/>
              <w:ind w:left="0" w:right="0" w:firstLine="0"/>
              <w:rPr>
                <w:ins w:id="568" w:author="Author"/>
                <w:sz w:val="20"/>
              </w:rPr>
            </w:pPr>
          </w:p>
        </w:tc>
        <w:tc>
          <w:tcPr>
            <w:tcW w:w="1352" w:type="dxa"/>
            <w:tcBorders>
              <w:top w:val="nil"/>
              <w:left w:val="nil"/>
              <w:bottom w:val="nil"/>
              <w:right w:val="nil"/>
            </w:tcBorders>
          </w:tcPr>
          <w:p w14:paraId="507E27DA" w14:textId="77777777" w:rsidR="001124D9" w:rsidRDefault="001124D9">
            <w:pPr>
              <w:spacing w:after="0" w:line="256" w:lineRule="auto"/>
              <w:ind w:left="0" w:right="0" w:firstLine="0"/>
              <w:rPr>
                <w:ins w:id="569" w:author="Author"/>
                <w:sz w:val="20"/>
              </w:rPr>
            </w:pPr>
          </w:p>
        </w:tc>
      </w:tr>
      <w:tr w:rsidR="001124D9" w14:paraId="685CAB06" w14:textId="77777777" w:rsidTr="001124D9">
        <w:trPr>
          <w:trHeight w:val="258"/>
          <w:ins w:id="570" w:author="Author"/>
        </w:trPr>
        <w:tc>
          <w:tcPr>
            <w:tcW w:w="2065" w:type="dxa"/>
            <w:tcBorders>
              <w:top w:val="nil"/>
              <w:left w:val="nil"/>
              <w:bottom w:val="nil"/>
              <w:right w:val="nil"/>
            </w:tcBorders>
            <w:hideMark/>
          </w:tcPr>
          <w:p w14:paraId="2C5AED5D" w14:textId="77777777" w:rsidR="001124D9" w:rsidRDefault="001124D9">
            <w:pPr>
              <w:spacing w:after="0" w:line="256" w:lineRule="auto"/>
              <w:ind w:left="0" w:right="0" w:firstLine="0"/>
              <w:rPr>
                <w:ins w:id="571" w:author="Author"/>
                <w:sz w:val="20"/>
              </w:rPr>
            </w:pPr>
            <w:ins w:id="572" w:author="Author">
              <w:r>
                <w:rPr>
                  <w:sz w:val="20"/>
                </w:rPr>
                <w:t xml:space="preserve">   Private Insurance</w:t>
              </w:r>
            </w:ins>
          </w:p>
        </w:tc>
        <w:tc>
          <w:tcPr>
            <w:tcW w:w="1170" w:type="dxa"/>
            <w:tcBorders>
              <w:top w:val="nil"/>
              <w:left w:val="nil"/>
              <w:bottom w:val="nil"/>
              <w:right w:val="nil"/>
            </w:tcBorders>
          </w:tcPr>
          <w:p w14:paraId="3750D776" w14:textId="77777777" w:rsidR="001124D9" w:rsidRDefault="001124D9">
            <w:pPr>
              <w:spacing w:after="0" w:line="256" w:lineRule="auto"/>
              <w:ind w:left="0" w:right="0" w:firstLine="0"/>
              <w:rPr>
                <w:ins w:id="573" w:author="Author"/>
                <w:sz w:val="20"/>
              </w:rPr>
            </w:pPr>
          </w:p>
        </w:tc>
        <w:tc>
          <w:tcPr>
            <w:tcW w:w="1260" w:type="dxa"/>
            <w:tcBorders>
              <w:top w:val="nil"/>
              <w:left w:val="nil"/>
              <w:bottom w:val="nil"/>
              <w:right w:val="nil"/>
            </w:tcBorders>
          </w:tcPr>
          <w:p w14:paraId="33669911" w14:textId="77777777" w:rsidR="001124D9" w:rsidRDefault="001124D9">
            <w:pPr>
              <w:spacing w:after="0" w:line="256" w:lineRule="auto"/>
              <w:ind w:left="0" w:right="0" w:firstLine="0"/>
              <w:rPr>
                <w:ins w:id="574" w:author="Author"/>
                <w:sz w:val="20"/>
              </w:rPr>
            </w:pPr>
          </w:p>
        </w:tc>
        <w:tc>
          <w:tcPr>
            <w:tcW w:w="1202" w:type="dxa"/>
            <w:tcBorders>
              <w:top w:val="nil"/>
              <w:left w:val="nil"/>
              <w:bottom w:val="nil"/>
              <w:right w:val="nil"/>
            </w:tcBorders>
          </w:tcPr>
          <w:p w14:paraId="020AFACB" w14:textId="77777777" w:rsidR="001124D9" w:rsidRDefault="001124D9">
            <w:pPr>
              <w:spacing w:after="0" w:line="256" w:lineRule="auto"/>
              <w:ind w:left="0" w:right="0" w:firstLine="0"/>
              <w:rPr>
                <w:ins w:id="575" w:author="Author"/>
                <w:sz w:val="20"/>
              </w:rPr>
            </w:pPr>
          </w:p>
        </w:tc>
        <w:tc>
          <w:tcPr>
            <w:tcW w:w="1339" w:type="dxa"/>
            <w:tcBorders>
              <w:top w:val="nil"/>
              <w:left w:val="nil"/>
              <w:bottom w:val="nil"/>
              <w:right w:val="nil"/>
            </w:tcBorders>
          </w:tcPr>
          <w:p w14:paraId="7A43FA82" w14:textId="77777777" w:rsidR="001124D9" w:rsidRDefault="001124D9">
            <w:pPr>
              <w:spacing w:after="0" w:line="256" w:lineRule="auto"/>
              <w:ind w:left="0" w:right="0" w:firstLine="0"/>
              <w:rPr>
                <w:ins w:id="576" w:author="Author"/>
                <w:sz w:val="20"/>
              </w:rPr>
            </w:pPr>
          </w:p>
        </w:tc>
        <w:tc>
          <w:tcPr>
            <w:tcW w:w="1360" w:type="dxa"/>
            <w:tcBorders>
              <w:top w:val="nil"/>
              <w:left w:val="nil"/>
              <w:bottom w:val="nil"/>
              <w:right w:val="nil"/>
            </w:tcBorders>
          </w:tcPr>
          <w:p w14:paraId="1CEE5959" w14:textId="77777777" w:rsidR="001124D9" w:rsidRDefault="001124D9">
            <w:pPr>
              <w:spacing w:after="0" w:line="256" w:lineRule="auto"/>
              <w:ind w:left="0" w:right="0" w:firstLine="0"/>
              <w:rPr>
                <w:ins w:id="577" w:author="Author"/>
                <w:sz w:val="20"/>
              </w:rPr>
            </w:pPr>
          </w:p>
        </w:tc>
        <w:tc>
          <w:tcPr>
            <w:tcW w:w="1352" w:type="dxa"/>
            <w:tcBorders>
              <w:top w:val="nil"/>
              <w:left w:val="nil"/>
              <w:bottom w:val="nil"/>
              <w:right w:val="nil"/>
            </w:tcBorders>
          </w:tcPr>
          <w:p w14:paraId="7EE66925" w14:textId="77777777" w:rsidR="001124D9" w:rsidRDefault="001124D9">
            <w:pPr>
              <w:spacing w:after="0" w:line="256" w:lineRule="auto"/>
              <w:ind w:left="0" w:right="0" w:firstLine="0"/>
              <w:rPr>
                <w:ins w:id="578" w:author="Author"/>
                <w:sz w:val="20"/>
              </w:rPr>
            </w:pPr>
          </w:p>
        </w:tc>
      </w:tr>
      <w:tr w:rsidR="001124D9" w14:paraId="0686C15C" w14:textId="77777777" w:rsidTr="001124D9">
        <w:trPr>
          <w:trHeight w:val="258"/>
          <w:ins w:id="579" w:author="Author"/>
        </w:trPr>
        <w:tc>
          <w:tcPr>
            <w:tcW w:w="2065" w:type="dxa"/>
            <w:tcBorders>
              <w:top w:val="nil"/>
              <w:left w:val="nil"/>
              <w:bottom w:val="nil"/>
              <w:right w:val="nil"/>
            </w:tcBorders>
            <w:hideMark/>
          </w:tcPr>
          <w:p w14:paraId="4619E550" w14:textId="77777777" w:rsidR="001124D9" w:rsidRDefault="001124D9">
            <w:pPr>
              <w:spacing w:after="0" w:line="256" w:lineRule="auto"/>
              <w:ind w:left="0" w:right="0" w:firstLine="0"/>
              <w:rPr>
                <w:ins w:id="580" w:author="Author"/>
                <w:sz w:val="20"/>
              </w:rPr>
            </w:pPr>
            <w:ins w:id="581" w:author="Author">
              <w:r>
                <w:rPr>
                  <w:sz w:val="20"/>
                </w:rPr>
                <w:t xml:space="preserve">   Self-pay</w:t>
              </w:r>
            </w:ins>
          </w:p>
        </w:tc>
        <w:tc>
          <w:tcPr>
            <w:tcW w:w="1170" w:type="dxa"/>
            <w:tcBorders>
              <w:top w:val="nil"/>
              <w:left w:val="nil"/>
              <w:bottom w:val="nil"/>
              <w:right w:val="nil"/>
            </w:tcBorders>
          </w:tcPr>
          <w:p w14:paraId="6A7F099F" w14:textId="77777777" w:rsidR="001124D9" w:rsidRDefault="001124D9">
            <w:pPr>
              <w:spacing w:after="0" w:line="256" w:lineRule="auto"/>
              <w:ind w:left="0" w:right="0" w:firstLine="0"/>
              <w:rPr>
                <w:ins w:id="582" w:author="Author"/>
                <w:sz w:val="20"/>
              </w:rPr>
            </w:pPr>
          </w:p>
        </w:tc>
        <w:tc>
          <w:tcPr>
            <w:tcW w:w="1260" w:type="dxa"/>
            <w:tcBorders>
              <w:top w:val="nil"/>
              <w:left w:val="nil"/>
              <w:bottom w:val="nil"/>
              <w:right w:val="nil"/>
            </w:tcBorders>
          </w:tcPr>
          <w:p w14:paraId="26A1179E" w14:textId="77777777" w:rsidR="001124D9" w:rsidRDefault="001124D9">
            <w:pPr>
              <w:spacing w:after="0" w:line="256" w:lineRule="auto"/>
              <w:ind w:left="0" w:right="0" w:firstLine="0"/>
              <w:rPr>
                <w:ins w:id="583" w:author="Author"/>
                <w:sz w:val="20"/>
              </w:rPr>
            </w:pPr>
          </w:p>
        </w:tc>
        <w:tc>
          <w:tcPr>
            <w:tcW w:w="1202" w:type="dxa"/>
            <w:tcBorders>
              <w:top w:val="nil"/>
              <w:left w:val="nil"/>
              <w:bottom w:val="nil"/>
              <w:right w:val="nil"/>
            </w:tcBorders>
          </w:tcPr>
          <w:p w14:paraId="0D13CFBC" w14:textId="77777777" w:rsidR="001124D9" w:rsidRDefault="001124D9">
            <w:pPr>
              <w:spacing w:after="0" w:line="256" w:lineRule="auto"/>
              <w:ind w:left="0" w:right="0" w:firstLine="0"/>
              <w:rPr>
                <w:ins w:id="584" w:author="Author"/>
                <w:sz w:val="20"/>
              </w:rPr>
            </w:pPr>
          </w:p>
        </w:tc>
        <w:tc>
          <w:tcPr>
            <w:tcW w:w="1339" w:type="dxa"/>
            <w:tcBorders>
              <w:top w:val="nil"/>
              <w:left w:val="nil"/>
              <w:bottom w:val="nil"/>
              <w:right w:val="nil"/>
            </w:tcBorders>
          </w:tcPr>
          <w:p w14:paraId="4C150FC6" w14:textId="77777777" w:rsidR="001124D9" w:rsidRDefault="001124D9">
            <w:pPr>
              <w:spacing w:after="0" w:line="256" w:lineRule="auto"/>
              <w:ind w:left="0" w:right="0" w:firstLine="0"/>
              <w:rPr>
                <w:ins w:id="585" w:author="Author"/>
                <w:sz w:val="20"/>
              </w:rPr>
            </w:pPr>
          </w:p>
        </w:tc>
        <w:tc>
          <w:tcPr>
            <w:tcW w:w="1360" w:type="dxa"/>
            <w:tcBorders>
              <w:top w:val="nil"/>
              <w:left w:val="nil"/>
              <w:bottom w:val="nil"/>
              <w:right w:val="nil"/>
            </w:tcBorders>
          </w:tcPr>
          <w:p w14:paraId="5F0B0CC6" w14:textId="77777777" w:rsidR="001124D9" w:rsidRDefault="001124D9">
            <w:pPr>
              <w:spacing w:after="0" w:line="256" w:lineRule="auto"/>
              <w:ind w:left="0" w:right="0" w:firstLine="0"/>
              <w:rPr>
                <w:ins w:id="586" w:author="Author"/>
                <w:sz w:val="20"/>
              </w:rPr>
            </w:pPr>
          </w:p>
        </w:tc>
        <w:tc>
          <w:tcPr>
            <w:tcW w:w="1352" w:type="dxa"/>
            <w:tcBorders>
              <w:top w:val="nil"/>
              <w:left w:val="nil"/>
              <w:bottom w:val="nil"/>
              <w:right w:val="nil"/>
            </w:tcBorders>
          </w:tcPr>
          <w:p w14:paraId="45F5ECB5" w14:textId="77777777" w:rsidR="001124D9" w:rsidRDefault="001124D9">
            <w:pPr>
              <w:spacing w:after="0" w:line="256" w:lineRule="auto"/>
              <w:ind w:left="0" w:right="0" w:firstLine="0"/>
              <w:rPr>
                <w:ins w:id="587" w:author="Author"/>
                <w:sz w:val="20"/>
              </w:rPr>
            </w:pPr>
          </w:p>
        </w:tc>
      </w:tr>
      <w:tr w:rsidR="001124D9" w14:paraId="20C6583E" w14:textId="77777777" w:rsidTr="001124D9">
        <w:trPr>
          <w:trHeight w:val="258"/>
          <w:ins w:id="588" w:author="Author"/>
        </w:trPr>
        <w:tc>
          <w:tcPr>
            <w:tcW w:w="2065" w:type="dxa"/>
            <w:tcBorders>
              <w:top w:val="nil"/>
              <w:left w:val="nil"/>
              <w:bottom w:val="nil"/>
              <w:right w:val="nil"/>
            </w:tcBorders>
            <w:hideMark/>
          </w:tcPr>
          <w:p w14:paraId="7AB4A595" w14:textId="77777777" w:rsidR="001124D9" w:rsidRDefault="001124D9">
            <w:pPr>
              <w:spacing w:after="0" w:line="256" w:lineRule="auto"/>
              <w:ind w:left="0" w:right="0" w:firstLine="0"/>
              <w:rPr>
                <w:ins w:id="589" w:author="Author"/>
                <w:sz w:val="20"/>
              </w:rPr>
            </w:pPr>
            <w:ins w:id="590" w:author="Author">
              <w:r>
                <w:rPr>
                  <w:sz w:val="20"/>
                </w:rPr>
                <w:t xml:space="preserve">   No Charge</w:t>
              </w:r>
            </w:ins>
          </w:p>
        </w:tc>
        <w:tc>
          <w:tcPr>
            <w:tcW w:w="1170" w:type="dxa"/>
            <w:tcBorders>
              <w:top w:val="nil"/>
              <w:left w:val="nil"/>
              <w:bottom w:val="nil"/>
              <w:right w:val="nil"/>
            </w:tcBorders>
          </w:tcPr>
          <w:p w14:paraId="7F414A0C" w14:textId="77777777" w:rsidR="001124D9" w:rsidRDefault="001124D9">
            <w:pPr>
              <w:spacing w:after="0" w:line="256" w:lineRule="auto"/>
              <w:ind w:left="0" w:right="0" w:firstLine="0"/>
              <w:rPr>
                <w:ins w:id="591" w:author="Author"/>
                <w:sz w:val="20"/>
              </w:rPr>
            </w:pPr>
          </w:p>
        </w:tc>
        <w:tc>
          <w:tcPr>
            <w:tcW w:w="1260" w:type="dxa"/>
            <w:tcBorders>
              <w:top w:val="nil"/>
              <w:left w:val="nil"/>
              <w:bottom w:val="nil"/>
              <w:right w:val="nil"/>
            </w:tcBorders>
          </w:tcPr>
          <w:p w14:paraId="06C2B78F" w14:textId="77777777" w:rsidR="001124D9" w:rsidRDefault="001124D9">
            <w:pPr>
              <w:spacing w:after="0" w:line="256" w:lineRule="auto"/>
              <w:ind w:left="0" w:right="0" w:firstLine="0"/>
              <w:rPr>
                <w:ins w:id="592" w:author="Author"/>
                <w:sz w:val="20"/>
              </w:rPr>
            </w:pPr>
          </w:p>
        </w:tc>
        <w:tc>
          <w:tcPr>
            <w:tcW w:w="1202" w:type="dxa"/>
            <w:tcBorders>
              <w:top w:val="nil"/>
              <w:left w:val="nil"/>
              <w:bottom w:val="nil"/>
              <w:right w:val="nil"/>
            </w:tcBorders>
          </w:tcPr>
          <w:p w14:paraId="77088C8A" w14:textId="77777777" w:rsidR="001124D9" w:rsidRDefault="001124D9">
            <w:pPr>
              <w:spacing w:after="0" w:line="256" w:lineRule="auto"/>
              <w:ind w:left="0" w:right="0" w:firstLine="0"/>
              <w:rPr>
                <w:ins w:id="593" w:author="Author"/>
                <w:sz w:val="20"/>
              </w:rPr>
            </w:pPr>
          </w:p>
        </w:tc>
        <w:tc>
          <w:tcPr>
            <w:tcW w:w="1339" w:type="dxa"/>
            <w:tcBorders>
              <w:top w:val="nil"/>
              <w:left w:val="nil"/>
              <w:bottom w:val="nil"/>
              <w:right w:val="nil"/>
            </w:tcBorders>
          </w:tcPr>
          <w:p w14:paraId="1E046EB0" w14:textId="77777777" w:rsidR="001124D9" w:rsidRDefault="001124D9">
            <w:pPr>
              <w:spacing w:after="0" w:line="256" w:lineRule="auto"/>
              <w:ind w:left="0" w:right="0" w:firstLine="0"/>
              <w:rPr>
                <w:ins w:id="594" w:author="Author"/>
                <w:sz w:val="20"/>
              </w:rPr>
            </w:pPr>
          </w:p>
        </w:tc>
        <w:tc>
          <w:tcPr>
            <w:tcW w:w="1360" w:type="dxa"/>
            <w:tcBorders>
              <w:top w:val="nil"/>
              <w:left w:val="nil"/>
              <w:bottom w:val="nil"/>
              <w:right w:val="nil"/>
            </w:tcBorders>
          </w:tcPr>
          <w:p w14:paraId="2B1726C9" w14:textId="77777777" w:rsidR="001124D9" w:rsidRDefault="001124D9">
            <w:pPr>
              <w:spacing w:after="0" w:line="256" w:lineRule="auto"/>
              <w:ind w:left="0" w:right="0" w:firstLine="0"/>
              <w:rPr>
                <w:ins w:id="595" w:author="Author"/>
                <w:sz w:val="20"/>
              </w:rPr>
            </w:pPr>
          </w:p>
        </w:tc>
        <w:tc>
          <w:tcPr>
            <w:tcW w:w="1352" w:type="dxa"/>
            <w:tcBorders>
              <w:top w:val="nil"/>
              <w:left w:val="nil"/>
              <w:bottom w:val="nil"/>
              <w:right w:val="nil"/>
            </w:tcBorders>
          </w:tcPr>
          <w:p w14:paraId="3237C67C" w14:textId="77777777" w:rsidR="001124D9" w:rsidRDefault="001124D9">
            <w:pPr>
              <w:spacing w:after="0" w:line="256" w:lineRule="auto"/>
              <w:ind w:left="0" w:right="0" w:firstLine="0"/>
              <w:rPr>
                <w:ins w:id="596" w:author="Author"/>
                <w:sz w:val="20"/>
              </w:rPr>
            </w:pPr>
          </w:p>
        </w:tc>
      </w:tr>
      <w:tr w:rsidR="001124D9" w14:paraId="0142BC86" w14:textId="77777777" w:rsidTr="001124D9">
        <w:trPr>
          <w:trHeight w:val="258"/>
          <w:ins w:id="597" w:author="Author"/>
        </w:trPr>
        <w:tc>
          <w:tcPr>
            <w:tcW w:w="2065" w:type="dxa"/>
            <w:tcBorders>
              <w:top w:val="nil"/>
              <w:left w:val="nil"/>
              <w:bottom w:val="nil"/>
              <w:right w:val="nil"/>
            </w:tcBorders>
            <w:hideMark/>
          </w:tcPr>
          <w:p w14:paraId="74340A27" w14:textId="77777777" w:rsidR="001124D9" w:rsidRDefault="001124D9">
            <w:pPr>
              <w:spacing w:after="0" w:line="256" w:lineRule="auto"/>
              <w:ind w:left="0" w:right="0" w:firstLine="0"/>
              <w:rPr>
                <w:ins w:id="598" w:author="Author"/>
                <w:sz w:val="20"/>
              </w:rPr>
            </w:pPr>
            <w:ins w:id="599" w:author="Author">
              <w:r>
                <w:rPr>
                  <w:sz w:val="20"/>
                </w:rPr>
                <w:lastRenderedPageBreak/>
                <w:t xml:space="preserve">   Other</w:t>
              </w:r>
            </w:ins>
          </w:p>
        </w:tc>
        <w:tc>
          <w:tcPr>
            <w:tcW w:w="1170" w:type="dxa"/>
            <w:tcBorders>
              <w:top w:val="nil"/>
              <w:left w:val="nil"/>
              <w:bottom w:val="nil"/>
              <w:right w:val="nil"/>
            </w:tcBorders>
          </w:tcPr>
          <w:p w14:paraId="0B766CE3" w14:textId="77777777" w:rsidR="001124D9" w:rsidRDefault="001124D9">
            <w:pPr>
              <w:spacing w:after="0" w:line="256" w:lineRule="auto"/>
              <w:ind w:left="0" w:right="0" w:firstLine="0"/>
              <w:rPr>
                <w:ins w:id="600" w:author="Author"/>
                <w:sz w:val="20"/>
              </w:rPr>
            </w:pPr>
          </w:p>
        </w:tc>
        <w:tc>
          <w:tcPr>
            <w:tcW w:w="1260" w:type="dxa"/>
            <w:tcBorders>
              <w:top w:val="nil"/>
              <w:left w:val="nil"/>
              <w:bottom w:val="nil"/>
              <w:right w:val="nil"/>
            </w:tcBorders>
          </w:tcPr>
          <w:p w14:paraId="593BF789" w14:textId="77777777" w:rsidR="001124D9" w:rsidRDefault="001124D9">
            <w:pPr>
              <w:spacing w:after="0" w:line="256" w:lineRule="auto"/>
              <w:ind w:left="0" w:right="0" w:firstLine="0"/>
              <w:rPr>
                <w:ins w:id="601" w:author="Author"/>
                <w:sz w:val="20"/>
              </w:rPr>
            </w:pPr>
          </w:p>
        </w:tc>
        <w:tc>
          <w:tcPr>
            <w:tcW w:w="1202" w:type="dxa"/>
            <w:tcBorders>
              <w:top w:val="nil"/>
              <w:left w:val="nil"/>
              <w:bottom w:val="nil"/>
              <w:right w:val="nil"/>
            </w:tcBorders>
          </w:tcPr>
          <w:p w14:paraId="6C943003" w14:textId="77777777" w:rsidR="001124D9" w:rsidRDefault="001124D9">
            <w:pPr>
              <w:spacing w:after="0" w:line="256" w:lineRule="auto"/>
              <w:ind w:left="0" w:right="0" w:firstLine="0"/>
              <w:rPr>
                <w:ins w:id="602" w:author="Author"/>
                <w:sz w:val="20"/>
              </w:rPr>
            </w:pPr>
          </w:p>
        </w:tc>
        <w:tc>
          <w:tcPr>
            <w:tcW w:w="1339" w:type="dxa"/>
            <w:tcBorders>
              <w:top w:val="nil"/>
              <w:left w:val="nil"/>
              <w:bottom w:val="nil"/>
              <w:right w:val="nil"/>
            </w:tcBorders>
          </w:tcPr>
          <w:p w14:paraId="0C02DCDA" w14:textId="77777777" w:rsidR="001124D9" w:rsidRDefault="001124D9">
            <w:pPr>
              <w:spacing w:after="0" w:line="256" w:lineRule="auto"/>
              <w:ind w:left="0" w:right="0" w:firstLine="0"/>
              <w:rPr>
                <w:ins w:id="603" w:author="Author"/>
                <w:sz w:val="20"/>
              </w:rPr>
            </w:pPr>
          </w:p>
        </w:tc>
        <w:tc>
          <w:tcPr>
            <w:tcW w:w="1360" w:type="dxa"/>
            <w:tcBorders>
              <w:top w:val="nil"/>
              <w:left w:val="nil"/>
              <w:bottom w:val="nil"/>
              <w:right w:val="nil"/>
            </w:tcBorders>
          </w:tcPr>
          <w:p w14:paraId="64DF511D" w14:textId="77777777" w:rsidR="001124D9" w:rsidRDefault="001124D9">
            <w:pPr>
              <w:spacing w:after="0" w:line="256" w:lineRule="auto"/>
              <w:ind w:left="0" w:right="0" w:firstLine="0"/>
              <w:rPr>
                <w:ins w:id="604" w:author="Author"/>
                <w:sz w:val="20"/>
              </w:rPr>
            </w:pPr>
          </w:p>
        </w:tc>
        <w:tc>
          <w:tcPr>
            <w:tcW w:w="1352" w:type="dxa"/>
            <w:tcBorders>
              <w:top w:val="nil"/>
              <w:left w:val="nil"/>
              <w:bottom w:val="nil"/>
              <w:right w:val="nil"/>
            </w:tcBorders>
          </w:tcPr>
          <w:p w14:paraId="6637AF08" w14:textId="77777777" w:rsidR="001124D9" w:rsidRDefault="001124D9">
            <w:pPr>
              <w:spacing w:after="0" w:line="256" w:lineRule="auto"/>
              <w:ind w:left="0" w:right="0" w:firstLine="0"/>
              <w:rPr>
                <w:ins w:id="605" w:author="Author"/>
                <w:sz w:val="20"/>
              </w:rPr>
            </w:pPr>
          </w:p>
        </w:tc>
      </w:tr>
      <w:tr w:rsidR="001124D9" w14:paraId="01FD38D2" w14:textId="77777777" w:rsidTr="001124D9">
        <w:trPr>
          <w:trHeight w:val="258"/>
          <w:ins w:id="606" w:author="Author"/>
        </w:trPr>
        <w:tc>
          <w:tcPr>
            <w:tcW w:w="2065" w:type="dxa"/>
            <w:tcBorders>
              <w:top w:val="nil"/>
              <w:left w:val="nil"/>
              <w:bottom w:val="nil"/>
              <w:right w:val="nil"/>
            </w:tcBorders>
            <w:hideMark/>
          </w:tcPr>
          <w:p w14:paraId="78470265" w14:textId="77777777" w:rsidR="001124D9" w:rsidRDefault="001124D9">
            <w:pPr>
              <w:spacing w:after="0" w:line="256" w:lineRule="auto"/>
              <w:ind w:left="0" w:right="0" w:firstLine="0"/>
              <w:rPr>
                <w:ins w:id="607" w:author="Author"/>
                <w:sz w:val="20"/>
              </w:rPr>
            </w:pPr>
            <w:ins w:id="608" w:author="Author">
              <w:r>
                <w:rPr>
                  <w:sz w:val="20"/>
                </w:rPr>
                <w:t>Comorbidities, n (%)</w:t>
              </w:r>
            </w:ins>
          </w:p>
        </w:tc>
        <w:tc>
          <w:tcPr>
            <w:tcW w:w="1170" w:type="dxa"/>
            <w:tcBorders>
              <w:top w:val="nil"/>
              <w:left w:val="nil"/>
              <w:bottom w:val="nil"/>
              <w:right w:val="nil"/>
            </w:tcBorders>
          </w:tcPr>
          <w:p w14:paraId="5733D2DA" w14:textId="77777777" w:rsidR="001124D9" w:rsidRDefault="001124D9">
            <w:pPr>
              <w:spacing w:after="0" w:line="256" w:lineRule="auto"/>
              <w:ind w:left="0" w:right="0" w:firstLine="0"/>
              <w:rPr>
                <w:ins w:id="609" w:author="Author"/>
                <w:sz w:val="20"/>
              </w:rPr>
            </w:pPr>
          </w:p>
        </w:tc>
        <w:tc>
          <w:tcPr>
            <w:tcW w:w="1260" w:type="dxa"/>
            <w:tcBorders>
              <w:top w:val="nil"/>
              <w:left w:val="nil"/>
              <w:bottom w:val="nil"/>
              <w:right w:val="nil"/>
            </w:tcBorders>
          </w:tcPr>
          <w:p w14:paraId="7A2CEBCE" w14:textId="77777777" w:rsidR="001124D9" w:rsidRDefault="001124D9">
            <w:pPr>
              <w:spacing w:after="0" w:line="256" w:lineRule="auto"/>
              <w:ind w:left="0" w:right="0" w:firstLine="0"/>
              <w:rPr>
                <w:ins w:id="610" w:author="Author"/>
                <w:sz w:val="20"/>
              </w:rPr>
            </w:pPr>
          </w:p>
        </w:tc>
        <w:tc>
          <w:tcPr>
            <w:tcW w:w="1202" w:type="dxa"/>
            <w:tcBorders>
              <w:top w:val="nil"/>
              <w:left w:val="nil"/>
              <w:bottom w:val="nil"/>
              <w:right w:val="nil"/>
            </w:tcBorders>
          </w:tcPr>
          <w:p w14:paraId="285F2C48" w14:textId="77777777" w:rsidR="001124D9" w:rsidRDefault="001124D9">
            <w:pPr>
              <w:spacing w:after="0" w:line="256" w:lineRule="auto"/>
              <w:ind w:left="0" w:right="0" w:firstLine="0"/>
              <w:rPr>
                <w:ins w:id="611" w:author="Author"/>
                <w:sz w:val="20"/>
              </w:rPr>
            </w:pPr>
          </w:p>
        </w:tc>
        <w:tc>
          <w:tcPr>
            <w:tcW w:w="1339" w:type="dxa"/>
            <w:tcBorders>
              <w:top w:val="nil"/>
              <w:left w:val="nil"/>
              <w:bottom w:val="nil"/>
              <w:right w:val="nil"/>
            </w:tcBorders>
          </w:tcPr>
          <w:p w14:paraId="6632961A" w14:textId="77777777" w:rsidR="001124D9" w:rsidRDefault="001124D9">
            <w:pPr>
              <w:spacing w:after="0" w:line="256" w:lineRule="auto"/>
              <w:ind w:left="0" w:right="0" w:firstLine="0"/>
              <w:rPr>
                <w:ins w:id="612" w:author="Author"/>
                <w:sz w:val="20"/>
              </w:rPr>
            </w:pPr>
          </w:p>
        </w:tc>
        <w:tc>
          <w:tcPr>
            <w:tcW w:w="1360" w:type="dxa"/>
            <w:tcBorders>
              <w:top w:val="nil"/>
              <w:left w:val="nil"/>
              <w:bottom w:val="nil"/>
              <w:right w:val="nil"/>
            </w:tcBorders>
          </w:tcPr>
          <w:p w14:paraId="3DB55C61" w14:textId="77777777" w:rsidR="001124D9" w:rsidRDefault="001124D9">
            <w:pPr>
              <w:spacing w:after="0" w:line="256" w:lineRule="auto"/>
              <w:ind w:left="0" w:right="0" w:firstLine="0"/>
              <w:rPr>
                <w:ins w:id="613" w:author="Author"/>
                <w:sz w:val="20"/>
              </w:rPr>
            </w:pPr>
          </w:p>
        </w:tc>
        <w:tc>
          <w:tcPr>
            <w:tcW w:w="1352" w:type="dxa"/>
            <w:tcBorders>
              <w:top w:val="nil"/>
              <w:left w:val="nil"/>
              <w:bottom w:val="nil"/>
              <w:right w:val="nil"/>
            </w:tcBorders>
          </w:tcPr>
          <w:p w14:paraId="71A5D585" w14:textId="77777777" w:rsidR="001124D9" w:rsidRDefault="001124D9">
            <w:pPr>
              <w:spacing w:after="0" w:line="256" w:lineRule="auto"/>
              <w:ind w:left="0" w:right="0" w:firstLine="0"/>
              <w:rPr>
                <w:ins w:id="614" w:author="Author"/>
                <w:sz w:val="20"/>
              </w:rPr>
            </w:pPr>
          </w:p>
        </w:tc>
      </w:tr>
      <w:tr w:rsidR="001124D9" w14:paraId="28167AB8" w14:textId="77777777" w:rsidTr="001124D9">
        <w:trPr>
          <w:trHeight w:val="258"/>
          <w:ins w:id="615" w:author="Author"/>
        </w:trPr>
        <w:tc>
          <w:tcPr>
            <w:tcW w:w="2065" w:type="dxa"/>
            <w:tcBorders>
              <w:top w:val="nil"/>
              <w:left w:val="nil"/>
              <w:bottom w:val="nil"/>
              <w:right w:val="nil"/>
            </w:tcBorders>
            <w:hideMark/>
          </w:tcPr>
          <w:p w14:paraId="6A797A2C" w14:textId="77777777" w:rsidR="001124D9" w:rsidRDefault="001124D9">
            <w:pPr>
              <w:spacing w:after="0" w:line="256" w:lineRule="auto"/>
              <w:ind w:left="0" w:right="0" w:firstLine="0"/>
              <w:rPr>
                <w:ins w:id="616" w:author="Author"/>
                <w:sz w:val="20"/>
              </w:rPr>
            </w:pPr>
            <w:ins w:id="617" w:author="Author">
              <w:r>
                <w:rPr>
                  <w:sz w:val="20"/>
                </w:rPr>
                <w:t xml:space="preserve">   Macrovascular</w:t>
              </w:r>
            </w:ins>
          </w:p>
        </w:tc>
        <w:tc>
          <w:tcPr>
            <w:tcW w:w="1170" w:type="dxa"/>
            <w:tcBorders>
              <w:top w:val="nil"/>
              <w:left w:val="nil"/>
              <w:bottom w:val="nil"/>
              <w:right w:val="nil"/>
            </w:tcBorders>
          </w:tcPr>
          <w:p w14:paraId="5150D86E" w14:textId="77777777" w:rsidR="001124D9" w:rsidRDefault="001124D9">
            <w:pPr>
              <w:spacing w:after="0" w:line="256" w:lineRule="auto"/>
              <w:ind w:left="0" w:right="0" w:firstLine="0"/>
              <w:rPr>
                <w:ins w:id="618" w:author="Author"/>
                <w:sz w:val="20"/>
              </w:rPr>
            </w:pPr>
          </w:p>
        </w:tc>
        <w:tc>
          <w:tcPr>
            <w:tcW w:w="1260" w:type="dxa"/>
            <w:tcBorders>
              <w:top w:val="nil"/>
              <w:left w:val="nil"/>
              <w:bottom w:val="nil"/>
              <w:right w:val="nil"/>
            </w:tcBorders>
          </w:tcPr>
          <w:p w14:paraId="258BDAC4" w14:textId="77777777" w:rsidR="001124D9" w:rsidRDefault="001124D9">
            <w:pPr>
              <w:spacing w:after="0" w:line="256" w:lineRule="auto"/>
              <w:ind w:left="0" w:right="0" w:firstLine="0"/>
              <w:rPr>
                <w:ins w:id="619" w:author="Author"/>
                <w:sz w:val="20"/>
              </w:rPr>
            </w:pPr>
          </w:p>
        </w:tc>
        <w:tc>
          <w:tcPr>
            <w:tcW w:w="1202" w:type="dxa"/>
            <w:tcBorders>
              <w:top w:val="nil"/>
              <w:left w:val="nil"/>
              <w:bottom w:val="nil"/>
              <w:right w:val="nil"/>
            </w:tcBorders>
          </w:tcPr>
          <w:p w14:paraId="01544CC6" w14:textId="77777777" w:rsidR="001124D9" w:rsidRDefault="001124D9">
            <w:pPr>
              <w:spacing w:after="0" w:line="256" w:lineRule="auto"/>
              <w:ind w:left="0" w:right="0" w:firstLine="0"/>
              <w:rPr>
                <w:ins w:id="620" w:author="Author"/>
                <w:sz w:val="20"/>
              </w:rPr>
            </w:pPr>
          </w:p>
        </w:tc>
        <w:tc>
          <w:tcPr>
            <w:tcW w:w="1339" w:type="dxa"/>
            <w:tcBorders>
              <w:top w:val="nil"/>
              <w:left w:val="nil"/>
              <w:bottom w:val="nil"/>
              <w:right w:val="nil"/>
            </w:tcBorders>
          </w:tcPr>
          <w:p w14:paraId="1A120AEB" w14:textId="77777777" w:rsidR="001124D9" w:rsidRDefault="001124D9">
            <w:pPr>
              <w:spacing w:after="0" w:line="256" w:lineRule="auto"/>
              <w:ind w:left="0" w:right="0" w:firstLine="0"/>
              <w:rPr>
                <w:ins w:id="621" w:author="Author"/>
                <w:sz w:val="20"/>
              </w:rPr>
            </w:pPr>
          </w:p>
        </w:tc>
        <w:tc>
          <w:tcPr>
            <w:tcW w:w="1360" w:type="dxa"/>
            <w:tcBorders>
              <w:top w:val="nil"/>
              <w:left w:val="nil"/>
              <w:bottom w:val="nil"/>
              <w:right w:val="nil"/>
            </w:tcBorders>
          </w:tcPr>
          <w:p w14:paraId="41399BAF" w14:textId="77777777" w:rsidR="001124D9" w:rsidRDefault="001124D9">
            <w:pPr>
              <w:spacing w:after="0" w:line="256" w:lineRule="auto"/>
              <w:ind w:left="0" w:right="0" w:firstLine="0"/>
              <w:rPr>
                <w:ins w:id="622" w:author="Author"/>
                <w:sz w:val="20"/>
              </w:rPr>
            </w:pPr>
          </w:p>
        </w:tc>
        <w:tc>
          <w:tcPr>
            <w:tcW w:w="1352" w:type="dxa"/>
            <w:tcBorders>
              <w:top w:val="nil"/>
              <w:left w:val="nil"/>
              <w:bottom w:val="nil"/>
              <w:right w:val="nil"/>
            </w:tcBorders>
          </w:tcPr>
          <w:p w14:paraId="5A166466" w14:textId="77777777" w:rsidR="001124D9" w:rsidRDefault="001124D9">
            <w:pPr>
              <w:spacing w:after="0" w:line="256" w:lineRule="auto"/>
              <w:ind w:left="0" w:right="0" w:firstLine="0"/>
              <w:rPr>
                <w:ins w:id="623" w:author="Author"/>
                <w:sz w:val="20"/>
              </w:rPr>
            </w:pPr>
          </w:p>
        </w:tc>
      </w:tr>
      <w:tr w:rsidR="001124D9" w14:paraId="22764C1D" w14:textId="77777777" w:rsidTr="001124D9">
        <w:trPr>
          <w:trHeight w:val="258"/>
          <w:ins w:id="624" w:author="Author"/>
        </w:trPr>
        <w:tc>
          <w:tcPr>
            <w:tcW w:w="2065" w:type="dxa"/>
            <w:tcBorders>
              <w:top w:val="nil"/>
              <w:left w:val="nil"/>
              <w:bottom w:val="nil"/>
              <w:right w:val="nil"/>
            </w:tcBorders>
            <w:hideMark/>
          </w:tcPr>
          <w:p w14:paraId="016E9A46" w14:textId="77777777" w:rsidR="001124D9" w:rsidRDefault="001124D9">
            <w:pPr>
              <w:spacing w:after="0" w:line="256" w:lineRule="auto"/>
              <w:ind w:left="0" w:right="0" w:firstLine="0"/>
              <w:rPr>
                <w:ins w:id="625" w:author="Author"/>
                <w:sz w:val="20"/>
              </w:rPr>
            </w:pPr>
            <w:ins w:id="626" w:author="Author">
              <w:r>
                <w:rPr>
                  <w:sz w:val="20"/>
                </w:rPr>
                <w:t xml:space="preserve">   Microvascular</w:t>
              </w:r>
            </w:ins>
          </w:p>
        </w:tc>
        <w:tc>
          <w:tcPr>
            <w:tcW w:w="1170" w:type="dxa"/>
            <w:tcBorders>
              <w:top w:val="nil"/>
              <w:left w:val="nil"/>
              <w:bottom w:val="nil"/>
              <w:right w:val="nil"/>
            </w:tcBorders>
          </w:tcPr>
          <w:p w14:paraId="0B21101A" w14:textId="77777777" w:rsidR="001124D9" w:rsidRDefault="001124D9">
            <w:pPr>
              <w:spacing w:after="0" w:line="256" w:lineRule="auto"/>
              <w:ind w:left="0" w:right="0" w:firstLine="0"/>
              <w:rPr>
                <w:ins w:id="627" w:author="Author"/>
                <w:sz w:val="20"/>
              </w:rPr>
            </w:pPr>
          </w:p>
        </w:tc>
        <w:tc>
          <w:tcPr>
            <w:tcW w:w="1260" w:type="dxa"/>
            <w:tcBorders>
              <w:top w:val="nil"/>
              <w:left w:val="nil"/>
              <w:bottom w:val="nil"/>
              <w:right w:val="nil"/>
            </w:tcBorders>
          </w:tcPr>
          <w:p w14:paraId="0E73706B" w14:textId="77777777" w:rsidR="001124D9" w:rsidRDefault="001124D9">
            <w:pPr>
              <w:spacing w:after="0" w:line="256" w:lineRule="auto"/>
              <w:ind w:left="0" w:right="0" w:firstLine="0"/>
              <w:rPr>
                <w:ins w:id="628" w:author="Author"/>
                <w:sz w:val="20"/>
              </w:rPr>
            </w:pPr>
          </w:p>
        </w:tc>
        <w:tc>
          <w:tcPr>
            <w:tcW w:w="1202" w:type="dxa"/>
            <w:tcBorders>
              <w:top w:val="nil"/>
              <w:left w:val="nil"/>
              <w:bottom w:val="nil"/>
              <w:right w:val="nil"/>
            </w:tcBorders>
          </w:tcPr>
          <w:p w14:paraId="7DAC75F9" w14:textId="77777777" w:rsidR="001124D9" w:rsidRDefault="001124D9">
            <w:pPr>
              <w:spacing w:after="0" w:line="256" w:lineRule="auto"/>
              <w:ind w:left="0" w:right="0" w:firstLine="0"/>
              <w:rPr>
                <w:ins w:id="629" w:author="Author"/>
                <w:sz w:val="20"/>
              </w:rPr>
            </w:pPr>
          </w:p>
        </w:tc>
        <w:tc>
          <w:tcPr>
            <w:tcW w:w="1339" w:type="dxa"/>
            <w:tcBorders>
              <w:top w:val="nil"/>
              <w:left w:val="nil"/>
              <w:bottom w:val="nil"/>
              <w:right w:val="nil"/>
            </w:tcBorders>
          </w:tcPr>
          <w:p w14:paraId="5C36C362" w14:textId="77777777" w:rsidR="001124D9" w:rsidRDefault="001124D9">
            <w:pPr>
              <w:spacing w:after="0" w:line="256" w:lineRule="auto"/>
              <w:ind w:left="0" w:right="0" w:firstLine="0"/>
              <w:rPr>
                <w:ins w:id="630" w:author="Author"/>
                <w:sz w:val="20"/>
              </w:rPr>
            </w:pPr>
          </w:p>
        </w:tc>
        <w:tc>
          <w:tcPr>
            <w:tcW w:w="1360" w:type="dxa"/>
            <w:tcBorders>
              <w:top w:val="nil"/>
              <w:left w:val="nil"/>
              <w:bottom w:val="nil"/>
              <w:right w:val="nil"/>
            </w:tcBorders>
          </w:tcPr>
          <w:p w14:paraId="3BF27AD1" w14:textId="77777777" w:rsidR="001124D9" w:rsidRDefault="001124D9">
            <w:pPr>
              <w:spacing w:after="0" w:line="256" w:lineRule="auto"/>
              <w:ind w:left="0" w:right="0" w:firstLine="0"/>
              <w:rPr>
                <w:ins w:id="631" w:author="Author"/>
                <w:sz w:val="20"/>
              </w:rPr>
            </w:pPr>
          </w:p>
        </w:tc>
        <w:tc>
          <w:tcPr>
            <w:tcW w:w="1352" w:type="dxa"/>
            <w:tcBorders>
              <w:top w:val="nil"/>
              <w:left w:val="nil"/>
              <w:bottom w:val="nil"/>
              <w:right w:val="nil"/>
            </w:tcBorders>
          </w:tcPr>
          <w:p w14:paraId="605E7333" w14:textId="77777777" w:rsidR="001124D9" w:rsidRDefault="001124D9">
            <w:pPr>
              <w:spacing w:after="0" w:line="256" w:lineRule="auto"/>
              <w:ind w:left="0" w:right="0" w:firstLine="0"/>
              <w:rPr>
                <w:ins w:id="632" w:author="Author"/>
                <w:sz w:val="20"/>
              </w:rPr>
            </w:pPr>
          </w:p>
        </w:tc>
      </w:tr>
      <w:tr w:rsidR="001124D9" w14:paraId="754A7E58" w14:textId="77777777" w:rsidTr="001124D9">
        <w:trPr>
          <w:trHeight w:val="266"/>
          <w:ins w:id="633" w:author="Author"/>
        </w:trPr>
        <w:tc>
          <w:tcPr>
            <w:tcW w:w="2065" w:type="dxa"/>
            <w:tcBorders>
              <w:top w:val="nil"/>
              <w:left w:val="nil"/>
              <w:bottom w:val="single" w:sz="4" w:space="0" w:color="auto"/>
              <w:right w:val="nil"/>
            </w:tcBorders>
            <w:hideMark/>
          </w:tcPr>
          <w:p w14:paraId="2F52AD2F" w14:textId="77777777" w:rsidR="001124D9" w:rsidRDefault="001124D9">
            <w:pPr>
              <w:spacing w:after="0" w:line="256" w:lineRule="auto"/>
              <w:ind w:left="0" w:right="0" w:firstLine="0"/>
              <w:rPr>
                <w:ins w:id="634" w:author="Author"/>
                <w:sz w:val="20"/>
              </w:rPr>
            </w:pPr>
            <w:ins w:id="635" w:author="Author">
              <w:r>
                <w:rPr>
                  <w:sz w:val="20"/>
                </w:rPr>
                <w:t xml:space="preserve">   Depression/Anxiety</w:t>
              </w:r>
            </w:ins>
          </w:p>
        </w:tc>
        <w:tc>
          <w:tcPr>
            <w:tcW w:w="1170" w:type="dxa"/>
            <w:tcBorders>
              <w:top w:val="nil"/>
              <w:left w:val="nil"/>
              <w:bottom w:val="single" w:sz="4" w:space="0" w:color="auto"/>
              <w:right w:val="nil"/>
            </w:tcBorders>
          </w:tcPr>
          <w:p w14:paraId="11CAA3D7" w14:textId="77777777" w:rsidR="001124D9" w:rsidRDefault="001124D9">
            <w:pPr>
              <w:spacing w:after="0" w:line="256" w:lineRule="auto"/>
              <w:ind w:left="0" w:right="0" w:firstLine="0"/>
              <w:rPr>
                <w:ins w:id="636" w:author="Author"/>
                <w:sz w:val="20"/>
              </w:rPr>
            </w:pPr>
          </w:p>
        </w:tc>
        <w:tc>
          <w:tcPr>
            <w:tcW w:w="1260" w:type="dxa"/>
            <w:tcBorders>
              <w:top w:val="nil"/>
              <w:left w:val="nil"/>
              <w:bottom w:val="single" w:sz="4" w:space="0" w:color="auto"/>
              <w:right w:val="nil"/>
            </w:tcBorders>
          </w:tcPr>
          <w:p w14:paraId="25FC38B0" w14:textId="77777777" w:rsidR="001124D9" w:rsidRDefault="001124D9">
            <w:pPr>
              <w:spacing w:after="0" w:line="256" w:lineRule="auto"/>
              <w:ind w:left="0" w:right="0" w:firstLine="0"/>
              <w:rPr>
                <w:ins w:id="637" w:author="Author"/>
                <w:sz w:val="20"/>
              </w:rPr>
            </w:pPr>
          </w:p>
        </w:tc>
        <w:tc>
          <w:tcPr>
            <w:tcW w:w="1202" w:type="dxa"/>
            <w:tcBorders>
              <w:top w:val="nil"/>
              <w:left w:val="nil"/>
              <w:bottom w:val="single" w:sz="4" w:space="0" w:color="auto"/>
              <w:right w:val="nil"/>
            </w:tcBorders>
          </w:tcPr>
          <w:p w14:paraId="581779A6" w14:textId="77777777" w:rsidR="001124D9" w:rsidRDefault="001124D9">
            <w:pPr>
              <w:spacing w:after="0" w:line="256" w:lineRule="auto"/>
              <w:ind w:left="0" w:right="0" w:firstLine="0"/>
              <w:rPr>
                <w:ins w:id="638" w:author="Author"/>
                <w:sz w:val="20"/>
              </w:rPr>
            </w:pPr>
          </w:p>
        </w:tc>
        <w:tc>
          <w:tcPr>
            <w:tcW w:w="1339" w:type="dxa"/>
            <w:tcBorders>
              <w:top w:val="nil"/>
              <w:left w:val="nil"/>
              <w:bottom w:val="single" w:sz="4" w:space="0" w:color="auto"/>
              <w:right w:val="nil"/>
            </w:tcBorders>
          </w:tcPr>
          <w:p w14:paraId="17A2BA9C" w14:textId="77777777" w:rsidR="001124D9" w:rsidRDefault="001124D9">
            <w:pPr>
              <w:spacing w:after="0" w:line="256" w:lineRule="auto"/>
              <w:ind w:left="0" w:right="0" w:firstLine="0"/>
              <w:rPr>
                <w:ins w:id="639" w:author="Author"/>
                <w:sz w:val="20"/>
              </w:rPr>
            </w:pPr>
          </w:p>
        </w:tc>
        <w:tc>
          <w:tcPr>
            <w:tcW w:w="1360" w:type="dxa"/>
            <w:tcBorders>
              <w:top w:val="nil"/>
              <w:left w:val="nil"/>
              <w:bottom w:val="single" w:sz="4" w:space="0" w:color="auto"/>
              <w:right w:val="nil"/>
            </w:tcBorders>
          </w:tcPr>
          <w:p w14:paraId="58DDBC53" w14:textId="77777777" w:rsidR="001124D9" w:rsidRDefault="001124D9">
            <w:pPr>
              <w:spacing w:after="0" w:line="256" w:lineRule="auto"/>
              <w:ind w:left="0" w:right="0" w:firstLine="0"/>
              <w:rPr>
                <w:ins w:id="640" w:author="Author"/>
                <w:sz w:val="20"/>
              </w:rPr>
            </w:pPr>
          </w:p>
        </w:tc>
        <w:tc>
          <w:tcPr>
            <w:tcW w:w="1352" w:type="dxa"/>
            <w:tcBorders>
              <w:top w:val="nil"/>
              <w:left w:val="nil"/>
              <w:bottom w:val="single" w:sz="4" w:space="0" w:color="auto"/>
              <w:right w:val="nil"/>
            </w:tcBorders>
          </w:tcPr>
          <w:p w14:paraId="4D8EAB32" w14:textId="77777777" w:rsidR="001124D9" w:rsidRDefault="001124D9">
            <w:pPr>
              <w:spacing w:after="0" w:line="256" w:lineRule="auto"/>
              <w:ind w:left="0" w:right="0" w:firstLine="0"/>
              <w:rPr>
                <w:ins w:id="641" w:author="Author"/>
                <w:sz w:val="20"/>
              </w:rPr>
            </w:pPr>
          </w:p>
        </w:tc>
      </w:tr>
    </w:tbl>
    <w:p w14:paraId="45DDE65C" w14:textId="0C3F4254" w:rsidR="001124D9" w:rsidRDefault="001124D9" w:rsidP="001124D9">
      <w:pPr>
        <w:spacing w:after="110" w:line="252" w:lineRule="auto"/>
        <w:ind w:left="103" w:right="0"/>
        <w:rPr>
          <w:ins w:id="642" w:author="Author"/>
        </w:rPr>
      </w:pPr>
      <w:ins w:id="643" w:author="Author">
        <w:r>
          <w:rPr>
            <w:sz w:val="20"/>
          </w:rPr>
          <w:t xml:space="preserve">Denominators for rates are from the </w:t>
        </w:r>
        <w:r w:rsidR="00091634" w:rsidRPr="00580AE2">
          <w:rPr>
            <w:sz w:val="20"/>
            <w:szCs w:val="20"/>
            <w:rPrChange w:id="644" w:author="Author">
              <w:rPr/>
            </w:rPrChange>
          </w:rPr>
          <w:t>Behavioral Risk Factor Surveillance Survey</w:t>
        </w:r>
        <w:del w:id="645" w:author="Author">
          <w:r w:rsidDel="00091634">
            <w:rPr>
              <w:sz w:val="20"/>
            </w:rPr>
            <w:delText>National Health Interview Survey</w:delText>
          </w:r>
        </w:del>
        <w:r>
          <w:rPr>
            <w:sz w:val="20"/>
          </w:rPr>
          <w:t xml:space="preserve">. Rates have been age-standardized to the U.S. population in the year 2010 </w:t>
        </w:r>
      </w:ins>
    </w:p>
    <w:p w14:paraId="6CDB42F1" w14:textId="77777777" w:rsidR="001124D9" w:rsidRDefault="001124D9" w:rsidP="001124D9">
      <w:pPr>
        <w:spacing w:after="0" w:line="348" w:lineRule="auto"/>
        <w:ind w:left="0" w:right="9480" w:firstLine="0"/>
        <w:jc w:val="both"/>
        <w:rPr>
          <w:ins w:id="646" w:author="Author"/>
        </w:rPr>
      </w:pPr>
    </w:p>
    <w:p w14:paraId="32A40A7E" w14:textId="77777777" w:rsidR="001124D9" w:rsidRDefault="001124D9" w:rsidP="001124D9">
      <w:pPr>
        <w:spacing w:after="0" w:line="348" w:lineRule="auto"/>
        <w:ind w:left="0" w:right="9480" w:firstLine="0"/>
        <w:jc w:val="both"/>
        <w:rPr>
          <w:ins w:id="647" w:author="Author"/>
        </w:rPr>
      </w:pPr>
    </w:p>
    <w:p w14:paraId="5A334FD3" w14:textId="77777777" w:rsidR="001124D9" w:rsidRDefault="001124D9" w:rsidP="001124D9">
      <w:pPr>
        <w:spacing w:after="0" w:line="256" w:lineRule="auto"/>
        <w:ind w:left="0" w:right="0" w:firstLine="0"/>
        <w:rPr>
          <w:ins w:id="648" w:author="Author"/>
        </w:rPr>
      </w:pPr>
    </w:p>
    <w:tbl>
      <w:tblPr>
        <w:tblStyle w:val="TableGrid"/>
        <w:tblW w:w="9748" w:type="dxa"/>
        <w:tblInd w:w="0" w:type="dxa"/>
        <w:tblLook w:val="04A0" w:firstRow="1" w:lastRow="0" w:firstColumn="1" w:lastColumn="0" w:noHBand="0" w:noVBand="1"/>
      </w:tblPr>
      <w:tblGrid>
        <w:gridCol w:w="2065"/>
        <w:gridCol w:w="1170"/>
        <w:gridCol w:w="1260"/>
        <w:gridCol w:w="1202"/>
        <w:gridCol w:w="1339"/>
        <w:gridCol w:w="1360"/>
        <w:gridCol w:w="1352"/>
      </w:tblGrid>
      <w:tr w:rsidR="001124D9" w14:paraId="5FDE126E" w14:textId="77777777" w:rsidTr="001124D9">
        <w:trPr>
          <w:trHeight w:val="258"/>
          <w:ins w:id="649" w:author="Author"/>
        </w:trPr>
        <w:tc>
          <w:tcPr>
            <w:tcW w:w="9748" w:type="dxa"/>
            <w:gridSpan w:val="7"/>
            <w:tcBorders>
              <w:top w:val="nil"/>
              <w:left w:val="nil"/>
              <w:bottom w:val="single" w:sz="4" w:space="0" w:color="auto"/>
              <w:right w:val="nil"/>
            </w:tcBorders>
          </w:tcPr>
          <w:p w14:paraId="7D8A3980" w14:textId="77777777" w:rsidR="001124D9" w:rsidRDefault="001124D9">
            <w:pPr>
              <w:spacing w:after="0" w:line="256" w:lineRule="auto"/>
              <w:ind w:left="0" w:right="0" w:firstLine="0"/>
              <w:rPr>
                <w:ins w:id="650" w:author="Author"/>
                <w:sz w:val="20"/>
              </w:rPr>
            </w:pPr>
          </w:p>
          <w:p w14:paraId="3ACCDA43" w14:textId="77777777" w:rsidR="001124D9" w:rsidRDefault="001124D9">
            <w:pPr>
              <w:spacing w:after="0" w:line="256" w:lineRule="auto"/>
              <w:ind w:left="0" w:right="0" w:firstLine="0"/>
              <w:rPr>
                <w:ins w:id="651" w:author="Author"/>
                <w:sz w:val="20"/>
              </w:rPr>
            </w:pPr>
            <w:ins w:id="652" w:author="Author">
              <w:r>
                <w:rPr>
                  <w:sz w:val="20"/>
                </w:rPr>
                <w:t>Table 3. Number of Hospital Inpatient Stays among diabetes mellitus population, years 2008, 2011, 2014, 2016</w:t>
              </w:r>
            </w:ins>
          </w:p>
        </w:tc>
      </w:tr>
      <w:tr w:rsidR="001124D9" w14:paraId="20E6DBF4" w14:textId="77777777" w:rsidTr="001124D9">
        <w:trPr>
          <w:trHeight w:val="258"/>
          <w:ins w:id="653" w:author="Author"/>
        </w:trPr>
        <w:tc>
          <w:tcPr>
            <w:tcW w:w="2065" w:type="dxa"/>
            <w:tcBorders>
              <w:top w:val="single" w:sz="4" w:space="0" w:color="auto"/>
              <w:left w:val="nil"/>
              <w:bottom w:val="single" w:sz="4" w:space="0" w:color="auto"/>
              <w:right w:val="nil"/>
            </w:tcBorders>
            <w:hideMark/>
          </w:tcPr>
          <w:p w14:paraId="6575FAD9" w14:textId="77777777" w:rsidR="001124D9" w:rsidRDefault="001124D9">
            <w:pPr>
              <w:spacing w:after="0" w:line="256" w:lineRule="auto"/>
              <w:ind w:left="0" w:right="0" w:firstLine="0"/>
              <w:rPr>
                <w:ins w:id="654" w:author="Author"/>
                <w:sz w:val="20"/>
              </w:rPr>
            </w:pPr>
            <w:ins w:id="655" w:author="Author">
              <w:r>
                <w:rPr>
                  <w:sz w:val="20"/>
                </w:rPr>
                <w:t>Variable</w:t>
              </w:r>
            </w:ins>
          </w:p>
        </w:tc>
        <w:tc>
          <w:tcPr>
            <w:tcW w:w="4971" w:type="dxa"/>
            <w:gridSpan w:val="4"/>
            <w:tcBorders>
              <w:top w:val="single" w:sz="4" w:space="0" w:color="auto"/>
              <w:left w:val="nil"/>
              <w:bottom w:val="single" w:sz="4" w:space="0" w:color="auto"/>
              <w:right w:val="nil"/>
            </w:tcBorders>
            <w:hideMark/>
          </w:tcPr>
          <w:p w14:paraId="7A253E74" w14:textId="77777777" w:rsidR="001124D9" w:rsidRDefault="001124D9">
            <w:pPr>
              <w:spacing w:after="0" w:line="256" w:lineRule="auto"/>
              <w:ind w:left="0" w:right="0" w:firstLine="0"/>
              <w:jc w:val="center"/>
              <w:rPr>
                <w:ins w:id="656" w:author="Author"/>
                <w:sz w:val="20"/>
              </w:rPr>
            </w:pPr>
            <w:ins w:id="657" w:author="Author">
              <w:r>
                <w:rPr>
                  <w:sz w:val="20"/>
                </w:rPr>
                <w:t>Year</w:t>
              </w:r>
            </w:ins>
          </w:p>
        </w:tc>
        <w:tc>
          <w:tcPr>
            <w:tcW w:w="2712" w:type="dxa"/>
            <w:gridSpan w:val="2"/>
            <w:tcBorders>
              <w:top w:val="single" w:sz="4" w:space="0" w:color="auto"/>
              <w:left w:val="nil"/>
              <w:bottom w:val="single" w:sz="4" w:space="0" w:color="auto"/>
              <w:right w:val="nil"/>
            </w:tcBorders>
            <w:hideMark/>
          </w:tcPr>
          <w:p w14:paraId="01D9F05D" w14:textId="77777777" w:rsidR="001124D9" w:rsidRDefault="001124D9">
            <w:pPr>
              <w:spacing w:after="0" w:line="256" w:lineRule="auto"/>
              <w:ind w:left="0" w:right="0" w:firstLine="0"/>
              <w:jc w:val="center"/>
              <w:rPr>
                <w:ins w:id="658" w:author="Author"/>
                <w:sz w:val="20"/>
              </w:rPr>
            </w:pPr>
            <w:ins w:id="659" w:author="Author">
              <w:r>
                <w:rPr>
                  <w:sz w:val="20"/>
                </w:rPr>
                <w:t>Change 2008-2016</w:t>
              </w:r>
            </w:ins>
          </w:p>
        </w:tc>
      </w:tr>
      <w:tr w:rsidR="001124D9" w14:paraId="77E964AD" w14:textId="77777777" w:rsidTr="001124D9">
        <w:trPr>
          <w:trHeight w:val="274"/>
          <w:ins w:id="660" w:author="Author"/>
        </w:trPr>
        <w:tc>
          <w:tcPr>
            <w:tcW w:w="2065" w:type="dxa"/>
            <w:tcBorders>
              <w:top w:val="single" w:sz="4" w:space="0" w:color="auto"/>
              <w:left w:val="nil"/>
              <w:bottom w:val="single" w:sz="4" w:space="0" w:color="auto"/>
              <w:right w:val="nil"/>
            </w:tcBorders>
          </w:tcPr>
          <w:p w14:paraId="5390F403" w14:textId="77777777" w:rsidR="001124D9" w:rsidRDefault="001124D9">
            <w:pPr>
              <w:spacing w:after="0" w:line="256" w:lineRule="auto"/>
              <w:ind w:left="0" w:right="0" w:firstLine="0"/>
              <w:rPr>
                <w:ins w:id="661" w:author="Author"/>
                <w:sz w:val="20"/>
              </w:rPr>
            </w:pPr>
          </w:p>
        </w:tc>
        <w:tc>
          <w:tcPr>
            <w:tcW w:w="1170" w:type="dxa"/>
            <w:tcBorders>
              <w:top w:val="single" w:sz="4" w:space="0" w:color="auto"/>
              <w:left w:val="nil"/>
              <w:bottom w:val="single" w:sz="4" w:space="0" w:color="auto"/>
              <w:right w:val="nil"/>
            </w:tcBorders>
            <w:hideMark/>
          </w:tcPr>
          <w:p w14:paraId="7AEDF5CC" w14:textId="77777777" w:rsidR="001124D9" w:rsidRDefault="001124D9">
            <w:pPr>
              <w:spacing w:after="0" w:line="256" w:lineRule="auto"/>
              <w:ind w:left="0" w:right="0" w:firstLine="0"/>
              <w:rPr>
                <w:ins w:id="662" w:author="Author"/>
                <w:sz w:val="20"/>
              </w:rPr>
            </w:pPr>
            <w:ins w:id="663" w:author="Author">
              <w:r>
                <w:rPr>
                  <w:sz w:val="20"/>
                </w:rPr>
                <w:t>2008</w:t>
              </w:r>
            </w:ins>
          </w:p>
        </w:tc>
        <w:tc>
          <w:tcPr>
            <w:tcW w:w="1260" w:type="dxa"/>
            <w:tcBorders>
              <w:top w:val="single" w:sz="4" w:space="0" w:color="auto"/>
              <w:left w:val="nil"/>
              <w:bottom w:val="single" w:sz="4" w:space="0" w:color="auto"/>
              <w:right w:val="nil"/>
            </w:tcBorders>
            <w:hideMark/>
          </w:tcPr>
          <w:p w14:paraId="15FB83BB" w14:textId="77777777" w:rsidR="001124D9" w:rsidRDefault="001124D9">
            <w:pPr>
              <w:spacing w:after="0" w:line="256" w:lineRule="auto"/>
              <w:ind w:left="0" w:right="0" w:firstLine="0"/>
              <w:rPr>
                <w:ins w:id="664" w:author="Author"/>
                <w:sz w:val="20"/>
              </w:rPr>
            </w:pPr>
            <w:ins w:id="665" w:author="Author">
              <w:r>
                <w:rPr>
                  <w:sz w:val="20"/>
                </w:rPr>
                <w:t>2011</w:t>
              </w:r>
            </w:ins>
          </w:p>
        </w:tc>
        <w:tc>
          <w:tcPr>
            <w:tcW w:w="1202" w:type="dxa"/>
            <w:tcBorders>
              <w:top w:val="single" w:sz="4" w:space="0" w:color="auto"/>
              <w:left w:val="nil"/>
              <w:bottom w:val="single" w:sz="4" w:space="0" w:color="auto"/>
              <w:right w:val="nil"/>
            </w:tcBorders>
            <w:hideMark/>
          </w:tcPr>
          <w:p w14:paraId="6CF950B5" w14:textId="77777777" w:rsidR="001124D9" w:rsidRDefault="001124D9">
            <w:pPr>
              <w:spacing w:after="0" w:line="256" w:lineRule="auto"/>
              <w:ind w:left="0" w:right="0" w:firstLine="0"/>
              <w:rPr>
                <w:ins w:id="666" w:author="Author"/>
                <w:sz w:val="20"/>
              </w:rPr>
            </w:pPr>
            <w:ins w:id="667" w:author="Author">
              <w:r>
                <w:rPr>
                  <w:sz w:val="20"/>
                </w:rPr>
                <w:t>2014</w:t>
              </w:r>
            </w:ins>
          </w:p>
        </w:tc>
        <w:tc>
          <w:tcPr>
            <w:tcW w:w="1339" w:type="dxa"/>
            <w:tcBorders>
              <w:top w:val="single" w:sz="4" w:space="0" w:color="auto"/>
              <w:left w:val="nil"/>
              <w:bottom w:val="single" w:sz="4" w:space="0" w:color="auto"/>
              <w:right w:val="nil"/>
            </w:tcBorders>
            <w:hideMark/>
          </w:tcPr>
          <w:p w14:paraId="339A1D4D" w14:textId="77777777" w:rsidR="001124D9" w:rsidRDefault="001124D9">
            <w:pPr>
              <w:spacing w:after="0" w:line="256" w:lineRule="auto"/>
              <w:ind w:left="0" w:right="0" w:firstLine="0"/>
              <w:rPr>
                <w:ins w:id="668" w:author="Author"/>
                <w:sz w:val="20"/>
              </w:rPr>
            </w:pPr>
            <w:ins w:id="669" w:author="Author">
              <w:r>
                <w:rPr>
                  <w:sz w:val="20"/>
                </w:rPr>
                <w:t>2016</w:t>
              </w:r>
            </w:ins>
          </w:p>
        </w:tc>
        <w:tc>
          <w:tcPr>
            <w:tcW w:w="1360" w:type="dxa"/>
            <w:tcBorders>
              <w:top w:val="single" w:sz="4" w:space="0" w:color="auto"/>
              <w:left w:val="nil"/>
              <w:bottom w:val="single" w:sz="4" w:space="0" w:color="auto"/>
              <w:right w:val="nil"/>
            </w:tcBorders>
            <w:hideMark/>
          </w:tcPr>
          <w:p w14:paraId="3A62DC07" w14:textId="77777777" w:rsidR="001124D9" w:rsidRDefault="001124D9">
            <w:pPr>
              <w:spacing w:after="0" w:line="256" w:lineRule="auto"/>
              <w:ind w:left="0" w:right="0" w:firstLine="0"/>
              <w:rPr>
                <w:ins w:id="670" w:author="Author"/>
                <w:sz w:val="20"/>
              </w:rPr>
            </w:pPr>
            <w:ins w:id="671" w:author="Author">
              <w:r>
                <w:rPr>
                  <w:sz w:val="20"/>
                </w:rPr>
                <w:t>Absolute Change</w:t>
              </w:r>
            </w:ins>
          </w:p>
        </w:tc>
        <w:tc>
          <w:tcPr>
            <w:tcW w:w="1352" w:type="dxa"/>
            <w:tcBorders>
              <w:top w:val="single" w:sz="4" w:space="0" w:color="auto"/>
              <w:left w:val="nil"/>
              <w:bottom w:val="single" w:sz="4" w:space="0" w:color="auto"/>
              <w:right w:val="nil"/>
            </w:tcBorders>
            <w:hideMark/>
          </w:tcPr>
          <w:p w14:paraId="7D9FD633" w14:textId="77777777" w:rsidR="001124D9" w:rsidRDefault="001124D9">
            <w:pPr>
              <w:spacing w:after="0" w:line="256" w:lineRule="auto"/>
              <w:ind w:left="0" w:right="0" w:firstLine="0"/>
              <w:rPr>
                <w:ins w:id="672" w:author="Author"/>
                <w:sz w:val="20"/>
              </w:rPr>
            </w:pPr>
            <w:ins w:id="673" w:author="Author">
              <w:r>
                <w:rPr>
                  <w:sz w:val="20"/>
                </w:rPr>
                <w:t>% Change</w:t>
              </w:r>
            </w:ins>
          </w:p>
        </w:tc>
      </w:tr>
      <w:tr w:rsidR="001124D9" w14:paraId="7E02B80D" w14:textId="77777777" w:rsidTr="001124D9">
        <w:trPr>
          <w:trHeight w:val="258"/>
          <w:ins w:id="674" w:author="Author"/>
        </w:trPr>
        <w:tc>
          <w:tcPr>
            <w:tcW w:w="2065" w:type="dxa"/>
            <w:tcBorders>
              <w:top w:val="single" w:sz="4" w:space="0" w:color="auto"/>
              <w:left w:val="nil"/>
              <w:bottom w:val="nil"/>
              <w:right w:val="nil"/>
            </w:tcBorders>
            <w:hideMark/>
          </w:tcPr>
          <w:p w14:paraId="4FC82E51" w14:textId="77777777" w:rsidR="001124D9" w:rsidRDefault="001124D9">
            <w:pPr>
              <w:spacing w:after="0" w:line="256" w:lineRule="auto"/>
              <w:ind w:left="0" w:right="0" w:firstLine="0"/>
              <w:rPr>
                <w:ins w:id="675" w:author="Author"/>
                <w:sz w:val="20"/>
              </w:rPr>
            </w:pPr>
            <w:ins w:id="676" w:author="Author">
              <w:r>
                <w:rPr>
                  <w:sz w:val="20"/>
                </w:rPr>
                <w:t>Age, years, n (%)</w:t>
              </w:r>
            </w:ins>
          </w:p>
        </w:tc>
        <w:tc>
          <w:tcPr>
            <w:tcW w:w="1170" w:type="dxa"/>
            <w:tcBorders>
              <w:top w:val="single" w:sz="4" w:space="0" w:color="auto"/>
              <w:left w:val="nil"/>
              <w:bottom w:val="nil"/>
              <w:right w:val="nil"/>
            </w:tcBorders>
          </w:tcPr>
          <w:p w14:paraId="4DA5C1CD" w14:textId="77777777" w:rsidR="001124D9" w:rsidRDefault="001124D9">
            <w:pPr>
              <w:spacing w:after="0" w:line="256" w:lineRule="auto"/>
              <w:ind w:left="0" w:right="0" w:firstLine="0"/>
              <w:rPr>
                <w:ins w:id="677" w:author="Author"/>
                <w:sz w:val="20"/>
              </w:rPr>
            </w:pPr>
          </w:p>
        </w:tc>
        <w:tc>
          <w:tcPr>
            <w:tcW w:w="1260" w:type="dxa"/>
            <w:tcBorders>
              <w:top w:val="single" w:sz="4" w:space="0" w:color="auto"/>
              <w:left w:val="nil"/>
              <w:bottom w:val="nil"/>
              <w:right w:val="nil"/>
            </w:tcBorders>
          </w:tcPr>
          <w:p w14:paraId="6B08B049" w14:textId="77777777" w:rsidR="001124D9" w:rsidRDefault="001124D9">
            <w:pPr>
              <w:spacing w:after="0" w:line="256" w:lineRule="auto"/>
              <w:ind w:left="0" w:right="0" w:firstLine="0"/>
              <w:rPr>
                <w:ins w:id="678" w:author="Author"/>
                <w:sz w:val="20"/>
              </w:rPr>
            </w:pPr>
          </w:p>
        </w:tc>
        <w:tc>
          <w:tcPr>
            <w:tcW w:w="1202" w:type="dxa"/>
            <w:tcBorders>
              <w:top w:val="single" w:sz="4" w:space="0" w:color="auto"/>
              <w:left w:val="nil"/>
              <w:bottom w:val="nil"/>
              <w:right w:val="nil"/>
            </w:tcBorders>
          </w:tcPr>
          <w:p w14:paraId="475FC00E" w14:textId="77777777" w:rsidR="001124D9" w:rsidRDefault="001124D9">
            <w:pPr>
              <w:spacing w:after="0" w:line="256" w:lineRule="auto"/>
              <w:ind w:left="0" w:right="0" w:firstLine="0"/>
              <w:rPr>
                <w:ins w:id="679" w:author="Author"/>
                <w:sz w:val="20"/>
              </w:rPr>
            </w:pPr>
          </w:p>
        </w:tc>
        <w:tc>
          <w:tcPr>
            <w:tcW w:w="1339" w:type="dxa"/>
            <w:tcBorders>
              <w:top w:val="single" w:sz="4" w:space="0" w:color="auto"/>
              <w:left w:val="nil"/>
              <w:bottom w:val="nil"/>
              <w:right w:val="nil"/>
            </w:tcBorders>
          </w:tcPr>
          <w:p w14:paraId="3F57A357" w14:textId="77777777" w:rsidR="001124D9" w:rsidRDefault="001124D9">
            <w:pPr>
              <w:spacing w:after="0" w:line="256" w:lineRule="auto"/>
              <w:ind w:left="0" w:right="0" w:firstLine="0"/>
              <w:rPr>
                <w:ins w:id="680" w:author="Author"/>
                <w:sz w:val="20"/>
              </w:rPr>
            </w:pPr>
          </w:p>
        </w:tc>
        <w:tc>
          <w:tcPr>
            <w:tcW w:w="1360" w:type="dxa"/>
            <w:tcBorders>
              <w:top w:val="single" w:sz="4" w:space="0" w:color="auto"/>
              <w:left w:val="nil"/>
              <w:bottom w:val="nil"/>
              <w:right w:val="nil"/>
            </w:tcBorders>
          </w:tcPr>
          <w:p w14:paraId="20221AAC" w14:textId="77777777" w:rsidR="001124D9" w:rsidRDefault="001124D9">
            <w:pPr>
              <w:spacing w:after="0" w:line="256" w:lineRule="auto"/>
              <w:ind w:left="0" w:right="0" w:firstLine="0"/>
              <w:rPr>
                <w:ins w:id="681" w:author="Author"/>
                <w:sz w:val="20"/>
              </w:rPr>
            </w:pPr>
          </w:p>
        </w:tc>
        <w:tc>
          <w:tcPr>
            <w:tcW w:w="1352" w:type="dxa"/>
            <w:tcBorders>
              <w:top w:val="single" w:sz="4" w:space="0" w:color="auto"/>
              <w:left w:val="nil"/>
              <w:bottom w:val="nil"/>
              <w:right w:val="nil"/>
            </w:tcBorders>
          </w:tcPr>
          <w:p w14:paraId="5765F8B2" w14:textId="77777777" w:rsidR="001124D9" w:rsidRDefault="001124D9">
            <w:pPr>
              <w:spacing w:after="0" w:line="256" w:lineRule="auto"/>
              <w:ind w:left="0" w:right="0" w:firstLine="0"/>
              <w:rPr>
                <w:ins w:id="682" w:author="Author"/>
                <w:sz w:val="20"/>
              </w:rPr>
            </w:pPr>
          </w:p>
        </w:tc>
      </w:tr>
      <w:tr w:rsidR="001124D9" w14:paraId="7DABDEDB" w14:textId="77777777" w:rsidTr="001124D9">
        <w:trPr>
          <w:trHeight w:val="258"/>
          <w:ins w:id="683" w:author="Author"/>
        </w:trPr>
        <w:tc>
          <w:tcPr>
            <w:tcW w:w="2065" w:type="dxa"/>
            <w:tcBorders>
              <w:top w:val="nil"/>
              <w:left w:val="nil"/>
              <w:bottom w:val="nil"/>
              <w:right w:val="nil"/>
            </w:tcBorders>
            <w:hideMark/>
          </w:tcPr>
          <w:p w14:paraId="495BC06F" w14:textId="77777777" w:rsidR="001124D9" w:rsidRDefault="001124D9">
            <w:pPr>
              <w:spacing w:after="0" w:line="256" w:lineRule="auto"/>
              <w:ind w:left="0" w:right="0" w:firstLine="0"/>
              <w:rPr>
                <w:ins w:id="684" w:author="Author"/>
                <w:sz w:val="20"/>
              </w:rPr>
            </w:pPr>
            <w:ins w:id="685" w:author="Author">
              <w:r>
                <w:rPr>
                  <w:sz w:val="20"/>
                </w:rPr>
                <w:t xml:space="preserve">   18-29</w:t>
              </w:r>
            </w:ins>
          </w:p>
        </w:tc>
        <w:tc>
          <w:tcPr>
            <w:tcW w:w="1170" w:type="dxa"/>
            <w:tcBorders>
              <w:top w:val="nil"/>
              <w:left w:val="nil"/>
              <w:bottom w:val="nil"/>
              <w:right w:val="nil"/>
            </w:tcBorders>
          </w:tcPr>
          <w:p w14:paraId="5FF249F3" w14:textId="77777777" w:rsidR="001124D9" w:rsidRDefault="001124D9">
            <w:pPr>
              <w:spacing w:after="0" w:line="256" w:lineRule="auto"/>
              <w:ind w:left="0" w:right="0" w:firstLine="0"/>
              <w:rPr>
                <w:ins w:id="686" w:author="Author"/>
                <w:sz w:val="20"/>
              </w:rPr>
            </w:pPr>
          </w:p>
        </w:tc>
        <w:tc>
          <w:tcPr>
            <w:tcW w:w="1260" w:type="dxa"/>
            <w:tcBorders>
              <w:top w:val="nil"/>
              <w:left w:val="nil"/>
              <w:bottom w:val="nil"/>
              <w:right w:val="nil"/>
            </w:tcBorders>
          </w:tcPr>
          <w:p w14:paraId="6D0BD122" w14:textId="77777777" w:rsidR="001124D9" w:rsidRDefault="001124D9">
            <w:pPr>
              <w:spacing w:after="0" w:line="256" w:lineRule="auto"/>
              <w:ind w:left="0" w:right="0" w:firstLine="0"/>
              <w:rPr>
                <w:ins w:id="687" w:author="Author"/>
                <w:sz w:val="20"/>
              </w:rPr>
            </w:pPr>
          </w:p>
        </w:tc>
        <w:tc>
          <w:tcPr>
            <w:tcW w:w="1202" w:type="dxa"/>
            <w:tcBorders>
              <w:top w:val="nil"/>
              <w:left w:val="nil"/>
              <w:bottom w:val="nil"/>
              <w:right w:val="nil"/>
            </w:tcBorders>
          </w:tcPr>
          <w:p w14:paraId="7962E7BB" w14:textId="77777777" w:rsidR="001124D9" w:rsidRDefault="001124D9">
            <w:pPr>
              <w:spacing w:after="0" w:line="256" w:lineRule="auto"/>
              <w:ind w:left="0" w:right="0" w:firstLine="0"/>
              <w:rPr>
                <w:ins w:id="688" w:author="Author"/>
                <w:sz w:val="20"/>
              </w:rPr>
            </w:pPr>
          </w:p>
        </w:tc>
        <w:tc>
          <w:tcPr>
            <w:tcW w:w="1339" w:type="dxa"/>
            <w:tcBorders>
              <w:top w:val="nil"/>
              <w:left w:val="nil"/>
              <w:bottom w:val="nil"/>
              <w:right w:val="nil"/>
            </w:tcBorders>
          </w:tcPr>
          <w:p w14:paraId="6260DDCD" w14:textId="77777777" w:rsidR="001124D9" w:rsidRDefault="001124D9">
            <w:pPr>
              <w:spacing w:after="0" w:line="256" w:lineRule="auto"/>
              <w:ind w:left="0" w:right="0" w:firstLine="0"/>
              <w:rPr>
                <w:ins w:id="689" w:author="Author"/>
                <w:sz w:val="20"/>
              </w:rPr>
            </w:pPr>
          </w:p>
        </w:tc>
        <w:tc>
          <w:tcPr>
            <w:tcW w:w="1360" w:type="dxa"/>
            <w:tcBorders>
              <w:top w:val="nil"/>
              <w:left w:val="nil"/>
              <w:bottom w:val="nil"/>
              <w:right w:val="nil"/>
            </w:tcBorders>
          </w:tcPr>
          <w:p w14:paraId="3929FED4" w14:textId="77777777" w:rsidR="001124D9" w:rsidRDefault="001124D9">
            <w:pPr>
              <w:spacing w:after="0" w:line="256" w:lineRule="auto"/>
              <w:ind w:left="0" w:right="0" w:firstLine="0"/>
              <w:rPr>
                <w:ins w:id="690" w:author="Author"/>
                <w:sz w:val="20"/>
              </w:rPr>
            </w:pPr>
          </w:p>
        </w:tc>
        <w:tc>
          <w:tcPr>
            <w:tcW w:w="1352" w:type="dxa"/>
            <w:tcBorders>
              <w:top w:val="nil"/>
              <w:left w:val="nil"/>
              <w:bottom w:val="nil"/>
              <w:right w:val="nil"/>
            </w:tcBorders>
          </w:tcPr>
          <w:p w14:paraId="1B21E070" w14:textId="77777777" w:rsidR="001124D9" w:rsidRDefault="001124D9">
            <w:pPr>
              <w:spacing w:after="0" w:line="256" w:lineRule="auto"/>
              <w:ind w:left="0" w:right="0" w:firstLine="0"/>
              <w:rPr>
                <w:ins w:id="691" w:author="Author"/>
                <w:sz w:val="20"/>
              </w:rPr>
            </w:pPr>
          </w:p>
        </w:tc>
      </w:tr>
      <w:tr w:rsidR="001124D9" w14:paraId="0D4B3A8E" w14:textId="77777777" w:rsidTr="001124D9">
        <w:trPr>
          <w:trHeight w:val="258"/>
          <w:ins w:id="692" w:author="Author"/>
        </w:trPr>
        <w:tc>
          <w:tcPr>
            <w:tcW w:w="2065" w:type="dxa"/>
            <w:tcBorders>
              <w:top w:val="nil"/>
              <w:left w:val="nil"/>
              <w:bottom w:val="nil"/>
              <w:right w:val="nil"/>
            </w:tcBorders>
            <w:hideMark/>
          </w:tcPr>
          <w:p w14:paraId="45918446" w14:textId="77777777" w:rsidR="001124D9" w:rsidRDefault="001124D9">
            <w:pPr>
              <w:spacing w:after="0" w:line="256" w:lineRule="auto"/>
              <w:ind w:left="0" w:right="0" w:firstLine="0"/>
              <w:rPr>
                <w:ins w:id="693" w:author="Author"/>
                <w:sz w:val="20"/>
              </w:rPr>
            </w:pPr>
            <w:ins w:id="694" w:author="Author">
              <w:r>
                <w:rPr>
                  <w:sz w:val="20"/>
                </w:rPr>
                <w:t xml:space="preserve">   30-44</w:t>
              </w:r>
            </w:ins>
          </w:p>
        </w:tc>
        <w:tc>
          <w:tcPr>
            <w:tcW w:w="1170" w:type="dxa"/>
            <w:tcBorders>
              <w:top w:val="nil"/>
              <w:left w:val="nil"/>
              <w:bottom w:val="nil"/>
              <w:right w:val="nil"/>
            </w:tcBorders>
          </w:tcPr>
          <w:p w14:paraId="7A8C5010" w14:textId="77777777" w:rsidR="001124D9" w:rsidRDefault="001124D9">
            <w:pPr>
              <w:spacing w:after="0" w:line="256" w:lineRule="auto"/>
              <w:ind w:left="0" w:right="0" w:firstLine="0"/>
              <w:rPr>
                <w:ins w:id="695" w:author="Author"/>
                <w:sz w:val="20"/>
              </w:rPr>
            </w:pPr>
          </w:p>
        </w:tc>
        <w:tc>
          <w:tcPr>
            <w:tcW w:w="1260" w:type="dxa"/>
            <w:tcBorders>
              <w:top w:val="nil"/>
              <w:left w:val="nil"/>
              <w:bottom w:val="nil"/>
              <w:right w:val="nil"/>
            </w:tcBorders>
          </w:tcPr>
          <w:p w14:paraId="73E85F75" w14:textId="77777777" w:rsidR="001124D9" w:rsidRDefault="001124D9">
            <w:pPr>
              <w:spacing w:after="0" w:line="256" w:lineRule="auto"/>
              <w:ind w:left="0" w:right="0" w:firstLine="0"/>
              <w:rPr>
                <w:ins w:id="696" w:author="Author"/>
                <w:sz w:val="20"/>
              </w:rPr>
            </w:pPr>
          </w:p>
        </w:tc>
        <w:tc>
          <w:tcPr>
            <w:tcW w:w="1202" w:type="dxa"/>
            <w:tcBorders>
              <w:top w:val="nil"/>
              <w:left w:val="nil"/>
              <w:bottom w:val="nil"/>
              <w:right w:val="nil"/>
            </w:tcBorders>
          </w:tcPr>
          <w:p w14:paraId="34A31034" w14:textId="77777777" w:rsidR="001124D9" w:rsidRDefault="001124D9">
            <w:pPr>
              <w:spacing w:after="0" w:line="256" w:lineRule="auto"/>
              <w:ind w:left="0" w:right="0" w:firstLine="0"/>
              <w:rPr>
                <w:ins w:id="697" w:author="Author"/>
                <w:sz w:val="20"/>
              </w:rPr>
            </w:pPr>
          </w:p>
        </w:tc>
        <w:tc>
          <w:tcPr>
            <w:tcW w:w="1339" w:type="dxa"/>
            <w:tcBorders>
              <w:top w:val="nil"/>
              <w:left w:val="nil"/>
              <w:bottom w:val="nil"/>
              <w:right w:val="nil"/>
            </w:tcBorders>
          </w:tcPr>
          <w:p w14:paraId="6EB168BD" w14:textId="77777777" w:rsidR="001124D9" w:rsidRDefault="001124D9">
            <w:pPr>
              <w:spacing w:after="0" w:line="256" w:lineRule="auto"/>
              <w:ind w:left="0" w:right="0" w:firstLine="0"/>
              <w:rPr>
                <w:ins w:id="698" w:author="Author"/>
                <w:sz w:val="20"/>
              </w:rPr>
            </w:pPr>
          </w:p>
        </w:tc>
        <w:tc>
          <w:tcPr>
            <w:tcW w:w="1360" w:type="dxa"/>
            <w:tcBorders>
              <w:top w:val="nil"/>
              <w:left w:val="nil"/>
              <w:bottom w:val="nil"/>
              <w:right w:val="nil"/>
            </w:tcBorders>
          </w:tcPr>
          <w:p w14:paraId="270C104D" w14:textId="77777777" w:rsidR="001124D9" w:rsidRDefault="001124D9">
            <w:pPr>
              <w:spacing w:after="0" w:line="256" w:lineRule="auto"/>
              <w:ind w:left="0" w:right="0" w:firstLine="0"/>
              <w:rPr>
                <w:ins w:id="699" w:author="Author"/>
                <w:sz w:val="20"/>
              </w:rPr>
            </w:pPr>
          </w:p>
        </w:tc>
        <w:tc>
          <w:tcPr>
            <w:tcW w:w="1352" w:type="dxa"/>
            <w:tcBorders>
              <w:top w:val="nil"/>
              <w:left w:val="nil"/>
              <w:bottom w:val="nil"/>
              <w:right w:val="nil"/>
            </w:tcBorders>
          </w:tcPr>
          <w:p w14:paraId="14DA1458" w14:textId="77777777" w:rsidR="001124D9" w:rsidRDefault="001124D9">
            <w:pPr>
              <w:spacing w:after="0" w:line="256" w:lineRule="auto"/>
              <w:ind w:left="0" w:right="0" w:firstLine="0"/>
              <w:rPr>
                <w:ins w:id="700" w:author="Author"/>
                <w:sz w:val="20"/>
              </w:rPr>
            </w:pPr>
          </w:p>
        </w:tc>
      </w:tr>
      <w:tr w:rsidR="001124D9" w14:paraId="035A4A0D" w14:textId="77777777" w:rsidTr="001124D9">
        <w:trPr>
          <w:trHeight w:val="258"/>
          <w:ins w:id="701" w:author="Author"/>
        </w:trPr>
        <w:tc>
          <w:tcPr>
            <w:tcW w:w="2065" w:type="dxa"/>
            <w:tcBorders>
              <w:top w:val="nil"/>
              <w:left w:val="nil"/>
              <w:bottom w:val="nil"/>
              <w:right w:val="nil"/>
            </w:tcBorders>
            <w:hideMark/>
          </w:tcPr>
          <w:p w14:paraId="1A12111C" w14:textId="77777777" w:rsidR="001124D9" w:rsidRDefault="001124D9">
            <w:pPr>
              <w:spacing w:after="0" w:line="256" w:lineRule="auto"/>
              <w:ind w:left="0" w:right="0" w:firstLine="0"/>
              <w:rPr>
                <w:ins w:id="702" w:author="Author"/>
                <w:sz w:val="20"/>
              </w:rPr>
            </w:pPr>
            <w:ins w:id="703" w:author="Author">
              <w:r>
                <w:rPr>
                  <w:sz w:val="20"/>
                </w:rPr>
                <w:t xml:space="preserve">   45-64</w:t>
              </w:r>
            </w:ins>
          </w:p>
        </w:tc>
        <w:tc>
          <w:tcPr>
            <w:tcW w:w="1170" w:type="dxa"/>
            <w:tcBorders>
              <w:top w:val="nil"/>
              <w:left w:val="nil"/>
              <w:bottom w:val="nil"/>
              <w:right w:val="nil"/>
            </w:tcBorders>
          </w:tcPr>
          <w:p w14:paraId="42272980" w14:textId="77777777" w:rsidR="001124D9" w:rsidRDefault="001124D9">
            <w:pPr>
              <w:spacing w:after="0" w:line="256" w:lineRule="auto"/>
              <w:ind w:left="0" w:right="0" w:firstLine="0"/>
              <w:rPr>
                <w:ins w:id="704" w:author="Author"/>
                <w:sz w:val="20"/>
              </w:rPr>
            </w:pPr>
          </w:p>
        </w:tc>
        <w:tc>
          <w:tcPr>
            <w:tcW w:w="1260" w:type="dxa"/>
            <w:tcBorders>
              <w:top w:val="nil"/>
              <w:left w:val="nil"/>
              <w:bottom w:val="nil"/>
              <w:right w:val="nil"/>
            </w:tcBorders>
          </w:tcPr>
          <w:p w14:paraId="736FF488" w14:textId="77777777" w:rsidR="001124D9" w:rsidRDefault="001124D9">
            <w:pPr>
              <w:spacing w:after="0" w:line="256" w:lineRule="auto"/>
              <w:ind w:left="0" w:right="0" w:firstLine="0"/>
              <w:rPr>
                <w:ins w:id="705" w:author="Author"/>
                <w:sz w:val="20"/>
              </w:rPr>
            </w:pPr>
          </w:p>
        </w:tc>
        <w:tc>
          <w:tcPr>
            <w:tcW w:w="1202" w:type="dxa"/>
            <w:tcBorders>
              <w:top w:val="nil"/>
              <w:left w:val="nil"/>
              <w:bottom w:val="nil"/>
              <w:right w:val="nil"/>
            </w:tcBorders>
          </w:tcPr>
          <w:p w14:paraId="2904E7DD" w14:textId="77777777" w:rsidR="001124D9" w:rsidRDefault="001124D9">
            <w:pPr>
              <w:spacing w:after="0" w:line="256" w:lineRule="auto"/>
              <w:ind w:left="0" w:right="0" w:firstLine="0"/>
              <w:rPr>
                <w:ins w:id="706" w:author="Author"/>
                <w:sz w:val="20"/>
              </w:rPr>
            </w:pPr>
          </w:p>
        </w:tc>
        <w:tc>
          <w:tcPr>
            <w:tcW w:w="1339" w:type="dxa"/>
            <w:tcBorders>
              <w:top w:val="nil"/>
              <w:left w:val="nil"/>
              <w:bottom w:val="nil"/>
              <w:right w:val="nil"/>
            </w:tcBorders>
          </w:tcPr>
          <w:p w14:paraId="3C3FD6D6" w14:textId="77777777" w:rsidR="001124D9" w:rsidRDefault="001124D9">
            <w:pPr>
              <w:spacing w:after="0" w:line="256" w:lineRule="auto"/>
              <w:ind w:left="0" w:right="0" w:firstLine="0"/>
              <w:rPr>
                <w:ins w:id="707" w:author="Author"/>
                <w:sz w:val="20"/>
              </w:rPr>
            </w:pPr>
          </w:p>
        </w:tc>
        <w:tc>
          <w:tcPr>
            <w:tcW w:w="1360" w:type="dxa"/>
            <w:tcBorders>
              <w:top w:val="nil"/>
              <w:left w:val="nil"/>
              <w:bottom w:val="nil"/>
              <w:right w:val="nil"/>
            </w:tcBorders>
          </w:tcPr>
          <w:p w14:paraId="7821A981" w14:textId="77777777" w:rsidR="001124D9" w:rsidRDefault="001124D9">
            <w:pPr>
              <w:spacing w:after="0" w:line="256" w:lineRule="auto"/>
              <w:ind w:left="0" w:right="0" w:firstLine="0"/>
              <w:rPr>
                <w:ins w:id="708" w:author="Author"/>
                <w:sz w:val="20"/>
              </w:rPr>
            </w:pPr>
          </w:p>
        </w:tc>
        <w:tc>
          <w:tcPr>
            <w:tcW w:w="1352" w:type="dxa"/>
            <w:tcBorders>
              <w:top w:val="nil"/>
              <w:left w:val="nil"/>
              <w:bottom w:val="nil"/>
              <w:right w:val="nil"/>
            </w:tcBorders>
          </w:tcPr>
          <w:p w14:paraId="3E70AAEE" w14:textId="77777777" w:rsidR="001124D9" w:rsidRDefault="001124D9">
            <w:pPr>
              <w:spacing w:after="0" w:line="256" w:lineRule="auto"/>
              <w:ind w:left="0" w:right="0" w:firstLine="0"/>
              <w:rPr>
                <w:ins w:id="709" w:author="Author"/>
                <w:sz w:val="20"/>
              </w:rPr>
            </w:pPr>
          </w:p>
        </w:tc>
      </w:tr>
      <w:tr w:rsidR="001124D9" w14:paraId="3B0BD4BE" w14:textId="77777777" w:rsidTr="001124D9">
        <w:trPr>
          <w:trHeight w:val="274"/>
          <w:ins w:id="710" w:author="Author"/>
        </w:trPr>
        <w:tc>
          <w:tcPr>
            <w:tcW w:w="2065" w:type="dxa"/>
            <w:tcBorders>
              <w:top w:val="nil"/>
              <w:left w:val="nil"/>
              <w:bottom w:val="nil"/>
              <w:right w:val="nil"/>
            </w:tcBorders>
            <w:hideMark/>
          </w:tcPr>
          <w:p w14:paraId="39D7832E" w14:textId="77777777" w:rsidR="001124D9" w:rsidRDefault="001124D9">
            <w:pPr>
              <w:spacing w:after="0" w:line="256" w:lineRule="auto"/>
              <w:ind w:left="0" w:right="0" w:firstLine="0"/>
              <w:rPr>
                <w:ins w:id="711" w:author="Author"/>
                <w:sz w:val="20"/>
              </w:rPr>
            </w:pPr>
            <w:ins w:id="712" w:author="Author">
              <w:r>
                <w:rPr>
                  <w:sz w:val="20"/>
                </w:rPr>
                <w:t xml:space="preserve">   64-74</w:t>
              </w:r>
            </w:ins>
          </w:p>
        </w:tc>
        <w:tc>
          <w:tcPr>
            <w:tcW w:w="1170" w:type="dxa"/>
            <w:tcBorders>
              <w:top w:val="nil"/>
              <w:left w:val="nil"/>
              <w:bottom w:val="nil"/>
              <w:right w:val="nil"/>
            </w:tcBorders>
          </w:tcPr>
          <w:p w14:paraId="1BD046DE" w14:textId="77777777" w:rsidR="001124D9" w:rsidRDefault="001124D9">
            <w:pPr>
              <w:spacing w:after="0" w:line="256" w:lineRule="auto"/>
              <w:ind w:left="0" w:right="0" w:firstLine="0"/>
              <w:rPr>
                <w:ins w:id="713" w:author="Author"/>
                <w:sz w:val="20"/>
              </w:rPr>
            </w:pPr>
          </w:p>
        </w:tc>
        <w:tc>
          <w:tcPr>
            <w:tcW w:w="1260" w:type="dxa"/>
            <w:tcBorders>
              <w:top w:val="nil"/>
              <w:left w:val="nil"/>
              <w:bottom w:val="nil"/>
              <w:right w:val="nil"/>
            </w:tcBorders>
          </w:tcPr>
          <w:p w14:paraId="203B6D3F" w14:textId="77777777" w:rsidR="001124D9" w:rsidRDefault="001124D9">
            <w:pPr>
              <w:spacing w:after="0" w:line="256" w:lineRule="auto"/>
              <w:ind w:left="0" w:right="0" w:firstLine="0"/>
              <w:rPr>
                <w:ins w:id="714" w:author="Author"/>
                <w:sz w:val="20"/>
              </w:rPr>
            </w:pPr>
          </w:p>
        </w:tc>
        <w:tc>
          <w:tcPr>
            <w:tcW w:w="1202" w:type="dxa"/>
            <w:tcBorders>
              <w:top w:val="nil"/>
              <w:left w:val="nil"/>
              <w:bottom w:val="nil"/>
              <w:right w:val="nil"/>
            </w:tcBorders>
          </w:tcPr>
          <w:p w14:paraId="22DABF03" w14:textId="77777777" w:rsidR="001124D9" w:rsidRDefault="001124D9">
            <w:pPr>
              <w:spacing w:after="0" w:line="256" w:lineRule="auto"/>
              <w:ind w:left="0" w:right="0" w:firstLine="0"/>
              <w:rPr>
                <w:ins w:id="715" w:author="Author"/>
                <w:sz w:val="20"/>
              </w:rPr>
            </w:pPr>
          </w:p>
        </w:tc>
        <w:tc>
          <w:tcPr>
            <w:tcW w:w="1339" w:type="dxa"/>
            <w:tcBorders>
              <w:top w:val="nil"/>
              <w:left w:val="nil"/>
              <w:bottom w:val="nil"/>
              <w:right w:val="nil"/>
            </w:tcBorders>
          </w:tcPr>
          <w:p w14:paraId="3CDEA79D" w14:textId="77777777" w:rsidR="001124D9" w:rsidRDefault="001124D9">
            <w:pPr>
              <w:spacing w:after="0" w:line="256" w:lineRule="auto"/>
              <w:ind w:left="0" w:right="0" w:firstLine="0"/>
              <w:rPr>
                <w:ins w:id="716" w:author="Author"/>
                <w:sz w:val="20"/>
              </w:rPr>
            </w:pPr>
          </w:p>
        </w:tc>
        <w:tc>
          <w:tcPr>
            <w:tcW w:w="1360" w:type="dxa"/>
            <w:tcBorders>
              <w:top w:val="nil"/>
              <w:left w:val="nil"/>
              <w:bottom w:val="nil"/>
              <w:right w:val="nil"/>
            </w:tcBorders>
          </w:tcPr>
          <w:p w14:paraId="44D0FD7D" w14:textId="77777777" w:rsidR="001124D9" w:rsidRDefault="001124D9">
            <w:pPr>
              <w:spacing w:after="0" w:line="256" w:lineRule="auto"/>
              <w:ind w:left="0" w:right="0" w:firstLine="0"/>
              <w:rPr>
                <w:ins w:id="717" w:author="Author"/>
                <w:sz w:val="20"/>
              </w:rPr>
            </w:pPr>
          </w:p>
        </w:tc>
        <w:tc>
          <w:tcPr>
            <w:tcW w:w="1352" w:type="dxa"/>
            <w:tcBorders>
              <w:top w:val="nil"/>
              <w:left w:val="nil"/>
              <w:bottom w:val="nil"/>
              <w:right w:val="nil"/>
            </w:tcBorders>
          </w:tcPr>
          <w:p w14:paraId="20997AE1" w14:textId="77777777" w:rsidR="001124D9" w:rsidRDefault="001124D9">
            <w:pPr>
              <w:spacing w:after="0" w:line="256" w:lineRule="auto"/>
              <w:ind w:left="0" w:right="0" w:firstLine="0"/>
              <w:rPr>
                <w:ins w:id="718" w:author="Author"/>
                <w:sz w:val="20"/>
              </w:rPr>
            </w:pPr>
          </w:p>
        </w:tc>
      </w:tr>
      <w:tr w:rsidR="001124D9" w14:paraId="4B240888" w14:textId="77777777" w:rsidTr="001124D9">
        <w:trPr>
          <w:trHeight w:val="258"/>
          <w:ins w:id="719" w:author="Author"/>
        </w:trPr>
        <w:tc>
          <w:tcPr>
            <w:tcW w:w="2065" w:type="dxa"/>
            <w:tcBorders>
              <w:top w:val="nil"/>
              <w:left w:val="nil"/>
              <w:bottom w:val="nil"/>
              <w:right w:val="nil"/>
            </w:tcBorders>
            <w:hideMark/>
          </w:tcPr>
          <w:p w14:paraId="4FED500B" w14:textId="77777777" w:rsidR="001124D9" w:rsidRDefault="001124D9">
            <w:pPr>
              <w:spacing w:after="0" w:line="256" w:lineRule="auto"/>
              <w:ind w:left="0" w:right="0" w:firstLine="0"/>
              <w:rPr>
                <w:ins w:id="720" w:author="Author"/>
                <w:sz w:val="20"/>
              </w:rPr>
            </w:pPr>
            <w:ins w:id="721" w:author="Author">
              <w:r>
                <w:rPr>
                  <w:sz w:val="20"/>
                </w:rPr>
                <w:t xml:space="preserve">   75+</w:t>
              </w:r>
            </w:ins>
          </w:p>
        </w:tc>
        <w:tc>
          <w:tcPr>
            <w:tcW w:w="1170" w:type="dxa"/>
            <w:tcBorders>
              <w:top w:val="nil"/>
              <w:left w:val="nil"/>
              <w:bottom w:val="nil"/>
              <w:right w:val="nil"/>
            </w:tcBorders>
          </w:tcPr>
          <w:p w14:paraId="5E2499B9" w14:textId="77777777" w:rsidR="001124D9" w:rsidRDefault="001124D9">
            <w:pPr>
              <w:spacing w:after="0" w:line="256" w:lineRule="auto"/>
              <w:ind w:left="0" w:right="0" w:firstLine="0"/>
              <w:rPr>
                <w:ins w:id="722" w:author="Author"/>
                <w:sz w:val="20"/>
              </w:rPr>
            </w:pPr>
          </w:p>
        </w:tc>
        <w:tc>
          <w:tcPr>
            <w:tcW w:w="1260" w:type="dxa"/>
            <w:tcBorders>
              <w:top w:val="nil"/>
              <w:left w:val="nil"/>
              <w:bottom w:val="nil"/>
              <w:right w:val="nil"/>
            </w:tcBorders>
          </w:tcPr>
          <w:p w14:paraId="3D2A4558" w14:textId="77777777" w:rsidR="001124D9" w:rsidRDefault="001124D9">
            <w:pPr>
              <w:spacing w:after="0" w:line="256" w:lineRule="auto"/>
              <w:ind w:left="0" w:right="0" w:firstLine="0"/>
              <w:rPr>
                <w:ins w:id="723" w:author="Author"/>
                <w:sz w:val="20"/>
              </w:rPr>
            </w:pPr>
          </w:p>
        </w:tc>
        <w:tc>
          <w:tcPr>
            <w:tcW w:w="1202" w:type="dxa"/>
            <w:tcBorders>
              <w:top w:val="nil"/>
              <w:left w:val="nil"/>
              <w:bottom w:val="nil"/>
              <w:right w:val="nil"/>
            </w:tcBorders>
          </w:tcPr>
          <w:p w14:paraId="19B31378" w14:textId="77777777" w:rsidR="001124D9" w:rsidRDefault="001124D9">
            <w:pPr>
              <w:spacing w:after="0" w:line="256" w:lineRule="auto"/>
              <w:ind w:left="0" w:right="0" w:firstLine="0"/>
              <w:rPr>
                <w:ins w:id="724" w:author="Author"/>
                <w:sz w:val="20"/>
              </w:rPr>
            </w:pPr>
          </w:p>
        </w:tc>
        <w:tc>
          <w:tcPr>
            <w:tcW w:w="1339" w:type="dxa"/>
            <w:tcBorders>
              <w:top w:val="nil"/>
              <w:left w:val="nil"/>
              <w:bottom w:val="nil"/>
              <w:right w:val="nil"/>
            </w:tcBorders>
          </w:tcPr>
          <w:p w14:paraId="05FE958D" w14:textId="77777777" w:rsidR="001124D9" w:rsidRDefault="001124D9">
            <w:pPr>
              <w:spacing w:after="0" w:line="256" w:lineRule="auto"/>
              <w:ind w:left="0" w:right="0" w:firstLine="0"/>
              <w:rPr>
                <w:ins w:id="725" w:author="Author"/>
                <w:sz w:val="20"/>
              </w:rPr>
            </w:pPr>
          </w:p>
        </w:tc>
        <w:tc>
          <w:tcPr>
            <w:tcW w:w="1360" w:type="dxa"/>
            <w:tcBorders>
              <w:top w:val="nil"/>
              <w:left w:val="nil"/>
              <w:bottom w:val="nil"/>
              <w:right w:val="nil"/>
            </w:tcBorders>
          </w:tcPr>
          <w:p w14:paraId="12BBE31F" w14:textId="77777777" w:rsidR="001124D9" w:rsidRDefault="001124D9">
            <w:pPr>
              <w:spacing w:after="0" w:line="256" w:lineRule="auto"/>
              <w:ind w:left="0" w:right="0" w:firstLine="0"/>
              <w:rPr>
                <w:ins w:id="726" w:author="Author"/>
                <w:sz w:val="20"/>
              </w:rPr>
            </w:pPr>
          </w:p>
        </w:tc>
        <w:tc>
          <w:tcPr>
            <w:tcW w:w="1352" w:type="dxa"/>
            <w:tcBorders>
              <w:top w:val="nil"/>
              <w:left w:val="nil"/>
              <w:bottom w:val="nil"/>
              <w:right w:val="nil"/>
            </w:tcBorders>
          </w:tcPr>
          <w:p w14:paraId="4D04C5C6" w14:textId="77777777" w:rsidR="001124D9" w:rsidRDefault="001124D9">
            <w:pPr>
              <w:spacing w:after="0" w:line="256" w:lineRule="auto"/>
              <w:ind w:left="0" w:right="0" w:firstLine="0"/>
              <w:rPr>
                <w:ins w:id="727" w:author="Author"/>
                <w:sz w:val="20"/>
              </w:rPr>
            </w:pPr>
          </w:p>
        </w:tc>
      </w:tr>
      <w:tr w:rsidR="001124D9" w14:paraId="60BF6F78" w14:textId="77777777" w:rsidTr="001124D9">
        <w:trPr>
          <w:trHeight w:val="258"/>
          <w:ins w:id="728" w:author="Author"/>
        </w:trPr>
        <w:tc>
          <w:tcPr>
            <w:tcW w:w="2065" w:type="dxa"/>
            <w:tcBorders>
              <w:top w:val="nil"/>
              <w:left w:val="nil"/>
              <w:bottom w:val="nil"/>
              <w:right w:val="nil"/>
            </w:tcBorders>
            <w:hideMark/>
          </w:tcPr>
          <w:p w14:paraId="40682DCF" w14:textId="77777777" w:rsidR="001124D9" w:rsidRDefault="001124D9">
            <w:pPr>
              <w:spacing w:after="0" w:line="256" w:lineRule="auto"/>
              <w:ind w:left="0" w:right="0" w:firstLine="0"/>
              <w:rPr>
                <w:ins w:id="729" w:author="Author"/>
                <w:sz w:val="20"/>
              </w:rPr>
            </w:pPr>
            <w:ins w:id="730" w:author="Author">
              <w:r>
                <w:rPr>
                  <w:sz w:val="20"/>
                </w:rPr>
                <w:t>Sex, n (%)</w:t>
              </w:r>
            </w:ins>
          </w:p>
        </w:tc>
        <w:tc>
          <w:tcPr>
            <w:tcW w:w="1170" w:type="dxa"/>
            <w:tcBorders>
              <w:top w:val="nil"/>
              <w:left w:val="nil"/>
              <w:bottom w:val="nil"/>
              <w:right w:val="nil"/>
            </w:tcBorders>
          </w:tcPr>
          <w:p w14:paraId="77B24752" w14:textId="77777777" w:rsidR="001124D9" w:rsidRDefault="001124D9">
            <w:pPr>
              <w:spacing w:after="0" w:line="256" w:lineRule="auto"/>
              <w:ind w:left="0" w:right="0" w:firstLine="0"/>
              <w:rPr>
                <w:ins w:id="731" w:author="Author"/>
                <w:sz w:val="20"/>
              </w:rPr>
            </w:pPr>
          </w:p>
        </w:tc>
        <w:tc>
          <w:tcPr>
            <w:tcW w:w="1260" w:type="dxa"/>
            <w:tcBorders>
              <w:top w:val="nil"/>
              <w:left w:val="nil"/>
              <w:bottom w:val="nil"/>
              <w:right w:val="nil"/>
            </w:tcBorders>
          </w:tcPr>
          <w:p w14:paraId="0D670EED" w14:textId="77777777" w:rsidR="001124D9" w:rsidRDefault="001124D9">
            <w:pPr>
              <w:spacing w:after="0" w:line="256" w:lineRule="auto"/>
              <w:ind w:left="0" w:right="0" w:firstLine="0"/>
              <w:rPr>
                <w:ins w:id="732" w:author="Author"/>
                <w:sz w:val="20"/>
              </w:rPr>
            </w:pPr>
          </w:p>
        </w:tc>
        <w:tc>
          <w:tcPr>
            <w:tcW w:w="1202" w:type="dxa"/>
            <w:tcBorders>
              <w:top w:val="nil"/>
              <w:left w:val="nil"/>
              <w:bottom w:val="nil"/>
              <w:right w:val="nil"/>
            </w:tcBorders>
          </w:tcPr>
          <w:p w14:paraId="45B45092" w14:textId="77777777" w:rsidR="001124D9" w:rsidRDefault="001124D9">
            <w:pPr>
              <w:spacing w:after="0" w:line="256" w:lineRule="auto"/>
              <w:ind w:left="0" w:right="0" w:firstLine="0"/>
              <w:rPr>
                <w:ins w:id="733" w:author="Author"/>
                <w:sz w:val="20"/>
              </w:rPr>
            </w:pPr>
          </w:p>
        </w:tc>
        <w:tc>
          <w:tcPr>
            <w:tcW w:w="1339" w:type="dxa"/>
            <w:tcBorders>
              <w:top w:val="nil"/>
              <w:left w:val="nil"/>
              <w:bottom w:val="nil"/>
              <w:right w:val="nil"/>
            </w:tcBorders>
          </w:tcPr>
          <w:p w14:paraId="3183CCE7" w14:textId="77777777" w:rsidR="001124D9" w:rsidRDefault="001124D9">
            <w:pPr>
              <w:spacing w:after="0" w:line="256" w:lineRule="auto"/>
              <w:ind w:left="0" w:right="0" w:firstLine="0"/>
              <w:rPr>
                <w:ins w:id="734" w:author="Author"/>
                <w:sz w:val="20"/>
              </w:rPr>
            </w:pPr>
          </w:p>
        </w:tc>
        <w:tc>
          <w:tcPr>
            <w:tcW w:w="1360" w:type="dxa"/>
            <w:tcBorders>
              <w:top w:val="nil"/>
              <w:left w:val="nil"/>
              <w:bottom w:val="nil"/>
              <w:right w:val="nil"/>
            </w:tcBorders>
          </w:tcPr>
          <w:p w14:paraId="285887EC" w14:textId="77777777" w:rsidR="001124D9" w:rsidRDefault="001124D9">
            <w:pPr>
              <w:spacing w:after="0" w:line="256" w:lineRule="auto"/>
              <w:ind w:left="0" w:right="0" w:firstLine="0"/>
              <w:rPr>
                <w:ins w:id="735" w:author="Author"/>
                <w:sz w:val="20"/>
              </w:rPr>
            </w:pPr>
          </w:p>
        </w:tc>
        <w:tc>
          <w:tcPr>
            <w:tcW w:w="1352" w:type="dxa"/>
            <w:tcBorders>
              <w:top w:val="nil"/>
              <w:left w:val="nil"/>
              <w:bottom w:val="nil"/>
              <w:right w:val="nil"/>
            </w:tcBorders>
          </w:tcPr>
          <w:p w14:paraId="67631F94" w14:textId="77777777" w:rsidR="001124D9" w:rsidRDefault="001124D9">
            <w:pPr>
              <w:spacing w:after="0" w:line="256" w:lineRule="auto"/>
              <w:ind w:left="0" w:right="0" w:firstLine="0"/>
              <w:rPr>
                <w:ins w:id="736" w:author="Author"/>
                <w:sz w:val="20"/>
              </w:rPr>
            </w:pPr>
          </w:p>
        </w:tc>
      </w:tr>
      <w:tr w:rsidR="001124D9" w14:paraId="1144F039" w14:textId="77777777" w:rsidTr="001124D9">
        <w:trPr>
          <w:trHeight w:val="258"/>
          <w:ins w:id="737" w:author="Author"/>
        </w:trPr>
        <w:tc>
          <w:tcPr>
            <w:tcW w:w="2065" w:type="dxa"/>
            <w:tcBorders>
              <w:top w:val="nil"/>
              <w:left w:val="nil"/>
              <w:bottom w:val="nil"/>
              <w:right w:val="nil"/>
            </w:tcBorders>
            <w:hideMark/>
          </w:tcPr>
          <w:p w14:paraId="2B242E5B" w14:textId="77777777" w:rsidR="001124D9" w:rsidRDefault="001124D9">
            <w:pPr>
              <w:spacing w:after="0" w:line="256" w:lineRule="auto"/>
              <w:ind w:left="0" w:right="0" w:firstLine="0"/>
              <w:rPr>
                <w:ins w:id="738" w:author="Author"/>
                <w:sz w:val="20"/>
              </w:rPr>
            </w:pPr>
            <w:ins w:id="739" w:author="Author">
              <w:r>
                <w:rPr>
                  <w:sz w:val="20"/>
                </w:rPr>
                <w:t xml:space="preserve">   Female</w:t>
              </w:r>
            </w:ins>
          </w:p>
        </w:tc>
        <w:tc>
          <w:tcPr>
            <w:tcW w:w="1170" w:type="dxa"/>
            <w:tcBorders>
              <w:top w:val="nil"/>
              <w:left w:val="nil"/>
              <w:bottom w:val="nil"/>
              <w:right w:val="nil"/>
            </w:tcBorders>
          </w:tcPr>
          <w:p w14:paraId="261311C8" w14:textId="77777777" w:rsidR="001124D9" w:rsidRDefault="001124D9">
            <w:pPr>
              <w:spacing w:after="0" w:line="256" w:lineRule="auto"/>
              <w:ind w:left="0" w:right="0" w:firstLine="0"/>
              <w:rPr>
                <w:ins w:id="740" w:author="Author"/>
                <w:sz w:val="20"/>
              </w:rPr>
            </w:pPr>
          </w:p>
        </w:tc>
        <w:tc>
          <w:tcPr>
            <w:tcW w:w="1260" w:type="dxa"/>
            <w:tcBorders>
              <w:top w:val="nil"/>
              <w:left w:val="nil"/>
              <w:bottom w:val="nil"/>
              <w:right w:val="nil"/>
            </w:tcBorders>
          </w:tcPr>
          <w:p w14:paraId="449DEC63" w14:textId="77777777" w:rsidR="001124D9" w:rsidRDefault="001124D9">
            <w:pPr>
              <w:spacing w:after="0" w:line="256" w:lineRule="auto"/>
              <w:ind w:left="0" w:right="0" w:firstLine="0"/>
              <w:rPr>
                <w:ins w:id="741" w:author="Author"/>
                <w:sz w:val="20"/>
              </w:rPr>
            </w:pPr>
          </w:p>
        </w:tc>
        <w:tc>
          <w:tcPr>
            <w:tcW w:w="1202" w:type="dxa"/>
            <w:tcBorders>
              <w:top w:val="nil"/>
              <w:left w:val="nil"/>
              <w:bottom w:val="nil"/>
              <w:right w:val="nil"/>
            </w:tcBorders>
          </w:tcPr>
          <w:p w14:paraId="79827DC9" w14:textId="77777777" w:rsidR="001124D9" w:rsidRDefault="001124D9">
            <w:pPr>
              <w:spacing w:after="0" w:line="256" w:lineRule="auto"/>
              <w:ind w:left="0" w:right="0" w:firstLine="0"/>
              <w:rPr>
                <w:ins w:id="742" w:author="Author"/>
                <w:sz w:val="20"/>
              </w:rPr>
            </w:pPr>
          </w:p>
        </w:tc>
        <w:tc>
          <w:tcPr>
            <w:tcW w:w="1339" w:type="dxa"/>
            <w:tcBorders>
              <w:top w:val="nil"/>
              <w:left w:val="nil"/>
              <w:bottom w:val="nil"/>
              <w:right w:val="nil"/>
            </w:tcBorders>
          </w:tcPr>
          <w:p w14:paraId="1E207079" w14:textId="77777777" w:rsidR="001124D9" w:rsidRDefault="001124D9">
            <w:pPr>
              <w:spacing w:after="0" w:line="256" w:lineRule="auto"/>
              <w:ind w:left="0" w:right="0" w:firstLine="0"/>
              <w:rPr>
                <w:ins w:id="743" w:author="Author"/>
                <w:sz w:val="20"/>
              </w:rPr>
            </w:pPr>
          </w:p>
        </w:tc>
        <w:tc>
          <w:tcPr>
            <w:tcW w:w="1360" w:type="dxa"/>
            <w:tcBorders>
              <w:top w:val="nil"/>
              <w:left w:val="nil"/>
              <w:bottom w:val="nil"/>
              <w:right w:val="nil"/>
            </w:tcBorders>
          </w:tcPr>
          <w:p w14:paraId="5D878D86" w14:textId="77777777" w:rsidR="001124D9" w:rsidRDefault="001124D9">
            <w:pPr>
              <w:spacing w:after="0" w:line="256" w:lineRule="auto"/>
              <w:ind w:left="0" w:right="0" w:firstLine="0"/>
              <w:rPr>
                <w:ins w:id="744" w:author="Author"/>
                <w:sz w:val="20"/>
              </w:rPr>
            </w:pPr>
          </w:p>
        </w:tc>
        <w:tc>
          <w:tcPr>
            <w:tcW w:w="1352" w:type="dxa"/>
            <w:tcBorders>
              <w:top w:val="nil"/>
              <w:left w:val="nil"/>
              <w:bottom w:val="nil"/>
              <w:right w:val="nil"/>
            </w:tcBorders>
          </w:tcPr>
          <w:p w14:paraId="344D3708" w14:textId="77777777" w:rsidR="001124D9" w:rsidRDefault="001124D9">
            <w:pPr>
              <w:spacing w:after="0" w:line="256" w:lineRule="auto"/>
              <w:ind w:left="0" w:right="0" w:firstLine="0"/>
              <w:rPr>
                <w:ins w:id="745" w:author="Author"/>
                <w:sz w:val="20"/>
              </w:rPr>
            </w:pPr>
          </w:p>
        </w:tc>
      </w:tr>
      <w:tr w:rsidR="001124D9" w14:paraId="7972FA87" w14:textId="77777777" w:rsidTr="001124D9">
        <w:trPr>
          <w:trHeight w:val="274"/>
          <w:ins w:id="746" w:author="Author"/>
        </w:trPr>
        <w:tc>
          <w:tcPr>
            <w:tcW w:w="2065" w:type="dxa"/>
            <w:tcBorders>
              <w:top w:val="nil"/>
              <w:left w:val="nil"/>
              <w:bottom w:val="nil"/>
              <w:right w:val="nil"/>
            </w:tcBorders>
            <w:hideMark/>
          </w:tcPr>
          <w:p w14:paraId="1CC064AB" w14:textId="77777777" w:rsidR="001124D9" w:rsidRDefault="001124D9">
            <w:pPr>
              <w:spacing w:after="0" w:line="256" w:lineRule="auto"/>
              <w:ind w:left="0" w:right="0" w:firstLine="0"/>
              <w:rPr>
                <w:ins w:id="747" w:author="Author"/>
                <w:sz w:val="20"/>
              </w:rPr>
            </w:pPr>
            <w:ins w:id="748" w:author="Author">
              <w:r>
                <w:rPr>
                  <w:sz w:val="20"/>
                </w:rPr>
                <w:t xml:space="preserve">   Male</w:t>
              </w:r>
            </w:ins>
          </w:p>
        </w:tc>
        <w:tc>
          <w:tcPr>
            <w:tcW w:w="1170" w:type="dxa"/>
            <w:tcBorders>
              <w:top w:val="nil"/>
              <w:left w:val="nil"/>
              <w:bottom w:val="nil"/>
              <w:right w:val="nil"/>
            </w:tcBorders>
          </w:tcPr>
          <w:p w14:paraId="1BE2C32C" w14:textId="77777777" w:rsidR="001124D9" w:rsidRDefault="001124D9">
            <w:pPr>
              <w:spacing w:after="0" w:line="256" w:lineRule="auto"/>
              <w:ind w:left="0" w:right="0" w:firstLine="0"/>
              <w:rPr>
                <w:ins w:id="749" w:author="Author"/>
                <w:sz w:val="20"/>
              </w:rPr>
            </w:pPr>
          </w:p>
        </w:tc>
        <w:tc>
          <w:tcPr>
            <w:tcW w:w="1260" w:type="dxa"/>
            <w:tcBorders>
              <w:top w:val="nil"/>
              <w:left w:val="nil"/>
              <w:bottom w:val="nil"/>
              <w:right w:val="nil"/>
            </w:tcBorders>
          </w:tcPr>
          <w:p w14:paraId="65663AA9" w14:textId="77777777" w:rsidR="001124D9" w:rsidRDefault="001124D9">
            <w:pPr>
              <w:spacing w:after="0" w:line="256" w:lineRule="auto"/>
              <w:ind w:left="0" w:right="0" w:firstLine="0"/>
              <w:rPr>
                <w:ins w:id="750" w:author="Author"/>
                <w:sz w:val="20"/>
              </w:rPr>
            </w:pPr>
          </w:p>
        </w:tc>
        <w:tc>
          <w:tcPr>
            <w:tcW w:w="1202" w:type="dxa"/>
            <w:tcBorders>
              <w:top w:val="nil"/>
              <w:left w:val="nil"/>
              <w:bottom w:val="nil"/>
              <w:right w:val="nil"/>
            </w:tcBorders>
          </w:tcPr>
          <w:p w14:paraId="1DE550C5" w14:textId="77777777" w:rsidR="001124D9" w:rsidRDefault="001124D9">
            <w:pPr>
              <w:spacing w:after="0" w:line="256" w:lineRule="auto"/>
              <w:ind w:left="0" w:right="0" w:firstLine="0"/>
              <w:rPr>
                <w:ins w:id="751" w:author="Author"/>
                <w:sz w:val="20"/>
              </w:rPr>
            </w:pPr>
          </w:p>
        </w:tc>
        <w:tc>
          <w:tcPr>
            <w:tcW w:w="1339" w:type="dxa"/>
            <w:tcBorders>
              <w:top w:val="nil"/>
              <w:left w:val="nil"/>
              <w:bottom w:val="nil"/>
              <w:right w:val="nil"/>
            </w:tcBorders>
          </w:tcPr>
          <w:p w14:paraId="01585436" w14:textId="77777777" w:rsidR="001124D9" w:rsidRDefault="001124D9">
            <w:pPr>
              <w:spacing w:after="0" w:line="256" w:lineRule="auto"/>
              <w:ind w:left="0" w:right="0" w:firstLine="0"/>
              <w:rPr>
                <w:ins w:id="752" w:author="Author"/>
                <w:sz w:val="20"/>
              </w:rPr>
            </w:pPr>
          </w:p>
        </w:tc>
        <w:tc>
          <w:tcPr>
            <w:tcW w:w="1360" w:type="dxa"/>
            <w:tcBorders>
              <w:top w:val="nil"/>
              <w:left w:val="nil"/>
              <w:bottom w:val="nil"/>
              <w:right w:val="nil"/>
            </w:tcBorders>
          </w:tcPr>
          <w:p w14:paraId="34A34966" w14:textId="77777777" w:rsidR="001124D9" w:rsidRDefault="001124D9">
            <w:pPr>
              <w:spacing w:after="0" w:line="256" w:lineRule="auto"/>
              <w:ind w:left="0" w:right="0" w:firstLine="0"/>
              <w:rPr>
                <w:ins w:id="753" w:author="Author"/>
                <w:sz w:val="20"/>
              </w:rPr>
            </w:pPr>
          </w:p>
        </w:tc>
        <w:tc>
          <w:tcPr>
            <w:tcW w:w="1352" w:type="dxa"/>
            <w:tcBorders>
              <w:top w:val="nil"/>
              <w:left w:val="nil"/>
              <w:bottom w:val="nil"/>
              <w:right w:val="nil"/>
            </w:tcBorders>
          </w:tcPr>
          <w:p w14:paraId="7743A738" w14:textId="77777777" w:rsidR="001124D9" w:rsidRDefault="001124D9">
            <w:pPr>
              <w:spacing w:after="0" w:line="256" w:lineRule="auto"/>
              <w:ind w:left="0" w:right="0" w:firstLine="0"/>
              <w:rPr>
                <w:ins w:id="754" w:author="Author"/>
                <w:sz w:val="20"/>
              </w:rPr>
            </w:pPr>
          </w:p>
        </w:tc>
      </w:tr>
      <w:tr w:rsidR="001124D9" w14:paraId="3A1424B8" w14:textId="77777777" w:rsidTr="001124D9">
        <w:trPr>
          <w:trHeight w:val="258"/>
          <w:ins w:id="755" w:author="Author"/>
        </w:trPr>
        <w:tc>
          <w:tcPr>
            <w:tcW w:w="2065" w:type="dxa"/>
            <w:tcBorders>
              <w:top w:val="nil"/>
              <w:left w:val="nil"/>
              <w:bottom w:val="nil"/>
              <w:right w:val="nil"/>
            </w:tcBorders>
            <w:hideMark/>
          </w:tcPr>
          <w:p w14:paraId="4B01F3EB" w14:textId="77777777" w:rsidR="001124D9" w:rsidRDefault="001124D9">
            <w:pPr>
              <w:spacing w:after="0" w:line="256" w:lineRule="auto"/>
              <w:ind w:left="0" w:right="0" w:firstLine="0"/>
              <w:rPr>
                <w:ins w:id="756" w:author="Author"/>
                <w:sz w:val="20"/>
              </w:rPr>
            </w:pPr>
            <w:ins w:id="757" w:author="Author">
              <w:r>
                <w:rPr>
                  <w:sz w:val="20"/>
                </w:rPr>
                <w:t>Race, n (%)</w:t>
              </w:r>
            </w:ins>
          </w:p>
        </w:tc>
        <w:tc>
          <w:tcPr>
            <w:tcW w:w="1170" w:type="dxa"/>
            <w:tcBorders>
              <w:top w:val="nil"/>
              <w:left w:val="nil"/>
              <w:bottom w:val="nil"/>
              <w:right w:val="nil"/>
            </w:tcBorders>
          </w:tcPr>
          <w:p w14:paraId="24F76759" w14:textId="77777777" w:rsidR="001124D9" w:rsidRDefault="001124D9">
            <w:pPr>
              <w:spacing w:after="0" w:line="256" w:lineRule="auto"/>
              <w:ind w:left="0" w:right="0" w:firstLine="0"/>
              <w:rPr>
                <w:ins w:id="758" w:author="Author"/>
                <w:sz w:val="20"/>
              </w:rPr>
            </w:pPr>
          </w:p>
        </w:tc>
        <w:tc>
          <w:tcPr>
            <w:tcW w:w="1260" w:type="dxa"/>
            <w:tcBorders>
              <w:top w:val="nil"/>
              <w:left w:val="nil"/>
              <w:bottom w:val="nil"/>
              <w:right w:val="nil"/>
            </w:tcBorders>
          </w:tcPr>
          <w:p w14:paraId="4244872A" w14:textId="77777777" w:rsidR="001124D9" w:rsidRDefault="001124D9">
            <w:pPr>
              <w:spacing w:after="0" w:line="256" w:lineRule="auto"/>
              <w:ind w:left="0" w:right="0" w:firstLine="0"/>
              <w:rPr>
                <w:ins w:id="759" w:author="Author"/>
                <w:sz w:val="20"/>
              </w:rPr>
            </w:pPr>
          </w:p>
        </w:tc>
        <w:tc>
          <w:tcPr>
            <w:tcW w:w="1202" w:type="dxa"/>
            <w:tcBorders>
              <w:top w:val="nil"/>
              <w:left w:val="nil"/>
              <w:bottom w:val="nil"/>
              <w:right w:val="nil"/>
            </w:tcBorders>
          </w:tcPr>
          <w:p w14:paraId="5A023B2F" w14:textId="77777777" w:rsidR="001124D9" w:rsidRDefault="001124D9">
            <w:pPr>
              <w:spacing w:after="0" w:line="256" w:lineRule="auto"/>
              <w:ind w:left="0" w:right="0" w:firstLine="0"/>
              <w:rPr>
                <w:ins w:id="760" w:author="Author"/>
                <w:sz w:val="20"/>
              </w:rPr>
            </w:pPr>
          </w:p>
        </w:tc>
        <w:tc>
          <w:tcPr>
            <w:tcW w:w="1339" w:type="dxa"/>
            <w:tcBorders>
              <w:top w:val="nil"/>
              <w:left w:val="nil"/>
              <w:bottom w:val="nil"/>
              <w:right w:val="nil"/>
            </w:tcBorders>
          </w:tcPr>
          <w:p w14:paraId="22A56D9E" w14:textId="77777777" w:rsidR="001124D9" w:rsidRDefault="001124D9">
            <w:pPr>
              <w:spacing w:after="0" w:line="256" w:lineRule="auto"/>
              <w:ind w:left="0" w:right="0" w:firstLine="0"/>
              <w:rPr>
                <w:ins w:id="761" w:author="Author"/>
                <w:sz w:val="20"/>
              </w:rPr>
            </w:pPr>
          </w:p>
        </w:tc>
        <w:tc>
          <w:tcPr>
            <w:tcW w:w="1360" w:type="dxa"/>
            <w:tcBorders>
              <w:top w:val="nil"/>
              <w:left w:val="nil"/>
              <w:bottom w:val="nil"/>
              <w:right w:val="nil"/>
            </w:tcBorders>
          </w:tcPr>
          <w:p w14:paraId="3F6AFD52" w14:textId="77777777" w:rsidR="001124D9" w:rsidRDefault="001124D9">
            <w:pPr>
              <w:spacing w:after="0" w:line="256" w:lineRule="auto"/>
              <w:ind w:left="0" w:right="0" w:firstLine="0"/>
              <w:rPr>
                <w:ins w:id="762" w:author="Author"/>
                <w:sz w:val="20"/>
              </w:rPr>
            </w:pPr>
          </w:p>
        </w:tc>
        <w:tc>
          <w:tcPr>
            <w:tcW w:w="1352" w:type="dxa"/>
            <w:tcBorders>
              <w:top w:val="nil"/>
              <w:left w:val="nil"/>
              <w:bottom w:val="nil"/>
              <w:right w:val="nil"/>
            </w:tcBorders>
          </w:tcPr>
          <w:p w14:paraId="0685121A" w14:textId="77777777" w:rsidR="001124D9" w:rsidRDefault="001124D9">
            <w:pPr>
              <w:spacing w:after="0" w:line="256" w:lineRule="auto"/>
              <w:ind w:left="0" w:right="0" w:firstLine="0"/>
              <w:rPr>
                <w:ins w:id="763" w:author="Author"/>
                <w:sz w:val="20"/>
              </w:rPr>
            </w:pPr>
          </w:p>
        </w:tc>
      </w:tr>
      <w:tr w:rsidR="001124D9" w14:paraId="72ED65FE" w14:textId="77777777" w:rsidTr="001124D9">
        <w:trPr>
          <w:trHeight w:val="258"/>
          <w:ins w:id="764" w:author="Author"/>
        </w:trPr>
        <w:tc>
          <w:tcPr>
            <w:tcW w:w="2065" w:type="dxa"/>
            <w:tcBorders>
              <w:top w:val="nil"/>
              <w:left w:val="nil"/>
              <w:bottom w:val="nil"/>
              <w:right w:val="nil"/>
            </w:tcBorders>
            <w:hideMark/>
          </w:tcPr>
          <w:p w14:paraId="31D1864E" w14:textId="77777777" w:rsidR="001124D9" w:rsidRDefault="001124D9">
            <w:pPr>
              <w:spacing w:after="0" w:line="256" w:lineRule="auto"/>
              <w:ind w:left="0" w:right="0" w:firstLine="0"/>
              <w:rPr>
                <w:ins w:id="765" w:author="Author"/>
                <w:sz w:val="20"/>
              </w:rPr>
            </w:pPr>
            <w:ins w:id="766" w:author="Author">
              <w:r>
                <w:rPr>
                  <w:sz w:val="20"/>
                </w:rPr>
                <w:t xml:space="preserve">   White</w:t>
              </w:r>
            </w:ins>
          </w:p>
        </w:tc>
        <w:tc>
          <w:tcPr>
            <w:tcW w:w="1170" w:type="dxa"/>
            <w:tcBorders>
              <w:top w:val="nil"/>
              <w:left w:val="nil"/>
              <w:bottom w:val="nil"/>
              <w:right w:val="nil"/>
            </w:tcBorders>
          </w:tcPr>
          <w:p w14:paraId="4E1A218C" w14:textId="77777777" w:rsidR="001124D9" w:rsidRDefault="001124D9">
            <w:pPr>
              <w:spacing w:after="0" w:line="256" w:lineRule="auto"/>
              <w:ind w:left="0" w:right="0" w:firstLine="0"/>
              <w:rPr>
                <w:ins w:id="767" w:author="Author"/>
                <w:sz w:val="20"/>
              </w:rPr>
            </w:pPr>
          </w:p>
        </w:tc>
        <w:tc>
          <w:tcPr>
            <w:tcW w:w="1260" w:type="dxa"/>
            <w:tcBorders>
              <w:top w:val="nil"/>
              <w:left w:val="nil"/>
              <w:bottom w:val="nil"/>
              <w:right w:val="nil"/>
            </w:tcBorders>
          </w:tcPr>
          <w:p w14:paraId="5B85CF13" w14:textId="77777777" w:rsidR="001124D9" w:rsidRDefault="001124D9">
            <w:pPr>
              <w:spacing w:after="0" w:line="256" w:lineRule="auto"/>
              <w:ind w:left="0" w:right="0" w:firstLine="0"/>
              <w:rPr>
                <w:ins w:id="768" w:author="Author"/>
                <w:sz w:val="20"/>
              </w:rPr>
            </w:pPr>
          </w:p>
        </w:tc>
        <w:tc>
          <w:tcPr>
            <w:tcW w:w="1202" w:type="dxa"/>
            <w:tcBorders>
              <w:top w:val="nil"/>
              <w:left w:val="nil"/>
              <w:bottom w:val="nil"/>
              <w:right w:val="nil"/>
            </w:tcBorders>
          </w:tcPr>
          <w:p w14:paraId="3765F63A" w14:textId="77777777" w:rsidR="001124D9" w:rsidRDefault="001124D9">
            <w:pPr>
              <w:spacing w:after="0" w:line="256" w:lineRule="auto"/>
              <w:ind w:left="0" w:right="0" w:firstLine="0"/>
              <w:rPr>
                <w:ins w:id="769" w:author="Author"/>
                <w:sz w:val="20"/>
              </w:rPr>
            </w:pPr>
          </w:p>
        </w:tc>
        <w:tc>
          <w:tcPr>
            <w:tcW w:w="1339" w:type="dxa"/>
            <w:tcBorders>
              <w:top w:val="nil"/>
              <w:left w:val="nil"/>
              <w:bottom w:val="nil"/>
              <w:right w:val="nil"/>
            </w:tcBorders>
          </w:tcPr>
          <w:p w14:paraId="5DA3DF3E" w14:textId="77777777" w:rsidR="001124D9" w:rsidRDefault="001124D9">
            <w:pPr>
              <w:spacing w:after="0" w:line="256" w:lineRule="auto"/>
              <w:ind w:left="0" w:right="0" w:firstLine="0"/>
              <w:rPr>
                <w:ins w:id="770" w:author="Author"/>
                <w:sz w:val="20"/>
              </w:rPr>
            </w:pPr>
          </w:p>
        </w:tc>
        <w:tc>
          <w:tcPr>
            <w:tcW w:w="1360" w:type="dxa"/>
            <w:tcBorders>
              <w:top w:val="nil"/>
              <w:left w:val="nil"/>
              <w:bottom w:val="nil"/>
              <w:right w:val="nil"/>
            </w:tcBorders>
          </w:tcPr>
          <w:p w14:paraId="72B834FF" w14:textId="77777777" w:rsidR="001124D9" w:rsidRDefault="001124D9">
            <w:pPr>
              <w:spacing w:after="0" w:line="256" w:lineRule="auto"/>
              <w:ind w:left="0" w:right="0" w:firstLine="0"/>
              <w:rPr>
                <w:ins w:id="771" w:author="Author"/>
                <w:sz w:val="20"/>
              </w:rPr>
            </w:pPr>
          </w:p>
        </w:tc>
        <w:tc>
          <w:tcPr>
            <w:tcW w:w="1352" w:type="dxa"/>
            <w:tcBorders>
              <w:top w:val="nil"/>
              <w:left w:val="nil"/>
              <w:bottom w:val="nil"/>
              <w:right w:val="nil"/>
            </w:tcBorders>
          </w:tcPr>
          <w:p w14:paraId="1FD614EC" w14:textId="77777777" w:rsidR="001124D9" w:rsidRDefault="001124D9">
            <w:pPr>
              <w:spacing w:after="0" w:line="256" w:lineRule="auto"/>
              <w:ind w:left="0" w:right="0" w:firstLine="0"/>
              <w:rPr>
                <w:ins w:id="772" w:author="Author"/>
                <w:sz w:val="20"/>
              </w:rPr>
            </w:pPr>
          </w:p>
        </w:tc>
      </w:tr>
      <w:tr w:rsidR="001124D9" w14:paraId="666B7E68" w14:textId="77777777" w:rsidTr="001124D9">
        <w:trPr>
          <w:trHeight w:val="258"/>
          <w:ins w:id="773" w:author="Author"/>
        </w:trPr>
        <w:tc>
          <w:tcPr>
            <w:tcW w:w="2065" w:type="dxa"/>
            <w:tcBorders>
              <w:top w:val="nil"/>
              <w:left w:val="nil"/>
              <w:bottom w:val="nil"/>
              <w:right w:val="nil"/>
            </w:tcBorders>
            <w:hideMark/>
          </w:tcPr>
          <w:p w14:paraId="186EAD53" w14:textId="77777777" w:rsidR="001124D9" w:rsidRDefault="001124D9">
            <w:pPr>
              <w:spacing w:after="0" w:line="256" w:lineRule="auto"/>
              <w:ind w:left="0" w:right="0" w:firstLine="0"/>
              <w:rPr>
                <w:ins w:id="774" w:author="Author"/>
                <w:sz w:val="20"/>
              </w:rPr>
            </w:pPr>
            <w:ins w:id="775" w:author="Author">
              <w:r>
                <w:rPr>
                  <w:sz w:val="20"/>
                </w:rPr>
                <w:t xml:space="preserve">   Black</w:t>
              </w:r>
            </w:ins>
          </w:p>
        </w:tc>
        <w:tc>
          <w:tcPr>
            <w:tcW w:w="1170" w:type="dxa"/>
            <w:tcBorders>
              <w:top w:val="nil"/>
              <w:left w:val="nil"/>
              <w:bottom w:val="nil"/>
              <w:right w:val="nil"/>
            </w:tcBorders>
          </w:tcPr>
          <w:p w14:paraId="68FBF9EE" w14:textId="77777777" w:rsidR="001124D9" w:rsidRDefault="001124D9">
            <w:pPr>
              <w:spacing w:after="0" w:line="256" w:lineRule="auto"/>
              <w:ind w:left="0" w:right="0" w:firstLine="0"/>
              <w:rPr>
                <w:ins w:id="776" w:author="Author"/>
                <w:sz w:val="20"/>
              </w:rPr>
            </w:pPr>
          </w:p>
        </w:tc>
        <w:tc>
          <w:tcPr>
            <w:tcW w:w="1260" w:type="dxa"/>
            <w:tcBorders>
              <w:top w:val="nil"/>
              <w:left w:val="nil"/>
              <w:bottom w:val="nil"/>
              <w:right w:val="nil"/>
            </w:tcBorders>
          </w:tcPr>
          <w:p w14:paraId="25B002D1" w14:textId="77777777" w:rsidR="001124D9" w:rsidRDefault="001124D9">
            <w:pPr>
              <w:spacing w:after="0" w:line="256" w:lineRule="auto"/>
              <w:ind w:left="0" w:right="0" w:firstLine="0"/>
              <w:rPr>
                <w:ins w:id="777" w:author="Author"/>
                <w:sz w:val="20"/>
              </w:rPr>
            </w:pPr>
          </w:p>
        </w:tc>
        <w:tc>
          <w:tcPr>
            <w:tcW w:w="1202" w:type="dxa"/>
            <w:tcBorders>
              <w:top w:val="nil"/>
              <w:left w:val="nil"/>
              <w:bottom w:val="nil"/>
              <w:right w:val="nil"/>
            </w:tcBorders>
          </w:tcPr>
          <w:p w14:paraId="6C68E038" w14:textId="77777777" w:rsidR="001124D9" w:rsidRDefault="001124D9">
            <w:pPr>
              <w:spacing w:after="0" w:line="256" w:lineRule="auto"/>
              <w:ind w:left="0" w:right="0" w:firstLine="0"/>
              <w:rPr>
                <w:ins w:id="778" w:author="Author"/>
                <w:sz w:val="20"/>
              </w:rPr>
            </w:pPr>
          </w:p>
        </w:tc>
        <w:tc>
          <w:tcPr>
            <w:tcW w:w="1339" w:type="dxa"/>
            <w:tcBorders>
              <w:top w:val="nil"/>
              <w:left w:val="nil"/>
              <w:bottom w:val="nil"/>
              <w:right w:val="nil"/>
            </w:tcBorders>
          </w:tcPr>
          <w:p w14:paraId="0E6EAB73" w14:textId="77777777" w:rsidR="001124D9" w:rsidRDefault="001124D9">
            <w:pPr>
              <w:spacing w:after="0" w:line="256" w:lineRule="auto"/>
              <w:ind w:left="0" w:right="0" w:firstLine="0"/>
              <w:rPr>
                <w:ins w:id="779" w:author="Author"/>
                <w:sz w:val="20"/>
              </w:rPr>
            </w:pPr>
          </w:p>
        </w:tc>
        <w:tc>
          <w:tcPr>
            <w:tcW w:w="1360" w:type="dxa"/>
            <w:tcBorders>
              <w:top w:val="nil"/>
              <w:left w:val="nil"/>
              <w:bottom w:val="nil"/>
              <w:right w:val="nil"/>
            </w:tcBorders>
          </w:tcPr>
          <w:p w14:paraId="46B40BDB" w14:textId="77777777" w:rsidR="001124D9" w:rsidRDefault="001124D9">
            <w:pPr>
              <w:spacing w:after="0" w:line="256" w:lineRule="auto"/>
              <w:ind w:left="0" w:right="0" w:firstLine="0"/>
              <w:rPr>
                <w:ins w:id="780" w:author="Author"/>
                <w:sz w:val="20"/>
              </w:rPr>
            </w:pPr>
          </w:p>
        </w:tc>
        <w:tc>
          <w:tcPr>
            <w:tcW w:w="1352" w:type="dxa"/>
            <w:tcBorders>
              <w:top w:val="nil"/>
              <w:left w:val="nil"/>
              <w:bottom w:val="nil"/>
              <w:right w:val="nil"/>
            </w:tcBorders>
          </w:tcPr>
          <w:p w14:paraId="0437A96D" w14:textId="77777777" w:rsidR="001124D9" w:rsidRDefault="001124D9">
            <w:pPr>
              <w:spacing w:after="0" w:line="256" w:lineRule="auto"/>
              <w:ind w:left="0" w:right="0" w:firstLine="0"/>
              <w:rPr>
                <w:ins w:id="781" w:author="Author"/>
                <w:sz w:val="20"/>
              </w:rPr>
            </w:pPr>
          </w:p>
        </w:tc>
      </w:tr>
      <w:tr w:rsidR="001124D9" w14:paraId="5A736509" w14:textId="77777777" w:rsidTr="001124D9">
        <w:trPr>
          <w:trHeight w:val="258"/>
          <w:ins w:id="782" w:author="Author"/>
        </w:trPr>
        <w:tc>
          <w:tcPr>
            <w:tcW w:w="2065" w:type="dxa"/>
            <w:tcBorders>
              <w:top w:val="nil"/>
              <w:left w:val="nil"/>
              <w:bottom w:val="nil"/>
              <w:right w:val="nil"/>
            </w:tcBorders>
            <w:hideMark/>
          </w:tcPr>
          <w:p w14:paraId="44DD4462" w14:textId="77777777" w:rsidR="001124D9" w:rsidRDefault="001124D9">
            <w:pPr>
              <w:spacing w:after="0" w:line="256" w:lineRule="auto"/>
              <w:ind w:left="0" w:right="0" w:firstLine="0"/>
              <w:rPr>
                <w:ins w:id="783" w:author="Author"/>
                <w:sz w:val="20"/>
              </w:rPr>
            </w:pPr>
            <w:ins w:id="784" w:author="Author">
              <w:r>
                <w:rPr>
                  <w:sz w:val="20"/>
                </w:rPr>
                <w:t xml:space="preserve">   Hispanic</w:t>
              </w:r>
            </w:ins>
          </w:p>
        </w:tc>
        <w:tc>
          <w:tcPr>
            <w:tcW w:w="1170" w:type="dxa"/>
            <w:tcBorders>
              <w:top w:val="nil"/>
              <w:left w:val="nil"/>
              <w:bottom w:val="nil"/>
              <w:right w:val="nil"/>
            </w:tcBorders>
          </w:tcPr>
          <w:p w14:paraId="77952CF4" w14:textId="77777777" w:rsidR="001124D9" w:rsidRDefault="001124D9">
            <w:pPr>
              <w:spacing w:after="0" w:line="256" w:lineRule="auto"/>
              <w:ind w:left="0" w:right="0" w:firstLine="0"/>
              <w:rPr>
                <w:ins w:id="785" w:author="Author"/>
                <w:sz w:val="20"/>
              </w:rPr>
            </w:pPr>
          </w:p>
        </w:tc>
        <w:tc>
          <w:tcPr>
            <w:tcW w:w="1260" w:type="dxa"/>
            <w:tcBorders>
              <w:top w:val="nil"/>
              <w:left w:val="nil"/>
              <w:bottom w:val="nil"/>
              <w:right w:val="nil"/>
            </w:tcBorders>
          </w:tcPr>
          <w:p w14:paraId="30EA862D" w14:textId="77777777" w:rsidR="001124D9" w:rsidRDefault="001124D9">
            <w:pPr>
              <w:spacing w:after="0" w:line="256" w:lineRule="auto"/>
              <w:ind w:left="0" w:right="0" w:firstLine="0"/>
              <w:rPr>
                <w:ins w:id="786" w:author="Author"/>
                <w:sz w:val="20"/>
              </w:rPr>
            </w:pPr>
          </w:p>
        </w:tc>
        <w:tc>
          <w:tcPr>
            <w:tcW w:w="1202" w:type="dxa"/>
            <w:tcBorders>
              <w:top w:val="nil"/>
              <w:left w:val="nil"/>
              <w:bottom w:val="nil"/>
              <w:right w:val="nil"/>
            </w:tcBorders>
          </w:tcPr>
          <w:p w14:paraId="302A37CD" w14:textId="77777777" w:rsidR="001124D9" w:rsidRDefault="001124D9">
            <w:pPr>
              <w:spacing w:after="0" w:line="256" w:lineRule="auto"/>
              <w:ind w:left="0" w:right="0" w:firstLine="0"/>
              <w:rPr>
                <w:ins w:id="787" w:author="Author"/>
                <w:sz w:val="20"/>
              </w:rPr>
            </w:pPr>
          </w:p>
        </w:tc>
        <w:tc>
          <w:tcPr>
            <w:tcW w:w="1339" w:type="dxa"/>
            <w:tcBorders>
              <w:top w:val="nil"/>
              <w:left w:val="nil"/>
              <w:bottom w:val="nil"/>
              <w:right w:val="nil"/>
            </w:tcBorders>
          </w:tcPr>
          <w:p w14:paraId="5EAB89F0" w14:textId="77777777" w:rsidR="001124D9" w:rsidRDefault="001124D9">
            <w:pPr>
              <w:spacing w:after="0" w:line="256" w:lineRule="auto"/>
              <w:ind w:left="0" w:right="0" w:firstLine="0"/>
              <w:rPr>
                <w:ins w:id="788" w:author="Author"/>
                <w:sz w:val="20"/>
              </w:rPr>
            </w:pPr>
          </w:p>
        </w:tc>
        <w:tc>
          <w:tcPr>
            <w:tcW w:w="1360" w:type="dxa"/>
            <w:tcBorders>
              <w:top w:val="nil"/>
              <w:left w:val="nil"/>
              <w:bottom w:val="nil"/>
              <w:right w:val="nil"/>
            </w:tcBorders>
          </w:tcPr>
          <w:p w14:paraId="75D7AD8D" w14:textId="77777777" w:rsidR="001124D9" w:rsidRDefault="001124D9">
            <w:pPr>
              <w:spacing w:after="0" w:line="256" w:lineRule="auto"/>
              <w:ind w:left="0" w:right="0" w:firstLine="0"/>
              <w:rPr>
                <w:ins w:id="789" w:author="Author"/>
                <w:sz w:val="20"/>
              </w:rPr>
            </w:pPr>
          </w:p>
        </w:tc>
        <w:tc>
          <w:tcPr>
            <w:tcW w:w="1352" w:type="dxa"/>
            <w:tcBorders>
              <w:top w:val="nil"/>
              <w:left w:val="nil"/>
              <w:bottom w:val="nil"/>
              <w:right w:val="nil"/>
            </w:tcBorders>
          </w:tcPr>
          <w:p w14:paraId="6E29F39B" w14:textId="77777777" w:rsidR="001124D9" w:rsidRDefault="001124D9">
            <w:pPr>
              <w:spacing w:after="0" w:line="256" w:lineRule="auto"/>
              <w:ind w:left="0" w:right="0" w:firstLine="0"/>
              <w:rPr>
                <w:ins w:id="790" w:author="Author"/>
                <w:sz w:val="20"/>
              </w:rPr>
            </w:pPr>
          </w:p>
        </w:tc>
      </w:tr>
      <w:tr w:rsidR="001124D9" w14:paraId="4AAB518F" w14:textId="77777777" w:rsidTr="001124D9">
        <w:trPr>
          <w:trHeight w:val="258"/>
          <w:ins w:id="791" w:author="Author"/>
        </w:trPr>
        <w:tc>
          <w:tcPr>
            <w:tcW w:w="2065" w:type="dxa"/>
            <w:tcBorders>
              <w:top w:val="nil"/>
              <w:left w:val="nil"/>
              <w:bottom w:val="nil"/>
              <w:right w:val="nil"/>
            </w:tcBorders>
            <w:hideMark/>
          </w:tcPr>
          <w:p w14:paraId="17F8017C" w14:textId="77777777" w:rsidR="001124D9" w:rsidRDefault="001124D9">
            <w:pPr>
              <w:spacing w:after="0" w:line="256" w:lineRule="auto"/>
              <w:ind w:left="0" w:right="0" w:firstLine="0"/>
              <w:rPr>
                <w:ins w:id="792" w:author="Author"/>
                <w:sz w:val="20"/>
              </w:rPr>
            </w:pPr>
            <w:ins w:id="793" w:author="Author">
              <w:r>
                <w:rPr>
                  <w:sz w:val="20"/>
                </w:rPr>
                <w:t xml:space="preserve">   Asian or Pacific</w:t>
              </w:r>
              <w:r>
                <w:rPr>
                  <w:sz w:val="20"/>
                </w:rPr>
                <w:br/>
                <w:t xml:space="preserve">   Islander</w:t>
              </w:r>
            </w:ins>
          </w:p>
        </w:tc>
        <w:tc>
          <w:tcPr>
            <w:tcW w:w="1170" w:type="dxa"/>
            <w:tcBorders>
              <w:top w:val="nil"/>
              <w:left w:val="nil"/>
              <w:bottom w:val="nil"/>
              <w:right w:val="nil"/>
            </w:tcBorders>
          </w:tcPr>
          <w:p w14:paraId="205DA526" w14:textId="77777777" w:rsidR="001124D9" w:rsidRDefault="001124D9">
            <w:pPr>
              <w:spacing w:after="0" w:line="256" w:lineRule="auto"/>
              <w:ind w:left="0" w:right="0" w:firstLine="0"/>
              <w:rPr>
                <w:ins w:id="794" w:author="Author"/>
                <w:sz w:val="20"/>
              </w:rPr>
            </w:pPr>
          </w:p>
        </w:tc>
        <w:tc>
          <w:tcPr>
            <w:tcW w:w="1260" w:type="dxa"/>
            <w:tcBorders>
              <w:top w:val="nil"/>
              <w:left w:val="nil"/>
              <w:bottom w:val="nil"/>
              <w:right w:val="nil"/>
            </w:tcBorders>
          </w:tcPr>
          <w:p w14:paraId="43957800" w14:textId="77777777" w:rsidR="001124D9" w:rsidRDefault="001124D9">
            <w:pPr>
              <w:spacing w:after="0" w:line="256" w:lineRule="auto"/>
              <w:ind w:left="0" w:right="0" w:firstLine="0"/>
              <w:rPr>
                <w:ins w:id="795" w:author="Author"/>
                <w:sz w:val="20"/>
              </w:rPr>
            </w:pPr>
          </w:p>
        </w:tc>
        <w:tc>
          <w:tcPr>
            <w:tcW w:w="1202" w:type="dxa"/>
            <w:tcBorders>
              <w:top w:val="nil"/>
              <w:left w:val="nil"/>
              <w:bottom w:val="nil"/>
              <w:right w:val="nil"/>
            </w:tcBorders>
          </w:tcPr>
          <w:p w14:paraId="58295FA1" w14:textId="77777777" w:rsidR="001124D9" w:rsidRDefault="001124D9">
            <w:pPr>
              <w:spacing w:after="0" w:line="256" w:lineRule="auto"/>
              <w:ind w:left="0" w:right="0" w:firstLine="0"/>
              <w:rPr>
                <w:ins w:id="796" w:author="Author"/>
                <w:sz w:val="20"/>
              </w:rPr>
            </w:pPr>
          </w:p>
        </w:tc>
        <w:tc>
          <w:tcPr>
            <w:tcW w:w="1339" w:type="dxa"/>
            <w:tcBorders>
              <w:top w:val="nil"/>
              <w:left w:val="nil"/>
              <w:bottom w:val="nil"/>
              <w:right w:val="nil"/>
            </w:tcBorders>
          </w:tcPr>
          <w:p w14:paraId="46469634" w14:textId="77777777" w:rsidR="001124D9" w:rsidRDefault="001124D9">
            <w:pPr>
              <w:spacing w:after="0" w:line="256" w:lineRule="auto"/>
              <w:ind w:left="0" w:right="0" w:firstLine="0"/>
              <w:rPr>
                <w:ins w:id="797" w:author="Author"/>
                <w:sz w:val="20"/>
              </w:rPr>
            </w:pPr>
          </w:p>
        </w:tc>
        <w:tc>
          <w:tcPr>
            <w:tcW w:w="1360" w:type="dxa"/>
            <w:tcBorders>
              <w:top w:val="nil"/>
              <w:left w:val="nil"/>
              <w:bottom w:val="nil"/>
              <w:right w:val="nil"/>
            </w:tcBorders>
          </w:tcPr>
          <w:p w14:paraId="1CFD2641" w14:textId="77777777" w:rsidR="001124D9" w:rsidRDefault="001124D9">
            <w:pPr>
              <w:spacing w:after="0" w:line="256" w:lineRule="auto"/>
              <w:ind w:left="0" w:right="0" w:firstLine="0"/>
              <w:rPr>
                <w:ins w:id="798" w:author="Author"/>
                <w:sz w:val="20"/>
              </w:rPr>
            </w:pPr>
          </w:p>
        </w:tc>
        <w:tc>
          <w:tcPr>
            <w:tcW w:w="1352" w:type="dxa"/>
            <w:tcBorders>
              <w:top w:val="nil"/>
              <w:left w:val="nil"/>
              <w:bottom w:val="nil"/>
              <w:right w:val="nil"/>
            </w:tcBorders>
          </w:tcPr>
          <w:p w14:paraId="36B14B87" w14:textId="77777777" w:rsidR="001124D9" w:rsidRDefault="001124D9">
            <w:pPr>
              <w:spacing w:after="0" w:line="256" w:lineRule="auto"/>
              <w:ind w:left="0" w:right="0" w:firstLine="0"/>
              <w:rPr>
                <w:ins w:id="799" w:author="Author"/>
                <w:sz w:val="20"/>
              </w:rPr>
            </w:pPr>
          </w:p>
        </w:tc>
      </w:tr>
      <w:tr w:rsidR="001124D9" w14:paraId="06E921A5" w14:textId="77777777" w:rsidTr="001124D9">
        <w:trPr>
          <w:trHeight w:val="274"/>
          <w:ins w:id="800" w:author="Author"/>
        </w:trPr>
        <w:tc>
          <w:tcPr>
            <w:tcW w:w="2065" w:type="dxa"/>
            <w:tcBorders>
              <w:top w:val="nil"/>
              <w:left w:val="nil"/>
              <w:bottom w:val="nil"/>
              <w:right w:val="nil"/>
            </w:tcBorders>
            <w:hideMark/>
          </w:tcPr>
          <w:p w14:paraId="2964BAC9" w14:textId="77777777" w:rsidR="001124D9" w:rsidRDefault="001124D9">
            <w:pPr>
              <w:spacing w:after="0" w:line="256" w:lineRule="auto"/>
              <w:ind w:left="0" w:right="0" w:firstLine="0"/>
              <w:rPr>
                <w:ins w:id="801" w:author="Author"/>
                <w:sz w:val="20"/>
              </w:rPr>
            </w:pPr>
            <w:ins w:id="802" w:author="Author">
              <w:r>
                <w:rPr>
                  <w:sz w:val="20"/>
                </w:rPr>
                <w:t xml:space="preserve">   Native American</w:t>
              </w:r>
            </w:ins>
          </w:p>
        </w:tc>
        <w:tc>
          <w:tcPr>
            <w:tcW w:w="1170" w:type="dxa"/>
            <w:tcBorders>
              <w:top w:val="nil"/>
              <w:left w:val="nil"/>
              <w:bottom w:val="nil"/>
              <w:right w:val="nil"/>
            </w:tcBorders>
          </w:tcPr>
          <w:p w14:paraId="185E70B6" w14:textId="77777777" w:rsidR="001124D9" w:rsidRDefault="001124D9">
            <w:pPr>
              <w:spacing w:after="0" w:line="256" w:lineRule="auto"/>
              <w:ind w:left="0" w:right="0" w:firstLine="0"/>
              <w:rPr>
                <w:ins w:id="803" w:author="Author"/>
                <w:sz w:val="20"/>
              </w:rPr>
            </w:pPr>
          </w:p>
        </w:tc>
        <w:tc>
          <w:tcPr>
            <w:tcW w:w="1260" w:type="dxa"/>
            <w:tcBorders>
              <w:top w:val="nil"/>
              <w:left w:val="nil"/>
              <w:bottom w:val="nil"/>
              <w:right w:val="nil"/>
            </w:tcBorders>
          </w:tcPr>
          <w:p w14:paraId="7A16B8BA" w14:textId="77777777" w:rsidR="001124D9" w:rsidRDefault="001124D9">
            <w:pPr>
              <w:spacing w:after="0" w:line="256" w:lineRule="auto"/>
              <w:ind w:left="0" w:right="0" w:firstLine="0"/>
              <w:rPr>
                <w:ins w:id="804" w:author="Author"/>
                <w:sz w:val="20"/>
              </w:rPr>
            </w:pPr>
          </w:p>
        </w:tc>
        <w:tc>
          <w:tcPr>
            <w:tcW w:w="1202" w:type="dxa"/>
            <w:tcBorders>
              <w:top w:val="nil"/>
              <w:left w:val="nil"/>
              <w:bottom w:val="nil"/>
              <w:right w:val="nil"/>
            </w:tcBorders>
          </w:tcPr>
          <w:p w14:paraId="54B9A3C4" w14:textId="77777777" w:rsidR="001124D9" w:rsidRDefault="001124D9">
            <w:pPr>
              <w:spacing w:after="0" w:line="256" w:lineRule="auto"/>
              <w:ind w:left="0" w:right="0" w:firstLine="0"/>
              <w:rPr>
                <w:ins w:id="805" w:author="Author"/>
                <w:sz w:val="20"/>
              </w:rPr>
            </w:pPr>
          </w:p>
        </w:tc>
        <w:tc>
          <w:tcPr>
            <w:tcW w:w="1339" w:type="dxa"/>
            <w:tcBorders>
              <w:top w:val="nil"/>
              <w:left w:val="nil"/>
              <w:bottom w:val="nil"/>
              <w:right w:val="nil"/>
            </w:tcBorders>
          </w:tcPr>
          <w:p w14:paraId="70CC7B21" w14:textId="77777777" w:rsidR="001124D9" w:rsidRDefault="001124D9">
            <w:pPr>
              <w:spacing w:after="0" w:line="256" w:lineRule="auto"/>
              <w:ind w:left="0" w:right="0" w:firstLine="0"/>
              <w:rPr>
                <w:ins w:id="806" w:author="Author"/>
                <w:sz w:val="20"/>
              </w:rPr>
            </w:pPr>
          </w:p>
        </w:tc>
        <w:tc>
          <w:tcPr>
            <w:tcW w:w="1360" w:type="dxa"/>
            <w:tcBorders>
              <w:top w:val="nil"/>
              <w:left w:val="nil"/>
              <w:bottom w:val="nil"/>
              <w:right w:val="nil"/>
            </w:tcBorders>
          </w:tcPr>
          <w:p w14:paraId="6F9C9486" w14:textId="77777777" w:rsidR="001124D9" w:rsidRDefault="001124D9">
            <w:pPr>
              <w:spacing w:after="0" w:line="256" w:lineRule="auto"/>
              <w:ind w:left="0" w:right="0" w:firstLine="0"/>
              <w:rPr>
                <w:ins w:id="807" w:author="Author"/>
                <w:sz w:val="20"/>
              </w:rPr>
            </w:pPr>
          </w:p>
        </w:tc>
        <w:tc>
          <w:tcPr>
            <w:tcW w:w="1352" w:type="dxa"/>
            <w:tcBorders>
              <w:top w:val="nil"/>
              <w:left w:val="nil"/>
              <w:bottom w:val="nil"/>
              <w:right w:val="nil"/>
            </w:tcBorders>
          </w:tcPr>
          <w:p w14:paraId="64FADC7A" w14:textId="77777777" w:rsidR="001124D9" w:rsidRDefault="001124D9">
            <w:pPr>
              <w:spacing w:after="0" w:line="256" w:lineRule="auto"/>
              <w:ind w:left="0" w:right="0" w:firstLine="0"/>
              <w:rPr>
                <w:ins w:id="808" w:author="Author"/>
                <w:sz w:val="20"/>
              </w:rPr>
            </w:pPr>
          </w:p>
        </w:tc>
      </w:tr>
      <w:tr w:rsidR="001124D9" w14:paraId="7DBF419B" w14:textId="77777777" w:rsidTr="001124D9">
        <w:trPr>
          <w:trHeight w:val="258"/>
          <w:ins w:id="809" w:author="Author"/>
        </w:trPr>
        <w:tc>
          <w:tcPr>
            <w:tcW w:w="2065" w:type="dxa"/>
            <w:tcBorders>
              <w:top w:val="nil"/>
              <w:left w:val="nil"/>
              <w:bottom w:val="nil"/>
              <w:right w:val="nil"/>
            </w:tcBorders>
            <w:hideMark/>
          </w:tcPr>
          <w:p w14:paraId="38BC6AF1" w14:textId="77777777" w:rsidR="001124D9" w:rsidRDefault="001124D9">
            <w:pPr>
              <w:spacing w:after="0" w:line="256" w:lineRule="auto"/>
              <w:ind w:left="0" w:right="0" w:firstLine="0"/>
              <w:rPr>
                <w:ins w:id="810" w:author="Author"/>
                <w:sz w:val="20"/>
              </w:rPr>
            </w:pPr>
            <w:ins w:id="811" w:author="Author">
              <w:r>
                <w:rPr>
                  <w:sz w:val="20"/>
                </w:rPr>
                <w:t>Region, n (%)</w:t>
              </w:r>
            </w:ins>
          </w:p>
        </w:tc>
        <w:tc>
          <w:tcPr>
            <w:tcW w:w="1170" w:type="dxa"/>
            <w:tcBorders>
              <w:top w:val="nil"/>
              <w:left w:val="nil"/>
              <w:bottom w:val="nil"/>
              <w:right w:val="nil"/>
            </w:tcBorders>
          </w:tcPr>
          <w:p w14:paraId="2F5F7BA4" w14:textId="77777777" w:rsidR="001124D9" w:rsidRDefault="001124D9">
            <w:pPr>
              <w:spacing w:after="0" w:line="256" w:lineRule="auto"/>
              <w:ind w:left="0" w:right="0" w:firstLine="0"/>
              <w:rPr>
                <w:ins w:id="812" w:author="Author"/>
                <w:sz w:val="20"/>
              </w:rPr>
            </w:pPr>
          </w:p>
        </w:tc>
        <w:tc>
          <w:tcPr>
            <w:tcW w:w="1260" w:type="dxa"/>
            <w:tcBorders>
              <w:top w:val="nil"/>
              <w:left w:val="nil"/>
              <w:bottom w:val="nil"/>
              <w:right w:val="nil"/>
            </w:tcBorders>
          </w:tcPr>
          <w:p w14:paraId="7D16FF1E" w14:textId="77777777" w:rsidR="001124D9" w:rsidRDefault="001124D9">
            <w:pPr>
              <w:spacing w:after="0" w:line="256" w:lineRule="auto"/>
              <w:ind w:left="0" w:right="0" w:firstLine="0"/>
              <w:rPr>
                <w:ins w:id="813" w:author="Author"/>
                <w:sz w:val="20"/>
              </w:rPr>
            </w:pPr>
          </w:p>
        </w:tc>
        <w:tc>
          <w:tcPr>
            <w:tcW w:w="1202" w:type="dxa"/>
            <w:tcBorders>
              <w:top w:val="nil"/>
              <w:left w:val="nil"/>
              <w:bottom w:val="nil"/>
              <w:right w:val="nil"/>
            </w:tcBorders>
          </w:tcPr>
          <w:p w14:paraId="7646191B" w14:textId="77777777" w:rsidR="001124D9" w:rsidRDefault="001124D9">
            <w:pPr>
              <w:spacing w:after="0" w:line="256" w:lineRule="auto"/>
              <w:ind w:left="0" w:right="0" w:firstLine="0"/>
              <w:rPr>
                <w:ins w:id="814" w:author="Author"/>
                <w:sz w:val="20"/>
              </w:rPr>
            </w:pPr>
          </w:p>
        </w:tc>
        <w:tc>
          <w:tcPr>
            <w:tcW w:w="1339" w:type="dxa"/>
            <w:tcBorders>
              <w:top w:val="nil"/>
              <w:left w:val="nil"/>
              <w:bottom w:val="nil"/>
              <w:right w:val="nil"/>
            </w:tcBorders>
          </w:tcPr>
          <w:p w14:paraId="7A3E20B5" w14:textId="77777777" w:rsidR="001124D9" w:rsidRDefault="001124D9">
            <w:pPr>
              <w:spacing w:after="0" w:line="256" w:lineRule="auto"/>
              <w:ind w:left="0" w:right="0" w:firstLine="0"/>
              <w:rPr>
                <w:ins w:id="815" w:author="Author"/>
                <w:sz w:val="20"/>
              </w:rPr>
            </w:pPr>
          </w:p>
        </w:tc>
        <w:tc>
          <w:tcPr>
            <w:tcW w:w="1360" w:type="dxa"/>
            <w:tcBorders>
              <w:top w:val="nil"/>
              <w:left w:val="nil"/>
              <w:bottom w:val="nil"/>
              <w:right w:val="nil"/>
            </w:tcBorders>
          </w:tcPr>
          <w:p w14:paraId="3C79C25B" w14:textId="77777777" w:rsidR="001124D9" w:rsidRDefault="001124D9">
            <w:pPr>
              <w:spacing w:after="0" w:line="256" w:lineRule="auto"/>
              <w:ind w:left="0" w:right="0" w:firstLine="0"/>
              <w:rPr>
                <w:ins w:id="816" w:author="Author"/>
                <w:sz w:val="20"/>
              </w:rPr>
            </w:pPr>
          </w:p>
        </w:tc>
        <w:tc>
          <w:tcPr>
            <w:tcW w:w="1352" w:type="dxa"/>
            <w:tcBorders>
              <w:top w:val="nil"/>
              <w:left w:val="nil"/>
              <w:bottom w:val="nil"/>
              <w:right w:val="nil"/>
            </w:tcBorders>
          </w:tcPr>
          <w:p w14:paraId="2621E79D" w14:textId="77777777" w:rsidR="001124D9" w:rsidRDefault="001124D9">
            <w:pPr>
              <w:spacing w:after="0" w:line="256" w:lineRule="auto"/>
              <w:ind w:left="0" w:right="0" w:firstLine="0"/>
              <w:rPr>
                <w:ins w:id="817" w:author="Author"/>
                <w:sz w:val="20"/>
              </w:rPr>
            </w:pPr>
          </w:p>
        </w:tc>
      </w:tr>
      <w:tr w:rsidR="001124D9" w14:paraId="5D9F2218" w14:textId="77777777" w:rsidTr="001124D9">
        <w:trPr>
          <w:trHeight w:val="258"/>
          <w:ins w:id="818" w:author="Author"/>
        </w:trPr>
        <w:tc>
          <w:tcPr>
            <w:tcW w:w="2065" w:type="dxa"/>
            <w:tcBorders>
              <w:top w:val="nil"/>
              <w:left w:val="nil"/>
              <w:bottom w:val="nil"/>
              <w:right w:val="nil"/>
            </w:tcBorders>
            <w:hideMark/>
          </w:tcPr>
          <w:p w14:paraId="2D44D3C4" w14:textId="77777777" w:rsidR="001124D9" w:rsidRDefault="001124D9">
            <w:pPr>
              <w:spacing w:after="0" w:line="256" w:lineRule="auto"/>
              <w:ind w:left="0" w:right="0" w:firstLine="0"/>
              <w:rPr>
                <w:ins w:id="819" w:author="Author"/>
                <w:sz w:val="20"/>
              </w:rPr>
            </w:pPr>
            <w:ins w:id="820" w:author="Author">
              <w:r>
                <w:rPr>
                  <w:sz w:val="20"/>
                </w:rPr>
                <w:t xml:space="preserve">   Northeast</w:t>
              </w:r>
            </w:ins>
          </w:p>
        </w:tc>
        <w:tc>
          <w:tcPr>
            <w:tcW w:w="1170" w:type="dxa"/>
            <w:tcBorders>
              <w:top w:val="nil"/>
              <w:left w:val="nil"/>
              <w:bottom w:val="nil"/>
              <w:right w:val="nil"/>
            </w:tcBorders>
          </w:tcPr>
          <w:p w14:paraId="447CD4CE" w14:textId="77777777" w:rsidR="001124D9" w:rsidRDefault="001124D9">
            <w:pPr>
              <w:spacing w:after="0" w:line="256" w:lineRule="auto"/>
              <w:ind w:left="0" w:right="0" w:firstLine="0"/>
              <w:rPr>
                <w:ins w:id="821" w:author="Author"/>
                <w:sz w:val="20"/>
              </w:rPr>
            </w:pPr>
          </w:p>
        </w:tc>
        <w:tc>
          <w:tcPr>
            <w:tcW w:w="1260" w:type="dxa"/>
            <w:tcBorders>
              <w:top w:val="nil"/>
              <w:left w:val="nil"/>
              <w:bottom w:val="nil"/>
              <w:right w:val="nil"/>
            </w:tcBorders>
          </w:tcPr>
          <w:p w14:paraId="03FCAB12" w14:textId="77777777" w:rsidR="001124D9" w:rsidRDefault="001124D9">
            <w:pPr>
              <w:spacing w:after="0" w:line="256" w:lineRule="auto"/>
              <w:ind w:left="0" w:right="0" w:firstLine="0"/>
              <w:rPr>
                <w:ins w:id="822" w:author="Author"/>
                <w:sz w:val="20"/>
              </w:rPr>
            </w:pPr>
          </w:p>
        </w:tc>
        <w:tc>
          <w:tcPr>
            <w:tcW w:w="1202" w:type="dxa"/>
            <w:tcBorders>
              <w:top w:val="nil"/>
              <w:left w:val="nil"/>
              <w:bottom w:val="nil"/>
              <w:right w:val="nil"/>
            </w:tcBorders>
          </w:tcPr>
          <w:p w14:paraId="0F3B88EA" w14:textId="77777777" w:rsidR="001124D9" w:rsidRDefault="001124D9">
            <w:pPr>
              <w:spacing w:after="0" w:line="256" w:lineRule="auto"/>
              <w:ind w:left="0" w:right="0" w:firstLine="0"/>
              <w:rPr>
                <w:ins w:id="823" w:author="Author"/>
                <w:sz w:val="20"/>
              </w:rPr>
            </w:pPr>
          </w:p>
        </w:tc>
        <w:tc>
          <w:tcPr>
            <w:tcW w:w="1339" w:type="dxa"/>
            <w:tcBorders>
              <w:top w:val="nil"/>
              <w:left w:val="nil"/>
              <w:bottom w:val="nil"/>
              <w:right w:val="nil"/>
            </w:tcBorders>
          </w:tcPr>
          <w:p w14:paraId="7A003566" w14:textId="77777777" w:rsidR="001124D9" w:rsidRDefault="001124D9">
            <w:pPr>
              <w:spacing w:after="0" w:line="256" w:lineRule="auto"/>
              <w:ind w:left="0" w:right="0" w:firstLine="0"/>
              <w:rPr>
                <w:ins w:id="824" w:author="Author"/>
                <w:sz w:val="20"/>
              </w:rPr>
            </w:pPr>
          </w:p>
        </w:tc>
        <w:tc>
          <w:tcPr>
            <w:tcW w:w="1360" w:type="dxa"/>
            <w:tcBorders>
              <w:top w:val="nil"/>
              <w:left w:val="nil"/>
              <w:bottom w:val="nil"/>
              <w:right w:val="nil"/>
            </w:tcBorders>
          </w:tcPr>
          <w:p w14:paraId="750D7353" w14:textId="77777777" w:rsidR="001124D9" w:rsidRDefault="001124D9">
            <w:pPr>
              <w:spacing w:after="0" w:line="256" w:lineRule="auto"/>
              <w:ind w:left="0" w:right="0" w:firstLine="0"/>
              <w:rPr>
                <w:ins w:id="825" w:author="Author"/>
                <w:sz w:val="20"/>
              </w:rPr>
            </w:pPr>
          </w:p>
        </w:tc>
        <w:tc>
          <w:tcPr>
            <w:tcW w:w="1352" w:type="dxa"/>
            <w:tcBorders>
              <w:top w:val="nil"/>
              <w:left w:val="nil"/>
              <w:bottom w:val="nil"/>
              <w:right w:val="nil"/>
            </w:tcBorders>
          </w:tcPr>
          <w:p w14:paraId="200E3F4D" w14:textId="77777777" w:rsidR="001124D9" w:rsidRDefault="001124D9">
            <w:pPr>
              <w:spacing w:after="0" w:line="256" w:lineRule="auto"/>
              <w:ind w:left="0" w:right="0" w:firstLine="0"/>
              <w:rPr>
                <w:ins w:id="826" w:author="Author"/>
                <w:sz w:val="20"/>
              </w:rPr>
            </w:pPr>
          </w:p>
        </w:tc>
      </w:tr>
      <w:tr w:rsidR="001124D9" w14:paraId="5F75F44D" w14:textId="77777777" w:rsidTr="001124D9">
        <w:trPr>
          <w:trHeight w:val="258"/>
          <w:ins w:id="827" w:author="Author"/>
        </w:trPr>
        <w:tc>
          <w:tcPr>
            <w:tcW w:w="2065" w:type="dxa"/>
            <w:tcBorders>
              <w:top w:val="nil"/>
              <w:left w:val="nil"/>
              <w:bottom w:val="nil"/>
              <w:right w:val="nil"/>
            </w:tcBorders>
            <w:hideMark/>
          </w:tcPr>
          <w:p w14:paraId="3CEBEA9B" w14:textId="77777777" w:rsidR="001124D9" w:rsidRDefault="001124D9">
            <w:pPr>
              <w:spacing w:after="0" w:line="256" w:lineRule="auto"/>
              <w:ind w:left="0" w:right="0" w:firstLine="0"/>
              <w:rPr>
                <w:ins w:id="828" w:author="Author"/>
                <w:sz w:val="20"/>
              </w:rPr>
            </w:pPr>
            <w:ins w:id="829" w:author="Author">
              <w:r>
                <w:rPr>
                  <w:sz w:val="20"/>
                </w:rPr>
                <w:t xml:space="preserve">   Midwest</w:t>
              </w:r>
            </w:ins>
          </w:p>
        </w:tc>
        <w:tc>
          <w:tcPr>
            <w:tcW w:w="1170" w:type="dxa"/>
            <w:tcBorders>
              <w:top w:val="nil"/>
              <w:left w:val="nil"/>
              <w:bottom w:val="nil"/>
              <w:right w:val="nil"/>
            </w:tcBorders>
          </w:tcPr>
          <w:p w14:paraId="419407C3" w14:textId="77777777" w:rsidR="001124D9" w:rsidRDefault="001124D9">
            <w:pPr>
              <w:spacing w:after="0" w:line="256" w:lineRule="auto"/>
              <w:ind w:left="0" w:right="0" w:firstLine="0"/>
              <w:rPr>
                <w:ins w:id="830" w:author="Author"/>
                <w:sz w:val="20"/>
              </w:rPr>
            </w:pPr>
          </w:p>
        </w:tc>
        <w:tc>
          <w:tcPr>
            <w:tcW w:w="1260" w:type="dxa"/>
            <w:tcBorders>
              <w:top w:val="nil"/>
              <w:left w:val="nil"/>
              <w:bottom w:val="nil"/>
              <w:right w:val="nil"/>
            </w:tcBorders>
          </w:tcPr>
          <w:p w14:paraId="66FA9A4E" w14:textId="77777777" w:rsidR="001124D9" w:rsidRDefault="001124D9">
            <w:pPr>
              <w:spacing w:after="0" w:line="256" w:lineRule="auto"/>
              <w:ind w:left="0" w:right="0" w:firstLine="0"/>
              <w:rPr>
                <w:ins w:id="831" w:author="Author"/>
                <w:sz w:val="20"/>
              </w:rPr>
            </w:pPr>
          </w:p>
        </w:tc>
        <w:tc>
          <w:tcPr>
            <w:tcW w:w="1202" w:type="dxa"/>
            <w:tcBorders>
              <w:top w:val="nil"/>
              <w:left w:val="nil"/>
              <w:bottom w:val="nil"/>
              <w:right w:val="nil"/>
            </w:tcBorders>
          </w:tcPr>
          <w:p w14:paraId="36FE93B4" w14:textId="77777777" w:rsidR="001124D9" w:rsidRDefault="001124D9">
            <w:pPr>
              <w:spacing w:after="0" w:line="256" w:lineRule="auto"/>
              <w:ind w:left="0" w:right="0" w:firstLine="0"/>
              <w:rPr>
                <w:ins w:id="832" w:author="Author"/>
                <w:sz w:val="20"/>
              </w:rPr>
            </w:pPr>
          </w:p>
        </w:tc>
        <w:tc>
          <w:tcPr>
            <w:tcW w:w="1339" w:type="dxa"/>
            <w:tcBorders>
              <w:top w:val="nil"/>
              <w:left w:val="nil"/>
              <w:bottom w:val="nil"/>
              <w:right w:val="nil"/>
            </w:tcBorders>
          </w:tcPr>
          <w:p w14:paraId="5F753369" w14:textId="77777777" w:rsidR="001124D9" w:rsidRDefault="001124D9">
            <w:pPr>
              <w:spacing w:after="0" w:line="256" w:lineRule="auto"/>
              <w:ind w:left="0" w:right="0" w:firstLine="0"/>
              <w:rPr>
                <w:ins w:id="833" w:author="Author"/>
                <w:sz w:val="20"/>
              </w:rPr>
            </w:pPr>
          </w:p>
        </w:tc>
        <w:tc>
          <w:tcPr>
            <w:tcW w:w="1360" w:type="dxa"/>
            <w:tcBorders>
              <w:top w:val="nil"/>
              <w:left w:val="nil"/>
              <w:bottom w:val="nil"/>
              <w:right w:val="nil"/>
            </w:tcBorders>
          </w:tcPr>
          <w:p w14:paraId="2E4226E0" w14:textId="77777777" w:rsidR="001124D9" w:rsidRDefault="001124D9">
            <w:pPr>
              <w:spacing w:after="0" w:line="256" w:lineRule="auto"/>
              <w:ind w:left="0" w:right="0" w:firstLine="0"/>
              <w:rPr>
                <w:ins w:id="834" w:author="Author"/>
                <w:sz w:val="20"/>
              </w:rPr>
            </w:pPr>
          </w:p>
        </w:tc>
        <w:tc>
          <w:tcPr>
            <w:tcW w:w="1352" w:type="dxa"/>
            <w:tcBorders>
              <w:top w:val="nil"/>
              <w:left w:val="nil"/>
              <w:bottom w:val="nil"/>
              <w:right w:val="nil"/>
            </w:tcBorders>
          </w:tcPr>
          <w:p w14:paraId="3ADA3026" w14:textId="77777777" w:rsidR="001124D9" w:rsidRDefault="001124D9">
            <w:pPr>
              <w:spacing w:after="0" w:line="256" w:lineRule="auto"/>
              <w:ind w:left="0" w:right="0" w:firstLine="0"/>
              <w:rPr>
                <w:ins w:id="835" w:author="Author"/>
                <w:sz w:val="20"/>
              </w:rPr>
            </w:pPr>
          </w:p>
        </w:tc>
      </w:tr>
      <w:tr w:rsidR="001124D9" w14:paraId="275E4729" w14:textId="77777777" w:rsidTr="001124D9">
        <w:trPr>
          <w:trHeight w:val="258"/>
          <w:ins w:id="836" w:author="Author"/>
        </w:trPr>
        <w:tc>
          <w:tcPr>
            <w:tcW w:w="2065" w:type="dxa"/>
            <w:tcBorders>
              <w:top w:val="nil"/>
              <w:left w:val="nil"/>
              <w:bottom w:val="nil"/>
              <w:right w:val="nil"/>
            </w:tcBorders>
            <w:hideMark/>
          </w:tcPr>
          <w:p w14:paraId="4B2A0749" w14:textId="77777777" w:rsidR="001124D9" w:rsidRDefault="001124D9">
            <w:pPr>
              <w:spacing w:after="0" w:line="256" w:lineRule="auto"/>
              <w:ind w:left="0" w:right="0" w:firstLine="0"/>
              <w:rPr>
                <w:ins w:id="837" w:author="Author"/>
                <w:sz w:val="20"/>
              </w:rPr>
            </w:pPr>
            <w:ins w:id="838" w:author="Author">
              <w:r>
                <w:rPr>
                  <w:sz w:val="20"/>
                </w:rPr>
                <w:t xml:space="preserve">   South</w:t>
              </w:r>
            </w:ins>
          </w:p>
        </w:tc>
        <w:tc>
          <w:tcPr>
            <w:tcW w:w="1170" w:type="dxa"/>
            <w:tcBorders>
              <w:top w:val="nil"/>
              <w:left w:val="nil"/>
              <w:bottom w:val="nil"/>
              <w:right w:val="nil"/>
            </w:tcBorders>
          </w:tcPr>
          <w:p w14:paraId="26666924" w14:textId="77777777" w:rsidR="001124D9" w:rsidRDefault="001124D9">
            <w:pPr>
              <w:spacing w:after="0" w:line="256" w:lineRule="auto"/>
              <w:ind w:left="0" w:right="0" w:firstLine="0"/>
              <w:rPr>
                <w:ins w:id="839" w:author="Author"/>
                <w:sz w:val="20"/>
              </w:rPr>
            </w:pPr>
          </w:p>
        </w:tc>
        <w:tc>
          <w:tcPr>
            <w:tcW w:w="1260" w:type="dxa"/>
            <w:tcBorders>
              <w:top w:val="nil"/>
              <w:left w:val="nil"/>
              <w:bottom w:val="nil"/>
              <w:right w:val="nil"/>
            </w:tcBorders>
          </w:tcPr>
          <w:p w14:paraId="41DC59F4" w14:textId="77777777" w:rsidR="001124D9" w:rsidRDefault="001124D9">
            <w:pPr>
              <w:spacing w:after="0" w:line="256" w:lineRule="auto"/>
              <w:ind w:left="0" w:right="0" w:firstLine="0"/>
              <w:rPr>
                <w:ins w:id="840" w:author="Author"/>
                <w:sz w:val="20"/>
              </w:rPr>
            </w:pPr>
          </w:p>
        </w:tc>
        <w:tc>
          <w:tcPr>
            <w:tcW w:w="1202" w:type="dxa"/>
            <w:tcBorders>
              <w:top w:val="nil"/>
              <w:left w:val="nil"/>
              <w:bottom w:val="nil"/>
              <w:right w:val="nil"/>
            </w:tcBorders>
          </w:tcPr>
          <w:p w14:paraId="3D73B13E" w14:textId="77777777" w:rsidR="001124D9" w:rsidRDefault="001124D9">
            <w:pPr>
              <w:spacing w:after="0" w:line="256" w:lineRule="auto"/>
              <w:ind w:left="0" w:right="0" w:firstLine="0"/>
              <w:rPr>
                <w:ins w:id="841" w:author="Author"/>
                <w:sz w:val="20"/>
              </w:rPr>
            </w:pPr>
          </w:p>
        </w:tc>
        <w:tc>
          <w:tcPr>
            <w:tcW w:w="1339" w:type="dxa"/>
            <w:tcBorders>
              <w:top w:val="nil"/>
              <w:left w:val="nil"/>
              <w:bottom w:val="nil"/>
              <w:right w:val="nil"/>
            </w:tcBorders>
          </w:tcPr>
          <w:p w14:paraId="1A637BEE" w14:textId="77777777" w:rsidR="001124D9" w:rsidRDefault="001124D9">
            <w:pPr>
              <w:spacing w:after="0" w:line="256" w:lineRule="auto"/>
              <w:ind w:left="0" w:right="0" w:firstLine="0"/>
              <w:rPr>
                <w:ins w:id="842" w:author="Author"/>
                <w:sz w:val="20"/>
              </w:rPr>
            </w:pPr>
          </w:p>
        </w:tc>
        <w:tc>
          <w:tcPr>
            <w:tcW w:w="1360" w:type="dxa"/>
            <w:tcBorders>
              <w:top w:val="nil"/>
              <w:left w:val="nil"/>
              <w:bottom w:val="nil"/>
              <w:right w:val="nil"/>
            </w:tcBorders>
          </w:tcPr>
          <w:p w14:paraId="75961C38" w14:textId="77777777" w:rsidR="001124D9" w:rsidRDefault="001124D9">
            <w:pPr>
              <w:spacing w:after="0" w:line="256" w:lineRule="auto"/>
              <w:ind w:left="0" w:right="0" w:firstLine="0"/>
              <w:rPr>
                <w:ins w:id="843" w:author="Author"/>
                <w:sz w:val="20"/>
              </w:rPr>
            </w:pPr>
          </w:p>
        </w:tc>
        <w:tc>
          <w:tcPr>
            <w:tcW w:w="1352" w:type="dxa"/>
            <w:tcBorders>
              <w:top w:val="nil"/>
              <w:left w:val="nil"/>
              <w:bottom w:val="nil"/>
              <w:right w:val="nil"/>
            </w:tcBorders>
          </w:tcPr>
          <w:p w14:paraId="1AC58A7B" w14:textId="77777777" w:rsidR="001124D9" w:rsidRDefault="001124D9">
            <w:pPr>
              <w:spacing w:after="0" w:line="256" w:lineRule="auto"/>
              <w:ind w:left="0" w:right="0" w:firstLine="0"/>
              <w:rPr>
                <w:ins w:id="844" w:author="Author"/>
                <w:sz w:val="20"/>
              </w:rPr>
            </w:pPr>
          </w:p>
        </w:tc>
      </w:tr>
      <w:tr w:rsidR="001124D9" w14:paraId="319B2220" w14:textId="77777777" w:rsidTr="001124D9">
        <w:trPr>
          <w:trHeight w:val="258"/>
          <w:ins w:id="845" w:author="Author"/>
        </w:trPr>
        <w:tc>
          <w:tcPr>
            <w:tcW w:w="2065" w:type="dxa"/>
            <w:tcBorders>
              <w:top w:val="nil"/>
              <w:left w:val="nil"/>
              <w:bottom w:val="nil"/>
              <w:right w:val="nil"/>
            </w:tcBorders>
            <w:hideMark/>
          </w:tcPr>
          <w:p w14:paraId="66DCA564" w14:textId="77777777" w:rsidR="001124D9" w:rsidRDefault="001124D9">
            <w:pPr>
              <w:spacing w:after="0" w:line="256" w:lineRule="auto"/>
              <w:ind w:left="0" w:right="0" w:firstLine="0"/>
              <w:rPr>
                <w:ins w:id="846" w:author="Author"/>
                <w:sz w:val="20"/>
              </w:rPr>
            </w:pPr>
            <w:ins w:id="847" w:author="Author">
              <w:r>
                <w:rPr>
                  <w:sz w:val="20"/>
                </w:rPr>
                <w:t xml:space="preserve">   West</w:t>
              </w:r>
            </w:ins>
          </w:p>
        </w:tc>
        <w:tc>
          <w:tcPr>
            <w:tcW w:w="1170" w:type="dxa"/>
            <w:tcBorders>
              <w:top w:val="nil"/>
              <w:left w:val="nil"/>
              <w:bottom w:val="nil"/>
              <w:right w:val="nil"/>
            </w:tcBorders>
          </w:tcPr>
          <w:p w14:paraId="39C1E1B1" w14:textId="77777777" w:rsidR="001124D9" w:rsidRDefault="001124D9">
            <w:pPr>
              <w:spacing w:after="0" w:line="256" w:lineRule="auto"/>
              <w:ind w:left="0" w:right="0" w:firstLine="0"/>
              <w:rPr>
                <w:ins w:id="848" w:author="Author"/>
                <w:sz w:val="20"/>
              </w:rPr>
            </w:pPr>
          </w:p>
        </w:tc>
        <w:tc>
          <w:tcPr>
            <w:tcW w:w="1260" w:type="dxa"/>
            <w:tcBorders>
              <w:top w:val="nil"/>
              <w:left w:val="nil"/>
              <w:bottom w:val="nil"/>
              <w:right w:val="nil"/>
            </w:tcBorders>
          </w:tcPr>
          <w:p w14:paraId="5DFC2083" w14:textId="77777777" w:rsidR="001124D9" w:rsidRDefault="001124D9">
            <w:pPr>
              <w:spacing w:after="0" w:line="256" w:lineRule="auto"/>
              <w:ind w:left="0" w:right="0" w:firstLine="0"/>
              <w:rPr>
                <w:ins w:id="849" w:author="Author"/>
                <w:sz w:val="20"/>
              </w:rPr>
            </w:pPr>
          </w:p>
        </w:tc>
        <w:tc>
          <w:tcPr>
            <w:tcW w:w="1202" w:type="dxa"/>
            <w:tcBorders>
              <w:top w:val="nil"/>
              <w:left w:val="nil"/>
              <w:bottom w:val="nil"/>
              <w:right w:val="nil"/>
            </w:tcBorders>
          </w:tcPr>
          <w:p w14:paraId="2C7819EF" w14:textId="77777777" w:rsidR="001124D9" w:rsidRDefault="001124D9">
            <w:pPr>
              <w:spacing w:after="0" w:line="256" w:lineRule="auto"/>
              <w:ind w:left="0" w:right="0" w:firstLine="0"/>
              <w:rPr>
                <w:ins w:id="850" w:author="Author"/>
                <w:sz w:val="20"/>
              </w:rPr>
            </w:pPr>
          </w:p>
        </w:tc>
        <w:tc>
          <w:tcPr>
            <w:tcW w:w="1339" w:type="dxa"/>
            <w:tcBorders>
              <w:top w:val="nil"/>
              <w:left w:val="nil"/>
              <w:bottom w:val="nil"/>
              <w:right w:val="nil"/>
            </w:tcBorders>
          </w:tcPr>
          <w:p w14:paraId="16879F39" w14:textId="77777777" w:rsidR="001124D9" w:rsidRDefault="001124D9">
            <w:pPr>
              <w:spacing w:after="0" w:line="256" w:lineRule="auto"/>
              <w:ind w:left="0" w:right="0" w:firstLine="0"/>
              <w:rPr>
                <w:ins w:id="851" w:author="Author"/>
                <w:sz w:val="20"/>
              </w:rPr>
            </w:pPr>
          </w:p>
        </w:tc>
        <w:tc>
          <w:tcPr>
            <w:tcW w:w="1360" w:type="dxa"/>
            <w:tcBorders>
              <w:top w:val="nil"/>
              <w:left w:val="nil"/>
              <w:bottom w:val="nil"/>
              <w:right w:val="nil"/>
            </w:tcBorders>
          </w:tcPr>
          <w:p w14:paraId="6BF4066D" w14:textId="77777777" w:rsidR="001124D9" w:rsidRDefault="001124D9">
            <w:pPr>
              <w:spacing w:after="0" w:line="256" w:lineRule="auto"/>
              <w:ind w:left="0" w:right="0" w:firstLine="0"/>
              <w:rPr>
                <w:ins w:id="852" w:author="Author"/>
                <w:sz w:val="20"/>
              </w:rPr>
            </w:pPr>
          </w:p>
        </w:tc>
        <w:tc>
          <w:tcPr>
            <w:tcW w:w="1352" w:type="dxa"/>
            <w:tcBorders>
              <w:top w:val="nil"/>
              <w:left w:val="nil"/>
              <w:bottom w:val="nil"/>
              <w:right w:val="nil"/>
            </w:tcBorders>
          </w:tcPr>
          <w:p w14:paraId="0BA770B2" w14:textId="77777777" w:rsidR="001124D9" w:rsidRDefault="001124D9">
            <w:pPr>
              <w:spacing w:after="0" w:line="256" w:lineRule="auto"/>
              <w:ind w:left="0" w:right="0" w:firstLine="0"/>
              <w:rPr>
                <w:ins w:id="853" w:author="Author"/>
                <w:sz w:val="20"/>
              </w:rPr>
            </w:pPr>
          </w:p>
        </w:tc>
      </w:tr>
      <w:tr w:rsidR="001124D9" w14:paraId="45C9BA8B" w14:textId="77777777" w:rsidTr="001124D9">
        <w:trPr>
          <w:trHeight w:val="258"/>
          <w:ins w:id="854" w:author="Author"/>
        </w:trPr>
        <w:tc>
          <w:tcPr>
            <w:tcW w:w="2065" w:type="dxa"/>
            <w:tcBorders>
              <w:top w:val="nil"/>
              <w:left w:val="nil"/>
              <w:bottom w:val="nil"/>
              <w:right w:val="nil"/>
            </w:tcBorders>
            <w:hideMark/>
          </w:tcPr>
          <w:p w14:paraId="2778E7B7" w14:textId="77777777" w:rsidR="001124D9" w:rsidRDefault="001124D9">
            <w:pPr>
              <w:spacing w:after="0" w:line="256" w:lineRule="auto"/>
              <w:ind w:left="0" w:right="0" w:firstLine="0"/>
              <w:rPr>
                <w:ins w:id="855" w:author="Author"/>
                <w:sz w:val="20"/>
              </w:rPr>
            </w:pPr>
            <w:ins w:id="856" w:author="Author">
              <w:r>
                <w:rPr>
                  <w:sz w:val="20"/>
                </w:rPr>
                <w:t>Rural/Urban, n (%)</w:t>
              </w:r>
            </w:ins>
          </w:p>
        </w:tc>
        <w:tc>
          <w:tcPr>
            <w:tcW w:w="1170" w:type="dxa"/>
            <w:tcBorders>
              <w:top w:val="nil"/>
              <w:left w:val="nil"/>
              <w:bottom w:val="nil"/>
              <w:right w:val="nil"/>
            </w:tcBorders>
          </w:tcPr>
          <w:p w14:paraId="645E12E6" w14:textId="77777777" w:rsidR="001124D9" w:rsidRDefault="001124D9">
            <w:pPr>
              <w:spacing w:after="0" w:line="256" w:lineRule="auto"/>
              <w:ind w:left="0" w:right="0" w:firstLine="0"/>
              <w:rPr>
                <w:ins w:id="857" w:author="Author"/>
                <w:sz w:val="20"/>
              </w:rPr>
            </w:pPr>
          </w:p>
        </w:tc>
        <w:tc>
          <w:tcPr>
            <w:tcW w:w="1260" w:type="dxa"/>
            <w:tcBorders>
              <w:top w:val="nil"/>
              <w:left w:val="nil"/>
              <w:bottom w:val="nil"/>
              <w:right w:val="nil"/>
            </w:tcBorders>
          </w:tcPr>
          <w:p w14:paraId="0807DCF9" w14:textId="77777777" w:rsidR="001124D9" w:rsidRDefault="001124D9">
            <w:pPr>
              <w:spacing w:after="0" w:line="256" w:lineRule="auto"/>
              <w:ind w:left="0" w:right="0" w:firstLine="0"/>
              <w:rPr>
                <w:ins w:id="858" w:author="Author"/>
                <w:sz w:val="20"/>
              </w:rPr>
            </w:pPr>
          </w:p>
        </w:tc>
        <w:tc>
          <w:tcPr>
            <w:tcW w:w="1202" w:type="dxa"/>
            <w:tcBorders>
              <w:top w:val="nil"/>
              <w:left w:val="nil"/>
              <w:bottom w:val="nil"/>
              <w:right w:val="nil"/>
            </w:tcBorders>
          </w:tcPr>
          <w:p w14:paraId="30B4E0A6" w14:textId="77777777" w:rsidR="001124D9" w:rsidRDefault="001124D9">
            <w:pPr>
              <w:spacing w:after="0" w:line="256" w:lineRule="auto"/>
              <w:ind w:left="0" w:right="0" w:firstLine="0"/>
              <w:rPr>
                <w:ins w:id="859" w:author="Author"/>
                <w:sz w:val="20"/>
              </w:rPr>
            </w:pPr>
          </w:p>
        </w:tc>
        <w:tc>
          <w:tcPr>
            <w:tcW w:w="1339" w:type="dxa"/>
            <w:tcBorders>
              <w:top w:val="nil"/>
              <w:left w:val="nil"/>
              <w:bottom w:val="nil"/>
              <w:right w:val="nil"/>
            </w:tcBorders>
          </w:tcPr>
          <w:p w14:paraId="261B0FE1" w14:textId="77777777" w:rsidR="001124D9" w:rsidRDefault="001124D9">
            <w:pPr>
              <w:spacing w:after="0" w:line="256" w:lineRule="auto"/>
              <w:ind w:left="0" w:right="0" w:firstLine="0"/>
              <w:rPr>
                <w:ins w:id="860" w:author="Author"/>
                <w:sz w:val="20"/>
              </w:rPr>
            </w:pPr>
          </w:p>
        </w:tc>
        <w:tc>
          <w:tcPr>
            <w:tcW w:w="1360" w:type="dxa"/>
            <w:tcBorders>
              <w:top w:val="nil"/>
              <w:left w:val="nil"/>
              <w:bottom w:val="nil"/>
              <w:right w:val="nil"/>
            </w:tcBorders>
          </w:tcPr>
          <w:p w14:paraId="773D00D4" w14:textId="77777777" w:rsidR="001124D9" w:rsidRDefault="001124D9">
            <w:pPr>
              <w:spacing w:after="0" w:line="256" w:lineRule="auto"/>
              <w:ind w:left="0" w:right="0" w:firstLine="0"/>
              <w:rPr>
                <w:ins w:id="861" w:author="Author"/>
                <w:sz w:val="20"/>
              </w:rPr>
            </w:pPr>
          </w:p>
        </w:tc>
        <w:tc>
          <w:tcPr>
            <w:tcW w:w="1352" w:type="dxa"/>
            <w:tcBorders>
              <w:top w:val="nil"/>
              <w:left w:val="nil"/>
              <w:bottom w:val="nil"/>
              <w:right w:val="nil"/>
            </w:tcBorders>
          </w:tcPr>
          <w:p w14:paraId="7A55B9E7" w14:textId="77777777" w:rsidR="001124D9" w:rsidRDefault="001124D9">
            <w:pPr>
              <w:spacing w:after="0" w:line="256" w:lineRule="auto"/>
              <w:ind w:left="0" w:right="0" w:firstLine="0"/>
              <w:rPr>
                <w:ins w:id="862" w:author="Author"/>
                <w:sz w:val="20"/>
              </w:rPr>
            </w:pPr>
          </w:p>
        </w:tc>
      </w:tr>
      <w:tr w:rsidR="001124D9" w14:paraId="5D8BC986" w14:textId="77777777" w:rsidTr="001124D9">
        <w:trPr>
          <w:trHeight w:val="258"/>
          <w:ins w:id="863" w:author="Author"/>
        </w:trPr>
        <w:tc>
          <w:tcPr>
            <w:tcW w:w="2065" w:type="dxa"/>
            <w:tcBorders>
              <w:top w:val="nil"/>
              <w:left w:val="nil"/>
              <w:bottom w:val="nil"/>
              <w:right w:val="nil"/>
            </w:tcBorders>
            <w:hideMark/>
          </w:tcPr>
          <w:p w14:paraId="6706486D" w14:textId="77777777" w:rsidR="001124D9" w:rsidRDefault="001124D9">
            <w:pPr>
              <w:spacing w:after="0" w:line="256" w:lineRule="auto"/>
              <w:ind w:left="0" w:right="0" w:firstLine="0"/>
              <w:rPr>
                <w:ins w:id="864" w:author="Author"/>
                <w:sz w:val="20"/>
              </w:rPr>
            </w:pPr>
            <w:ins w:id="865" w:author="Author">
              <w:r>
                <w:rPr>
                  <w:sz w:val="20"/>
                </w:rPr>
                <w:t xml:space="preserve">   Rural</w:t>
              </w:r>
            </w:ins>
          </w:p>
        </w:tc>
        <w:tc>
          <w:tcPr>
            <w:tcW w:w="1170" w:type="dxa"/>
            <w:tcBorders>
              <w:top w:val="nil"/>
              <w:left w:val="nil"/>
              <w:bottom w:val="nil"/>
              <w:right w:val="nil"/>
            </w:tcBorders>
          </w:tcPr>
          <w:p w14:paraId="771566F2" w14:textId="77777777" w:rsidR="001124D9" w:rsidRDefault="001124D9">
            <w:pPr>
              <w:spacing w:after="0" w:line="256" w:lineRule="auto"/>
              <w:ind w:left="0" w:right="0" w:firstLine="0"/>
              <w:rPr>
                <w:ins w:id="866" w:author="Author"/>
                <w:sz w:val="20"/>
              </w:rPr>
            </w:pPr>
          </w:p>
        </w:tc>
        <w:tc>
          <w:tcPr>
            <w:tcW w:w="1260" w:type="dxa"/>
            <w:tcBorders>
              <w:top w:val="nil"/>
              <w:left w:val="nil"/>
              <w:bottom w:val="nil"/>
              <w:right w:val="nil"/>
            </w:tcBorders>
          </w:tcPr>
          <w:p w14:paraId="0B1B3A98" w14:textId="77777777" w:rsidR="001124D9" w:rsidRDefault="001124D9">
            <w:pPr>
              <w:spacing w:after="0" w:line="256" w:lineRule="auto"/>
              <w:ind w:left="0" w:right="0" w:firstLine="0"/>
              <w:rPr>
                <w:ins w:id="867" w:author="Author"/>
                <w:sz w:val="20"/>
              </w:rPr>
            </w:pPr>
          </w:p>
        </w:tc>
        <w:tc>
          <w:tcPr>
            <w:tcW w:w="1202" w:type="dxa"/>
            <w:tcBorders>
              <w:top w:val="nil"/>
              <w:left w:val="nil"/>
              <w:bottom w:val="nil"/>
              <w:right w:val="nil"/>
            </w:tcBorders>
          </w:tcPr>
          <w:p w14:paraId="2EA38341" w14:textId="77777777" w:rsidR="001124D9" w:rsidRDefault="001124D9">
            <w:pPr>
              <w:spacing w:after="0" w:line="256" w:lineRule="auto"/>
              <w:ind w:left="0" w:right="0" w:firstLine="0"/>
              <w:rPr>
                <w:ins w:id="868" w:author="Author"/>
                <w:sz w:val="20"/>
              </w:rPr>
            </w:pPr>
          </w:p>
        </w:tc>
        <w:tc>
          <w:tcPr>
            <w:tcW w:w="1339" w:type="dxa"/>
            <w:tcBorders>
              <w:top w:val="nil"/>
              <w:left w:val="nil"/>
              <w:bottom w:val="nil"/>
              <w:right w:val="nil"/>
            </w:tcBorders>
          </w:tcPr>
          <w:p w14:paraId="51EF2AA1" w14:textId="77777777" w:rsidR="001124D9" w:rsidRDefault="001124D9">
            <w:pPr>
              <w:spacing w:after="0" w:line="256" w:lineRule="auto"/>
              <w:ind w:left="0" w:right="0" w:firstLine="0"/>
              <w:rPr>
                <w:ins w:id="869" w:author="Author"/>
                <w:sz w:val="20"/>
              </w:rPr>
            </w:pPr>
          </w:p>
        </w:tc>
        <w:tc>
          <w:tcPr>
            <w:tcW w:w="1360" w:type="dxa"/>
            <w:tcBorders>
              <w:top w:val="nil"/>
              <w:left w:val="nil"/>
              <w:bottom w:val="nil"/>
              <w:right w:val="nil"/>
            </w:tcBorders>
          </w:tcPr>
          <w:p w14:paraId="5F435068" w14:textId="77777777" w:rsidR="001124D9" w:rsidRDefault="001124D9">
            <w:pPr>
              <w:spacing w:after="0" w:line="256" w:lineRule="auto"/>
              <w:ind w:left="0" w:right="0" w:firstLine="0"/>
              <w:rPr>
                <w:ins w:id="870" w:author="Author"/>
                <w:sz w:val="20"/>
              </w:rPr>
            </w:pPr>
          </w:p>
        </w:tc>
        <w:tc>
          <w:tcPr>
            <w:tcW w:w="1352" w:type="dxa"/>
            <w:tcBorders>
              <w:top w:val="nil"/>
              <w:left w:val="nil"/>
              <w:bottom w:val="nil"/>
              <w:right w:val="nil"/>
            </w:tcBorders>
          </w:tcPr>
          <w:p w14:paraId="34709187" w14:textId="77777777" w:rsidR="001124D9" w:rsidRDefault="001124D9">
            <w:pPr>
              <w:spacing w:after="0" w:line="256" w:lineRule="auto"/>
              <w:ind w:left="0" w:right="0" w:firstLine="0"/>
              <w:rPr>
                <w:ins w:id="871" w:author="Author"/>
                <w:sz w:val="20"/>
              </w:rPr>
            </w:pPr>
          </w:p>
        </w:tc>
      </w:tr>
      <w:tr w:rsidR="001124D9" w14:paraId="365DA1AD" w14:textId="77777777" w:rsidTr="001124D9">
        <w:trPr>
          <w:trHeight w:val="258"/>
          <w:ins w:id="872" w:author="Author"/>
        </w:trPr>
        <w:tc>
          <w:tcPr>
            <w:tcW w:w="2065" w:type="dxa"/>
            <w:tcBorders>
              <w:top w:val="nil"/>
              <w:left w:val="nil"/>
              <w:bottom w:val="nil"/>
              <w:right w:val="nil"/>
            </w:tcBorders>
            <w:hideMark/>
          </w:tcPr>
          <w:p w14:paraId="56BEFF95" w14:textId="77777777" w:rsidR="001124D9" w:rsidRDefault="001124D9">
            <w:pPr>
              <w:spacing w:after="0" w:line="256" w:lineRule="auto"/>
              <w:ind w:left="0" w:right="0" w:firstLine="0"/>
              <w:rPr>
                <w:ins w:id="873" w:author="Author"/>
                <w:sz w:val="20"/>
              </w:rPr>
            </w:pPr>
            <w:ins w:id="874" w:author="Author">
              <w:r>
                <w:rPr>
                  <w:sz w:val="20"/>
                </w:rPr>
                <w:t xml:space="preserve">   Urban</w:t>
              </w:r>
            </w:ins>
          </w:p>
        </w:tc>
        <w:tc>
          <w:tcPr>
            <w:tcW w:w="1170" w:type="dxa"/>
            <w:tcBorders>
              <w:top w:val="nil"/>
              <w:left w:val="nil"/>
              <w:bottom w:val="nil"/>
              <w:right w:val="nil"/>
            </w:tcBorders>
          </w:tcPr>
          <w:p w14:paraId="785FD22A" w14:textId="77777777" w:rsidR="001124D9" w:rsidRDefault="001124D9">
            <w:pPr>
              <w:spacing w:after="0" w:line="256" w:lineRule="auto"/>
              <w:ind w:left="0" w:right="0" w:firstLine="0"/>
              <w:rPr>
                <w:ins w:id="875" w:author="Author"/>
                <w:sz w:val="20"/>
              </w:rPr>
            </w:pPr>
          </w:p>
        </w:tc>
        <w:tc>
          <w:tcPr>
            <w:tcW w:w="1260" w:type="dxa"/>
            <w:tcBorders>
              <w:top w:val="nil"/>
              <w:left w:val="nil"/>
              <w:bottom w:val="nil"/>
              <w:right w:val="nil"/>
            </w:tcBorders>
          </w:tcPr>
          <w:p w14:paraId="0F0E89B3" w14:textId="77777777" w:rsidR="001124D9" w:rsidRDefault="001124D9">
            <w:pPr>
              <w:spacing w:after="0" w:line="256" w:lineRule="auto"/>
              <w:ind w:left="0" w:right="0" w:firstLine="0"/>
              <w:rPr>
                <w:ins w:id="876" w:author="Author"/>
                <w:sz w:val="20"/>
              </w:rPr>
            </w:pPr>
          </w:p>
        </w:tc>
        <w:tc>
          <w:tcPr>
            <w:tcW w:w="1202" w:type="dxa"/>
            <w:tcBorders>
              <w:top w:val="nil"/>
              <w:left w:val="nil"/>
              <w:bottom w:val="nil"/>
              <w:right w:val="nil"/>
            </w:tcBorders>
          </w:tcPr>
          <w:p w14:paraId="3BC555FE" w14:textId="77777777" w:rsidR="001124D9" w:rsidRDefault="001124D9">
            <w:pPr>
              <w:spacing w:after="0" w:line="256" w:lineRule="auto"/>
              <w:ind w:left="0" w:right="0" w:firstLine="0"/>
              <w:rPr>
                <w:ins w:id="877" w:author="Author"/>
                <w:sz w:val="20"/>
              </w:rPr>
            </w:pPr>
          </w:p>
        </w:tc>
        <w:tc>
          <w:tcPr>
            <w:tcW w:w="1339" w:type="dxa"/>
            <w:tcBorders>
              <w:top w:val="nil"/>
              <w:left w:val="nil"/>
              <w:bottom w:val="nil"/>
              <w:right w:val="nil"/>
            </w:tcBorders>
          </w:tcPr>
          <w:p w14:paraId="1C80D36F" w14:textId="77777777" w:rsidR="001124D9" w:rsidRDefault="001124D9">
            <w:pPr>
              <w:spacing w:after="0" w:line="256" w:lineRule="auto"/>
              <w:ind w:left="0" w:right="0" w:firstLine="0"/>
              <w:rPr>
                <w:ins w:id="878" w:author="Author"/>
                <w:sz w:val="20"/>
              </w:rPr>
            </w:pPr>
          </w:p>
        </w:tc>
        <w:tc>
          <w:tcPr>
            <w:tcW w:w="1360" w:type="dxa"/>
            <w:tcBorders>
              <w:top w:val="nil"/>
              <w:left w:val="nil"/>
              <w:bottom w:val="nil"/>
              <w:right w:val="nil"/>
            </w:tcBorders>
          </w:tcPr>
          <w:p w14:paraId="153BFADB" w14:textId="77777777" w:rsidR="001124D9" w:rsidRDefault="001124D9">
            <w:pPr>
              <w:spacing w:after="0" w:line="256" w:lineRule="auto"/>
              <w:ind w:left="0" w:right="0" w:firstLine="0"/>
              <w:rPr>
                <w:ins w:id="879" w:author="Author"/>
                <w:sz w:val="20"/>
              </w:rPr>
            </w:pPr>
          </w:p>
        </w:tc>
        <w:tc>
          <w:tcPr>
            <w:tcW w:w="1352" w:type="dxa"/>
            <w:tcBorders>
              <w:top w:val="nil"/>
              <w:left w:val="nil"/>
              <w:bottom w:val="nil"/>
              <w:right w:val="nil"/>
            </w:tcBorders>
          </w:tcPr>
          <w:p w14:paraId="39135982" w14:textId="77777777" w:rsidR="001124D9" w:rsidRDefault="001124D9">
            <w:pPr>
              <w:spacing w:after="0" w:line="256" w:lineRule="auto"/>
              <w:ind w:left="0" w:right="0" w:firstLine="0"/>
              <w:rPr>
                <w:ins w:id="880" w:author="Author"/>
                <w:sz w:val="20"/>
              </w:rPr>
            </w:pPr>
          </w:p>
        </w:tc>
      </w:tr>
      <w:tr w:rsidR="001124D9" w14:paraId="2CB587C3" w14:textId="77777777" w:rsidTr="001124D9">
        <w:trPr>
          <w:trHeight w:val="258"/>
          <w:ins w:id="881" w:author="Author"/>
        </w:trPr>
        <w:tc>
          <w:tcPr>
            <w:tcW w:w="2065" w:type="dxa"/>
            <w:tcBorders>
              <w:top w:val="nil"/>
              <w:left w:val="nil"/>
              <w:bottom w:val="nil"/>
              <w:right w:val="nil"/>
            </w:tcBorders>
            <w:hideMark/>
          </w:tcPr>
          <w:p w14:paraId="41102E55" w14:textId="77777777" w:rsidR="001124D9" w:rsidRDefault="001124D9">
            <w:pPr>
              <w:spacing w:after="0" w:line="256" w:lineRule="auto"/>
              <w:ind w:left="0" w:right="0" w:firstLine="0"/>
              <w:rPr>
                <w:ins w:id="882" w:author="Author"/>
                <w:sz w:val="20"/>
              </w:rPr>
            </w:pPr>
            <w:ins w:id="883" w:author="Author">
              <w:r>
                <w:rPr>
                  <w:sz w:val="20"/>
                </w:rPr>
                <w:t>Insurance, n (%)</w:t>
              </w:r>
            </w:ins>
          </w:p>
        </w:tc>
        <w:tc>
          <w:tcPr>
            <w:tcW w:w="1170" w:type="dxa"/>
            <w:tcBorders>
              <w:top w:val="nil"/>
              <w:left w:val="nil"/>
              <w:bottom w:val="nil"/>
              <w:right w:val="nil"/>
            </w:tcBorders>
          </w:tcPr>
          <w:p w14:paraId="24CE4D78" w14:textId="77777777" w:rsidR="001124D9" w:rsidRDefault="001124D9">
            <w:pPr>
              <w:spacing w:after="0" w:line="256" w:lineRule="auto"/>
              <w:ind w:left="0" w:right="0" w:firstLine="0"/>
              <w:rPr>
                <w:ins w:id="884" w:author="Author"/>
                <w:sz w:val="20"/>
              </w:rPr>
            </w:pPr>
          </w:p>
        </w:tc>
        <w:tc>
          <w:tcPr>
            <w:tcW w:w="1260" w:type="dxa"/>
            <w:tcBorders>
              <w:top w:val="nil"/>
              <w:left w:val="nil"/>
              <w:bottom w:val="nil"/>
              <w:right w:val="nil"/>
            </w:tcBorders>
          </w:tcPr>
          <w:p w14:paraId="197EBF3A" w14:textId="77777777" w:rsidR="001124D9" w:rsidRDefault="001124D9">
            <w:pPr>
              <w:spacing w:after="0" w:line="256" w:lineRule="auto"/>
              <w:ind w:left="0" w:right="0" w:firstLine="0"/>
              <w:rPr>
                <w:ins w:id="885" w:author="Author"/>
                <w:sz w:val="20"/>
              </w:rPr>
            </w:pPr>
          </w:p>
        </w:tc>
        <w:tc>
          <w:tcPr>
            <w:tcW w:w="1202" w:type="dxa"/>
            <w:tcBorders>
              <w:top w:val="nil"/>
              <w:left w:val="nil"/>
              <w:bottom w:val="nil"/>
              <w:right w:val="nil"/>
            </w:tcBorders>
          </w:tcPr>
          <w:p w14:paraId="2E7AC440" w14:textId="77777777" w:rsidR="001124D9" w:rsidRDefault="001124D9">
            <w:pPr>
              <w:spacing w:after="0" w:line="256" w:lineRule="auto"/>
              <w:ind w:left="0" w:right="0" w:firstLine="0"/>
              <w:rPr>
                <w:ins w:id="886" w:author="Author"/>
                <w:sz w:val="20"/>
              </w:rPr>
            </w:pPr>
          </w:p>
        </w:tc>
        <w:tc>
          <w:tcPr>
            <w:tcW w:w="1339" w:type="dxa"/>
            <w:tcBorders>
              <w:top w:val="nil"/>
              <w:left w:val="nil"/>
              <w:bottom w:val="nil"/>
              <w:right w:val="nil"/>
            </w:tcBorders>
          </w:tcPr>
          <w:p w14:paraId="36C79D39" w14:textId="77777777" w:rsidR="001124D9" w:rsidRDefault="001124D9">
            <w:pPr>
              <w:spacing w:after="0" w:line="256" w:lineRule="auto"/>
              <w:ind w:left="0" w:right="0" w:firstLine="0"/>
              <w:rPr>
                <w:ins w:id="887" w:author="Author"/>
                <w:sz w:val="20"/>
              </w:rPr>
            </w:pPr>
          </w:p>
        </w:tc>
        <w:tc>
          <w:tcPr>
            <w:tcW w:w="1360" w:type="dxa"/>
            <w:tcBorders>
              <w:top w:val="nil"/>
              <w:left w:val="nil"/>
              <w:bottom w:val="nil"/>
              <w:right w:val="nil"/>
            </w:tcBorders>
          </w:tcPr>
          <w:p w14:paraId="22E7629C" w14:textId="77777777" w:rsidR="001124D9" w:rsidRDefault="001124D9">
            <w:pPr>
              <w:spacing w:after="0" w:line="256" w:lineRule="auto"/>
              <w:ind w:left="0" w:right="0" w:firstLine="0"/>
              <w:rPr>
                <w:ins w:id="888" w:author="Author"/>
                <w:sz w:val="20"/>
              </w:rPr>
            </w:pPr>
          </w:p>
        </w:tc>
        <w:tc>
          <w:tcPr>
            <w:tcW w:w="1352" w:type="dxa"/>
            <w:tcBorders>
              <w:top w:val="nil"/>
              <w:left w:val="nil"/>
              <w:bottom w:val="nil"/>
              <w:right w:val="nil"/>
            </w:tcBorders>
          </w:tcPr>
          <w:p w14:paraId="21BEB86A" w14:textId="77777777" w:rsidR="001124D9" w:rsidRDefault="001124D9">
            <w:pPr>
              <w:spacing w:after="0" w:line="256" w:lineRule="auto"/>
              <w:ind w:left="0" w:right="0" w:firstLine="0"/>
              <w:rPr>
                <w:ins w:id="889" w:author="Author"/>
                <w:sz w:val="20"/>
              </w:rPr>
            </w:pPr>
          </w:p>
        </w:tc>
      </w:tr>
      <w:tr w:rsidR="001124D9" w14:paraId="1E625A5D" w14:textId="77777777" w:rsidTr="001124D9">
        <w:trPr>
          <w:trHeight w:val="258"/>
          <w:ins w:id="890" w:author="Author"/>
        </w:trPr>
        <w:tc>
          <w:tcPr>
            <w:tcW w:w="2065" w:type="dxa"/>
            <w:tcBorders>
              <w:top w:val="nil"/>
              <w:left w:val="nil"/>
              <w:bottom w:val="nil"/>
              <w:right w:val="nil"/>
            </w:tcBorders>
            <w:hideMark/>
          </w:tcPr>
          <w:p w14:paraId="4B2601BB" w14:textId="77777777" w:rsidR="001124D9" w:rsidRDefault="001124D9">
            <w:pPr>
              <w:spacing w:after="0" w:line="256" w:lineRule="auto"/>
              <w:ind w:left="0" w:right="0" w:firstLine="0"/>
              <w:rPr>
                <w:ins w:id="891" w:author="Author"/>
                <w:sz w:val="20"/>
              </w:rPr>
            </w:pPr>
            <w:ins w:id="892" w:author="Author">
              <w:r>
                <w:rPr>
                  <w:sz w:val="20"/>
                </w:rPr>
                <w:t xml:space="preserve">   Medicare</w:t>
              </w:r>
            </w:ins>
          </w:p>
        </w:tc>
        <w:tc>
          <w:tcPr>
            <w:tcW w:w="1170" w:type="dxa"/>
            <w:tcBorders>
              <w:top w:val="nil"/>
              <w:left w:val="nil"/>
              <w:bottom w:val="nil"/>
              <w:right w:val="nil"/>
            </w:tcBorders>
          </w:tcPr>
          <w:p w14:paraId="0C1D3E20" w14:textId="77777777" w:rsidR="001124D9" w:rsidRDefault="001124D9">
            <w:pPr>
              <w:spacing w:after="0" w:line="256" w:lineRule="auto"/>
              <w:ind w:left="0" w:right="0" w:firstLine="0"/>
              <w:rPr>
                <w:ins w:id="893" w:author="Author"/>
                <w:sz w:val="20"/>
              </w:rPr>
            </w:pPr>
          </w:p>
        </w:tc>
        <w:tc>
          <w:tcPr>
            <w:tcW w:w="1260" w:type="dxa"/>
            <w:tcBorders>
              <w:top w:val="nil"/>
              <w:left w:val="nil"/>
              <w:bottom w:val="nil"/>
              <w:right w:val="nil"/>
            </w:tcBorders>
          </w:tcPr>
          <w:p w14:paraId="58E50746" w14:textId="77777777" w:rsidR="001124D9" w:rsidRDefault="001124D9">
            <w:pPr>
              <w:spacing w:after="0" w:line="256" w:lineRule="auto"/>
              <w:ind w:left="0" w:right="0" w:firstLine="0"/>
              <w:rPr>
                <w:ins w:id="894" w:author="Author"/>
                <w:sz w:val="20"/>
              </w:rPr>
            </w:pPr>
          </w:p>
        </w:tc>
        <w:tc>
          <w:tcPr>
            <w:tcW w:w="1202" w:type="dxa"/>
            <w:tcBorders>
              <w:top w:val="nil"/>
              <w:left w:val="nil"/>
              <w:bottom w:val="nil"/>
              <w:right w:val="nil"/>
            </w:tcBorders>
          </w:tcPr>
          <w:p w14:paraId="6554E45D" w14:textId="77777777" w:rsidR="001124D9" w:rsidRDefault="001124D9">
            <w:pPr>
              <w:spacing w:after="0" w:line="256" w:lineRule="auto"/>
              <w:ind w:left="0" w:right="0" w:firstLine="0"/>
              <w:rPr>
                <w:ins w:id="895" w:author="Author"/>
                <w:sz w:val="20"/>
              </w:rPr>
            </w:pPr>
          </w:p>
        </w:tc>
        <w:tc>
          <w:tcPr>
            <w:tcW w:w="1339" w:type="dxa"/>
            <w:tcBorders>
              <w:top w:val="nil"/>
              <w:left w:val="nil"/>
              <w:bottom w:val="nil"/>
              <w:right w:val="nil"/>
            </w:tcBorders>
          </w:tcPr>
          <w:p w14:paraId="04C9BF1F" w14:textId="77777777" w:rsidR="001124D9" w:rsidRDefault="001124D9">
            <w:pPr>
              <w:spacing w:after="0" w:line="256" w:lineRule="auto"/>
              <w:ind w:left="0" w:right="0" w:firstLine="0"/>
              <w:rPr>
                <w:ins w:id="896" w:author="Author"/>
                <w:sz w:val="20"/>
              </w:rPr>
            </w:pPr>
          </w:p>
        </w:tc>
        <w:tc>
          <w:tcPr>
            <w:tcW w:w="1360" w:type="dxa"/>
            <w:tcBorders>
              <w:top w:val="nil"/>
              <w:left w:val="nil"/>
              <w:bottom w:val="nil"/>
              <w:right w:val="nil"/>
            </w:tcBorders>
          </w:tcPr>
          <w:p w14:paraId="4AB5BAFD" w14:textId="77777777" w:rsidR="001124D9" w:rsidRDefault="001124D9">
            <w:pPr>
              <w:spacing w:after="0" w:line="256" w:lineRule="auto"/>
              <w:ind w:left="0" w:right="0" w:firstLine="0"/>
              <w:rPr>
                <w:ins w:id="897" w:author="Author"/>
                <w:sz w:val="20"/>
              </w:rPr>
            </w:pPr>
          </w:p>
        </w:tc>
        <w:tc>
          <w:tcPr>
            <w:tcW w:w="1352" w:type="dxa"/>
            <w:tcBorders>
              <w:top w:val="nil"/>
              <w:left w:val="nil"/>
              <w:bottom w:val="nil"/>
              <w:right w:val="nil"/>
            </w:tcBorders>
          </w:tcPr>
          <w:p w14:paraId="38D354A0" w14:textId="77777777" w:rsidR="001124D9" w:rsidRDefault="001124D9">
            <w:pPr>
              <w:spacing w:after="0" w:line="256" w:lineRule="auto"/>
              <w:ind w:left="0" w:right="0" w:firstLine="0"/>
              <w:rPr>
                <w:ins w:id="898" w:author="Author"/>
                <w:sz w:val="20"/>
              </w:rPr>
            </w:pPr>
          </w:p>
        </w:tc>
      </w:tr>
      <w:tr w:rsidR="001124D9" w14:paraId="6A250C39" w14:textId="77777777" w:rsidTr="001124D9">
        <w:trPr>
          <w:trHeight w:val="258"/>
          <w:ins w:id="899" w:author="Author"/>
        </w:trPr>
        <w:tc>
          <w:tcPr>
            <w:tcW w:w="2065" w:type="dxa"/>
            <w:tcBorders>
              <w:top w:val="nil"/>
              <w:left w:val="nil"/>
              <w:bottom w:val="nil"/>
              <w:right w:val="nil"/>
            </w:tcBorders>
            <w:hideMark/>
          </w:tcPr>
          <w:p w14:paraId="3E316C44" w14:textId="77777777" w:rsidR="001124D9" w:rsidRDefault="001124D9">
            <w:pPr>
              <w:spacing w:after="0" w:line="256" w:lineRule="auto"/>
              <w:ind w:left="0" w:right="0" w:firstLine="0"/>
              <w:rPr>
                <w:ins w:id="900" w:author="Author"/>
                <w:sz w:val="20"/>
              </w:rPr>
            </w:pPr>
            <w:ins w:id="901" w:author="Author">
              <w:r>
                <w:rPr>
                  <w:sz w:val="20"/>
                </w:rPr>
                <w:t xml:space="preserve">   Medicaid</w:t>
              </w:r>
            </w:ins>
          </w:p>
        </w:tc>
        <w:tc>
          <w:tcPr>
            <w:tcW w:w="1170" w:type="dxa"/>
            <w:tcBorders>
              <w:top w:val="nil"/>
              <w:left w:val="nil"/>
              <w:bottom w:val="nil"/>
              <w:right w:val="nil"/>
            </w:tcBorders>
          </w:tcPr>
          <w:p w14:paraId="09133550" w14:textId="77777777" w:rsidR="001124D9" w:rsidRDefault="001124D9">
            <w:pPr>
              <w:spacing w:after="0" w:line="256" w:lineRule="auto"/>
              <w:ind w:left="0" w:right="0" w:firstLine="0"/>
              <w:rPr>
                <w:ins w:id="902" w:author="Author"/>
                <w:sz w:val="20"/>
              </w:rPr>
            </w:pPr>
          </w:p>
        </w:tc>
        <w:tc>
          <w:tcPr>
            <w:tcW w:w="1260" w:type="dxa"/>
            <w:tcBorders>
              <w:top w:val="nil"/>
              <w:left w:val="nil"/>
              <w:bottom w:val="nil"/>
              <w:right w:val="nil"/>
            </w:tcBorders>
          </w:tcPr>
          <w:p w14:paraId="40F0F1EA" w14:textId="77777777" w:rsidR="001124D9" w:rsidRDefault="001124D9">
            <w:pPr>
              <w:spacing w:after="0" w:line="256" w:lineRule="auto"/>
              <w:ind w:left="0" w:right="0" w:firstLine="0"/>
              <w:rPr>
                <w:ins w:id="903" w:author="Author"/>
                <w:sz w:val="20"/>
              </w:rPr>
            </w:pPr>
          </w:p>
        </w:tc>
        <w:tc>
          <w:tcPr>
            <w:tcW w:w="1202" w:type="dxa"/>
            <w:tcBorders>
              <w:top w:val="nil"/>
              <w:left w:val="nil"/>
              <w:bottom w:val="nil"/>
              <w:right w:val="nil"/>
            </w:tcBorders>
          </w:tcPr>
          <w:p w14:paraId="767D6C28" w14:textId="77777777" w:rsidR="001124D9" w:rsidRDefault="001124D9">
            <w:pPr>
              <w:spacing w:after="0" w:line="256" w:lineRule="auto"/>
              <w:ind w:left="0" w:right="0" w:firstLine="0"/>
              <w:rPr>
                <w:ins w:id="904" w:author="Author"/>
                <w:sz w:val="20"/>
              </w:rPr>
            </w:pPr>
          </w:p>
        </w:tc>
        <w:tc>
          <w:tcPr>
            <w:tcW w:w="1339" w:type="dxa"/>
            <w:tcBorders>
              <w:top w:val="nil"/>
              <w:left w:val="nil"/>
              <w:bottom w:val="nil"/>
              <w:right w:val="nil"/>
            </w:tcBorders>
          </w:tcPr>
          <w:p w14:paraId="44AB25AE" w14:textId="77777777" w:rsidR="001124D9" w:rsidRDefault="001124D9">
            <w:pPr>
              <w:spacing w:after="0" w:line="256" w:lineRule="auto"/>
              <w:ind w:left="0" w:right="0" w:firstLine="0"/>
              <w:rPr>
                <w:ins w:id="905" w:author="Author"/>
                <w:sz w:val="20"/>
              </w:rPr>
            </w:pPr>
          </w:p>
        </w:tc>
        <w:tc>
          <w:tcPr>
            <w:tcW w:w="1360" w:type="dxa"/>
            <w:tcBorders>
              <w:top w:val="nil"/>
              <w:left w:val="nil"/>
              <w:bottom w:val="nil"/>
              <w:right w:val="nil"/>
            </w:tcBorders>
          </w:tcPr>
          <w:p w14:paraId="74D15475" w14:textId="77777777" w:rsidR="001124D9" w:rsidRDefault="001124D9">
            <w:pPr>
              <w:spacing w:after="0" w:line="256" w:lineRule="auto"/>
              <w:ind w:left="0" w:right="0" w:firstLine="0"/>
              <w:rPr>
                <w:ins w:id="906" w:author="Author"/>
                <w:sz w:val="20"/>
              </w:rPr>
            </w:pPr>
          </w:p>
        </w:tc>
        <w:tc>
          <w:tcPr>
            <w:tcW w:w="1352" w:type="dxa"/>
            <w:tcBorders>
              <w:top w:val="nil"/>
              <w:left w:val="nil"/>
              <w:bottom w:val="nil"/>
              <w:right w:val="nil"/>
            </w:tcBorders>
          </w:tcPr>
          <w:p w14:paraId="1DA1FAF3" w14:textId="77777777" w:rsidR="001124D9" w:rsidRDefault="001124D9">
            <w:pPr>
              <w:spacing w:after="0" w:line="256" w:lineRule="auto"/>
              <w:ind w:left="0" w:right="0" w:firstLine="0"/>
              <w:rPr>
                <w:ins w:id="907" w:author="Author"/>
                <w:sz w:val="20"/>
              </w:rPr>
            </w:pPr>
          </w:p>
        </w:tc>
      </w:tr>
      <w:tr w:rsidR="001124D9" w14:paraId="191B53C3" w14:textId="77777777" w:rsidTr="001124D9">
        <w:trPr>
          <w:trHeight w:val="258"/>
          <w:ins w:id="908" w:author="Author"/>
        </w:trPr>
        <w:tc>
          <w:tcPr>
            <w:tcW w:w="2065" w:type="dxa"/>
            <w:tcBorders>
              <w:top w:val="nil"/>
              <w:left w:val="nil"/>
              <w:bottom w:val="nil"/>
              <w:right w:val="nil"/>
            </w:tcBorders>
            <w:hideMark/>
          </w:tcPr>
          <w:p w14:paraId="2A52DFA5" w14:textId="77777777" w:rsidR="001124D9" w:rsidRDefault="001124D9">
            <w:pPr>
              <w:spacing w:after="0" w:line="256" w:lineRule="auto"/>
              <w:ind w:left="0" w:right="0" w:firstLine="0"/>
              <w:rPr>
                <w:ins w:id="909" w:author="Author"/>
                <w:sz w:val="20"/>
              </w:rPr>
            </w:pPr>
            <w:ins w:id="910" w:author="Author">
              <w:r>
                <w:rPr>
                  <w:sz w:val="20"/>
                </w:rPr>
                <w:t xml:space="preserve">   Private Insurance</w:t>
              </w:r>
            </w:ins>
          </w:p>
        </w:tc>
        <w:tc>
          <w:tcPr>
            <w:tcW w:w="1170" w:type="dxa"/>
            <w:tcBorders>
              <w:top w:val="nil"/>
              <w:left w:val="nil"/>
              <w:bottom w:val="nil"/>
              <w:right w:val="nil"/>
            </w:tcBorders>
          </w:tcPr>
          <w:p w14:paraId="485A76DC" w14:textId="77777777" w:rsidR="001124D9" w:rsidRDefault="001124D9">
            <w:pPr>
              <w:spacing w:after="0" w:line="256" w:lineRule="auto"/>
              <w:ind w:left="0" w:right="0" w:firstLine="0"/>
              <w:rPr>
                <w:ins w:id="911" w:author="Author"/>
                <w:sz w:val="20"/>
              </w:rPr>
            </w:pPr>
          </w:p>
        </w:tc>
        <w:tc>
          <w:tcPr>
            <w:tcW w:w="1260" w:type="dxa"/>
            <w:tcBorders>
              <w:top w:val="nil"/>
              <w:left w:val="nil"/>
              <w:bottom w:val="nil"/>
              <w:right w:val="nil"/>
            </w:tcBorders>
          </w:tcPr>
          <w:p w14:paraId="518EBF6C" w14:textId="77777777" w:rsidR="001124D9" w:rsidRDefault="001124D9">
            <w:pPr>
              <w:spacing w:after="0" w:line="256" w:lineRule="auto"/>
              <w:ind w:left="0" w:right="0" w:firstLine="0"/>
              <w:rPr>
                <w:ins w:id="912" w:author="Author"/>
                <w:sz w:val="20"/>
              </w:rPr>
            </w:pPr>
          </w:p>
        </w:tc>
        <w:tc>
          <w:tcPr>
            <w:tcW w:w="1202" w:type="dxa"/>
            <w:tcBorders>
              <w:top w:val="nil"/>
              <w:left w:val="nil"/>
              <w:bottom w:val="nil"/>
              <w:right w:val="nil"/>
            </w:tcBorders>
          </w:tcPr>
          <w:p w14:paraId="6C52627B" w14:textId="77777777" w:rsidR="001124D9" w:rsidRDefault="001124D9">
            <w:pPr>
              <w:spacing w:after="0" w:line="256" w:lineRule="auto"/>
              <w:ind w:left="0" w:right="0" w:firstLine="0"/>
              <w:rPr>
                <w:ins w:id="913" w:author="Author"/>
                <w:sz w:val="20"/>
              </w:rPr>
            </w:pPr>
          </w:p>
        </w:tc>
        <w:tc>
          <w:tcPr>
            <w:tcW w:w="1339" w:type="dxa"/>
            <w:tcBorders>
              <w:top w:val="nil"/>
              <w:left w:val="nil"/>
              <w:bottom w:val="nil"/>
              <w:right w:val="nil"/>
            </w:tcBorders>
          </w:tcPr>
          <w:p w14:paraId="2F98F721" w14:textId="77777777" w:rsidR="001124D9" w:rsidRDefault="001124D9">
            <w:pPr>
              <w:spacing w:after="0" w:line="256" w:lineRule="auto"/>
              <w:ind w:left="0" w:right="0" w:firstLine="0"/>
              <w:rPr>
                <w:ins w:id="914" w:author="Author"/>
                <w:sz w:val="20"/>
              </w:rPr>
            </w:pPr>
          </w:p>
        </w:tc>
        <w:tc>
          <w:tcPr>
            <w:tcW w:w="1360" w:type="dxa"/>
            <w:tcBorders>
              <w:top w:val="nil"/>
              <w:left w:val="nil"/>
              <w:bottom w:val="nil"/>
              <w:right w:val="nil"/>
            </w:tcBorders>
          </w:tcPr>
          <w:p w14:paraId="1A4D7CF0" w14:textId="77777777" w:rsidR="001124D9" w:rsidRDefault="001124D9">
            <w:pPr>
              <w:spacing w:after="0" w:line="256" w:lineRule="auto"/>
              <w:ind w:left="0" w:right="0" w:firstLine="0"/>
              <w:rPr>
                <w:ins w:id="915" w:author="Author"/>
                <w:sz w:val="20"/>
              </w:rPr>
            </w:pPr>
          </w:p>
        </w:tc>
        <w:tc>
          <w:tcPr>
            <w:tcW w:w="1352" w:type="dxa"/>
            <w:tcBorders>
              <w:top w:val="nil"/>
              <w:left w:val="nil"/>
              <w:bottom w:val="nil"/>
              <w:right w:val="nil"/>
            </w:tcBorders>
          </w:tcPr>
          <w:p w14:paraId="29BED5C3" w14:textId="77777777" w:rsidR="001124D9" w:rsidRDefault="001124D9">
            <w:pPr>
              <w:spacing w:after="0" w:line="256" w:lineRule="auto"/>
              <w:ind w:left="0" w:right="0" w:firstLine="0"/>
              <w:rPr>
                <w:ins w:id="916" w:author="Author"/>
                <w:sz w:val="20"/>
              </w:rPr>
            </w:pPr>
          </w:p>
        </w:tc>
      </w:tr>
      <w:tr w:rsidR="001124D9" w14:paraId="20D0EEFB" w14:textId="77777777" w:rsidTr="001124D9">
        <w:trPr>
          <w:trHeight w:val="258"/>
          <w:ins w:id="917" w:author="Author"/>
        </w:trPr>
        <w:tc>
          <w:tcPr>
            <w:tcW w:w="2065" w:type="dxa"/>
            <w:tcBorders>
              <w:top w:val="nil"/>
              <w:left w:val="nil"/>
              <w:bottom w:val="nil"/>
              <w:right w:val="nil"/>
            </w:tcBorders>
            <w:hideMark/>
          </w:tcPr>
          <w:p w14:paraId="486922FA" w14:textId="77777777" w:rsidR="001124D9" w:rsidRDefault="001124D9">
            <w:pPr>
              <w:spacing w:after="0" w:line="256" w:lineRule="auto"/>
              <w:ind w:left="0" w:right="0" w:firstLine="0"/>
              <w:rPr>
                <w:ins w:id="918" w:author="Author"/>
                <w:sz w:val="20"/>
              </w:rPr>
            </w:pPr>
            <w:ins w:id="919" w:author="Author">
              <w:r>
                <w:rPr>
                  <w:sz w:val="20"/>
                </w:rPr>
                <w:t xml:space="preserve">   Self-pay</w:t>
              </w:r>
            </w:ins>
          </w:p>
        </w:tc>
        <w:tc>
          <w:tcPr>
            <w:tcW w:w="1170" w:type="dxa"/>
            <w:tcBorders>
              <w:top w:val="nil"/>
              <w:left w:val="nil"/>
              <w:bottom w:val="nil"/>
              <w:right w:val="nil"/>
            </w:tcBorders>
          </w:tcPr>
          <w:p w14:paraId="046FA113" w14:textId="77777777" w:rsidR="001124D9" w:rsidRDefault="001124D9">
            <w:pPr>
              <w:spacing w:after="0" w:line="256" w:lineRule="auto"/>
              <w:ind w:left="0" w:right="0" w:firstLine="0"/>
              <w:rPr>
                <w:ins w:id="920" w:author="Author"/>
                <w:sz w:val="20"/>
              </w:rPr>
            </w:pPr>
          </w:p>
        </w:tc>
        <w:tc>
          <w:tcPr>
            <w:tcW w:w="1260" w:type="dxa"/>
            <w:tcBorders>
              <w:top w:val="nil"/>
              <w:left w:val="nil"/>
              <w:bottom w:val="nil"/>
              <w:right w:val="nil"/>
            </w:tcBorders>
          </w:tcPr>
          <w:p w14:paraId="4982F79F" w14:textId="77777777" w:rsidR="001124D9" w:rsidRDefault="001124D9">
            <w:pPr>
              <w:spacing w:after="0" w:line="256" w:lineRule="auto"/>
              <w:ind w:left="0" w:right="0" w:firstLine="0"/>
              <w:rPr>
                <w:ins w:id="921" w:author="Author"/>
                <w:sz w:val="20"/>
              </w:rPr>
            </w:pPr>
          </w:p>
        </w:tc>
        <w:tc>
          <w:tcPr>
            <w:tcW w:w="1202" w:type="dxa"/>
            <w:tcBorders>
              <w:top w:val="nil"/>
              <w:left w:val="nil"/>
              <w:bottom w:val="nil"/>
              <w:right w:val="nil"/>
            </w:tcBorders>
          </w:tcPr>
          <w:p w14:paraId="40625E90" w14:textId="77777777" w:rsidR="001124D9" w:rsidRDefault="001124D9">
            <w:pPr>
              <w:spacing w:after="0" w:line="256" w:lineRule="auto"/>
              <w:ind w:left="0" w:right="0" w:firstLine="0"/>
              <w:rPr>
                <w:ins w:id="922" w:author="Author"/>
                <w:sz w:val="20"/>
              </w:rPr>
            </w:pPr>
          </w:p>
        </w:tc>
        <w:tc>
          <w:tcPr>
            <w:tcW w:w="1339" w:type="dxa"/>
            <w:tcBorders>
              <w:top w:val="nil"/>
              <w:left w:val="nil"/>
              <w:bottom w:val="nil"/>
              <w:right w:val="nil"/>
            </w:tcBorders>
          </w:tcPr>
          <w:p w14:paraId="18D27EF3" w14:textId="77777777" w:rsidR="001124D9" w:rsidRDefault="001124D9">
            <w:pPr>
              <w:spacing w:after="0" w:line="256" w:lineRule="auto"/>
              <w:ind w:left="0" w:right="0" w:firstLine="0"/>
              <w:rPr>
                <w:ins w:id="923" w:author="Author"/>
                <w:sz w:val="20"/>
              </w:rPr>
            </w:pPr>
          </w:p>
        </w:tc>
        <w:tc>
          <w:tcPr>
            <w:tcW w:w="1360" w:type="dxa"/>
            <w:tcBorders>
              <w:top w:val="nil"/>
              <w:left w:val="nil"/>
              <w:bottom w:val="nil"/>
              <w:right w:val="nil"/>
            </w:tcBorders>
          </w:tcPr>
          <w:p w14:paraId="5E5CF270" w14:textId="77777777" w:rsidR="001124D9" w:rsidRDefault="001124D9">
            <w:pPr>
              <w:spacing w:after="0" w:line="256" w:lineRule="auto"/>
              <w:ind w:left="0" w:right="0" w:firstLine="0"/>
              <w:rPr>
                <w:ins w:id="924" w:author="Author"/>
                <w:sz w:val="20"/>
              </w:rPr>
            </w:pPr>
          </w:p>
        </w:tc>
        <w:tc>
          <w:tcPr>
            <w:tcW w:w="1352" w:type="dxa"/>
            <w:tcBorders>
              <w:top w:val="nil"/>
              <w:left w:val="nil"/>
              <w:bottom w:val="nil"/>
              <w:right w:val="nil"/>
            </w:tcBorders>
          </w:tcPr>
          <w:p w14:paraId="2ECD9B70" w14:textId="77777777" w:rsidR="001124D9" w:rsidRDefault="001124D9">
            <w:pPr>
              <w:spacing w:after="0" w:line="256" w:lineRule="auto"/>
              <w:ind w:left="0" w:right="0" w:firstLine="0"/>
              <w:rPr>
                <w:ins w:id="925" w:author="Author"/>
                <w:sz w:val="20"/>
              </w:rPr>
            </w:pPr>
          </w:p>
        </w:tc>
      </w:tr>
      <w:tr w:rsidR="001124D9" w14:paraId="71D50D33" w14:textId="77777777" w:rsidTr="001124D9">
        <w:trPr>
          <w:trHeight w:val="258"/>
          <w:ins w:id="926" w:author="Author"/>
        </w:trPr>
        <w:tc>
          <w:tcPr>
            <w:tcW w:w="2065" w:type="dxa"/>
            <w:tcBorders>
              <w:top w:val="nil"/>
              <w:left w:val="nil"/>
              <w:bottom w:val="nil"/>
              <w:right w:val="nil"/>
            </w:tcBorders>
            <w:hideMark/>
          </w:tcPr>
          <w:p w14:paraId="0A6CDE1E" w14:textId="77777777" w:rsidR="001124D9" w:rsidRDefault="001124D9">
            <w:pPr>
              <w:spacing w:after="0" w:line="256" w:lineRule="auto"/>
              <w:ind w:left="0" w:right="0" w:firstLine="0"/>
              <w:rPr>
                <w:ins w:id="927" w:author="Author"/>
                <w:sz w:val="20"/>
              </w:rPr>
            </w:pPr>
            <w:ins w:id="928" w:author="Author">
              <w:r>
                <w:rPr>
                  <w:sz w:val="20"/>
                </w:rPr>
                <w:t xml:space="preserve">   No Charge</w:t>
              </w:r>
            </w:ins>
          </w:p>
        </w:tc>
        <w:tc>
          <w:tcPr>
            <w:tcW w:w="1170" w:type="dxa"/>
            <w:tcBorders>
              <w:top w:val="nil"/>
              <w:left w:val="nil"/>
              <w:bottom w:val="nil"/>
              <w:right w:val="nil"/>
            </w:tcBorders>
          </w:tcPr>
          <w:p w14:paraId="0D91CA97" w14:textId="77777777" w:rsidR="001124D9" w:rsidRDefault="001124D9">
            <w:pPr>
              <w:spacing w:after="0" w:line="256" w:lineRule="auto"/>
              <w:ind w:left="0" w:right="0" w:firstLine="0"/>
              <w:rPr>
                <w:ins w:id="929" w:author="Author"/>
                <w:sz w:val="20"/>
              </w:rPr>
            </w:pPr>
          </w:p>
        </w:tc>
        <w:tc>
          <w:tcPr>
            <w:tcW w:w="1260" w:type="dxa"/>
            <w:tcBorders>
              <w:top w:val="nil"/>
              <w:left w:val="nil"/>
              <w:bottom w:val="nil"/>
              <w:right w:val="nil"/>
            </w:tcBorders>
          </w:tcPr>
          <w:p w14:paraId="2D15C458" w14:textId="77777777" w:rsidR="001124D9" w:rsidRDefault="001124D9">
            <w:pPr>
              <w:spacing w:after="0" w:line="256" w:lineRule="auto"/>
              <w:ind w:left="0" w:right="0" w:firstLine="0"/>
              <w:rPr>
                <w:ins w:id="930" w:author="Author"/>
                <w:sz w:val="20"/>
              </w:rPr>
            </w:pPr>
          </w:p>
        </w:tc>
        <w:tc>
          <w:tcPr>
            <w:tcW w:w="1202" w:type="dxa"/>
            <w:tcBorders>
              <w:top w:val="nil"/>
              <w:left w:val="nil"/>
              <w:bottom w:val="nil"/>
              <w:right w:val="nil"/>
            </w:tcBorders>
          </w:tcPr>
          <w:p w14:paraId="371A345E" w14:textId="77777777" w:rsidR="001124D9" w:rsidRDefault="001124D9">
            <w:pPr>
              <w:spacing w:after="0" w:line="256" w:lineRule="auto"/>
              <w:ind w:left="0" w:right="0" w:firstLine="0"/>
              <w:rPr>
                <w:ins w:id="931" w:author="Author"/>
                <w:sz w:val="20"/>
              </w:rPr>
            </w:pPr>
          </w:p>
        </w:tc>
        <w:tc>
          <w:tcPr>
            <w:tcW w:w="1339" w:type="dxa"/>
            <w:tcBorders>
              <w:top w:val="nil"/>
              <w:left w:val="nil"/>
              <w:bottom w:val="nil"/>
              <w:right w:val="nil"/>
            </w:tcBorders>
          </w:tcPr>
          <w:p w14:paraId="0357D02C" w14:textId="77777777" w:rsidR="001124D9" w:rsidRDefault="001124D9">
            <w:pPr>
              <w:spacing w:after="0" w:line="256" w:lineRule="auto"/>
              <w:ind w:left="0" w:right="0" w:firstLine="0"/>
              <w:rPr>
                <w:ins w:id="932" w:author="Author"/>
                <w:sz w:val="20"/>
              </w:rPr>
            </w:pPr>
          </w:p>
        </w:tc>
        <w:tc>
          <w:tcPr>
            <w:tcW w:w="1360" w:type="dxa"/>
            <w:tcBorders>
              <w:top w:val="nil"/>
              <w:left w:val="nil"/>
              <w:bottom w:val="nil"/>
              <w:right w:val="nil"/>
            </w:tcBorders>
          </w:tcPr>
          <w:p w14:paraId="5AD9C92D" w14:textId="77777777" w:rsidR="001124D9" w:rsidRDefault="001124D9">
            <w:pPr>
              <w:spacing w:after="0" w:line="256" w:lineRule="auto"/>
              <w:ind w:left="0" w:right="0" w:firstLine="0"/>
              <w:rPr>
                <w:ins w:id="933" w:author="Author"/>
                <w:sz w:val="20"/>
              </w:rPr>
            </w:pPr>
          </w:p>
        </w:tc>
        <w:tc>
          <w:tcPr>
            <w:tcW w:w="1352" w:type="dxa"/>
            <w:tcBorders>
              <w:top w:val="nil"/>
              <w:left w:val="nil"/>
              <w:bottom w:val="nil"/>
              <w:right w:val="nil"/>
            </w:tcBorders>
          </w:tcPr>
          <w:p w14:paraId="7007AF18" w14:textId="77777777" w:rsidR="001124D9" w:rsidRDefault="001124D9">
            <w:pPr>
              <w:spacing w:after="0" w:line="256" w:lineRule="auto"/>
              <w:ind w:left="0" w:right="0" w:firstLine="0"/>
              <w:rPr>
                <w:ins w:id="934" w:author="Author"/>
                <w:sz w:val="20"/>
              </w:rPr>
            </w:pPr>
          </w:p>
        </w:tc>
      </w:tr>
      <w:tr w:rsidR="001124D9" w14:paraId="3B03E440" w14:textId="77777777" w:rsidTr="001124D9">
        <w:trPr>
          <w:trHeight w:val="258"/>
          <w:ins w:id="935" w:author="Author"/>
        </w:trPr>
        <w:tc>
          <w:tcPr>
            <w:tcW w:w="2065" w:type="dxa"/>
            <w:tcBorders>
              <w:top w:val="nil"/>
              <w:left w:val="nil"/>
              <w:bottom w:val="nil"/>
              <w:right w:val="nil"/>
            </w:tcBorders>
            <w:hideMark/>
          </w:tcPr>
          <w:p w14:paraId="15684382" w14:textId="77777777" w:rsidR="001124D9" w:rsidRDefault="001124D9">
            <w:pPr>
              <w:spacing w:after="0" w:line="256" w:lineRule="auto"/>
              <w:ind w:left="0" w:right="0" w:firstLine="0"/>
              <w:rPr>
                <w:ins w:id="936" w:author="Author"/>
                <w:sz w:val="20"/>
              </w:rPr>
            </w:pPr>
            <w:ins w:id="937" w:author="Author">
              <w:r>
                <w:rPr>
                  <w:sz w:val="20"/>
                </w:rPr>
                <w:t xml:space="preserve">   Other</w:t>
              </w:r>
            </w:ins>
          </w:p>
        </w:tc>
        <w:tc>
          <w:tcPr>
            <w:tcW w:w="1170" w:type="dxa"/>
            <w:tcBorders>
              <w:top w:val="nil"/>
              <w:left w:val="nil"/>
              <w:bottom w:val="nil"/>
              <w:right w:val="nil"/>
            </w:tcBorders>
          </w:tcPr>
          <w:p w14:paraId="5BF28DF1" w14:textId="77777777" w:rsidR="001124D9" w:rsidRDefault="001124D9">
            <w:pPr>
              <w:spacing w:after="0" w:line="256" w:lineRule="auto"/>
              <w:ind w:left="0" w:right="0" w:firstLine="0"/>
              <w:rPr>
                <w:ins w:id="938" w:author="Author"/>
                <w:sz w:val="20"/>
              </w:rPr>
            </w:pPr>
          </w:p>
        </w:tc>
        <w:tc>
          <w:tcPr>
            <w:tcW w:w="1260" w:type="dxa"/>
            <w:tcBorders>
              <w:top w:val="nil"/>
              <w:left w:val="nil"/>
              <w:bottom w:val="nil"/>
              <w:right w:val="nil"/>
            </w:tcBorders>
          </w:tcPr>
          <w:p w14:paraId="033C4DD7" w14:textId="77777777" w:rsidR="001124D9" w:rsidRDefault="001124D9">
            <w:pPr>
              <w:spacing w:after="0" w:line="256" w:lineRule="auto"/>
              <w:ind w:left="0" w:right="0" w:firstLine="0"/>
              <w:rPr>
                <w:ins w:id="939" w:author="Author"/>
                <w:sz w:val="20"/>
              </w:rPr>
            </w:pPr>
          </w:p>
        </w:tc>
        <w:tc>
          <w:tcPr>
            <w:tcW w:w="1202" w:type="dxa"/>
            <w:tcBorders>
              <w:top w:val="nil"/>
              <w:left w:val="nil"/>
              <w:bottom w:val="nil"/>
              <w:right w:val="nil"/>
            </w:tcBorders>
          </w:tcPr>
          <w:p w14:paraId="3B82EB2D" w14:textId="77777777" w:rsidR="001124D9" w:rsidRDefault="001124D9">
            <w:pPr>
              <w:spacing w:after="0" w:line="256" w:lineRule="auto"/>
              <w:ind w:left="0" w:right="0" w:firstLine="0"/>
              <w:rPr>
                <w:ins w:id="940" w:author="Author"/>
                <w:sz w:val="20"/>
              </w:rPr>
            </w:pPr>
          </w:p>
        </w:tc>
        <w:tc>
          <w:tcPr>
            <w:tcW w:w="1339" w:type="dxa"/>
            <w:tcBorders>
              <w:top w:val="nil"/>
              <w:left w:val="nil"/>
              <w:bottom w:val="nil"/>
              <w:right w:val="nil"/>
            </w:tcBorders>
          </w:tcPr>
          <w:p w14:paraId="2884EE6D" w14:textId="77777777" w:rsidR="001124D9" w:rsidRDefault="001124D9">
            <w:pPr>
              <w:spacing w:after="0" w:line="256" w:lineRule="auto"/>
              <w:ind w:left="0" w:right="0" w:firstLine="0"/>
              <w:rPr>
                <w:ins w:id="941" w:author="Author"/>
                <w:sz w:val="20"/>
              </w:rPr>
            </w:pPr>
          </w:p>
        </w:tc>
        <w:tc>
          <w:tcPr>
            <w:tcW w:w="1360" w:type="dxa"/>
            <w:tcBorders>
              <w:top w:val="nil"/>
              <w:left w:val="nil"/>
              <w:bottom w:val="nil"/>
              <w:right w:val="nil"/>
            </w:tcBorders>
          </w:tcPr>
          <w:p w14:paraId="0EBB843F" w14:textId="77777777" w:rsidR="001124D9" w:rsidRDefault="001124D9">
            <w:pPr>
              <w:spacing w:after="0" w:line="256" w:lineRule="auto"/>
              <w:ind w:left="0" w:right="0" w:firstLine="0"/>
              <w:rPr>
                <w:ins w:id="942" w:author="Author"/>
                <w:sz w:val="20"/>
              </w:rPr>
            </w:pPr>
          </w:p>
        </w:tc>
        <w:tc>
          <w:tcPr>
            <w:tcW w:w="1352" w:type="dxa"/>
            <w:tcBorders>
              <w:top w:val="nil"/>
              <w:left w:val="nil"/>
              <w:bottom w:val="nil"/>
              <w:right w:val="nil"/>
            </w:tcBorders>
          </w:tcPr>
          <w:p w14:paraId="4ACD24A6" w14:textId="77777777" w:rsidR="001124D9" w:rsidRDefault="001124D9">
            <w:pPr>
              <w:spacing w:after="0" w:line="256" w:lineRule="auto"/>
              <w:ind w:left="0" w:right="0" w:firstLine="0"/>
              <w:rPr>
                <w:ins w:id="943" w:author="Author"/>
                <w:sz w:val="20"/>
              </w:rPr>
            </w:pPr>
          </w:p>
        </w:tc>
      </w:tr>
      <w:tr w:rsidR="001124D9" w14:paraId="7A487020" w14:textId="77777777" w:rsidTr="001124D9">
        <w:trPr>
          <w:trHeight w:val="258"/>
          <w:ins w:id="944" w:author="Author"/>
        </w:trPr>
        <w:tc>
          <w:tcPr>
            <w:tcW w:w="2065" w:type="dxa"/>
            <w:tcBorders>
              <w:top w:val="nil"/>
              <w:left w:val="nil"/>
              <w:bottom w:val="nil"/>
              <w:right w:val="nil"/>
            </w:tcBorders>
            <w:hideMark/>
          </w:tcPr>
          <w:p w14:paraId="1F582CF7" w14:textId="77777777" w:rsidR="001124D9" w:rsidRDefault="001124D9">
            <w:pPr>
              <w:spacing w:after="0" w:line="256" w:lineRule="auto"/>
              <w:ind w:left="0" w:right="0" w:firstLine="0"/>
              <w:rPr>
                <w:ins w:id="945" w:author="Author"/>
                <w:sz w:val="20"/>
              </w:rPr>
            </w:pPr>
            <w:ins w:id="946" w:author="Author">
              <w:r>
                <w:rPr>
                  <w:sz w:val="20"/>
                </w:rPr>
                <w:t>Comorbidities, n (%)</w:t>
              </w:r>
            </w:ins>
          </w:p>
        </w:tc>
        <w:tc>
          <w:tcPr>
            <w:tcW w:w="1170" w:type="dxa"/>
            <w:tcBorders>
              <w:top w:val="nil"/>
              <w:left w:val="nil"/>
              <w:bottom w:val="nil"/>
              <w:right w:val="nil"/>
            </w:tcBorders>
          </w:tcPr>
          <w:p w14:paraId="14C1BEAC" w14:textId="77777777" w:rsidR="001124D9" w:rsidRDefault="001124D9">
            <w:pPr>
              <w:spacing w:after="0" w:line="256" w:lineRule="auto"/>
              <w:ind w:left="0" w:right="0" w:firstLine="0"/>
              <w:rPr>
                <w:ins w:id="947" w:author="Author"/>
                <w:sz w:val="20"/>
              </w:rPr>
            </w:pPr>
          </w:p>
        </w:tc>
        <w:tc>
          <w:tcPr>
            <w:tcW w:w="1260" w:type="dxa"/>
            <w:tcBorders>
              <w:top w:val="nil"/>
              <w:left w:val="nil"/>
              <w:bottom w:val="nil"/>
              <w:right w:val="nil"/>
            </w:tcBorders>
          </w:tcPr>
          <w:p w14:paraId="67BC9623" w14:textId="77777777" w:rsidR="001124D9" w:rsidRDefault="001124D9">
            <w:pPr>
              <w:spacing w:after="0" w:line="256" w:lineRule="auto"/>
              <w:ind w:left="0" w:right="0" w:firstLine="0"/>
              <w:rPr>
                <w:ins w:id="948" w:author="Author"/>
                <w:sz w:val="20"/>
              </w:rPr>
            </w:pPr>
          </w:p>
        </w:tc>
        <w:tc>
          <w:tcPr>
            <w:tcW w:w="1202" w:type="dxa"/>
            <w:tcBorders>
              <w:top w:val="nil"/>
              <w:left w:val="nil"/>
              <w:bottom w:val="nil"/>
              <w:right w:val="nil"/>
            </w:tcBorders>
          </w:tcPr>
          <w:p w14:paraId="48D8ABC2" w14:textId="77777777" w:rsidR="001124D9" w:rsidRDefault="001124D9">
            <w:pPr>
              <w:spacing w:after="0" w:line="256" w:lineRule="auto"/>
              <w:ind w:left="0" w:right="0" w:firstLine="0"/>
              <w:rPr>
                <w:ins w:id="949" w:author="Author"/>
                <w:sz w:val="20"/>
              </w:rPr>
            </w:pPr>
          </w:p>
        </w:tc>
        <w:tc>
          <w:tcPr>
            <w:tcW w:w="1339" w:type="dxa"/>
            <w:tcBorders>
              <w:top w:val="nil"/>
              <w:left w:val="nil"/>
              <w:bottom w:val="nil"/>
              <w:right w:val="nil"/>
            </w:tcBorders>
          </w:tcPr>
          <w:p w14:paraId="3B4212A9" w14:textId="77777777" w:rsidR="001124D9" w:rsidRDefault="001124D9">
            <w:pPr>
              <w:spacing w:after="0" w:line="256" w:lineRule="auto"/>
              <w:ind w:left="0" w:right="0" w:firstLine="0"/>
              <w:rPr>
                <w:ins w:id="950" w:author="Author"/>
                <w:sz w:val="20"/>
              </w:rPr>
            </w:pPr>
          </w:p>
        </w:tc>
        <w:tc>
          <w:tcPr>
            <w:tcW w:w="1360" w:type="dxa"/>
            <w:tcBorders>
              <w:top w:val="nil"/>
              <w:left w:val="nil"/>
              <w:bottom w:val="nil"/>
              <w:right w:val="nil"/>
            </w:tcBorders>
          </w:tcPr>
          <w:p w14:paraId="70D2A76C" w14:textId="77777777" w:rsidR="001124D9" w:rsidRDefault="001124D9">
            <w:pPr>
              <w:spacing w:after="0" w:line="256" w:lineRule="auto"/>
              <w:ind w:left="0" w:right="0" w:firstLine="0"/>
              <w:rPr>
                <w:ins w:id="951" w:author="Author"/>
                <w:sz w:val="20"/>
              </w:rPr>
            </w:pPr>
          </w:p>
        </w:tc>
        <w:tc>
          <w:tcPr>
            <w:tcW w:w="1352" w:type="dxa"/>
            <w:tcBorders>
              <w:top w:val="nil"/>
              <w:left w:val="nil"/>
              <w:bottom w:val="nil"/>
              <w:right w:val="nil"/>
            </w:tcBorders>
          </w:tcPr>
          <w:p w14:paraId="5C6DC5C1" w14:textId="77777777" w:rsidR="001124D9" w:rsidRDefault="001124D9">
            <w:pPr>
              <w:spacing w:after="0" w:line="256" w:lineRule="auto"/>
              <w:ind w:left="0" w:right="0" w:firstLine="0"/>
              <w:rPr>
                <w:ins w:id="952" w:author="Author"/>
                <w:sz w:val="20"/>
              </w:rPr>
            </w:pPr>
          </w:p>
        </w:tc>
      </w:tr>
      <w:tr w:rsidR="001124D9" w14:paraId="15D27042" w14:textId="77777777" w:rsidTr="001124D9">
        <w:trPr>
          <w:trHeight w:val="258"/>
          <w:ins w:id="953" w:author="Author"/>
        </w:trPr>
        <w:tc>
          <w:tcPr>
            <w:tcW w:w="2065" w:type="dxa"/>
            <w:tcBorders>
              <w:top w:val="nil"/>
              <w:left w:val="nil"/>
              <w:bottom w:val="nil"/>
              <w:right w:val="nil"/>
            </w:tcBorders>
            <w:hideMark/>
          </w:tcPr>
          <w:p w14:paraId="480274DC" w14:textId="77777777" w:rsidR="001124D9" w:rsidRDefault="001124D9">
            <w:pPr>
              <w:spacing w:after="0" w:line="256" w:lineRule="auto"/>
              <w:ind w:left="0" w:right="0" w:firstLine="0"/>
              <w:rPr>
                <w:ins w:id="954" w:author="Author"/>
                <w:sz w:val="20"/>
              </w:rPr>
            </w:pPr>
            <w:ins w:id="955" w:author="Author">
              <w:r>
                <w:rPr>
                  <w:sz w:val="20"/>
                </w:rPr>
                <w:t xml:space="preserve">   Macrovascular</w:t>
              </w:r>
            </w:ins>
          </w:p>
        </w:tc>
        <w:tc>
          <w:tcPr>
            <w:tcW w:w="1170" w:type="dxa"/>
            <w:tcBorders>
              <w:top w:val="nil"/>
              <w:left w:val="nil"/>
              <w:bottom w:val="nil"/>
              <w:right w:val="nil"/>
            </w:tcBorders>
          </w:tcPr>
          <w:p w14:paraId="2149F1DE" w14:textId="77777777" w:rsidR="001124D9" w:rsidRDefault="001124D9">
            <w:pPr>
              <w:spacing w:after="0" w:line="256" w:lineRule="auto"/>
              <w:ind w:left="0" w:right="0" w:firstLine="0"/>
              <w:rPr>
                <w:ins w:id="956" w:author="Author"/>
                <w:sz w:val="20"/>
              </w:rPr>
            </w:pPr>
          </w:p>
        </w:tc>
        <w:tc>
          <w:tcPr>
            <w:tcW w:w="1260" w:type="dxa"/>
            <w:tcBorders>
              <w:top w:val="nil"/>
              <w:left w:val="nil"/>
              <w:bottom w:val="nil"/>
              <w:right w:val="nil"/>
            </w:tcBorders>
          </w:tcPr>
          <w:p w14:paraId="2CD0923D" w14:textId="77777777" w:rsidR="001124D9" w:rsidRDefault="001124D9">
            <w:pPr>
              <w:spacing w:after="0" w:line="256" w:lineRule="auto"/>
              <w:ind w:left="0" w:right="0" w:firstLine="0"/>
              <w:rPr>
                <w:ins w:id="957" w:author="Author"/>
                <w:sz w:val="20"/>
              </w:rPr>
            </w:pPr>
          </w:p>
        </w:tc>
        <w:tc>
          <w:tcPr>
            <w:tcW w:w="1202" w:type="dxa"/>
            <w:tcBorders>
              <w:top w:val="nil"/>
              <w:left w:val="nil"/>
              <w:bottom w:val="nil"/>
              <w:right w:val="nil"/>
            </w:tcBorders>
          </w:tcPr>
          <w:p w14:paraId="5886F7AA" w14:textId="77777777" w:rsidR="001124D9" w:rsidRDefault="001124D9">
            <w:pPr>
              <w:spacing w:after="0" w:line="256" w:lineRule="auto"/>
              <w:ind w:left="0" w:right="0" w:firstLine="0"/>
              <w:rPr>
                <w:ins w:id="958" w:author="Author"/>
                <w:sz w:val="20"/>
              </w:rPr>
            </w:pPr>
          </w:p>
        </w:tc>
        <w:tc>
          <w:tcPr>
            <w:tcW w:w="1339" w:type="dxa"/>
            <w:tcBorders>
              <w:top w:val="nil"/>
              <w:left w:val="nil"/>
              <w:bottom w:val="nil"/>
              <w:right w:val="nil"/>
            </w:tcBorders>
          </w:tcPr>
          <w:p w14:paraId="4CD815DD" w14:textId="77777777" w:rsidR="001124D9" w:rsidRDefault="001124D9">
            <w:pPr>
              <w:spacing w:after="0" w:line="256" w:lineRule="auto"/>
              <w:ind w:left="0" w:right="0" w:firstLine="0"/>
              <w:rPr>
                <w:ins w:id="959" w:author="Author"/>
                <w:sz w:val="20"/>
              </w:rPr>
            </w:pPr>
          </w:p>
        </w:tc>
        <w:tc>
          <w:tcPr>
            <w:tcW w:w="1360" w:type="dxa"/>
            <w:tcBorders>
              <w:top w:val="nil"/>
              <w:left w:val="nil"/>
              <w:bottom w:val="nil"/>
              <w:right w:val="nil"/>
            </w:tcBorders>
          </w:tcPr>
          <w:p w14:paraId="18CBA8B6" w14:textId="77777777" w:rsidR="001124D9" w:rsidRDefault="001124D9">
            <w:pPr>
              <w:spacing w:after="0" w:line="256" w:lineRule="auto"/>
              <w:ind w:left="0" w:right="0" w:firstLine="0"/>
              <w:rPr>
                <w:ins w:id="960" w:author="Author"/>
                <w:sz w:val="20"/>
              </w:rPr>
            </w:pPr>
          </w:p>
        </w:tc>
        <w:tc>
          <w:tcPr>
            <w:tcW w:w="1352" w:type="dxa"/>
            <w:tcBorders>
              <w:top w:val="nil"/>
              <w:left w:val="nil"/>
              <w:bottom w:val="nil"/>
              <w:right w:val="nil"/>
            </w:tcBorders>
          </w:tcPr>
          <w:p w14:paraId="58141765" w14:textId="77777777" w:rsidR="001124D9" w:rsidRDefault="001124D9">
            <w:pPr>
              <w:spacing w:after="0" w:line="256" w:lineRule="auto"/>
              <w:ind w:left="0" w:right="0" w:firstLine="0"/>
              <w:rPr>
                <w:ins w:id="961" w:author="Author"/>
                <w:sz w:val="20"/>
              </w:rPr>
            </w:pPr>
          </w:p>
        </w:tc>
      </w:tr>
      <w:tr w:rsidR="001124D9" w14:paraId="6F36CA3D" w14:textId="77777777" w:rsidTr="001124D9">
        <w:trPr>
          <w:trHeight w:val="258"/>
          <w:ins w:id="962" w:author="Author"/>
        </w:trPr>
        <w:tc>
          <w:tcPr>
            <w:tcW w:w="2065" w:type="dxa"/>
            <w:tcBorders>
              <w:top w:val="nil"/>
              <w:left w:val="nil"/>
              <w:bottom w:val="nil"/>
              <w:right w:val="nil"/>
            </w:tcBorders>
            <w:hideMark/>
          </w:tcPr>
          <w:p w14:paraId="45296367" w14:textId="77777777" w:rsidR="001124D9" w:rsidRDefault="001124D9">
            <w:pPr>
              <w:spacing w:after="0" w:line="256" w:lineRule="auto"/>
              <w:ind w:left="0" w:right="0" w:firstLine="0"/>
              <w:rPr>
                <w:ins w:id="963" w:author="Author"/>
                <w:sz w:val="20"/>
              </w:rPr>
            </w:pPr>
            <w:ins w:id="964" w:author="Author">
              <w:r>
                <w:rPr>
                  <w:sz w:val="20"/>
                </w:rPr>
                <w:lastRenderedPageBreak/>
                <w:t xml:space="preserve">   Microvascular</w:t>
              </w:r>
            </w:ins>
          </w:p>
        </w:tc>
        <w:tc>
          <w:tcPr>
            <w:tcW w:w="1170" w:type="dxa"/>
            <w:tcBorders>
              <w:top w:val="nil"/>
              <w:left w:val="nil"/>
              <w:bottom w:val="nil"/>
              <w:right w:val="nil"/>
            </w:tcBorders>
          </w:tcPr>
          <w:p w14:paraId="5FD72E93" w14:textId="77777777" w:rsidR="001124D9" w:rsidRDefault="001124D9">
            <w:pPr>
              <w:spacing w:after="0" w:line="256" w:lineRule="auto"/>
              <w:ind w:left="0" w:right="0" w:firstLine="0"/>
              <w:rPr>
                <w:ins w:id="965" w:author="Author"/>
                <w:sz w:val="20"/>
              </w:rPr>
            </w:pPr>
          </w:p>
        </w:tc>
        <w:tc>
          <w:tcPr>
            <w:tcW w:w="1260" w:type="dxa"/>
            <w:tcBorders>
              <w:top w:val="nil"/>
              <w:left w:val="nil"/>
              <w:bottom w:val="nil"/>
              <w:right w:val="nil"/>
            </w:tcBorders>
          </w:tcPr>
          <w:p w14:paraId="5D22942B" w14:textId="77777777" w:rsidR="001124D9" w:rsidRDefault="001124D9">
            <w:pPr>
              <w:spacing w:after="0" w:line="256" w:lineRule="auto"/>
              <w:ind w:left="0" w:right="0" w:firstLine="0"/>
              <w:rPr>
                <w:ins w:id="966" w:author="Author"/>
                <w:sz w:val="20"/>
              </w:rPr>
            </w:pPr>
          </w:p>
        </w:tc>
        <w:tc>
          <w:tcPr>
            <w:tcW w:w="1202" w:type="dxa"/>
            <w:tcBorders>
              <w:top w:val="nil"/>
              <w:left w:val="nil"/>
              <w:bottom w:val="nil"/>
              <w:right w:val="nil"/>
            </w:tcBorders>
          </w:tcPr>
          <w:p w14:paraId="129B1C80" w14:textId="77777777" w:rsidR="001124D9" w:rsidRDefault="001124D9">
            <w:pPr>
              <w:spacing w:after="0" w:line="256" w:lineRule="auto"/>
              <w:ind w:left="0" w:right="0" w:firstLine="0"/>
              <w:rPr>
                <w:ins w:id="967" w:author="Author"/>
                <w:sz w:val="20"/>
              </w:rPr>
            </w:pPr>
          </w:p>
        </w:tc>
        <w:tc>
          <w:tcPr>
            <w:tcW w:w="1339" w:type="dxa"/>
            <w:tcBorders>
              <w:top w:val="nil"/>
              <w:left w:val="nil"/>
              <w:bottom w:val="nil"/>
              <w:right w:val="nil"/>
            </w:tcBorders>
          </w:tcPr>
          <w:p w14:paraId="63A11D09" w14:textId="77777777" w:rsidR="001124D9" w:rsidRDefault="001124D9">
            <w:pPr>
              <w:spacing w:after="0" w:line="256" w:lineRule="auto"/>
              <w:ind w:left="0" w:right="0" w:firstLine="0"/>
              <w:rPr>
                <w:ins w:id="968" w:author="Author"/>
                <w:sz w:val="20"/>
              </w:rPr>
            </w:pPr>
          </w:p>
        </w:tc>
        <w:tc>
          <w:tcPr>
            <w:tcW w:w="1360" w:type="dxa"/>
            <w:tcBorders>
              <w:top w:val="nil"/>
              <w:left w:val="nil"/>
              <w:bottom w:val="nil"/>
              <w:right w:val="nil"/>
            </w:tcBorders>
          </w:tcPr>
          <w:p w14:paraId="36E3C780" w14:textId="77777777" w:rsidR="001124D9" w:rsidRDefault="001124D9">
            <w:pPr>
              <w:spacing w:after="0" w:line="256" w:lineRule="auto"/>
              <w:ind w:left="0" w:right="0" w:firstLine="0"/>
              <w:rPr>
                <w:ins w:id="969" w:author="Author"/>
                <w:sz w:val="20"/>
              </w:rPr>
            </w:pPr>
          </w:p>
        </w:tc>
        <w:tc>
          <w:tcPr>
            <w:tcW w:w="1352" w:type="dxa"/>
            <w:tcBorders>
              <w:top w:val="nil"/>
              <w:left w:val="nil"/>
              <w:bottom w:val="nil"/>
              <w:right w:val="nil"/>
            </w:tcBorders>
          </w:tcPr>
          <w:p w14:paraId="5B693C2F" w14:textId="77777777" w:rsidR="001124D9" w:rsidRDefault="001124D9">
            <w:pPr>
              <w:spacing w:after="0" w:line="256" w:lineRule="auto"/>
              <w:ind w:left="0" w:right="0" w:firstLine="0"/>
              <w:rPr>
                <w:ins w:id="970" w:author="Author"/>
                <w:sz w:val="20"/>
              </w:rPr>
            </w:pPr>
          </w:p>
        </w:tc>
      </w:tr>
      <w:tr w:rsidR="001124D9" w14:paraId="06B6DF42" w14:textId="77777777" w:rsidTr="001124D9">
        <w:trPr>
          <w:trHeight w:val="266"/>
          <w:ins w:id="971" w:author="Author"/>
        </w:trPr>
        <w:tc>
          <w:tcPr>
            <w:tcW w:w="2065" w:type="dxa"/>
            <w:tcBorders>
              <w:top w:val="nil"/>
              <w:left w:val="nil"/>
              <w:bottom w:val="single" w:sz="4" w:space="0" w:color="auto"/>
              <w:right w:val="nil"/>
            </w:tcBorders>
            <w:hideMark/>
          </w:tcPr>
          <w:p w14:paraId="23F966F8" w14:textId="77777777" w:rsidR="001124D9" w:rsidRDefault="001124D9">
            <w:pPr>
              <w:spacing w:after="0" w:line="256" w:lineRule="auto"/>
              <w:ind w:left="0" w:right="0" w:firstLine="0"/>
              <w:rPr>
                <w:ins w:id="972" w:author="Author"/>
                <w:sz w:val="20"/>
              </w:rPr>
            </w:pPr>
            <w:ins w:id="973" w:author="Author">
              <w:r>
                <w:rPr>
                  <w:sz w:val="20"/>
                </w:rPr>
                <w:t xml:space="preserve">   Depression/Anxiety</w:t>
              </w:r>
            </w:ins>
          </w:p>
        </w:tc>
        <w:tc>
          <w:tcPr>
            <w:tcW w:w="1170" w:type="dxa"/>
            <w:tcBorders>
              <w:top w:val="nil"/>
              <w:left w:val="nil"/>
              <w:bottom w:val="single" w:sz="4" w:space="0" w:color="auto"/>
              <w:right w:val="nil"/>
            </w:tcBorders>
          </w:tcPr>
          <w:p w14:paraId="31F005A5" w14:textId="77777777" w:rsidR="001124D9" w:rsidRDefault="001124D9">
            <w:pPr>
              <w:spacing w:after="0" w:line="256" w:lineRule="auto"/>
              <w:ind w:left="0" w:right="0" w:firstLine="0"/>
              <w:rPr>
                <w:ins w:id="974" w:author="Author"/>
                <w:sz w:val="20"/>
              </w:rPr>
            </w:pPr>
          </w:p>
        </w:tc>
        <w:tc>
          <w:tcPr>
            <w:tcW w:w="1260" w:type="dxa"/>
            <w:tcBorders>
              <w:top w:val="nil"/>
              <w:left w:val="nil"/>
              <w:bottom w:val="single" w:sz="4" w:space="0" w:color="auto"/>
              <w:right w:val="nil"/>
            </w:tcBorders>
          </w:tcPr>
          <w:p w14:paraId="601564B4" w14:textId="77777777" w:rsidR="001124D9" w:rsidRDefault="001124D9">
            <w:pPr>
              <w:spacing w:after="0" w:line="256" w:lineRule="auto"/>
              <w:ind w:left="0" w:right="0" w:firstLine="0"/>
              <w:rPr>
                <w:ins w:id="975" w:author="Author"/>
                <w:sz w:val="20"/>
              </w:rPr>
            </w:pPr>
          </w:p>
        </w:tc>
        <w:tc>
          <w:tcPr>
            <w:tcW w:w="1202" w:type="dxa"/>
            <w:tcBorders>
              <w:top w:val="nil"/>
              <w:left w:val="nil"/>
              <w:bottom w:val="single" w:sz="4" w:space="0" w:color="auto"/>
              <w:right w:val="nil"/>
            </w:tcBorders>
          </w:tcPr>
          <w:p w14:paraId="2FC53E75" w14:textId="77777777" w:rsidR="001124D9" w:rsidRDefault="001124D9">
            <w:pPr>
              <w:spacing w:after="0" w:line="256" w:lineRule="auto"/>
              <w:ind w:left="0" w:right="0" w:firstLine="0"/>
              <w:rPr>
                <w:ins w:id="976" w:author="Author"/>
                <w:sz w:val="20"/>
              </w:rPr>
            </w:pPr>
          </w:p>
        </w:tc>
        <w:tc>
          <w:tcPr>
            <w:tcW w:w="1339" w:type="dxa"/>
            <w:tcBorders>
              <w:top w:val="nil"/>
              <w:left w:val="nil"/>
              <w:bottom w:val="single" w:sz="4" w:space="0" w:color="auto"/>
              <w:right w:val="nil"/>
            </w:tcBorders>
          </w:tcPr>
          <w:p w14:paraId="3CF9EC04" w14:textId="77777777" w:rsidR="001124D9" w:rsidRDefault="001124D9">
            <w:pPr>
              <w:spacing w:after="0" w:line="256" w:lineRule="auto"/>
              <w:ind w:left="0" w:right="0" w:firstLine="0"/>
              <w:rPr>
                <w:ins w:id="977" w:author="Author"/>
                <w:sz w:val="20"/>
              </w:rPr>
            </w:pPr>
          </w:p>
        </w:tc>
        <w:tc>
          <w:tcPr>
            <w:tcW w:w="1360" w:type="dxa"/>
            <w:tcBorders>
              <w:top w:val="nil"/>
              <w:left w:val="nil"/>
              <w:bottom w:val="single" w:sz="4" w:space="0" w:color="auto"/>
              <w:right w:val="nil"/>
            </w:tcBorders>
          </w:tcPr>
          <w:p w14:paraId="5AE0234D" w14:textId="77777777" w:rsidR="001124D9" w:rsidRDefault="001124D9">
            <w:pPr>
              <w:spacing w:after="0" w:line="256" w:lineRule="auto"/>
              <w:ind w:left="0" w:right="0" w:firstLine="0"/>
              <w:rPr>
                <w:ins w:id="978" w:author="Author"/>
                <w:sz w:val="20"/>
              </w:rPr>
            </w:pPr>
          </w:p>
        </w:tc>
        <w:tc>
          <w:tcPr>
            <w:tcW w:w="1352" w:type="dxa"/>
            <w:tcBorders>
              <w:top w:val="nil"/>
              <w:left w:val="nil"/>
              <w:bottom w:val="single" w:sz="4" w:space="0" w:color="auto"/>
              <w:right w:val="nil"/>
            </w:tcBorders>
          </w:tcPr>
          <w:p w14:paraId="63B7369C" w14:textId="77777777" w:rsidR="001124D9" w:rsidRDefault="001124D9">
            <w:pPr>
              <w:spacing w:after="0" w:line="256" w:lineRule="auto"/>
              <w:ind w:left="0" w:right="0" w:firstLine="0"/>
              <w:rPr>
                <w:ins w:id="979" w:author="Author"/>
                <w:sz w:val="20"/>
              </w:rPr>
            </w:pPr>
          </w:p>
        </w:tc>
      </w:tr>
    </w:tbl>
    <w:p w14:paraId="309F9FA0" w14:textId="610F4732" w:rsidR="001124D9" w:rsidRDefault="001124D9" w:rsidP="001124D9">
      <w:pPr>
        <w:spacing w:after="110" w:line="252" w:lineRule="auto"/>
        <w:ind w:left="103" w:right="0"/>
        <w:rPr>
          <w:ins w:id="980" w:author="Author"/>
        </w:rPr>
      </w:pPr>
      <w:ins w:id="981" w:author="Author">
        <w:r>
          <w:rPr>
            <w:sz w:val="20"/>
          </w:rPr>
          <w:t xml:space="preserve">Denominators for rates are from the </w:t>
        </w:r>
        <w:r w:rsidR="00091634" w:rsidRPr="00D543FE">
          <w:rPr>
            <w:sz w:val="20"/>
            <w:szCs w:val="20"/>
          </w:rPr>
          <w:t>Behavioral Risk Factor Surveillance Survey</w:t>
        </w:r>
        <w:del w:id="982" w:author="Author">
          <w:r w:rsidDel="00091634">
            <w:rPr>
              <w:sz w:val="20"/>
            </w:rPr>
            <w:delText>National Health Interview Survey</w:delText>
          </w:r>
        </w:del>
        <w:r>
          <w:rPr>
            <w:sz w:val="20"/>
          </w:rPr>
          <w:t xml:space="preserve">. Rates have been age-standardized to the U.S. population in the year 2010 </w:t>
        </w:r>
      </w:ins>
    </w:p>
    <w:p w14:paraId="76BB7CE3" w14:textId="77777777" w:rsidR="001124D9" w:rsidRDefault="001124D9" w:rsidP="001124D9">
      <w:pPr>
        <w:spacing w:after="0" w:line="348" w:lineRule="auto"/>
        <w:ind w:left="0" w:right="9480" w:firstLine="0"/>
        <w:jc w:val="both"/>
        <w:rPr>
          <w:ins w:id="983" w:author="Author"/>
        </w:rPr>
      </w:pPr>
    </w:p>
    <w:p w14:paraId="11B30069" w14:textId="77777777" w:rsidR="001124D9" w:rsidRDefault="001124D9" w:rsidP="001124D9">
      <w:pPr>
        <w:spacing w:after="0" w:line="348" w:lineRule="auto"/>
        <w:ind w:left="0" w:right="9480" w:firstLine="0"/>
        <w:jc w:val="both"/>
        <w:rPr>
          <w:ins w:id="984" w:author="Author"/>
        </w:rPr>
      </w:pPr>
    </w:p>
    <w:p w14:paraId="1B237E02" w14:textId="77777777" w:rsidR="001124D9" w:rsidRDefault="001124D9" w:rsidP="001124D9">
      <w:pPr>
        <w:spacing w:after="0" w:line="348" w:lineRule="auto"/>
        <w:ind w:left="0" w:right="9480" w:firstLine="0"/>
        <w:jc w:val="both"/>
        <w:rPr>
          <w:ins w:id="985" w:author="Author"/>
        </w:rPr>
      </w:pPr>
    </w:p>
    <w:p w14:paraId="3BA5DF9B" w14:textId="77777777" w:rsidR="001124D9" w:rsidRDefault="001124D9" w:rsidP="001124D9">
      <w:pPr>
        <w:spacing w:after="0" w:line="348" w:lineRule="auto"/>
        <w:ind w:left="0" w:right="9480" w:firstLine="0"/>
        <w:jc w:val="both"/>
        <w:rPr>
          <w:ins w:id="986" w:author="Author"/>
        </w:rPr>
      </w:pPr>
    </w:p>
    <w:p w14:paraId="657FFEB8" w14:textId="06D8C8D2" w:rsidR="001124D9" w:rsidRDefault="001124D9" w:rsidP="001124D9">
      <w:pPr>
        <w:spacing w:after="0" w:line="348" w:lineRule="auto"/>
        <w:ind w:left="0" w:right="9480" w:firstLine="0"/>
        <w:jc w:val="both"/>
        <w:rPr>
          <w:ins w:id="987" w:author="Author"/>
        </w:rPr>
      </w:pPr>
    </w:p>
    <w:p w14:paraId="459CE380" w14:textId="77777777" w:rsidR="003337E6" w:rsidRDefault="003337E6" w:rsidP="001124D9">
      <w:pPr>
        <w:spacing w:after="0" w:line="348" w:lineRule="auto"/>
        <w:ind w:left="0" w:right="9480" w:firstLine="0"/>
        <w:jc w:val="both"/>
        <w:rPr>
          <w:ins w:id="988" w:author="Author"/>
        </w:rPr>
      </w:pPr>
    </w:p>
    <w:tbl>
      <w:tblPr>
        <w:tblStyle w:val="TableGrid"/>
        <w:tblW w:w="9748" w:type="dxa"/>
        <w:tblInd w:w="0" w:type="dxa"/>
        <w:tblLook w:val="04A0" w:firstRow="1" w:lastRow="0" w:firstColumn="1" w:lastColumn="0" w:noHBand="0" w:noVBand="1"/>
      </w:tblPr>
      <w:tblGrid>
        <w:gridCol w:w="2065"/>
        <w:gridCol w:w="1170"/>
        <w:gridCol w:w="1260"/>
        <w:gridCol w:w="1202"/>
        <w:gridCol w:w="1339"/>
        <w:gridCol w:w="1360"/>
        <w:gridCol w:w="1352"/>
      </w:tblGrid>
      <w:tr w:rsidR="001124D9" w14:paraId="2E2CEF5B" w14:textId="77777777" w:rsidTr="001124D9">
        <w:trPr>
          <w:trHeight w:val="258"/>
          <w:ins w:id="989" w:author="Author"/>
        </w:trPr>
        <w:tc>
          <w:tcPr>
            <w:tcW w:w="9748" w:type="dxa"/>
            <w:gridSpan w:val="7"/>
            <w:tcBorders>
              <w:top w:val="nil"/>
              <w:left w:val="nil"/>
              <w:bottom w:val="single" w:sz="4" w:space="0" w:color="auto"/>
              <w:right w:val="nil"/>
            </w:tcBorders>
            <w:hideMark/>
          </w:tcPr>
          <w:p w14:paraId="7A5BC8A2" w14:textId="77777777" w:rsidR="001124D9" w:rsidRDefault="001124D9">
            <w:pPr>
              <w:spacing w:after="0" w:line="256" w:lineRule="auto"/>
              <w:ind w:left="0" w:right="0" w:firstLine="0"/>
              <w:rPr>
                <w:ins w:id="990" w:author="Author"/>
                <w:sz w:val="20"/>
              </w:rPr>
            </w:pPr>
            <w:ins w:id="991" w:author="Author">
              <w:r>
                <w:rPr>
                  <w:sz w:val="20"/>
                </w:rPr>
                <w:t>Table 4. Number of ED Visits among diabetes mellitus population, years 2008, 2011, 2014, 2016</w:t>
              </w:r>
            </w:ins>
          </w:p>
        </w:tc>
      </w:tr>
      <w:tr w:rsidR="001124D9" w14:paraId="3DC1C8CF" w14:textId="77777777" w:rsidTr="001124D9">
        <w:trPr>
          <w:trHeight w:val="258"/>
          <w:ins w:id="992" w:author="Author"/>
        </w:trPr>
        <w:tc>
          <w:tcPr>
            <w:tcW w:w="2065" w:type="dxa"/>
            <w:tcBorders>
              <w:top w:val="single" w:sz="4" w:space="0" w:color="auto"/>
              <w:left w:val="nil"/>
              <w:bottom w:val="single" w:sz="4" w:space="0" w:color="auto"/>
              <w:right w:val="nil"/>
            </w:tcBorders>
            <w:hideMark/>
          </w:tcPr>
          <w:p w14:paraId="0CE73D52" w14:textId="77777777" w:rsidR="001124D9" w:rsidRDefault="001124D9">
            <w:pPr>
              <w:spacing w:after="0" w:line="256" w:lineRule="auto"/>
              <w:ind w:left="0" w:right="0" w:firstLine="0"/>
              <w:rPr>
                <w:ins w:id="993" w:author="Author"/>
                <w:sz w:val="20"/>
              </w:rPr>
            </w:pPr>
            <w:ins w:id="994" w:author="Author">
              <w:r>
                <w:rPr>
                  <w:sz w:val="20"/>
                </w:rPr>
                <w:t>Variable</w:t>
              </w:r>
            </w:ins>
          </w:p>
        </w:tc>
        <w:tc>
          <w:tcPr>
            <w:tcW w:w="4971" w:type="dxa"/>
            <w:gridSpan w:val="4"/>
            <w:tcBorders>
              <w:top w:val="single" w:sz="4" w:space="0" w:color="auto"/>
              <w:left w:val="nil"/>
              <w:bottom w:val="single" w:sz="4" w:space="0" w:color="auto"/>
              <w:right w:val="nil"/>
            </w:tcBorders>
            <w:hideMark/>
          </w:tcPr>
          <w:p w14:paraId="1E281C4D" w14:textId="77777777" w:rsidR="001124D9" w:rsidRDefault="001124D9">
            <w:pPr>
              <w:spacing w:after="0" w:line="256" w:lineRule="auto"/>
              <w:ind w:left="0" w:right="0" w:firstLine="0"/>
              <w:jc w:val="center"/>
              <w:rPr>
                <w:ins w:id="995" w:author="Author"/>
                <w:sz w:val="20"/>
              </w:rPr>
            </w:pPr>
            <w:ins w:id="996" w:author="Author">
              <w:r>
                <w:rPr>
                  <w:sz w:val="20"/>
                </w:rPr>
                <w:t>Year</w:t>
              </w:r>
            </w:ins>
          </w:p>
        </w:tc>
        <w:tc>
          <w:tcPr>
            <w:tcW w:w="2712" w:type="dxa"/>
            <w:gridSpan w:val="2"/>
            <w:tcBorders>
              <w:top w:val="single" w:sz="4" w:space="0" w:color="auto"/>
              <w:left w:val="nil"/>
              <w:bottom w:val="single" w:sz="4" w:space="0" w:color="auto"/>
              <w:right w:val="nil"/>
            </w:tcBorders>
            <w:hideMark/>
          </w:tcPr>
          <w:p w14:paraId="03D28194" w14:textId="77777777" w:rsidR="001124D9" w:rsidRDefault="001124D9">
            <w:pPr>
              <w:spacing w:after="0" w:line="256" w:lineRule="auto"/>
              <w:ind w:left="0" w:right="0" w:firstLine="0"/>
              <w:jc w:val="center"/>
              <w:rPr>
                <w:ins w:id="997" w:author="Author"/>
                <w:sz w:val="20"/>
              </w:rPr>
            </w:pPr>
            <w:ins w:id="998" w:author="Author">
              <w:r>
                <w:rPr>
                  <w:sz w:val="20"/>
                </w:rPr>
                <w:t>Change 2008-2016</w:t>
              </w:r>
            </w:ins>
          </w:p>
        </w:tc>
      </w:tr>
      <w:tr w:rsidR="001124D9" w14:paraId="4E204AE9" w14:textId="77777777" w:rsidTr="001124D9">
        <w:trPr>
          <w:trHeight w:val="274"/>
          <w:ins w:id="999" w:author="Author"/>
        </w:trPr>
        <w:tc>
          <w:tcPr>
            <w:tcW w:w="2065" w:type="dxa"/>
            <w:tcBorders>
              <w:top w:val="single" w:sz="4" w:space="0" w:color="auto"/>
              <w:left w:val="nil"/>
              <w:bottom w:val="single" w:sz="4" w:space="0" w:color="auto"/>
              <w:right w:val="nil"/>
            </w:tcBorders>
          </w:tcPr>
          <w:p w14:paraId="4E416FF6" w14:textId="77777777" w:rsidR="001124D9" w:rsidRDefault="001124D9">
            <w:pPr>
              <w:spacing w:after="0" w:line="256" w:lineRule="auto"/>
              <w:ind w:left="0" w:right="0" w:firstLine="0"/>
              <w:rPr>
                <w:ins w:id="1000" w:author="Author"/>
                <w:sz w:val="20"/>
              </w:rPr>
            </w:pPr>
          </w:p>
        </w:tc>
        <w:tc>
          <w:tcPr>
            <w:tcW w:w="1170" w:type="dxa"/>
            <w:tcBorders>
              <w:top w:val="single" w:sz="4" w:space="0" w:color="auto"/>
              <w:left w:val="nil"/>
              <w:bottom w:val="single" w:sz="4" w:space="0" w:color="auto"/>
              <w:right w:val="nil"/>
            </w:tcBorders>
            <w:hideMark/>
          </w:tcPr>
          <w:p w14:paraId="3F710423" w14:textId="77777777" w:rsidR="001124D9" w:rsidRDefault="001124D9">
            <w:pPr>
              <w:spacing w:after="0" w:line="256" w:lineRule="auto"/>
              <w:ind w:left="0" w:right="0" w:firstLine="0"/>
              <w:rPr>
                <w:ins w:id="1001" w:author="Author"/>
                <w:sz w:val="20"/>
              </w:rPr>
            </w:pPr>
            <w:ins w:id="1002" w:author="Author">
              <w:r>
                <w:rPr>
                  <w:sz w:val="20"/>
                </w:rPr>
                <w:t>2008</w:t>
              </w:r>
            </w:ins>
          </w:p>
        </w:tc>
        <w:tc>
          <w:tcPr>
            <w:tcW w:w="1260" w:type="dxa"/>
            <w:tcBorders>
              <w:top w:val="single" w:sz="4" w:space="0" w:color="auto"/>
              <w:left w:val="nil"/>
              <w:bottom w:val="single" w:sz="4" w:space="0" w:color="auto"/>
              <w:right w:val="nil"/>
            </w:tcBorders>
            <w:hideMark/>
          </w:tcPr>
          <w:p w14:paraId="6DB88F66" w14:textId="77777777" w:rsidR="001124D9" w:rsidRDefault="001124D9">
            <w:pPr>
              <w:spacing w:after="0" w:line="256" w:lineRule="auto"/>
              <w:ind w:left="0" w:right="0" w:firstLine="0"/>
              <w:rPr>
                <w:ins w:id="1003" w:author="Author"/>
                <w:sz w:val="20"/>
              </w:rPr>
            </w:pPr>
            <w:ins w:id="1004" w:author="Author">
              <w:r>
                <w:rPr>
                  <w:sz w:val="20"/>
                </w:rPr>
                <w:t>2011</w:t>
              </w:r>
            </w:ins>
          </w:p>
        </w:tc>
        <w:tc>
          <w:tcPr>
            <w:tcW w:w="1202" w:type="dxa"/>
            <w:tcBorders>
              <w:top w:val="single" w:sz="4" w:space="0" w:color="auto"/>
              <w:left w:val="nil"/>
              <w:bottom w:val="single" w:sz="4" w:space="0" w:color="auto"/>
              <w:right w:val="nil"/>
            </w:tcBorders>
            <w:hideMark/>
          </w:tcPr>
          <w:p w14:paraId="5C623058" w14:textId="77777777" w:rsidR="001124D9" w:rsidRDefault="001124D9">
            <w:pPr>
              <w:spacing w:after="0" w:line="256" w:lineRule="auto"/>
              <w:ind w:left="0" w:right="0" w:firstLine="0"/>
              <w:rPr>
                <w:ins w:id="1005" w:author="Author"/>
                <w:sz w:val="20"/>
              </w:rPr>
            </w:pPr>
            <w:ins w:id="1006" w:author="Author">
              <w:r>
                <w:rPr>
                  <w:sz w:val="20"/>
                </w:rPr>
                <w:t>2014</w:t>
              </w:r>
            </w:ins>
          </w:p>
        </w:tc>
        <w:tc>
          <w:tcPr>
            <w:tcW w:w="1339" w:type="dxa"/>
            <w:tcBorders>
              <w:top w:val="single" w:sz="4" w:space="0" w:color="auto"/>
              <w:left w:val="nil"/>
              <w:bottom w:val="single" w:sz="4" w:space="0" w:color="auto"/>
              <w:right w:val="nil"/>
            </w:tcBorders>
            <w:hideMark/>
          </w:tcPr>
          <w:p w14:paraId="3DE57636" w14:textId="77777777" w:rsidR="001124D9" w:rsidRDefault="001124D9">
            <w:pPr>
              <w:spacing w:after="0" w:line="256" w:lineRule="auto"/>
              <w:ind w:left="0" w:right="0" w:firstLine="0"/>
              <w:rPr>
                <w:ins w:id="1007" w:author="Author"/>
                <w:sz w:val="20"/>
              </w:rPr>
            </w:pPr>
            <w:ins w:id="1008" w:author="Author">
              <w:r>
                <w:rPr>
                  <w:sz w:val="20"/>
                </w:rPr>
                <w:t>2016</w:t>
              </w:r>
            </w:ins>
          </w:p>
        </w:tc>
        <w:tc>
          <w:tcPr>
            <w:tcW w:w="1360" w:type="dxa"/>
            <w:tcBorders>
              <w:top w:val="single" w:sz="4" w:space="0" w:color="auto"/>
              <w:left w:val="nil"/>
              <w:bottom w:val="single" w:sz="4" w:space="0" w:color="auto"/>
              <w:right w:val="nil"/>
            </w:tcBorders>
            <w:hideMark/>
          </w:tcPr>
          <w:p w14:paraId="26F4D215" w14:textId="77777777" w:rsidR="001124D9" w:rsidRDefault="001124D9">
            <w:pPr>
              <w:spacing w:after="0" w:line="256" w:lineRule="auto"/>
              <w:ind w:left="0" w:right="0" w:firstLine="0"/>
              <w:rPr>
                <w:ins w:id="1009" w:author="Author"/>
                <w:sz w:val="20"/>
              </w:rPr>
            </w:pPr>
            <w:ins w:id="1010" w:author="Author">
              <w:r>
                <w:rPr>
                  <w:sz w:val="20"/>
                </w:rPr>
                <w:t>Absolute Change</w:t>
              </w:r>
            </w:ins>
          </w:p>
        </w:tc>
        <w:tc>
          <w:tcPr>
            <w:tcW w:w="1352" w:type="dxa"/>
            <w:tcBorders>
              <w:top w:val="single" w:sz="4" w:space="0" w:color="auto"/>
              <w:left w:val="nil"/>
              <w:bottom w:val="single" w:sz="4" w:space="0" w:color="auto"/>
              <w:right w:val="nil"/>
            </w:tcBorders>
            <w:hideMark/>
          </w:tcPr>
          <w:p w14:paraId="192C28A7" w14:textId="77777777" w:rsidR="001124D9" w:rsidRDefault="001124D9">
            <w:pPr>
              <w:spacing w:after="0" w:line="256" w:lineRule="auto"/>
              <w:ind w:left="0" w:right="0" w:firstLine="0"/>
              <w:rPr>
                <w:ins w:id="1011" w:author="Author"/>
                <w:sz w:val="20"/>
              </w:rPr>
            </w:pPr>
            <w:ins w:id="1012" w:author="Author">
              <w:r>
                <w:rPr>
                  <w:sz w:val="20"/>
                </w:rPr>
                <w:t>% Change</w:t>
              </w:r>
            </w:ins>
          </w:p>
        </w:tc>
      </w:tr>
      <w:tr w:rsidR="001124D9" w14:paraId="6B167368" w14:textId="77777777" w:rsidTr="001124D9">
        <w:trPr>
          <w:trHeight w:val="258"/>
          <w:ins w:id="1013" w:author="Author"/>
        </w:trPr>
        <w:tc>
          <w:tcPr>
            <w:tcW w:w="2065" w:type="dxa"/>
            <w:tcBorders>
              <w:top w:val="single" w:sz="4" w:space="0" w:color="auto"/>
              <w:left w:val="nil"/>
              <w:bottom w:val="nil"/>
              <w:right w:val="nil"/>
            </w:tcBorders>
            <w:hideMark/>
          </w:tcPr>
          <w:p w14:paraId="47E6A7FB" w14:textId="77777777" w:rsidR="001124D9" w:rsidRDefault="001124D9">
            <w:pPr>
              <w:spacing w:after="0" w:line="256" w:lineRule="auto"/>
              <w:ind w:left="0" w:right="0" w:firstLine="0"/>
              <w:rPr>
                <w:ins w:id="1014" w:author="Author"/>
                <w:sz w:val="20"/>
              </w:rPr>
            </w:pPr>
            <w:ins w:id="1015" w:author="Author">
              <w:r>
                <w:rPr>
                  <w:sz w:val="20"/>
                </w:rPr>
                <w:t>Age, years, n (%)</w:t>
              </w:r>
            </w:ins>
          </w:p>
        </w:tc>
        <w:tc>
          <w:tcPr>
            <w:tcW w:w="1170" w:type="dxa"/>
            <w:tcBorders>
              <w:top w:val="single" w:sz="4" w:space="0" w:color="auto"/>
              <w:left w:val="nil"/>
              <w:bottom w:val="nil"/>
              <w:right w:val="nil"/>
            </w:tcBorders>
          </w:tcPr>
          <w:p w14:paraId="76C73221" w14:textId="77777777" w:rsidR="001124D9" w:rsidRDefault="001124D9">
            <w:pPr>
              <w:spacing w:after="0" w:line="256" w:lineRule="auto"/>
              <w:ind w:left="0" w:right="0" w:firstLine="0"/>
              <w:rPr>
                <w:ins w:id="1016" w:author="Author"/>
                <w:sz w:val="20"/>
              </w:rPr>
            </w:pPr>
          </w:p>
        </w:tc>
        <w:tc>
          <w:tcPr>
            <w:tcW w:w="1260" w:type="dxa"/>
            <w:tcBorders>
              <w:top w:val="single" w:sz="4" w:space="0" w:color="auto"/>
              <w:left w:val="nil"/>
              <w:bottom w:val="nil"/>
              <w:right w:val="nil"/>
            </w:tcBorders>
          </w:tcPr>
          <w:p w14:paraId="52DB160C" w14:textId="77777777" w:rsidR="001124D9" w:rsidRDefault="001124D9">
            <w:pPr>
              <w:spacing w:after="0" w:line="256" w:lineRule="auto"/>
              <w:ind w:left="0" w:right="0" w:firstLine="0"/>
              <w:rPr>
                <w:ins w:id="1017" w:author="Author"/>
                <w:sz w:val="20"/>
              </w:rPr>
            </w:pPr>
          </w:p>
        </w:tc>
        <w:tc>
          <w:tcPr>
            <w:tcW w:w="1202" w:type="dxa"/>
            <w:tcBorders>
              <w:top w:val="single" w:sz="4" w:space="0" w:color="auto"/>
              <w:left w:val="nil"/>
              <w:bottom w:val="nil"/>
              <w:right w:val="nil"/>
            </w:tcBorders>
          </w:tcPr>
          <w:p w14:paraId="39E9A027" w14:textId="77777777" w:rsidR="001124D9" w:rsidRDefault="001124D9">
            <w:pPr>
              <w:spacing w:after="0" w:line="256" w:lineRule="auto"/>
              <w:ind w:left="0" w:right="0" w:firstLine="0"/>
              <w:rPr>
                <w:ins w:id="1018" w:author="Author"/>
                <w:sz w:val="20"/>
              </w:rPr>
            </w:pPr>
          </w:p>
        </w:tc>
        <w:tc>
          <w:tcPr>
            <w:tcW w:w="1339" w:type="dxa"/>
            <w:tcBorders>
              <w:top w:val="single" w:sz="4" w:space="0" w:color="auto"/>
              <w:left w:val="nil"/>
              <w:bottom w:val="nil"/>
              <w:right w:val="nil"/>
            </w:tcBorders>
          </w:tcPr>
          <w:p w14:paraId="52B1D12F" w14:textId="77777777" w:rsidR="001124D9" w:rsidRDefault="001124D9">
            <w:pPr>
              <w:spacing w:after="0" w:line="256" w:lineRule="auto"/>
              <w:ind w:left="0" w:right="0" w:firstLine="0"/>
              <w:rPr>
                <w:ins w:id="1019" w:author="Author"/>
                <w:sz w:val="20"/>
              </w:rPr>
            </w:pPr>
          </w:p>
        </w:tc>
        <w:tc>
          <w:tcPr>
            <w:tcW w:w="1360" w:type="dxa"/>
            <w:tcBorders>
              <w:top w:val="single" w:sz="4" w:space="0" w:color="auto"/>
              <w:left w:val="nil"/>
              <w:bottom w:val="nil"/>
              <w:right w:val="nil"/>
            </w:tcBorders>
          </w:tcPr>
          <w:p w14:paraId="0AB2C9D3" w14:textId="77777777" w:rsidR="001124D9" w:rsidRDefault="001124D9">
            <w:pPr>
              <w:spacing w:after="0" w:line="256" w:lineRule="auto"/>
              <w:ind w:left="0" w:right="0" w:firstLine="0"/>
              <w:rPr>
                <w:ins w:id="1020" w:author="Author"/>
                <w:sz w:val="20"/>
              </w:rPr>
            </w:pPr>
          </w:p>
        </w:tc>
        <w:tc>
          <w:tcPr>
            <w:tcW w:w="1352" w:type="dxa"/>
            <w:tcBorders>
              <w:top w:val="single" w:sz="4" w:space="0" w:color="auto"/>
              <w:left w:val="nil"/>
              <w:bottom w:val="nil"/>
              <w:right w:val="nil"/>
            </w:tcBorders>
          </w:tcPr>
          <w:p w14:paraId="07F55DA7" w14:textId="77777777" w:rsidR="001124D9" w:rsidRDefault="001124D9">
            <w:pPr>
              <w:spacing w:after="0" w:line="256" w:lineRule="auto"/>
              <w:ind w:left="0" w:right="0" w:firstLine="0"/>
              <w:rPr>
                <w:ins w:id="1021" w:author="Author"/>
                <w:sz w:val="20"/>
              </w:rPr>
            </w:pPr>
          </w:p>
        </w:tc>
      </w:tr>
      <w:tr w:rsidR="001124D9" w14:paraId="5C82F526" w14:textId="77777777" w:rsidTr="001124D9">
        <w:trPr>
          <w:trHeight w:val="258"/>
          <w:ins w:id="1022" w:author="Author"/>
        </w:trPr>
        <w:tc>
          <w:tcPr>
            <w:tcW w:w="2065" w:type="dxa"/>
            <w:tcBorders>
              <w:top w:val="nil"/>
              <w:left w:val="nil"/>
              <w:bottom w:val="nil"/>
              <w:right w:val="nil"/>
            </w:tcBorders>
            <w:hideMark/>
          </w:tcPr>
          <w:p w14:paraId="57564F45" w14:textId="77777777" w:rsidR="001124D9" w:rsidRDefault="001124D9">
            <w:pPr>
              <w:spacing w:after="0" w:line="256" w:lineRule="auto"/>
              <w:ind w:left="0" w:right="0" w:firstLine="0"/>
              <w:rPr>
                <w:ins w:id="1023" w:author="Author"/>
                <w:sz w:val="20"/>
              </w:rPr>
            </w:pPr>
            <w:ins w:id="1024" w:author="Author">
              <w:r>
                <w:rPr>
                  <w:sz w:val="20"/>
                </w:rPr>
                <w:t xml:space="preserve">   18-29</w:t>
              </w:r>
            </w:ins>
          </w:p>
        </w:tc>
        <w:tc>
          <w:tcPr>
            <w:tcW w:w="1170" w:type="dxa"/>
            <w:tcBorders>
              <w:top w:val="nil"/>
              <w:left w:val="nil"/>
              <w:bottom w:val="nil"/>
              <w:right w:val="nil"/>
            </w:tcBorders>
          </w:tcPr>
          <w:p w14:paraId="252BF8E3" w14:textId="77777777" w:rsidR="001124D9" w:rsidRDefault="001124D9">
            <w:pPr>
              <w:spacing w:after="0" w:line="256" w:lineRule="auto"/>
              <w:ind w:left="0" w:right="0" w:firstLine="0"/>
              <w:rPr>
                <w:ins w:id="1025" w:author="Author"/>
                <w:sz w:val="20"/>
              </w:rPr>
            </w:pPr>
          </w:p>
        </w:tc>
        <w:tc>
          <w:tcPr>
            <w:tcW w:w="1260" w:type="dxa"/>
            <w:tcBorders>
              <w:top w:val="nil"/>
              <w:left w:val="nil"/>
              <w:bottom w:val="nil"/>
              <w:right w:val="nil"/>
            </w:tcBorders>
          </w:tcPr>
          <w:p w14:paraId="22F7E8BE" w14:textId="77777777" w:rsidR="001124D9" w:rsidRDefault="001124D9">
            <w:pPr>
              <w:spacing w:after="0" w:line="256" w:lineRule="auto"/>
              <w:ind w:left="0" w:right="0" w:firstLine="0"/>
              <w:rPr>
                <w:ins w:id="1026" w:author="Author"/>
                <w:sz w:val="20"/>
              </w:rPr>
            </w:pPr>
          </w:p>
        </w:tc>
        <w:tc>
          <w:tcPr>
            <w:tcW w:w="1202" w:type="dxa"/>
            <w:tcBorders>
              <w:top w:val="nil"/>
              <w:left w:val="nil"/>
              <w:bottom w:val="nil"/>
              <w:right w:val="nil"/>
            </w:tcBorders>
          </w:tcPr>
          <w:p w14:paraId="1BA8976B" w14:textId="77777777" w:rsidR="001124D9" w:rsidRDefault="001124D9">
            <w:pPr>
              <w:spacing w:after="0" w:line="256" w:lineRule="auto"/>
              <w:ind w:left="0" w:right="0" w:firstLine="0"/>
              <w:rPr>
                <w:ins w:id="1027" w:author="Author"/>
                <w:sz w:val="20"/>
              </w:rPr>
            </w:pPr>
          </w:p>
        </w:tc>
        <w:tc>
          <w:tcPr>
            <w:tcW w:w="1339" w:type="dxa"/>
            <w:tcBorders>
              <w:top w:val="nil"/>
              <w:left w:val="nil"/>
              <w:bottom w:val="nil"/>
              <w:right w:val="nil"/>
            </w:tcBorders>
          </w:tcPr>
          <w:p w14:paraId="2DC5A7E8" w14:textId="77777777" w:rsidR="001124D9" w:rsidRDefault="001124D9">
            <w:pPr>
              <w:spacing w:after="0" w:line="256" w:lineRule="auto"/>
              <w:ind w:left="0" w:right="0" w:firstLine="0"/>
              <w:rPr>
                <w:ins w:id="1028" w:author="Author"/>
                <w:sz w:val="20"/>
              </w:rPr>
            </w:pPr>
          </w:p>
        </w:tc>
        <w:tc>
          <w:tcPr>
            <w:tcW w:w="1360" w:type="dxa"/>
            <w:tcBorders>
              <w:top w:val="nil"/>
              <w:left w:val="nil"/>
              <w:bottom w:val="nil"/>
              <w:right w:val="nil"/>
            </w:tcBorders>
          </w:tcPr>
          <w:p w14:paraId="12C7466D" w14:textId="77777777" w:rsidR="001124D9" w:rsidRDefault="001124D9">
            <w:pPr>
              <w:spacing w:after="0" w:line="256" w:lineRule="auto"/>
              <w:ind w:left="0" w:right="0" w:firstLine="0"/>
              <w:rPr>
                <w:ins w:id="1029" w:author="Author"/>
                <w:sz w:val="20"/>
              </w:rPr>
            </w:pPr>
          </w:p>
        </w:tc>
        <w:tc>
          <w:tcPr>
            <w:tcW w:w="1352" w:type="dxa"/>
            <w:tcBorders>
              <w:top w:val="nil"/>
              <w:left w:val="nil"/>
              <w:bottom w:val="nil"/>
              <w:right w:val="nil"/>
            </w:tcBorders>
          </w:tcPr>
          <w:p w14:paraId="01E58098" w14:textId="77777777" w:rsidR="001124D9" w:rsidRDefault="001124D9">
            <w:pPr>
              <w:spacing w:after="0" w:line="256" w:lineRule="auto"/>
              <w:ind w:left="0" w:right="0" w:firstLine="0"/>
              <w:rPr>
                <w:ins w:id="1030" w:author="Author"/>
                <w:sz w:val="20"/>
              </w:rPr>
            </w:pPr>
          </w:p>
        </w:tc>
      </w:tr>
      <w:tr w:rsidR="001124D9" w14:paraId="0411AF09" w14:textId="77777777" w:rsidTr="001124D9">
        <w:trPr>
          <w:trHeight w:val="258"/>
          <w:ins w:id="1031" w:author="Author"/>
        </w:trPr>
        <w:tc>
          <w:tcPr>
            <w:tcW w:w="2065" w:type="dxa"/>
            <w:tcBorders>
              <w:top w:val="nil"/>
              <w:left w:val="nil"/>
              <w:bottom w:val="nil"/>
              <w:right w:val="nil"/>
            </w:tcBorders>
            <w:hideMark/>
          </w:tcPr>
          <w:p w14:paraId="270399E9" w14:textId="77777777" w:rsidR="001124D9" w:rsidRDefault="001124D9">
            <w:pPr>
              <w:spacing w:after="0" w:line="256" w:lineRule="auto"/>
              <w:ind w:left="0" w:right="0" w:firstLine="0"/>
              <w:rPr>
                <w:ins w:id="1032" w:author="Author"/>
                <w:sz w:val="20"/>
              </w:rPr>
            </w:pPr>
            <w:ins w:id="1033" w:author="Author">
              <w:r>
                <w:rPr>
                  <w:sz w:val="20"/>
                </w:rPr>
                <w:t xml:space="preserve">   30-44</w:t>
              </w:r>
            </w:ins>
          </w:p>
        </w:tc>
        <w:tc>
          <w:tcPr>
            <w:tcW w:w="1170" w:type="dxa"/>
            <w:tcBorders>
              <w:top w:val="nil"/>
              <w:left w:val="nil"/>
              <w:bottom w:val="nil"/>
              <w:right w:val="nil"/>
            </w:tcBorders>
          </w:tcPr>
          <w:p w14:paraId="503447BA" w14:textId="77777777" w:rsidR="001124D9" w:rsidRDefault="001124D9">
            <w:pPr>
              <w:spacing w:after="0" w:line="256" w:lineRule="auto"/>
              <w:ind w:left="0" w:right="0" w:firstLine="0"/>
              <w:rPr>
                <w:ins w:id="1034" w:author="Author"/>
                <w:sz w:val="20"/>
              </w:rPr>
            </w:pPr>
          </w:p>
        </w:tc>
        <w:tc>
          <w:tcPr>
            <w:tcW w:w="1260" w:type="dxa"/>
            <w:tcBorders>
              <w:top w:val="nil"/>
              <w:left w:val="nil"/>
              <w:bottom w:val="nil"/>
              <w:right w:val="nil"/>
            </w:tcBorders>
          </w:tcPr>
          <w:p w14:paraId="00B07A60" w14:textId="77777777" w:rsidR="001124D9" w:rsidRDefault="001124D9">
            <w:pPr>
              <w:spacing w:after="0" w:line="256" w:lineRule="auto"/>
              <w:ind w:left="0" w:right="0" w:firstLine="0"/>
              <w:rPr>
                <w:ins w:id="1035" w:author="Author"/>
                <w:sz w:val="20"/>
              </w:rPr>
            </w:pPr>
          </w:p>
        </w:tc>
        <w:tc>
          <w:tcPr>
            <w:tcW w:w="1202" w:type="dxa"/>
            <w:tcBorders>
              <w:top w:val="nil"/>
              <w:left w:val="nil"/>
              <w:bottom w:val="nil"/>
              <w:right w:val="nil"/>
            </w:tcBorders>
          </w:tcPr>
          <w:p w14:paraId="0D535326" w14:textId="77777777" w:rsidR="001124D9" w:rsidRDefault="001124D9">
            <w:pPr>
              <w:spacing w:after="0" w:line="256" w:lineRule="auto"/>
              <w:ind w:left="0" w:right="0" w:firstLine="0"/>
              <w:rPr>
                <w:ins w:id="1036" w:author="Author"/>
                <w:sz w:val="20"/>
              </w:rPr>
            </w:pPr>
          </w:p>
        </w:tc>
        <w:tc>
          <w:tcPr>
            <w:tcW w:w="1339" w:type="dxa"/>
            <w:tcBorders>
              <w:top w:val="nil"/>
              <w:left w:val="nil"/>
              <w:bottom w:val="nil"/>
              <w:right w:val="nil"/>
            </w:tcBorders>
          </w:tcPr>
          <w:p w14:paraId="50A99AF8" w14:textId="77777777" w:rsidR="001124D9" w:rsidRDefault="001124D9">
            <w:pPr>
              <w:spacing w:after="0" w:line="256" w:lineRule="auto"/>
              <w:ind w:left="0" w:right="0" w:firstLine="0"/>
              <w:rPr>
                <w:ins w:id="1037" w:author="Author"/>
                <w:sz w:val="20"/>
              </w:rPr>
            </w:pPr>
          </w:p>
        </w:tc>
        <w:tc>
          <w:tcPr>
            <w:tcW w:w="1360" w:type="dxa"/>
            <w:tcBorders>
              <w:top w:val="nil"/>
              <w:left w:val="nil"/>
              <w:bottom w:val="nil"/>
              <w:right w:val="nil"/>
            </w:tcBorders>
          </w:tcPr>
          <w:p w14:paraId="15AAE9FC" w14:textId="77777777" w:rsidR="001124D9" w:rsidRDefault="001124D9">
            <w:pPr>
              <w:spacing w:after="0" w:line="256" w:lineRule="auto"/>
              <w:ind w:left="0" w:right="0" w:firstLine="0"/>
              <w:rPr>
                <w:ins w:id="1038" w:author="Author"/>
                <w:sz w:val="20"/>
              </w:rPr>
            </w:pPr>
          </w:p>
        </w:tc>
        <w:tc>
          <w:tcPr>
            <w:tcW w:w="1352" w:type="dxa"/>
            <w:tcBorders>
              <w:top w:val="nil"/>
              <w:left w:val="nil"/>
              <w:bottom w:val="nil"/>
              <w:right w:val="nil"/>
            </w:tcBorders>
          </w:tcPr>
          <w:p w14:paraId="58DF2816" w14:textId="77777777" w:rsidR="001124D9" w:rsidRDefault="001124D9">
            <w:pPr>
              <w:spacing w:after="0" w:line="256" w:lineRule="auto"/>
              <w:ind w:left="0" w:right="0" w:firstLine="0"/>
              <w:rPr>
                <w:ins w:id="1039" w:author="Author"/>
                <w:sz w:val="20"/>
              </w:rPr>
            </w:pPr>
          </w:p>
        </w:tc>
      </w:tr>
      <w:tr w:rsidR="001124D9" w14:paraId="27B02C26" w14:textId="77777777" w:rsidTr="001124D9">
        <w:trPr>
          <w:trHeight w:val="258"/>
          <w:ins w:id="1040" w:author="Author"/>
        </w:trPr>
        <w:tc>
          <w:tcPr>
            <w:tcW w:w="2065" w:type="dxa"/>
            <w:tcBorders>
              <w:top w:val="nil"/>
              <w:left w:val="nil"/>
              <w:bottom w:val="nil"/>
              <w:right w:val="nil"/>
            </w:tcBorders>
            <w:hideMark/>
          </w:tcPr>
          <w:p w14:paraId="357493FC" w14:textId="77777777" w:rsidR="001124D9" w:rsidRDefault="001124D9">
            <w:pPr>
              <w:spacing w:after="0" w:line="256" w:lineRule="auto"/>
              <w:ind w:left="0" w:right="0" w:firstLine="0"/>
              <w:rPr>
                <w:ins w:id="1041" w:author="Author"/>
                <w:sz w:val="20"/>
              </w:rPr>
            </w:pPr>
            <w:ins w:id="1042" w:author="Author">
              <w:r>
                <w:rPr>
                  <w:sz w:val="20"/>
                </w:rPr>
                <w:t xml:space="preserve">   45-64</w:t>
              </w:r>
            </w:ins>
          </w:p>
        </w:tc>
        <w:tc>
          <w:tcPr>
            <w:tcW w:w="1170" w:type="dxa"/>
            <w:tcBorders>
              <w:top w:val="nil"/>
              <w:left w:val="nil"/>
              <w:bottom w:val="nil"/>
              <w:right w:val="nil"/>
            </w:tcBorders>
          </w:tcPr>
          <w:p w14:paraId="545DE85D" w14:textId="77777777" w:rsidR="001124D9" w:rsidRDefault="001124D9">
            <w:pPr>
              <w:spacing w:after="0" w:line="256" w:lineRule="auto"/>
              <w:ind w:left="0" w:right="0" w:firstLine="0"/>
              <w:rPr>
                <w:ins w:id="1043" w:author="Author"/>
                <w:sz w:val="20"/>
              </w:rPr>
            </w:pPr>
          </w:p>
        </w:tc>
        <w:tc>
          <w:tcPr>
            <w:tcW w:w="1260" w:type="dxa"/>
            <w:tcBorders>
              <w:top w:val="nil"/>
              <w:left w:val="nil"/>
              <w:bottom w:val="nil"/>
              <w:right w:val="nil"/>
            </w:tcBorders>
          </w:tcPr>
          <w:p w14:paraId="31A80C01" w14:textId="77777777" w:rsidR="001124D9" w:rsidRDefault="001124D9">
            <w:pPr>
              <w:spacing w:after="0" w:line="256" w:lineRule="auto"/>
              <w:ind w:left="0" w:right="0" w:firstLine="0"/>
              <w:rPr>
                <w:ins w:id="1044" w:author="Author"/>
                <w:sz w:val="20"/>
              </w:rPr>
            </w:pPr>
          </w:p>
        </w:tc>
        <w:tc>
          <w:tcPr>
            <w:tcW w:w="1202" w:type="dxa"/>
            <w:tcBorders>
              <w:top w:val="nil"/>
              <w:left w:val="nil"/>
              <w:bottom w:val="nil"/>
              <w:right w:val="nil"/>
            </w:tcBorders>
          </w:tcPr>
          <w:p w14:paraId="16E16280" w14:textId="77777777" w:rsidR="001124D9" w:rsidRDefault="001124D9">
            <w:pPr>
              <w:spacing w:after="0" w:line="256" w:lineRule="auto"/>
              <w:ind w:left="0" w:right="0" w:firstLine="0"/>
              <w:rPr>
                <w:ins w:id="1045" w:author="Author"/>
                <w:sz w:val="20"/>
              </w:rPr>
            </w:pPr>
          </w:p>
        </w:tc>
        <w:tc>
          <w:tcPr>
            <w:tcW w:w="1339" w:type="dxa"/>
            <w:tcBorders>
              <w:top w:val="nil"/>
              <w:left w:val="nil"/>
              <w:bottom w:val="nil"/>
              <w:right w:val="nil"/>
            </w:tcBorders>
          </w:tcPr>
          <w:p w14:paraId="5F8C7DB3" w14:textId="77777777" w:rsidR="001124D9" w:rsidRDefault="001124D9">
            <w:pPr>
              <w:spacing w:after="0" w:line="256" w:lineRule="auto"/>
              <w:ind w:left="0" w:right="0" w:firstLine="0"/>
              <w:rPr>
                <w:ins w:id="1046" w:author="Author"/>
                <w:sz w:val="20"/>
              </w:rPr>
            </w:pPr>
          </w:p>
        </w:tc>
        <w:tc>
          <w:tcPr>
            <w:tcW w:w="1360" w:type="dxa"/>
            <w:tcBorders>
              <w:top w:val="nil"/>
              <w:left w:val="nil"/>
              <w:bottom w:val="nil"/>
              <w:right w:val="nil"/>
            </w:tcBorders>
          </w:tcPr>
          <w:p w14:paraId="2BBF1485" w14:textId="77777777" w:rsidR="001124D9" w:rsidRDefault="001124D9">
            <w:pPr>
              <w:spacing w:after="0" w:line="256" w:lineRule="auto"/>
              <w:ind w:left="0" w:right="0" w:firstLine="0"/>
              <w:rPr>
                <w:ins w:id="1047" w:author="Author"/>
                <w:sz w:val="20"/>
              </w:rPr>
            </w:pPr>
          </w:p>
        </w:tc>
        <w:tc>
          <w:tcPr>
            <w:tcW w:w="1352" w:type="dxa"/>
            <w:tcBorders>
              <w:top w:val="nil"/>
              <w:left w:val="nil"/>
              <w:bottom w:val="nil"/>
              <w:right w:val="nil"/>
            </w:tcBorders>
          </w:tcPr>
          <w:p w14:paraId="5C82F9A6" w14:textId="77777777" w:rsidR="001124D9" w:rsidRDefault="001124D9">
            <w:pPr>
              <w:spacing w:after="0" w:line="256" w:lineRule="auto"/>
              <w:ind w:left="0" w:right="0" w:firstLine="0"/>
              <w:rPr>
                <w:ins w:id="1048" w:author="Author"/>
                <w:sz w:val="20"/>
              </w:rPr>
            </w:pPr>
          </w:p>
        </w:tc>
      </w:tr>
      <w:tr w:rsidR="001124D9" w14:paraId="1BF8BAC8" w14:textId="77777777" w:rsidTr="001124D9">
        <w:trPr>
          <w:trHeight w:val="274"/>
          <w:ins w:id="1049" w:author="Author"/>
        </w:trPr>
        <w:tc>
          <w:tcPr>
            <w:tcW w:w="2065" w:type="dxa"/>
            <w:tcBorders>
              <w:top w:val="nil"/>
              <w:left w:val="nil"/>
              <w:bottom w:val="nil"/>
              <w:right w:val="nil"/>
            </w:tcBorders>
            <w:hideMark/>
          </w:tcPr>
          <w:p w14:paraId="2C9A754A" w14:textId="77777777" w:rsidR="001124D9" w:rsidRDefault="001124D9">
            <w:pPr>
              <w:spacing w:after="0" w:line="256" w:lineRule="auto"/>
              <w:ind w:left="0" w:right="0" w:firstLine="0"/>
              <w:rPr>
                <w:ins w:id="1050" w:author="Author"/>
                <w:sz w:val="20"/>
              </w:rPr>
            </w:pPr>
            <w:ins w:id="1051" w:author="Author">
              <w:r>
                <w:rPr>
                  <w:sz w:val="20"/>
                </w:rPr>
                <w:t xml:space="preserve">   64-74</w:t>
              </w:r>
            </w:ins>
          </w:p>
        </w:tc>
        <w:tc>
          <w:tcPr>
            <w:tcW w:w="1170" w:type="dxa"/>
            <w:tcBorders>
              <w:top w:val="nil"/>
              <w:left w:val="nil"/>
              <w:bottom w:val="nil"/>
              <w:right w:val="nil"/>
            </w:tcBorders>
          </w:tcPr>
          <w:p w14:paraId="3C92564C" w14:textId="77777777" w:rsidR="001124D9" w:rsidRDefault="001124D9">
            <w:pPr>
              <w:spacing w:after="0" w:line="256" w:lineRule="auto"/>
              <w:ind w:left="0" w:right="0" w:firstLine="0"/>
              <w:rPr>
                <w:ins w:id="1052" w:author="Author"/>
                <w:sz w:val="20"/>
              </w:rPr>
            </w:pPr>
          </w:p>
        </w:tc>
        <w:tc>
          <w:tcPr>
            <w:tcW w:w="1260" w:type="dxa"/>
            <w:tcBorders>
              <w:top w:val="nil"/>
              <w:left w:val="nil"/>
              <w:bottom w:val="nil"/>
              <w:right w:val="nil"/>
            </w:tcBorders>
          </w:tcPr>
          <w:p w14:paraId="55058736" w14:textId="77777777" w:rsidR="001124D9" w:rsidRDefault="001124D9">
            <w:pPr>
              <w:spacing w:after="0" w:line="256" w:lineRule="auto"/>
              <w:ind w:left="0" w:right="0" w:firstLine="0"/>
              <w:rPr>
                <w:ins w:id="1053" w:author="Author"/>
                <w:sz w:val="20"/>
              </w:rPr>
            </w:pPr>
          </w:p>
        </w:tc>
        <w:tc>
          <w:tcPr>
            <w:tcW w:w="1202" w:type="dxa"/>
            <w:tcBorders>
              <w:top w:val="nil"/>
              <w:left w:val="nil"/>
              <w:bottom w:val="nil"/>
              <w:right w:val="nil"/>
            </w:tcBorders>
          </w:tcPr>
          <w:p w14:paraId="50210825" w14:textId="77777777" w:rsidR="001124D9" w:rsidRDefault="001124D9">
            <w:pPr>
              <w:spacing w:after="0" w:line="256" w:lineRule="auto"/>
              <w:ind w:left="0" w:right="0" w:firstLine="0"/>
              <w:rPr>
                <w:ins w:id="1054" w:author="Author"/>
                <w:sz w:val="20"/>
              </w:rPr>
            </w:pPr>
          </w:p>
        </w:tc>
        <w:tc>
          <w:tcPr>
            <w:tcW w:w="1339" w:type="dxa"/>
            <w:tcBorders>
              <w:top w:val="nil"/>
              <w:left w:val="nil"/>
              <w:bottom w:val="nil"/>
              <w:right w:val="nil"/>
            </w:tcBorders>
          </w:tcPr>
          <w:p w14:paraId="1E425201" w14:textId="77777777" w:rsidR="001124D9" w:rsidRDefault="001124D9">
            <w:pPr>
              <w:spacing w:after="0" w:line="256" w:lineRule="auto"/>
              <w:ind w:left="0" w:right="0" w:firstLine="0"/>
              <w:rPr>
                <w:ins w:id="1055" w:author="Author"/>
                <w:sz w:val="20"/>
              </w:rPr>
            </w:pPr>
          </w:p>
        </w:tc>
        <w:tc>
          <w:tcPr>
            <w:tcW w:w="1360" w:type="dxa"/>
            <w:tcBorders>
              <w:top w:val="nil"/>
              <w:left w:val="nil"/>
              <w:bottom w:val="nil"/>
              <w:right w:val="nil"/>
            </w:tcBorders>
          </w:tcPr>
          <w:p w14:paraId="7150ACAE" w14:textId="77777777" w:rsidR="001124D9" w:rsidRDefault="001124D9">
            <w:pPr>
              <w:spacing w:after="0" w:line="256" w:lineRule="auto"/>
              <w:ind w:left="0" w:right="0" w:firstLine="0"/>
              <w:rPr>
                <w:ins w:id="1056" w:author="Author"/>
                <w:sz w:val="20"/>
              </w:rPr>
            </w:pPr>
          </w:p>
        </w:tc>
        <w:tc>
          <w:tcPr>
            <w:tcW w:w="1352" w:type="dxa"/>
            <w:tcBorders>
              <w:top w:val="nil"/>
              <w:left w:val="nil"/>
              <w:bottom w:val="nil"/>
              <w:right w:val="nil"/>
            </w:tcBorders>
          </w:tcPr>
          <w:p w14:paraId="3EFD7184" w14:textId="77777777" w:rsidR="001124D9" w:rsidRDefault="001124D9">
            <w:pPr>
              <w:spacing w:after="0" w:line="256" w:lineRule="auto"/>
              <w:ind w:left="0" w:right="0" w:firstLine="0"/>
              <w:rPr>
                <w:ins w:id="1057" w:author="Author"/>
                <w:sz w:val="20"/>
              </w:rPr>
            </w:pPr>
          </w:p>
        </w:tc>
      </w:tr>
      <w:tr w:rsidR="001124D9" w14:paraId="491E4D79" w14:textId="77777777" w:rsidTr="001124D9">
        <w:trPr>
          <w:trHeight w:val="258"/>
          <w:ins w:id="1058" w:author="Author"/>
        </w:trPr>
        <w:tc>
          <w:tcPr>
            <w:tcW w:w="2065" w:type="dxa"/>
            <w:tcBorders>
              <w:top w:val="nil"/>
              <w:left w:val="nil"/>
              <w:bottom w:val="nil"/>
              <w:right w:val="nil"/>
            </w:tcBorders>
            <w:hideMark/>
          </w:tcPr>
          <w:p w14:paraId="30225EBA" w14:textId="77777777" w:rsidR="001124D9" w:rsidRDefault="001124D9">
            <w:pPr>
              <w:spacing w:after="0" w:line="256" w:lineRule="auto"/>
              <w:ind w:left="0" w:right="0" w:firstLine="0"/>
              <w:rPr>
                <w:ins w:id="1059" w:author="Author"/>
                <w:sz w:val="20"/>
              </w:rPr>
            </w:pPr>
            <w:ins w:id="1060" w:author="Author">
              <w:r>
                <w:rPr>
                  <w:sz w:val="20"/>
                </w:rPr>
                <w:t xml:space="preserve">   75+</w:t>
              </w:r>
            </w:ins>
          </w:p>
        </w:tc>
        <w:tc>
          <w:tcPr>
            <w:tcW w:w="1170" w:type="dxa"/>
            <w:tcBorders>
              <w:top w:val="nil"/>
              <w:left w:val="nil"/>
              <w:bottom w:val="nil"/>
              <w:right w:val="nil"/>
            </w:tcBorders>
          </w:tcPr>
          <w:p w14:paraId="3198D7C5" w14:textId="77777777" w:rsidR="001124D9" w:rsidRDefault="001124D9">
            <w:pPr>
              <w:spacing w:after="0" w:line="256" w:lineRule="auto"/>
              <w:ind w:left="0" w:right="0" w:firstLine="0"/>
              <w:rPr>
                <w:ins w:id="1061" w:author="Author"/>
                <w:sz w:val="20"/>
              </w:rPr>
            </w:pPr>
          </w:p>
        </w:tc>
        <w:tc>
          <w:tcPr>
            <w:tcW w:w="1260" w:type="dxa"/>
            <w:tcBorders>
              <w:top w:val="nil"/>
              <w:left w:val="nil"/>
              <w:bottom w:val="nil"/>
              <w:right w:val="nil"/>
            </w:tcBorders>
          </w:tcPr>
          <w:p w14:paraId="4F9A5E02" w14:textId="77777777" w:rsidR="001124D9" w:rsidRDefault="001124D9">
            <w:pPr>
              <w:spacing w:after="0" w:line="256" w:lineRule="auto"/>
              <w:ind w:left="0" w:right="0" w:firstLine="0"/>
              <w:rPr>
                <w:ins w:id="1062" w:author="Author"/>
                <w:sz w:val="20"/>
              </w:rPr>
            </w:pPr>
          </w:p>
        </w:tc>
        <w:tc>
          <w:tcPr>
            <w:tcW w:w="1202" w:type="dxa"/>
            <w:tcBorders>
              <w:top w:val="nil"/>
              <w:left w:val="nil"/>
              <w:bottom w:val="nil"/>
              <w:right w:val="nil"/>
            </w:tcBorders>
          </w:tcPr>
          <w:p w14:paraId="70154A77" w14:textId="77777777" w:rsidR="001124D9" w:rsidRDefault="001124D9">
            <w:pPr>
              <w:spacing w:after="0" w:line="256" w:lineRule="auto"/>
              <w:ind w:left="0" w:right="0" w:firstLine="0"/>
              <w:rPr>
                <w:ins w:id="1063" w:author="Author"/>
                <w:sz w:val="20"/>
              </w:rPr>
            </w:pPr>
          </w:p>
        </w:tc>
        <w:tc>
          <w:tcPr>
            <w:tcW w:w="1339" w:type="dxa"/>
            <w:tcBorders>
              <w:top w:val="nil"/>
              <w:left w:val="nil"/>
              <w:bottom w:val="nil"/>
              <w:right w:val="nil"/>
            </w:tcBorders>
          </w:tcPr>
          <w:p w14:paraId="7BD6ABF7" w14:textId="77777777" w:rsidR="001124D9" w:rsidRDefault="001124D9">
            <w:pPr>
              <w:spacing w:after="0" w:line="256" w:lineRule="auto"/>
              <w:ind w:left="0" w:right="0" w:firstLine="0"/>
              <w:rPr>
                <w:ins w:id="1064" w:author="Author"/>
                <w:sz w:val="20"/>
              </w:rPr>
            </w:pPr>
          </w:p>
        </w:tc>
        <w:tc>
          <w:tcPr>
            <w:tcW w:w="1360" w:type="dxa"/>
            <w:tcBorders>
              <w:top w:val="nil"/>
              <w:left w:val="nil"/>
              <w:bottom w:val="nil"/>
              <w:right w:val="nil"/>
            </w:tcBorders>
          </w:tcPr>
          <w:p w14:paraId="759022EE" w14:textId="77777777" w:rsidR="001124D9" w:rsidRDefault="001124D9">
            <w:pPr>
              <w:spacing w:after="0" w:line="256" w:lineRule="auto"/>
              <w:ind w:left="0" w:right="0" w:firstLine="0"/>
              <w:rPr>
                <w:ins w:id="1065" w:author="Author"/>
                <w:sz w:val="20"/>
              </w:rPr>
            </w:pPr>
          </w:p>
        </w:tc>
        <w:tc>
          <w:tcPr>
            <w:tcW w:w="1352" w:type="dxa"/>
            <w:tcBorders>
              <w:top w:val="nil"/>
              <w:left w:val="nil"/>
              <w:bottom w:val="nil"/>
              <w:right w:val="nil"/>
            </w:tcBorders>
          </w:tcPr>
          <w:p w14:paraId="3598FC92" w14:textId="77777777" w:rsidR="001124D9" w:rsidRDefault="001124D9">
            <w:pPr>
              <w:spacing w:after="0" w:line="256" w:lineRule="auto"/>
              <w:ind w:left="0" w:right="0" w:firstLine="0"/>
              <w:rPr>
                <w:ins w:id="1066" w:author="Author"/>
                <w:sz w:val="20"/>
              </w:rPr>
            </w:pPr>
          </w:p>
        </w:tc>
      </w:tr>
      <w:tr w:rsidR="001124D9" w14:paraId="390E0E02" w14:textId="77777777" w:rsidTr="001124D9">
        <w:trPr>
          <w:trHeight w:val="258"/>
          <w:ins w:id="1067" w:author="Author"/>
        </w:trPr>
        <w:tc>
          <w:tcPr>
            <w:tcW w:w="2065" w:type="dxa"/>
            <w:tcBorders>
              <w:top w:val="nil"/>
              <w:left w:val="nil"/>
              <w:bottom w:val="nil"/>
              <w:right w:val="nil"/>
            </w:tcBorders>
            <w:hideMark/>
          </w:tcPr>
          <w:p w14:paraId="2A8EEC08" w14:textId="77777777" w:rsidR="001124D9" w:rsidRDefault="001124D9">
            <w:pPr>
              <w:spacing w:after="0" w:line="256" w:lineRule="auto"/>
              <w:ind w:left="0" w:right="0" w:firstLine="0"/>
              <w:rPr>
                <w:ins w:id="1068" w:author="Author"/>
                <w:sz w:val="20"/>
              </w:rPr>
            </w:pPr>
            <w:ins w:id="1069" w:author="Author">
              <w:r>
                <w:rPr>
                  <w:sz w:val="20"/>
                </w:rPr>
                <w:t>Sex, n (%)</w:t>
              </w:r>
            </w:ins>
          </w:p>
        </w:tc>
        <w:tc>
          <w:tcPr>
            <w:tcW w:w="1170" w:type="dxa"/>
            <w:tcBorders>
              <w:top w:val="nil"/>
              <w:left w:val="nil"/>
              <w:bottom w:val="nil"/>
              <w:right w:val="nil"/>
            </w:tcBorders>
          </w:tcPr>
          <w:p w14:paraId="4801B6EA" w14:textId="77777777" w:rsidR="001124D9" w:rsidRDefault="001124D9">
            <w:pPr>
              <w:spacing w:after="0" w:line="256" w:lineRule="auto"/>
              <w:ind w:left="0" w:right="0" w:firstLine="0"/>
              <w:rPr>
                <w:ins w:id="1070" w:author="Author"/>
                <w:sz w:val="20"/>
              </w:rPr>
            </w:pPr>
          </w:p>
        </w:tc>
        <w:tc>
          <w:tcPr>
            <w:tcW w:w="1260" w:type="dxa"/>
            <w:tcBorders>
              <w:top w:val="nil"/>
              <w:left w:val="nil"/>
              <w:bottom w:val="nil"/>
              <w:right w:val="nil"/>
            </w:tcBorders>
          </w:tcPr>
          <w:p w14:paraId="04D2F7D8" w14:textId="77777777" w:rsidR="001124D9" w:rsidRDefault="001124D9">
            <w:pPr>
              <w:spacing w:after="0" w:line="256" w:lineRule="auto"/>
              <w:ind w:left="0" w:right="0" w:firstLine="0"/>
              <w:rPr>
                <w:ins w:id="1071" w:author="Author"/>
                <w:sz w:val="20"/>
              </w:rPr>
            </w:pPr>
          </w:p>
        </w:tc>
        <w:tc>
          <w:tcPr>
            <w:tcW w:w="1202" w:type="dxa"/>
            <w:tcBorders>
              <w:top w:val="nil"/>
              <w:left w:val="nil"/>
              <w:bottom w:val="nil"/>
              <w:right w:val="nil"/>
            </w:tcBorders>
          </w:tcPr>
          <w:p w14:paraId="2C7ABBDD" w14:textId="77777777" w:rsidR="001124D9" w:rsidRDefault="001124D9">
            <w:pPr>
              <w:spacing w:after="0" w:line="256" w:lineRule="auto"/>
              <w:ind w:left="0" w:right="0" w:firstLine="0"/>
              <w:rPr>
                <w:ins w:id="1072" w:author="Author"/>
                <w:sz w:val="20"/>
              </w:rPr>
            </w:pPr>
          </w:p>
        </w:tc>
        <w:tc>
          <w:tcPr>
            <w:tcW w:w="1339" w:type="dxa"/>
            <w:tcBorders>
              <w:top w:val="nil"/>
              <w:left w:val="nil"/>
              <w:bottom w:val="nil"/>
              <w:right w:val="nil"/>
            </w:tcBorders>
          </w:tcPr>
          <w:p w14:paraId="7B85CF12" w14:textId="77777777" w:rsidR="001124D9" w:rsidRDefault="001124D9">
            <w:pPr>
              <w:spacing w:after="0" w:line="256" w:lineRule="auto"/>
              <w:ind w:left="0" w:right="0" w:firstLine="0"/>
              <w:rPr>
                <w:ins w:id="1073" w:author="Author"/>
                <w:sz w:val="20"/>
              </w:rPr>
            </w:pPr>
          </w:p>
        </w:tc>
        <w:tc>
          <w:tcPr>
            <w:tcW w:w="1360" w:type="dxa"/>
            <w:tcBorders>
              <w:top w:val="nil"/>
              <w:left w:val="nil"/>
              <w:bottom w:val="nil"/>
              <w:right w:val="nil"/>
            </w:tcBorders>
          </w:tcPr>
          <w:p w14:paraId="5765D1CF" w14:textId="77777777" w:rsidR="001124D9" w:rsidRDefault="001124D9">
            <w:pPr>
              <w:spacing w:after="0" w:line="256" w:lineRule="auto"/>
              <w:ind w:left="0" w:right="0" w:firstLine="0"/>
              <w:rPr>
                <w:ins w:id="1074" w:author="Author"/>
                <w:sz w:val="20"/>
              </w:rPr>
            </w:pPr>
          </w:p>
        </w:tc>
        <w:tc>
          <w:tcPr>
            <w:tcW w:w="1352" w:type="dxa"/>
            <w:tcBorders>
              <w:top w:val="nil"/>
              <w:left w:val="nil"/>
              <w:bottom w:val="nil"/>
              <w:right w:val="nil"/>
            </w:tcBorders>
          </w:tcPr>
          <w:p w14:paraId="782EDE2B" w14:textId="77777777" w:rsidR="001124D9" w:rsidRDefault="001124D9">
            <w:pPr>
              <w:spacing w:after="0" w:line="256" w:lineRule="auto"/>
              <w:ind w:left="0" w:right="0" w:firstLine="0"/>
              <w:rPr>
                <w:ins w:id="1075" w:author="Author"/>
                <w:sz w:val="20"/>
              </w:rPr>
            </w:pPr>
          </w:p>
        </w:tc>
      </w:tr>
      <w:tr w:rsidR="001124D9" w14:paraId="1B3BA572" w14:textId="77777777" w:rsidTr="001124D9">
        <w:trPr>
          <w:trHeight w:val="258"/>
          <w:ins w:id="1076" w:author="Author"/>
        </w:trPr>
        <w:tc>
          <w:tcPr>
            <w:tcW w:w="2065" w:type="dxa"/>
            <w:tcBorders>
              <w:top w:val="nil"/>
              <w:left w:val="nil"/>
              <w:bottom w:val="nil"/>
              <w:right w:val="nil"/>
            </w:tcBorders>
            <w:hideMark/>
          </w:tcPr>
          <w:p w14:paraId="6B3C3C43" w14:textId="77777777" w:rsidR="001124D9" w:rsidRDefault="001124D9">
            <w:pPr>
              <w:spacing w:after="0" w:line="256" w:lineRule="auto"/>
              <w:ind w:left="0" w:right="0" w:firstLine="0"/>
              <w:rPr>
                <w:ins w:id="1077" w:author="Author"/>
                <w:sz w:val="20"/>
              </w:rPr>
            </w:pPr>
            <w:ins w:id="1078" w:author="Author">
              <w:r>
                <w:rPr>
                  <w:sz w:val="20"/>
                </w:rPr>
                <w:t xml:space="preserve">   Female</w:t>
              </w:r>
            </w:ins>
          </w:p>
        </w:tc>
        <w:tc>
          <w:tcPr>
            <w:tcW w:w="1170" w:type="dxa"/>
            <w:tcBorders>
              <w:top w:val="nil"/>
              <w:left w:val="nil"/>
              <w:bottom w:val="nil"/>
              <w:right w:val="nil"/>
            </w:tcBorders>
          </w:tcPr>
          <w:p w14:paraId="00E0D8DE" w14:textId="77777777" w:rsidR="001124D9" w:rsidRDefault="001124D9">
            <w:pPr>
              <w:spacing w:after="0" w:line="256" w:lineRule="auto"/>
              <w:ind w:left="0" w:right="0" w:firstLine="0"/>
              <w:rPr>
                <w:ins w:id="1079" w:author="Author"/>
                <w:sz w:val="20"/>
              </w:rPr>
            </w:pPr>
          </w:p>
        </w:tc>
        <w:tc>
          <w:tcPr>
            <w:tcW w:w="1260" w:type="dxa"/>
            <w:tcBorders>
              <w:top w:val="nil"/>
              <w:left w:val="nil"/>
              <w:bottom w:val="nil"/>
              <w:right w:val="nil"/>
            </w:tcBorders>
          </w:tcPr>
          <w:p w14:paraId="4CEC804F" w14:textId="77777777" w:rsidR="001124D9" w:rsidRDefault="001124D9">
            <w:pPr>
              <w:spacing w:after="0" w:line="256" w:lineRule="auto"/>
              <w:ind w:left="0" w:right="0" w:firstLine="0"/>
              <w:rPr>
                <w:ins w:id="1080" w:author="Author"/>
                <w:sz w:val="20"/>
              </w:rPr>
            </w:pPr>
          </w:p>
        </w:tc>
        <w:tc>
          <w:tcPr>
            <w:tcW w:w="1202" w:type="dxa"/>
            <w:tcBorders>
              <w:top w:val="nil"/>
              <w:left w:val="nil"/>
              <w:bottom w:val="nil"/>
              <w:right w:val="nil"/>
            </w:tcBorders>
          </w:tcPr>
          <w:p w14:paraId="2803315E" w14:textId="77777777" w:rsidR="001124D9" w:rsidRDefault="001124D9">
            <w:pPr>
              <w:spacing w:after="0" w:line="256" w:lineRule="auto"/>
              <w:ind w:left="0" w:right="0" w:firstLine="0"/>
              <w:rPr>
                <w:ins w:id="1081" w:author="Author"/>
                <w:sz w:val="20"/>
              </w:rPr>
            </w:pPr>
          </w:p>
        </w:tc>
        <w:tc>
          <w:tcPr>
            <w:tcW w:w="1339" w:type="dxa"/>
            <w:tcBorders>
              <w:top w:val="nil"/>
              <w:left w:val="nil"/>
              <w:bottom w:val="nil"/>
              <w:right w:val="nil"/>
            </w:tcBorders>
          </w:tcPr>
          <w:p w14:paraId="1D8999D9" w14:textId="77777777" w:rsidR="001124D9" w:rsidRDefault="001124D9">
            <w:pPr>
              <w:spacing w:after="0" w:line="256" w:lineRule="auto"/>
              <w:ind w:left="0" w:right="0" w:firstLine="0"/>
              <w:rPr>
                <w:ins w:id="1082" w:author="Author"/>
                <w:sz w:val="20"/>
              </w:rPr>
            </w:pPr>
          </w:p>
        </w:tc>
        <w:tc>
          <w:tcPr>
            <w:tcW w:w="1360" w:type="dxa"/>
            <w:tcBorders>
              <w:top w:val="nil"/>
              <w:left w:val="nil"/>
              <w:bottom w:val="nil"/>
              <w:right w:val="nil"/>
            </w:tcBorders>
          </w:tcPr>
          <w:p w14:paraId="42DFE43C" w14:textId="77777777" w:rsidR="001124D9" w:rsidRDefault="001124D9">
            <w:pPr>
              <w:spacing w:after="0" w:line="256" w:lineRule="auto"/>
              <w:ind w:left="0" w:right="0" w:firstLine="0"/>
              <w:rPr>
                <w:ins w:id="1083" w:author="Author"/>
                <w:sz w:val="20"/>
              </w:rPr>
            </w:pPr>
          </w:p>
        </w:tc>
        <w:tc>
          <w:tcPr>
            <w:tcW w:w="1352" w:type="dxa"/>
            <w:tcBorders>
              <w:top w:val="nil"/>
              <w:left w:val="nil"/>
              <w:bottom w:val="nil"/>
              <w:right w:val="nil"/>
            </w:tcBorders>
          </w:tcPr>
          <w:p w14:paraId="2243B9CD" w14:textId="77777777" w:rsidR="001124D9" w:rsidRDefault="001124D9">
            <w:pPr>
              <w:spacing w:after="0" w:line="256" w:lineRule="auto"/>
              <w:ind w:left="0" w:right="0" w:firstLine="0"/>
              <w:rPr>
                <w:ins w:id="1084" w:author="Author"/>
                <w:sz w:val="20"/>
              </w:rPr>
            </w:pPr>
          </w:p>
        </w:tc>
      </w:tr>
      <w:tr w:rsidR="001124D9" w14:paraId="759BC0FC" w14:textId="77777777" w:rsidTr="001124D9">
        <w:trPr>
          <w:trHeight w:val="274"/>
          <w:ins w:id="1085" w:author="Author"/>
        </w:trPr>
        <w:tc>
          <w:tcPr>
            <w:tcW w:w="2065" w:type="dxa"/>
            <w:tcBorders>
              <w:top w:val="nil"/>
              <w:left w:val="nil"/>
              <w:bottom w:val="nil"/>
              <w:right w:val="nil"/>
            </w:tcBorders>
            <w:hideMark/>
          </w:tcPr>
          <w:p w14:paraId="5A46D430" w14:textId="77777777" w:rsidR="001124D9" w:rsidRDefault="001124D9">
            <w:pPr>
              <w:spacing w:after="0" w:line="256" w:lineRule="auto"/>
              <w:ind w:left="0" w:right="0" w:firstLine="0"/>
              <w:rPr>
                <w:ins w:id="1086" w:author="Author"/>
                <w:sz w:val="20"/>
              </w:rPr>
            </w:pPr>
            <w:ins w:id="1087" w:author="Author">
              <w:r>
                <w:rPr>
                  <w:sz w:val="20"/>
                </w:rPr>
                <w:t xml:space="preserve">   Male</w:t>
              </w:r>
            </w:ins>
          </w:p>
        </w:tc>
        <w:tc>
          <w:tcPr>
            <w:tcW w:w="1170" w:type="dxa"/>
            <w:tcBorders>
              <w:top w:val="nil"/>
              <w:left w:val="nil"/>
              <w:bottom w:val="nil"/>
              <w:right w:val="nil"/>
            </w:tcBorders>
          </w:tcPr>
          <w:p w14:paraId="6A47241B" w14:textId="77777777" w:rsidR="001124D9" w:rsidRDefault="001124D9">
            <w:pPr>
              <w:spacing w:after="0" w:line="256" w:lineRule="auto"/>
              <w:ind w:left="0" w:right="0" w:firstLine="0"/>
              <w:rPr>
                <w:ins w:id="1088" w:author="Author"/>
                <w:sz w:val="20"/>
              </w:rPr>
            </w:pPr>
          </w:p>
        </w:tc>
        <w:tc>
          <w:tcPr>
            <w:tcW w:w="1260" w:type="dxa"/>
            <w:tcBorders>
              <w:top w:val="nil"/>
              <w:left w:val="nil"/>
              <w:bottom w:val="nil"/>
              <w:right w:val="nil"/>
            </w:tcBorders>
          </w:tcPr>
          <w:p w14:paraId="46410483" w14:textId="77777777" w:rsidR="001124D9" w:rsidRDefault="001124D9">
            <w:pPr>
              <w:spacing w:after="0" w:line="256" w:lineRule="auto"/>
              <w:ind w:left="0" w:right="0" w:firstLine="0"/>
              <w:rPr>
                <w:ins w:id="1089" w:author="Author"/>
                <w:sz w:val="20"/>
              </w:rPr>
            </w:pPr>
          </w:p>
        </w:tc>
        <w:tc>
          <w:tcPr>
            <w:tcW w:w="1202" w:type="dxa"/>
            <w:tcBorders>
              <w:top w:val="nil"/>
              <w:left w:val="nil"/>
              <w:bottom w:val="nil"/>
              <w:right w:val="nil"/>
            </w:tcBorders>
          </w:tcPr>
          <w:p w14:paraId="4756F439" w14:textId="77777777" w:rsidR="001124D9" w:rsidRDefault="001124D9">
            <w:pPr>
              <w:spacing w:after="0" w:line="256" w:lineRule="auto"/>
              <w:ind w:left="0" w:right="0" w:firstLine="0"/>
              <w:rPr>
                <w:ins w:id="1090" w:author="Author"/>
                <w:sz w:val="20"/>
              </w:rPr>
            </w:pPr>
          </w:p>
        </w:tc>
        <w:tc>
          <w:tcPr>
            <w:tcW w:w="1339" w:type="dxa"/>
            <w:tcBorders>
              <w:top w:val="nil"/>
              <w:left w:val="nil"/>
              <w:bottom w:val="nil"/>
              <w:right w:val="nil"/>
            </w:tcBorders>
          </w:tcPr>
          <w:p w14:paraId="6DE4185A" w14:textId="77777777" w:rsidR="001124D9" w:rsidRDefault="001124D9">
            <w:pPr>
              <w:spacing w:after="0" w:line="256" w:lineRule="auto"/>
              <w:ind w:left="0" w:right="0" w:firstLine="0"/>
              <w:rPr>
                <w:ins w:id="1091" w:author="Author"/>
                <w:sz w:val="20"/>
              </w:rPr>
            </w:pPr>
          </w:p>
        </w:tc>
        <w:tc>
          <w:tcPr>
            <w:tcW w:w="1360" w:type="dxa"/>
            <w:tcBorders>
              <w:top w:val="nil"/>
              <w:left w:val="nil"/>
              <w:bottom w:val="nil"/>
              <w:right w:val="nil"/>
            </w:tcBorders>
          </w:tcPr>
          <w:p w14:paraId="6287393E" w14:textId="77777777" w:rsidR="001124D9" w:rsidRDefault="001124D9">
            <w:pPr>
              <w:spacing w:after="0" w:line="256" w:lineRule="auto"/>
              <w:ind w:left="0" w:right="0" w:firstLine="0"/>
              <w:rPr>
                <w:ins w:id="1092" w:author="Author"/>
                <w:sz w:val="20"/>
              </w:rPr>
            </w:pPr>
          </w:p>
        </w:tc>
        <w:tc>
          <w:tcPr>
            <w:tcW w:w="1352" w:type="dxa"/>
            <w:tcBorders>
              <w:top w:val="nil"/>
              <w:left w:val="nil"/>
              <w:bottom w:val="nil"/>
              <w:right w:val="nil"/>
            </w:tcBorders>
          </w:tcPr>
          <w:p w14:paraId="78ABE5CC" w14:textId="77777777" w:rsidR="001124D9" w:rsidRDefault="001124D9">
            <w:pPr>
              <w:spacing w:after="0" w:line="256" w:lineRule="auto"/>
              <w:ind w:left="0" w:right="0" w:firstLine="0"/>
              <w:rPr>
                <w:ins w:id="1093" w:author="Author"/>
                <w:sz w:val="20"/>
              </w:rPr>
            </w:pPr>
          </w:p>
        </w:tc>
      </w:tr>
      <w:tr w:rsidR="001124D9" w14:paraId="3C49C15D" w14:textId="77777777" w:rsidTr="001124D9">
        <w:trPr>
          <w:trHeight w:val="258"/>
          <w:ins w:id="1094" w:author="Author"/>
        </w:trPr>
        <w:tc>
          <w:tcPr>
            <w:tcW w:w="2065" w:type="dxa"/>
            <w:tcBorders>
              <w:top w:val="nil"/>
              <w:left w:val="nil"/>
              <w:bottom w:val="nil"/>
              <w:right w:val="nil"/>
            </w:tcBorders>
            <w:hideMark/>
          </w:tcPr>
          <w:p w14:paraId="734789BE" w14:textId="77777777" w:rsidR="001124D9" w:rsidRDefault="001124D9">
            <w:pPr>
              <w:spacing w:after="0" w:line="256" w:lineRule="auto"/>
              <w:ind w:left="0" w:right="0" w:firstLine="0"/>
              <w:rPr>
                <w:ins w:id="1095" w:author="Author"/>
                <w:sz w:val="20"/>
              </w:rPr>
            </w:pPr>
            <w:ins w:id="1096" w:author="Author">
              <w:r>
                <w:rPr>
                  <w:sz w:val="20"/>
                </w:rPr>
                <w:t>Race, n (%)</w:t>
              </w:r>
            </w:ins>
          </w:p>
        </w:tc>
        <w:tc>
          <w:tcPr>
            <w:tcW w:w="1170" w:type="dxa"/>
            <w:tcBorders>
              <w:top w:val="nil"/>
              <w:left w:val="nil"/>
              <w:bottom w:val="nil"/>
              <w:right w:val="nil"/>
            </w:tcBorders>
          </w:tcPr>
          <w:p w14:paraId="1A7C2427" w14:textId="77777777" w:rsidR="001124D9" w:rsidRDefault="001124D9">
            <w:pPr>
              <w:spacing w:after="0" w:line="256" w:lineRule="auto"/>
              <w:ind w:left="0" w:right="0" w:firstLine="0"/>
              <w:rPr>
                <w:ins w:id="1097" w:author="Author"/>
                <w:sz w:val="20"/>
              </w:rPr>
            </w:pPr>
          </w:p>
        </w:tc>
        <w:tc>
          <w:tcPr>
            <w:tcW w:w="1260" w:type="dxa"/>
            <w:tcBorders>
              <w:top w:val="nil"/>
              <w:left w:val="nil"/>
              <w:bottom w:val="nil"/>
              <w:right w:val="nil"/>
            </w:tcBorders>
          </w:tcPr>
          <w:p w14:paraId="2783B5D3" w14:textId="77777777" w:rsidR="001124D9" w:rsidRDefault="001124D9">
            <w:pPr>
              <w:spacing w:after="0" w:line="256" w:lineRule="auto"/>
              <w:ind w:left="0" w:right="0" w:firstLine="0"/>
              <w:rPr>
                <w:ins w:id="1098" w:author="Author"/>
                <w:sz w:val="20"/>
              </w:rPr>
            </w:pPr>
          </w:p>
        </w:tc>
        <w:tc>
          <w:tcPr>
            <w:tcW w:w="1202" w:type="dxa"/>
            <w:tcBorders>
              <w:top w:val="nil"/>
              <w:left w:val="nil"/>
              <w:bottom w:val="nil"/>
              <w:right w:val="nil"/>
            </w:tcBorders>
          </w:tcPr>
          <w:p w14:paraId="02E32856" w14:textId="77777777" w:rsidR="001124D9" w:rsidRDefault="001124D9">
            <w:pPr>
              <w:spacing w:after="0" w:line="256" w:lineRule="auto"/>
              <w:ind w:left="0" w:right="0" w:firstLine="0"/>
              <w:rPr>
                <w:ins w:id="1099" w:author="Author"/>
                <w:sz w:val="20"/>
              </w:rPr>
            </w:pPr>
          </w:p>
        </w:tc>
        <w:tc>
          <w:tcPr>
            <w:tcW w:w="1339" w:type="dxa"/>
            <w:tcBorders>
              <w:top w:val="nil"/>
              <w:left w:val="nil"/>
              <w:bottom w:val="nil"/>
              <w:right w:val="nil"/>
            </w:tcBorders>
          </w:tcPr>
          <w:p w14:paraId="5F8F260F" w14:textId="77777777" w:rsidR="001124D9" w:rsidRDefault="001124D9">
            <w:pPr>
              <w:spacing w:after="0" w:line="256" w:lineRule="auto"/>
              <w:ind w:left="0" w:right="0" w:firstLine="0"/>
              <w:rPr>
                <w:ins w:id="1100" w:author="Author"/>
                <w:sz w:val="20"/>
              </w:rPr>
            </w:pPr>
          </w:p>
        </w:tc>
        <w:tc>
          <w:tcPr>
            <w:tcW w:w="1360" w:type="dxa"/>
            <w:tcBorders>
              <w:top w:val="nil"/>
              <w:left w:val="nil"/>
              <w:bottom w:val="nil"/>
              <w:right w:val="nil"/>
            </w:tcBorders>
          </w:tcPr>
          <w:p w14:paraId="11B3FDD9" w14:textId="77777777" w:rsidR="001124D9" w:rsidRDefault="001124D9">
            <w:pPr>
              <w:spacing w:after="0" w:line="256" w:lineRule="auto"/>
              <w:ind w:left="0" w:right="0" w:firstLine="0"/>
              <w:rPr>
                <w:ins w:id="1101" w:author="Author"/>
                <w:sz w:val="20"/>
              </w:rPr>
            </w:pPr>
          </w:p>
        </w:tc>
        <w:tc>
          <w:tcPr>
            <w:tcW w:w="1352" w:type="dxa"/>
            <w:tcBorders>
              <w:top w:val="nil"/>
              <w:left w:val="nil"/>
              <w:bottom w:val="nil"/>
              <w:right w:val="nil"/>
            </w:tcBorders>
          </w:tcPr>
          <w:p w14:paraId="411E23A1" w14:textId="77777777" w:rsidR="001124D9" w:rsidRDefault="001124D9">
            <w:pPr>
              <w:spacing w:after="0" w:line="256" w:lineRule="auto"/>
              <w:ind w:left="0" w:right="0" w:firstLine="0"/>
              <w:rPr>
                <w:ins w:id="1102" w:author="Author"/>
                <w:sz w:val="20"/>
              </w:rPr>
            </w:pPr>
          </w:p>
        </w:tc>
      </w:tr>
      <w:tr w:rsidR="001124D9" w14:paraId="04DD264E" w14:textId="77777777" w:rsidTr="001124D9">
        <w:trPr>
          <w:trHeight w:val="258"/>
          <w:ins w:id="1103" w:author="Author"/>
        </w:trPr>
        <w:tc>
          <w:tcPr>
            <w:tcW w:w="2065" w:type="dxa"/>
            <w:tcBorders>
              <w:top w:val="nil"/>
              <w:left w:val="nil"/>
              <w:bottom w:val="nil"/>
              <w:right w:val="nil"/>
            </w:tcBorders>
            <w:hideMark/>
          </w:tcPr>
          <w:p w14:paraId="748BD982" w14:textId="77777777" w:rsidR="001124D9" w:rsidRDefault="001124D9">
            <w:pPr>
              <w:spacing w:after="0" w:line="256" w:lineRule="auto"/>
              <w:ind w:left="0" w:right="0" w:firstLine="0"/>
              <w:rPr>
                <w:ins w:id="1104" w:author="Author"/>
                <w:sz w:val="20"/>
              </w:rPr>
            </w:pPr>
            <w:ins w:id="1105" w:author="Author">
              <w:r>
                <w:rPr>
                  <w:sz w:val="20"/>
                </w:rPr>
                <w:t xml:space="preserve">   White</w:t>
              </w:r>
            </w:ins>
          </w:p>
        </w:tc>
        <w:tc>
          <w:tcPr>
            <w:tcW w:w="1170" w:type="dxa"/>
            <w:tcBorders>
              <w:top w:val="nil"/>
              <w:left w:val="nil"/>
              <w:bottom w:val="nil"/>
              <w:right w:val="nil"/>
            </w:tcBorders>
          </w:tcPr>
          <w:p w14:paraId="3424506E" w14:textId="77777777" w:rsidR="001124D9" w:rsidRDefault="001124D9">
            <w:pPr>
              <w:spacing w:after="0" w:line="256" w:lineRule="auto"/>
              <w:ind w:left="0" w:right="0" w:firstLine="0"/>
              <w:rPr>
                <w:ins w:id="1106" w:author="Author"/>
                <w:sz w:val="20"/>
              </w:rPr>
            </w:pPr>
          </w:p>
        </w:tc>
        <w:tc>
          <w:tcPr>
            <w:tcW w:w="1260" w:type="dxa"/>
            <w:tcBorders>
              <w:top w:val="nil"/>
              <w:left w:val="nil"/>
              <w:bottom w:val="nil"/>
              <w:right w:val="nil"/>
            </w:tcBorders>
          </w:tcPr>
          <w:p w14:paraId="702E5DB5" w14:textId="77777777" w:rsidR="001124D9" w:rsidRDefault="001124D9">
            <w:pPr>
              <w:spacing w:after="0" w:line="256" w:lineRule="auto"/>
              <w:ind w:left="0" w:right="0" w:firstLine="0"/>
              <w:rPr>
                <w:ins w:id="1107" w:author="Author"/>
                <w:sz w:val="20"/>
              </w:rPr>
            </w:pPr>
          </w:p>
        </w:tc>
        <w:tc>
          <w:tcPr>
            <w:tcW w:w="1202" w:type="dxa"/>
            <w:tcBorders>
              <w:top w:val="nil"/>
              <w:left w:val="nil"/>
              <w:bottom w:val="nil"/>
              <w:right w:val="nil"/>
            </w:tcBorders>
          </w:tcPr>
          <w:p w14:paraId="3DCDC91D" w14:textId="77777777" w:rsidR="001124D9" w:rsidRDefault="001124D9">
            <w:pPr>
              <w:spacing w:after="0" w:line="256" w:lineRule="auto"/>
              <w:ind w:left="0" w:right="0" w:firstLine="0"/>
              <w:rPr>
                <w:ins w:id="1108" w:author="Author"/>
                <w:sz w:val="20"/>
              </w:rPr>
            </w:pPr>
          </w:p>
        </w:tc>
        <w:tc>
          <w:tcPr>
            <w:tcW w:w="1339" w:type="dxa"/>
            <w:tcBorders>
              <w:top w:val="nil"/>
              <w:left w:val="nil"/>
              <w:bottom w:val="nil"/>
              <w:right w:val="nil"/>
            </w:tcBorders>
          </w:tcPr>
          <w:p w14:paraId="1AA927CB" w14:textId="77777777" w:rsidR="001124D9" w:rsidRDefault="001124D9">
            <w:pPr>
              <w:spacing w:after="0" w:line="256" w:lineRule="auto"/>
              <w:ind w:left="0" w:right="0" w:firstLine="0"/>
              <w:rPr>
                <w:ins w:id="1109" w:author="Author"/>
                <w:sz w:val="20"/>
              </w:rPr>
            </w:pPr>
          </w:p>
        </w:tc>
        <w:tc>
          <w:tcPr>
            <w:tcW w:w="1360" w:type="dxa"/>
            <w:tcBorders>
              <w:top w:val="nil"/>
              <w:left w:val="nil"/>
              <w:bottom w:val="nil"/>
              <w:right w:val="nil"/>
            </w:tcBorders>
          </w:tcPr>
          <w:p w14:paraId="66684A72" w14:textId="77777777" w:rsidR="001124D9" w:rsidRDefault="001124D9">
            <w:pPr>
              <w:spacing w:after="0" w:line="256" w:lineRule="auto"/>
              <w:ind w:left="0" w:right="0" w:firstLine="0"/>
              <w:rPr>
                <w:ins w:id="1110" w:author="Author"/>
                <w:sz w:val="20"/>
              </w:rPr>
            </w:pPr>
          </w:p>
        </w:tc>
        <w:tc>
          <w:tcPr>
            <w:tcW w:w="1352" w:type="dxa"/>
            <w:tcBorders>
              <w:top w:val="nil"/>
              <w:left w:val="nil"/>
              <w:bottom w:val="nil"/>
              <w:right w:val="nil"/>
            </w:tcBorders>
          </w:tcPr>
          <w:p w14:paraId="49FCDDFE" w14:textId="77777777" w:rsidR="001124D9" w:rsidRDefault="001124D9">
            <w:pPr>
              <w:spacing w:after="0" w:line="256" w:lineRule="auto"/>
              <w:ind w:left="0" w:right="0" w:firstLine="0"/>
              <w:rPr>
                <w:ins w:id="1111" w:author="Author"/>
                <w:sz w:val="20"/>
              </w:rPr>
            </w:pPr>
          </w:p>
        </w:tc>
      </w:tr>
      <w:tr w:rsidR="001124D9" w14:paraId="13B52E4F" w14:textId="77777777" w:rsidTr="001124D9">
        <w:trPr>
          <w:trHeight w:val="258"/>
          <w:ins w:id="1112" w:author="Author"/>
        </w:trPr>
        <w:tc>
          <w:tcPr>
            <w:tcW w:w="2065" w:type="dxa"/>
            <w:tcBorders>
              <w:top w:val="nil"/>
              <w:left w:val="nil"/>
              <w:bottom w:val="nil"/>
              <w:right w:val="nil"/>
            </w:tcBorders>
            <w:hideMark/>
          </w:tcPr>
          <w:p w14:paraId="33132753" w14:textId="77777777" w:rsidR="001124D9" w:rsidRDefault="001124D9">
            <w:pPr>
              <w:spacing w:after="0" w:line="256" w:lineRule="auto"/>
              <w:ind w:left="0" w:right="0" w:firstLine="0"/>
              <w:rPr>
                <w:ins w:id="1113" w:author="Author"/>
                <w:sz w:val="20"/>
              </w:rPr>
            </w:pPr>
            <w:ins w:id="1114" w:author="Author">
              <w:r>
                <w:rPr>
                  <w:sz w:val="20"/>
                </w:rPr>
                <w:t xml:space="preserve">   Black</w:t>
              </w:r>
            </w:ins>
          </w:p>
        </w:tc>
        <w:tc>
          <w:tcPr>
            <w:tcW w:w="1170" w:type="dxa"/>
            <w:tcBorders>
              <w:top w:val="nil"/>
              <w:left w:val="nil"/>
              <w:bottom w:val="nil"/>
              <w:right w:val="nil"/>
            </w:tcBorders>
          </w:tcPr>
          <w:p w14:paraId="00D85C58" w14:textId="77777777" w:rsidR="001124D9" w:rsidRDefault="001124D9">
            <w:pPr>
              <w:spacing w:after="0" w:line="256" w:lineRule="auto"/>
              <w:ind w:left="0" w:right="0" w:firstLine="0"/>
              <w:rPr>
                <w:ins w:id="1115" w:author="Author"/>
                <w:sz w:val="20"/>
              </w:rPr>
            </w:pPr>
          </w:p>
        </w:tc>
        <w:tc>
          <w:tcPr>
            <w:tcW w:w="1260" w:type="dxa"/>
            <w:tcBorders>
              <w:top w:val="nil"/>
              <w:left w:val="nil"/>
              <w:bottom w:val="nil"/>
              <w:right w:val="nil"/>
            </w:tcBorders>
          </w:tcPr>
          <w:p w14:paraId="075B507F" w14:textId="77777777" w:rsidR="001124D9" w:rsidRDefault="001124D9">
            <w:pPr>
              <w:spacing w:after="0" w:line="256" w:lineRule="auto"/>
              <w:ind w:left="0" w:right="0" w:firstLine="0"/>
              <w:rPr>
                <w:ins w:id="1116" w:author="Author"/>
                <w:sz w:val="20"/>
              </w:rPr>
            </w:pPr>
          </w:p>
        </w:tc>
        <w:tc>
          <w:tcPr>
            <w:tcW w:w="1202" w:type="dxa"/>
            <w:tcBorders>
              <w:top w:val="nil"/>
              <w:left w:val="nil"/>
              <w:bottom w:val="nil"/>
              <w:right w:val="nil"/>
            </w:tcBorders>
          </w:tcPr>
          <w:p w14:paraId="552BD847" w14:textId="77777777" w:rsidR="001124D9" w:rsidRDefault="001124D9">
            <w:pPr>
              <w:spacing w:after="0" w:line="256" w:lineRule="auto"/>
              <w:ind w:left="0" w:right="0" w:firstLine="0"/>
              <w:rPr>
                <w:ins w:id="1117" w:author="Author"/>
                <w:sz w:val="20"/>
              </w:rPr>
            </w:pPr>
          </w:p>
        </w:tc>
        <w:tc>
          <w:tcPr>
            <w:tcW w:w="1339" w:type="dxa"/>
            <w:tcBorders>
              <w:top w:val="nil"/>
              <w:left w:val="nil"/>
              <w:bottom w:val="nil"/>
              <w:right w:val="nil"/>
            </w:tcBorders>
          </w:tcPr>
          <w:p w14:paraId="0E14ED5B" w14:textId="77777777" w:rsidR="001124D9" w:rsidRDefault="001124D9">
            <w:pPr>
              <w:spacing w:after="0" w:line="256" w:lineRule="auto"/>
              <w:ind w:left="0" w:right="0" w:firstLine="0"/>
              <w:rPr>
                <w:ins w:id="1118" w:author="Author"/>
                <w:sz w:val="20"/>
              </w:rPr>
            </w:pPr>
          </w:p>
        </w:tc>
        <w:tc>
          <w:tcPr>
            <w:tcW w:w="1360" w:type="dxa"/>
            <w:tcBorders>
              <w:top w:val="nil"/>
              <w:left w:val="nil"/>
              <w:bottom w:val="nil"/>
              <w:right w:val="nil"/>
            </w:tcBorders>
          </w:tcPr>
          <w:p w14:paraId="53E277DA" w14:textId="77777777" w:rsidR="001124D9" w:rsidRDefault="001124D9">
            <w:pPr>
              <w:spacing w:after="0" w:line="256" w:lineRule="auto"/>
              <w:ind w:left="0" w:right="0" w:firstLine="0"/>
              <w:rPr>
                <w:ins w:id="1119" w:author="Author"/>
                <w:sz w:val="20"/>
              </w:rPr>
            </w:pPr>
          </w:p>
        </w:tc>
        <w:tc>
          <w:tcPr>
            <w:tcW w:w="1352" w:type="dxa"/>
            <w:tcBorders>
              <w:top w:val="nil"/>
              <w:left w:val="nil"/>
              <w:bottom w:val="nil"/>
              <w:right w:val="nil"/>
            </w:tcBorders>
          </w:tcPr>
          <w:p w14:paraId="321CBE16" w14:textId="77777777" w:rsidR="001124D9" w:rsidRDefault="001124D9">
            <w:pPr>
              <w:spacing w:after="0" w:line="256" w:lineRule="auto"/>
              <w:ind w:left="0" w:right="0" w:firstLine="0"/>
              <w:rPr>
                <w:ins w:id="1120" w:author="Author"/>
                <w:sz w:val="20"/>
              </w:rPr>
            </w:pPr>
          </w:p>
        </w:tc>
      </w:tr>
      <w:tr w:rsidR="001124D9" w14:paraId="5BFDACB5" w14:textId="77777777" w:rsidTr="001124D9">
        <w:trPr>
          <w:trHeight w:val="258"/>
          <w:ins w:id="1121" w:author="Author"/>
        </w:trPr>
        <w:tc>
          <w:tcPr>
            <w:tcW w:w="2065" w:type="dxa"/>
            <w:tcBorders>
              <w:top w:val="nil"/>
              <w:left w:val="nil"/>
              <w:bottom w:val="nil"/>
              <w:right w:val="nil"/>
            </w:tcBorders>
            <w:hideMark/>
          </w:tcPr>
          <w:p w14:paraId="28BE37C9" w14:textId="77777777" w:rsidR="001124D9" w:rsidRDefault="001124D9">
            <w:pPr>
              <w:spacing w:after="0" w:line="256" w:lineRule="auto"/>
              <w:ind w:left="0" w:right="0" w:firstLine="0"/>
              <w:rPr>
                <w:ins w:id="1122" w:author="Author"/>
                <w:sz w:val="20"/>
              </w:rPr>
            </w:pPr>
            <w:ins w:id="1123" w:author="Author">
              <w:r>
                <w:rPr>
                  <w:sz w:val="20"/>
                </w:rPr>
                <w:t xml:space="preserve">   Hispanic</w:t>
              </w:r>
            </w:ins>
          </w:p>
        </w:tc>
        <w:tc>
          <w:tcPr>
            <w:tcW w:w="1170" w:type="dxa"/>
            <w:tcBorders>
              <w:top w:val="nil"/>
              <w:left w:val="nil"/>
              <w:bottom w:val="nil"/>
              <w:right w:val="nil"/>
            </w:tcBorders>
          </w:tcPr>
          <w:p w14:paraId="246EDE82" w14:textId="77777777" w:rsidR="001124D9" w:rsidRDefault="001124D9">
            <w:pPr>
              <w:spacing w:after="0" w:line="256" w:lineRule="auto"/>
              <w:ind w:left="0" w:right="0" w:firstLine="0"/>
              <w:rPr>
                <w:ins w:id="1124" w:author="Author"/>
                <w:sz w:val="20"/>
              </w:rPr>
            </w:pPr>
          </w:p>
        </w:tc>
        <w:tc>
          <w:tcPr>
            <w:tcW w:w="1260" w:type="dxa"/>
            <w:tcBorders>
              <w:top w:val="nil"/>
              <w:left w:val="nil"/>
              <w:bottom w:val="nil"/>
              <w:right w:val="nil"/>
            </w:tcBorders>
          </w:tcPr>
          <w:p w14:paraId="4C5AD573" w14:textId="77777777" w:rsidR="001124D9" w:rsidRDefault="001124D9">
            <w:pPr>
              <w:spacing w:after="0" w:line="256" w:lineRule="auto"/>
              <w:ind w:left="0" w:right="0" w:firstLine="0"/>
              <w:rPr>
                <w:ins w:id="1125" w:author="Author"/>
                <w:sz w:val="20"/>
              </w:rPr>
            </w:pPr>
          </w:p>
        </w:tc>
        <w:tc>
          <w:tcPr>
            <w:tcW w:w="1202" w:type="dxa"/>
            <w:tcBorders>
              <w:top w:val="nil"/>
              <w:left w:val="nil"/>
              <w:bottom w:val="nil"/>
              <w:right w:val="nil"/>
            </w:tcBorders>
          </w:tcPr>
          <w:p w14:paraId="53BB8DC5" w14:textId="77777777" w:rsidR="001124D9" w:rsidRDefault="001124D9">
            <w:pPr>
              <w:spacing w:after="0" w:line="256" w:lineRule="auto"/>
              <w:ind w:left="0" w:right="0" w:firstLine="0"/>
              <w:rPr>
                <w:ins w:id="1126" w:author="Author"/>
                <w:sz w:val="20"/>
              </w:rPr>
            </w:pPr>
          </w:p>
        </w:tc>
        <w:tc>
          <w:tcPr>
            <w:tcW w:w="1339" w:type="dxa"/>
            <w:tcBorders>
              <w:top w:val="nil"/>
              <w:left w:val="nil"/>
              <w:bottom w:val="nil"/>
              <w:right w:val="nil"/>
            </w:tcBorders>
          </w:tcPr>
          <w:p w14:paraId="5D3A951B" w14:textId="77777777" w:rsidR="001124D9" w:rsidRDefault="001124D9">
            <w:pPr>
              <w:spacing w:after="0" w:line="256" w:lineRule="auto"/>
              <w:ind w:left="0" w:right="0" w:firstLine="0"/>
              <w:rPr>
                <w:ins w:id="1127" w:author="Author"/>
                <w:sz w:val="20"/>
              </w:rPr>
            </w:pPr>
          </w:p>
        </w:tc>
        <w:tc>
          <w:tcPr>
            <w:tcW w:w="1360" w:type="dxa"/>
            <w:tcBorders>
              <w:top w:val="nil"/>
              <w:left w:val="nil"/>
              <w:bottom w:val="nil"/>
              <w:right w:val="nil"/>
            </w:tcBorders>
          </w:tcPr>
          <w:p w14:paraId="2B772525" w14:textId="77777777" w:rsidR="001124D9" w:rsidRDefault="001124D9">
            <w:pPr>
              <w:spacing w:after="0" w:line="256" w:lineRule="auto"/>
              <w:ind w:left="0" w:right="0" w:firstLine="0"/>
              <w:rPr>
                <w:ins w:id="1128" w:author="Author"/>
                <w:sz w:val="20"/>
              </w:rPr>
            </w:pPr>
          </w:p>
        </w:tc>
        <w:tc>
          <w:tcPr>
            <w:tcW w:w="1352" w:type="dxa"/>
            <w:tcBorders>
              <w:top w:val="nil"/>
              <w:left w:val="nil"/>
              <w:bottom w:val="nil"/>
              <w:right w:val="nil"/>
            </w:tcBorders>
          </w:tcPr>
          <w:p w14:paraId="14D8CB58" w14:textId="77777777" w:rsidR="001124D9" w:rsidRDefault="001124D9">
            <w:pPr>
              <w:spacing w:after="0" w:line="256" w:lineRule="auto"/>
              <w:ind w:left="0" w:right="0" w:firstLine="0"/>
              <w:rPr>
                <w:ins w:id="1129" w:author="Author"/>
                <w:sz w:val="20"/>
              </w:rPr>
            </w:pPr>
          </w:p>
        </w:tc>
      </w:tr>
      <w:tr w:rsidR="001124D9" w14:paraId="1AF7186D" w14:textId="77777777" w:rsidTr="001124D9">
        <w:trPr>
          <w:trHeight w:val="258"/>
          <w:ins w:id="1130" w:author="Author"/>
        </w:trPr>
        <w:tc>
          <w:tcPr>
            <w:tcW w:w="2065" w:type="dxa"/>
            <w:tcBorders>
              <w:top w:val="nil"/>
              <w:left w:val="nil"/>
              <w:bottom w:val="nil"/>
              <w:right w:val="nil"/>
            </w:tcBorders>
            <w:hideMark/>
          </w:tcPr>
          <w:p w14:paraId="2DD78F5F" w14:textId="77777777" w:rsidR="001124D9" w:rsidRDefault="001124D9">
            <w:pPr>
              <w:spacing w:after="0" w:line="256" w:lineRule="auto"/>
              <w:ind w:left="0" w:right="0" w:firstLine="0"/>
              <w:rPr>
                <w:ins w:id="1131" w:author="Author"/>
                <w:sz w:val="20"/>
              </w:rPr>
            </w:pPr>
            <w:ins w:id="1132" w:author="Author">
              <w:r>
                <w:rPr>
                  <w:sz w:val="20"/>
                </w:rPr>
                <w:t xml:space="preserve">   Asian or Pacific</w:t>
              </w:r>
              <w:r>
                <w:rPr>
                  <w:sz w:val="20"/>
                </w:rPr>
                <w:br/>
                <w:t xml:space="preserve">   Islander</w:t>
              </w:r>
            </w:ins>
          </w:p>
        </w:tc>
        <w:tc>
          <w:tcPr>
            <w:tcW w:w="1170" w:type="dxa"/>
            <w:tcBorders>
              <w:top w:val="nil"/>
              <w:left w:val="nil"/>
              <w:bottom w:val="nil"/>
              <w:right w:val="nil"/>
            </w:tcBorders>
          </w:tcPr>
          <w:p w14:paraId="41A3ED67" w14:textId="77777777" w:rsidR="001124D9" w:rsidRDefault="001124D9">
            <w:pPr>
              <w:spacing w:after="0" w:line="256" w:lineRule="auto"/>
              <w:ind w:left="0" w:right="0" w:firstLine="0"/>
              <w:rPr>
                <w:ins w:id="1133" w:author="Author"/>
                <w:sz w:val="20"/>
              </w:rPr>
            </w:pPr>
          </w:p>
        </w:tc>
        <w:tc>
          <w:tcPr>
            <w:tcW w:w="1260" w:type="dxa"/>
            <w:tcBorders>
              <w:top w:val="nil"/>
              <w:left w:val="nil"/>
              <w:bottom w:val="nil"/>
              <w:right w:val="nil"/>
            </w:tcBorders>
          </w:tcPr>
          <w:p w14:paraId="48D7639B" w14:textId="77777777" w:rsidR="001124D9" w:rsidRDefault="001124D9">
            <w:pPr>
              <w:spacing w:after="0" w:line="256" w:lineRule="auto"/>
              <w:ind w:left="0" w:right="0" w:firstLine="0"/>
              <w:rPr>
                <w:ins w:id="1134" w:author="Author"/>
                <w:sz w:val="20"/>
              </w:rPr>
            </w:pPr>
          </w:p>
        </w:tc>
        <w:tc>
          <w:tcPr>
            <w:tcW w:w="1202" w:type="dxa"/>
            <w:tcBorders>
              <w:top w:val="nil"/>
              <w:left w:val="nil"/>
              <w:bottom w:val="nil"/>
              <w:right w:val="nil"/>
            </w:tcBorders>
          </w:tcPr>
          <w:p w14:paraId="0A150D53" w14:textId="77777777" w:rsidR="001124D9" w:rsidRDefault="001124D9">
            <w:pPr>
              <w:spacing w:after="0" w:line="256" w:lineRule="auto"/>
              <w:ind w:left="0" w:right="0" w:firstLine="0"/>
              <w:rPr>
                <w:ins w:id="1135" w:author="Author"/>
                <w:sz w:val="20"/>
              </w:rPr>
            </w:pPr>
          </w:p>
        </w:tc>
        <w:tc>
          <w:tcPr>
            <w:tcW w:w="1339" w:type="dxa"/>
            <w:tcBorders>
              <w:top w:val="nil"/>
              <w:left w:val="nil"/>
              <w:bottom w:val="nil"/>
              <w:right w:val="nil"/>
            </w:tcBorders>
          </w:tcPr>
          <w:p w14:paraId="64ACDEB9" w14:textId="77777777" w:rsidR="001124D9" w:rsidRDefault="001124D9">
            <w:pPr>
              <w:spacing w:after="0" w:line="256" w:lineRule="auto"/>
              <w:ind w:left="0" w:right="0" w:firstLine="0"/>
              <w:rPr>
                <w:ins w:id="1136" w:author="Author"/>
                <w:sz w:val="20"/>
              </w:rPr>
            </w:pPr>
          </w:p>
        </w:tc>
        <w:tc>
          <w:tcPr>
            <w:tcW w:w="1360" w:type="dxa"/>
            <w:tcBorders>
              <w:top w:val="nil"/>
              <w:left w:val="nil"/>
              <w:bottom w:val="nil"/>
              <w:right w:val="nil"/>
            </w:tcBorders>
          </w:tcPr>
          <w:p w14:paraId="56E95A8A" w14:textId="77777777" w:rsidR="001124D9" w:rsidRDefault="001124D9">
            <w:pPr>
              <w:spacing w:after="0" w:line="256" w:lineRule="auto"/>
              <w:ind w:left="0" w:right="0" w:firstLine="0"/>
              <w:rPr>
                <w:ins w:id="1137" w:author="Author"/>
                <w:sz w:val="20"/>
              </w:rPr>
            </w:pPr>
          </w:p>
        </w:tc>
        <w:tc>
          <w:tcPr>
            <w:tcW w:w="1352" w:type="dxa"/>
            <w:tcBorders>
              <w:top w:val="nil"/>
              <w:left w:val="nil"/>
              <w:bottom w:val="nil"/>
              <w:right w:val="nil"/>
            </w:tcBorders>
          </w:tcPr>
          <w:p w14:paraId="51433939" w14:textId="77777777" w:rsidR="001124D9" w:rsidRDefault="001124D9">
            <w:pPr>
              <w:spacing w:after="0" w:line="256" w:lineRule="auto"/>
              <w:ind w:left="0" w:right="0" w:firstLine="0"/>
              <w:rPr>
                <w:ins w:id="1138" w:author="Author"/>
                <w:sz w:val="20"/>
              </w:rPr>
            </w:pPr>
          </w:p>
        </w:tc>
      </w:tr>
      <w:tr w:rsidR="001124D9" w14:paraId="49403E3F" w14:textId="77777777" w:rsidTr="001124D9">
        <w:trPr>
          <w:trHeight w:val="274"/>
          <w:ins w:id="1139" w:author="Author"/>
        </w:trPr>
        <w:tc>
          <w:tcPr>
            <w:tcW w:w="2065" w:type="dxa"/>
            <w:tcBorders>
              <w:top w:val="nil"/>
              <w:left w:val="nil"/>
              <w:bottom w:val="nil"/>
              <w:right w:val="nil"/>
            </w:tcBorders>
            <w:hideMark/>
          </w:tcPr>
          <w:p w14:paraId="1470C379" w14:textId="77777777" w:rsidR="001124D9" w:rsidRDefault="001124D9">
            <w:pPr>
              <w:spacing w:after="0" w:line="256" w:lineRule="auto"/>
              <w:ind w:left="0" w:right="0" w:firstLine="0"/>
              <w:rPr>
                <w:ins w:id="1140" w:author="Author"/>
                <w:sz w:val="20"/>
              </w:rPr>
            </w:pPr>
            <w:ins w:id="1141" w:author="Author">
              <w:r>
                <w:rPr>
                  <w:sz w:val="20"/>
                </w:rPr>
                <w:t xml:space="preserve">   Native American</w:t>
              </w:r>
            </w:ins>
          </w:p>
        </w:tc>
        <w:tc>
          <w:tcPr>
            <w:tcW w:w="1170" w:type="dxa"/>
            <w:tcBorders>
              <w:top w:val="nil"/>
              <w:left w:val="nil"/>
              <w:bottom w:val="nil"/>
              <w:right w:val="nil"/>
            </w:tcBorders>
          </w:tcPr>
          <w:p w14:paraId="4507C370" w14:textId="77777777" w:rsidR="001124D9" w:rsidRDefault="001124D9">
            <w:pPr>
              <w:spacing w:after="0" w:line="256" w:lineRule="auto"/>
              <w:ind w:left="0" w:right="0" w:firstLine="0"/>
              <w:rPr>
                <w:ins w:id="1142" w:author="Author"/>
                <w:sz w:val="20"/>
              </w:rPr>
            </w:pPr>
          </w:p>
        </w:tc>
        <w:tc>
          <w:tcPr>
            <w:tcW w:w="1260" w:type="dxa"/>
            <w:tcBorders>
              <w:top w:val="nil"/>
              <w:left w:val="nil"/>
              <w:bottom w:val="nil"/>
              <w:right w:val="nil"/>
            </w:tcBorders>
          </w:tcPr>
          <w:p w14:paraId="55E1684B" w14:textId="77777777" w:rsidR="001124D9" w:rsidRDefault="001124D9">
            <w:pPr>
              <w:spacing w:after="0" w:line="256" w:lineRule="auto"/>
              <w:ind w:left="0" w:right="0" w:firstLine="0"/>
              <w:rPr>
                <w:ins w:id="1143" w:author="Author"/>
                <w:sz w:val="20"/>
              </w:rPr>
            </w:pPr>
          </w:p>
        </w:tc>
        <w:tc>
          <w:tcPr>
            <w:tcW w:w="1202" w:type="dxa"/>
            <w:tcBorders>
              <w:top w:val="nil"/>
              <w:left w:val="nil"/>
              <w:bottom w:val="nil"/>
              <w:right w:val="nil"/>
            </w:tcBorders>
          </w:tcPr>
          <w:p w14:paraId="436ADF76" w14:textId="77777777" w:rsidR="001124D9" w:rsidRDefault="001124D9">
            <w:pPr>
              <w:spacing w:after="0" w:line="256" w:lineRule="auto"/>
              <w:ind w:left="0" w:right="0" w:firstLine="0"/>
              <w:rPr>
                <w:ins w:id="1144" w:author="Author"/>
                <w:sz w:val="20"/>
              </w:rPr>
            </w:pPr>
          </w:p>
        </w:tc>
        <w:tc>
          <w:tcPr>
            <w:tcW w:w="1339" w:type="dxa"/>
            <w:tcBorders>
              <w:top w:val="nil"/>
              <w:left w:val="nil"/>
              <w:bottom w:val="nil"/>
              <w:right w:val="nil"/>
            </w:tcBorders>
          </w:tcPr>
          <w:p w14:paraId="760B8004" w14:textId="77777777" w:rsidR="001124D9" w:rsidRDefault="001124D9">
            <w:pPr>
              <w:spacing w:after="0" w:line="256" w:lineRule="auto"/>
              <w:ind w:left="0" w:right="0" w:firstLine="0"/>
              <w:rPr>
                <w:ins w:id="1145" w:author="Author"/>
                <w:sz w:val="20"/>
              </w:rPr>
            </w:pPr>
          </w:p>
        </w:tc>
        <w:tc>
          <w:tcPr>
            <w:tcW w:w="1360" w:type="dxa"/>
            <w:tcBorders>
              <w:top w:val="nil"/>
              <w:left w:val="nil"/>
              <w:bottom w:val="nil"/>
              <w:right w:val="nil"/>
            </w:tcBorders>
          </w:tcPr>
          <w:p w14:paraId="323B049A" w14:textId="77777777" w:rsidR="001124D9" w:rsidRDefault="001124D9">
            <w:pPr>
              <w:spacing w:after="0" w:line="256" w:lineRule="auto"/>
              <w:ind w:left="0" w:right="0" w:firstLine="0"/>
              <w:rPr>
                <w:ins w:id="1146" w:author="Author"/>
                <w:sz w:val="20"/>
              </w:rPr>
            </w:pPr>
          </w:p>
        </w:tc>
        <w:tc>
          <w:tcPr>
            <w:tcW w:w="1352" w:type="dxa"/>
            <w:tcBorders>
              <w:top w:val="nil"/>
              <w:left w:val="nil"/>
              <w:bottom w:val="nil"/>
              <w:right w:val="nil"/>
            </w:tcBorders>
          </w:tcPr>
          <w:p w14:paraId="1D2C5832" w14:textId="77777777" w:rsidR="001124D9" w:rsidRDefault="001124D9">
            <w:pPr>
              <w:spacing w:after="0" w:line="256" w:lineRule="auto"/>
              <w:ind w:left="0" w:right="0" w:firstLine="0"/>
              <w:rPr>
                <w:ins w:id="1147" w:author="Author"/>
                <w:sz w:val="20"/>
              </w:rPr>
            </w:pPr>
          </w:p>
        </w:tc>
      </w:tr>
      <w:tr w:rsidR="001124D9" w14:paraId="2E43569E" w14:textId="77777777" w:rsidTr="001124D9">
        <w:trPr>
          <w:trHeight w:val="258"/>
          <w:ins w:id="1148" w:author="Author"/>
        </w:trPr>
        <w:tc>
          <w:tcPr>
            <w:tcW w:w="2065" w:type="dxa"/>
            <w:tcBorders>
              <w:top w:val="nil"/>
              <w:left w:val="nil"/>
              <w:bottom w:val="nil"/>
              <w:right w:val="nil"/>
            </w:tcBorders>
            <w:hideMark/>
          </w:tcPr>
          <w:p w14:paraId="40A0C6B0" w14:textId="77777777" w:rsidR="001124D9" w:rsidRDefault="001124D9">
            <w:pPr>
              <w:spacing w:after="0" w:line="256" w:lineRule="auto"/>
              <w:ind w:left="0" w:right="0" w:firstLine="0"/>
              <w:rPr>
                <w:ins w:id="1149" w:author="Author"/>
                <w:sz w:val="20"/>
              </w:rPr>
            </w:pPr>
            <w:ins w:id="1150" w:author="Author">
              <w:r>
                <w:rPr>
                  <w:sz w:val="20"/>
                </w:rPr>
                <w:t>Region, n (%)</w:t>
              </w:r>
            </w:ins>
          </w:p>
        </w:tc>
        <w:tc>
          <w:tcPr>
            <w:tcW w:w="1170" w:type="dxa"/>
            <w:tcBorders>
              <w:top w:val="nil"/>
              <w:left w:val="nil"/>
              <w:bottom w:val="nil"/>
              <w:right w:val="nil"/>
            </w:tcBorders>
          </w:tcPr>
          <w:p w14:paraId="72F31292" w14:textId="77777777" w:rsidR="001124D9" w:rsidRDefault="001124D9">
            <w:pPr>
              <w:spacing w:after="0" w:line="256" w:lineRule="auto"/>
              <w:ind w:left="0" w:right="0" w:firstLine="0"/>
              <w:rPr>
                <w:ins w:id="1151" w:author="Author"/>
                <w:sz w:val="20"/>
              </w:rPr>
            </w:pPr>
          </w:p>
        </w:tc>
        <w:tc>
          <w:tcPr>
            <w:tcW w:w="1260" w:type="dxa"/>
            <w:tcBorders>
              <w:top w:val="nil"/>
              <w:left w:val="nil"/>
              <w:bottom w:val="nil"/>
              <w:right w:val="nil"/>
            </w:tcBorders>
          </w:tcPr>
          <w:p w14:paraId="721C5390" w14:textId="77777777" w:rsidR="001124D9" w:rsidRDefault="001124D9">
            <w:pPr>
              <w:spacing w:after="0" w:line="256" w:lineRule="auto"/>
              <w:ind w:left="0" w:right="0" w:firstLine="0"/>
              <w:rPr>
                <w:ins w:id="1152" w:author="Author"/>
                <w:sz w:val="20"/>
              </w:rPr>
            </w:pPr>
          </w:p>
        </w:tc>
        <w:tc>
          <w:tcPr>
            <w:tcW w:w="1202" w:type="dxa"/>
            <w:tcBorders>
              <w:top w:val="nil"/>
              <w:left w:val="nil"/>
              <w:bottom w:val="nil"/>
              <w:right w:val="nil"/>
            </w:tcBorders>
          </w:tcPr>
          <w:p w14:paraId="43BEA423" w14:textId="77777777" w:rsidR="001124D9" w:rsidRDefault="001124D9">
            <w:pPr>
              <w:spacing w:after="0" w:line="256" w:lineRule="auto"/>
              <w:ind w:left="0" w:right="0" w:firstLine="0"/>
              <w:rPr>
                <w:ins w:id="1153" w:author="Author"/>
                <w:sz w:val="20"/>
              </w:rPr>
            </w:pPr>
          </w:p>
        </w:tc>
        <w:tc>
          <w:tcPr>
            <w:tcW w:w="1339" w:type="dxa"/>
            <w:tcBorders>
              <w:top w:val="nil"/>
              <w:left w:val="nil"/>
              <w:bottom w:val="nil"/>
              <w:right w:val="nil"/>
            </w:tcBorders>
          </w:tcPr>
          <w:p w14:paraId="03ABB10E" w14:textId="77777777" w:rsidR="001124D9" w:rsidRDefault="001124D9">
            <w:pPr>
              <w:spacing w:after="0" w:line="256" w:lineRule="auto"/>
              <w:ind w:left="0" w:right="0" w:firstLine="0"/>
              <w:rPr>
                <w:ins w:id="1154" w:author="Author"/>
                <w:sz w:val="20"/>
              </w:rPr>
            </w:pPr>
          </w:p>
        </w:tc>
        <w:tc>
          <w:tcPr>
            <w:tcW w:w="1360" w:type="dxa"/>
            <w:tcBorders>
              <w:top w:val="nil"/>
              <w:left w:val="nil"/>
              <w:bottom w:val="nil"/>
              <w:right w:val="nil"/>
            </w:tcBorders>
          </w:tcPr>
          <w:p w14:paraId="6CB40D7F" w14:textId="77777777" w:rsidR="001124D9" w:rsidRDefault="001124D9">
            <w:pPr>
              <w:spacing w:after="0" w:line="256" w:lineRule="auto"/>
              <w:ind w:left="0" w:right="0" w:firstLine="0"/>
              <w:rPr>
                <w:ins w:id="1155" w:author="Author"/>
                <w:sz w:val="20"/>
              </w:rPr>
            </w:pPr>
          </w:p>
        </w:tc>
        <w:tc>
          <w:tcPr>
            <w:tcW w:w="1352" w:type="dxa"/>
            <w:tcBorders>
              <w:top w:val="nil"/>
              <w:left w:val="nil"/>
              <w:bottom w:val="nil"/>
              <w:right w:val="nil"/>
            </w:tcBorders>
          </w:tcPr>
          <w:p w14:paraId="5276AFCE" w14:textId="77777777" w:rsidR="001124D9" w:rsidRDefault="001124D9">
            <w:pPr>
              <w:spacing w:after="0" w:line="256" w:lineRule="auto"/>
              <w:ind w:left="0" w:right="0" w:firstLine="0"/>
              <w:rPr>
                <w:ins w:id="1156" w:author="Author"/>
                <w:sz w:val="20"/>
              </w:rPr>
            </w:pPr>
          </w:p>
        </w:tc>
      </w:tr>
      <w:tr w:rsidR="001124D9" w14:paraId="755762B5" w14:textId="77777777" w:rsidTr="001124D9">
        <w:trPr>
          <w:trHeight w:val="258"/>
          <w:ins w:id="1157" w:author="Author"/>
        </w:trPr>
        <w:tc>
          <w:tcPr>
            <w:tcW w:w="2065" w:type="dxa"/>
            <w:tcBorders>
              <w:top w:val="nil"/>
              <w:left w:val="nil"/>
              <w:bottom w:val="nil"/>
              <w:right w:val="nil"/>
            </w:tcBorders>
            <w:hideMark/>
          </w:tcPr>
          <w:p w14:paraId="685EAAA3" w14:textId="77777777" w:rsidR="001124D9" w:rsidRDefault="001124D9">
            <w:pPr>
              <w:spacing w:after="0" w:line="256" w:lineRule="auto"/>
              <w:ind w:left="0" w:right="0" w:firstLine="0"/>
              <w:rPr>
                <w:ins w:id="1158" w:author="Author"/>
                <w:sz w:val="20"/>
              </w:rPr>
            </w:pPr>
            <w:ins w:id="1159" w:author="Author">
              <w:r>
                <w:rPr>
                  <w:sz w:val="20"/>
                </w:rPr>
                <w:t xml:space="preserve">   Northeast</w:t>
              </w:r>
            </w:ins>
          </w:p>
        </w:tc>
        <w:tc>
          <w:tcPr>
            <w:tcW w:w="1170" w:type="dxa"/>
            <w:tcBorders>
              <w:top w:val="nil"/>
              <w:left w:val="nil"/>
              <w:bottom w:val="nil"/>
              <w:right w:val="nil"/>
            </w:tcBorders>
          </w:tcPr>
          <w:p w14:paraId="12C514BF" w14:textId="77777777" w:rsidR="001124D9" w:rsidRDefault="001124D9">
            <w:pPr>
              <w:spacing w:after="0" w:line="256" w:lineRule="auto"/>
              <w:ind w:left="0" w:right="0" w:firstLine="0"/>
              <w:rPr>
                <w:ins w:id="1160" w:author="Author"/>
                <w:sz w:val="20"/>
              </w:rPr>
            </w:pPr>
          </w:p>
        </w:tc>
        <w:tc>
          <w:tcPr>
            <w:tcW w:w="1260" w:type="dxa"/>
            <w:tcBorders>
              <w:top w:val="nil"/>
              <w:left w:val="nil"/>
              <w:bottom w:val="nil"/>
              <w:right w:val="nil"/>
            </w:tcBorders>
          </w:tcPr>
          <w:p w14:paraId="2DB99B96" w14:textId="77777777" w:rsidR="001124D9" w:rsidRDefault="001124D9">
            <w:pPr>
              <w:spacing w:after="0" w:line="256" w:lineRule="auto"/>
              <w:ind w:left="0" w:right="0" w:firstLine="0"/>
              <w:rPr>
                <w:ins w:id="1161" w:author="Author"/>
                <w:sz w:val="20"/>
              </w:rPr>
            </w:pPr>
          </w:p>
        </w:tc>
        <w:tc>
          <w:tcPr>
            <w:tcW w:w="1202" w:type="dxa"/>
            <w:tcBorders>
              <w:top w:val="nil"/>
              <w:left w:val="nil"/>
              <w:bottom w:val="nil"/>
              <w:right w:val="nil"/>
            </w:tcBorders>
          </w:tcPr>
          <w:p w14:paraId="449285CF" w14:textId="77777777" w:rsidR="001124D9" w:rsidRDefault="001124D9">
            <w:pPr>
              <w:spacing w:after="0" w:line="256" w:lineRule="auto"/>
              <w:ind w:left="0" w:right="0" w:firstLine="0"/>
              <w:rPr>
                <w:ins w:id="1162" w:author="Author"/>
                <w:sz w:val="20"/>
              </w:rPr>
            </w:pPr>
          </w:p>
        </w:tc>
        <w:tc>
          <w:tcPr>
            <w:tcW w:w="1339" w:type="dxa"/>
            <w:tcBorders>
              <w:top w:val="nil"/>
              <w:left w:val="nil"/>
              <w:bottom w:val="nil"/>
              <w:right w:val="nil"/>
            </w:tcBorders>
          </w:tcPr>
          <w:p w14:paraId="44243881" w14:textId="77777777" w:rsidR="001124D9" w:rsidRDefault="001124D9">
            <w:pPr>
              <w:spacing w:after="0" w:line="256" w:lineRule="auto"/>
              <w:ind w:left="0" w:right="0" w:firstLine="0"/>
              <w:rPr>
                <w:ins w:id="1163" w:author="Author"/>
                <w:sz w:val="20"/>
              </w:rPr>
            </w:pPr>
          </w:p>
        </w:tc>
        <w:tc>
          <w:tcPr>
            <w:tcW w:w="1360" w:type="dxa"/>
            <w:tcBorders>
              <w:top w:val="nil"/>
              <w:left w:val="nil"/>
              <w:bottom w:val="nil"/>
              <w:right w:val="nil"/>
            </w:tcBorders>
          </w:tcPr>
          <w:p w14:paraId="3C9892B1" w14:textId="77777777" w:rsidR="001124D9" w:rsidRDefault="001124D9">
            <w:pPr>
              <w:spacing w:after="0" w:line="256" w:lineRule="auto"/>
              <w:ind w:left="0" w:right="0" w:firstLine="0"/>
              <w:rPr>
                <w:ins w:id="1164" w:author="Author"/>
                <w:sz w:val="20"/>
              </w:rPr>
            </w:pPr>
          </w:p>
        </w:tc>
        <w:tc>
          <w:tcPr>
            <w:tcW w:w="1352" w:type="dxa"/>
            <w:tcBorders>
              <w:top w:val="nil"/>
              <w:left w:val="nil"/>
              <w:bottom w:val="nil"/>
              <w:right w:val="nil"/>
            </w:tcBorders>
          </w:tcPr>
          <w:p w14:paraId="4440645F" w14:textId="77777777" w:rsidR="001124D9" w:rsidRDefault="001124D9">
            <w:pPr>
              <w:spacing w:after="0" w:line="256" w:lineRule="auto"/>
              <w:ind w:left="0" w:right="0" w:firstLine="0"/>
              <w:rPr>
                <w:ins w:id="1165" w:author="Author"/>
                <w:sz w:val="20"/>
              </w:rPr>
            </w:pPr>
          </w:p>
        </w:tc>
      </w:tr>
      <w:tr w:rsidR="001124D9" w14:paraId="295357DA" w14:textId="77777777" w:rsidTr="001124D9">
        <w:trPr>
          <w:trHeight w:val="258"/>
          <w:ins w:id="1166" w:author="Author"/>
        </w:trPr>
        <w:tc>
          <w:tcPr>
            <w:tcW w:w="2065" w:type="dxa"/>
            <w:tcBorders>
              <w:top w:val="nil"/>
              <w:left w:val="nil"/>
              <w:bottom w:val="nil"/>
              <w:right w:val="nil"/>
            </w:tcBorders>
            <w:hideMark/>
          </w:tcPr>
          <w:p w14:paraId="34729D8F" w14:textId="77777777" w:rsidR="001124D9" w:rsidRDefault="001124D9">
            <w:pPr>
              <w:spacing w:after="0" w:line="256" w:lineRule="auto"/>
              <w:ind w:left="0" w:right="0" w:firstLine="0"/>
              <w:rPr>
                <w:ins w:id="1167" w:author="Author"/>
                <w:sz w:val="20"/>
              </w:rPr>
            </w:pPr>
            <w:ins w:id="1168" w:author="Author">
              <w:r>
                <w:rPr>
                  <w:sz w:val="20"/>
                </w:rPr>
                <w:t xml:space="preserve">   Midwest</w:t>
              </w:r>
            </w:ins>
          </w:p>
        </w:tc>
        <w:tc>
          <w:tcPr>
            <w:tcW w:w="1170" w:type="dxa"/>
            <w:tcBorders>
              <w:top w:val="nil"/>
              <w:left w:val="nil"/>
              <w:bottom w:val="nil"/>
              <w:right w:val="nil"/>
            </w:tcBorders>
          </w:tcPr>
          <w:p w14:paraId="2C134EB1" w14:textId="77777777" w:rsidR="001124D9" w:rsidRDefault="001124D9">
            <w:pPr>
              <w:spacing w:after="0" w:line="256" w:lineRule="auto"/>
              <w:ind w:left="0" w:right="0" w:firstLine="0"/>
              <w:rPr>
                <w:ins w:id="1169" w:author="Author"/>
                <w:sz w:val="20"/>
              </w:rPr>
            </w:pPr>
          </w:p>
        </w:tc>
        <w:tc>
          <w:tcPr>
            <w:tcW w:w="1260" w:type="dxa"/>
            <w:tcBorders>
              <w:top w:val="nil"/>
              <w:left w:val="nil"/>
              <w:bottom w:val="nil"/>
              <w:right w:val="nil"/>
            </w:tcBorders>
          </w:tcPr>
          <w:p w14:paraId="7BBEAAAC" w14:textId="77777777" w:rsidR="001124D9" w:rsidRDefault="001124D9">
            <w:pPr>
              <w:spacing w:after="0" w:line="256" w:lineRule="auto"/>
              <w:ind w:left="0" w:right="0" w:firstLine="0"/>
              <w:rPr>
                <w:ins w:id="1170" w:author="Author"/>
                <w:sz w:val="20"/>
              </w:rPr>
            </w:pPr>
          </w:p>
        </w:tc>
        <w:tc>
          <w:tcPr>
            <w:tcW w:w="1202" w:type="dxa"/>
            <w:tcBorders>
              <w:top w:val="nil"/>
              <w:left w:val="nil"/>
              <w:bottom w:val="nil"/>
              <w:right w:val="nil"/>
            </w:tcBorders>
          </w:tcPr>
          <w:p w14:paraId="5CA68889" w14:textId="77777777" w:rsidR="001124D9" w:rsidRDefault="001124D9">
            <w:pPr>
              <w:spacing w:after="0" w:line="256" w:lineRule="auto"/>
              <w:ind w:left="0" w:right="0" w:firstLine="0"/>
              <w:rPr>
                <w:ins w:id="1171" w:author="Author"/>
                <w:sz w:val="20"/>
              </w:rPr>
            </w:pPr>
          </w:p>
        </w:tc>
        <w:tc>
          <w:tcPr>
            <w:tcW w:w="1339" w:type="dxa"/>
            <w:tcBorders>
              <w:top w:val="nil"/>
              <w:left w:val="nil"/>
              <w:bottom w:val="nil"/>
              <w:right w:val="nil"/>
            </w:tcBorders>
          </w:tcPr>
          <w:p w14:paraId="7BD0D9F1" w14:textId="77777777" w:rsidR="001124D9" w:rsidRDefault="001124D9">
            <w:pPr>
              <w:spacing w:after="0" w:line="256" w:lineRule="auto"/>
              <w:ind w:left="0" w:right="0" w:firstLine="0"/>
              <w:rPr>
                <w:ins w:id="1172" w:author="Author"/>
                <w:sz w:val="20"/>
              </w:rPr>
            </w:pPr>
          </w:p>
        </w:tc>
        <w:tc>
          <w:tcPr>
            <w:tcW w:w="1360" w:type="dxa"/>
            <w:tcBorders>
              <w:top w:val="nil"/>
              <w:left w:val="nil"/>
              <w:bottom w:val="nil"/>
              <w:right w:val="nil"/>
            </w:tcBorders>
          </w:tcPr>
          <w:p w14:paraId="1645DB27" w14:textId="77777777" w:rsidR="001124D9" w:rsidRDefault="001124D9">
            <w:pPr>
              <w:spacing w:after="0" w:line="256" w:lineRule="auto"/>
              <w:ind w:left="0" w:right="0" w:firstLine="0"/>
              <w:rPr>
                <w:ins w:id="1173" w:author="Author"/>
                <w:sz w:val="20"/>
              </w:rPr>
            </w:pPr>
          </w:p>
        </w:tc>
        <w:tc>
          <w:tcPr>
            <w:tcW w:w="1352" w:type="dxa"/>
            <w:tcBorders>
              <w:top w:val="nil"/>
              <w:left w:val="nil"/>
              <w:bottom w:val="nil"/>
              <w:right w:val="nil"/>
            </w:tcBorders>
          </w:tcPr>
          <w:p w14:paraId="10F53087" w14:textId="77777777" w:rsidR="001124D9" w:rsidRDefault="001124D9">
            <w:pPr>
              <w:spacing w:after="0" w:line="256" w:lineRule="auto"/>
              <w:ind w:left="0" w:right="0" w:firstLine="0"/>
              <w:rPr>
                <w:ins w:id="1174" w:author="Author"/>
                <w:sz w:val="20"/>
              </w:rPr>
            </w:pPr>
          </w:p>
        </w:tc>
      </w:tr>
      <w:tr w:rsidR="001124D9" w14:paraId="422A8A10" w14:textId="77777777" w:rsidTr="001124D9">
        <w:trPr>
          <w:trHeight w:val="258"/>
          <w:ins w:id="1175" w:author="Author"/>
        </w:trPr>
        <w:tc>
          <w:tcPr>
            <w:tcW w:w="2065" w:type="dxa"/>
            <w:tcBorders>
              <w:top w:val="nil"/>
              <w:left w:val="nil"/>
              <w:bottom w:val="nil"/>
              <w:right w:val="nil"/>
            </w:tcBorders>
            <w:hideMark/>
          </w:tcPr>
          <w:p w14:paraId="7D5E117F" w14:textId="77777777" w:rsidR="001124D9" w:rsidRDefault="001124D9">
            <w:pPr>
              <w:spacing w:after="0" w:line="256" w:lineRule="auto"/>
              <w:ind w:left="0" w:right="0" w:firstLine="0"/>
              <w:rPr>
                <w:ins w:id="1176" w:author="Author"/>
                <w:sz w:val="20"/>
              </w:rPr>
            </w:pPr>
            <w:ins w:id="1177" w:author="Author">
              <w:r>
                <w:rPr>
                  <w:sz w:val="20"/>
                </w:rPr>
                <w:t xml:space="preserve">   South</w:t>
              </w:r>
            </w:ins>
          </w:p>
        </w:tc>
        <w:tc>
          <w:tcPr>
            <w:tcW w:w="1170" w:type="dxa"/>
            <w:tcBorders>
              <w:top w:val="nil"/>
              <w:left w:val="nil"/>
              <w:bottom w:val="nil"/>
              <w:right w:val="nil"/>
            </w:tcBorders>
          </w:tcPr>
          <w:p w14:paraId="1CD22408" w14:textId="77777777" w:rsidR="001124D9" w:rsidRDefault="001124D9">
            <w:pPr>
              <w:spacing w:after="0" w:line="256" w:lineRule="auto"/>
              <w:ind w:left="0" w:right="0" w:firstLine="0"/>
              <w:rPr>
                <w:ins w:id="1178" w:author="Author"/>
                <w:sz w:val="20"/>
              </w:rPr>
            </w:pPr>
          </w:p>
        </w:tc>
        <w:tc>
          <w:tcPr>
            <w:tcW w:w="1260" w:type="dxa"/>
            <w:tcBorders>
              <w:top w:val="nil"/>
              <w:left w:val="nil"/>
              <w:bottom w:val="nil"/>
              <w:right w:val="nil"/>
            </w:tcBorders>
          </w:tcPr>
          <w:p w14:paraId="44BD1A27" w14:textId="77777777" w:rsidR="001124D9" w:rsidRDefault="001124D9">
            <w:pPr>
              <w:spacing w:after="0" w:line="256" w:lineRule="auto"/>
              <w:ind w:left="0" w:right="0" w:firstLine="0"/>
              <w:rPr>
                <w:ins w:id="1179" w:author="Author"/>
                <w:sz w:val="20"/>
              </w:rPr>
            </w:pPr>
          </w:p>
        </w:tc>
        <w:tc>
          <w:tcPr>
            <w:tcW w:w="1202" w:type="dxa"/>
            <w:tcBorders>
              <w:top w:val="nil"/>
              <w:left w:val="nil"/>
              <w:bottom w:val="nil"/>
              <w:right w:val="nil"/>
            </w:tcBorders>
          </w:tcPr>
          <w:p w14:paraId="25A11C71" w14:textId="77777777" w:rsidR="001124D9" w:rsidRDefault="001124D9">
            <w:pPr>
              <w:spacing w:after="0" w:line="256" w:lineRule="auto"/>
              <w:ind w:left="0" w:right="0" w:firstLine="0"/>
              <w:rPr>
                <w:ins w:id="1180" w:author="Author"/>
                <w:sz w:val="20"/>
              </w:rPr>
            </w:pPr>
          </w:p>
        </w:tc>
        <w:tc>
          <w:tcPr>
            <w:tcW w:w="1339" w:type="dxa"/>
            <w:tcBorders>
              <w:top w:val="nil"/>
              <w:left w:val="nil"/>
              <w:bottom w:val="nil"/>
              <w:right w:val="nil"/>
            </w:tcBorders>
          </w:tcPr>
          <w:p w14:paraId="30CCDF76" w14:textId="77777777" w:rsidR="001124D9" w:rsidRDefault="001124D9">
            <w:pPr>
              <w:spacing w:after="0" w:line="256" w:lineRule="auto"/>
              <w:ind w:left="0" w:right="0" w:firstLine="0"/>
              <w:rPr>
                <w:ins w:id="1181" w:author="Author"/>
                <w:sz w:val="20"/>
              </w:rPr>
            </w:pPr>
          </w:p>
        </w:tc>
        <w:tc>
          <w:tcPr>
            <w:tcW w:w="1360" w:type="dxa"/>
            <w:tcBorders>
              <w:top w:val="nil"/>
              <w:left w:val="nil"/>
              <w:bottom w:val="nil"/>
              <w:right w:val="nil"/>
            </w:tcBorders>
          </w:tcPr>
          <w:p w14:paraId="3EA5857D" w14:textId="77777777" w:rsidR="001124D9" w:rsidRDefault="001124D9">
            <w:pPr>
              <w:spacing w:after="0" w:line="256" w:lineRule="auto"/>
              <w:ind w:left="0" w:right="0" w:firstLine="0"/>
              <w:rPr>
                <w:ins w:id="1182" w:author="Author"/>
                <w:sz w:val="20"/>
              </w:rPr>
            </w:pPr>
          </w:p>
        </w:tc>
        <w:tc>
          <w:tcPr>
            <w:tcW w:w="1352" w:type="dxa"/>
            <w:tcBorders>
              <w:top w:val="nil"/>
              <w:left w:val="nil"/>
              <w:bottom w:val="nil"/>
              <w:right w:val="nil"/>
            </w:tcBorders>
          </w:tcPr>
          <w:p w14:paraId="6EFEDB28" w14:textId="77777777" w:rsidR="001124D9" w:rsidRDefault="001124D9">
            <w:pPr>
              <w:spacing w:after="0" w:line="256" w:lineRule="auto"/>
              <w:ind w:left="0" w:right="0" w:firstLine="0"/>
              <w:rPr>
                <w:ins w:id="1183" w:author="Author"/>
                <w:sz w:val="20"/>
              </w:rPr>
            </w:pPr>
          </w:p>
        </w:tc>
      </w:tr>
      <w:tr w:rsidR="001124D9" w14:paraId="79E46B39" w14:textId="77777777" w:rsidTr="001124D9">
        <w:trPr>
          <w:trHeight w:val="258"/>
          <w:ins w:id="1184" w:author="Author"/>
        </w:trPr>
        <w:tc>
          <w:tcPr>
            <w:tcW w:w="2065" w:type="dxa"/>
            <w:tcBorders>
              <w:top w:val="nil"/>
              <w:left w:val="nil"/>
              <w:bottom w:val="nil"/>
              <w:right w:val="nil"/>
            </w:tcBorders>
            <w:hideMark/>
          </w:tcPr>
          <w:p w14:paraId="74FF5D74" w14:textId="77777777" w:rsidR="001124D9" w:rsidRDefault="001124D9">
            <w:pPr>
              <w:spacing w:after="0" w:line="256" w:lineRule="auto"/>
              <w:ind w:left="0" w:right="0" w:firstLine="0"/>
              <w:rPr>
                <w:ins w:id="1185" w:author="Author"/>
                <w:sz w:val="20"/>
              </w:rPr>
            </w:pPr>
            <w:ins w:id="1186" w:author="Author">
              <w:r>
                <w:rPr>
                  <w:sz w:val="20"/>
                </w:rPr>
                <w:t xml:space="preserve">   West</w:t>
              </w:r>
            </w:ins>
          </w:p>
        </w:tc>
        <w:tc>
          <w:tcPr>
            <w:tcW w:w="1170" w:type="dxa"/>
            <w:tcBorders>
              <w:top w:val="nil"/>
              <w:left w:val="nil"/>
              <w:bottom w:val="nil"/>
              <w:right w:val="nil"/>
            </w:tcBorders>
          </w:tcPr>
          <w:p w14:paraId="03B11C96" w14:textId="77777777" w:rsidR="001124D9" w:rsidRDefault="001124D9">
            <w:pPr>
              <w:spacing w:after="0" w:line="256" w:lineRule="auto"/>
              <w:ind w:left="0" w:right="0" w:firstLine="0"/>
              <w:rPr>
                <w:ins w:id="1187" w:author="Author"/>
                <w:sz w:val="20"/>
              </w:rPr>
            </w:pPr>
          </w:p>
        </w:tc>
        <w:tc>
          <w:tcPr>
            <w:tcW w:w="1260" w:type="dxa"/>
            <w:tcBorders>
              <w:top w:val="nil"/>
              <w:left w:val="nil"/>
              <w:bottom w:val="nil"/>
              <w:right w:val="nil"/>
            </w:tcBorders>
          </w:tcPr>
          <w:p w14:paraId="3CA25A45" w14:textId="77777777" w:rsidR="001124D9" w:rsidRDefault="001124D9">
            <w:pPr>
              <w:spacing w:after="0" w:line="256" w:lineRule="auto"/>
              <w:ind w:left="0" w:right="0" w:firstLine="0"/>
              <w:rPr>
                <w:ins w:id="1188" w:author="Author"/>
                <w:sz w:val="20"/>
              </w:rPr>
            </w:pPr>
          </w:p>
        </w:tc>
        <w:tc>
          <w:tcPr>
            <w:tcW w:w="1202" w:type="dxa"/>
            <w:tcBorders>
              <w:top w:val="nil"/>
              <w:left w:val="nil"/>
              <w:bottom w:val="nil"/>
              <w:right w:val="nil"/>
            </w:tcBorders>
          </w:tcPr>
          <w:p w14:paraId="3B6DD040" w14:textId="77777777" w:rsidR="001124D9" w:rsidRDefault="001124D9">
            <w:pPr>
              <w:spacing w:after="0" w:line="256" w:lineRule="auto"/>
              <w:ind w:left="0" w:right="0" w:firstLine="0"/>
              <w:rPr>
                <w:ins w:id="1189" w:author="Author"/>
                <w:sz w:val="20"/>
              </w:rPr>
            </w:pPr>
          </w:p>
        </w:tc>
        <w:tc>
          <w:tcPr>
            <w:tcW w:w="1339" w:type="dxa"/>
            <w:tcBorders>
              <w:top w:val="nil"/>
              <w:left w:val="nil"/>
              <w:bottom w:val="nil"/>
              <w:right w:val="nil"/>
            </w:tcBorders>
          </w:tcPr>
          <w:p w14:paraId="7EDAF027" w14:textId="77777777" w:rsidR="001124D9" w:rsidRDefault="001124D9">
            <w:pPr>
              <w:spacing w:after="0" w:line="256" w:lineRule="auto"/>
              <w:ind w:left="0" w:right="0" w:firstLine="0"/>
              <w:rPr>
                <w:ins w:id="1190" w:author="Author"/>
                <w:sz w:val="20"/>
              </w:rPr>
            </w:pPr>
          </w:p>
        </w:tc>
        <w:tc>
          <w:tcPr>
            <w:tcW w:w="1360" w:type="dxa"/>
            <w:tcBorders>
              <w:top w:val="nil"/>
              <w:left w:val="nil"/>
              <w:bottom w:val="nil"/>
              <w:right w:val="nil"/>
            </w:tcBorders>
          </w:tcPr>
          <w:p w14:paraId="303BFE42" w14:textId="77777777" w:rsidR="001124D9" w:rsidRDefault="001124D9">
            <w:pPr>
              <w:spacing w:after="0" w:line="256" w:lineRule="auto"/>
              <w:ind w:left="0" w:right="0" w:firstLine="0"/>
              <w:rPr>
                <w:ins w:id="1191" w:author="Author"/>
                <w:sz w:val="20"/>
              </w:rPr>
            </w:pPr>
          </w:p>
        </w:tc>
        <w:tc>
          <w:tcPr>
            <w:tcW w:w="1352" w:type="dxa"/>
            <w:tcBorders>
              <w:top w:val="nil"/>
              <w:left w:val="nil"/>
              <w:bottom w:val="nil"/>
              <w:right w:val="nil"/>
            </w:tcBorders>
          </w:tcPr>
          <w:p w14:paraId="0895E7A5" w14:textId="77777777" w:rsidR="001124D9" w:rsidRDefault="001124D9">
            <w:pPr>
              <w:spacing w:after="0" w:line="256" w:lineRule="auto"/>
              <w:ind w:left="0" w:right="0" w:firstLine="0"/>
              <w:rPr>
                <w:ins w:id="1192" w:author="Author"/>
                <w:sz w:val="20"/>
              </w:rPr>
            </w:pPr>
          </w:p>
        </w:tc>
      </w:tr>
      <w:tr w:rsidR="001124D9" w14:paraId="519DB721" w14:textId="77777777" w:rsidTr="001124D9">
        <w:trPr>
          <w:trHeight w:val="258"/>
          <w:ins w:id="1193" w:author="Author"/>
        </w:trPr>
        <w:tc>
          <w:tcPr>
            <w:tcW w:w="2065" w:type="dxa"/>
            <w:tcBorders>
              <w:top w:val="nil"/>
              <w:left w:val="nil"/>
              <w:bottom w:val="nil"/>
              <w:right w:val="nil"/>
            </w:tcBorders>
            <w:hideMark/>
          </w:tcPr>
          <w:p w14:paraId="4AF25215" w14:textId="77777777" w:rsidR="001124D9" w:rsidRDefault="001124D9">
            <w:pPr>
              <w:spacing w:after="0" w:line="256" w:lineRule="auto"/>
              <w:ind w:left="0" w:right="0" w:firstLine="0"/>
              <w:rPr>
                <w:ins w:id="1194" w:author="Author"/>
                <w:sz w:val="20"/>
              </w:rPr>
            </w:pPr>
            <w:ins w:id="1195" w:author="Author">
              <w:r>
                <w:rPr>
                  <w:sz w:val="20"/>
                </w:rPr>
                <w:t>Rural/Urban, n (%)</w:t>
              </w:r>
            </w:ins>
          </w:p>
        </w:tc>
        <w:tc>
          <w:tcPr>
            <w:tcW w:w="1170" w:type="dxa"/>
            <w:tcBorders>
              <w:top w:val="nil"/>
              <w:left w:val="nil"/>
              <w:bottom w:val="nil"/>
              <w:right w:val="nil"/>
            </w:tcBorders>
          </w:tcPr>
          <w:p w14:paraId="4D43CA84" w14:textId="77777777" w:rsidR="001124D9" w:rsidRDefault="001124D9">
            <w:pPr>
              <w:spacing w:after="0" w:line="256" w:lineRule="auto"/>
              <w:ind w:left="0" w:right="0" w:firstLine="0"/>
              <w:rPr>
                <w:ins w:id="1196" w:author="Author"/>
                <w:sz w:val="20"/>
              </w:rPr>
            </w:pPr>
          </w:p>
        </w:tc>
        <w:tc>
          <w:tcPr>
            <w:tcW w:w="1260" w:type="dxa"/>
            <w:tcBorders>
              <w:top w:val="nil"/>
              <w:left w:val="nil"/>
              <w:bottom w:val="nil"/>
              <w:right w:val="nil"/>
            </w:tcBorders>
          </w:tcPr>
          <w:p w14:paraId="3CBD1075" w14:textId="77777777" w:rsidR="001124D9" w:rsidRDefault="001124D9">
            <w:pPr>
              <w:spacing w:after="0" w:line="256" w:lineRule="auto"/>
              <w:ind w:left="0" w:right="0" w:firstLine="0"/>
              <w:rPr>
                <w:ins w:id="1197" w:author="Author"/>
                <w:sz w:val="20"/>
              </w:rPr>
            </w:pPr>
          </w:p>
        </w:tc>
        <w:tc>
          <w:tcPr>
            <w:tcW w:w="1202" w:type="dxa"/>
            <w:tcBorders>
              <w:top w:val="nil"/>
              <w:left w:val="nil"/>
              <w:bottom w:val="nil"/>
              <w:right w:val="nil"/>
            </w:tcBorders>
          </w:tcPr>
          <w:p w14:paraId="3C2D1E90" w14:textId="77777777" w:rsidR="001124D9" w:rsidRDefault="001124D9">
            <w:pPr>
              <w:spacing w:after="0" w:line="256" w:lineRule="auto"/>
              <w:ind w:left="0" w:right="0" w:firstLine="0"/>
              <w:rPr>
                <w:ins w:id="1198" w:author="Author"/>
                <w:sz w:val="20"/>
              </w:rPr>
            </w:pPr>
          </w:p>
        </w:tc>
        <w:tc>
          <w:tcPr>
            <w:tcW w:w="1339" w:type="dxa"/>
            <w:tcBorders>
              <w:top w:val="nil"/>
              <w:left w:val="nil"/>
              <w:bottom w:val="nil"/>
              <w:right w:val="nil"/>
            </w:tcBorders>
          </w:tcPr>
          <w:p w14:paraId="29FA4DC9" w14:textId="77777777" w:rsidR="001124D9" w:rsidRDefault="001124D9">
            <w:pPr>
              <w:spacing w:after="0" w:line="256" w:lineRule="auto"/>
              <w:ind w:left="0" w:right="0" w:firstLine="0"/>
              <w:rPr>
                <w:ins w:id="1199" w:author="Author"/>
                <w:sz w:val="20"/>
              </w:rPr>
            </w:pPr>
          </w:p>
        </w:tc>
        <w:tc>
          <w:tcPr>
            <w:tcW w:w="1360" w:type="dxa"/>
            <w:tcBorders>
              <w:top w:val="nil"/>
              <w:left w:val="nil"/>
              <w:bottom w:val="nil"/>
              <w:right w:val="nil"/>
            </w:tcBorders>
          </w:tcPr>
          <w:p w14:paraId="0286D8D6" w14:textId="77777777" w:rsidR="001124D9" w:rsidRDefault="001124D9">
            <w:pPr>
              <w:spacing w:after="0" w:line="256" w:lineRule="auto"/>
              <w:ind w:left="0" w:right="0" w:firstLine="0"/>
              <w:rPr>
                <w:ins w:id="1200" w:author="Author"/>
                <w:sz w:val="20"/>
              </w:rPr>
            </w:pPr>
          </w:p>
        </w:tc>
        <w:tc>
          <w:tcPr>
            <w:tcW w:w="1352" w:type="dxa"/>
            <w:tcBorders>
              <w:top w:val="nil"/>
              <w:left w:val="nil"/>
              <w:bottom w:val="nil"/>
              <w:right w:val="nil"/>
            </w:tcBorders>
          </w:tcPr>
          <w:p w14:paraId="0A3941CB" w14:textId="77777777" w:rsidR="001124D9" w:rsidRDefault="001124D9">
            <w:pPr>
              <w:spacing w:after="0" w:line="256" w:lineRule="auto"/>
              <w:ind w:left="0" w:right="0" w:firstLine="0"/>
              <w:rPr>
                <w:ins w:id="1201" w:author="Author"/>
                <w:sz w:val="20"/>
              </w:rPr>
            </w:pPr>
          </w:p>
        </w:tc>
      </w:tr>
      <w:tr w:rsidR="001124D9" w14:paraId="41BB3DA1" w14:textId="77777777" w:rsidTr="001124D9">
        <w:trPr>
          <w:trHeight w:val="258"/>
          <w:ins w:id="1202" w:author="Author"/>
        </w:trPr>
        <w:tc>
          <w:tcPr>
            <w:tcW w:w="2065" w:type="dxa"/>
            <w:tcBorders>
              <w:top w:val="nil"/>
              <w:left w:val="nil"/>
              <w:bottom w:val="nil"/>
              <w:right w:val="nil"/>
            </w:tcBorders>
            <w:hideMark/>
          </w:tcPr>
          <w:p w14:paraId="2A87482B" w14:textId="77777777" w:rsidR="001124D9" w:rsidRDefault="001124D9">
            <w:pPr>
              <w:spacing w:after="0" w:line="256" w:lineRule="auto"/>
              <w:ind w:left="0" w:right="0" w:firstLine="0"/>
              <w:rPr>
                <w:ins w:id="1203" w:author="Author"/>
                <w:sz w:val="20"/>
              </w:rPr>
            </w:pPr>
            <w:ins w:id="1204" w:author="Author">
              <w:r>
                <w:rPr>
                  <w:sz w:val="20"/>
                </w:rPr>
                <w:t xml:space="preserve">   Rural</w:t>
              </w:r>
            </w:ins>
          </w:p>
        </w:tc>
        <w:tc>
          <w:tcPr>
            <w:tcW w:w="1170" w:type="dxa"/>
            <w:tcBorders>
              <w:top w:val="nil"/>
              <w:left w:val="nil"/>
              <w:bottom w:val="nil"/>
              <w:right w:val="nil"/>
            </w:tcBorders>
          </w:tcPr>
          <w:p w14:paraId="22E8665A" w14:textId="77777777" w:rsidR="001124D9" w:rsidRDefault="001124D9">
            <w:pPr>
              <w:spacing w:after="0" w:line="256" w:lineRule="auto"/>
              <w:ind w:left="0" w:right="0" w:firstLine="0"/>
              <w:rPr>
                <w:ins w:id="1205" w:author="Author"/>
                <w:sz w:val="20"/>
              </w:rPr>
            </w:pPr>
          </w:p>
        </w:tc>
        <w:tc>
          <w:tcPr>
            <w:tcW w:w="1260" w:type="dxa"/>
            <w:tcBorders>
              <w:top w:val="nil"/>
              <w:left w:val="nil"/>
              <w:bottom w:val="nil"/>
              <w:right w:val="nil"/>
            </w:tcBorders>
          </w:tcPr>
          <w:p w14:paraId="48AB3E2C" w14:textId="77777777" w:rsidR="001124D9" w:rsidRDefault="001124D9">
            <w:pPr>
              <w:spacing w:after="0" w:line="256" w:lineRule="auto"/>
              <w:ind w:left="0" w:right="0" w:firstLine="0"/>
              <w:rPr>
                <w:ins w:id="1206" w:author="Author"/>
                <w:sz w:val="20"/>
              </w:rPr>
            </w:pPr>
          </w:p>
        </w:tc>
        <w:tc>
          <w:tcPr>
            <w:tcW w:w="1202" w:type="dxa"/>
            <w:tcBorders>
              <w:top w:val="nil"/>
              <w:left w:val="nil"/>
              <w:bottom w:val="nil"/>
              <w:right w:val="nil"/>
            </w:tcBorders>
          </w:tcPr>
          <w:p w14:paraId="6C7CEFA7" w14:textId="77777777" w:rsidR="001124D9" w:rsidRDefault="001124D9">
            <w:pPr>
              <w:spacing w:after="0" w:line="256" w:lineRule="auto"/>
              <w:ind w:left="0" w:right="0" w:firstLine="0"/>
              <w:rPr>
                <w:ins w:id="1207" w:author="Author"/>
                <w:sz w:val="20"/>
              </w:rPr>
            </w:pPr>
          </w:p>
        </w:tc>
        <w:tc>
          <w:tcPr>
            <w:tcW w:w="1339" w:type="dxa"/>
            <w:tcBorders>
              <w:top w:val="nil"/>
              <w:left w:val="nil"/>
              <w:bottom w:val="nil"/>
              <w:right w:val="nil"/>
            </w:tcBorders>
          </w:tcPr>
          <w:p w14:paraId="1002D96D" w14:textId="77777777" w:rsidR="001124D9" w:rsidRDefault="001124D9">
            <w:pPr>
              <w:spacing w:after="0" w:line="256" w:lineRule="auto"/>
              <w:ind w:left="0" w:right="0" w:firstLine="0"/>
              <w:rPr>
                <w:ins w:id="1208" w:author="Author"/>
                <w:sz w:val="20"/>
              </w:rPr>
            </w:pPr>
          </w:p>
        </w:tc>
        <w:tc>
          <w:tcPr>
            <w:tcW w:w="1360" w:type="dxa"/>
            <w:tcBorders>
              <w:top w:val="nil"/>
              <w:left w:val="nil"/>
              <w:bottom w:val="nil"/>
              <w:right w:val="nil"/>
            </w:tcBorders>
          </w:tcPr>
          <w:p w14:paraId="585BD289" w14:textId="77777777" w:rsidR="001124D9" w:rsidRDefault="001124D9">
            <w:pPr>
              <w:spacing w:after="0" w:line="256" w:lineRule="auto"/>
              <w:ind w:left="0" w:right="0" w:firstLine="0"/>
              <w:rPr>
                <w:ins w:id="1209" w:author="Author"/>
                <w:sz w:val="20"/>
              </w:rPr>
            </w:pPr>
          </w:p>
        </w:tc>
        <w:tc>
          <w:tcPr>
            <w:tcW w:w="1352" w:type="dxa"/>
            <w:tcBorders>
              <w:top w:val="nil"/>
              <w:left w:val="nil"/>
              <w:bottom w:val="nil"/>
              <w:right w:val="nil"/>
            </w:tcBorders>
          </w:tcPr>
          <w:p w14:paraId="55A8A47D" w14:textId="77777777" w:rsidR="001124D9" w:rsidRDefault="001124D9">
            <w:pPr>
              <w:spacing w:after="0" w:line="256" w:lineRule="auto"/>
              <w:ind w:left="0" w:right="0" w:firstLine="0"/>
              <w:rPr>
                <w:ins w:id="1210" w:author="Author"/>
                <w:sz w:val="20"/>
              </w:rPr>
            </w:pPr>
          </w:p>
        </w:tc>
      </w:tr>
      <w:tr w:rsidR="001124D9" w14:paraId="2981DEAF" w14:textId="77777777" w:rsidTr="001124D9">
        <w:trPr>
          <w:trHeight w:val="258"/>
          <w:ins w:id="1211" w:author="Author"/>
        </w:trPr>
        <w:tc>
          <w:tcPr>
            <w:tcW w:w="2065" w:type="dxa"/>
            <w:tcBorders>
              <w:top w:val="nil"/>
              <w:left w:val="nil"/>
              <w:bottom w:val="nil"/>
              <w:right w:val="nil"/>
            </w:tcBorders>
            <w:hideMark/>
          </w:tcPr>
          <w:p w14:paraId="47382ABF" w14:textId="77777777" w:rsidR="001124D9" w:rsidRDefault="001124D9">
            <w:pPr>
              <w:spacing w:after="0" w:line="256" w:lineRule="auto"/>
              <w:ind w:left="0" w:right="0" w:firstLine="0"/>
              <w:rPr>
                <w:ins w:id="1212" w:author="Author"/>
                <w:sz w:val="20"/>
              </w:rPr>
            </w:pPr>
            <w:ins w:id="1213" w:author="Author">
              <w:r>
                <w:rPr>
                  <w:sz w:val="20"/>
                </w:rPr>
                <w:t xml:space="preserve">   Urban</w:t>
              </w:r>
            </w:ins>
          </w:p>
        </w:tc>
        <w:tc>
          <w:tcPr>
            <w:tcW w:w="1170" w:type="dxa"/>
            <w:tcBorders>
              <w:top w:val="nil"/>
              <w:left w:val="nil"/>
              <w:bottom w:val="nil"/>
              <w:right w:val="nil"/>
            </w:tcBorders>
          </w:tcPr>
          <w:p w14:paraId="50CCB262" w14:textId="77777777" w:rsidR="001124D9" w:rsidRDefault="001124D9">
            <w:pPr>
              <w:spacing w:after="0" w:line="256" w:lineRule="auto"/>
              <w:ind w:left="0" w:right="0" w:firstLine="0"/>
              <w:rPr>
                <w:ins w:id="1214" w:author="Author"/>
                <w:sz w:val="20"/>
              </w:rPr>
            </w:pPr>
          </w:p>
        </w:tc>
        <w:tc>
          <w:tcPr>
            <w:tcW w:w="1260" w:type="dxa"/>
            <w:tcBorders>
              <w:top w:val="nil"/>
              <w:left w:val="nil"/>
              <w:bottom w:val="nil"/>
              <w:right w:val="nil"/>
            </w:tcBorders>
          </w:tcPr>
          <w:p w14:paraId="57E44100" w14:textId="77777777" w:rsidR="001124D9" w:rsidRDefault="001124D9">
            <w:pPr>
              <w:spacing w:after="0" w:line="256" w:lineRule="auto"/>
              <w:ind w:left="0" w:right="0" w:firstLine="0"/>
              <w:rPr>
                <w:ins w:id="1215" w:author="Author"/>
                <w:sz w:val="20"/>
              </w:rPr>
            </w:pPr>
          </w:p>
        </w:tc>
        <w:tc>
          <w:tcPr>
            <w:tcW w:w="1202" w:type="dxa"/>
            <w:tcBorders>
              <w:top w:val="nil"/>
              <w:left w:val="nil"/>
              <w:bottom w:val="nil"/>
              <w:right w:val="nil"/>
            </w:tcBorders>
          </w:tcPr>
          <w:p w14:paraId="6A9E9050" w14:textId="77777777" w:rsidR="001124D9" w:rsidRDefault="001124D9">
            <w:pPr>
              <w:spacing w:after="0" w:line="256" w:lineRule="auto"/>
              <w:ind w:left="0" w:right="0" w:firstLine="0"/>
              <w:rPr>
                <w:ins w:id="1216" w:author="Author"/>
                <w:sz w:val="20"/>
              </w:rPr>
            </w:pPr>
          </w:p>
        </w:tc>
        <w:tc>
          <w:tcPr>
            <w:tcW w:w="1339" w:type="dxa"/>
            <w:tcBorders>
              <w:top w:val="nil"/>
              <w:left w:val="nil"/>
              <w:bottom w:val="nil"/>
              <w:right w:val="nil"/>
            </w:tcBorders>
          </w:tcPr>
          <w:p w14:paraId="60133BCE" w14:textId="77777777" w:rsidR="001124D9" w:rsidRDefault="001124D9">
            <w:pPr>
              <w:spacing w:after="0" w:line="256" w:lineRule="auto"/>
              <w:ind w:left="0" w:right="0" w:firstLine="0"/>
              <w:rPr>
                <w:ins w:id="1217" w:author="Author"/>
                <w:sz w:val="20"/>
              </w:rPr>
            </w:pPr>
          </w:p>
        </w:tc>
        <w:tc>
          <w:tcPr>
            <w:tcW w:w="1360" w:type="dxa"/>
            <w:tcBorders>
              <w:top w:val="nil"/>
              <w:left w:val="nil"/>
              <w:bottom w:val="nil"/>
              <w:right w:val="nil"/>
            </w:tcBorders>
          </w:tcPr>
          <w:p w14:paraId="5CEA3982" w14:textId="77777777" w:rsidR="001124D9" w:rsidRDefault="001124D9">
            <w:pPr>
              <w:spacing w:after="0" w:line="256" w:lineRule="auto"/>
              <w:ind w:left="0" w:right="0" w:firstLine="0"/>
              <w:rPr>
                <w:ins w:id="1218" w:author="Author"/>
                <w:sz w:val="20"/>
              </w:rPr>
            </w:pPr>
          </w:p>
        </w:tc>
        <w:tc>
          <w:tcPr>
            <w:tcW w:w="1352" w:type="dxa"/>
            <w:tcBorders>
              <w:top w:val="nil"/>
              <w:left w:val="nil"/>
              <w:bottom w:val="nil"/>
              <w:right w:val="nil"/>
            </w:tcBorders>
          </w:tcPr>
          <w:p w14:paraId="20AD0ABE" w14:textId="77777777" w:rsidR="001124D9" w:rsidRDefault="001124D9">
            <w:pPr>
              <w:spacing w:after="0" w:line="256" w:lineRule="auto"/>
              <w:ind w:left="0" w:right="0" w:firstLine="0"/>
              <w:rPr>
                <w:ins w:id="1219" w:author="Author"/>
                <w:sz w:val="20"/>
              </w:rPr>
            </w:pPr>
          </w:p>
        </w:tc>
      </w:tr>
      <w:tr w:rsidR="001124D9" w14:paraId="303789E8" w14:textId="77777777" w:rsidTr="001124D9">
        <w:trPr>
          <w:trHeight w:val="258"/>
          <w:ins w:id="1220" w:author="Author"/>
        </w:trPr>
        <w:tc>
          <w:tcPr>
            <w:tcW w:w="2065" w:type="dxa"/>
            <w:tcBorders>
              <w:top w:val="nil"/>
              <w:left w:val="nil"/>
              <w:bottom w:val="nil"/>
              <w:right w:val="nil"/>
            </w:tcBorders>
            <w:hideMark/>
          </w:tcPr>
          <w:p w14:paraId="7648BA3C" w14:textId="77777777" w:rsidR="001124D9" w:rsidRDefault="001124D9">
            <w:pPr>
              <w:spacing w:after="0" w:line="256" w:lineRule="auto"/>
              <w:ind w:left="0" w:right="0" w:firstLine="0"/>
              <w:rPr>
                <w:ins w:id="1221" w:author="Author"/>
                <w:sz w:val="20"/>
              </w:rPr>
            </w:pPr>
            <w:ins w:id="1222" w:author="Author">
              <w:r>
                <w:rPr>
                  <w:sz w:val="20"/>
                </w:rPr>
                <w:t>Insurance, n (%)</w:t>
              </w:r>
            </w:ins>
          </w:p>
        </w:tc>
        <w:tc>
          <w:tcPr>
            <w:tcW w:w="1170" w:type="dxa"/>
            <w:tcBorders>
              <w:top w:val="nil"/>
              <w:left w:val="nil"/>
              <w:bottom w:val="nil"/>
              <w:right w:val="nil"/>
            </w:tcBorders>
          </w:tcPr>
          <w:p w14:paraId="5F1D87C1" w14:textId="77777777" w:rsidR="001124D9" w:rsidRDefault="001124D9">
            <w:pPr>
              <w:spacing w:after="0" w:line="256" w:lineRule="auto"/>
              <w:ind w:left="0" w:right="0" w:firstLine="0"/>
              <w:rPr>
                <w:ins w:id="1223" w:author="Author"/>
                <w:sz w:val="20"/>
              </w:rPr>
            </w:pPr>
          </w:p>
        </w:tc>
        <w:tc>
          <w:tcPr>
            <w:tcW w:w="1260" w:type="dxa"/>
            <w:tcBorders>
              <w:top w:val="nil"/>
              <w:left w:val="nil"/>
              <w:bottom w:val="nil"/>
              <w:right w:val="nil"/>
            </w:tcBorders>
          </w:tcPr>
          <w:p w14:paraId="0AEDEFFA" w14:textId="77777777" w:rsidR="001124D9" w:rsidRDefault="001124D9">
            <w:pPr>
              <w:spacing w:after="0" w:line="256" w:lineRule="auto"/>
              <w:ind w:left="0" w:right="0" w:firstLine="0"/>
              <w:rPr>
                <w:ins w:id="1224" w:author="Author"/>
                <w:sz w:val="20"/>
              </w:rPr>
            </w:pPr>
          </w:p>
        </w:tc>
        <w:tc>
          <w:tcPr>
            <w:tcW w:w="1202" w:type="dxa"/>
            <w:tcBorders>
              <w:top w:val="nil"/>
              <w:left w:val="nil"/>
              <w:bottom w:val="nil"/>
              <w:right w:val="nil"/>
            </w:tcBorders>
          </w:tcPr>
          <w:p w14:paraId="651BFCC5" w14:textId="77777777" w:rsidR="001124D9" w:rsidRDefault="001124D9">
            <w:pPr>
              <w:spacing w:after="0" w:line="256" w:lineRule="auto"/>
              <w:ind w:left="0" w:right="0" w:firstLine="0"/>
              <w:rPr>
                <w:ins w:id="1225" w:author="Author"/>
                <w:sz w:val="20"/>
              </w:rPr>
            </w:pPr>
          </w:p>
        </w:tc>
        <w:tc>
          <w:tcPr>
            <w:tcW w:w="1339" w:type="dxa"/>
            <w:tcBorders>
              <w:top w:val="nil"/>
              <w:left w:val="nil"/>
              <w:bottom w:val="nil"/>
              <w:right w:val="nil"/>
            </w:tcBorders>
          </w:tcPr>
          <w:p w14:paraId="7DBCFF2F" w14:textId="77777777" w:rsidR="001124D9" w:rsidRDefault="001124D9">
            <w:pPr>
              <w:spacing w:after="0" w:line="256" w:lineRule="auto"/>
              <w:ind w:left="0" w:right="0" w:firstLine="0"/>
              <w:rPr>
                <w:ins w:id="1226" w:author="Author"/>
                <w:sz w:val="20"/>
              </w:rPr>
            </w:pPr>
          </w:p>
        </w:tc>
        <w:tc>
          <w:tcPr>
            <w:tcW w:w="1360" w:type="dxa"/>
            <w:tcBorders>
              <w:top w:val="nil"/>
              <w:left w:val="nil"/>
              <w:bottom w:val="nil"/>
              <w:right w:val="nil"/>
            </w:tcBorders>
          </w:tcPr>
          <w:p w14:paraId="5696A44F" w14:textId="77777777" w:rsidR="001124D9" w:rsidRDefault="001124D9">
            <w:pPr>
              <w:spacing w:after="0" w:line="256" w:lineRule="auto"/>
              <w:ind w:left="0" w:right="0" w:firstLine="0"/>
              <w:rPr>
                <w:ins w:id="1227" w:author="Author"/>
                <w:sz w:val="20"/>
              </w:rPr>
            </w:pPr>
          </w:p>
        </w:tc>
        <w:tc>
          <w:tcPr>
            <w:tcW w:w="1352" w:type="dxa"/>
            <w:tcBorders>
              <w:top w:val="nil"/>
              <w:left w:val="nil"/>
              <w:bottom w:val="nil"/>
              <w:right w:val="nil"/>
            </w:tcBorders>
          </w:tcPr>
          <w:p w14:paraId="6C2A5CD0" w14:textId="77777777" w:rsidR="001124D9" w:rsidRDefault="001124D9">
            <w:pPr>
              <w:spacing w:after="0" w:line="256" w:lineRule="auto"/>
              <w:ind w:left="0" w:right="0" w:firstLine="0"/>
              <w:rPr>
                <w:ins w:id="1228" w:author="Author"/>
                <w:sz w:val="20"/>
              </w:rPr>
            </w:pPr>
          </w:p>
        </w:tc>
      </w:tr>
      <w:tr w:rsidR="001124D9" w14:paraId="23359FAE" w14:textId="77777777" w:rsidTr="001124D9">
        <w:trPr>
          <w:trHeight w:val="258"/>
          <w:ins w:id="1229" w:author="Author"/>
        </w:trPr>
        <w:tc>
          <w:tcPr>
            <w:tcW w:w="2065" w:type="dxa"/>
            <w:tcBorders>
              <w:top w:val="nil"/>
              <w:left w:val="nil"/>
              <w:bottom w:val="nil"/>
              <w:right w:val="nil"/>
            </w:tcBorders>
            <w:hideMark/>
          </w:tcPr>
          <w:p w14:paraId="5DB243F3" w14:textId="77777777" w:rsidR="001124D9" w:rsidRDefault="001124D9">
            <w:pPr>
              <w:spacing w:after="0" w:line="256" w:lineRule="auto"/>
              <w:ind w:left="0" w:right="0" w:firstLine="0"/>
              <w:rPr>
                <w:ins w:id="1230" w:author="Author"/>
                <w:sz w:val="20"/>
              </w:rPr>
            </w:pPr>
            <w:ins w:id="1231" w:author="Author">
              <w:r>
                <w:rPr>
                  <w:sz w:val="20"/>
                </w:rPr>
                <w:t xml:space="preserve">   Medicare</w:t>
              </w:r>
            </w:ins>
          </w:p>
        </w:tc>
        <w:tc>
          <w:tcPr>
            <w:tcW w:w="1170" w:type="dxa"/>
            <w:tcBorders>
              <w:top w:val="nil"/>
              <w:left w:val="nil"/>
              <w:bottom w:val="nil"/>
              <w:right w:val="nil"/>
            </w:tcBorders>
          </w:tcPr>
          <w:p w14:paraId="1AE5A3BC" w14:textId="77777777" w:rsidR="001124D9" w:rsidRDefault="001124D9">
            <w:pPr>
              <w:spacing w:after="0" w:line="256" w:lineRule="auto"/>
              <w:ind w:left="0" w:right="0" w:firstLine="0"/>
              <w:rPr>
                <w:ins w:id="1232" w:author="Author"/>
                <w:sz w:val="20"/>
              </w:rPr>
            </w:pPr>
          </w:p>
        </w:tc>
        <w:tc>
          <w:tcPr>
            <w:tcW w:w="1260" w:type="dxa"/>
            <w:tcBorders>
              <w:top w:val="nil"/>
              <w:left w:val="nil"/>
              <w:bottom w:val="nil"/>
              <w:right w:val="nil"/>
            </w:tcBorders>
          </w:tcPr>
          <w:p w14:paraId="76C730B2" w14:textId="77777777" w:rsidR="001124D9" w:rsidRDefault="001124D9">
            <w:pPr>
              <w:spacing w:after="0" w:line="256" w:lineRule="auto"/>
              <w:ind w:left="0" w:right="0" w:firstLine="0"/>
              <w:rPr>
                <w:ins w:id="1233" w:author="Author"/>
                <w:sz w:val="20"/>
              </w:rPr>
            </w:pPr>
          </w:p>
        </w:tc>
        <w:tc>
          <w:tcPr>
            <w:tcW w:w="1202" w:type="dxa"/>
            <w:tcBorders>
              <w:top w:val="nil"/>
              <w:left w:val="nil"/>
              <w:bottom w:val="nil"/>
              <w:right w:val="nil"/>
            </w:tcBorders>
          </w:tcPr>
          <w:p w14:paraId="52A40EDB" w14:textId="77777777" w:rsidR="001124D9" w:rsidRDefault="001124D9">
            <w:pPr>
              <w:spacing w:after="0" w:line="256" w:lineRule="auto"/>
              <w:ind w:left="0" w:right="0" w:firstLine="0"/>
              <w:rPr>
                <w:ins w:id="1234" w:author="Author"/>
                <w:sz w:val="20"/>
              </w:rPr>
            </w:pPr>
          </w:p>
        </w:tc>
        <w:tc>
          <w:tcPr>
            <w:tcW w:w="1339" w:type="dxa"/>
            <w:tcBorders>
              <w:top w:val="nil"/>
              <w:left w:val="nil"/>
              <w:bottom w:val="nil"/>
              <w:right w:val="nil"/>
            </w:tcBorders>
          </w:tcPr>
          <w:p w14:paraId="7ADABA80" w14:textId="77777777" w:rsidR="001124D9" w:rsidRDefault="001124D9">
            <w:pPr>
              <w:spacing w:after="0" w:line="256" w:lineRule="auto"/>
              <w:ind w:left="0" w:right="0" w:firstLine="0"/>
              <w:rPr>
                <w:ins w:id="1235" w:author="Author"/>
                <w:sz w:val="20"/>
              </w:rPr>
            </w:pPr>
          </w:p>
        </w:tc>
        <w:tc>
          <w:tcPr>
            <w:tcW w:w="1360" w:type="dxa"/>
            <w:tcBorders>
              <w:top w:val="nil"/>
              <w:left w:val="nil"/>
              <w:bottom w:val="nil"/>
              <w:right w:val="nil"/>
            </w:tcBorders>
          </w:tcPr>
          <w:p w14:paraId="3431C3A0" w14:textId="77777777" w:rsidR="001124D9" w:rsidRDefault="001124D9">
            <w:pPr>
              <w:spacing w:after="0" w:line="256" w:lineRule="auto"/>
              <w:ind w:left="0" w:right="0" w:firstLine="0"/>
              <w:rPr>
                <w:ins w:id="1236" w:author="Author"/>
                <w:sz w:val="20"/>
              </w:rPr>
            </w:pPr>
          </w:p>
        </w:tc>
        <w:tc>
          <w:tcPr>
            <w:tcW w:w="1352" w:type="dxa"/>
            <w:tcBorders>
              <w:top w:val="nil"/>
              <w:left w:val="nil"/>
              <w:bottom w:val="nil"/>
              <w:right w:val="nil"/>
            </w:tcBorders>
          </w:tcPr>
          <w:p w14:paraId="742AA62A" w14:textId="77777777" w:rsidR="001124D9" w:rsidRDefault="001124D9">
            <w:pPr>
              <w:spacing w:after="0" w:line="256" w:lineRule="auto"/>
              <w:ind w:left="0" w:right="0" w:firstLine="0"/>
              <w:rPr>
                <w:ins w:id="1237" w:author="Author"/>
                <w:sz w:val="20"/>
              </w:rPr>
            </w:pPr>
          </w:p>
        </w:tc>
      </w:tr>
      <w:tr w:rsidR="001124D9" w14:paraId="6C7FB2B3" w14:textId="77777777" w:rsidTr="001124D9">
        <w:trPr>
          <w:trHeight w:val="258"/>
          <w:ins w:id="1238" w:author="Author"/>
        </w:trPr>
        <w:tc>
          <w:tcPr>
            <w:tcW w:w="2065" w:type="dxa"/>
            <w:tcBorders>
              <w:top w:val="nil"/>
              <w:left w:val="nil"/>
              <w:bottom w:val="nil"/>
              <w:right w:val="nil"/>
            </w:tcBorders>
            <w:hideMark/>
          </w:tcPr>
          <w:p w14:paraId="5B3BAAF4" w14:textId="77777777" w:rsidR="001124D9" w:rsidRDefault="001124D9">
            <w:pPr>
              <w:spacing w:after="0" w:line="256" w:lineRule="auto"/>
              <w:ind w:left="0" w:right="0" w:firstLine="0"/>
              <w:rPr>
                <w:ins w:id="1239" w:author="Author"/>
                <w:sz w:val="20"/>
              </w:rPr>
            </w:pPr>
            <w:ins w:id="1240" w:author="Author">
              <w:r>
                <w:rPr>
                  <w:sz w:val="20"/>
                </w:rPr>
                <w:t xml:space="preserve">   Medicaid</w:t>
              </w:r>
            </w:ins>
          </w:p>
        </w:tc>
        <w:tc>
          <w:tcPr>
            <w:tcW w:w="1170" w:type="dxa"/>
            <w:tcBorders>
              <w:top w:val="nil"/>
              <w:left w:val="nil"/>
              <w:bottom w:val="nil"/>
              <w:right w:val="nil"/>
            </w:tcBorders>
          </w:tcPr>
          <w:p w14:paraId="1B1A3D31" w14:textId="77777777" w:rsidR="001124D9" w:rsidRDefault="001124D9">
            <w:pPr>
              <w:spacing w:after="0" w:line="256" w:lineRule="auto"/>
              <w:ind w:left="0" w:right="0" w:firstLine="0"/>
              <w:rPr>
                <w:ins w:id="1241" w:author="Author"/>
                <w:sz w:val="20"/>
              </w:rPr>
            </w:pPr>
          </w:p>
        </w:tc>
        <w:tc>
          <w:tcPr>
            <w:tcW w:w="1260" w:type="dxa"/>
            <w:tcBorders>
              <w:top w:val="nil"/>
              <w:left w:val="nil"/>
              <w:bottom w:val="nil"/>
              <w:right w:val="nil"/>
            </w:tcBorders>
          </w:tcPr>
          <w:p w14:paraId="58AA3F84" w14:textId="77777777" w:rsidR="001124D9" w:rsidRDefault="001124D9">
            <w:pPr>
              <w:spacing w:after="0" w:line="256" w:lineRule="auto"/>
              <w:ind w:left="0" w:right="0" w:firstLine="0"/>
              <w:rPr>
                <w:ins w:id="1242" w:author="Author"/>
                <w:sz w:val="20"/>
              </w:rPr>
            </w:pPr>
          </w:p>
        </w:tc>
        <w:tc>
          <w:tcPr>
            <w:tcW w:w="1202" w:type="dxa"/>
            <w:tcBorders>
              <w:top w:val="nil"/>
              <w:left w:val="nil"/>
              <w:bottom w:val="nil"/>
              <w:right w:val="nil"/>
            </w:tcBorders>
          </w:tcPr>
          <w:p w14:paraId="16538612" w14:textId="77777777" w:rsidR="001124D9" w:rsidRDefault="001124D9">
            <w:pPr>
              <w:spacing w:after="0" w:line="256" w:lineRule="auto"/>
              <w:ind w:left="0" w:right="0" w:firstLine="0"/>
              <w:rPr>
                <w:ins w:id="1243" w:author="Author"/>
                <w:sz w:val="20"/>
              </w:rPr>
            </w:pPr>
          </w:p>
        </w:tc>
        <w:tc>
          <w:tcPr>
            <w:tcW w:w="1339" w:type="dxa"/>
            <w:tcBorders>
              <w:top w:val="nil"/>
              <w:left w:val="nil"/>
              <w:bottom w:val="nil"/>
              <w:right w:val="nil"/>
            </w:tcBorders>
          </w:tcPr>
          <w:p w14:paraId="1D4B0F39" w14:textId="77777777" w:rsidR="001124D9" w:rsidRDefault="001124D9">
            <w:pPr>
              <w:spacing w:after="0" w:line="256" w:lineRule="auto"/>
              <w:ind w:left="0" w:right="0" w:firstLine="0"/>
              <w:rPr>
                <w:ins w:id="1244" w:author="Author"/>
                <w:sz w:val="20"/>
              </w:rPr>
            </w:pPr>
          </w:p>
        </w:tc>
        <w:tc>
          <w:tcPr>
            <w:tcW w:w="1360" w:type="dxa"/>
            <w:tcBorders>
              <w:top w:val="nil"/>
              <w:left w:val="nil"/>
              <w:bottom w:val="nil"/>
              <w:right w:val="nil"/>
            </w:tcBorders>
          </w:tcPr>
          <w:p w14:paraId="6393B766" w14:textId="77777777" w:rsidR="001124D9" w:rsidRDefault="001124D9">
            <w:pPr>
              <w:spacing w:after="0" w:line="256" w:lineRule="auto"/>
              <w:ind w:left="0" w:right="0" w:firstLine="0"/>
              <w:rPr>
                <w:ins w:id="1245" w:author="Author"/>
                <w:sz w:val="20"/>
              </w:rPr>
            </w:pPr>
          </w:p>
        </w:tc>
        <w:tc>
          <w:tcPr>
            <w:tcW w:w="1352" w:type="dxa"/>
            <w:tcBorders>
              <w:top w:val="nil"/>
              <w:left w:val="nil"/>
              <w:bottom w:val="nil"/>
              <w:right w:val="nil"/>
            </w:tcBorders>
          </w:tcPr>
          <w:p w14:paraId="34EFBF03" w14:textId="77777777" w:rsidR="001124D9" w:rsidRDefault="001124D9">
            <w:pPr>
              <w:spacing w:after="0" w:line="256" w:lineRule="auto"/>
              <w:ind w:left="0" w:right="0" w:firstLine="0"/>
              <w:rPr>
                <w:ins w:id="1246" w:author="Author"/>
                <w:sz w:val="20"/>
              </w:rPr>
            </w:pPr>
          </w:p>
        </w:tc>
      </w:tr>
      <w:tr w:rsidR="001124D9" w14:paraId="2B6F72B0" w14:textId="77777777" w:rsidTr="001124D9">
        <w:trPr>
          <w:trHeight w:val="258"/>
          <w:ins w:id="1247" w:author="Author"/>
        </w:trPr>
        <w:tc>
          <w:tcPr>
            <w:tcW w:w="2065" w:type="dxa"/>
            <w:tcBorders>
              <w:top w:val="nil"/>
              <w:left w:val="nil"/>
              <w:bottom w:val="nil"/>
              <w:right w:val="nil"/>
            </w:tcBorders>
            <w:hideMark/>
          </w:tcPr>
          <w:p w14:paraId="79F76A58" w14:textId="77777777" w:rsidR="001124D9" w:rsidRDefault="001124D9">
            <w:pPr>
              <w:spacing w:after="0" w:line="256" w:lineRule="auto"/>
              <w:ind w:left="0" w:right="0" w:firstLine="0"/>
              <w:rPr>
                <w:ins w:id="1248" w:author="Author"/>
                <w:sz w:val="20"/>
              </w:rPr>
            </w:pPr>
            <w:ins w:id="1249" w:author="Author">
              <w:r>
                <w:rPr>
                  <w:sz w:val="20"/>
                </w:rPr>
                <w:t xml:space="preserve">   Private Insurance</w:t>
              </w:r>
            </w:ins>
          </w:p>
        </w:tc>
        <w:tc>
          <w:tcPr>
            <w:tcW w:w="1170" w:type="dxa"/>
            <w:tcBorders>
              <w:top w:val="nil"/>
              <w:left w:val="nil"/>
              <w:bottom w:val="nil"/>
              <w:right w:val="nil"/>
            </w:tcBorders>
          </w:tcPr>
          <w:p w14:paraId="23B7B2C6" w14:textId="77777777" w:rsidR="001124D9" w:rsidRDefault="001124D9">
            <w:pPr>
              <w:spacing w:after="0" w:line="256" w:lineRule="auto"/>
              <w:ind w:left="0" w:right="0" w:firstLine="0"/>
              <w:rPr>
                <w:ins w:id="1250" w:author="Author"/>
                <w:sz w:val="20"/>
              </w:rPr>
            </w:pPr>
          </w:p>
        </w:tc>
        <w:tc>
          <w:tcPr>
            <w:tcW w:w="1260" w:type="dxa"/>
            <w:tcBorders>
              <w:top w:val="nil"/>
              <w:left w:val="nil"/>
              <w:bottom w:val="nil"/>
              <w:right w:val="nil"/>
            </w:tcBorders>
          </w:tcPr>
          <w:p w14:paraId="595212B2" w14:textId="77777777" w:rsidR="001124D9" w:rsidRDefault="001124D9">
            <w:pPr>
              <w:spacing w:after="0" w:line="256" w:lineRule="auto"/>
              <w:ind w:left="0" w:right="0" w:firstLine="0"/>
              <w:rPr>
                <w:ins w:id="1251" w:author="Author"/>
                <w:sz w:val="20"/>
              </w:rPr>
            </w:pPr>
          </w:p>
        </w:tc>
        <w:tc>
          <w:tcPr>
            <w:tcW w:w="1202" w:type="dxa"/>
            <w:tcBorders>
              <w:top w:val="nil"/>
              <w:left w:val="nil"/>
              <w:bottom w:val="nil"/>
              <w:right w:val="nil"/>
            </w:tcBorders>
          </w:tcPr>
          <w:p w14:paraId="3CA41C6B" w14:textId="77777777" w:rsidR="001124D9" w:rsidRDefault="001124D9">
            <w:pPr>
              <w:spacing w:after="0" w:line="256" w:lineRule="auto"/>
              <w:ind w:left="0" w:right="0" w:firstLine="0"/>
              <w:rPr>
                <w:ins w:id="1252" w:author="Author"/>
                <w:sz w:val="20"/>
              </w:rPr>
            </w:pPr>
          </w:p>
        </w:tc>
        <w:tc>
          <w:tcPr>
            <w:tcW w:w="1339" w:type="dxa"/>
            <w:tcBorders>
              <w:top w:val="nil"/>
              <w:left w:val="nil"/>
              <w:bottom w:val="nil"/>
              <w:right w:val="nil"/>
            </w:tcBorders>
          </w:tcPr>
          <w:p w14:paraId="7EE301F8" w14:textId="77777777" w:rsidR="001124D9" w:rsidRDefault="001124D9">
            <w:pPr>
              <w:spacing w:after="0" w:line="256" w:lineRule="auto"/>
              <w:ind w:left="0" w:right="0" w:firstLine="0"/>
              <w:rPr>
                <w:ins w:id="1253" w:author="Author"/>
                <w:sz w:val="20"/>
              </w:rPr>
            </w:pPr>
          </w:p>
        </w:tc>
        <w:tc>
          <w:tcPr>
            <w:tcW w:w="1360" w:type="dxa"/>
            <w:tcBorders>
              <w:top w:val="nil"/>
              <w:left w:val="nil"/>
              <w:bottom w:val="nil"/>
              <w:right w:val="nil"/>
            </w:tcBorders>
          </w:tcPr>
          <w:p w14:paraId="65CF83C6" w14:textId="77777777" w:rsidR="001124D9" w:rsidRDefault="001124D9">
            <w:pPr>
              <w:spacing w:after="0" w:line="256" w:lineRule="auto"/>
              <w:ind w:left="0" w:right="0" w:firstLine="0"/>
              <w:rPr>
                <w:ins w:id="1254" w:author="Author"/>
                <w:sz w:val="20"/>
              </w:rPr>
            </w:pPr>
          </w:p>
        </w:tc>
        <w:tc>
          <w:tcPr>
            <w:tcW w:w="1352" w:type="dxa"/>
            <w:tcBorders>
              <w:top w:val="nil"/>
              <w:left w:val="nil"/>
              <w:bottom w:val="nil"/>
              <w:right w:val="nil"/>
            </w:tcBorders>
          </w:tcPr>
          <w:p w14:paraId="64FF265C" w14:textId="77777777" w:rsidR="001124D9" w:rsidRDefault="001124D9">
            <w:pPr>
              <w:spacing w:after="0" w:line="256" w:lineRule="auto"/>
              <w:ind w:left="0" w:right="0" w:firstLine="0"/>
              <w:rPr>
                <w:ins w:id="1255" w:author="Author"/>
                <w:sz w:val="20"/>
              </w:rPr>
            </w:pPr>
          </w:p>
        </w:tc>
      </w:tr>
      <w:tr w:rsidR="001124D9" w14:paraId="07C0A005" w14:textId="77777777" w:rsidTr="001124D9">
        <w:trPr>
          <w:trHeight w:val="258"/>
          <w:ins w:id="1256" w:author="Author"/>
        </w:trPr>
        <w:tc>
          <w:tcPr>
            <w:tcW w:w="2065" w:type="dxa"/>
            <w:tcBorders>
              <w:top w:val="nil"/>
              <w:left w:val="nil"/>
              <w:bottom w:val="nil"/>
              <w:right w:val="nil"/>
            </w:tcBorders>
            <w:hideMark/>
          </w:tcPr>
          <w:p w14:paraId="6D8F868D" w14:textId="77777777" w:rsidR="001124D9" w:rsidRDefault="001124D9">
            <w:pPr>
              <w:spacing w:after="0" w:line="256" w:lineRule="auto"/>
              <w:ind w:left="0" w:right="0" w:firstLine="0"/>
              <w:rPr>
                <w:ins w:id="1257" w:author="Author"/>
                <w:sz w:val="20"/>
              </w:rPr>
            </w:pPr>
            <w:ins w:id="1258" w:author="Author">
              <w:r>
                <w:rPr>
                  <w:sz w:val="20"/>
                </w:rPr>
                <w:t xml:space="preserve">   Self-pay</w:t>
              </w:r>
            </w:ins>
          </w:p>
        </w:tc>
        <w:tc>
          <w:tcPr>
            <w:tcW w:w="1170" w:type="dxa"/>
            <w:tcBorders>
              <w:top w:val="nil"/>
              <w:left w:val="nil"/>
              <w:bottom w:val="nil"/>
              <w:right w:val="nil"/>
            </w:tcBorders>
          </w:tcPr>
          <w:p w14:paraId="3629CD67" w14:textId="77777777" w:rsidR="001124D9" w:rsidRDefault="001124D9">
            <w:pPr>
              <w:spacing w:after="0" w:line="256" w:lineRule="auto"/>
              <w:ind w:left="0" w:right="0" w:firstLine="0"/>
              <w:rPr>
                <w:ins w:id="1259" w:author="Author"/>
                <w:sz w:val="20"/>
              </w:rPr>
            </w:pPr>
          </w:p>
        </w:tc>
        <w:tc>
          <w:tcPr>
            <w:tcW w:w="1260" w:type="dxa"/>
            <w:tcBorders>
              <w:top w:val="nil"/>
              <w:left w:val="nil"/>
              <w:bottom w:val="nil"/>
              <w:right w:val="nil"/>
            </w:tcBorders>
          </w:tcPr>
          <w:p w14:paraId="7CB9BDC2" w14:textId="77777777" w:rsidR="001124D9" w:rsidRDefault="001124D9">
            <w:pPr>
              <w:spacing w:after="0" w:line="256" w:lineRule="auto"/>
              <w:ind w:left="0" w:right="0" w:firstLine="0"/>
              <w:rPr>
                <w:ins w:id="1260" w:author="Author"/>
                <w:sz w:val="20"/>
              </w:rPr>
            </w:pPr>
          </w:p>
        </w:tc>
        <w:tc>
          <w:tcPr>
            <w:tcW w:w="1202" w:type="dxa"/>
            <w:tcBorders>
              <w:top w:val="nil"/>
              <w:left w:val="nil"/>
              <w:bottom w:val="nil"/>
              <w:right w:val="nil"/>
            </w:tcBorders>
          </w:tcPr>
          <w:p w14:paraId="7CB1B768" w14:textId="77777777" w:rsidR="001124D9" w:rsidRDefault="001124D9">
            <w:pPr>
              <w:spacing w:after="0" w:line="256" w:lineRule="auto"/>
              <w:ind w:left="0" w:right="0" w:firstLine="0"/>
              <w:rPr>
                <w:ins w:id="1261" w:author="Author"/>
                <w:sz w:val="20"/>
              </w:rPr>
            </w:pPr>
          </w:p>
        </w:tc>
        <w:tc>
          <w:tcPr>
            <w:tcW w:w="1339" w:type="dxa"/>
            <w:tcBorders>
              <w:top w:val="nil"/>
              <w:left w:val="nil"/>
              <w:bottom w:val="nil"/>
              <w:right w:val="nil"/>
            </w:tcBorders>
          </w:tcPr>
          <w:p w14:paraId="48D5FB67" w14:textId="77777777" w:rsidR="001124D9" w:rsidRDefault="001124D9">
            <w:pPr>
              <w:spacing w:after="0" w:line="256" w:lineRule="auto"/>
              <w:ind w:left="0" w:right="0" w:firstLine="0"/>
              <w:rPr>
                <w:ins w:id="1262" w:author="Author"/>
                <w:sz w:val="20"/>
              </w:rPr>
            </w:pPr>
          </w:p>
        </w:tc>
        <w:tc>
          <w:tcPr>
            <w:tcW w:w="1360" w:type="dxa"/>
            <w:tcBorders>
              <w:top w:val="nil"/>
              <w:left w:val="nil"/>
              <w:bottom w:val="nil"/>
              <w:right w:val="nil"/>
            </w:tcBorders>
          </w:tcPr>
          <w:p w14:paraId="541A8A8A" w14:textId="77777777" w:rsidR="001124D9" w:rsidRDefault="001124D9">
            <w:pPr>
              <w:spacing w:after="0" w:line="256" w:lineRule="auto"/>
              <w:ind w:left="0" w:right="0" w:firstLine="0"/>
              <w:rPr>
                <w:ins w:id="1263" w:author="Author"/>
                <w:sz w:val="20"/>
              </w:rPr>
            </w:pPr>
          </w:p>
        </w:tc>
        <w:tc>
          <w:tcPr>
            <w:tcW w:w="1352" w:type="dxa"/>
            <w:tcBorders>
              <w:top w:val="nil"/>
              <w:left w:val="nil"/>
              <w:bottom w:val="nil"/>
              <w:right w:val="nil"/>
            </w:tcBorders>
          </w:tcPr>
          <w:p w14:paraId="1941AE18" w14:textId="77777777" w:rsidR="001124D9" w:rsidRDefault="001124D9">
            <w:pPr>
              <w:spacing w:after="0" w:line="256" w:lineRule="auto"/>
              <w:ind w:left="0" w:right="0" w:firstLine="0"/>
              <w:rPr>
                <w:ins w:id="1264" w:author="Author"/>
                <w:sz w:val="20"/>
              </w:rPr>
            </w:pPr>
          </w:p>
        </w:tc>
      </w:tr>
      <w:tr w:rsidR="001124D9" w14:paraId="6DC61967" w14:textId="77777777" w:rsidTr="001124D9">
        <w:trPr>
          <w:trHeight w:val="258"/>
          <w:ins w:id="1265" w:author="Author"/>
        </w:trPr>
        <w:tc>
          <w:tcPr>
            <w:tcW w:w="2065" w:type="dxa"/>
            <w:tcBorders>
              <w:top w:val="nil"/>
              <w:left w:val="nil"/>
              <w:bottom w:val="nil"/>
              <w:right w:val="nil"/>
            </w:tcBorders>
            <w:hideMark/>
          </w:tcPr>
          <w:p w14:paraId="03C7965E" w14:textId="77777777" w:rsidR="001124D9" w:rsidRDefault="001124D9">
            <w:pPr>
              <w:spacing w:after="0" w:line="256" w:lineRule="auto"/>
              <w:ind w:left="0" w:right="0" w:firstLine="0"/>
              <w:rPr>
                <w:ins w:id="1266" w:author="Author"/>
                <w:sz w:val="20"/>
              </w:rPr>
            </w:pPr>
            <w:ins w:id="1267" w:author="Author">
              <w:r>
                <w:rPr>
                  <w:sz w:val="20"/>
                </w:rPr>
                <w:t xml:space="preserve">   No Charge</w:t>
              </w:r>
            </w:ins>
          </w:p>
        </w:tc>
        <w:tc>
          <w:tcPr>
            <w:tcW w:w="1170" w:type="dxa"/>
            <w:tcBorders>
              <w:top w:val="nil"/>
              <w:left w:val="nil"/>
              <w:bottom w:val="nil"/>
              <w:right w:val="nil"/>
            </w:tcBorders>
          </w:tcPr>
          <w:p w14:paraId="1AE0509E" w14:textId="77777777" w:rsidR="001124D9" w:rsidRDefault="001124D9">
            <w:pPr>
              <w:spacing w:after="0" w:line="256" w:lineRule="auto"/>
              <w:ind w:left="0" w:right="0" w:firstLine="0"/>
              <w:rPr>
                <w:ins w:id="1268" w:author="Author"/>
                <w:sz w:val="20"/>
              </w:rPr>
            </w:pPr>
          </w:p>
        </w:tc>
        <w:tc>
          <w:tcPr>
            <w:tcW w:w="1260" w:type="dxa"/>
            <w:tcBorders>
              <w:top w:val="nil"/>
              <w:left w:val="nil"/>
              <w:bottom w:val="nil"/>
              <w:right w:val="nil"/>
            </w:tcBorders>
          </w:tcPr>
          <w:p w14:paraId="2A818748" w14:textId="77777777" w:rsidR="001124D9" w:rsidRDefault="001124D9">
            <w:pPr>
              <w:spacing w:after="0" w:line="256" w:lineRule="auto"/>
              <w:ind w:left="0" w:right="0" w:firstLine="0"/>
              <w:rPr>
                <w:ins w:id="1269" w:author="Author"/>
                <w:sz w:val="20"/>
              </w:rPr>
            </w:pPr>
          </w:p>
        </w:tc>
        <w:tc>
          <w:tcPr>
            <w:tcW w:w="1202" w:type="dxa"/>
            <w:tcBorders>
              <w:top w:val="nil"/>
              <w:left w:val="nil"/>
              <w:bottom w:val="nil"/>
              <w:right w:val="nil"/>
            </w:tcBorders>
          </w:tcPr>
          <w:p w14:paraId="462F8C61" w14:textId="77777777" w:rsidR="001124D9" w:rsidRDefault="001124D9">
            <w:pPr>
              <w:spacing w:after="0" w:line="256" w:lineRule="auto"/>
              <w:ind w:left="0" w:right="0" w:firstLine="0"/>
              <w:rPr>
                <w:ins w:id="1270" w:author="Author"/>
                <w:sz w:val="20"/>
              </w:rPr>
            </w:pPr>
          </w:p>
        </w:tc>
        <w:tc>
          <w:tcPr>
            <w:tcW w:w="1339" w:type="dxa"/>
            <w:tcBorders>
              <w:top w:val="nil"/>
              <w:left w:val="nil"/>
              <w:bottom w:val="nil"/>
              <w:right w:val="nil"/>
            </w:tcBorders>
          </w:tcPr>
          <w:p w14:paraId="29293A0F" w14:textId="77777777" w:rsidR="001124D9" w:rsidRDefault="001124D9">
            <w:pPr>
              <w:spacing w:after="0" w:line="256" w:lineRule="auto"/>
              <w:ind w:left="0" w:right="0" w:firstLine="0"/>
              <w:rPr>
                <w:ins w:id="1271" w:author="Author"/>
                <w:sz w:val="20"/>
              </w:rPr>
            </w:pPr>
          </w:p>
        </w:tc>
        <w:tc>
          <w:tcPr>
            <w:tcW w:w="1360" w:type="dxa"/>
            <w:tcBorders>
              <w:top w:val="nil"/>
              <w:left w:val="nil"/>
              <w:bottom w:val="nil"/>
              <w:right w:val="nil"/>
            </w:tcBorders>
          </w:tcPr>
          <w:p w14:paraId="2DA51C9B" w14:textId="77777777" w:rsidR="001124D9" w:rsidRDefault="001124D9">
            <w:pPr>
              <w:spacing w:after="0" w:line="256" w:lineRule="auto"/>
              <w:ind w:left="0" w:right="0" w:firstLine="0"/>
              <w:rPr>
                <w:ins w:id="1272" w:author="Author"/>
                <w:sz w:val="20"/>
              </w:rPr>
            </w:pPr>
          </w:p>
        </w:tc>
        <w:tc>
          <w:tcPr>
            <w:tcW w:w="1352" w:type="dxa"/>
            <w:tcBorders>
              <w:top w:val="nil"/>
              <w:left w:val="nil"/>
              <w:bottom w:val="nil"/>
              <w:right w:val="nil"/>
            </w:tcBorders>
          </w:tcPr>
          <w:p w14:paraId="324720E7" w14:textId="77777777" w:rsidR="001124D9" w:rsidRDefault="001124D9">
            <w:pPr>
              <w:spacing w:after="0" w:line="256" w:lineRule="auto"/>
              <w:ind w:left="0" w:right="0" w:firstLine="0"/>
              <w:rPr>
                <w:ins w:id="1273" w:author="Author"/>
                <w:sz w:val="20"/>
              </w:rPr>
            </w:pPr>
          </w:p>
        </w:tc>
      </w:tr>
      <w:tr w:rsidR="001124D9" w14:paraId="741924FB" w14:textId="77777777" w:rsidTr="001124D9">
        <w:trPr>
          <w:trHeight w:val="258"/>
          <w:ins w:id="1274" w:author="Author"/>
        </w:trPr>
        <w:tc>
          <w:tcPr>
            <w:tcW w:w="2065" w:type="dxa"/>
            <w:tcBorders>
              <w:top w:val="nil"/>
              <w:left w:val="nil"/>
              <w:bottom w:val="nil"/>
              <w:right w:val="nil"/>
            </w:tcBorders>
            <w:hideMark/>
          </w:tcPr>
          <w:p w14:paraId="63C97C4D" w14:textId="77777777" w:rsidR="001124D9" w:rsidRDefault="001124D9">
            <w:pPr>
              <w:spacing w:after="0" w:line="256" w:lineRule="auto"/>
              <w:ind w:left="0" w:right="0" w:firstLine="0"/>
              <w:rPr>
                <w:ins w:id="1275" w:author="Author"/>
                <w:sz w:val="20"/>
              </w:rPr>
            </w:pPr>
            <w:ins w:id="1276" w:author="Author">
              <w:r>
                <w:rPr>
                  <w:sz w:val="20"/>
                </w:rPr>
                <w:t xml:space="preserve">   Other</w:t>
              </w:r>
            </w:ins>
          </w:p>
        </w:tc>
        <w:tc>
          <w:tcPr>
            <w:tcW w:w="1170" w:type="dxa"/>
            <w:tcBorders>
              <w:top w:val="nil"/>
              <w:left w:val="nil"/>
              <w:bottom w:val="nil"/>
              <w:right w:val="nil"/>
            </w:tcBorders>
          </w:tcPr>
          <w:p w14:paraId="43B287CA" w14:textId="77777777" w:rsidR="001124D9" w:rsidRDefault="001124D9">
            <w:pPr>
              <w:spacing w:after="0" w:line="256" w:lineRule="auto"/>
              <w:ind w:left="0" w:right="0" w:firstLine="0"/>
              <w:rPr>
                <w:ins w:id="1277" w:author="Author"/>
                <w:sz w:val="20"/>
              </w:rPr>
            </w:pPr>
          </w:p>
        </w:tc>
        <w:tc>
          <w:tcPr>
            <w:tcW w:w="1260" w:type="dxa"/>
            <w:tcBorders>
              <w:top w:val="nil"/>
              <w:left w:val="nil"/>
              <w:bottom w:val="nil"/>
              <w:right w:val="nil"/>
            </w:tcBorders>
          </w:tcPr>
          <w:p w14:paraId="331026DA" w14:textId="77777777" w:rsidR="001124D9" w:rsidRDefault="001124D9">
            <w:pPr>
              <w:spacing w:after="0" w:line="256" w:lineRule="auto"/>
              <w:ind w:left="0" w:right="0" w:firstLine="0"/>
              <w:rPr>
                <w:ins w:id="1278" w:author="Author"/>
                <w:sz w:val="20"/>
              </w:rPr>
            </w:pPr>
          </w:p>
        </w:tc>
        <w:tc>
          <w:tcPr>
            <w:tcW w:w="1202" w:type="dxa"/>
            <w:tcBorders>
              <w:top w:val="nil"/>
              <w:left w:val="nil"/>
              <w:bottom w:val="nil"/>
              <w:right w:val="nil"/>
            </w:tcBorders>
          </w:tcPr>
          <w:p w14:paraId="0DAF4434" w14:textId="77777777" w:rsidR="001124D9" w:rsidRDefault="001124D9">
            <w:pPr>
              <w:spacing w:after="0" w:line="256" w:lineRule="auto"/>
              <w:ind w:left="0" w:right="0" w:firstLine="0"/>
              <w:rPr>
                <w:ins w:id="1279" w:author="Author"/>
                <w:sz w:val="20"/>
              </w:rPr>
            </w:pPr>
          </w:p>
        </w:tc>
        <w:tc>
          <w:tcPr>
            <w:tcW w:w="1339" w:type="dxa"/>
            <w:tcBorders>
              <w:top w:val="nil"/>
              <w:left w:val="nil"/>
              <w:bottom w:val="nil"/>
              <w:right w:val="nil"/>
            </w:tcBorders>
          </w:tcPr>
          <w:p w14:paraId="17D82B8D" w14:textId="77777777" w:rsidR="001124D9" w:rsidRDefault="001124D9">
            <w:pPr>
              <w:spacing w:after="0" w:line="256" w:lineRule="auto"/>
              <w:ind w:left="0" w:right="0" w:firstLine="0"/>
              <w:rPr>
                <w:ins w:id="1280" w:author="Author"/>
                <w:sz w:val="20"/>
              </w:rPr>
            </w:pPr>
          </w:p>
        </w:tc>
        <w:tc>
          <w:tcPr>
            <w:tcW w:w="1360" w:type="dxa"/>
            <w:tcBorders>
              <w:top w:val="nil"/>
              <w:left w:val="nil"/>
              <w:bottom w:val="nil"/>
              <w:right w:val="nil"/>
            </w:tcBorders>
          </w:tcPr>
          <w:p w14:paraId="5B0B7D96" w14:textId="77777777" w:rsidR="001124D9" w:rsidRDefault="001124D9">
            <w:pPr>
              <w:spacing w:after="0" w:line="256" w:lineRule="auto"/>
              <w:ind w:left="0" w:right="0" w:firstLine="0"/>
              <w:rPr>
                <w:ins w:id="1281" w:author="Author"/>
                <w:sz w:val="20"/>
              </w:rPr>
            </w:pPr>
          </w:p>
        </w:tc>
        <w:tc>
          <w:tcPr>
            <w:tcW w:w="1352" w:type="dxa"/>
            <w:tcBorders>
              <w:top w:val="nil"/>
              <w:left w:val="nil"/>
              <w:bottom w:val="nil"/>
              <w:right w:val="nil"/>
            </w:tcBorders>
          </w:tcPr>
          <w:p w14:paraId="62DDDAA0" w14:textId="77777777" w:rsidR="001124D9" w:rsidRDefault="001124D9">
            <w:pPr>
              <w:spacing w:after="0" w:line="256" w:lineRule="auto"/>
              <w:ind w:left="0" w:right="0" w:firstLine="0"/>
              <w:rPr>
                <w:ins w:id="1282" w:author="Author"/>
                <w:sz w:val="20"/>
              </w:rPr>
            </w:pPr>
          </w:p>
        </w:tc>
      </w:tr>
      <w:tr w:rsidR="001124D9" w14:paraId="7436DD44" w14:textId="77777777" w:rsidTr="001124D9">
        <w:trPr>
          <w:trHeight w:val="258"/>
          <w:ins w:id="1283" w:author="Author"/>
        </w:trPr>
        <w:tc>
          <w:tcPr>
            <w:tcW w:w="2065" w:type="dxa"/>
            <w:tcBorders>
              <w:top w:val="nil"/>
              <w:left w:val="nil"/>
              <w:bottom w:val="nil"/>
              <w:right w:val="nil"/>
            </w:tcBorders>
            <w:hideMark/>
          </w:tcPr>
          <w:p w14:paraId="03ACB0DE" w14:textId="77777777" w:rsidR="001124D9" w:rsidRDefault="001124D9">
            <w:pPr>
              <w:spacing w:after="0" w:line="256" w:lineRule="auto"/>
              <w:ind w:left="0" w:right="0" w:firstLine="0"/>
              <w:rPr>
                <w:ins w:id="1284" w:author="Author"/>
                <w:sz w:val="20"/>
              </w:rPr>
            </w:pPr>
            <w:ins w:id="1285" w:author="Author">
              <w:r>
                <w:rPr>
                  <w:sz w:val="20"/>
                </w:rPr>
                <w:t>Comorbidities, n (%)</w:t>
              </w:r>
            </w:ins>
          </w:p>
        </w:tc>
        <w:tc>
          <w:tcPr>
            <w:tcW w:w="1170" w:type="dxa"/>
            <w:tcBorders>
              <w:top w:val="nil"/>
              <w:left w:val="nil"/>
              <w:bottom w:val="nil"/>
              <w:right w:val="nil"/>
            </w:tcBorders>
          </w:tcPr>
          <w:p w14:paraId="1309D58C" w14:textId="77777777" w:rsidR="001124D9" w:rsidRDefault="001124D9">
            <w:pPr>
              <w:spacing w:after="0" w:line="256" w:lineRule="auto"/>
              <w:ind w:left="0" w:right="0" w:firstLine="0"/>
              <w:rPr>
                <w:ins w:id="1286" w:author="Author"/>
                <w:sz w:val="20"/>
              </w:rPr>
            </w:pPr>
          </w:p>
        </w:tc>
        <w:tc>
          <w:tcPr>
            <w:tcW w:w="1260" w:type="dxa"/>
            <w:tcBorders>
              <w:top w:val="nil"/>
              <w:left w:val="nil"/>
              <w:bottom w:val="nil"/>
              <w:right w:val="nil"/>
            </w:tcBorders>
          </w:tcPr>
          <w:p w14:paraId="7B52055E" w14:textId="77777777" w:rsidR="001124D9" w:rsidRDefault="001124D9">
            <w:pPr>
              <w:spacing w:after="0" w:line="256" w:lineRule="auto"/>
              <w:ind w:left="0" w:right="0" w:firstLine="0"/>
              <w:rPr>
                <w:ins w:id="1287" w:author="Author"/>
                <w:sz w:val="20"/>
              </w:rPr>
            </w:pPr>
          </w:p>
        </w:tc>
        <w:tc>
          <w:tcPr>
            <w:tcW w:w="1202" w:type="dxa"/>
            <w:tcBorders>
              <w:top w:val="nil"/>
              <w:left w:val="nil"/>
              <w:bottom w:val="nil"/>
              <w:right w:val="nil"/>
            </w:tcBorders>
          </w:tcPr>
          <w:p w14:paraId="14A4D91E" w14:textId="77777777" w:rsidR="001124D9" w:rsidRDefault="001124D9">
            <w:pPr>
              <w:spacing w:after="0" w:line="256" w:lineRule="auto"/>
              <w:ind w:left="0" w:right="0" w:firstLine="0"/>
              <w:rPr>
                <w:ins w:id="1288" w:author="Author"/>
                <w:sz w:val="20"/>
              </w:rPr>
            </w:pPr>
          </w:p>
        </w:tc>
        <w:tc>
          <w:tcPr>
            <w:tcW w:w="1339" w:type="dxa"/>
            <w:tcBorders>
              <w:top w:val="nil"/>
              <w:left w:val="nil"/>
              <w:bottom w:val="nil"/>
              <w:right w:val="nil"/>
            </w:tcBorders>
          </w:tcPr>
          <w:p w14:paraId="132A1204" w14:textId="77777777" w:rsidR="001124D9" w:rsidRDefault="001124D9">
            <w:pPr>
              <w:spacing w:after="0" w:line="256" w:lineRule="auto"/>
              <w:ind w:left="0" w:right="0" w:firstLine="0"/>
              <w:rPr>
                <w:ins w:id="1289" w:author="Author"/>
                <w:sz w:val="20"/>
              </w:rPr>
            </w:pPr>
          </w:p>
        </w:tc>
        <w:tc>
          <w:tcPr>
            <w:tcW w:w="1360" w:type="dxa"/>
            <w:tcBorders>
              <w:top w:val="nil"/>
              <w:left w:val="nil"/>
              <w:bottom w:val="nil"/>
              <w:right w:val="nil"/>
            </w:tcBorders>
          </w:tcPr>
          <w:p w14:paraId="5001ED2F" w14:textId="77777777" w:rsidR="001124D9" w:rsidRDefault="001124D9">
            <w:pPr>
              <w:spacing w:after="0" w:line="256" w:lineRule="auto"/>
              <w:ind w:left="0" w:right="0" w:firstLine="0"/>
              <w:rPr>
                <w:ins w:id="1290" w:author="Author"/>
                <w:sz w:val="20"/>
              </w:rPr>
            </w:pPr>
          </w:p>
        </w:tc>
        <w:tc>
          <w:tcPr>
            <w:tcW w:w="1352" w:type="dxa"/>
            <w:tcBorders>
              <w:top w:val="nil"/>
              <w:left w:val="nil"/>
              <w:bottom w:val="nil"/>
              <w:right w:val="nil"/>
            </w:tcBorders>
          </w:tcPr>
          <w:p w14:paraId="74F4F3B8" w14:textId="77777777" w:rsidR="001124D9" w:rsidRDefault="001124D9">
            <w:pPr>
              <w:spacing w:after="0" w:line="256" w:lineRule="auto"/>
              <w:ind w:left="0" w:right="0" w:firstLine="0"/>
              <w:rPr>
                <w:ins w:id="1291" w:author="Author"/>
                <w:sz w:val="20"/>
              </w:rPr>
            </w:pPr>
          </w:p>
        </w:tc>
      </w:tr>
      <w:tr w:rsidR="001124D9" w14:paraId="7FE4FC2E" w14:textId="77777777" w:rsidTr="001124D9">
        <w:trPr>
          <w:trHeight w:val="258"/>
          <w:ins w:id="1292" w:author="Author"/>
        </w:trPr>
        <w:tc>
          <w:tcPr>
            <w:tcW w:w="2065" w:type="dxa"/>
            <w:tcBorders>
              <w:top w:val="nil"/>
              <w:left w:val="nil"/>
              <w:bottom w:val="nil"/>
              <w:right w:val="nil"/>
            </w:tcBorders>
            <w:hideMark/>
          </w:tcPr>
          <w:p w14:paraId="77D36A9E" w14:textId="77777777" w:rsidR="001124D9" w:rsidRDefault="001124D9">
            <w:pPr>
              <w:spacing w:after="0" w:line="256" w:lineRule="auto"/>
              <w:ind w:left="0" w:right="0" w:firstLine="0"/>
              <w:rPr>
                <w:ins w:id="1293" w:author="Author"/>
                <w:sz w:val="20"/>
              </w:rPr>
            </w:pPr>
            <w:ins w:id="1294" w:author="Author">
              <w:r>
                <w:rPr>
                  <w:sz w:val="20"/>
                </w:rPr>
                <w:lastRenderedPageBreak/>
                <w:t xml:space="preserve">   Macrovascular</w:t>
              </w:r>
            </w:ins>
          </w:p>
        </w:tc>
        <w:tc>
          <w:tcPr>
            <w:tcW w:w="1170" w:type="dxa"/>
            <w:tcBorders>
              <w:top w:val="nil"/>
              <w:left w:val="nil"/>
              <w:bottom w:val="nil"/>
              <w:right w:val="nil"/>
            </w:tcBorders>
          </w:tcPr>
          <w:p w14:paraId="04AE256A" w14:textId="77777777" w:rsidR="001124D9" w:rsidRDefault="001124D9">
            <w:pPr>
              <w:spacing w:after="0" w:line="256" w:lineRule="auto"/>
              <w:ind w:left="0" w:right="0" w:firstLine="0"/>
              <w:rPr>
                <w:ins w:id="1295" w:author="Author"/>
                <w:sz w:val="20"/>
              </w:rPr>
            </w:pPr>
          </w:p>
        </w:tc>
        <w:tc>
          <w:tcPr>
            <w:tcW w:w="1260" w:type="dxa"/>
            <w:tcBorders>
              <w:top w:val="nil"/>
              <w:left w:val="nil"/>
              <w:bottom w:val="nil"/>
              <w:right w:val="nil"/>
            </w:tcBorders>
          </w:tcPr>
          <w:p w14:paraId="27DE0A48" w14:textId="77777777" w:rsidR="001124D9" w:rsidRDefault="001124D9">
            <w:pPr>
              <w:spacing w:after="0" w:line="256" w:lineRule="auto"/>
              <w:ind w:left="0" w:right="0" w:firstLine="0"/>
              <w:rPr>
                <w:ins w:id="1296" w:author="Author"/>
                <w:sz w:val="20"/>
              </w:rPr>
            </w:pPr>
          </w:p>
        </w:tc>
        <w:tc>
          <w:tcPr>
            <w:tcW w:w="1202" w:type="dxa"/>
            <w:tcBorders>
              <w:top w:val="nil"/>
              <w:left w:val="nil"/>
              <w:bottom w:val="nil"/>
              <w:right w:val="nil"/>
            </w:tcBorders>
          </w:tcPr>
          <w:p w14:paraId="0C3D3D88" w14:textId="77777777" w:rsidR="001124D9" w:rsidRDefault="001124D9">
            <w:pPr>
              <w:spacing w:after="0" w:line="256" w:lineRule="auto"/>
              <w:ind w:left="0" w:right="0" w:firstLine="0"/>
              <w:rPr>
                <w:ins w:id="1297" w:author="Author"/>
                <w:sz w:val="20"/>
              </w:rPr>
            </w:pPr>
          </w:p>
        </w:tc>
        <w:tc>
          <w:tcPr>
            <w:tcW w:w="1339" w:type="dxa"/>
            <w:tcBorders>
              <w:top w:val="nil"/>
              <w:left w:val="nil"/>
              <w:bottom w:val="nil"/>
              <w:right w:val="nil"/>
            </w:tcBorders>
          </w:tcPr>
          <w:p w14:paraId="246E47ED" w14:textId="77777777" w:rsidR="001124D9" w:rsidRDefault="001124D9">
            <w:pPr>
              <w:spacing w:after="0" w:line="256" w:lineRule="auto"/>
              <w:ind w:left="0" w:right="0" w:firstLine="0"/>
              <w:rPr>
                <w:ins w:id="1298" w:author="Author"/>
                <w:sz w:val="20"/>
              </w:rPr>
            </w:pPr>
          </w:p>
        </w:tc>
        <w:tc>
          <w:tcPr>
            <w:tcW w:w="1360" w:type="dxa"/>
            <w:tcBorders>
              <w:top w:val="nil"/>
              <w:left w:val="nil"/>
              <w:bottom w:val="nil"/>
              <w:right w:val="nil"/>
            </w:tcBorders>
          </w:tcPr>
          <w:p w14:paraId="35CA0772" w14:textId="77777777" w:rsidR="001124D9" w:rsidRDefault="001124D9">
            <w:pPr>
              <w:spacing w:after="0" w:line="256" w:lineRule="auto"/>
              <w:ind w:left="0" w:right="0" w:firstLine="0"/>
              <w:rPr>
                <w:ins w:id="1299" w:author="Author"/>
                <w:sz w:val="20"/>
              </w:rPr>
            </w:pPr>
          </w:p>
        </w:tc>
        <w:tc>
          <w:tcPr>
            <w:tcW w:w="1352" w:type="dxa"/>
            <w:tcBorders>
              <w:top w:val="nil"/>
              <w:left w:val="nil"/>
              <w:bottom w:val="nil"/>
              <w:right w:val="nil"/>
            </w:tcBorders>
          </w:tcPr>
          <w:p w14:paraId="228C6AAC" w14:textId="77777777" w:rsidR="001124D9" w:rsidRDefault="001124D9">
            <w:pPr>
              <w:spacing w:after="0" w:line="256" w:lineRule="auto"/>
              <w:ind w:left="0" w:right="0" w:firstLine="0"/>
              <w:rPr>
                <w:ins w:id="1300" w:author="Author"/>
                <w:sz w:val="20"/>
              </w:rPr>
            </w:pPr>
          </w:p>
        </w:tc>
      </w:tr>
      <w:tr w:rsidR="001124D9" w14:paraId="3BA29763" w14:textId="77777777" w:rsidTr="001124D9">
        <w:trPr>
          <w:trHeight w:val="258"/>
          <w:ins w:id="1301" w:author="Author"/>
        </w:trPr>
        <w:tc>
          <w:tcPr>
            <w:tcW w:w="2065" w:type="dxa"/>
            <w:tcBorders>
              <w:top w:val="nil"/>
              <w:left w:val="nil"/>
              <w:bottom w:val="nil"/>
              <w:right w:val="nil"/>
            </w:tcBorders>
            <w:hideMark/>
          </w:tcPr>
          <w:p w14:paraId="0EAB7DA8" w14:textId="77777777" w:rsidR="001124D9" w:rsidRDefault="001124D9">
            <w:pPr>
              <w:spacing w:after="0" w:line="256" w:lineRule="auto"/>
              <w:ind w:left="0" w:right="0" w:firstLine="0"/>
              <w:rPr>
                <w:ins w:id="1302" w:author="Author"/>
                <w:sz w:val="20"/>
              </w:rPr>
            </w:pPr>
            <w:ins w:id="1303" w:author="Author">
              <w:r>
                <w:rPr>
                  <w:sz w:val="20"/>
                </w:rPr>
                <w:t xml:space="preserve">   Microvascular</w:t>
              </w:r>
            </w:ins>
          </w:p>
        </w:tc>
        <w:tc>
          <w:tcPr>
            <w:tcW w:w="1170" w:type="dxa"/>
            <w:tcBorders>
              <w:top w:val="nil"/>
              <w:left w:val="nil"/>
              <w:bottom w:val="nil"/>
              <w:right w:val="nil"/>
            </w:tcBorders>
          </w:tcPr>
          <w:p w14:paraId="64003CC4" w14:textId="77777777" w:rsidR="001124D9" w:rsidRDefault="001124D9">
            <w:pPr>
              <w:spacing w:after="0" w:line="256" w:lineRule="auto"/>
              <w:ind w:left="0" w:right="0" w:firstLine="0"/>
              <w:rPr>
                <w:ins w:id="1304" w:author="Author"/>
                <w:sz w:val="20"/>
              </w:rPr>
            </w:pPr>
          </w:p>
        </w:tc>
        <w:tc>
          <w:tcPr>
            <w:tcW w:w="1260" w:type="dxa"/>
            <w:tcBorders>
              <w:top w:val="nil"/>
              <w:left w:val="nil"/>
              <w:bottom w:val="nil"/>
              <w:right w:val="nil"/>
            </w:tcBorders>
          </w:tcPr>
          <w:p w14:paraId="782827E1" w14:textId="77777777" w:rsidR="001124D9" w:rsidRDefault="001124D9">
            <w:pPr>
              <w:spacing w:after="0" w:line="256" w:lineRule="auto"/>
              <w:ind w:left="0" w:right="0" w:firstLine="0"/>
              <w:rPr>
                <w:ins w:id="1305" w:author="Author"/>
                <w:sz w:val="20"/>
              </w:rPr>
            </w:pPr>
          </w:p>
        </w:tc>
        <w:tc>
          <w:tcPr>
            <w:tcW w:w="1202" w:type="dxa"/>
            <w:tcBorders>
              <w:top w:val="nil"/>
              <w:left w:val="nil"/>
              <w:bottom w:val="nil"/>
              <w:right w:val="nil"/>
            </w:tcBorders>
          </w:tcPr>
          <w:p w14:paraId="378EEC88" w14:textId="77777777" w:rsidR="001124D9" w:rsidRDefault="001124D9">
            <w:pPr>
              <w:spacing w:after="0" w:line="256" w:lineRule="auto"/>
              <w:ind w:left="0" w:right="0" w:firstLine="0"/>
              <w:rPr>
                <w:ins w:id="1306" w:author="Author"/>
                <w:sz w:val="20"/>
              </w:rPr>
            </w:pPr>
          </w:p>
        </w:tc>
        <w:tc>
          <w:tcPr>
            <w:tcW w:w="1339" w:type="dxa"/>
            <w:tcBorders>
              <w:top w:val="nil"/>
              <w:left w:val="nil"/>
              <w:bottom w:val="nil"/>
              <w:right w:val="nil"/>
            </w:tcBorders>
          </w:tcPr>
          <w:p w14:paraId="0114F8BF" w14:textId="77777777" w:rsidR="001124D9" w:rsidRDefault="001124D9">
            <w:pPr>
              <w:spacing w:after="0" w:line="256" w:lineRule="auto"/>
              <w:ind w:left="0" w:right="0" w:firstLine="0"/>
              <w:rPr>
                <w:ins w:id="1307" w:author="Author"/>
                <w:sz w:val="20"/>
              </w:rPr>
            </w:pPr>
          </w:p>
        </w:tc>
        <w:tc>
          <w:tcPr>
            <w:tcW w:w="1360" w:type="dxa"/>
            <w:tcBorders>
              <w:top w:val="nil"/>
              <w:left w:val="nil"/>
              <w:bottom w:val="nil"/>
              <w:right w:val="nil"/>
            </w:tcBorders>
          </w:tcPr>
          <w:p w14:paraId="1C977AF9" w14:textId="77777777" w:rsidR="001124D9" w:rsidRDefault="001124D9">
            <w:pPr>
              <w:spacing w:after="0" w:line="256" w:lineRule="auto"/>
              <w:ind w:left="0" w:right="0" w:firstLine="0"/>
              <w:rPr>
                <w:ins w:id="1308" w:author="Author"/>
                <w:sz w:val="20"/>
              </w:rPr>
            </w:pPr>
          </w:p>
        </w:tc>
        <w:tc>
          <w:tcPr>
            <w:tcW w:w="1352" w:type="dxa"/>
            <w:tcBorders>
              <w:top w:val="nil"/>
              <w:left w:val="nil"/>
              <w:bottom w:val="nil"/>
              <w:right w:val="nil"/>
            </w:tcBorders>
          </w:tcPr>
          <w:p w14:paraId="7A557626" w14:textId="77777777" w:rsidR="001124D9" w:rsidRDefault="001124D9">
            <w:pPr>
              <w:spacing w:after="0" w:line="256" w:lineRule="auto"/>
              <w:ind w:left="0" w:right="0" w:firstLine="0"/>
              <w:rPr>
                <w:ins w:id="1309" w:author="Author"/>
                <w:sz w:val="20"/>
              </w:rPr>
            </w:pPr>
          </w:p>
        </w:tc>
      </w:tr>
      <w:tr w:rsidR="001124D9" w14:paraId="2CC1474E" w14:textId="77777777" w:rsidTr="001124D9">
        <w:trPr>
          <w:trHeight w:val="266"/>
          <w:ins w:id="1310" w:author="Author"/>
        </w:trPr>
        <w:tc>
          <w:tcPr>
            <w:tcW w:w="2065" w:type="dxa"/>
            <w:tcBorders>
              <w:top w:val="nil"/>
              <w:left w:val="nil"/>
              <w:bottom w:val="single" w:sz="4" w:space="0" w:color="auto"/>
              <w:right w:val="nil"/>
            </w:tcBorders>
            <w:hideMark/>
          </w:tcPr>
          <w:p w14:paraId="679691B2" w14:textId="77777777" w:rsidR="001124D9" w:rsidRDefault="001124D9">
            <w:pPr>
              <w:spacing w:after="0" w:line="256" w:lineRule="auto"/>
              <w:ind w:left="0" w:right="0" w:firstLine="0"/>
              <w:rPr>
                <w:ins w:id="1311" w:author="Author"/>
                <w:sz w:val="20"/>
              </w:rPr>
            </w:pPr>
            <w:ins w:id="1312" w:author="Author">
              <w:r>
                <w:rPr>
                  <w:sz w:val="20"/>
                </w:rPr>
                <w:t xml:space="preserve">   Depression/Anxiety</w:t>
              </w:r>
            </w:ins>
          </w:p>
        </w:tc>
        <w:tc>
          <w:tcPr>
            <w:tcW w:w="1170" w:type="dxa"/>
            <w:tcBorders>
              <w:top w:val="nil"/>
              <w:left w:val="nil"/>
              <w:bottom w:val="single" w:sz="4" w:space="0" w:color="auto"/>
              <w:right w:val="nil"/>
            </w:tcBorders>
          </w:tcPr>
          <w:p w14:paraId="1660469D" w14:textId="77777777" w:rsidR="001124D9" w:rsidRDefault="001124D9">
            <w:pPr>
              <w:spacing w:after="0" w:line="256" w:lineRule="auto"/>
              <w:ind w:left="0" w:right="0" w:firstLine="0"/>
              <w:rPr>
                <w:ins w:id="1313" w:author="Author"/>
                <w:sz w:val="20"/>
              </w:rPr>
            </w:pPr>
          </w:p>
        </w:tc>
        <w:tc>
          <w:tcPr>
            <w:tcW w:w="1260" w:type="dxa"/>
            <w:tcBorders>
              <w:top w:val="nil"/>
              <w:left w:val="nil"/>
              <w:bottom w:val="single" w:sz="4" w:space="0" w:color="auto"/>
              <w:right w:val="nil"/>
            </w:tcBorders>
          </w:tcPr>
          <w:p w14:paraId="0681AC90" w14:textId="77777777" w:rsidR="001124D9" w:rsidRDefault="001124D9">
            <w:pPr>
              <w:spacing w:after="0" w:line="256" w:lineRule="auto"/>
              <w:ind w:left="0" w:right="0" w:firstLine="0"/>
              <w:rPr>
                <w:ins w:id="1314" w:author="Author"/>
                <w:sz w:val="20"/>
              </w:rPr>
            </w:pPr>
          </w:p>
        </w:tc>
        <w:tc>
          <w:tcPr>
            <w:tcW w:w="1202" w:type="dxa"/>
            <w:tcBorders>
              <w:top w:val="nil"/>
              <w:left w:val="nil"/>
              <w:bottom w:val="single" w:sz="4" w:space="0" w:color="auto"/>
              <w:right w:val="nil"/>
            </w:tcBorders>
          </w:tcPr>
          <w:p w14:paraId="37C5B447" w14:textId="77777777" w:rsidR="001124D9" w:rsidRDefault="001124D9">
            <w:pPr>
              <w:spacing w:after="0" w:line="256" w:lineRule="auto"/>
              <w:ind w:left="0" w:right="0" w:firstLine="0"/>
              <w:rPr>
                <w:ins w:id="1315" w:author="Author"/>
                <w:sz w:val="20"/>
              </w:rPr>
            </w:pPr>
          </w:p>
        </w:tc>
        <w:tc>
          <w:tcPr>
            <w:tcW w:w="1339" w:type="dxa"/>
            <w:tcBorders>
              <w:top w:val="nil"/>
              <w:left w:val="nil"/>
              <w:bottom w:val="single" w:sz="4" w:space="0" w:color="auto"/>
              <w:right w:val="nil"/>
            </w:tcBorders>
          </w:tcPr>
          <w:p w14:paraId="36A1E8D3" w14:textId="77777777" w:rsidR="001124D9" w:rsidRDefault="001124D9">
            <w:pPr>
              <w:spacing w:after="0" w:line="256" w:lineRule="auto"/>
              <w:ind w:left="0" w:right="0" w:firstLine="0"/>
              <w:rPr>
                <w:ins w:id="1316" w:author="Author"/>
                <w:sz w:val="20"/>
              </w:rPr>
            </w:pPr>
          </w:p>
        </w:tc>
        <w:tc>
          <w:tcPr>
            <w:tcW w:w="1360" w:type="dxa"/>
            <w:tcBorders>
              <w:top w:val="nil"/>
              <w:left w:val="nil"/>
              <w:bottom w:val="single" w:sz="4" w:space="0" w:color="auto"/>
              <w:right w:val="nil"/>
            </w:tcBorders>
          </w:tcPr>
          <w:p w14:paraId="7C6DC91B" w14:textId="77777777" w:rsidR="001124D9" w:rsidRDefault="001124D9">
            <w:pPr>
              <w:spacing w:after="0" w:line="256" w:lineRule="auto"/>
              <w:ind w:left="0" w:right="0" w:firstLine="0"/>
              <w:rPr>
                <w:ins w:id="1317" w:author="Author"/>
                <w:sz w:val="20"/>
              </w:rPr>
            </w:pPr>
          </w:p>
        </w:tc>
        <w:tc>
          <w:tcPr>
            <w:tcW w:w="1352" w:type="dxa"/>
            <w:tcBorders>
              <w:top w:val="nil"/>
              <w:left w:val="nil"/>
              <w:bottom w:val="single" w:sz="4" w:space="0" w:color="auto"/>
              <w:right w:val="nil"/>
            </w:tcBorders>
          </w:tcPr>
          <w:p w14:paraId="1AC90493" w14:textId="77777777" w:rsidR="001124D9" w:rsidRDefault="001124D9">
            <w:pPr>
              <w:spacing w:after="0" w:line="256" w:lineRule="auto"/>
              <w:ind w:left="0" w:right="0" w:firstLine="0"/>
              <w:rPr>
                <w:ins w:id="1318" w:author="Author"/>
                <w:sz w:val="20"/>
              </w:rPr>
            </w:pPr>
          </w:p>
        </w:tc>
      </w:tr>
    </w:tbl>
    <w:p w14:paraId="0DD95541" w14:textId="6E6032B6" w:rsidR="001124D9" w:rsidRDefault="001124D9" w:rsidP="001124D9">
      <w:pPr>
        <w:spacing w:after="110" w:line="252" w:lineRule="auto"/>
        <w:ind w:left="103" w:right="0"/>
        <w:rPr>
          <w:ins w:id="1319" w:author="Author"/>
        </w:rPr>
      </w:pPr>
      <w:ins w:id="1320" w:author="Author">
        <w:r>
          <w:rPr>
            <w:sz w:val="20"/>
          </w:rPr>
          <w:t xml:space="preserve">Denominators for rates are from the </w:t>
        </w:r>
        <w:r w:rsidR="00091634" w:rsidRPr="00D543FE">
          <w:rPr>
            <w:sz w:val="20"/>
            <w:szCs w:val="20"/>
          </w:rPr>
          <w:t>Behavioral Risk Factor Surveillance Survey</w:t>
        </w:r>
        <w:del w:id="1321" w:author="Author">
          <w:r w:rsidDel="00091634">
            <w:rPr>
              <w:sz w:val="20"/>
            </w:rPr>
            <w:delText>National Health Interview Survey</w:delText>
          </w:r>
        </w:del>
        <w:r>
          <w:rPr>
            <w:sz w:val="20"/>
          </w:rPr>
          <w:t xml:space="preserve">. Rates have been age-standardized to the U.S. population in the year 2010 </w:t>
        </w:r>
      </w:ins>
    </w:p>
    <w:p w14:paraId="65A850E3" w14:textId="2ED07CB8" w:rsidR="001124D9" w:rsidRDefault="001124D9" w:rsidP="001124D9">
      <w:pPr>
        <w:spacing w:after="110" w:line="252" w:lineRule="auto"/>
        <w:ind w:left="0" w:right="0" w:firstLine="0"/>
        <w:rPr>
          <w:ins w:id="1322" w:author="Author"/>
        </w:rPr>
      </w:pPr>
    </w:p>
    <w:p w14:paraId="0F4D62CF" w14:textId="26D44903" w:rsidR="003337E6" w:rsidRDefault="003337E6" w:rsidP="001124D9">
      <w:pPr>
        <w:spacing w:after="110" w:line="252" w:lineRule="auto"/>
        <w:ind w:left="0" w:right="0" w:firstLine="0"/>
        <w:rPr>
          <w:ins w:id="1323" w:author="Author"/>
        </w:rPr>
      </w:pPr>
    </w:p>
    <w:p w14:paraId="3901B934" w14:textId="122AD3D0" w:rsidR="003337E6" w:rsidRDefault="003337E6" w:rsidP="001124D9">
      <w:pPr>
        <w:spacing w:after="110" w:line="252" w:lineRule="auto"/>
        <w:ind w:left="0" w:right="0" w:firstLine="0"/>
        <w:rPr>
          <w:ins w:id="1324" w:author="Author"/>
        </w:rPr>
      </w:pPr>
    </w:p>
    <w:p w14:paraId="100C96D3" w14:textId="4E02E256" w:rsidR="003337E6" w:rsidRDefault="003337E6" w:rsidP="001124D9">
      <w:pPr>
        <w:spacing w:after="110" w:line="252" w:lineRule="auto"/>
        <w:ind w:left="0" w:right="0" w:firstLine="0"/>
        <w:rPr>
          <w:ins w:id="1325" w:author="Author"/>
        </w:rPr>
      </w:pPr>
    </w:p>
    <w:p w14:paraId="5FB1D43B" w14:textId="77777777" w:rsidR="003337E6" w:rsidRDefault="003337E6" w:rsidP="001124D9">
      <w:pPr>
        <w:spacing w:after="110" w:line="252" w:lineRule="auto"/>
        <w:ind w:left="0" w:right="0" w:firstLine="0"/>
        <w:rPr>
          <w:ins w:id="1326" w:author="Author"/>
        </w:rPr>
      </w:pPr>
    </w:p>
    <w:tbl>
      <w:tblPr>
        <w:tblStyle w:val="TableGrid"/>
        <w:tblW w:w="9748" w:type="dxa"/>
        <w:tblInd w:w="0" w:type="dxa"/>
        <w:tblLook w:val="04A0" w:firstRow="1" w:lastRow="0" w:firstColumn="1" w:lastColumn="0" w:noHBand="0" w:noVBand="1"/>
      </w:tblPr>
      <w:tblGrid>
        <w:gridCol w:w="2065"/>
        <w:gridCol w:w="1170"/>
        <w:gridCol w:w="1260"/>
        <w:gridCol w:w="1202"/>
        <w:gridCol w:w="1339"/>
        <w:gridCol w:w="1360"/>
        <w:gridCol w:w="1352"/>
      </w:tblGrid>
      <w:tr w:rsidR="001124D9" w14:paraId="249CBA06" w14:textId="77777777" w:rsidTr="001124D9">
        <w:trPr>
          <w:trHeight w:val="258"/>
          <w:ins w:id="1327" w:author="Author"/>
        </w:trPr>
        <w:tc>
          <w:tcPr>
            <w:tcW w:w="9748" w:type="dxa"/>
            <w:gridSpan w:val="7"/>
            <w:tcBorders>
              <w:top w:val="nil"/>
              <w:left w:val="nil"/>
              <w:bottom w:val="single" w:sz="4" w:space="0" w:color="auto"/>
              <w:right w:val="nil"/>
            </w:tcBorders>
          </w:tcPr>
          <w:p w14:paraId="0534101A" w14:textId="77777777" w:rsidR="001124D9" w:rsidRDefault="001124D9">
            <w:pPr>
              <w:spacing w:after="0" w:line="256" w:lineRule="auto"/>
              <w:ind w:left="0" w:right="0" w:firstLine="0"/>
              <w:rPr>
                <w:ins w:id="1328" w:author="Author"/>
                <w:sz w:val="20"/>
              </w:rPr>
            </w:pPr>
          </w:p>
          <w:p w14:paraId="395A5DAF" w14:textId="77777777" w:rsidR="001124D9" w:rsidRDefault="001124D9">
            <w:pPr>
              <w:spacing w:after="0" w:line="256" w:lineRule="auto"/>
              <w:ind w:left="0" w:right="0" w:firstLine="0"/>
              <w:rPr>
                <w:ins w:id="1329" w:author="Author"/>
                <w:sz w:val="20"/>
              </w:rPr>
            </w:pPr>
          </w:p>
          <w:p w14:paraId="5AC8CACE" w14:textId="77777777" w:rsidR="001124D9" w:rsidRDefault="001124D9">
            <w:pPr>
              <w:spacing w:after="0" w:line="256" w:lineRule="auto"/>
              <w:ind w:left="0" w:right="0" w:firstLine="0"/>
              <w:rPr>
                <w:ins w:id="1330" w:author="Author"/>
                <w:sz w:val="20"/>
              </w:rPr>
            </w:pPr>
          </w:p>
          <w:p w14:paraId="64191E92" w14:textId="77777777" w:rsidR="001124D9" w:rsidRDefault="001124D9">
            <w:pPr>
              <w:spacing w:after="0" w:line="256" w:lineRule="auto"/>
              <w:ind w:left="0" w:right="0" w:firstLine="0"/>
              <w:rPr>
                <w:ins w:id="1331" w:author="Author"/>
                <w:sz w:val="20"/>
              </w:rPr>
            </w:pPr>
          </w:p>
          <w:p w14:paraId="32B6A9CC" w14:textId="77777777" w:rsidR="001124D9" w:rsidRDefault="001124D9">
            <w:pPr>
              <w:spacing w:after="0" w:line="256" w:lineRule="auto"/>
              <w:ind w:left="0" w:right="0" w:firstLine="0"/>
              <w:rPr>
                <w:ins w:id="1332" w:author="Author"/>
                <w:sz w:val="20"/>
              </w:rPr>
            </w:pPr>
            <w:ins w:id="1333" w:author="Author">
              <w:r>
                <w:rPr>
                  <w:sz w:val="20"/>
                </w:rPr>
                <w:t xml:space="preserve">Table 5. Rate of Hospital Inpatient Stays per 1000 people with diabetes mellitus, years 2008, 2011, 2014, 2016 </w:t>
              </w:r>
            </w:ins>
          </w:p>
        </w:tc>
      </w:tr>
      <w:tr w:rsidR="001124D9" w14:paraId="100B3B2D" w14:textId="77777777" w:rsidTr="001124D9">
        <w:trPr>
          <w:trHeight w:val="258"/>
          <w:ins w:id="1334" w:author="Author"/>
        </w:trPr>
        <w:tc>
          <w:tcPr>
            <w:tcW w:w="2065" w:type="dxa"/>
            <w:tcBorders>
              <w:top w:val="single" w:sz="4" w:space="0" w:color="auto"/>
              <w:left w:val="nil"/>
              <w:bottom w:val="single" w:sz="4" w:space="0" w:color="auto"/>
              <w:right w:val="nil"/>
            </w:tcBorders>
            <w:hideMark/>
          </w:tcPr>
          <w:p w14:paraId="2B993386" w14:textId="77777777" w:rsidR="001124D9" w:rsidRDefault="001124D9">
            <w:pPr>
              <w:spacing w:after="0" w:line="256" w:lineRule="auto"/>
              <w:ind w:left="0" w:right="0" w:firstLine="0"/>
              <w:rPr>
                <w:ins w:id="1335" w:author="Author"/>
                <w:sz w:val="20"/>
              </w:rPr>
            </w:pPr>
            <w:ins w:id="1336" w:author="Author">
              <w:r>
                <w:rPr>
                  <w:sz w:val="20"/>
                </w:rPr>
                <w:t>Variable</w:t>
              </w:r>
            </w:ins>
          </w:p>
        </w:tc>
        <w:tc>
          <w:tcPr>
            <w:tcW w:w="4971" w:type="dxa"/>
            <w:gridSpan w:val="4"/>
            <w:tcBorders>
              <w:top w:val="single" w:sz="4" w:space="0" w:color="auto"/>
              <w:left w:val="nil"/>
              <w:bottom w:val="single" w:sz="4" w:space="0" w:color="auto"/>
              <w:right w:val="nil"/>
            </w:tcBorders>
            <w:hideMark/>
          </w:tcPr>
          <w:p w14:paraId="2F5A7020" w14:textId="77777777" w:rsidR="001124D9" w:rsidRDefault="001124D9">
            <w:pPr>
              <w:spacing w:after="0" w:line="256" w:lineRule="auto"/>
              <w:ind w:left="0" w:right="0" w:firstLine="0"/>
              <w:jc w:val="center"/>
              <w:rPr>
                <w:ins w:id="1337" w:author="Author"/>
                <w:sz w:val="20"/>
              </w:rPr>
            </w:pPr>
            <w:ins w:id="1338" w:author="Author">
              <w:r>
                <w:rPr>
                  <w:sz w:val="20"/>
                </w:rPr>
                <w:t>Year</w:t>
              </w:r>
            </w:ins>
          </w:p>
        </w:tc>
        <w:tc>
          <w:tcPr>
            <w:tcW w:w="2712" w:type="dxa"/>
            <w:gridSpan w:val="2"/>
            <w:tcBorders>
              <w:top w:val="single" w:sz="4" w:space="0" w:color="auto"/>
              <w:left w:val="nil"/>
              <w:bottom w:val="single" w:sz="4" w:space="0" w:color="auto"/>
              <w:right w:val="nil"/>
            </w:tcBorders>
            <w:hideMark/>
          </w:tcPr>
          <w:p w14:paraId="3B8C4A4D" w14:textId="77777777" w:rsidR="001124D9" w:rsidRDefault="001124D9">
            <w:pPr>
              <w:spacing w:after="0" w:line="256" w:lineRule="auto"/>
              <w:ind w:left="0" w:right="0" w:firstLine="0"/>
              <w:jc w:val="center"/>
              <w:rPr>
                <w:ins w:id="1339" w:author="Author"/>
                <w:sz w:val="20"/>
              </w:rPr>
            </w:pPr>
            <w:ins w:id="1340" w:author="Author">
              <w:r>
                <w:rPr>
                  <w:sz w:val="20"/>
                </w:rPr>
                <w:t>Change 2008-2016</w:t>
              </w:r>
            </w:ins>
          </w:p>
        </w:tc>
      </w:tr>
      <w:tr w:rsidR="001124D9" w14:paraId="7D1E0525" w14:textId="77777777" w:rsidTr="001124D9">
        <w:trPr>
          <w:trHeight w:val="274"/>
          <w:ins w:id="1341" w:author="Author"/>
        </w:trPr>
        <w:tc>
          <w:tcPr>
            <w:tcW w:w="2065" w:type="dxa"/>
            <w:tcBorders>
              <w:top w:val="single" w:sz="4" w:space="0" w:color="auto"/>
              <w:left w:val="nil"/>
              <w:bottom w:val="single" w:sz="4" w:space="0" w:color="auto"/>
              <w:right w:val="nil"/>
            </w:tcBorders>
          </w:tcPr>
          <w:p w14:paraId="19E9E09A" w14:textId="77777777" w:rsidR="001124D9" w:rsidRDefault="001124D9">
            <w:pPr>
              <w:spacing w:after="0" w:line="256" w:lineRule="auto"/>
              <w:ind w:left="0" w:right="0" w:firstLine="0"/>
              <w:rPr>
                <w:ins w:id="1342" w:author="Author"/>
                <w:sz w:val="20"/>
              </w:rPr>
            </w:pPr>
          </w:p>
        </w:tc>
        <w:tc>
          <w:tcPr>
            <w:tcW w:w="1170" w:type="dxa"/>
            <w:tcBorders>
              <w:top w:val="single" w:sz="4" w:space="0" w:color="auto"/>
              <w:left w:val="nil"/>
              <w:bottom w:val="single" w:sz="4" w:space="0" w:color="auto"/>
              <w:right w:val="nil"/>
            </w:tcBorders>
            <w:hideMark/>
          </w:tcPr>
          <w:p w14:paraId="3C5A30B6" w14:textId="77777777" w:rsidR="001124D9" w:rsidRDefault="001124D9">
            <w:pPr>
              <w:spacing w:after="0" w:line="256" w:lineRule="auto"/>
              <w:ind w:left="0" w:right="0" w:firstLine="0"/>
              <w:rPr>
                <w:ins w:id="1343" w:author="Author"/>
                <w:sz w:val="20"/>
              </w:rPr>
            </w:pPr>
            <w:ins w:id="1344" w:author="Author">
              <w:r>
                <w:rPr>
                  <w:sz w:val="20"/>
                </w:rPr>
                <w:t>2008</w:t>
              </w:r>
            </w:ins>
          </w:p>
        </w:tc>
        <w:tc>
          <w:tcPr>
            <w:tcW w:w="1260" w:type="dxa"/>
            <w:tcBorders>
              <w:top w:val="single" w:sz="4" w:space="0" w:color="auto"/>
              <w:left w:val="nil"/>
              <w:bottom w:val="single" w:sz="4" w:space="0" w:color="auto"/>
              <w:right w:val="nil"/>
            </w:tcBorders>
            <w:hideMark/>
          </w:tcPr>
          <w:p w14:paraId="6B0B9BDE" w14:textId="77777777" w:rsidR="001124D9" w:rsidRDefault="001124D9">
            <w:pPr>
              <w:spacing w:after="0" w:line="256" w:lineRule="auto"/>
              <w:ind w:left="0" w:right="0" w:firstLine="0"/>
              <w:rPr>
                <w:ins w:id="1345" w:author="Author"/>
                <w:sz w:val="20"/>
              </w:rPr>
            </w:pPr>
            <w:ins w:id="1346" w:author="Author">
              <w:r>
                <w:rPr>
                  <w:sz w:val="20"/>
                </w:rPr>
                <w:t>2011</w:t>
              </w:r>
            </w:ins>
          </w:p>
        </w:tc>
        <w:tc>
          <w:tcPr>
            <w:tcW w:w="1202" w:type="dxa"/>
            <w:tcBorders>
              <w:top w:val="single" w:sz="4" w:space="0" w:color="auto"/>
              <w:left w:val="nil"/>
              <w:bottom w:val="single" w:sz="4" w:space="0" w:color="auto"/>
              <w:right w:val="nil"/>
            </w:tcBorders>
            <w:hideMark/>
          </w:tcPr>
          <w:p w14:paraId="3767871D" w14:textId="77777777" w:rsidR="001124D9" w:rsidRDefault="001124D9">
            <w:pPr>
              <w:spacing w:after="0" w:line="256" w:lineRule="auto"/>
              <w:ind w:left="0" w:right="0" w:firstLine="0"/>
              <w:rPr>
                <w:ins w:id="1347" w:author="Author"/>
                <w:sz w:val="20"/>
              </w:rPr>
            </w:pPr>
            <w:ins w:id="1348" w:author="Author">
              <w:r>
                <w:rPr>
                  <w:sz w:val="20"/>
                </w:rPr>
                <w:t>2014</w:t>
              </w:r>
            </w:ins>
          </w:p>
        </w:tc>
        <w:tc>
          <w:tcPr>
            <w:tcW w:w="1339" w:type="dxa"/>
            <w:tcBorders>
              <w:top w:val="single" w:sz="4" w:space="0" w:color="auto"/>
              <w:left w:val="nil"/>
              <w:bottom w:val="single" w:sz="4" w:space="0" w:color="auto"/>
              <w:right w:val="nil"/>
            </w:tcBorders>
            <w:hideMark/>
          </w:tcPr>
          <w:p w14:paraId="19B739EE" w14:textId="77777777" w:rsidR="001124D9" w:rsidRDefault="001124D9">
            <w:pPr>
              <w:spacing w:after="0" w:line="256" w:lineRule="auto"/>
              <w:ind w:left="0" w:right="0" w:firstLine="0"/>
              <w:rPr>
                <w:ins w:id="1349" w:author="Author"/>
                <w:sz w:val="20"/>
              </w:rPr>
            </w:pPr>
            <w:ins w:id="1350" w:author="Author">
              <w:r>
                <w:rPr>
                  <w:sz w:val="20"/>
                </w:rPr>
                <w:t>2016</w:t>
              </w:r>
            </w:ins>
          </w:p>
        </w:tc>
        <w:tc>
          <w:tcPr>
            <w:tcW w:w="1360" w:type="dxa"/>
            <w:tcBorders>
              <w:top w:val="single" w:sz="4" w:space="0" w:color="auto"/>
              <w:left w:val="nil"/>
              <w:bottom w:val="single" w:sz="4" w:space="0" w:color="auto"/>
              <w:right w:val="nil"/>
            </w:tcBorders>
            <w:hideMark/>
          </w:tcPr>
          <w:p w14:paraId="2536237F" w14:textId="77777777" w:rsidR="001124D9" w:rsidRDefault="001124D9">
            <w:pPr>
              <w:spacing w:after="0" w:line="256" w:lineRule="auto"/>
              <w:ind w:left="0" w:right="0" w:firstLine="0"/>
              <w:rPr>
                <w:ins w:id="1351" w:author="Author"/>
                <w:sz w:val="20"/>
              </w:rPr>
            </w:pPr>
            <w:ins w:id="1352" w:author="Author">
              <w:r>
                <w:rPr>
                  <w:sz w:val="20"/>
                </w:rPr>
                <w:t>Absolute Change</w:t>
              </w:r>
            </w:ins>
          </w:p>
        </w:tc>
        <w:tc>
          <w:tcPr>
            <w:tcW w:w="1352" w:type="dxa"/>
            <w:tcBorders>
              <w:top w:val="single" w:sz="4" w:space="0" w:color="auto"/>
              <w:left w:val="nil"/>
              <w:bottom w:val="single" w:sz="4" w:space="0" w:color="auto"/>
              <w:right w:val="nil"/>
            </w:tcBorders>
            <w:hideMark/>
          </w:tcPr>
          <w:p w14:paraId="28FC9648" w14:textId="77777777" w:rsidR="001124D9" w:rsidRDefault="001124D9">
            <w:pPr>
              <w:spacing w:after="0" w:line="256" w:lineRule="auto"/>
              <w:ind w:left="0" w:right="0" w:firstLine="0"/>
              <w:rPr>
                <w:ins w:id="1353" w:author="Author"/>
                <w:sz w:val="20"/>
              </w:rPr>
            </w:pPr>
            <w:ins w:id="1354" w:author="Author">
              <w:r>
                <w:rPr>
                  <w:sz w:val="20"/>
                </w:rPr>
                <w:t>% Change</w:t>
              </w:r>
            </w:ins>
          </w:p>
        </w:tc>
      </w:tr>
      <w:tr w:rsidR="001124D9" w14:paraId="14B375CA" w14:textId="77777777" w:rsidTr="001124D9">
        <w:trPr>
          <w:trHeight w:val="258"/>
          <w:ins w:id="1355" w:author="Author"/>
        </w:trPr>
        <w:tc>
          <w:tcPr>
            <w:tcW w:w="2065" w:type="dxa"/>
            <w:tcBorders>
              <w:top w:val="single" w:sz="4" w:space="0" w:color="auto"/>
              <w:left w:val="nil"/>
              <w:bottom w:val="nil"/>
              <w:right w:val="nil"/>
            </w:tcBorders>
            <w:hideMark/>
          </w:tcPr>
          <w:p w14:paraId="03B8571A" w14:textId="77777777" w:rsidR="001124D9" w:rsidRDefault="001124D9">
            <w:pPr>
              <w:spacing w:after="0" w:line="256" w:lineRule="auto"/>
              <w:ind w:left="0" w:right="0" w:firstLine="0"/>
              <w:rPr>
                <w:ins w:id="1356" w:author="Author"/>
                <w:sz w:val="20"/>
              </w:rPr>
            </w:pPr>
            <w:ins w:id="1357" w:author="Author">
              <w:r>
                <w:rPr>
                  <w:sz w:val="20"/>
                </w:rPr>
                <w:t>Age, years</w:t>
              </w:r>
            </w:ins>
          </w:p>
        </w:tc>
        <w:tc>
          <w:tcPr>
            <w:tcW w:w="1170" w:type="dxa"/>
            <w:tcBorders>
              <w:top w:val="single" w:sz="4" w:space="0" w:color="auto"/>
              <w:left w:val="nil"/>
              <w:bottom w:val="nil"/>
              <w:right w:val="nil"/>
            </w:tcBorders>
          </w:tcPr>
          <w:p w14:paraId="51F24142" w14:textId="77777777" w:rsidR="001124D9" w:rsidRDefault="001124D9">
            <w:pPr>
              <w:spacing w:after="0" w:line="256" w:lineRule="auto"/>
              <w:ind w:left="0" w:right="0" w:firstLine="0"/>
              <w:rPr>
                <w:ins w:id="1358" w:author="Author"/>
                <w:sz w:val="20"/>
              </w:rPr>
            </w:pPr>
          </w:p>
        </w:tc>
        <w:tc>
          <w:tcPr>
            <w:tcW w:w="1260" w:type="dxa"/>
            <w:tcBorders>
              <w:top w:val="single" w:sz="4" w:space="0" w:color="auto"/>
              <w:left w:val="nil"/>
              <w:bottom w:val="nil"/>
              <w:right w:val="nil"/>
            </w:tcBorders>
          </w:tcPr>
          <w:p w14:paraId="55BE5F63" w14:textId="77777777" w:rsidR="001124D9" w:rsidRDefault="001124D9">
            <w:pPr>
              <w:spacing w:after="0" w:line="256" w:lineRule="auto"/>
              <w:ind w:left="0" w:right="0" w:firstLine="0"/>
              <w:rPr>
                <w:ins w:id="1359" w:author="Author"/>
                <w:sz w:val="20"/>
              </w:rPr>
            </w:pPr>
          </w:p>
        </w:tc>
        <w:tc>
          <w:tcPr>
            <w:tcW w:w="1202" w:type="dxa"/>
            <w:tcBorders>
              <w:top w:val="single" w:sz="4" w:space="0" w:color="auto"/>
              <w:left w:val="nil"/>
              <w:bottom w:val="nil"/>
              <w:right w:val="nil"/>
            </w:tcBorders>
          </w:tcPr>
          <w:p w14:paraId="035E2DB6" w14:textId="77777777" w:rsidR="001124D9" w:rsidRDefault="001124D9">
            <w:pPr>
              <w:spacing w:after="0" w:line="256" w:lineRule="auto"/>
              <w:ind w:left="0" w:right="0" w:firstLine="0"/>
              <w:rPr>
                <w:ins w:id="1360" w:author="Author"/>
                <w:sz w:val="20"/>
              </w:rPr>
            </w:pPr>
          </w:p>
        </w:tc>
        <w:tc>
          <w:tcPr>
            <w:tcW w:w="1339" w:type="dxa"/>
            <w:tcBorders>
              <w:top w:val="single" w:sz="4" w:space="0" w:color="auto"/>
              <w:left w:val="nil"/>
              <w:bottom w:val="nil"/>
              <w:right w:val="nil"/>
            </w:tcBorders>
          </w:tcPr>
          <w:p w14:paraId="4F0C634D" w14:textId="77777777" w:rsidR="001124D9" w:rsidRDefault="001124D9">
            <w:pPr>
              <w:spacing w:after="0" w:line="256" w:lineRule="auto"/>
              <w:ind w:left="0" w:right="0" w:firstLine="0"/>
              <w:rPr>
                <w:ins w:id="1361" w:author="Author"/>
                <w:sz w:val="20"/>
              </w:rPr>
            </w:pPr>
          </w:p>
        </w:tc>
        <w:tc>
          <w:tcPr>
            <w:tcW w:w="1360" w:type="dxa"/>
            <w:tcBorders>
              <w:top w:val="single" w:sz="4" w:space="0" w:color="auto"/>
              <w:left w:val="nil"/>
              <w:bottom w:val="nil"/>
              <w:right w:val="nil"/>
            </w:tcBorders>
          </w:tcPr>
          <w:p w14:paraId="294A660D" w14:textId="77777777" w:rsidR="001124D9" w:rsidRDefault="001124D9">
            <w:pPr>
              <w:spacing w:after="0" w:line="256" w:lineRule="auto"/>
              <w:ind w:left="0" w:right="0" w:firstLine="0"/>
              <w:rPr>
                <w:ins w:id="1362" w:author="Author"/>
                <w:sz w:val="20"/>
              </w:rPr>
            </w:pPr>
          </w:p>
        </w:tc>
        <w:tc>
          <w:tcPr>
            <w:tcW w:w="1352" w:type="dxa"/>
            <w:tcBorders>
              <w:top w:val="single" w:sz="4" w:space="0" w:color="auto"/>
              <w:left w:val="nil"/>
              <w:bottom w:val="nil"/>
              <w:right w:val="nil"/>
            </w:tcBorders>
          </w:tcPr>
          <w:p w14:paraId="2639DBD6" w14:textId="77777777" w:rsidR="001124D9" w:rsidRDefault="001124D9">
            <w:pPr>
              <w:spacing w:after="0" w:line="256" w:lineRule="auto"/>
              <w:ind w:left="0" w:right="0" w:firstLine="0"/>
              <w:rPr>
                <w:ins w:id="1363" w:author="Author"/>
                <w:sz w:val="20"/>
              </w:rPr>
            </w:pPr>
          </w:p>
        </w:tc>
      </w:tr>
      <w:tr w:rsidR="001124D9" w14:paraId="73EC2111" w14:textId="77777777" w:rsidTr="001124D9">
        <w:trPr>
          <w:trHeight w:val="258"/>
          <w:ins w:id="1364" w:author="Author"/>
        </w:trPr>
        <w:tc>
          <w:tcPr>
            <w:tcW w:w="2065" w:type="dxa"/>
            <w:tcBorders>
              <w:top w:val="nil"/>
              <w:left w:val="nil"/>
              <w:bottom w:val="nil"/>
              <w:right w:val="nil"/>
            </w:tcBorders>
            <w:hideMark/>
          </w:tcPr>
          <w:p w14:paraId="43BA8014" w14:textId="77777777" w:rsidR="001124D9" w:rsidRDefault="001124D9">
            <w:pPr>
              <w:spacing w:after="0" w:line="256" w:lineRule="auto"/>
              <w:ind w:left="0" w:right="0" w:firstLine="0"/>
              <w:rPr>
                <w:ins w:id="1365" w:author="Author"/>
                <w:sz w:val="20"/>
              </w:rPr>
            </w:pPr>
            <w:ins w:id="1366" w:author="Author">
              <w:r>
                <w:rPr>
                  <w:sz w:val="20"/>
                </w:rPr>
                <w:t xml:space="preserve">   18-29</w:t>
              </w:r>
            </w:ins>
          </w:p>
        </w:tc>
        <w:tc>
          <w:tcPr>
            <w:tcW w:w="1170" w:type="dxa"/>
            <w:tcBorders>
              <w:top w:val="nil"/>
              <w:left w:val="nil"/>
              <w:bottom w:val="nil"/>
              <w:right w:val="nil"/>
            </w:tcBorders>
          </w:tcPr>
          <w:p w14:paraId="64D053DC" w14:textId="77777777" w:rsidR="001124D9" w:rsidRDefault="001124D9">
            <w:pPr>
              <w:spacing w:after="0" w:line="256" w:lineRule="auto"/>
              <w:ind w:left="0" w:right="0" w:firstLine="0"/>
              <w:rPr>
                <w:ins w:id="1367" w:author="Author"/>
                <w:sz w:val="20"/>
              </w:rPr>
            </w:pPr>
          </w:p>
        </w:tc>
        <w:tc>
          <w:tcPr>
            <w:tcW w:w="1260" w:type="dxa"/>
            <w:tcBorders>
              <w:top w:val="nil"/>
              <w:left w:val="nil"/>
              <w:bottom w:val="nil"/>
              <w:right w:val="nil"/>
            </w:tcBorders>
          </w:tcPr>
          <w:p w14:paraId="272DFB89" w14:textId="77777777" w:rsidR="001124D9" w:rsidRDefault="001124D9">
            <w:pPr>
              <w:spacing w:after="0" w:line="256" w:lineRule="auto"/>
              <w:ind w:left="0" w:right="0" w:firstLine="0"/>
              <w:rPr>
                <w:ins w:id="1368" w:author="Author"/>
                <w:sz w:val="20"/>
              </w:rPr>
            </w:pPr>
          </w:p>
        </w:tc>
        <w:tc>
          <w:tcPr>
            <w:tcW w:w="1202" w:type="dxa"/>
            <w:tcBorders>
              <w:top w:val="nil"/>
              <w:left w:val="nil"/>
              <w:bottom w:val="nil"/>
              <w:right w:val="nil"/>
            </w:tcBorders>
          </w:tcPr>
          <w:p w14:paraId="2A177DBA" w14:textId="77777777" w:rsidR="001124D9" w:rsidRDefault="001124D9">
            <w:pPr>
              <w:spacing w:after="0" w:line="256" w:lineRule="auto"/>
              <w:ind w:left="0" w:right="0" w:firstLine="0"/>
              <w:rPr>
                <w:ins w:id="1369" w:author="Author"/>
                <w:sz w:val="20"/>
              </w:rPr>
            </w:pPr>
          </w:p>
        </w:tc>
        <w:tc>
          <w:tcPr>
            <w:tcW w:w="1339" w:type="dxa"/>
            <w:tcBorders>
              <w:top w:val="nil"/>
              <w:left w:val="nil"/>
              <w:bottom w:val="nil"/>
              <w:right w:val="nil"/>
            </w:tcBorders>
          </w:tcPr>
          <w:p w14:paraId="623F22EF" w14:textId="77777777" w:rsidR="001124D9" w:rsidRDefault="001124D9">
            <w:pPr>
              <w:spacing w:after="0" w:line="256" w:lineRule="auto"/>
              <w:ind w:left="0" w:right="0" w:firstLine="0"/>
              <w:rPr>
                <w:ins w:id="1370" w:author="Author"/>
                <w:sz w:val="20"/>
              </w:rPr>
            </w:pPr>
          </w:p>
        </w:tc>
        <w:tc>
          <w:tcPr>
            <w:tcW w:w="1360" w:type="dxa"/>
            <w:tcBorders>
              <w:top w:val="nil"/>
              <w:left w:val="nil"/>
              <w:bottom w:val="nil"/>
              <w:right w:val="nil"/>
            </w:tcBorders>
          </w:tcPr>
          <w:p w14:paraId="2B2C06EA" w14:textId="77777777" w:rsidR="001124D9" w:rsidRDefault="001124D9">
            <w:pPr>
              <w:spacing w:after="0" w:line="256" w:lineRule="auto"/>
              <w:ind w:left="0" w:right="0" w:firstLine="0"/>
              <w:rPr>
                <w:ins w:id="1371" w:author="Author"/>
                <w:sz w:val="20"/>
              </w:rPr>
            </w:pPr>
          </w:p>
        </w:tc>
        <w:tc>
          <w:tcPr>
            <w:tcW w:w="1352" w:type="dxa"/>
            <w:tcBorders>
              <w:top w:val="nil"/>
              <w:left w:val="nil"/>
              <w:bottom w:val="nil"/>
              <w:right w:val="nil"/>
            </w:tcBorders>
          </w:tcPr>
          <w:p w14:paraId="5311FB8D" w14:textId="77777777" w:rsidR="001124D9" w:rsidRDefault="001124D9">
            <w:pPr>
              <w:spacing w:after="0" w:line="256" w:lineRule="auto"/>
              <w:ind w:left="0" w:right="0" w:firstLine="0"/>
              <w:rPr>
                <w:ins w:id="1372" w:author="Author"/>
                <w:sz w:val="20"/>
              </w:rPr>
            </w:pPr>
          </w:p>
        </w:tc>
      </w:tr>
      <w:tr w:rsidR="001124D9" w14:paraId="3688D143" w14:textId="77777777" w:rsidTr="001124D9">
        <w:trPr>
          <w:trHeight w:val="258"/>
          <w:ins w:id="1373" w:author="Author"/>
        </w:trPr>
        <w:tc>
          <w:tcPr>
            <w:tcW w:w="2065" w:type="dxa"/>
            <w:tcBorders>
              <w:top w:val="nil"/>
              <w:left w:val="nil"/>
              <w:bottom w:val="nil"/>
              <w:right w:val="nil"/>
            </w:tcBorders>
            <w:hideMark/>
          </w:tcPr>
          <w:p w14:paraId="44BD8901" w14:textId="77777777" w:rsidR="001124D9" w:rsidRDefault="001124D9">
            <w:pPr>
              <w:spacing w:after="0" w:line="256" w:lineRule="auto"/>
              <w:ind w:left="0" w:right="0" w:firstLine="0"/>
              <w:rPr>
                <w:ins w:id="1374" w:author="Author"/>
                <w:sz w:val="20"/>
              </w:rPr>
            </w:pPr>
            <w:ins w:id="1375" w:author="Author">
              <w:r>
                <w:rPr>
                  <w:sz w:val="20"/>
                </w:rPr>
                <w:t xml:space="preserve">   30-44</w:t>
              </w:r>
            </w:ins>
          </w:p>
        </w:tc>
        <w:tc>
          <w:tcPr>
            <w:tcW w:w="1170" w:type="dxa"/>
            <w:tcBorders>
              <w:top w:val="nil"/>
              <w:left w:val="nil"/>
              <w:bottom w:val="nil"/>
              <w:right w:val="nil"/>
            </w:tcBorders>
          </w:tcPr>
          <w:p w14:paraId="363DC0B5" w14:textId="77777777" w:rsidR="001124D9" w:rsidRDefault="001124D9">
            <w:pPr>
              <w:spacing w:after="0" w:line="256" w:lineRule="auto"/>
              <w:ind w:left="0" w:right="0" w:firstLine="0"/>
              <w:rPr>
                <w:ins w:id="1376" w:author="Author"/>
                <w:sz w:val="20"/>
              </w:rPr>
            </w:pPr>
          </w:p>
        </w:tc>
        <w:tc>
          <w:tcPr>
            <w:tcW w:w="1260" w:type="dxa"/>
            <w:tcBorders>
              <w:top w:val="nil"/>
              <w:left w:val="nil"/>
              <w:bottom w:val="nil"/>
              <w:right w:val="nil"/>
            </w:tcBorders>
          </w:tcPr>
          <w:p w14:paraId="7A16B552" w14:textId="77777777" w:rsidR="001124D9" w:rsidRDefault="001124D9">
            <w:pPr>
              <w:spacing w:after="0" w:line="256" w:lineRule="auto"/>
              <w:ind w:left="0" w:right="0" w:firstLine="0"/>
              <w:rPr>
                <w:ins w:id="1377" w:author="Author"/>
                <w:sz w:val="20"/>
              </w:rPr>
            </w:pPr>
          </w:p>
        </w:tc>
        <w:tc>
          <w:tcPr>
            <w:tcW w:w="1202" w:type="dxa"/>
            <w:tcBorders>
              <w:top w:val="nil"/>
              <w:left w:val="nil"/>
              <w:bottom w:val="nil"/>
              <w:right w:val="nil"/>
            </w:tcBorders>
          </w:tcPr>
          <w:p w14:paraId="5436F543" w14:textId="77777777" w:rsidR="001124D9" w:rsidRDefault="001124D9">
            <w:pPr>
              <w:spacing w:after="0" w:line="256" w:lineRule="auto"/>
              <w:ind w:left="0" w:right="0" w:firstLine="0"/>
              <w:rPr>
                <w:ins w:id="1378" w:author="Author"/>
                <w:sz w:val="20"/>
              </w:rPr>
            </w:pPr>
          </w:p>
        </w:tc>
        <w:tc>
          <w:tcPr>
            <w:tcW w:w="1339" w:type="dxa"/>
            <w:tcBorders>
              <w:top w:val="nil"/>
              <w:left w:val="nil"/>
              <w:bottom w:val="nil"/>
              <w:right w:val="nil"/>
            </w:tcBorders>
          </w:tcPr>
          <w:p w14:paraId="5B6BE986" w14:textId="77777777" w:rsidR="001124D9" w:rsidRDefault="001124D9">
            <w:pPr>
              <w:spacing w:after="0" w:line="256" w:lineRule="auto"/>
              <w:ind w:left="0" w:right="0" w:firstLine="0"/>
              <w:rPr>
                <w:ins w:id="1379" w:author="Author"/>
                <w:sz w:val="20"/>
              </w:rPr>
            </w:pPr>
          </w:p>
        </w:tc>
        <w:tc>
          <w:tcPr>
            <w:tcW w:w="1360" w:type="dxa"/>
            <w:tcBorders>
              <w:top w:val="nil"/>
              <w:left w:val="nil"/>
              <w:bottom w:val="nil"/>
              <w:right w:val="nil"/>
            </w:tcBorders>
          </w:tcPr>
          <w:p w14:paraId="55EA9FE2" w14:textId="77777777" w:rsidR="001124D9" w:rsidRDefault="001124D9">
            <w:pPr>
              <w:spacing w:after="0" w:line="256" w:lineRule="auto"/>
              <w:ind w:left="0" w:right="0" w:firstLine="0"/>
              <w:rPr>
                <w:ins w:id="1380" w:author="Author"/>
                <w:sz w:val="20"/>
              </w:rPr>
            </w:pPr>
          </w:p>
        </w:tc>
        <w:tc>
          <w:tcPr>
            <w:tcW w:w="1352" w:type="dxa"/>
            <w:tcBorders>
              <w:top w:val="nil"/>
              <w:left w:val="nil"/>
              <w:bottom w:val="nil"/>
              <w:right w:val="nil"/>
            </w:tcBorders>
          </w:tcPr>
          <w:p w14:paraId="250471A7" w14:textId="77777777" w:rsidR="001124D9" w:rsidRDefault="001124D9">
            <w:pPr>
              <w:spacing w:after="0" w:line="256" w:lineRule="auto"/>
              <w:ind w:left="0" w:right="0" w:firstLine="0"/>
              <w:rPr>
                <w:ins w:id="1381" w:author="Author"/>
                <w:sz w:val="20"/>
              </w:rPr>
            </w:pPr>
          </w:p>
        </w:tc>
      </w:tr>
      <w:tr w:rsidR="001124D9" w14:paraId="31F1697A" w14:textId="77777777" w:rsidTr="001124D9">
        <w:trPr>
          <w:trHeight w:val="258"/>
          <w:ins w:id="1382" w:author="Author"/>
        </w:trPr>
        <w:tc>
          <w:tcPr>
            <w:tcW w:w="2065" w:type="dxa"/>
            <w:tcBorders>
              <w:top w:val="nil"/>
              <w:left w:val="nil"/>
              <w:bottom w:val="nil"/>
              <w:right w:val="nil"/>
            </w:tcBorders>
            <w:hideMark/>
          </w:tcPr>
          <w:p w14:paraId="39D0B6A8" w14:textId="77777777" w:rsidR="001124D9" w:rsidRDefault="001124D9">
            <w:pPr>
              <w:spacing w:after="0" w:line="256" w:lineRule="auto"/>
              <w:ind w:left="0" w:right="0" w:firstLine="0"/>
              <w:rPr>
                <w:ins w:id="1383" w:author="Author"/>
                <w:sz w:val="20"/>
              </w:rPr>
            </w:pPr>
            <w:ins w:id="1384" w:author="Author">
              <w:r>
                <w:rPr>
                  <w:sz w:val="20"/>
                </w:rPr>
                <w:t xml:space="preserve">   45-64</w:t>
              </w:r>
            </w:ins>
          </w:p>
        </w:tc>
        <w:tc>
          <w:tcPr>
            <w:tcW w:w="1170" w:type="dxa"/>
            <w:tcBorders>
              <w:top w:val="nil"/>
              <w:left w:val="nil"/>
              <w:bottom w:val="nil"/>
              <w:right w:val="nil"/>
            </w:tcBorders>
          </w:tcPr>
          <w:p w14:paraId="16FC112B" w14:textId="77777777" w:rsidR="001124D9" w:rsidRDefault="001124D9">
            <w:pPr>
              <w:spacing w:after="0" w:line="256" w:lineRule="auto"/>
              <w:ind w:left="0" w:right="0" w:firstLine="0"/>
              <w:rPr>
                <w:ins w:id="1385" w:author="Author"/>
                <w:sz w:val="20"/>
              </w:rPr>
            </w:pPr>
          </w:p>
        </w:tc>
        <w:tc>
          <w:tcPr>
            <w:tcW w:w="1260" w:type="dxa"/>
            <w:tcBorders>
              <w:top w:val="nil"/>
              <w:left w:val="nil"/>
              <w:bottom w:val="nil"/>
              <w:right w:val="nil"/>
            </w:tcBorders>
          </w:tcPr>
          <w:p w14:paraId="5F2B52B2" w14:textId="77777777" w:rsidR="001124D9" w:rsidRDefault="001124D9">
            <w:pPr>
              <w:spacing w:after="0" w:line="256" w:lineRule="auto"/>
              <w:ind w:left="0" w:right="0" w:firstLine="0"/>
              <w:rPr>
                <w:ins w:id="1386" w:author="Author"/>
                <w:sz w:val="20"/>
              </w:rPr>
            </w:pPr>
          </w:p>
        </w:tc>
        <w:tc>
          <w:tcPr>
            <w:tcW w:w="1202" w:type="dxa"/>
            <w:tcBorders>
              <w:top w:val="nil"/>
              <w:left w:val="nil"/>
              <w:bottom w:val="nil"/>
              <w:right w:val="nil"/>
            </w:tcBorders>
          </w:tcPr>
          <w:p w14:paraId="1C1059B9" w14:textId="77777777" w:rsidR="001124D9" w:rsidRDefault="001124D9">
            <w:pPr>
              <w:spacing w:after="0" w:line="256" w:lineRule="auto"/>
              <w:ind w:left="0" w:right="0" w:firstLine="0"/>
              <w:rPr>
                <w:ins w:id="1387" w:author="Author"/>
                <w:sz w:val="20"/>
              </w:rPr>
            </w:pPr>
          </w:p>
        </w:tc>
        <w:tc>
          <w:tcPr>
            <w:tcW w:w="1339" w:type="dxa"/>
            <w:tcBorders>
              <w:top w:val="nil"/>
              <w:left w:val="nil"/>
              <w:bottom w:val="nil"/>
              <w:right w:val="nil"/>
            </w:tcBorders>
          </w:tcPr>
          <w:p w14:paraId="3A4EC6A1" w14:textId="77777777" w:rsidR="001124D9" w:rsidRDefault="001124D9">
            <w:pPr>
              <w:spacing w:after="0" w:line="256" w:lineRule="auto"/>
              <w:ind w:left="0" w:right="0" w:firstLine="0"/>
              <w:rPr>
                <w:ins w:id="1388" w:author="Author"/>
                <w:sz w:val="20"/>
              </w:rPr>
            </w:pPr>
          </w:p>
        </w:tc>
        <w:tc>
          <w:tcPr>
            <w:tcW w:w="1360" w:type="dxa"/>
            <w:tcBorders>
              <w:top w:val="nil"/>
              <w:left w:val="nil"/>
              <w:bottom w:val="nil"/>
              <w:right w:val="nil"/>
            </w:tcBorders>
          </w:tcPr>
          <w:p w14:paraId="7B26DFB5" w14:textId="77777777" w:rsidR="001124D9" w:rsidRDefault="001124D9">
            <w:pPr>
              <w:spacing w:after="0" w:line="256" w:lineRule="auto"/>
              <w:ind w:left="0" w:right="0" w:firstLine="0"/>
              <w:rPr>
                <w:ins w:id="1389" w:author="Author"/>
                <w:sz w:val="20"/>
              </w:rPr>
            </w:pPr>
          </w:p>
        </w:tc>
        <w:tc>
          <w:tcPr>
            <w:tcW w:w="1352" w:type="dxa"/>
            <w:tcBorders>
              <w:top w:val="nil"/>
              <w:left w:val="nil"/>
              <w:bottom w:val="nil"/>
              <w:right w:val="nil"/>
            </w:tcBorders>
          </w:tcPr>
          <w:p w14:paraId="1D611F10" w14:textId="77777777" w:rsidR="001124D9" w:rsidRDefault="001124D9">
            <w:pPr>
              <w:spacing w:after="0" w:line="256" w:lineRule="auto"/>
              <w:ind w:left="0" w:right="0" w:firstLine="0"/>
              <w:rPr>
                <w:ins w:id="1390" w:author="Author"/>
                <w:sz w:val="20"/>
              </w:rPr>
            </w:pPr>
          </w:p>
        </w:tc>
      </w:tr>
      <w:tr w:rsidR="001124D9" w14:paraId="484C3B62" w14:textId="77777777" w:rsidTr="001124D9">
        <w:trPr>
          <w:trHeight w:val="274"/>
          <w:ins w:id="1391" w:author="Author"/>
        </w:trPr>
        <w:tc>
          <w:tcPr>
            <w:tcW w:w="2065" w:type="dxa"/>
            <w:tcBorders>
              <w:top w:val="nil"/>
              <w:left w:val="nil"/>
              <w:bottom w:val="nil"/>
              <w:right w:val="nil"/>
            </w:tcBorders>
            <w:hideMark/>
          </w:tcPr>
          <w:p w14:paraId="15683DCC" w14:textId="77777777" w:rsidR="001124D9" w:rsidRDefault="001124D9">
            <w:pPr>
              <w:spacing w:after="0" w:line="256" w:lineRule="auto"/>
              <w:ind w:left="0" w:right="0" w:firstLine="0"/>
              <w:rPr>
                <w:ins w:id="1392" w:author="Author"/>
                <w:sz w:val="20"/>
              </w:rPr>
            </w:pPr>
            <w:ins w:id="1393" w:author="Author">
              <w:r>
                <w:rPr>
                  <w:sz w:val="20"/>
                </w:rPr>
                <w:t xml:space="preserve">   64-74</w:t>
              </w:r>
            </w:ins>
          </w:p>
        </w:tc>
        <w:tc>
          <w:tcPr>
            <w:tcW w:w="1170" w:type="dxa"/>
            <w:tcBorders>
              <w:top w:val="nil"/>
              <w:left w:val="nil"/>
              <w:bottom w:val="nil"/>
              <w:right w:val="nil"/>
            </w:tcBorders>
          </w:tcPr>
          <w:p w14:paraId="5B1771BB" w14:textId="77777777" w:rsidR="001124D9" w:rsidRDefault="001124D9">
            <w:pPr>
              <w:spacing w:after="0" w:line="256" w:lineRule="auto"/>
              <w:ind w:left="0" w:right="0" w:firstLine="0"/>
              <w:rPr>
                <w:ins w:id="1394" w:author="Author"/>
                <w:sz w:val="20"/>
              </w:rPr>
            </w:pPr>
          </w:p>
        </w:tc>
        <w:tc>
          <w:tcPr>
            <w:tcW w:w="1260" w:type="dxa"/>
            <w:tcBorders>
              <w:top w:val="nil"/>
              <w:left w:val="nil"/>
              <w:bottom w:val="nil"/>
              <w:right w:val="nil"/>
            </w:tcBorders>
          </w:tcPr>
          <w:p w14:paraId="2D72FCBC" w14:textId="77777777" w:rsidR="001124D9" w:rsidRDefault="001124D9">
            <w:pPr>
              <w:spacing w:after="0" w:line="256" w:lineRule="auto"/>
              <w:ind w:left="0" w:right="0" w:firstLine="0"/>
              <w:rPr>
                <w:ins w:id="1395" w:author="Author"/>
                <w:sz w:val="20"/>
              </w:rPr>
            </w:pPr>
          </w:p>
        </w:tc>
        <w:tc>
          <w:tcPr>
            <w:tcW w:w="1202" w:type="dxa"/>
            <w:tcBorders>
              <w:top w:val="nil"/>
              <w:left w:val="nil"/>
              <w:bottom w:val="nil"/>
              <w:right w:val="nil"/>
            </w:tcBorders>
          </w:tcPr>
          <w:p w14:paraId="2F567E0E" w14:textId="77777777" w:rsidR="001124D9" w:rsidRDefault="001124D9">
            <w:pPr>
              <w:spacing w:after="0" w:line="256" w:lineRule="auto"/>
              <w:ind w:left="0" w:right="0" w:firstLine="0"/>
              <w:rPr>
                <w:ins w:id="1396" w:author="Author"/>
                <w:sz w:val="20"/>
              </w:rPr>
            </w:pPr>
          </w:p>
        </w:tc>
        <w:tc>
          <w:tcPr>
            <w:tcW w:w="1339" w:type="dxa"/>
            <w:tcBorders>
              <w:top w:val="nil"/>
              <w:left w:val="nil"/>
              <w:bottom w:val="nil"/>
              <w:right w:val="nil"/>
            </w:tcBorders>
          </w:tcPr>
          <w:p w14:paraId="242EBD0C" w14:textId="77777777" w:rsidR="001124D9" w:rsidRDefault="001124D9">
            <w:pPr>
              <w:spacing w:after="0" w:line="256" w:lineRule="auto"/>
              <w:ind w:left="0" w:right="0" w:firstLine="0"/>
              <w:rPr>
                <w:ins w:id="1397" w:author="Author"/>
                <w:sz w:val="20"/>
              </w:rPr>
            </w:pPr>
          </w:p>
        </w:tc>
        <w:tc>
          <w:tcPr>
            <w:tcW w:w="1360" w:type="dxa"/>
            <w:tcBorders>
              <w:top w:val="nil"/>
              <w:left w:val="nil"/>
              <w:bottom w:val="nil"/>
              <w:right w:val="nil"/>
            </w:tcBorders>
          </w:tcPr>
          <w:p w14:paraId="301746A8" w14:textId="77777777" w:rsidR="001124D9" w:rsidRDefault="001124D9">
            <w:pPr>
              <w:spacing w:after="0" w:line="256" w:lineRule="auto"/>
              <w:ind w:left="0" w:right="0" w:firstLine="0"/>
              <w:rPr>
                <w:ins w:id="1398" w:author="Author"/>
                <w:sz w:val="20"/>
              </w:rPr>
            </w:pPr>
          </w:p>
        </w:tc>
        <w:tc>
          <w:tcPr>
            <w:tcW w:w="1352" w:type="dxa"/>
            <w:tcBorders>
              <w:top w:val="nil"/>
              <w:left w:val="nil"/>
              <w:bottom w:val="nil"/>
              <w:right w:val="nil"/>
            </w:tcBorders>
          </w:tcPr>
          <w:p w14:paraId="07FE77F2" w14:textId="77777777" w:rsidR="001124D9" w:rsidRDefault="001124D9">
            <w:pPr>
              <w:spacing w:after="0" w:line="256" w:lineRule="auto"/>
              <w:ind w:left="0" w:right="0" w:firstLine="0"/>
              <w:rPr>
                <w:ins w:id="1399" w:author="Author"/>
                <w:sz w:val="20"/>
              </w:rPr>
            </w:pPr>
          </w:p>
        </w:tc>
      </w:tr>
      <w:tr w:rsidR="001124D9" w14:paraId="3CCA8D0E" w14:textId="77777777" w:rsidTr="001124D9">
        <w:trPr>
          <w:trHeight w:val="258"/>
          <w:ins w:id="1400" w:author="Author"/>
        </w:trPr>
        <w:tc>
          <w:tcPr>
            <w:tcW w:w="2065" w:type="dxa"/>
            <w:tcBorders>
              <w:top w:val="nil"/>
              <w:left w:val="nil"/>
              <w:bottom w:val="nil"/>
              <w:right w:val="nil"/>
            </w:tcBorders>
            <w:hideMark/>
          </w:tcPr>
          <w:p w14:paraId="2F8EE87B" w14:textId="77777777" w:rsidR="001124D9" w:rsidRDefault="001124D9">
            <w:pPr>
              <w:spacing w:after="0" w:line="256" w:lineRule="auto"/>
              <w:ind w:left="0" w:right="0" w:firstLine="0"/>
              <w:rPr>
                <w:ins w:id="1401" w:author="Author"/>
                <w:sz w:val="20"/>
              </w:rPr>
            </w:pPr>
            <w:ins w:id="1402" w:author="Author">
              <w:r>
                <w:rPr>
                  <w:sz w:val="20"/>
                </w:rPr>
                <w:t xml:space="preserve">   75+</w:t>
              </w:r>
            </w:ins>
          </w:p>
        </w:tc>
        <w:tc>
          <w:tcPr>
            <w:tcW w:w="1170" w:type="dxa"/>
            <w:tcBorders>
              <w:top w:val="nil"/>
              <w:left w:val="nil"/>
              <w:bottom w:val="nil"/>
              <w:right w:val="nil"/>
            </w:tcBorders>
          </w:tcPr>
          <w:p w14:paraId="18799446" w14:textId="77777777" w:rsidR="001124D9" w:rsidRDefault="001124D9">
            <w:pPr>
              <w:spacing w:after="0" w:line="256" w:lineRule="auto"/>
              <w:ind w:left="0" w:right="0" w:firstLine="0"/>
              <w:rPr>
                <w:ins w:id="1403" w:author="Author"/>
                <w:sz w:val="20"/>
              </w:rPr>
            </w:pPr>
          </w:p>
        </w:tc>
        <w:tc>
          <w:tcPr>
            <w:tcW w:w="1260" w:type="dxa"/>
            <w:tcBorders>
              <w:top w:val="nil"/>
              <w:left w:val="nil"/>
              <w:bottom w:val="nil"/>
              <w:right w:val="nil"/>
            </w:tcBorders>
          </w:tcPr>
          <w:p w14:paraId="0B39EFE4" w14:textId="77777777" w:rsidR="001124D9" w:rsidRDefault="001124D9">
            <w:pPr>
              <w:spacing w:after="0" w:line="256" w:lineRule="auto"/>
              <w:ind w:left="0" w:right="0" w:firstLine="0"/>
              <w:rPr>
                <w:ins w:id="1404" w:author="Author"/>
                <w:sz w:val="20"/>
              </w:rPr>
            </w:pPr>
          </w:p>
        </w:tc>
        <w:tc>
          <w:tcPr>
            <w:tcW w:w="1202" w:type="dxa"/>
            <w:tcBorders>
              <w:top w:val="nil"/>
              <w:left w:val="nil"/>
              <w:bottom w:val="nil"/>
              <w:right w:val="nil"/>
            </w:tcBorders>
          </w:tcPr>
          <w:p w14:paraId="48B4A29E" w14:textId="77777777" w:rsidR="001124D9" w:rsidRDefault="001124D9">
            <w:pPr>
              <w:spacing w:after="0" w:line="256" w:lineRule="auto"/>
              <w:ind w:left="0" w:right="0" w:firstLine="0"/>
              <w:rPr>
                <w:ins w:id="1405" w:author="Author"/>
                <w:sz w:val="20"/>
              </w:rPr>
            </w:pPr>
          </w:p>
        </w:tc>
        <w:tc>
          <w:tcPr>
            <w:tcW w:w="1339" w:type="dxa"/>
            <w:tcBorders>
              <w:top w:val="nil"/>
              <w:left w:val="nil"/>
              <w:bottom w:val="nil"/>
              <w:right w:val="nil"/>
            </w:tcBorders>
          </w:tcPr>
          <w:p w14:paraId="54CF685B" w14:textId="77777777" w:rsidR="001124D9" w:rsidRDefault="001124D9">
            <w:pPr>
              <w:spacing w:after="0" w:line="256" w:lineRule="auto"/>
              <w:ind w:left="0" w:right="0" w:firstLine="0"/>
              <w:rPr>
                <w:ins w:id="1406" w:author="Author"/>
                <w:sz w:val="20"/>
              </w:rPr>
            </w:pPr>
          </w:p>
        </w:tc>
        <w:tc>
          <w:tcPr>
            <w:tcW w:w="1360" w:type="dxa"/>
            <w:tcBorders>
              <w:top w:val="nil"/>
              <w:left w:val="nil"/>
              <w:bottom w:val="nil"/>
              <w:right w:val="nil"/>
            </w:tcBorders>
          </w:tcPr>
          <w:p w14:paraId="33E3468C" w14:textId="77777777" w:rsidR="001124D9" w:rsidRDefault="001124D9">
            <w:pPr>
              <w:spacing w:after="0" w:line="256" w:lineRule="auto"/>
              <w:ind w:left="0" w:right="0" w:firstLine="0"/>
              <w:rPr>
                <w:ins w:id="1407" w:author="Author"/>
                <w:sz w:val="20"/>
              </w:rPr>
            </w:pPr>
          </w:p>
        </w:tc>
        <w:tc>
          <w:tcPr>
            <w:tcW w:w="1352" w:type="dxa"/>
            <w:tcBorders>
              <w:top w:val="nil"/>
              <w:left w:val="nil"/>
              <w:bottom w:val="nil"/>
              <w:right w:val="nil"/>
            </w:tcBorders>
          </w:tcPr>
          <w:p w14:paraId="31163A62" w14:textId="77777777" w:rsidR="001124D9" w:rsidRDefault="001124D9">
            <w:pPr>
              <w:spacing w:after="0" w:line="256" w:lineRule="auto"/>
              <w:ind w:left="0" w:right="0" w:firstLine="0"/>
              <w:rPr>
                <w:ins w:id="1408" w:author="Author"/>
                <w:sz w:val="20"/>
              </w:rPr>
            </w:pPr>
          </w:p>
        </w:tc>
      </w:tr>
      <w:tr w:rsidR="001124D9" w14:paraId="103D652E" w14:textId="77777777" w:rsidTr="001124D9">
        <w:trPr>
          <w:trHeight w:val="258"/>
          <w:ins w:id="1409" w:author="Author"/>
        </w:trPr>
        <w:tc>
          <w:tcPr>
            <w:tcW w:w="2065" w:type="dxa"/>
            <w:tcBorders>
              <w:top w:val="nil"/>
              <w:left w:val="nil"/>
              <w:bottom w:val="nil"/>
              <w:right w:val="nil"/>
            </w:tcBorders>
            <w:hideMark/>
          </w:tcPr>
          <w:p w14:paraId="4192288E" w14:textId="77777777" w:rsidR="001124D9" w:rsidRDefault="001124D9">
            <w:pPr>
              <w:spacing w:after="0" w:line="256" w:lineRule="auto"/>
              <w:ind w:left="0" w:right="0" w:firstLine="0"/>
              <w:rPr>
                <w:ins w:id="1410" w:author="Author"/>
                <w:sz w:val="20"/>
              </w:rPr>
            </w:pPr>
            <w:ins w:id="1411" w:author="Author">
              <w:r>
                <w:rPr>
                  <w:sz w:val="20"/>
                </w:rPr>
                <w:t>Sex</w:t>
              </w:r>
            </w:ins>
          </w:p>
        </w:tc>
        <w:tc>
          <w:tcPr>
            <w:tcW w:w="1170" w:type="dxa"/>
            <w:tcBorders>
              <w:top w:val="nil"/>
              <w:left w:val="nil"/>
              <w:bottom w:val="nil"/>
              <w:right w:val="nil"/>
            </w:tcBorders>
          </w:tcPr>
          <w:p w14:paraId="1F2A9A97" w14:textId="77777777" w:rsidR="001124D9" w:rsidRDefault="001124D9">
            <w:pPr>
              <w:spacing w:after="0" w:line="256" w:lineRule="auto"/>
              <w:ind w:left="0" w:right="0" w:firstLine="0"/>
              <w:rPr>
                <w:ins w:id="1412" w:author="Author"/>
                <w:sz w:val="20"/>
              </w:rPr>
            </w:pPr>
          </w:p>
        </w:tc>
        <w:tc>
          <w:tcPr>
            <w:tcW w:w="1260" w:type="dxa"/>
            <w:tcBorders>
              <w:top w:val="nil"/>
              <w:left w:val="nil"/>
              <w:bottom w:val="nil"/>
              <w:right w:val="nil"/>
            </w:tcBorders>
          </w:tcPr>
          <w:p w14:paraId="407965E0" w14:textId="77777777" w:rsidR="001124D9" w:rsidRDefault="001124D9">
            <w:pPr>
              <w:spacing w:after="0" w:line="256" w:lineRule="auto"/>
              <w:ind w:left="0" w:right="0" w:firstLine="0"/>
              <w:rPr>
                <w:ins w:id="1413" w:author="Author"/>
                <w:sz w:val="20"/>
              </w:rPr>
            </w:pPr>
          </w:p>
        </w:tc>
        <w:tc>
          <w:tcPr>
            <w:tcW w:w="1202" w:type="dxa"/>
            <w:tcBorders>
              <w:top w:val="nil"/>
              <w:left w:val="nil"/>
              <w:bottom w:val="nil"/>
              <w:right w:val="nil"/>
            </w:tcBorders>
          </w:tcPr>
          <w:p w14:paraId="0C46261C" w14:textId="77777777" w:rsidR="001124D9" w:rsidRDefault="001124D9">
            <w:pPr>
              <w:spacing w:after="0" w:line="256" w:lineRule="auto"/>
              <w:ind w:left="0" w:right="0" w:firstLine="0"/>
              <w:rPr>
                <w:ins w:id="1414" w:author="Author"/>
                <w:sz w:val="20"/>
              </w:rPr>
            </w:pPr>
          </w:p>
        </w:tc>
        <w:tc>
          <w:tcPr>
            <w:tcW w:w="1339" w:type="dxa"/>
            <w:tcBorders>
              <w:top w:val="nil"/>
              <w:left w:val="nil"/>
              <w:bottom w:val="nil"/>
              <w:right w:val="nil"/>
            </w:tcBorders>
          </w:tcPr>
          <w:p w14:paraId="7A30AA94" w14:textId="77777777" w:rsidR="001124D9" w:rsidRDefault="001124D9">
            <w:pPr>
              <w:spacing w:after="0" w:line="256" w:lineRule="auto"/>
              <w:ind w:left="0" w:right="0" w:firstLine="0"/>
              <w:rPr>
                <w:ins w:id="1415" w:author="Author"/>
                <w:sz w:val="20"/>
              </w:rPr>
            </w:pPr>
          </w:p>
        </w:tc>
        <w:tc>
          <w:tcPr>
            <w:tcW w:w="1360" w:type="dxa"/>
            <w:tcBorders>
              <w:top w:val="nil"/>
              <w:left w:val="nil"/>
              <w:bottom w:val="nil"/>
              <w:right w:val="nil"/>
            </w:tcBorders>
          </w:tcPr>
          <w:p w14:paraId="380CE8A0" w14:textId="77777777" w:rsidR="001124D9" w:rsidRDefault="001124D9">
            <w:pPr>
              <w:spacing w:after="0" w:line="256" w:lineRule="auto"/>
              <w:ind w:left="0" w:right="0" w:firstLine="0"/>
              <w:rPr>
                <w:ins w:id="1416" w:author="Author"/>
                <w:sz w:val="20"/>
              </w:rPr>
            </w:pPr>
          </w:p>
        </w:tc>
        <w:tc>
          <w:tcPr>
            <w:tcW w:w="1352" w:type="dxa"/>
            <w:tcBorders>
              <w:top w:val="nil"/>
              <w:left w:val="nil"/>
              <w:bottom w:val="nil"/>
              <w:right w:val="nil"/>
            </w:tcBorders>
          </w:tcPr>
          <w:p w14:paraId="62451B83" w14:textId="77777777" w:rsidR="001124D9" w:rsidRDefault="001124D9">
            <w:pPr>
              <w:spacing w:after="0" w:line="256" w:lineRule="auto"/>
              <w:ind w:left="0" w:right="0" w:firstLine="0"/>
              <w:rPr>
                <w:ins w:id="1417" w:author="Author"/>
                <w:sz w:val="20"/>
              </w:rPr>
            </w:pPr>
          </w:p>
        </w:tc>
      </w:tr>
      <w:tr w:rsidR="001124D9" w14:paraId="072DD96F" w14:textId="77777777" w:rsidTr="001124D9">
        <w:trPr>
          <w:trHeight w:val="258"/>
          <w:ins w:id="1418" w:author="Author"/>
        </w:trPr>
        <w:tc>
          <w:tcPr>
            <w:tcW w:w="2065" w:type="dxa"/>
            <w:tcBorders>
              <w:top w:val="nil"/>
              <w:left w:val="nil"/>
              <w:bottom w:val="nil"/>
              <w:right w:val="nil"/>
            </w:tcBorders>
            <w:hideMark/>
          </w:tcPr>
          <w:p w14:paraId="1E5F6177" w14:textId="77777777" w:rsidR="001124D9" w:rsidRDefault="001124D9">
            <w:pPr>
              <w:spacing w:after="0" w:line="256" w:lineRule="auto"/>
              <w:ind w:left="0" w:right="0" w:firstLine="0"/>
              <w:rPr>
                <w:ins w:id="1419" w:author="Author"/>
                <w:sz w:val="20"/>
              </w:rPr>
            </w:pPr>
            <w:ins w:id="1420" w:author="Author">
              <w:r>
                <w:rPr>
                  <w:sz w:val="20"/>
                </w:rPr>
                <w:t xml:space="preserve">   Female</w:t>
              </w:r>
            </w:ins>
          </w:p>
        </w:tc>
        <w:tc>
          <w:tcPr>
            <w:tcW w:w="1170" w:type="dxa"/>
            <w:tcBorders>
              <w:top w:val="nil"/>
              <w:left w:val="nil"/>
              <w:bottom w:val="nil"/>
              <w:right w:val="nil"/>
            </w:tcBorders>
          </w:tcPr>
          <w:p w14:paraId="4C2ADE35" w14:textId="77777777" w:rsidR="001124D9" w:rsidRDefault="001124D9">
            <w:pPr>
              <w:spacing w:after="0" w:line="256" w:lineRule="auto"/>
              <w:ind w:left="0" w:right="0" w:firstLine="0"/>
              <w:rPr>
                <w:ins w:id="1421" w:author="Author"/>
                <w:sz w:val="20"/>
              </w:rPr>
            </w:pPr>
          </w:p>
        </w:tc>
        <w:tc>
          <w:tcPr>
            <w:tcW w:w="1260" w:type="dxa"/>
            <w:tcBorders>
              <w:top w:val="nil"/>
              <w:left w:val="nil"/>
              <w:bottom w:val="nil"/>
              <w:right w:val="nil"/>
            </w:tcBorders>
          </w:tcPr>
          <w:p w14:paraId="239B7823" w14:textId="77777777" w:rsidR="001124D9" w:rsidRDefault="001124D9">
            <w:pPr>
              <w:spacing w:after="0" w:line="256" w:lineRule="auto"/>
              <w:ind w:left="0" w:right="0" w:firstLine="0"/>
              <w:rPr>
                <w:ins w:id="1422" w:author="Author"/>
                <w:sz w:val="20"/>
              </w:rPr>
            </w:pPr>
          </w:p>
        </w:tc>
        <w:tc>
          <w:tcPr>
            <w:tcW w:w="1202" w:type="dxa"/>
            <w:tcBorders>
              <w:top w:val="nil"/>
              <w:left w:val="nil"/>
              <w:bottom w:val="nil"/>
              <w:right w:val="nil"/>
            </w:tcBorders>
          </w:tcPr>
          <w:p w14:paraId="1E5CAB3D" w14:textId="77777777" w:rsidR="001124D9" w:rsidRDefault="001124D9">
            <w:pPr>
              <w:spacing w:after="0" w:line="256" w:lineRule="auto"/>
              <w:ind w:left="0" w:right="0" w:firstLine="0"/>
              <w:rPr>
                <w:ins w:id="1423" w:author="Author"/>
                <w:sz w:val="20"/>
              </w:rPr>
            </w:pPr>
          </w:p>
        </w:tc>
        <w:tc>
          <w:tcPr>
            <w:tcW w:w="1339" w:type="dxa"/>
            <w:tcBorders>
              <w:top w:val="nil"/>
              <w:left w:val="nil"/>
              <w:bottom w:val="nil"/>
              <w:right w:val="nil"/>
            </w:tcBorders>
          </w:tcPr>
          <w:p w14:paraId="6421F270" w14:textId="77777777" w:rsidR="001124D9" w:rsidRDefault="001124D9">
            <w:pPr>
              <w:spacing w:after="0" w:line="256" w:lineRule="auto"/>
              <w:ind w:left="0" w:right="0" w:firstLine="0"/>
              <w:rPr>
                <w:ins w:id="1424" w:author="Author"/>
                <w:sz w:val="20"/>
              </w:rPr>
            </w:pPr>
          </w:p>
        </w:tc>
        <w:tc>
          <w:tcPr>
            <w:tcW w:w="1360" w:type="dxa"/>
            <w:tcBorders>
              <w:top w:val="nil"/>
              <w:left w:val="nil"/>
              <w:bottom w:val="nil"/>
              <w:right w:val="nil"/>
            </w:tcBorders>
          </w:tcPr>
          <w:p w14:paraId="055EA422" w14:textId="77777777" w:rsidR="001124D9" w:rsidRDefault="001124D9">
            <w:pPr>
              <w:spacing w:after="0" w:line="256" w:lineRule="auto"/>
              <w:ind w:left="0" w:right="0" w:firstLine="0"/>
              <w:rPr>
                <w:ins w:id="1425" w:author="Author"/>
                <w:sz w:val="20"/>
              </w:rPr>
            </w:pPr>
          </w:p>
        </w:tc>
        <w:tc>
          <w:tcPr>
            <w:tcW w:w="1352" w:type="dxa"/>
            <w:tcBorders>
              <w:top w:val="nil"/>
              <w:left w:val="nil"/>
              <w:bottom w:val="nil"/>
              <w:right w:val="nil"/>
            </w:tcBorders>
          </w:tcPr>
          <w:p w14:paraId="1ACB5FFB" w14:textId="77777777" w:rsidR="001124D9" w:rsidRDefault="001124D9">
            <w:pPr>
              <w:spacing w:after="0" w:line="256" w:lineRule="auto"/>
              <w:ind w:left="0" w:right="0" w:firstLine="0"/>
              <w:rPr>
                <w:ins w:id="1426" w:author="Author"/>
                <w:sz w:val="20"/>
              </w:rPr>
            </w:pPr>
          </w:p>
        </w:tc>
      </w:tr>
      <w:tr w:rsidR="001124D9" w14:paraId="7D259824" w14:textId="77777777" w:rsidTr="001124D9">
        <w:trPr>
          <w:trHeight w:val="274"/>
          <w:ins w:id="1427" w:author="Author"/>
        </w:trPr>
        <w:tc>
          <w:tcPr>
            <w:tcW w:w="2065" w:type="dxa"/>
            <w:tcBorders>
              <w:top w:val="nil"/>
              <w:left w:val="nil"/>
              <w:bottom w:val="nil"/>
              <w:right w:val="nil"/>
            </w:tcBorders>
            <w:hideMark/>
          </w:tcPr>
          <w:p w14:paraId="04FB221D" w14:textId="77777777" w:rsidR="001124D9" w:rsidRDefault="001124D9">
            <w:pPr>
              <w:spacing w:after="0" w:line="256" w:lineRule="auto"/>
              <w:ind w:left="0" w:right="0" w:firstLine="0"/>
              <w:rPr>
                <w:ins w:id="1428" w:author="Author"/>
                <w:sz w:val="20"/>
              </w:rPr>
            </w:pPr>
            <w:ins w:id="1429" w:author="Author">
              <w:r>
                <w:rPr>
                  <w:sz w:val="20"/>
                </w:rPr>
                <w:t xml:space="preserve">   Male</w:t>
              </w:r>
            </w:ins>
          </w:p>
        </w:tc>
        <w:tc>
          <w:tcPr>
            <w:tcW w:w="1170" w:type="dxa"/>
            <w:tcBorders>
              <w:top w:val="nil"/>
              <w:left w:val="nil"/>
              <w:bottom w:val="nil"/>
              <w:right w:val="nil"/>
            </w:tcBorders>
          </w:tcPr>
          <w:p w14:paraId="31585B26" w14:textId="77777777" w:rsidR="001124D9" w:rsidRDefault="001124D9">
            <w:pPr>
              <w:spacing w:after="0" w:line="256" w:lineRule="auto"/>
              <w:ind w:left="0" w:right="0" w:firstLine="0"/>
              <w:rPr>
                <w:ins w:id="1430" w:author="Author"/>
                <w:sz w:val="20"/>
              </w:rPr>
            </w:pPr>
          </w:p>
        </w:tc>
        <w:tc>
          <w:tcPr>
            <w:tcW w:w="1260" w:type="dxa"/>
            <w:tcBorders>
              <w:top w:val="nil"/>
              <w:left w:val="nil"/>
              <w:bottom w:val="nil"/>
              <w:right w:val="nil"/>
            </w:tcBorders>
          </w:tcPr>
          <w:p w14:paraId="25AD8584" w14:textId="77777777" w:rsidR="001124D9" w:rsidRDefault="001124D9">
            <w:pPr>
              <w:spacing w:after="0" w:line="256" w:lineRule="auto"/>
              <w:ind w:left="0" w:right="0" w:firstLine="0"/>
              <w:rPr>
                <w:ins w:id="1431" w:author="Author"/>
                <w:sz w:val="20"/>
              </w:rPr>
            </w:pPr>
          </w:p>
        </w:tc>
        <w:tc>
          <w:tcPr>
            <w:tcW w:w="1202" w:type="dxa"/>
            <w:tcBorders>
              <w:top w:val="nil"/>
              <w:left w:val="nil"/>
              <w:bottom w:val="nil"/>
              <w:right w:val="nil"/>
            </w:tcBorders>
          </w:tcPr>
          <w:p w14:paraId="0CE7E216" w14:textId="77777777" w:rsidR="001124D9" w:rsidRDefault="001124D9">
            <w:pPr>
              <w:spacing w:after="0" w:line="256" w:lineRule="auto"/>
              <w:ind w:left="0" w:right="0" w:firstLine="0"/>
              <w:rPr>
                <w:ins w:id="1432" w:author="Author"/>
                <w:sz w:val="20"/>
              </w:rPr>
            </w:pPr>
          </w:p>
        </w:tc>
        <w:tc>
          <w:tcPr>
            <w:tcW w:w="1339" w:type="dxa"/>
            <w:tcBorders>
              <w:top w:val="nil"/>
              <w:left w:val="nil"/>
              <w:bottom w:val="nil"/>
              <w:right w:val="nil"/>
            </w:tcBorders>
          </w:tcPr>
          <w:p w14:paraId="36D92442" w14:textId="77777777" w:rsidR="001124D9" w:rsidRDefault="001124D9">
            <w:pPr>
              <w:spacing w:after="0" w:line="256" w:lineRule="auto"/>
              <w:ind w:left="0" w:right="0" w:firstLine="0"/>
              <w:rPr>
                <w:ins w:id="1433" w:author="Author"/>
                <w:sz w:val="20"/>
              </w:rPr>
            </w:pPr>
          </w:p>
        </w:tc>
        <w:tc>
          <w:tcPr>
            <w:tcW w:w="1360" w:type="dxa"/>
            <w:tcBorders>
              <w:top w:val="nil"/>
              <w:left w:val="nil"/>
              <w:bottom w:val="nil"/>
              <w:right w:val="nil"/>
            </w:tcBorders>
          </w:tcPr>
          <w:p w14:paraId="4350CFA5" w14:textId="77777777" w:rsidR="001124D9" w:rsidRDefault="001124D9">
            <w:pPr>
              <w:spacing w:after="0" w:line="256" w:lineRule="auto"/>
              <w:ind w:left="0" w:right="0" w:firstLine="0"/>
              <w:rPr>
                <w:ins w:id="1434" w:author="Author"/>
                <w:sz w:val="20"/>
              </w:rPr>
            </w:pPr>
          </w:p>
        </w:tc>
        <w:tc>
          <w:tcPr>
            <w:tcW w:w="1352" w:type="dxa"/>
            <w:tcBorders>
              <w:top w:val="nil"/>
              <w:left w:val="nil"/>
              <w:bottom w:val="nil"/>
              <w:right w:val="nil"/>
            </w:tcBorders>
          </w:tcPr>
          <w:p w14:paraId="0E3AB45A" w14:textId="77777777" w:rsidR="001124D9" w:rsidRDefault="001124D9">
            <w:pPr>
              <w:spacing w:after="0" w:line="256" w:lineRule="auto"/>
              <w:ind w:left="0" w:right="0" w:firstLine="0"/>
              <w:rPr>
                <w:ins w:id="1435" w:author="Author"/>
                <w:sz w:val="20"/>
              </w:rPr>
            </w:pPr>
          </w:p>
        </w:tc>
      </w:tr>
      <w:tr w:rsidR="001124D9" w14:paraId="6205CE02" w14:textId="77777777" w:rsidTr="001124D9">
        <w:trPr>
          <w:trHeight w:val="258"/>
          <w:ins w:id="1436" w:author="Author"/>
        </w:trPr>
        <w:tc>
          <w:tcPr>
            <w:tcW w:w="2065" w:type="dxa"/>
            <w:tcBorders>
              <w:top w:val="nil"/>
              <w:left w:val="nil"/>
              <w:bottom w:val="nil"/>
              <w:right w:val="nil"/>
            </w:tcBorders>
            <w:hideMark/>
          </w:tcPr>
          <w:p w14:paraId="264A86CE" w14:textId="77777777" w:rsidR="001124D9" w:rsidRDefault="001124D9">
            <w:pPr>
              <w:spacing w:after="0" w:line="256" w:lineRule="auto"/>
              <w:ind w:left="0" w:right="0" w:firstLine="0"/>
              <w:rPr>
                <w:ins w:id="1437" w:author="Author"/>
                <w:sz w:val="20"/>
              </w:rPr>
            </w:pPr>
            <w:ins w:id="1438" w:author="Author">
              <w:r>
                <w:rPr>
                  <w:sz w:val="20"/>
                </w:rPr>
                <w:t>Race</w:t>
              </w:r>
            </w:ins>
          </w:p>
        </w:tc>
        <w:tc>
          <w:tcPr>
            <w:tcW w:w="1170" w:type="dxa"/>
            <w:tcBorders>
              <w:top w:val="nil"/>
              <w:left w:val="nil"/>
              <w:bottom w:val="nil"/>
              <w:right w:val="nil"/>
            </w:tcBorders>
          </w:tcPr>
          <w:p w14:paraId="14224BB4" w14:textId="77777777" w:rsidR="001124D9" w:rsidRDefault="001124D9">
            <w:pPr>
              <w:spacing w:after="0" w:line="256" w:lineRule="auto"/>
              <w:ind w:left="0" w:right="0" w:firstLine="0"/>
              <w:rPr>
                <w:ins w:id="1439" w:author="Author"/>
                <w:sz w:val="20"/>
              </w:rPr>
            </w:pPr>
          </w:p>
        </w:tc>
        <w:tc>
          <w:tcPr>
            <w:tcW w:w="1260" w:type="dxa"/>
            <w:tcBorders>
              <w:top w:val="nil"/>
              <w:left w:val="nil"/>
              <w:bottom w:val="nil"/>
              <w:right w:val="nil"/>
            </w:tcBorders>
          </w:tcPr>
          <w:p w14:paraId="02BEFB15" w14:textId="77777777" w:rsidR="001124D9" w:rsidRDefault="001124D9">
            <w:pPr>
              <w:spacing w:after="0" w:line="256" w:lineRule="auto"/>
              <w:ind w:left="0" w:right="0" w:firstLine="0"/>
              <w:rPr>
                <w:ins w:id="1440" w:author="Author"/>
                <w:sz w:val="20"/>
              </w:rPr>
            </w:pPr>
          </w:p>
        </w:tc>
        <w:tc>
          <w:tcPr>
            <w:tcW w:w="1202" w:type="dxa"/>
            <w:tcBorders>
              <w:top w:val="nil"/>
              <w:left w:val="nil"/>
              <w:bottom w:val="nil"/>
              <w:right w:val="nil"/>
            </w:tcBorders>
          </w:tcPr>
          <w:p w14:paraId="73B2FB10" w14:textId="77777777" w:rsidR="001124D9" w:rsidRDefault="001124D9">
            <w:pPr>
              <w:spacing w:after="0" w:line="256" w:lineRule="auto"/>
              <w:ind w:left="0" w:right="0" w:firstLine="0"/>
              <w:rPr>
                <w:ins w:id="1441" w:author="Author"/>
                <w:sz w:val="20"/>
              </w:rPr>
            </w:pPr>
          </w:p>
        </w:tc>
        <w:tc>
          <w:tcPr>
            <w:tcW w:w="1339" w:type="dxa"/>
            <w:tcBorders>
              <w:top w:val="nil"/>
              <w:left w:val="nil"/>
              <w:bottom w:val="nil"/>
              <w:right w:val="nil"/>
            </w:tcBorders>
          </w:tcPr>
          <w:p w14:paraId="34569BFD" w14:textId="77777777" w:rsidR="001124D9" w:rsidRDefault="001124D9">
            <w:pPr>
              <w:spacing w:after="0" w:line="256" w:lineRule="auto"/>
              <w:ind w:left="0" w:right="0" w:firstLine="0"/>
              <w:rPr>
                <w:ins w:id="1442" w:author="Author"/>
                <w:sz w:val="20"/>
              </w:rPr>
            </w:pPr>
          </w:p>
        </w:tc>
        <w:tc>
          <w:tcPr>
            <w:tcW w:w="1360" w:type="dxa"/>
            <w:tcBorders>
              <w:top w:val="nil"/>
              <w:left w:val="nil"/>
              <w:bottom w:val="nil"/>
              <w:right w:val="nil"/>
            </w:tcBorders>
          </w:tcPr>
          <w:p w14:paraId="79AAF72C" w14:textId="77777777" w:rsidR="001124D9" w:rsidRDefault="001124D9">
            <w:pPr>
              <w:spacing w:after="0" w:line="256" w:lineRule="auto"/>
              <w:ind w:left="0" w:right="0" w:firstLine="0"/>
              <w:rPr>
                <w:ins w:id="1443" w:author="Author"/>
                <w:sz w:val="20"/>
              </w:rPr>
            </w:pPr>
          </w:p>
        </w:tc>
        <w:tc>
          <w:tcPr>
            <w:tcW w:w="1352" w:type="dxa"/>
            <w:tcBorders>
              <w:top w:val="nil"/>
              <w:left w:val="nil"/>
              <w:bottom w:val="nil"/>
              <w:right w:val="nil"/>
            </w:tcBorders>
          </w:tcPr>
          <w:p w14:paraId="2ED95104" w14:textId="77777777" w:rsidR="001124D9" w:rsidRDefault="001124D9">
            <w:pPr>
              <w:spacing w:after="0" w:line="256" w:lineRule="auto"/>
              <w:ind w:left="0" w:right="0" w:firstLine="0"/>
              <w:rPr>
                <w:ins w:id="1444" w:author="Author"/>
                <w:sz w:val="20"/>
              </w:rPr>
            </w:pPr>
          </w:p>
        </w:tc>
      </w:tr>
      <w:tr w:rsidR="001124D9" w14:paraId="5F8414EC" w14:textId="77777777" w:rsidTr="001124D9">
        <w:trPr>
          <w:trHeight w:val="258"/>
          <w:ins w:id="1445" w:author="Author"/>
        </w:trPr>
        <w:tc>
          <w:tcPr>
            <w:tcW w:w="2065" w:type="dxa"/>
            <w:tcBorders>
              <w:top w:val="nil"/>
              <w:left w:val="nil"/>
              <w:bottom w:val="nil"/>
              <w:right w:val="nil"/>
            </w:tcBorders>
            <w:hideMark/>
          </w:tcPr>
          <w:p w14:paraId="13BD0E7A" w14:textId="77777777" w:rsidR="001124D9" w:rsidRDefault="001124D9">
            <w:pPr>
              <w:spacing w:after="0" w:line="256" w:lineRule="auto"/>
              <w:ind w:left="0" w:right="0" w:firstLine="0"/>
              <w:rPr>
                <w:ins w:id="1446" w:author="Author"/>
                <w:sz w:val="20"/>
              </w:rPr>
            </w:pPr>
            <w:ins w:id="1447" w:author="Author">
              <w:r>
                <w:rPr>
                  <w:sz w:val="20"/>
                </w:rPr>
                <w:t xml:space="preserve">   White</w:t>
              </w:r>
            </w:ins>
          </w:p>
        </w:tc>
        <w:tc>
          <w:tcPr>
            <w:tcW w:w="1170" w:type="dxa"/>
            <w:tcBorders>
              <w:top w:val="nil"/>
              <w:left w:val="nil"/>
              <w:bottom w:val="nil"/>
              <w:right w:val="nil"/>
            </w:tcBorders>
          </w:tcPr>
          <w:p w14:paraId="56E11970" w14:textId="77777777" w:rsidR="001124D9" w:rsidRDefault="001124D9">
            <w:pPr>
              <w:spacing w:after="0" w:line="256" w:lineRule="auto"/>
              <w:ind w:left="0" w:right="0" w:firstLine="0"/>
              <w:rPr>
                <w:ins w:id="1448" w:author="Author"/>
                <w:sz w:val="20"/>
              </w:rPr>
            </w:pPr>
          </w:p>
        </w:tc>
        <w:tc>
          <w:tcPr>
            <w:tcW w:w="1260" w:type="dxa"/>
            <w:tcBorders>
              <w:top w:val="nil"/>
              <w:left w:val="nil"/>
              <w:bottom w:val="nil"/>
              <w:right w:val="nil"/>
            </w:tcBorders>
          </w:tcPr>
          <w:p w14:paraId="1499C398" w14:textId="77777777" w:rsidR="001124D9" w:rsidRDefault="001124D9">
            <w:pPr>
              <w:spacing w:after="0" w:line="256" w:lineRule="auto"/>
              <w:ind w:left="0" w:right="0" w:firstLine="0"/>
              <w:rPr>
                <w:ins w:id="1449" w:author="Author"/>
                <w:sz w:val="20"/>
              </w:rPr>
            </w:pPr>
          </w:p>
        </w:tc>
        <w:tc>
          <w:tcPr>
            <w:tcW w:w="1202" w:type="dxa"/>
            <w:tcBorders>
              <w:top w:val="nil"/>
              <w:left w:val="nil"/>
              <w:bottom w:val="nil"/>
              <w:right w:val="nil"/>
            </w:tcBorders>
          </w:tcPr>
          <w:p w14:paraId="69F152E4" w14:textId="77777777" w:rsidR="001124D9" w:rsidRDefault="001124D9">
            <w:pPr>
              <w:spacing w:after="0" w:line="256" w:lineRule="auto"/>
              <w:ind w:left="0" w:right="0" w:firstLine="0"/>
              <w:rPr>
                <w:ins w:id="1450" w:author="Author"/>
                <w:sz w:val="20"/>
              </w:rPr>
            </w:pPr>
          </w:p>
        </w:tc>
        <w:tc>
          <w:tcPr>
            <w:tcW w:w="1339" w:type="dxa"/>
            <w:tcBorders>
              <w:top w:val="nil"/>
              <w:left w:val="nil"/>
              <w:bottom w:val="nil"/>
              <w:right w:val="nil"/>
            </w:tcBorders>
          </w:tcPr>
          <w:p w14:paraId="6A05E944" w14:textId="77777777" w:rsidR="001124D9" w:rsidRDefault="001124D9">
            <w:pPr>
              <w:spacing w:after="0" w:line="256" w:lineRule="auto"/>
              <w:ind w:left="0" w:right="0" w:firstLine="0"/>
              <w:rPr>
                <w:ins w:id="1451" w:author="Author"/>
                <w:sz w:val="20"/>
              </w:rPr>
            </w:pPr>
          </w:p>
        </w:tc>
        <w:tc>
          <w:tcPr>
            <w:tcW w:w="1360" w:type="dxa"/>
            <w:tcBorders>
              <w:top w:val="nil"/>
              <w:left w:val="nil"/>
              <w:bottom w:val="nil"/>
              <w:right w:val="nil"/>
            </w:tcBorders>
          </w:tcPr>
          <w:p w14:paraId="7FD2B9E1" w14:textId="77777777" w:rsidR="001124D9" w:rsidRDefault="001124D9">
            <w:pPr>
              <w:spacing w:after="0" w:line="256" w:lineRule="auto"/>
              <w:ind w:left="0" w:right="0" w:firstLine="0"/>
              <w:rPr>
                <w:ins w:id="1452" w:author="Author"/>
                <w:sz w:val="20"/>
              </w:rPr>
            </w:pPr>
          </w:p>
        </w:tc>
        <w:tc>
          <w:tcPr>
            <w:tcW w:w="1352" w:type="dxa"/>
            <w:tcBorders>
              <w:top w:val="nil"/>
              <w:left w:val="nil"/>
              <w:bottom w:val="nil"/>
              <w:right w:val="nil"/>
            </w:tcBorders>
          </w:tcPr>
          <w:p w14:paraId="5231E752" w14:textId="77777777" w:rsidR="001124D9" w:rsidRDefault="001124D9">
            <w:pPr>
              <w:spacing w:after="0" w:line="256" w:lineRule="auto"/>
              <w:ind w:left="0" w:right="0" w:firstLine="0"/>
              <w:rPr>
                <w:ins w:id="1453" w:author="Author"/>
                <w:sz w:val="20"/>
              </w:rPr>
            </w:pPr>
          </w:p>
        </w:tc>
      </w:tr>
      <w:tr w:rsidR="001124D9" w14:paraId="7FE436B1" w14:textId="77777777" w:rsidTr="001124D9">
        <w:trPr>
          <w:trHeight w:val="258"/>
          <w:ins w:id="1454" w:author="Author"/>
        </w:trPr>
        <w:tc>
          <w:tcPr>
            <w:tcW w:w="2065" w:type="dxa"/>
            <w:tcBorders>
              <w:top w:val="nil"/>
              <w:left w:val="nil"/>
              <w:bottom w:val="nil"/>
              <w:right w:val="nil"/>
            </w:tcBorders>
            <w:hideMark/>
          </w:tcPr>
          <w:p w14:paraId="69237D4B" w14:textId="77777777" w:rsidR="001124D9" w:rsidRDefault="001124D9">
            <w:pPr>
              <w:spacing w:after="0" w:line="256" w:lineRule="auto"/>
              <w:ind w:left="0" w:right="0" w:firstLine="0"/>
              <w:rPr>
                <w:ins w:id="1455" w:author="Author"/>
                <w:sz w:val="20"/>
              </w:rPr>
            </w:pPr>
            <w:ins w:id="1456" w:author="Author">
              <w:r>
                <w:rPr>
                  <w:sz w:val="20"/>
                </w:rPr>
                <w:t xml:space="preserve">   Black</w:t>
              </w:r>
            </w:ins>
          </w:p>
        </w:tc>
        <w:tc>
          <w:tcPr>
            <w:tcW w:w="1170" w:type="dxa"/>
            <w:tcBorders>
              <w:top w:val="nil"/>
              <w:left w:val="nil"/>
              <w:bottom w:val="nil"/>
              <w:right w:val="nil"/>
            </w:tcBorders>
          </w:tcPr>
          <w:p w14:paraId="118AA51A" w14:textId="77777777" w:rsidR="001124D9" w:rsidRDefault="001124D9">
            <w:pPr>
              <w:spacing w:after="0" w:line="256" w:lineRule="auto"/>
              <w:ind w:left="0" w:right="0" w:firstLine="0"/>
              <w:rPr>
                <w:ins w:id="1457" w:author="Author"/>
                <w:sz w:val="20"/>
              </w:rPr>
            </w:pPr>
          </w:p>
        </w:tc>
        <w:tc>
          <w:tcPr>
            <w:tcW w:w="1260" w:type="dxa"/>
            <w:tcBorders>
              <w:top w:val="nil"/>
              <w:left w:val="nil"/>
              <w:bottom w:val="nil"/>
              <w:right w:val="nil"/>
            </w:tcBorders>
          </w:tcPr>
          <w:p w14:paraId="0EEC9DC8" w14:textId="77777777" w:rsidR="001124D9" w:rsidRDefault="001124D9">
            <w:pPr>
              <w:spacing w:after="0" w:line="256" w:lineRule="auto"/>
              <w:ind w:left="0" w:right="0" w:firstLine="0"/>
              <w:rPr>
                <w:ins w:id="1458" w:author="Author"/>
                <w:sz w:val="20"/>
              </w:rPr>
            </w:pPr>
          </w:p>
        </w:tc>
        <w:tc>
          <w:tcPr>
            <w:tcW w:w="1202" w:type="dxa"/>
            <w:tcBorders>
              <w:top w:val="nil"/>
              <w:left w:val="nil"/>
              <w:bottom w:val="nil"/>
              <w:right w:val="nil"/>
            </w:tcBorders>
          </w:tcPr>
          <w:p w14:paraId="266DB223" w14:textId="77777777" w:rsidR="001124D9" w:rsidRDefault="001124D9">
            <w:pPr>
              <w:spacing w:after="0" w:line="256" w:lineRule="auto"/>
              <w:ind w:left="0" w:right="0" w:firstLine="0"/>
              <w:rPr>
                <w:ins w:id="1459" w:author="Author"/>
                <w:sz w:val="20"/>
              </w:rPr>
            </w:pPr>
          </w:p>
        </w:tc>
        <w:tc>
          <w:tcPr>
            <w:tcW w:w="1339" w:type="dxa"/>
            <w:tcBorders>
              <w:top w:val="nil"/>
              <w:left w:val="nil"/>
              <w:bottom w:val="nil"/>
              <w:right w:val="nil"/>
            </w:tcBorders>
          </w:tcPr>
          <w:p w14:paraId="5957B032" w14:textId="77777777" w:rsidR="001124D9" w:rsidRDefault="001124D9">
            <w:pPr>
              <w:spacing w:after="0" w:line="256" w:lineRule="auto"/>
              <w:ind w:left="0" w:right="0" w:firstLine="0"/>
              <w:rPr>
                <w:ins w:id="1460" w:author="Author"/>
                <w:sz w:val="20"/>
              </w:rPr>
            </w:pPr>
          </w:p>
        </w:tc>
        <w:tc>
          <w:tcPr>
            <w:tcW w:w="1360" w:type="dxa"/>
            <w:tcBorders>
              <w:top w:val="nil"/>
              <w:left w:val="nil"/>
              <w:bottom w:val="nil"/>
              <w:right w:val="nil"/>
            </w:tcBorders>
          </w:tcPr>
          <w:p w14:paraId="140F52F2" w14:textId="77777777" w:rsidR="001124D9" w:rsidRDefault="001124D9">
            <w:pPr>
              <w:spacing w:after="0" w:line="256" w:lineRule="auto"/>
              <w:ind w:left="0" w:right="0" w:firstLine="0"/>
              <w:rPr>
                <w:ins w:id="1461" w:author="Author"/>
                <w:sz w:val="20"/>
              </w:rPr>
            </w:pPr>
          </w:p>
        </w:tc>
        <w:tc>
          <w:tcPr>
            <w:tcW w:w="1352" w:type="dxa"/>
            <w:tcBorders>
              <w:top w:val="nil"/>
              <w:left w:val="nil"/>
              <w:bottom w:val="nil"/>
              <w:right w:val="nil"/>
            </w:tcBorders>
          </w:tcPr>
          <w:p w14:paraId="2AEDCD28" w14:textId="77777777" w:rsidR="001124D9" w:rsidRDefault="001124D9">
            <w:pPr>
              <w:spacing w:after="0" w:line="256" w:lineRule="auto"/>
              <w:ind w:left="0" w:right="0" w:firstLine="0"/>
              <w:rPr>
                <w:ins w:id="1462" w:author="Author"/>
                <w:sz w:val="20"/>
              </w:rPr>
            </w:pPr>
          </w:p>
        </w:tc>
      </w:tr>
      <w:tr w:rsidR="001124D9" w14:paraId="29B14C5C" w14:textId="77777777" w:rsidTr="001124D9">
        <w:trPr>
          <w:trHeight w:val="258"/>
          <w:ins w:id="1463" w:author="Author"/>
        </w:trPr>
        <w:tc>
          <w:tcPr>
            <w:tcW w:w="2065" w:type="dxa"/>
            <w:tcBorders>
              <w:top w:val="nil"/>
              <w:left w:val="nil"/>
              <w:bottom w:val="nil"/>
              <w:right w:val="nil"/>
            </w:tcBorders>
            <w:hideMark/>
          </w:tcPr>
          <w:p w14:paraId="71132939" w14:textId="77777777" w:rsidR="001124D9" w:rsidRDefault="001124D9">
            <w:pPr>
              <w:spacing w:after="0" w:line="256" w:lineRule="auto"/>
              <w:ind w:left="0" w:right="0" w:firstLine="0"/>
              <w:rPr>
                <w:ins w:id="1464" w:author="Author"/>
                <w:sz w:val="20"/>
              </w:rPr>
            </w:pPr>
            <w:ins w:id="1465" w:author="Author">
              <w:r>
                <w:rPr>
                  <w:sz w:val="20"/>
                </w:rPr>
                <w:t xml:space="preserve">   Hispanic</w:t>
              </w:r>
            </w:ins>
          </w:p>
        </w:tc>
        <w:tc>
          <w:tcPr>
            <w:tcW w:w="1170" w:type="dxa"/>
            <w:tcBorders>
              <w:top w:val="nil"/>
              <w:left w:val="nil"/>
              <w:bottom w:val="nil"/>
              <w:right w:val="nil"/>
            </w:tcBorders>
          </w:tcPr>
          <w:p w14:paraId="0721528B" w14:textId="77777777" w:rsidR="001124D9" w:rsidRDefault="001124D9">
            <w:pPr>
              <w:spacing w:after="0" w:line="256" w:lineRule="auto"/>
              <w:ind w:left="0" w:right="0" w:firstLine="0"/>
              <w:rPr>
                <w:ins w:id="1466" w:author="Author"/>
                <w:sz w:val="20"/>
              </w:rPr>
            </w:pPr>
          </w:p>
        </w:tc>
        <w:tc>
          <w:tcPr>
            <w:tcW w:w="1260" w:type="dxa"/>
            <w:tcBorders>
              <w:top w:val="nil"/>
              <w:left w:val="nil"/>
              <w:bottom w:val="nil"/>
              <w:right w:val="nil"/>
            </w:tcBorders>
          </w:tcPr>
          <w:p w14:paraId="24684217" w14:textId="77777777" w:rsidR="001124D9" w:rsidRDefault="001124D9">
            <w:pPr>
              <w:spacing w:after="0" w:line="256" w:lineRule="auto"/>
              <w:ind w:left="0" w:right="0" w:firstLine="0"/>
              <w:rPr>
                <w:ins w:id="1467" w:author="Author"/>
                <w:sz w:val="20"/>
              </w:rPr>
            </w:pPr>
          </w:p>
        </w:tc>
        <w:tc>
          <w:tcPr>
            <w:tcW w:w="1202" w:type="dxa"/>
            <w:tcBorders>
              <w:top w:val="nil"/>
              <w:left w:val="nil"/>
              <w:bottom w:val="nil"/>
              <w:right w:val="nil"/>
            </w:tcBorders>
          </w:tcPr>
          <w:p w14:paraId="4EBC2A8C" w14:textId="77777777" w:rsidR="001124D9" w:rsidRDefault="001124D9">
            <w:pPr>
              <w:spacing w:after="0" w:line="256" w:lineRule="auto"/>
              <w:ind w:left="0" w:right="0" w:firstLine="0"/>
              <w:rPr>
                <w:ins w:id="1468" w:author="Author"/>
                <w:sz w:val="20"/>
              </w:rPr>
            </w:pPr>
          </w:p>
        </w:tc>
        <w:tc>
          <w:tcPr>
            <w:tcW w:w="1339" w:type="dxa"/>
            <w:tcBorders>
              <w:top w:val="nil"/>
              <w:left w:val="nil"/>
              <w:bottom w:val="nil"/>
              <w:right w:val="nil"/>
            </w:tcBorders>
          </w:tcPr>
          <w:p w14:paraId="23B90D8F" w14:textId="77777777" w:rsidR="001124D9" w:rsidRDefault="001124D9">
            <w:pPr>
              <w:spacing w:after="0" w:line="256" w:lineRule="auto"/>
              <w:ind w:left="0" w:right="0" w:firstLine="0"/>
              <w:rPr>
                <w:ins w:id="1469" w:author="Author"/>
                <w:sz w:val="20"/>
              </w:rPr>
            </w:pPr>
          </w:p>
        </w:tc>
        <w:tc>
          <w:tcPr>
            <w:tcW w:w="1360" w:type="dxa"/>
            <w:tcBorders>
              <w:top w:val="nil"/>
              <w:left w:val="nil"/>
              <w:bottom w:val="nil"/>
              <w:right w:val="nil"/>
            </w:tcBorders>
          </w:tcPr>
          <w:p w14:paraId="0D49F27B" w14:textId="77777777" w:rsidR="001124D9" w:rsidRDefault="001124D9">
            <w:pPr>
              <w:spacing w:after="0" w:line="256" w:lineRule="auto"/>
              <w:ind w:left="0" w:right="0" w:firstLine="0"/>
              <w:rPr>
                <w:ins w:id="1470" w:author="Author"/>
                <w:sz w:val="20"/>
              </w:rPr>
            </w:pPr>
          </w:p>
        </w:tc>
        <w:tc>
          <w:tcPr>
            <w:tcW w:w="1352" w:type="dxa"/>
            <w:tcBorders>
              <w:top w:val="nil"/>
              <w:left w:val="nil"/>
              <w:bottom w:val="nil"/>
              <w:right w:val="nil"/>
            </w:tcBorders>
          </w:tcPr>
          <w:p w14:paraId="68E80FC1" w14:textId="77777777" w:rsidR="001124D9" w:rsidRDefault="001124D9">
            <w:pPr>
              <w:spacing w:after="0" w:line="256" w:lineRule="auto"/>
              <w:ind w:left="0" w:right="0" w:firstLine="0"/>
              <w:rPr>
                <w:ins w:id="1471" w:author="Author"/>
                <w:sz w:val="20"/>
              </w:rPr>
            </w:pPr>
          </w:p>
        </w:tc>
      </w:tr>
      <w:tr w:rsidR="001124D9" w14:paraId="2D5DF384" w14:textId="77777777" w:rsidTr="001124D9">
        <w:trPr>
          <w:trHeight w:val="258"/>
          <w:ins w:id="1472" w:author="Author"/>
        </w:trPr>
        <w:tc>
          <w:tcPr>
            <w:tcW w:w="2065" w:type="dxa"/>
            <w:tcBorders>
              <w:top w:val="nil"/>
              <w:left w:val="nil"/>
              <w:bottom w:val="nil"/>
              <w:right w:val="nil"/>
            </w:tcBorders>
            <w:hideMark/>
          </w:tcPr>
          <w:p w14:paraId="11CB38D2" w14:textId="77777777" w:rsidR="001124D9" w:rsidRDefault="001124D9">
            <w:pPr>
              <w:spacing w:after="0" w:line="256" w:lineRule="auto"/>
              <w:ind w:left="0" w:right="0" w:firstLine="0"/>
              <w:rPr>
                <w:ins w:id="1473" w:author="Author"/>
                <w:sz w:val="20"/>
              </w:rPr>
            </w:pPr>
            <w:ins w:id="1474" w:author="Author">
              <w:r>
                <w:rPr>
                  <w:sz w:val="20"/>
                </w:rPr>
                <w:t xml:space="preserve">   Asian or Pacific</w:t>
              </w:r>
              <w:r>
                <w:rPr>
                  <w:sz w:val="20"/>
                </w:rPr>
                <w:br/>
                <w:t xml:space="preserve">   Islander</w:t>
              </w:r>
            </w:ins>
          </w:p>
        </w:tc>
        <w:tc>
          <w:tcPr>
            <w:tcW w:w="1170" w:type="dxa"/>
            <w:tcBorders>
              <w:top w:val="nil"/>
              <w:left w:val="nil"/>
              <w:bottom w:val="nil"/>
              <w:right w:val="nil"/>
            </w:tcBorders>
          </w:tcPr>
          <w:p w14:paraId="3C4F8A22" w14:textId="77777777" w:rsidR="001124D9" w:rsidRDefault="001124D9">
            <w:pPr>
              <w:spacing w:after="0" w:line="256" w:lineRule="auto"/>
              <w:ind w:left="0" w:right="0" w:firstLine="0"/>
              <w:rPr>
                <w:ins w:id="1475" w:author="Author"/>
                <w:sz w:val="20"/>
              </w:rPr>
            </w:pPr>
          </w:p>
        </w:tc>
        <w:tc>
          <w:tcPr>
            <w:tcW w:w="1260" w:type="dxa"/>
            <w:tcBorders>
              <w:top w:val="nil"/>
              <w:left w:val="nil"/>
              <w:bottom w:val="nil"/>
              <w:right w:val="nil"/>
            </w:tcBorders>
          </w:tcPr>
          <w:p w14:paraId="52731CE2" w14:textId="77777777" w:rsidR="001124D9" w:rsidRDefault="001124D9">
            <w:pPr>
              <w:spacing w:after="0" w:line="256" w:lineRule="auto"/>
              <w:ind w:left="0" w:right="0" w:firstLine="0"/>
              <w:rPr>
                <w:ins w:id="1476" w:author="Author"/>
                <w:sz w:val="20"/>
              </w:rPr>
            </w:pPr>
          </w:p>
        </w:tc>
        <w:tc>
          <w:tcPr>
            <w:tcW w:w="1202" w:type="dxa"/>
            <w:tcBorders>
              <w:top w:val="nil"/>
              <w:left w:val="nil"/>
              <w:bottom w:val="nil"/>
              <w:right w:val="nil"/>
            </w:tcBorders>
          </w:tcPr>
          <w:p w14:paraId="2527DE79" w14:textId="77777777" w:rsidR="001124D9" w:rsidRDefault="001124D9">
            <w:pPr>
              <w:spacing w:after="0" w:line="256" w:lineRule="auto"/>
              <w:ind w:left="0" w:right="0" w:firstLine="0"/>
              <w:rPr>
                <w:ins w:id="1477" w:author="Author"/>
                <w:sz w:val="20"/>
              </w:rPr>
            </w:pPr>
          </w:p>
        </w:tc>
        <w:tc>
          <w:tcPr>
            <w:tcW w:w="1339" w:type="dxa"/>
            <w:tcBorders>
              <w:top w:val="nil"/>
              <w:left w:val="nil"/>
              <w:bottom w:val="nil"/>
              <w:right w:val="nil"/>
            </w:tcBorders>
          </w:tcPr>
          <w:p w14:paraId="058E8FAB" w14:textId="77777777" w:rsidR="001124D9" w:rsidRDefault="001124D9">
            <w:pPr>
              <w:spacing w:after="0" w:line="256" w:lineRule="auto"/>
              <w:ind w:left="0" w:right="0" w:firstLine="0"/>
              <w:rPr>
                <w:ins w:id="1478" w:author="Author"/>
                <w:sz w:val="20"/>
              </w:rPr>
            </w:pPr>
          </w:p>
        </w:tc>
        <w:tc>
          <w:tcPr>
            <w:tcW w:w="1360" w:type="dxa"/>
            <w:tcBorders>
              <w:top w:val="nil"/>
              <w:left w:val="nil"/>
              <w:bottom w:val="nil"/>
              <w:right w:val="nil"/>
            </w:tcBorders>
          </w:tcPr>
          <w:p w14:paraId="492A4014" w14:textId="77777777" w:rsidR="001124D9" w:rsidRDefault="001124D9">
            <w:pPr>
              <w:spacing w:after="0" w:line="256" w:lineRule="auto"/>
              <w:ind w:left="0" w:right="0" w:firstLine="0"/>
              <w:rPr>
                <w:ins w:id="1479" w:author="Author"/>
                <w:sz w:val="20"/>
              </w:rPr>
            </w:pPr>
          </w:p>
        </w:tc>
        <w:tc>
          <w:tcPr>
            <w:tcW w:w="1352" w:type="dxa"/>
            <w:tcBorders>
              <w:top w:val="nil"/>
              <w:left w:val="nil"/>
              <w:bottom w:val="nil"/>
              <w:right w:val="nil"/>
            </w:tcBorders>
          </w:tcPr>
          <w:p w14:paraId="74E91881" w14:textId="77777777" w:rsidR="001124D9" w:rsidRDefault="001124D9">
            <w:pPr>
              <w:spacing w:after="0" w:line="256" w:lineRule="auto"/>
              <w:ind w:left="0" w:right="0" w:firstLine="0"/>
              <w:rPr>
                <w:ins w:id="1480" w:author="Author"/>
                <w:sz w:val="20"/>
              </w:rPr>
            </w:pPr>
          </w:p>
        </w:tc>
      </w:tr>
      <w:tr w:rsidR="001124D9" w14:paraId="7BC7FEF1" w14:textId="77777777" w:rsidTr="001124D9">
        <w:trPr>
          <w:trHeight w:val="274"/>
          <w:ins w:id="1481" w:author="Author"/>
        </w:trPr>
        <w:tc>
          <w:tcPr>
            <w:tcW w:w="2065" w:type="dxa"/>
            <w:tcBorders>
              <w:top w:val="nil"/>
              <w:left w:val="nil"/>
              <w:bottom w:val="nil"/>
              <w:right w:val="nil"/>
            </w:tcBorders>
            <w:hideMark/>
          </w:tcPr>
          <w:p w14:paraId="0853E31A" w14:textId="77777777" w:rsidR="001124D9" w:rsidRDefault="001124D9">
            <w:pPr>
              <w:spacing w:after="0" w:line="256" w:lineRule="auto"/>
              <w:ind w:left="0" w:right="0" w:firstLine="0"/>
              <w:rPr>
                <w:ins w:id="1482" w:author="Author"/>
                <w:sz w:val="20"/>
              </w:rPr>
            </w:pPr>
            <w:ins w:id="1483" w:author="Author">
              <w:r>
                <w:rPr>
                  <w:sz w:val="20"/>
                </w:rPr>
                <w:t xml:space="preserve">   Native American</w:t>
              </w:r>
            </w:ins>
          </w:p>
        </w:tc>
        <w:tc>
          <w:tcPr>
            <w:tcW w:w="1170" w:type="dxa"/>
            <w:tcBorders>
              <w:top w:val="nil"/>
              <w:left w:val="nil"/>
              <w:bottom w:val="nil"/>
              <w:right w:val="nil"/>
            </w:tcBorders>
          </w:tcPr>
          <w:p w14:paraId="153C0F40" w14:textId="77777777" w:rsidR="001124D9" w:rsidRDefault="001124D9">
            <w:pPr>
              <w:spacing w:after="0" w:line="256" w:lineRule="auto"/>
              <w:ind w:left="0" w:right="0" w:firstLine="0"/>
              <w:rPr>
                <w:ins w:id="1484" w:author="Author"/>
                <w:sz w:val="20"/>
              </w:rPr>
            </w:pPr>
          </w:p>
        </w:tc>
        <w:tc>
          <w:tcPr>
            <w:tcW w:w="1260" w:type="dxa"/>
            <w:tcBorders>
              <w:top w:val="nil"/>
              <w:left w:val="nil"/>
              <w:bottom w:val="nil"/>
              <w:right w:val="nil"/>
            </w:tcBorders>
          </w:tcPr>
          <w:p w14:paraId="3C21C392" w14:textId="77777777" w:rsidR="001124D9" w:rsidRDefault="001124D9">
            <w:pPr>
              <w:spacing w:after="0" w:line="256" w:lineRule="auto"/>
              <w:ind w:left="0" w:right="0" w:firstLine="0"/>
              <w:rPr>
                <w:ins w:id="1485" w:author="Author"/>
                <w:sz w:val="20"/>
              </w:rPr>
            </w:pPr>
          </w:p>
        </w:tc>
        <w:tc>
          <w:tcPr>
            <w:tcW w:w="1202" w:type="dxa"/>
            <w:tcBorders>
              <w:top w:val="nil"/>
              <w:left w:val="nil"/>
              <w:bottom w:val="nil"/>
              <w:right w:val="nil"/>
            </w:tcBorders>
          </w:tcPr>
          <w:p w14:paraId="76589027" w14:textId="77777777" w:rsidR="001124D9" w:rsidRDefault="001124D9">
            <w:pPr>
              <w:spacing w:after="0" w:line="256" w:lineRule="auto"/>
              <w:ind w:left="0" w:right="0" w:firstLine="0"/>
              <w:rPr>
                <w:ins w:id="1486" w:author="Author"/>
                <w:sz w:val="20"/>
              </w:rPr>
            </w:pPr>
          </w:p>
        </w:tc>
        <w:tc>
          <w:tcPr>
            <w:tcW w:w="1339" w:type="dxa"/>
            <w:tcBorders>
              <w:top w:val="nil"/>
              <w:left w:val="nil"/>
              <w:bottom w:val="nil"/>
              <w:right w:val="nil"/>
            </w:tcBorders>
          </w:tcPr>
          <w:p w14:paraId="3E9F1963" w14:textId="77777777" w:rsidR="001124D9" w:rsidRDefault="001124D9">
            <w:pPr>
              <w:spacing w:after="0" w:line="256" w:lineRule="auto"/>
              <w:ind w:left="0" w:right="0" w:firstLine="0"/>
              <w:rPr>
                <w:ins w:id="1487" w:author="Author"/>
                <w:sz w:val="20"/>
              </w:rPr>
            </w:pPr>
          </w:p>
        </w:tc>
        <w:tc>
          <w:tcPr>
            <w:tcW w:w="1360" w:type="dxa"/>
            <w:tcBorders>
              <w:top w:val="nil"/>
              <w:left w:val="nil"/>
              <w:bottom w:val="nil"/>
              <w:right w:val="nil"/>
            </w:tcBorders>
          </w:tcPr>
          <w:p w14:paraId="789DB01F" w14:textId="77777777" w:rsidR="001124D9" w:rsidRDefault="001124D9">
            <w:pPr>
              <w:spacing w:after="0" w:line="256" w:lineRule="auto"/>
              <w:ind w:left="0" w:right="0" w:firstLine="0"/>
              <w:rPr>
                <w:ins w:id="1488" w:author="Author"/>
                <w:sz w:val="20"/>
              </w:rPr>
            </w:pPr>
          </w:p>
        </w:tc>
        <w:tc>
          <w:tcPr>
            <w:tcW w:w="1352" w:type="dxa"/>
            <w:tcBorders>
              <w:top w:val="nil"/>
              <w:left w:val="nil"/>
              <w:bottom w:val="nil"/>
              <w:right w:val="nil"/>
            </w:tcBorders>
          </w:tcPr>
          <w:p w14:paraId="547A8833" w14:textId="77777777" w:rsidR="001124D9" w:rsidRDefault="001124D9">
            <w:pPr>
              <w:spacing w:after="0" w:line="256" w:lineRule="auto"/>
              <w:ind w:left="0" w:right="0" w:firstLine="0"/>
              <w:rPr>
                <w:ins w:id="1489" w:author="Author"/>
                <w:sz w:val="20"/>
              </w:rPr>
            </w:pPr>
          </w:p>
        </w:tc>
      </w:tr>
      <w:tr w:rsidR="001124D9" w14:paraId="1A4C33BE" w14:textId="77777777" w:rsidTr="001124D9">
        <w:trPr>
          <w:trHeight w:val="258"/>
          <w:ins w:id="1490" w:author="Author"/>
        </w:trPr>
        <w:tc>
          <w:tcPr>
            <w:tcW w:w="2065" w:type="dxa"/>
            <w:tcBorders>
              <w:top w:val="nil"/>
              <w:left w:val="nil"/>
              <w:bottom w:val="nil"/>
              <w:right w:val="nil"/>
            </w:tcBorders>
            <w:hideMark/>
          </w:tcPr>
          <w:p w14:paraId="428C4B67" w14:textId="77777777" w:rsidR="001124D9" w:rsidRDefault="001124D9">
            <w:pPr>
              <w:spacing w:after="0" w:line="256" w:lineRule="auto"/>
              <w:ind w:left="0" w:right="0" w:firstLine="0"/>
              <w:rPr>
                <w:ins w:id="1491" w:author="Author"/>
                <w:sz w:val="20"/>
              </w:rPr>
            </w:pPr>
            <w:ins w:id="1492" w:author="Author">
              <w:r>
                <w:rPr>
                  <w:sz w:val="20"/>
                </w:rPr>
                <w:t>Region</w:t>
              </w:r>
            </w:ins>
          </w:p>
        </w:tc>
        <w:tc>
          <w:tcPr>
            <w:tcW w:w="1170" w:type="dxa"/>
            <w:tcBorders>
              <w:top w:val="nil"/>
              <w:left w:val="nil"/>
              <w:bottom w:val="nil"/>
              <w:right w:val="nil"/>
            </w:tcBorders>
          </w:tcPr>
          <w:p w14:paraId="1B357EF8" w14:textId="77777777" w:rsidR="001124D9" w:rsidRDefault="001124D9">
            <w:pPr>
              <w:spacing w:after="0" w:line="256" w:lineRule="auto"/>
              <w:ind w:left="0" w:right="0" w:firstLine="0"/>
              <w:rPr>
                <w:ins w:id="1493" w:author="Author"/>
                <w:sz w:val="20"/>
              </w:rPr>
            </w:pPr>
          </w:p>
        </w:tc>
        <w:tc>
          <w:tcPr>
            <w:tcW w:w="1260" w:type="dxa"/>
            <w:tcBorders>
              <w:top w:val="nil"/>
              <w:left w:val="nil"/>
              <w:bottom w:val="nil"/>
              <w:right w:val="nil"/>
            </w:tcBorders>
          </w:tcPr>
          <w:p w14:paraId="6E54ADAF" w14:textId="77777777" w:rsidR="001124D9" w:rsidRDefault="001124D9">
            <w:pPr>
              <w:spacing w:after="0" w:line="256" w:lineRule="auto"/>
              <w:ind w:left="0" w:right="0" w:firstLine="0"/>
              <w:rPr>
                <w:ins w:id="1494" w:author="Author"/>
                <w:sz w:val="20"/>
              </w:rPr>
            </w:pPr>
          </w:p>
        </w:tc>
        <w:tc>
          <w:tcPr>
            <w:tcW w:w="1202" w:type="dxa"/>
            <w:tcBorders>
              <w:top w:val="nil"/>
              <w:left w:val="nil"/>
              <w:bottom w:val="nil"/>
              <w:right w:val="nil"/>
            </w:tcBorders>
          </w:tcPr>
          <w:p w14:paraId="4197F841" w14:textId="77777777" w:rsidR="001124D9" w:rsidRDefault="001124D9">
            <w:pPr>
              <w:spacing w:after="0" w:line="256" w:lineRule="auto"/>
              <w:ind w:left="0" w:right="0" w:firstLine="0"/>
              <w:rPr>
                <w:ins w:id="1495" w:author="Author"/>
                <w:sz w:val="20"/>
              </w:rPr>
            </w:pPr>
          </w:p>
        </w:tc>
        <w:tc>
          <w:tcPr>
            <w:tcW w:w="1339" w:type="dxa"/>
            <w:tcBorders>
              <w:top w:val="nil"/>
              <w:left w:val="nil"/>
              <w:bottom w:val="nil"/>
              <w:right w:val="nil"/>
            </w:tcBorders>
          </w:tcPr>
          <w:p w14:paraId="7E1B9BD1" w14:textId="77777777" w:rsidR="001124D9" w:rsidRDefault="001124D9">
            <w:pPr>
              <w:spacing w:after="0" w:line="256" w:lineRule="auto"/>
              <w:ind w:left="0" w:right="0" w:firstLine="0"/>
              <w:rPr>
                <w:ins w:id="1496" w:author="Author"/>
                <w:sz w:val="20"/>
              </w:rPr>
            </w:pPr>
          </w:p>
        </w:tc>
        <w:tc>
          <w:tcPr>
            <w:tcW w:w="1360" w:type="dxa"/>
            <w:tcBorders>
              <w:top w:val="nil"/>
              <w:left w:val="nil"/>
              <w:bottom w:val="nil"/>
              <w:right w:val="nil"/>
            </w:tcBorders>
          </w:tcPr>
          <w:p w14:paraId="0435A8B3" w14:textId="77777777" w:rsidR="001124D9" w:rsidRDefault="001124D9">
            <w:pPr>
              <w:spacing w:after="0" w:line="256" w:lineRule="auto"/>
              <w:ind w:left="0" w:right="0" w:firstLine="0"/>
              <w:rPr>
                <w:ins w:id="1497" w:author="Author"/>
                <w:sz w:val="20"/>
              </w:rPr>
            </w:pPr>
          </w:p>
        </w:tc>
        <w:tc>
          <w:tcPr>
            <w:tcW w:w="1352" w:type="dxa"/>
            <w:tcBorders>
              <w:top w:val="nil"/>
              <w:left w:val="nil"/>
              <w:bottom w:val="nil"/>
              <w:right w:val="nil"/>
            </w:tcBorders>
          </w:tcPr>
          <w:p w14:paraId="1995939A" w14:textId="77777777" w:rsidR="001124D9" w:rsidRDefault="001124D9">
            <w:pPr>
              <w:spacing w:after="0" w:line="256" w:lineRule="auto"/>
              <w:ind w:left="0" w:right="0" w:firstLine="0"/>
              <w:rPr>
                <w:ins w:id="1498" w:author="Author"/>
                <w:sz w:val="20"/>
              </w:rPr>
            </w:pPr>
          </w:p>
        </w:tc>
      </w:tr>
      <w:tr w:rsidR="001124D9" w14:paraId="386ED211" w14:textId="77777777" w:rsidTr="001124D9">
        <w:trPr>
          <w:trHeight w:val="258"/>
          <w:ins w:id="1499" w:author="Author"/>
        </w:trPr>
        <w:tc>
          <w:tcPr>
            <w:tcW w:w="2065" w:type="dxa"/>
            <w:tcBorders>
              <w:top w:val="nil"/>
              <w:left w:val="nil"/>
              <w:bottom w:val="nil"/>
              <w:right w:val="nil"/>
            </w:tcBorders>
            <w:hideMark/>
          </w:tcPr>
          <w:p w14:paraId="7869CDB9" w14:textId="77777777" w:rsidR="001124D9" w:rsidRDefault="001124D9">
            <w:pPr>
              <w:spacing w:after="0" w:line="256" w:lineRule="auto"/>
              <w:ind w:left="0" w:right="0" w:firstLine="0"/>
              <w:rPr>
                <w:ins w:id="1500" w:author="Author"/>
                <w:sz w:val="20"/>
              </w:rPr>
            </w:pPr>
            <w:ins w:id="1501" w:author="Author">
              <w:r>
                <w:rPr>
                  <w:sz w:val="20"/>
                </w:rPr>
                <w:t xml:space="preserve">   Northeast</w:t>
              </w:r>
            </w:ins>
          </w:p>
        </w:tc>
        <w:tc>
          <w:tcPr>
            <w:tcW w:w="1170" w:type="dxa"/>
            <w:tcBorders>
              <w:top w:val="nil"/>
              <w:left w:val="nil"/>
              <w:bottom w:val="nil"/>
              <w:right w:val="nil"/>
            </w:tcBorders>
          </w:tcPr>
          <w:p w14:paraId="0E0619E9" w14:textId="77777777" w:rsidR="001124D9" w:rsidRDefault="001124D9">
            <w:pPr>
              <w:spacing w:after="0" w:line="256" w:lineRule="auto"/>
              <w:ind w:left="0" w:right="0" w:firstLine="0"/>
              <w:rPr>
                <w:ins w:id="1502" w:author="Author"/>
                <w:sz w:val="20"/>
              </w:rPr>
            </w:pPr>
          </w:p>
        </w:tc>
        <w:tc>
          <w:tcPr>
            <w:tcW w:w="1260" w:type="dxa"/>
            <w:tcBorders>
              <w:top w:val="nil"/>
              <w:left w:val="nil"/>
              <w:bottom w:val="nil"/>
              <w:right w:val="nil"/>
            </w:tcBorders>
          </w:tcPr>
          <w:p w14:paraId="1B1CC21C" w14:textId="77777777" w:rsidR="001124D9" w:rsidRDefault="001124D9">
            <w:pPr>
              <w:spacing w:after="0" w:line="256" w:lineRule="auto"/>
              <w:ind w:left="0" w:right="0" w:firstLine="0"/>
              <w:rPr>
                <w:ins w:id="1503" w:author="Author"/>
                <w:sz w:val="20"/>
              </w:rPr>
            </w:pPr>
          </w:p>
        </w:tc>
        <w:tc>
          <w:tcPr>
            <w:tcW w:w="1202" w:type="dxa"/>
            <w:tcBorders>
              <w:top w:val="nil"/>
              <w:left w:val="nil"/>
              <w:bottom w:val="nil"/>
              <w:right w:val="nil"/>
            </w:tcBorders>
          </w:tcPr>
          <w:p w14:paraId="394F6412" w14:textId="77777777" w:rsidR="001124D9" w:rsidRDefault="001124D9">
            <w:pPr>
              <w:spacing w:after="0" w:line="256" w:lineRule="auto"/>
              <w:ind w:left="0" w:right="0" w:firstLine="0"/>
              <w:rPr>
                <w:ins w:id="1504" w:author="Author"/>
                <w:sz w:val="20"/>
              </w:rPr>
            </w:pPr>
          </w:p>
        </w:tc>
        <w:tc>
          <w:tcPr>
            <w:tcW w:w="1339" w:type="dxa"/>
            <w:tcBorders>
              <w:top w:val="nil"/>
              <w:left w:val="nil"/>
              <w:bottom w:val="nil"/>
              <w:right w:val="nil"/>
            </w:tcBorders>
          </w:tcPr>
          <w:p w14:paraId="35BECD59" w14:textId="77777777" w:rsidR="001124D9" w:rsidRDefault="001124D9">
            <w:pPr>
              <w:spacing w:after="0" w:line="256" w:lineRule="auto"/>
              <w:ind w:left="0" w:right="0" w:firstLine="0"/>
              <w:rPr>
                <w:ins w:id="1505" w:author="Author"/>
                <w:sz w:val="20"/>
              </w:rPr>
            </w:pPr>
          </w:p>
        </w:tc>
        <w:tc>
          <w:tcPr>
            <w:tcW w:w="1360" w:type="dxa"/>
            <w:tcBorders>
              <w:top w:val="nil"/>
              <w:left w:val="nil"/>
              <w:bottom w:val="nil"/>
              <w:right w:val="nil"/>
            </w:tcBorders>
          </w:tcPr>
          <w:p w14:paraId="73D89BC2" w14:textId="77777777" w:rsidR="001124D9" w:rsidRDefault="001124D9">
            <w:pPr>
              <w:spacing w:after="0" w:line="256" w:lineRule="auto"/>
              <w:ind w:left="0" w:right="0" w:firstLine="0"/>
              <w:rPr>
                <w:ins w:id="1506" w:author="Author"/>
                <w:sz w:val="20"/>
              </w:rPr>
            </w:pPr>
          </w:p>
        </w:tc>
        <w:tc>
          <w:tcPr>
            <w:tcW w:w="1352" w:type="dxa"/>
            <w:tcBorders>
              <w:top w:val="nil"/>
              <w:left w:val="nil"/>
              <w:bottom w:val="nil"/>
              <w:right w:val="nil"/>
            </w:tcBorders>
          </w:tcPr>
          <w:p w14:paraId="57DC45CE" w14:textId="77777777" w:rsidR="001124D9" w:rsidRDefault="001124D9">
            <w:pPr>
              <w:spacing w:after="0" w:line="256" w:lineRule="auto"/>
              <w:ind w:left="0" w:right="0" w:firstLine="0"/>
              <w:rPr>
                <w:ins w:id="1507" w:author="Author"/>
                <w:sz w:val="20"/>
              </w:rPr>
            </w:pPr>
          </w:p>
        </w:tc>
      </w:tr>
      <w:tr w:rsidR="001124D9" w14:paraId="7B37EF5C" w14:textId="77777777" w:rsidTr="001124D9">
        <w:trPr>
          <w:trHeight w:val="258"/>
          <w:ins w:id="1508" w:author="Author"/>
        </w:trPr>
        <w:tc>
          <w:tcPr>
            <w:tcW w:w="2065" w:type="dxa"/>
            <w:tcBorders>
              <w:top w:val="nil"/>
              <w:left w:val="nil"/>
              <w:bottom w:val="nil"/>
              <w:right w:val="nil"/>
            </w:tcBorders>
            <w:hideMark/>
          </w:tcPr>
          <w:p w14:paraId="0E7DB50A" w14:textId="77777777" w:rsidR="001124D9" w:rsidRDefault="001124D9">
            <w:pPr>
              <w:spacing w:after="0" w:line="256" w:lineRule="auto"/>
              <w:ind w:left="0" w:right="0" w:firstLine="0"/>
              <w:rPr>
                <w:ins w:id="1509" w:author="Author"/>
                <w:sz w:val="20"/>
              </w:rPr>
            </w:pPr>
            <w:ins w:id="1510" w:author="Author">
              <w:r>
                <w:rPr>
                  <w:sz w:val="20"/>
                </w:rPr>
                <w:t xml:space="preserve">   Midwest</w:t>
              </w:r>
            </w:ins>
          </w:p>
        </w:tc>
        <w:tc>
          <w:tcPr>
            <w:tcW w:w="1170" w:type="dxa"/>
            <w:tcBorders>
              <w:top w:val="nil"/>
              <w:left w:val="nil"/>
              <w:bottom w:val="nil"/>
              <w:right w:val="nil"/>
            </w:tcBorders>
          </w:tcPr>
          <w:p w14:paraId="0796F277" w14:textId="77777777" w:rsidR="001124D9" w:rsidRDefault="001124D9">
            <w:pPr>
              <w:spacing w:after="0" w:line="256" w:lineRule="auto"/>
              <w:ind w:left="0" w:right="0" w:firstLine="0"/>
              <w:rPr>
                <w:ins w:id="1511" w:author="Author"/>
                <w:sz w:val="20"/>
              </w:rPr>
            </w:pPr>
          </w:p>
        </w:tc>
        <w:tc>
          <w:tcPr>
            <w:tcW w:w="1260" w:type="dxa"/>
            <w:tcBorders>
              <w:top w:val="nil"/>
              <w:left w:val="nil"/>
              <w:bottom w:val="nil"/>
              <w:right w:val="nil"/>
            </w:tcBorders>
          </w:tcPr>
          <w:p w14:paraId="44E06AB0" w14:textId="77777777" w:rsidR="001124D9" w:rsidRDefault="001124D9">
            <w:pPr>
              <w:spacing w:after="0" w:line="256" w:lineRule="auto"/>
              <w:ind w:left="0" w:right="0" w:firstLine="0"/>
              <w:rPr>
                <w:ins w:id="1512" w:author="Author"/>
                <w:sz w:val="20"/>
              </w:rPr>
            </w:pPr>
          </w:p>
        </w:tc>
        <w:tc>
          <w:tcPr>
            <w:tcW w:w="1202" w:type="dxa"/>
            <w:tcBorders>
              <w:top w:val="nil"/>
              <w:left w:val="nil"/>
              <w:bottom w:val="nil"/>
              <w:right w:val="nil"/>
            </w:tcBorders>
          </w:tcPr>
          <w:p w14:paraId="7069C943" w14:textId="77777777" w:rsidR="001124D9" w:rsidRDefault="001124D9">
            <w:pPr>
              <w:spacing w:after="0" w:line="256" w:lineRule="auto"/>
              <w:ind w:left="0" w:right="0" w:firstLine="0"/>
              <w:rPr>
                <w:ins w:id="1513" w:author="Author"/>
                <w:sz w:val="20"/>
              </w:rPr>
            </w:pPr>
          </w:p>
        </w:tc>
        <w:tc>
          <w:tcPr>
            <w:tcW w:w="1339" w:type="dxa"/>
            <w:tcBorders>
              <w:top w:val="nil"/>
              <w:left w:val="nil"/>
              <w:bottom w:val="nil"/>
              <w:right w:val="nil"/>
            </w:tcBorders>
          </w:tcPr>
          <w:p w14:paraId="255AFBB0" w14:textId="77777777" w:rsidR="001124D9" w:rsidRDefault="001124D9">
            <w:pPr>
              <w:spacing w:after="0" w:line="256" w:lineRule="auto"/>
              <w:ind w:left="0" w:right="0" w:firstLine="0"/>
              <w:rPr>
                <w:ins w:id="1514" w:author="Author"/>
                <w:sz w:val="20"/>
              </w:rPr>
            </w:pPr>
          </w:p>
        </w:tc>
        <w:tc>
          <w:tcPr>
            <w:tcW w:w="1360" w:type="dxa"/>
            <w:tcBorders>
              <w:top w:val="nil"/>
              <w:left w:val="nil"/>
              <w:bottom w:val="nil"/>
              <w:right w:val="nil"/>
            </w:tcBorders>
          </w:tcPr>
          <w:p w14:paraId="2E765B97" w14:textId="77777777" w:rsidR="001124D9" w:rsidRDefault="001124D9">
            <w:pPr>
              <w:spacing w:after="0" w:line="256" w:lineRule="auto"/>
              <w:ind w:left="0" w:right="0" w:firstLine="0"/>
              <w:rPr>
                <w:ins w:id="1515" w:author="Author"/>
                <w:sz w:val="20"/>
              </w:rPr>
            </w:pPr>
          </w:p>
        </w:tc>
        <w:tc>
          <w:tcPr>
            <w:tcW w:w="1352" w:type="dxa"/>
            <w:tcBorders>
              <w:top w:val="nil"/>
              <w:left w:val="nil"/>
              <w:bottom w:val="nil"/>
              <w:right w:val="nil"/>
            </w:tcBorders>
          </w:tcPr>
          <w:p w14:paraId="0DA482BB" w14:textId="77777777" w:rsidR="001124D9" w:rsidRDefault="001124D9">
            <w:pPr>
              <w:spacing w:after="0" w:line="256" w:lineRule="auto"/>
              <w:ind w:left="0" w:right="0" w:firstLine="0"/>
              <w:rPr>
                <w:ins w:id="1516" w:author="Author"/>
                <w:sz w:val="20"/>
              </w:rPr>
            </w:pPr>
          </w:p>
        </w:tc>
      </w:tr>
      <w:tr w:rsidR="001124D9" w14:paraId="5483F860" w14:textId="77777777" w:rsidTr="001124D9">
        <w:trPr>
          <w:trHeight w:val="258"/>
          <w:ins w:id="1517" w:author="Author"/>
        </w:trPr>
        <w:tc>
          <w:tcPr>
            <w:tcW w:w="2065" w:type="dxa"/>
            <w:tcBorders>
              <w:top w:val="nil"/>
              <w:left w:val="nil"/>
              <w:bottom w:val="nil"/>
              <w:right w:val="nil"/>
            </w:tcBorders>
            <w:hideMark/>
          </w:tcPr>
          <w:p w14:paraId="2BE69BCD" w14:textId="77777777" w:rsidR="001124D9" w:rsidRDefault="001124D9">
            <w:pPr>
              <w:spacing w:after="0" w:line="256" w:lineRule="auto"/>
              <w:ind w:left="0" w:right="0" w:firstLine="0"/>
              <w:rPr>
                <w:ins w:id="1518" w:author="Author"/>
                <w:sz w:val="20"/>
              </w:rPr>
            </w:pPr>
            <w:ins w:id="1519" w:author="Author">
              <w:r>
                <w:rPr>
                  <w:sz w:val="20"/>
                </w:rPr>
                <w:t xml:space="preserve">   South</w:t>
              </w:r>
            </w:ins>
          </w:p>
        </w:tc>
        <w:tc>
          <w:tcPr>
            <w:tcW w:w="1170" w:type="dxa"/>
            <w:tcBorders>
              <w:top w:val="nil"/>
              <w:left w:val="nil"/>
              <w:bottom w:val="nil"/>
              <w:right w:val="nil"/>
            </w:tcBorders>
          </w:tcPr>
          <w:p w14:paraId="48F3D938" w14:textId="77777777" w:rsidR="001124D9" w:rsidRDefault="001124D9">
            <w:pPr>
              <w:spacing w:after="0" w:line="256" w:lineRule="auto"/>
              <w:ind w:left="0" w:right="0" w:firstLine="0"/>
              <w:rPr>
                <w:ins w:id="1520" w:author="Author"/>
                <w:sz w:val="20"/>
              </w:rPr>
            </w:pPr>
          </w:p>
        </w:tc>
        <w:tc>
          <w:tcPr>
            <w:tcW w:w="1260" w:type="dxa"/>
            <w:tcBorders>
              <w:top w:val="nil"/>
              <w:left w:val="nil"/>
              <w:bottom w:val="nil"/>
              <w:right w:val="nil"/>
            </w:tcBorders>
          </w:tcPr>
          <w:p w14:paraId="4DE119B3" w14:textId="77777777" w:rsidR="001124D9" w:rsidRDefault="001124D9">
            <w:pPr>
              <w:spacing w:after="0" w:line="256" w:lineRule="auto"/>
              <w:ind w:left="0" w:right="0" w:firstLine="0"/>
              <w:rPr>
                <w:ins w:id="1521" w:author="Author"/>
                <w:sz w:val="20"/>
              </w:rPr>
            </w:pPr>
          </w:p>
        </w:tc>
        <w:tc>
          <w:tcPr>
            <w:tcW w:w="1202" w:type="dxa"/>
            <w:tcBorders>
              <w:top w:val="nil"/>
              <w:left w:val="nil"/>
              <w:bottom w:val="nil"/>
              <w:right w:val="nil"/>
            </w:tcBorders>
          </w:tcPr>
          <w:p w14:paraId="4FA3D87E" w14:textId="77777777" w:rsidR="001124D9" w:rsidRDefault="001124D9">
            <w:pPr>
              <w:spacing w:after="0" w:line="256" w:lineRule="auto"/>
              <w:ind w:left="0" w:right="0" w:firstLine="0"/>
              <w:rPr>
                <w:ins w:id="1522" w:author="Author"/>
                <w:sz w:val="20"/>
              </w:rPr>
            </w:pPr>
          </w:p>
        </w:tc>
        <w:tc>
          <w:tcPr>
            <w:tcW w:w="1339" w:type="dxa"/>
            <w:tcBorders>
              <w:top w:val="nil"/>
              <w:left w:val="nil"/>
              <w:bottom w:val="nil"/>
              <w:right w:val="nil"/>
            </w:tcBorders>
          </w:tcPr>
          <w:p w14:paraId="5BB54C43" w14:textId="77777777" w:rsidR="001124D9" w:rsidRDefault="001124D9">
            <w:pPr>
              <w:spacing w:after="0" w:line="256" w:lineRule="auto"/>
              <w:ind w:left="0" w:right="0" w:firstLine="0"/>
              <w:rPr>
                <w:ins w:id="1523" w:author="Author"/>
                <w:sz w:val="20"/>
              </w:rPr>
            </w:pPr>
          </w:p>
        </w:tc>
        <w:tc>
          <w:tcPr>
            <w:tcW w:w="1360" w:type="dxa"/>
            <w:tcBorders>
              <w:top w:val="nil"/>
              <w:left w:val="nil"/>
              <w:bottom w:val="nil"/>
              <w:right w:val="nil"/>
            </w:tcBorders>
          </w:tcPr>
          <w:p w14:paraId="553B9528" w14:textId="77777777" w:rsidR="001124D9" w:rsidRDefault="001124D9">
            <w:pPr>
              <w:spacing w:after="0" w:line="256" w:lineRule="auto"/>
              <w:ind w:left="0" w:right="0" w:firstLine="0"/>
              <w:rPr>
                <w:ins w:id="1524" w:author="Author"/>
                <w:sz w:val="20"/>
              </w:rPr>
            </w:pPr>
          </w:p>
        </w:tc>
        <w:tc>
          <w:tcPr>
            <w:tcW w:w="1352" w:type="dxa"/>
            <w:tcBorders>
              <w:top w:val="nil"/>
              <w:left w:val="nil"/>
              <w:bottom w:val="nil"/>
              <w:right w:val="nil"/>
            </w:tcBorders>
          </w:tcPr>
          <w:p w14:paraId="69D6122B" w14:textId="77777777" w:rsidR="001124D9" w:rsidRDefault="001124D9">
            <w:pPr>
              <w:spacing w:after="0" w:line="256" w:lineRule="auto"/>
              <w:ind w:left="0" w:right="0" w:firstLine="0"/>
              <w:rPr>
                <w:ins w:id="1525" w:author="Author"/>
                <w:sz w:val="20"/>
              </w:rPr>
            </w:pPr>
          </w:p>
        </w:tc>
      </w:tr>
      <w:tr w:rsidR="001124D9" w14:paraId="2D7C31A1" w14:textId="77777777" w:rsidTr="001124D9">
        <w:trPr>
          <w:trHeight w:val="258"/>
          <w:ins w:id="1526" w:author="Author"/>
        </w:trPr>
        <w:tc>
          <w:tcPr>
            <w:tcW w:w="2065" w:type="dxa"/>
            <w:tcBorders>
              <w:top w:val="nil"/>
              <w:left w:val="nil"/>
              <w:bottom w:val="nil"/>
              <w:right w:val="nil"/>
            </w:tcBorders>
            <w:hideMark/>
          </w:tcPr>
          <w:p w14:paraId="65DC6545" w14:textId="77777777" w:rsidR="001124D9" w:rsidRDefault="001124D9">
            <w:pPr>
              <w:spacing w:after="0" w:line="256" w:lineRule="auto"/>
              <w:ind w:left="0" w:right="0" w:firstLine="0"/>
              <w:rPr>
                <w:ins w:id="1527" w:author="Author"/>
                <w:sz w:val="20"/>
              </w:rPr>
            </w:pPr>
            <w:ins w:id="1528" w:author="Author">
              <w:r>
                <w:rPr>
                  <w:sz w:val="20"/>
                </w:rPr>
                <w:t xml:space="preserve">   West</w:t>
              </w:r>
            </w:ins>
          </w:p>
        </w:tc>
        <w:tc>
          <w:tcPr>
            <w:tcW w:w="1170" w:type="dxa"/>
            <w:tcBorders>
              <w:top w:val="nil"/>
              <w:left w:val="nil"/>
              <w:bottom w:val="nil"/>
              <w:right w:val="nil"/>
            </w:tcBorders>
          </w:tcPr>
          <w:p w14:paraId="53260592" w14:textId="77777777" w:rsidR="001124D9" w:rsidRDefault="001124D9">
            <w:pPr>
              <w:spacing w:after="0" w:line="256" w:lineRule="auto"/>
              <w:ind w:left="0" w:right="0" w:firstLine="0"/>
              <w:rPr>
                <w:ins w:id="1529" w:author="Author"/>
                <w:sz w:val="20"/>
              </w:rPr>
            </w:pPr>
          </w:p>
        </w:tc>
        <w:tc>
          <w:tcPr>
            <w:tcW w:w="1260" w:type="dxa"/>
            <w:tcBorders>
              <w:top w:val="nil"/>
              <w:left w:val="nil"/>
              <w:bottom w:val="nil"/>
              <w:right w:val="nil"/>
            </w:tcBorders>
          </w:tcPr>
          <w:p w14:paraId="74B09564" w14:textId="77777777" w:rsidR="001124D9" w:rsidRDefault="001124D9">
            <w:pPr>
              <w:spacing w:after="0" w:line="256" w:lineRule="auto"/>
              <w:ind w:left="0" w:right="0" w:firstLine="0"/>
              <w:rPr>
                <w:ins w:id="1530" w:author="Author"/>
                <w:sz w:val="20"/>
              </w:rPr>
            </w:pPr>
          </w:p>
        </w:tc>
        <w:tc>
          <w:tcPr>
            <w:tcW w:w="1202" w:type="dxa"/>
            <w:tcBorders>
              <w:top w:val="nil"/>
              <w:left w:val="nil"/>
              <w:bottom w:val="nil"/>
              <w:right w:val="nil"/>
            </w:tcBorders>
          </w:tcPr>
          <w:p w14:paraId="356017FD" w14:textId="77777777" w:rsidR="001124D9" w:rsidRDefault="001124D9">
            <w:pPr>
              <w:spacing w:after="0" w:line="256" w:lineRule="auto"/>
              <w:ind w:left="0" w:right="0" w:firstLine="0"/>
              <w:rPr>
                <w:ins w:id="1531" w:author="Author"/>
                <w:sz w:val="20"/>
              </w:rPr>
            </w:pPr>
          </w:p>
        </w:tc>
        <w:tc>
          <w:tcPr>
            <w:tcW w:w="1339" w:type="dxa"/>
            <w:tcBorders>
              <w:top w:val="nil"/>
              <w:left w:val="nil"/>
              <w:bottom w:val="nil"/>
              <w:right w:val="nil"/>
            </w:tcBorders>
          </w:tcPr>
          <w:p w14:paraId="428505B9" w14:textId="77777777" w:rsidR="001124D9" w:rsidRDefault="001124D9">
            <w:pPr>
              <w:spacing w:after="0" w:line="256" w:lineRule="auto"/>
              <w:ind w:left="0" w:right="0" w:firstLine="0"/>
              <w:rPr>
                <w:ins w:id="1532" w:author="Author"/>
                <w:sz w:val="20"/>
              </w:rPr>
            </w:pPr>
          </w:p>
        </w:tc>
        <w:tc>
          <w:tcPr>
            <w:tcW w:w="1360" w:type="dxa"/>
            <w:tcBorders>
              <w:top w:val="nil"/>
              <w:left w:val="nil"/>
              <w:bottom w:val="nil"/>
              <w:right w:val="nil"/>
            </w:tcBorders>
          </w:tcPr>
          <w:p w14:paraId="0439689F" w14:textId="77777777" w:rsidR="001124D9" w:rsidRDefault="001124D9">
            <w:pPr>
              <w:spacing w:after="0" w:line="256" w:lineRule="auto"/>
              <w:ind w:left="0" w:right="0" w:firstLine="0"/>
              <w:rPr>
                <w:ins w:id="1533" w:author="Author"/>
                <w:sz w:val="20"/>
              </w:rPr>
            </w:pPr>
          </w:p>
        </w:tc>
        <w:tc>
          <w:tcPr>
            <w:tcW w:w="1352" w:type="dxa"/>
            <w:tcBorders>
              <w:top w:val="nil"/>
              <w:left w:val="nil"/>
              <w:bottom w:val="nil"/>
              <w:right w:val="nil"/>
            </w:tcBorders>
          </w:tcPr>
          <w:p w14:paraId="296F4A25" w14:textId="77777777" w:rsidR="001124D9" w:rsidRDefault="001124D9">
            <w:pPr>
              <w:spacing w:after="0" w:line="256" w:lineRule="auto"/>
              <w:ind w:left="0" w:right="0" w:firstLine="0"/>
              <w:rPr>
                <w:ins w:id="1534" w:author="Author"/>
                <w:sz w:val="20"/>
              </w:rPr>
            </w:pPr>
          </w:p>
        </w:tc>
      </w:tr>
      <w:tr w:rsidR="001124D9" w14:paraId="6480ED22" w14:textId="77777777" w:rsidTr="001124D9">
        <w:trPr>
          <w:trHeight w:val="258"/>
          <w:ins w:id="1535" w:author="Author"/>
        </w:trPr>
        <w:tc>
          <w:tcPr>
            <w:tcW w:w="2065" w:type="dxa"/>
            <w:tcBorders>
              <w:top w:val="nil"/>
              <w:left w:val="nil"/>
              <w:bottom w:val="nil"/>
              <w:right w:val="nil"/>
            </w:tcBorders>
            <w:hideMark/>
          </w:tcPr>
          <w:p w14:paraId="1088AC35" w14:textId="77777777" w:rsidR="001124D9" w:rsidRDefault="001124D9">
            <w:pPr>
              <w:spacing w:after="0" w:line="256" w:lineRule="auto"/>
              <w:ind w:left="0" w:right="0" w:firstLine="0"/>
              <w:rPr>
                <w:ins w:id="1536" w:author="Author"/>
                <w:sz w:val="20"/>
              </w:rPr>
            </w:pPr>
            <w:ins w:id="1537" w:author="Author">
              <w:r>
                <w:rPr>
                  <w:sz w:val="20"/>
                </w:rPr>
                <w:t>Rural/Urban</w:t>
              </w:r>
            </w:ins>
          </w:p>
        </w:tc>
        <w:tc>
          <w:tcPr>
            <w:tcW w:w="1170" w:type="dxa"/>
            <w:tcBorders>
              <w:top w:val="nil"/>
              <w:left w:val="nil"/>
              <w:bottom w:val="nil"/>
              <w:right w:val="nil"/>
            </w:tcBorders>
          </w:tcPr>
          <w:p w14:paraId="66432200" w14:textId="77777777" w:rsidR="001124D9" w:rsidRDefault="001124D9">
            <w:pPr>
              <w:spacing w:after="0" w:line="256" w:lineRule="auto"/>
              <w:ind w:left="0" w:right="0" w:firstLine="0"/>
              <w:rPr>
                <w:ins w:id="1538" w:author="Author"/>
                <w:sz w:val="20"/>
              </w:rPr>
            </w:pPr>
          </w:p>
        </w:tc>
        <w:tc>
          <w:tcPr>
            <w:tcW w:w="1260" w:type="dxa"/>
            <w:tcBorders>
              <w:top w:val="nil"/>
              <w:left w:val="nil"/>
              <w:bottom w:val="nil"/>
              <w:right w:val="nil"/>
            </w:tcBorders>
          </w:tcPr>
          <w:p w14:paraId="387C5568" w14:textId="77777777" w:rsidR="001124D9" w:rsidRDefault="001124D9">
            <w:pPr>
              <w:spacing w:after="0" w:line="256" w:lineRule="auto"/>
              <w:ind w:left="0" w:right="0" w:firstLine="0"/>
              <w:rPr>
                <w:ins w:id="1539" w:author="Author"/>
                <w:sz w:val="20"/>
              </w:rPr>
            </w:pPr>
          </w:p>
        </w:tc>
        <w:tc>
          <w:tcPr>
            <w:tcW w:w="1202" w:type="dxa"/>
            <w:tcBorders>
              <w:top w:val="nil"/>
              <w:left w:val="nil"/>
              <w:bottom w:val="nil"/>
              <w:right w:val="nil"/>
            </w:tcBorders>
          </w:tcPr>
          <w:p w14:paraId="14E556D8" w14:textId="77777777" w:rsidR="001124D9" w:rsidRDefault="001124D9">
            <w:pPr>
              <w:spacing w:after="0" w:line="256" w:lineRule="auto"/>
              <w:ind w:left="0" w:right="0" w:firstLine="0"/>
              <w:rPr>
                <w:ins w:id="1540" w:author="Author"/>
                <w:sz w:val="20"/>
              </w:rPr>
            </w:pPr>
          </w:p>
        </w:tc>
        <w:tc>
          <w:tcPr>
            <w:tcW w:w="1339" w:type="dxa"/>
            <w:tcBorders>
              <w:top w:val="nil"/>
              <w:left w:val="nil"/>
              <w:bottom w:val="nil"/>
              <w:right w:val="nil"/>
            </w:tcBorders>
          </w:tcPr>
          <w:p w14:paraId="3D414AB3" w14:textId="77777777" w:rsidR="001124D9" w:rsidRDefault="001124D9">
            <w:pPr>
              <w:spacing w:after="0" w:line="256" w:lineRule="auto"/>
              <w:ind w:left="0" w:right="0" w:firstLine="0"/>
              <w:rPr>
                <w:ins w:id="1541" w:author="Author"/>
                <w:sz w:val="20"/>
              </w:rPr>
            </w:pPr>
          </w:p>
        </w:tc>
        <w:tc>
          <w:tcPr>
            <w:tcW w:w="1360" w:type="dxa"/>
            <w:tcBorders>
              <w:top w:val="nil"/>
              <w:left w:val="nil"/>
              <w:bottom w:val="nil"/>
              <w:right w:val="nil"/>
            </w:tcBorders>
          </w:tcPr>
          <w:p w14:paraId="0CDB91A4" w14:textId="77777777" w:rsidR="001124D9" w:rsidRDefault="001124D9">
            <w:pPr>
              <w:spacing w:after="0" w:line="256" w:lineRule="auto"/>
              <w:ind w:left="0" w:right="0" w:firstLine="0"/>
              <w:rPr>
                <w:ins w:id="1542" w:author="Author"/>
                <w:sz w:val="20"/>
              </w:rPr>
            </w:pPr>
          </w:p>
        </w:tc>
        <w:tc>
          <w:tcPr>
            <w:tcW w:w="1352" w:type="dxa"/>
            <w:tcBorders>
              <w:top w:val="nil"/>
              <w:left w:val="nil"/>
              <w:bottom w:val="nil"/>
              <w:right w:val="nil"/>
            </w:tcBorders>
          </w:tcPr>
          <w:p w14:paraId="5E6F0789" w14:textId="77777777" w:rsidR="001124D9" w:rsidRDefault="001124D9">
            <w:pPr>
              <w:spacing w:after="0" w:line="256" w:lineRule="auto"/>
              <w:ind w:left="0" w:right="0" w:firstLine="0"/>
              <w:rPr>
                <w:ins w:id="1543" w:author="Author"/>
                <w:sz w:val="20"/>
              </w:rPr>
            </w:pPr>
          </w:p>
        </w:tc>
      </w:tr>
      <w:tr w:rsidR="001124D9" w14:paraId="4227DB44" w14:textId="77777777" w:rsidTr="001124D9">
        <w:trPr>
          <w:trHeight w:val="258"/>
          <w:ins w:id="1544" w:author="Author"/>
        </w:trPr>
        <w:tc>
          <w:tcPr>
            <w:tcW w:w="2065" w:type="dxa"/>
            <w:tcBorders>
              <w:top w:val="nil"/>
              <w:left w:val="nil"/>
              <w:bottom w:val="nil"/>
              <w:right w:val="nil"/>
            </w:tcBorders>
            <w:hideMark/>
          </w:tcPr>
          <w:p w14:paraId="41160D70" w14:textId="77777777" w:rsidR="001124D9" w:rsidRDefault="001124D9">
            <w:pPr>
              <w:spacing w:after="0" w:line="256" w:lineRule="auto"/>
              <w:ind w:left="0" w:right="0" w:firstLine="0"/>
              <w:rPr>
                <w:ins w:id="1545" w:author="Author"/>
                <w:sz w:val="20"/>
              </w:rPr>
            </w:pPr>
            <w:ins w:id="1546" w:author="Author">
              <w:r>
                <w:rPr>
                  <w:sz w:val="20"/>
                </w:rPr>
                <w:t xml:space="preserve">   Rural</w:t>
              </w:r>
            </w:ins>
          </w:p>
        </w:tc>
        <w:tc>
          <w:tcPr>
            <w:tcW w:w="1170" w:type="dxa"/>
            <w:tcBorders>
              <w:top w:val="nil"/>
              <w:left w:val="nil"/>
              <w:bottom w:val="nil"/>
              <w:right w:val="nil"/>
            </w:tcBorders>
          </w:tcPr>
          <w:p w14:paraId="060E6499" w14:textId="77777777" w:rsidR="001124D9" w:rsidRDefault="001124D9">
            <w:pPr>
              <w:spacing w:after="0" w:line="256" w:lineRule="auto"/>
              <w:ind w:left="0" w:right="0" w:firstLine="0"/>
              <w:rPr>
                <w:ins w:id="1547" w:author="Author"/>
                <w:sz w:val="20"/>
              </w:rPr>
            </w:pPr>
          </w:p>
        </w:tc>
        <w:tc>
          <w:tcPr>
            <w:tcW w:w="1260" w:type="dxa"/>
            <w:tcBorders>
              <w:top w:val="nil"/>
              <w:left w:val="nil"/>
              <w:bottom w:val="nil"/>
              <w:right w:val="nil"/>
            </w:tcBorders>
          </w:tcPr>
          <w:p w14:paraId="7135EC10" w14:textId="77777777" w:rsidR="001124D9" w:rsidRDefault="001124D9">
            <w:pPr>
              <w:spacing w:after="0" w:line="256" w:lineRule="auto"/>
              <w:ind w:left="0" w:right="0" w:firstLine="0"/>
              <w:rPr>
                <w:ins w:id="1548" w:author="Author"/>
                <w:sz w:val="20"/>
              </w:rPr>
            </w:pPr>
          </w:p>
        </w:tc>
        <w:tc>
          <w:tcPr>
            <w:tcW w:w="1202" w:type="dxa"/>
            <w:tcBorders>
              <w:top w:val="nil"/>
              <w:left w:val="nil"/>
              <w:bottom w:val="nil"/>
              <w:right w:val="nil"/>
            </w:tcBorders>
          </w:tcPr>
          <w:p w14:paraId="3CAE21A4" w14:textId="77777777" w:rsidR="001124D9" w:rsidRDefault="001124D9">
            <w:pPr>
              <w:spacing w:after="0" w:line="256" w:lineRule="auto"/>
              <w:ind w:left="0" w:right="0" w:firstLine="0"/>
              <w:rPr>
                <w:ins w:id="1549" w:author="Author"/>
                <w:sz w:val="20"/>
              </w:rPr>
            </w:pPr>
          </w:p>
        </w:tc>
        <w:tc>
          <w:tcPr>
            <w:tcW w:w="1339" w:type="dxa"/>
            <w:tcBorders>
              <w:top w:val="nil"/>
              <w:left w:val="nil"/>
              <w:bottom w:val="nil"/>
              <w:right w:val="nil"/>
            </w:tcBorders>
          </w:tcPr>
          <w:p w14:paraId="7F4D65EB" w14:textId="77777777" w:rsidR="001124D9" w:rsidRDefault="001124D9">
            <w:pPr>
              <w:spacing w:after="0" w:line="256" w:lineRule="auto"/>
              <w:ind w:left="0" w:right="0" w:firstLine="0"/>
              <w:rPr>
                <w:ins w:id="1550" w:author="Author"/>
                <w:sz w:val="20"/>
              </w:rPr>
            </w:pPr>
          </w:p>
        </w:tc>
        <w:tc>
          <w:tcPr>
            <w:tcW w:w="1360" w:type="dxa"/>
            <w:tcBorders>
              <w:top w:val="nil"/>
              <w:left w:val="nil"/>
              <w:bottom w:val="nil"/>
              <w:right w:val="nil"/>
            </w:tcBorders>
          </w:tcPr>
          <w:p w14:paraId="574BE44D" w14:textId="77777777" w:rsidR="001124D9" w:rsidRDefault="001124D9">
            <w:pPr>
              <w:spacing w:after="0" w:line="256" w:lineRule="auto"/>
              <w:ind w:left="0" w:right="0" w:firstLine="0"/>
              <w:rPr>
                <w:ins w:id="1551" w:author="Author"/>
                <w:sz w:val="20"/>
              </w:rPr>
            </w:pPr>
          </w:p>
        </w:tc>
        <w:tc>
          <w:tcPr>
            <w:tcW w:w="1352" w:type="dxa"/>
            <w:tcBorders>
              <w:top w:val="nil"/>
              <w:left w:val="nil"/>
              <w:bottom w:val="nil"/>
              <w:right w:val="nil"/>
            </w:tcBorders>
          </w:tcPr>
          <w:p w14:paraId="15824899" w14:textId="77777777" w:rsidR="001124D9" w:rsidRDefault="001124D9">
            <w:pPr>
              <w:spacing w:after="0" w:line="256" w:lineRule="auto"/>
              <w:ind w:left="0" w:right="0" w:firstLine="0"/>
              <w:rPr>
                <w:ins w:id="1552" w:author="Author"/>
                <w:sz w:val="20"/>
              </w:rPr>
            </w:pPr>
          </w:p>
        </w:tc>
      </w:tr>
      <w:tr w:rsidR="001124D9" w14:paraId="73D30DDF" w14:textId="77777777" w:rsidTr="001124D9">
        <w:trPr>
          <w:trHeight w:val="258"/>
          <w:ins w:id="1553" w:author="Author"/>
        </w:trPr>
        <w:tc>
          <w:tcPr>
            <w:tcW w:w="2065" w:type="dxa"/>
            <w:tcBorders>
              <w:top w:val="nil"/>
              <w:left w:val="nil"/>
              <w:bottom w:val="nil"/>
              <w:right w:val="nil"/>
            </w:tcBorders>
            <w:hideMark/>
          </w:tcPr>
          <w:p w14:paraId="0E1396B3" w14:textId="77777777" w:rsidR="001124D9" w:rsidRDefault="001124D9">
            <w:pPr>
              <w:spacing w:after="0" w:line="256" w:lineRule="auto"/>
              <w:ind w:left="0" w:right="0" w:firstLine="0"/>
              <w:rPr>
                <w:ins w:id="1554" w:author="Author"/>
                <w:sz w:val="20"/>
              </w:rPr>
            </w:pPr>
            <w:ins w:id="1555" w:author="Author">
              <w:r>
                <w:rPr>
                  <w:sz w:val="20"/>
                </w:rPr>
                <w:t xml:space="preserve">   Urban</w:t>
              </w:r>
            </w:ins>
          </w:p>
        </w:tc>
        <w:tc>
          <w:tcPr>
            <w:tcW w:w="1170" w:type="dxa"/>
            <w:tcBorders>
              <w:top w:val="nil"/>
              <w:left w:val="nil"/>
              <w:bottom w:val="nil"/>
              <w:right w:val="nil"/>
            </w:tcBorders>
          </w:tcPr>
          <w:p w14:paraId="20890016" w14:textId="77777777" w:rsidR="001124D9" w:rsidRDefault="001124D9">
            <w:pPr>
              <w:spacing w:after="0" w:line="256" w:lineRule="auto"/>
              <w:ind w:left="0" w:right="0" w:firstLine="0"/>
              <w:rPr>
                <w:ins w:id="1556" w:author="Author"/>
                <w:sz w:val="20"/>
              </w:rPr>
            </w:pPr>
          </w:p>
        </w:tc>
        <w:tc>
          <w:tcPr>
            <w:tcW w:w="1260" w:type="dxa"/>
            <w:tcBorders>
              <w:top w:val="nil"/>
              <w:left w:val="nil"/>
              <w:bottom w:val="nil"/>
              <w:right w:val="nil"/>
            </w:tcBorders>
          </w:tcPr>
          <w:p w14:paraId="42D5022A" w14:textId="77777777" w:rsidR="001124D9" w:rsidRDefault="001124D9">
            <w:pPr>
              <w:spacing w:after="0" w:line="256" w:lineRule="auto"/>
              <w:ind w:left="0" w:right="0" w:firstLine="0"/>
              <w:rPr>
                <w:ins w:id="1557" w:author="Author"/>
                <w:sz w:val="20"/>
              </w:rPr>
            </w:pPr>
          </w:p>
        </w:tc>
        <w:tc>
          <w:tcPr>
            <w:tcW w:w="1202" w:type="dxa"/>
            <w:tcBorders>
              <w:top w:val="nil"/>
              <w:left w:val="nil"/>
              <w:bottom w:val="nil"/>
              <w:right w:val="nil"/>
            </w:tcBorders>
          </w:tcPr>
          <w:p w14:paraId="00C0EB9D" w14:textId="77777777" w:rsidR="001124D9" w:rsidRDefault="001124D9">
            <w:pPr>
              <w:spacing w:after="0" w:line="256" w:lineRule="auto"/>
              <w:ind w:left="0" w:right="0" w:firstLine="0"/>
              <w:rPr>
                <w:ins w:id="1558" w:author="Author"/>
                <w:sz w:val="20"/>
              </w:rPr>
            </w:pPr>
          </w:p>
        </w:tc>
        <w:tc>
          <w:tcPr>
            <w:tcW w:w="1339" w:type="dxa"/>
            <w:tcBorders>
              <w:top w:val="nil"/>
              <w:left w:val="nil"/>
              <w:bottom w:val="nil"/>
              <w:right w:val="nil"/>
            </w:tcBorders>
          </w:tcPr>
          <w:p w14:paraId="041B9E29" w14:textId="77777777" w:rsidR="001124D9" w:rsidRDefault="001124D9">
            <w:pPr>
              <w:spacing w:after="0" w:line="256" w:lineRule="auto"/>
              <w:ind w:left="0" w:right="0" w:firstLine="0"/>
              <w:rPr>
                <w:ins w:id="1559" w:author="Author"/>
                <w:sz w:val="20"/>
              </w:rPr>
            </w:pPr>
          </w:p>
        </w:tc>
        <w:tc>
          <w:tcPr>
            <w:tcW w:w="1360" w:type="dxa"/>
            <w:tcBorders>
              <w:top w:val="nil"/>
              <w:left w:val="nil"/>
              <w:bottom w:val="nil"/>
              <w:right w:val="nil"/>
            </w:tcBorders>
          </w:tcPr>
          <w:p w14:paraId="328F403F" w14:textId="77777777" w:rsidR="001124D9" w:rsidRDefault="001124D9">
            <w:pPr>
              <w:spacing w:after="0" w:line="256" w:lineRule="auto"/>
              <w:ind w:left="0" w:right="0" w:firstLine="0"/>
              <w:rPr>
                <w:ins w:id="1560" w:author="Author"/>
                <w:sz w:val="20"/>
              </w:rPr>
            </w:pPr>
          </w:p>
        </w:tc>
        <w:tc>
          <w:tcPr>
            <w:tcW w:w="1352" w:type="dxa"/>
            <w:tcBorders>
              <w:top w:val="nil"/>
              <w:left w:val="nil"/>
              <w:bottom w:val="nil"/>
              <w:right w:val="nil"/>
            </w:tcBorders>
          </w:tcPr>
          <w:p w14:paraId="3CA07C73" w14:textId="77777777" w:rsidR="001124D9" w:rsidRDefault="001124D9">
            <w:pPr>
              <w:spacing w:after="0" w:line="256" w:lineRule="auto"/>
              <w:ind w:left="0" w:right="0" w:firstLine="0"/>
              <w:rPr>
                <w:ins w:id="1561" w:author="Author"/>
                <w:sz w:val="20"/>
              </w:rPr>
            </w:pPr>
          </w:p>
        </w:tc>
      </w:tr>
      <w:tr w:rsidR="001124D9" w14:paraId="35DA20E2" w14:textId="77777777" w:rsidTr="001124D9">
        <w:trPr>
          <w:trHeight w:val="258"/>
          <w:ins w:id="1562" w:author="Author"/>
        </w:trPr>
        <w:tc>
          <w:tcPr>
            <w:tcW w:w="2065" w:type="dxa"/>
            <w:tcBorders>
              <w:top w:val="nil"/>
              <w:left w:val="nil"/>
              <w:bottom w:val="nil"/>
              <w:right w:val="nil"/>
            </w:tcBorders>
            <w:hideMark/>
          </w:tcPr>
          <w:p w14:paraId="02C80E1D" w14:textId="77777777" w:rsidR="001124D9" w:rsidRDefault="001124D9">
            <w:pPr>
              <w:spacing w:after="0" w:line="256" w:lineRule="auto"/>
              <w:ind w:left="0" w:right="0" w:firstLine="0"/>
              <w:rPr>
                <w:ins w:id="1563" w:author="Author"/>
                <w:sz w:val="20"/>
              </w:rPr>
            </w:pPr>
            <w:ins w:id="1564" w:author="Author">
              <w:r>
                <w:rPr>
                  <w:sz w:val="20"/>
                </w:rPr>
                <w:t>Insurance</w:t>
              </w:r>
            </w:ins>
          </w:p>
        </w:tc>
        <w:tc>
          <w:tcPr>
            <w:tcW w:w="1170" w:type="dxa"/>
            <w:tcBorders>
              <w:top w:val="nil"/>
              <w:left w:val="nil"/>
              <w:bottom w:val="nil"/>
              <w:right w:val="nil"/>
            </w:tcBorders>
          </w:tcPr>
          <w:p w14:paraId="4FD229CE" w14:textId="77777777" w:rsidR="001124D9" w:rsidRDefault="001124D9">
            <w:pPr>
              <w:spacing w:after="0" w:line="256" w:lineRule="auto"/>
              <w:ind w:left="0" w:right="0" w:firstLine="0"/>
              <w:rPr>
                <w:ins w:id="1565" w:author="Author"/>
                <w:sz w:val="20"/>
              </w:rPr>
            </w:pPr>
          </w:p>
        </w:tc>
        <w:tc>
          <w:tcPr>
            <w:tcW w:w="1260" w:type="dxa"/>
            <w:tcBorders>
              <w:top w:val="nil"/>
              <w:left w:val="nil"/>
              <w:bottom w:val="nil"/>
              <w:right w:val="nil"/>
            </w:tcBorders>
          </w:tcPr>
          <w:p w14:paraId="4C9A9150" w14:textId="77777777" w:rsidR="001124D9" w:rsidRDefault="001124D9">
            <w:pPr>
              <w:spacing w:after="0" w:line="256" w:lineRule="auto"/>
              <w:ind w:left="0" w:right="0" w:firstLine="0"/>
              <w:rPr>
                <w:ins w:id="1566" w:author="Author"/>
                <w:sz w:val="20"/>
              </w:rPr>
            </w:pPr>
          </w:p>
        </w:tc>
        <w:tc>
          <w:tcPr>
            <w:tcW w:w="1202" w:type="dxa"/>
            <w:tcBorders>
              <w:top w:val="nil"/>
              <w:left w:val="nil"/>
              <w:bottom w:val="nil"/>
              <w:right w:val="nil"/>
            </w:tcBorders>
          </w:tcPr>
          <w:p w14:paraId="60C593DC" w14:textId="77777777" w:rsidR="001124D9" w:rsidRDefault="001124D9">
            <w:pPr>
              <w:spacing w:after="0" w:line="256" w:lineRule="auto"/>
              <w:ind w:left="0" w:right="0" w:firstLine="0"/>
              <w:rPr>
                <w:ins w:id="1567" w:author="Author"/>
                <w:sz w:val="20"/>
              </w:rPr>
            </w:pPr>
          </w:p>
        </w:tc>
        <w:tc>
          <w:tcPr>
            <w:tcW w:w="1339" w:type="dxa"/>
            <w:tcBorders>
              <w:top w:val="nil"/>
              <w:left w:val="nil"/>
              <w:bottom w:val="nil"/>
              <w:right w:val="nil"/>
            </w:tcBorders>
          </w:tcPr>
          <w:p w14:paraId="16C64B0C" w14:textId="77777777" w:rsidR="001124D9" w:rsidRDefault="001124D9">
            <w:pPr>
              <w:spacing w:after="0" w:line="256" w:lineRule="auto"/>
              <w:ind w:left="0" w:right="0" w:firstLine="0"/>
              <w:rPr>
                <w:ins w:id="1568" w:author="Author"/>
                <w:sz w:val="20"/>
              </w:rPr>
            </w:pPr>
          </w:p>
        </w:tc>
        <w:tc>
          <w:tcPr>
            <w:tcW w:w="1360" w:type="dxa"/>
            <w:tcBorders>
              <w:top w:val="nil"/>
              <w:left w:val="nil"/>
              <w:bottom w:val="nil"/>
              <w:right w:val="nil"/>
            </w:tcBorders>
          </w:tcPr>
          <w:p w14:paraId="5039C2F5" w14:textId="77777777" w:rsidR="001124D9" w:rsidRDefault="001124D9">
            <w:pPr>
              <w:spacing w:after="0" w:line="256" w:lineRule="auto"/>
              <w:ind w:left="0" w:right="0" w:firstLine="0"/>
              <w:rPr>
                <w:ins w:id="1569" w:author="Author"/>
                <w:sz w:val="20"/>
              </w:rPr>
            </w:pPr>
          </w:p>
        </w:tc>
        <w:tc>
          <w:tcPr>
            <w:tcW w:w="1352" w:type="dxa"/>
            <w:tcBorders>
              <w:top w:val="nil"/>
              <w:left w:val="nil"/>
              <w:bottom w:val="nil"/>
              <w:right w:val="nil"/>
            </w:tcBorders>
          </w:tcPr>
          <w:p w14:paraId="52F9024D" w14:textId="77777777" w:rsidR="001124D9" w:rsidRDefault="001124D9">
            <w:pPr>
              <w:spacing w:after="0" w:line="256" w:lineRule="auto"/>
              <w:ind w:left="0" w:right="0" w:firstLine="0"/>
              <w:rPr>
                <w:ins w:id="1570" w:author="Author"/>
                <w:sz w:val="20"/>
              </w:rPr>
            </w:pPr>
          </w:p>
        </w:tc>
      </w:tr>
      <w:tr w:rsidR="001124D9" w14:paraId="498FD1F3" w14:textId="77777777" w:rsidTr="001124D9">
        <w:trPr>
          <w:trHeight w:val="258"/>
          <w:ins w:id="1571" w:author="Author"/>
        </w:trPr>
        <w:tc>
          <w:tcPr>
            <w:tcW w:w="2065" w:type="dxa"/>
            <w:tcBorders>
              <w:top w:val="nil"/>
              <w:left w:val="nil"/>
              <w:bottom w:val="nil"/>
              <w:right w:val="nil"/>
            </w:tcBorders>
            <w:hideMark/>
          </w:tcPr>
          <w:p w14:paraId="0C2C60EF" w14:textId="77777777" w:rsidR="001124D9" w:rsidRDefault="001124D9">
            <w:pPr>
              <w:spacing w:after="0" w:line="256" w:lineRule="auto"/>
              <w:ind w:left="0" w:right="0" w:firstLine="0"/>
              <w:rPr>
                <w:ins w:id="1572" w:author="Author"/>
                <w:sz w:val="20"/>
              </w:rPr>
            </w:pPr>
            <w:ins w:id="1573" w:author="Author">
              <w:r>
                <w:rPr>
                  <w:sz w:val="20"/>
                </w:rPr>
                <w:t xml:space="preserve">   Medicare</w:t>
              </w:r>
            </w:ins>
          </w:p>
        </w:tc>
        <w:tc>
          <w:tcPr>
            <w:tcW w:w="1170" w:type="dxa"/>
            <w:tcBorders>
              <w:top w:val="nil"/>
              <w:left w:val="nil"/>
              <w:bottom w:val="nil"/>
              <w:right w:val="nil"/>
            </w:tcBorders>
          </w:tcPr>
          <w:p w14:paraId="1D8F7AB5" w14:textId="77777777" w:rsidR="001124D9" w:rsidRDefault="001124D9">
            <w:pPr>
              <w:spacing w:after="0" w:line="256" w:lineRule="auto"/>
              <w:ind w:left="0" w:right="0" w:firstLine="0"/>
              <w:rPr>
                <w:ins w:id="1574" w:author="Author"/>
                <w:sz w:val="20"/>
              </w:rPr>
            </w:pPr>
          </w:p>
        </w:tc>
        <w:tc>
          <w:tcPr>
            <w:tcW w:w="1260" w:type="dxa"/>
            <w:tcBorders>
              <w:top w:val="nil"/>
              <w:left w:val="nil"/>
              <w:bottom w:val="nil"/>
              <w:right w:val="nil"/>
            </w:tcBorders>
          </w:tcPr>
          <w:p w14:paraId="246328FA" w14:textId="77777777" w:rsidR="001124D9" w:rsidRDefault="001124D9">
            <w:pPr>
              <w:spacing w:after="0" w:line="256" w:lineRule="auto"/>
              <w:ind w:left="0" w:right="0" w:firstLine="0"/>
              <w:rPr>
                <w:ins w:id="1575" w:author="Author"/>
                <w:sz w:val="20"/>
              </w:rPr>
            </w:pPr>
          </w:p>
        </w:tc>
        <w:tc>
          <w:tcPr>
            <w:tcW w:w="1202" w:type="dxa"/>
            <w:tcBorders>
              <w:top w:val="nil"/>
              <w:left w:val="nil"/>
              <w:bottom w:val="nil"/>
              <w:right w:val="nil"/>
            </w:tcBorders>
          </w:tcPr>
          <w:p w14:paraId="0B27D3A5" w14:textId="77777777" w:rsidR="001124D9" w:rsidRDefault="001124D9">
            <w:pPr>
              <w:spacing w:after="0" w:line="256" w:lineRule="auto"/>
              <w:ind w:left="0" w:right="0" w:firstLine="0"/>
              <w:rPr>
                <w:ins w:id="1576" w:author="Author"/>
                <w:sz w:val="20"/>
              </w:rPr>
            </w:pPr>
          </w:p>
        </w:tc>
        <w:tc>
          <w:tcPr>
            <w:tcW w:w="1339" w:type="dxa"/>
            <w:tcBorders>
              <w:top w:val="nil"/>
              <w:left w:val="nil"/>
              <w:bottom w:val="nil"/>
              <w:right w:val="nil"/>
            </w:tcBorders>
          </w:tcPr>
          <w:p w14:paraId="11EF05BC" w14:textId="77777777" w:rsidR="001124D9" w:rsidRDefault="001124D9">
            <w:pPr>
              <w:spacing w:after="0" w:line="256" w:lineRule="auto"/>
              <w:ind w:left="0" w:right="0" w:firstLine="0"/>
              <w:rPr>
                <w:ins w:id="1577" w:author="Author"/>
                <w:sz w:val="20"/>
              </w:rPr>
            </w:pPr>
          </w:p>
        </w:tc>
        <w:tc>
          <w:tcPr>
            <w:tcW w:w="1360" w:type="dxa"/>
            <w:tcBorders>
              <w:top w:val="nil"/>
              <w:left w:val="nil"/>
              <w:bottom w:val="nil"/>
              <w:right w:val="nil"/>
            </w:tcBorders>
          </w:tcPr>
          <w:p w14:paraId="19BBB7E5" w14:textId="77777777" w:rsidR="001124D9" w:rsidRDefault="001124D9">
            <w:pPr>
              <w:spacing w:after="0" w:line="256" w:lineRule="auto"/>
              <w:ind w:left="0" w:right="0" w:firstLine="0"/>
              <w:rPr>
                <w:ins w:id="1578" w:author="Author"/>
                <w:sz w:val="20"/>
              </w:rPr>
            </w:pPr>
          </w:p>
        </w:tc>
        <w:tc>
          <w:tcPr>
            <w:tcW w:w="1352" w:type="dxa"/>
            <w:tcBorders>
              <w:top w:val="nil"/>
              <w:left w:val="nil"/>
              <w:bottom w:val="nil"/>
              <w:right w:val="nil"/>
            </w:tcBorders>
          </w:tcPr>
          <w:p w14:paraId="518A8151" w14:textId="77777777" w:rsidR="001124D9" w:rsidRDefault="001124D9">
            <w:pPr>
              <w:spacing w:after="0" w:line="256" w:lineRule="auto"/>
              <w:ind w:left="0" w:right="0" w:firstLine="0"/>
              <w:rPr>
                <w:ins w:id="1579" w:author="Author"/>
                <w:sz w:val="20"/>
              </w:rPr>
            </w:pPr>
          </w:p>
        </w:tc>
      </w:tr>
      <w:tr w:rsidR="001124D9" w14:paraId="0D4F2FAD" w14:textId="77777777" w:rsidTr="001124D9">
        <w:trPr>
          <w:trHeight w:val="258"/>
          <w:ins w:id="1580" w:author="Author"/>
        </w:trPr>
        <w:tc>
          <w:tcPr>
            <w:tcW w:w="2065" w:type="dxa"/>
            <w:tcBorders>
              <w:top w:val="nil"/>
              <w:left w:val="nil"/>
              <w:bottom w:val="nil"/>
              <w:right w:val="nil"/>
            </w:tcBorders>
            <w:hideMark/>
          </w:tcPr>
          <w:p w14:paraId="2D7622BB" w14:textId="77777777" w:rsidR="001124D9" w:rsidRDefault="001124D9">
            <w:pPr>
              <w:spacing w:after="0" w:line="256" w:lineRule="auto"/>
              <w:ind w:left="0" w:right="0" w:firstLine="0"/>
              <w:rPr>
                <w:ins w:id="1581" w:author="Author"/>
                <w:sz w:val="20"/>
              </w:rPr>
            </w:pPr>
            <w:ins w:id="1582" w:author="Author">
              <w:r>
                <w:rPr>
                  <w:sz w:val="20"/>
                </w:rPr>
                <w:t xml:space="preserve">   Medicaid</w:t>
              </w:r>
            </w:ins>
          </w:p>
        </w:tc>
        <w:tc>
          <w:tcPr>
            <w:tcW w:w="1170" w:type="dxa"/>
            <w:tcBorders>
              <w:top w:val="nil"/>
              <w:left w:val="nil"/>
              <w:bottom w:val="nil"/>
              <w:right w:val="nil"/>
            </w:tcBorders>
          </w:tcPr>
          <w:p w14:paraId="281F3667" w14:textId="77777777" w:rsidR="001124D9" w:rsidRDefault="001124D9">
            <w:pPr>
              <w:spacing w:after="0" w:line="256" w:lineRule="auto"/>
              <w:ind w:left="0" w:right="0" w:firstLine="0"/>
              <w:rPr>
                <w:ins w:id="1583" w:author="Author"/>
                <w:sz w:val="20"/>
              </w:rPr>
            </w:pPr>
          </w:p>
        </w:tc>
        <w:tc>
          <w:tcPr>
            <w:tcW w:w="1260" w:type="dxa"/>
            <w:tcBorders>
              <w:top w:val="nil"/>
              <w:left w:val="nil"/>
              <w:bottom w:val="nil"/>
              <w:right w:val="nil"/>
            </w:tcBorders>
          </w:tcPr>
          <w:p w14:paraId="5076D86C" w14:textId="77777777" w:rsidR="001124D9" w:rsidRDefault="001124D9">
            <w:pPr>
              <w:spacing w:after="0" w:line="256" w:lineRule="auto"/>
              <w:ind w:left="0" w:right="0" w:firstLine="0"/>
              <w:rPr>
                <w:ins w:id="1584" w:author="Author"/>
                <w:sz w:val="20"/>
              </w:rPr>
            </w:pPr>
          </w:p>
        </w:tc>
        <w:tc>
          <w:tcPr>
            <w:tcW w:w="1202" w:type="dxa"/>
            <w:tcBorders>
              <w:top w:val="nil"/>
              <w:left w:val="nil"/>
              <w:bottom w:val="nil"/>
              <w:right w:val="nil"/>
            </w:tcBorders>
          </w:tcPr>
          <w:p w14:paraId="7A597A40" w14:textId="77777777" w:rsidR="001124D9" w:rsidRDefault="001124D9">
            <w:pPr>
              <w:spacing w:after="0" w:line="256" w:lineRule="auto"/>
              <w:ind w:left="0" w:right="0" w:firstLine="0"/>
              <w:rPr>
                <w:ins w:id="1585" w:author="Author"/>
                <w:sz w:val="20"/>
              </w:rPr>
            </w:pPr>
          </w:p>
        </w:tc>
        <w:tc>
          <w:tcPr>
            <w:tcW w:w="1339" w:type="dxa"/>
            <w:tcBorders>
              <w:top w:val="nil"/>
              <w:left w:val="nil"/>
              <w:bottom w:val="nil"/>
              <w:right w:val="nil"/>
            </w:tcBorders>
          </w:tcPr>
          <w:p w14:paraId="55B3F358" w14:textId="77777777" w:rsidR="001124D9" w:rsidRDefault="001124D9">
            <w:pPr>
              <w:spacing w:after="0" w:line="256" w:lineRule="auto"/>
              <w:ind w:left="0" w:right="0" w:firstLine="0"/>
              <w:rPr>
                <w:ins w:id="1586" w:author="Author"/>
                <w:sz w:val="20"/>
              </w:rPr>
            </w:pPr>
          </w:p>
        </w:tc>
        <w:tc>
          <w:tcPr>
            <w:tcW w:w="1360" w:type="dxa"/>
            <w:tcBorders>
              <w:top w:val="nil"/>
              <w:left w:val="nil"/>
              <w:bottom w:val="nil"/>
              <w:right w:val="nil"/>
            </w:tcBorders>
          </w:tcPr>
          <w:p w14:paraId="738B47D0" w14:textId="77777777" w:rsidR="001124D9" w:rsidRDefault="001124D9">
            <w:pPr>
              <w:spacing w:after="0" w:line="256" w:lineRule="auto"/>
              <w:ind w:left="0" w:right="0" w:firstLine="0"/>
              <w:rPr>
                <w:ins w:id="1587" w:author="Author"/>
                <w:sz w:val="20"/>
              </w:rPr>
            </w:pPr>
          </w:p>
        </w:tc>
        <w:tc>
          <w:tcPr>
            <w:tcW w:w="1352" w:type="dxa"/>
            <w:tcBorders>
              <w:top w:val="nil"/>
              <w:left w:val="nil"/>
              <w:bottom w:val="nil"/>
              <w:right w:val="nil"/>
            </w:tcBorders>
          </w:tcPr>
          <w:p w14:paraId="414EF664" w14:textId="77777777" w:rsidR="001124D9" w:rsidRDefault="001124D9">
            <w:pPr>
              <w:spacing w:after="0" w:line="256" w:lineRule="auto"/>
              <w:ind w:left="0" w:right="0" w:firstLine="0"/>
              <w:rPr>
                <w:ins w:id="1588" w:author="Author"/>
                <w:sz w:val="20"/>
              </w:rPr>
            </w:pPr>
          </w:p>
        </w:tc>
      </w:tr>
      <w:tr w:rsidR="001124D9" w14:paraId="1F98D362" w14:textId="77777777" w:rsidTr="001124D9">
        <w:trPr>
          <w:trHeight w:val="258"/>
          <w:ins w:id="1589" w:author="Author"/>
        </w:trPr>
        <w:tc>
          <w:tcPr>
            <w:tcW w:w="2065" w:type="dxa"/>
            <w:tcBorders>
              <w:top w:val="nil"/>
              <w:left w:val="nil"/>
              <w:bottom w:val="nil"/>
              <w:right w:val="nil"/>
            </w:tcBorders>
            <w:hideMark/>
          </w:tcPr>
          <w:p w14:paraId="31E4AF0E" w14:textId="77777777" w:rsidR="001124D9" w:rsidRDefault="001124D9">
            <w:pPr>
              <w:spacing w:after="0" w:line="256" w:lineRule="auto"/>
              <w:ind w:left="0" w:right="0" w:firstLine="0"/>
              <w:rPr>
                <w:ins w:id="1590" w:author="Author"/>
                <w:sz w:val="20"/>
              </w:rPr>
            </w:pPr>
            <w:ins w:id="1591" w:author="Author">
              <w:r>
                <w:rPr>
                  <w:sz w:val="20"/>
                </w:rPr>
                <w:t xml:space="preserve">   Private Insurance</w:t>
              </w:r>
            </w:ins>
          </w:p>
        </w:tc>
        <w:tc>
          <w:tcPr>
            <w:tcW w:w="1170" w:type="dxa"/>
            <w:tcBorders>
              <w:top w:val="nil"/>
              <w:left w:val="nil"/>
              <w:bottom w:val="nil"/>
              <w:right w:val="nil"/>
            </w:tcBorders>
          </w:tcPr>
          <w:p w14:paraId="2D1C7032" w14:textId="77777777" w:rsidR="001124D9" w:rsidRDefault="001124D9">
            <w:pPr>
              <w:spacing w:after="0" w:line="256" w:lineRule="auto"/>
              <w:ind w:left="0" w:right="0" w:firstLine="0"/>
              <w:rPr>
                <w:ins w:id="1592" w:author="Author"/>
                <w:sz w:val="20"/>
              </w:rPr>
            </w:pPr>
          </w:p>
        </w:tc>
        <w:tc>
          <w:tcPr>
            <w:tcW w:w="1260" w:type="dxa"/>
            <w:tcBorders>
              <w:top w:val="nil"/>
              <w:left w:val="nil"/>
              <w:bottom w:val="nil"/>
              <w:right w:val="nil"/>
            </w:tcBorders>
          </w:tcPr>
          <w:p w14:paraId="37090C46" w14:textId="77777777" w:rsidR="001124D9" w:rsidRDefault="001124D9">
            <w:pPr>
              <w:spacing w:after="0" w:line="256" w:lineRule="auto"/>
              <w:ind w:left="0" w:right="0" w:firstLine="0"/>
              <w:rPr>
                <w:ins w:id="1593" w:author="Author"/>
                <w:sz w:val="20"/>
              </w:rPr>
            </w:pPr>
          </w:p>
        </w:tc>
        <w:tc>
          <w:tcPr>
            <w:tcW w:w="1202" w:type="dxa"/>
            <w:tcBorders>
              <w:top w:val="nil"/>
              <w:left w:val="nil"/>
              <w:bottom w:val="nil"/>
              <w:right w:val="nil"/>
            </w:tcBorders>
          </w:tcPr>
          <w:p w14:paraId="7128B8A9" w14:textId="77777777" w:rsidR="001124D9" w:rsidRDefault="001124D9">
            <w:pPr>
              <w:spacing w:after="0" w:line="256" w:lineRule="auto"/>
              <w:ind w:left="0" w:right="0" w:firstLine="0"/>
              <w:rPr>
                <w:ins w:id="1594" w:author="Author"/>
                <w:sz w:val="20"/>
              </w:rPr>
            </w:pPr>
          </w:p>
        </w:tc>
        <w:tc>
          <w:tcPr>
            <w:tcW w:w="1339" w:type="dxa"/>
            <w:tcBorders>
              <w:top w:val="nil"/>
              <w:left w:val="nil"/>
              <w:bottom w:val="nil"/>
              <w:right w:val="nil"/>
            </w:tcBorders>
          </w:tcPr>
          <w:p w14:paraId="4241266D" w14:textId="77777777" w:rsidR="001124D9" w:rsidRDefault="001124D9">
            <w:pPr>
              <w:spacing w:after="0" w:line="256" w:lineRule="auto"/>
              <w:ind w:left="0" w:right="0" w:firstLine="0"/>
              <w:rPr>
                <w:ins w:id="1595" w:author="Author"/>
                <w:sz w:val="20"/>
              </w:rPr>
            </w:pPr>
          </w:p>
        </w:tc>
        <w:tc>
          <w:tcPr>
            <w:tcW w:w="1360" w:type="dxa"/>
            <w:tcBorders>
              <w:top w:val="nil"/>
              <w:left w:val="nil"/>
              <w:bottom w:val="nil"/>
              <w:right w:val="nil"/>
            </w:tcBorders>
          </w:tcPr>
          <w:p w14:paraId="586C0753" w14:textId="77777777" w:rsidR="001124D9" w:rsidRDefault="001124D9">
            <w:pPr>
              <w:spacing w:after="0" w:line="256" w:lineRule="auto"/>
              <w:ind w:left="0" w:right="0" w:firstLine="0"/>
              <w:rPr>
                <w:ins w:id="1596" w:author="Author"/>
                <w:sz w:val="20"/>
              </w:rPr>
            </w:pPr>
          </w:p>
        </w:tc>
        <w:tc>
          <w:tcPr>
            <w:tcW w:w="1352" w:type="dxa"/>
            <w:tcBorders>
              <w:top w:val="nil"/>
              <w:left w:val="nil"/>
              <w:bottom w:val="nil"/>
              <w:right w:val="nil"/>
            </w:tcBorders>
          </w:tcPr>
          <w:p w14:paraId="4361F24A" w14:textId="77777777" w:rsidR="001124D9" w:rsidRDefault="001124D9">
            <w:pPr>
              <w:spacing w:after="0" w:line="256" w:lineRule="auto"/>
              <w:ind w:left="0" w:right="0" w:firstLine="0"/>
              <w:rPr>
                <w:ins w:id="1597" w:author="Author"/>
                <w:sz w:val="20"/>
              </w:rPr>
            </w:pPr>
          </w:p>
        </w:tc>
      </w:tr>
      <w:tr w:rsidR="001124D9" w14:paraId="63797295" w14:textId="77777777" w:rsidTr="001124D9">
        <w:trPr>
          <w:trHeight w:val="258"/>
          <w:ins w:id="1598" w:author="Author"/>
        </w:trPr>
        <w:tc>
          <w:tcPr>
            <w:tcW w:w="2065" w:type="dxa"/>
            <w:tcBorders>
              <w:top w:val="nil"/>
              <w:left w:val="nil"/>
              <w:bottom w:val="nil"/>
              <w:right w:val="nil"/>
            </w:tcBorders>
            <w:hideMark/>
          </w:tcPr>
          <w:p w14:paraId="44F2098E" w14:textId="77777777" w:rsidR="001124D9" w:rsidRDefault="001124D9">
            <w:pPr>
              <w:spacing w:after="0" w:line="256" w:lineRule="auto"/>
              <w:ind w:left="0" w:right="0" w:firstLine="0"/>
              <w:rPr>
                <w:ins w:id="1599" w:author="Author"/>
                <w:sz w:val="20"/>
              </w:rPr>
            </w:pPr>
            <w:ins w:id="1600" w:author="Author">
              <w:r>
                <w:rPr>
                  <w:sz w:val="20"/>
                </w:rPr>
                <w:lastRenderedPageBreak/>
                <w:t xml:space="preserve">   Self-pay</w:t>
              </w:r>
            </w:ins>
          </w:p>
        </w:tc>
        <w:tc>
          <w:tcPr>
            <w:tcW w:w="1170" w:type="dxa"/>
            <w:tcBorders>
              <w:top w:val="nil"/>
              <w:left w:val="nil"/>
              <w:bottom w:val="nil"/>
              <w:right w:val="nil"/>
            </w:tcBorders>
          </w:tcPr>
          <w:p w14:paraId="146553D9" w14:textId="77777777" w:rsidR="001124D9" w:rsidRDefault="001124D9">
            <w:pPr>
              <w:spacing w:after="0" w:line="256" w:lineRule="auto"/>
              <w:ind w:left="0" w:right="0" w:firstLine="0"/>
              <w:rPr>
                <w:ins w:id="1601" w:author="Author"/>
                <w:sz w:val="20"/>
              </w:rPr>
            </w:pPr>
          </w:p>
        </w:tc>
        <w:tc>
          <w:tcPr>
            <w:tcW w:w="1260" w:type="dxa"/>
            <w:tcBorders>
              <w:top w:val="nil"/>
              <w:left w:val="nil"/>
              <w:bottom w:val="nil"/>
              <w:right w:val="nil"/>
            </w:tcBorders>
          </w:tcPr>
          <w:p w14:paraId="0E4E5558" w14:textId="77777777" w:rsidR="001124D9" w:rsidRDefault="001124D9">
            <w:pPr>
              <w:spacing w:after="0" w:line="256" w:lineRule="auto"/>
              <w:ind w:left="0" w:right="0" w:firstLine="0"/>
              <w:rPr>
                <w:ins w:id="1602" w:author="Author"/>
                <w:sz w:val="20"/>
              </w:rPr>
            </w:pPr>
          </w:p>
        </w:tc>
        <w:tc>
          <w:tcPr>
            <w:tcW w:w="1202" w:type="dxa"/>
            <w:tcBorders>
              <w:top w:val="nil"/>
              <w:left w:val="nil"/>
              <w:bottom w:val="nil"/>
              <w:right w:val="nil"/>
            </w:tcBorders>
          </w:tcPr>
          <w:p w14:paraId="6E2CDC92" w14:textId="77777777" w:rsidR="001124D9" w:rsidRDefault="001124D9">
            <w:pPr>
              <w:spacing w:after="0" w:line="256" w:lineRule="auto"/>
              <w:ind w:left="0" w:right="0" w:firstLine="0"/>
              <w:rPr>
                <w:ins w:id="1603" w:author="Author"/>
                <w:sz w:val="20"/>
              </w:rPr>
            </w:pPr>
          </w:p>
        </w:tc>
        <w:tc>
          <w:tcPr>
            <w:tcW w:w="1339" w:type="dxa"/>
            <w:tcBorders>
              <w:top w:val="nil"/>
              <w:left w:val="nil"/>
              <w:bottom w:val="nil"/>
              <w:right w:val="nil"/>
            </w:tcBorders>
          </w:tcPr>
          <w:p w14:paraId="4A16B171" w14:textId="77777777" w:rsidR="001124D9" w:rsidRDefault="001124D9">
            <w:pPr>
              <w:spacing w:after="0" w:line="256" w:lineRule="auto"/>
              <w:ind w:left="0" w:right="0" w:firstLine="0"/>
              <w:rPr>
                <w:ins w:id="1604" w:author="Author"/>
                <w:sz w:val="20"/>
              </w:rPr>
            </w:pPr>
          </w:p>
        </w:tc>
        <w:tc>
          <w:tcPr>
            <w:tcW w:w="1360" w:type="dxa"/>
            <w:tcBorders>
              <w:top w:val="nil"/>
              <w:left w:val="nil"/>
              <w:bottom w:val="nil"/>
              <w:right w:val="nil"/>
            </w:tcBorders>
          </w:tcPr>
          <w:p w14:paraId="63A2252C" w14:textId="77777777" w:rsidR="001124D9" w:rsidRDefault="001124D9">
            <w:pPr>
              <w:spacing w:after="0" w:line="256" w:lineRule="auto"/>
              <w:ind w:left="0" w:right="0" w:firstLine="0"/>
              <w:rPr>
                <w:ins w:id="1605" w:author="Author"/>
                <w:sz w:val="20"/>
              </w:rPr>
            </w:pPr>
          </w:p>
        </w:tc>
        <w:tc>
          <w:tcPr>
            <w:tcW w:w="1352" w:type="dxa"/>
            <w:tcBorders>
              <w:top w:val="nil"/>
              <w:left w:val="nil"/>
              <w:bottom w:val="nil"/>
              <w:right w:val="nil"/>
            </w:tcBorders>
          </w:tcPr>
          <w:p w14:paraId="5E79031E" w14:textId="77777777" w:rsidR="001124D9" w:rsidRDefault="001124D9">
            <w:pPr>
              <w:spacing w:after="0" w:line="256" w:lineRule="auto"/>
              <w:ind w:left="0" w:right="0" w:firstLine="0"/>
              <w:rPr>
                <w:ins w:id="1606" w:author="Author"/>
                <w:sz w:val="20"/>
              </w:rPr>
            </w:pPr>
          </w:p>
        </w:tc>
      </w:tr>
      <w:tr w:rsidR="001124D9" w14:paraId="4D309EC1" w14:textId="77777777" w:rsidTr="001124D9">
        <w:trPr>
          <w:trHeight w:val="258"/>
          <w:ins w:id="1607" w:author="Author"/>
        </w:trPr>
        <w:tc>
          <w:tcPr>
            <w:tcW w:w="2065" w:type="dxa"/>
            <w:tcBorders>
              <w:top w:val="nil"/>
              <w:left w:val="nil"/>
              <w:bottom w:val="nil"/>
              <w:right w:val="nil"/>
            </w:tcBorders>
            <w:hideMark/>
          </w:tcPr>
          <w:p w14:paraId="452DB26B" w14:textId="77777777" w:rsidR="001124D9" w:rsidRDefault="001124D9">
            <w:pPr>
              <w:spacing w:after="0" w:line="256" w:lineRule="auto"/>
              <w:ind w:left="0" w:right="0" w:firstLine="0"/>
              <w:rPr>
                <w:ins w:id="1608" w:author="Author"/>
                <w:sz w:val="20"/>
              </w:rPr>
            </w:pPr>
            <w:ins w:id="1609" w:author="Author">
              <w:r>
                <w:rPr>
                  <w:sz w:val="20"/>
                </w:rPr>
                <w:t xml:space="preserve">   No Charge</w:t>
              </w:r>
            </w:ins>
          </w:p>
        </w:tc>
        <w:tc>
          <w:tcPr>
            <w:tcW w:w="1170" w:type="dxa"/>
            <w:tcBorders>
              <w:top w:val="nil"/>
              <w:left w:val="nil"/>
              <w:bottom w:val="nil"/>
              <w:right w:val="nil"/>
            </w:tcBorders>
          </w:tcPr>
          <w:p w14:paraId="0522891E" w14:textId="77777777" w:rsidR="001124D9" w:rsidRDefault="001124D9">
            <w:pPr>
              <w:spacing w:after="0" w:line="256" w:lineRule="auto"/>
              <w:ind w:left="0" w:right="0" w:firstLine="0"/>
              <w:rPr>
                <w:ins w:id="1610" w:author="Author"/>
                <w:sz w:val="20"/>
              </w:rPr>
            </w:pPr>
          </w:p>
        </w:tc>
        <w:tc>
          <w:tcPr>
            <w:tcW w:w="1260" w:type="dxa"/>
            <w:tcBorders>
              <w:top w:val="nil"/>
              <w:left w:val="nil"/>
              <w:bottom w:val="nil"/>
              <w:right w:val="nil"/>
            </w:tcBorders>
          </w:tcPr>
          <w:p w14:paraId="18F2FA00" w14:textId="77777777" w:rsidR="001124D9" w:rsidRDefault="001124D9">
            <w:pPr>
              <w:spacing w:after="0" w:line="256" w:lineRule="auto"/>
              <w:ind w:left="0" w:right="0" w:firstLine="0"/>
              <w:rPr>
                <w:ins w:id="1611" w:author="Author"/>
                <w:sz w:val="20"/>
              </w:rPr>
            </w:pPr>
          </w:p>
        </w:tc>
        <w:tc>
          <w:tcPr>
            <w:tcW w:w="1202" w:type="dxa"/>
            <w:tcBorders>
              <w:top w:val="nil"/>
              <w:left w:val="nil"/>
              <w:bottom w:val="nil"/>
              <w:right w:val="nil"/>
            </w:tcBorders>
          </w:tcPr>
          <w:p w14:paraId="3C6D8B05" w14:textId="77777777" w:rsidR="001124D9" w:rsidRDefault="001124D9">
            <w:pPr>
              <w:spacing w:after="0" w:line="256" w:lineRule="auto"/>
              <w:ind w:left="0" w:right="0" w:firstLine="0"/>
              <w:rPr>
                <w:ins w:id="1612" w:author="Author"/>
                <w:sz w:val="20"/>
              </w:rPr>
            </w:pPr>
          </w:p>
        </w:tc>
        <w:tc>
          <w:tcPr>
            <w:tcW w:w="1339" w:type="dxa"/>
            <w:tcBorders>
              <w:top w:val="nil"/>
              <w:left w:val="nil"/>
              <w:bottom w:val="nil"/>
              <w:right w:val="nil"/>
            </w:tcBorders>
          </w:tcPr>
          <w:p w14:paraId="517B216C" w14:textId="77777777" w:rsidR="001124D9" w:rsidRDefault="001124D9">
            <w:pPr>
              <w:spacing w:after="0" w:line="256" w:lineRule="auto"/>
              <w:ind w:left="0" w:right="0" w:firstLine="0"/>
              <w:rPr>
                <w:ins w:id="1613" w:author="Author"/>
                <w:sz w:val="20"/>
              </w:rPr>
            </w:pPr>
          </w:p>
        </w:tc>
        <w:tc>
          <w:tcPr>
            <w:tcW w:w="1360" w:type="dxa"/>
            <w:tcBorders>
              <w:top w:val="nil"/>
              <w:left w:val="nil"/>
              <w:bottom w:val="nil"/>
              <w:right w:val="nil"/>
            </w:tcBorders>
          </w:tcPr>
          <w:p w14:paraId="7BBE0792" w14:textId="77777777" w:rsidR="001124D9" w:rsidRDefault="001124D9">
            <w:pPr>
              <w:spacing w:after="0" w:line="256" w:lineRule="auto"/>
              <w:ind w:left="0" w:right="0" w:firstLine="0"/>
              <w:rPr>
                <w:ins w:id="1614" w:author="Author"/>
                <w:sz w:val="20"/>
              </w:rPr>
            </w:pPr>
          </w:p>
        </w:tc>
        <w:tc>
          <w:tcPr>
            <w:tcW w:w="1352" w:type="dxa"/>
            <w:tcBorders>
              <w:top w:val="nil"/>
              <w:left w:val="nil"/>
              <w:bottom w:val="nil"/>
              <w:right w:val="nil"/>
            </w:tcBorders>
          </w:tcPr>
          <w:p w14:paraId="443555FD" w14:textId="77777777" w:rsidR="001124D9" w:rsidRDefault="001124D9">
            <w:pPr>
              <w:spacing w:after="0" w:line="256" w:lineRule="auto"/>
              <w:ind w:left="0" w:right="0" w:firstLine="0"/>
              <w:rPr>
                <w:ins w:id="1615" w:author="Author"/>
                <w:sz w:val="20"/>
              </w:rPr>
            </w:pPr>
          </w:p>
        </w:tc>
      </w:tr>
      <w:tr w:rsidR="001124D9" w14:paraId="6E5C9158" w14:textId="77777777" w:rsidTr="001124D9">
        <w:trPr>
          <w:trHeight w:val="258"/>
          <w:ins w:id="1616" w:author="Author"/>
        </w:trPr>
        <w:tc>
          <w:tcPr>
            <w:tcW w:w="2065" w:type="dxa"/>
            <w:tcBorders>
              <w:top w:val="nil"/>
              <w:left w:val="nil"/>
              <w:bottom w:val="nil"/>
              <w:right w:val="nil"/>
            </w:tcBorders>
            <w:hideMark/>
          </w:tcPr>
          <w:p w14:paraId="5D4735C4" w14:textId="77777777" w:rsidR="001124D9" w:rsidRDefault="001124D9">
            <w:pPr>
              <w:spacing w:after="0" w:line="256" w:lineRule="auto"/>
              <w:ind w:left="0" w:right="0" w:firstLine="0"/>
              <w:rPr>
                <w:ins w:id="1617" w:author="Author"/>
                <w:sz w:val="20"/>
              </w:rPr>
            </w:pPr>
            <w:ins w:id="1618" w:author="Author">
              <w:r>
                <w:rPr>
                  <w:sz w:val="20"/>
                </w:rPr>
                <w:t xml:space="preserve">   Other</w:t>
              </w:r>
            </w:ins>
          </w:p>
        </w:tc>
        <w:tc>
          <w:tcPr>
            <w:tcW w:w="1170" w:type="dxa"/>
            <w:tcBorders>
              <w:top w:val="nil"/>
              <w:left w:val="nil"/>
              <w:bottom w:val="nil"/>
              <w:right w:val="nil"/>
            </w:tcBorders>
          </w:tcPr>
          <w:p w14:paraId="0FE69060" w14:textId="77777777" w:rsidR="001124D9" w:rsidRDefault="001124D9">
            <w:pPr>
              <w:spacing w:after="0" w:line="256" w:lineRule="auto"/>
              <w:ind w:left="0" w:right="0" w:firstLine="0"/>
              <w:rPr>
                <w:ins w:id="1619" w:author="Author"/>
                <w:sz w:val="20"/>
              </w:rPr>
            </w:pPr>
          </w:p>
        </w:tc>
        <w:tc>
          <w:tcPr>
            <w:tcW w:w="1260" w:type="dxa"/>
            <w:tcBorders>
              <w:top w:val="nil"/>
              <w:left w:val="nil"/>
              <w:bottom w:val="nil"/>
              <w:right w:val="nil"/>
            </w:tcBorders>
          </w:tcPr>
          <w:p w14:paraId="1B3D6322" w14:textId="77777777" w:rsidR="001124D9" w:rsidRDefault="001124D9">
            <w:pPr>
              <w:spacing w:after="0" w:line="256" w:lineRule="auto"/>
              <w:ind w:left="0" w:right="0" w:firstLine="0"/>
              <w:rPr>
                <w:ins w:id="1620" w:author="Author"/>
                <w:sz w:val="20"/>
              </w:rPr>
            </w:pPr>
          </w:p>
        </w:tc>
        <w:tc>
          <w:tcPr>
            <w:tcW w:w="1202" w:type="dxa"/>
            <w:tcBorders>
              <w:top w:val="nil"/>
              <w:left w:val="nil"/>
              <w:bottom w:val="nil"/>
              <w:right w:val="nil"/>
            </w:tcBorders>
          </w:tcPr>
          <w:p w14:paraId="1D10C1EE" w14:textId="77777777" w:rsidR="001124D9" w:rsidRDefault="001124D9">
            <w:pPr>
              <w:spacing w:after="0" w:line="256" w:lineRule="auto"/>
              <w:ind w:left="0" w:right="0" w:firstLine="0"/>
              <w:rPr>
                <w:ins w:id="1621" w:author="Author"/>
                <w:sz w:val="20"/>
              </w:rPr>
            </w:pPr>
          </w:p>
        </w:tc>
        <w:tc>
          <w:tcPr>
            <w:tcW w:w="1339" w:type="dxa"/>
            <w:tcBorders>
              <w:top w:val="nil"/>
              <w:left w:val="nil"/>
              <w:bottom w:val="nil"/>
              <w:right w:val="nil"/>
            </w:tcBorders>
          </w:tcPr>
          <w:p w14:paraId="26EC923E" w14:textId="77777777" w:rsidR="001124D9" w:rsidRDefault="001124D9">
            <w:pPr>
              <w:spacing w:after="0" w:line="256" w:lineRule="auto"/>
              <w:ind w:left="0" w:right="0" w:firstLine="0"/>
              <w:rPr>
                <w:ins w:id="1622" w:author="Author"/>
                <w:sz w:val="20"/>
              </w:rPr>
            </w:pPr>
          </w:p>
        </w:tc>
        <w:tc>
          <w:tcPr>
            <w:tcW w:w="1360" w:type="dxa"/>
            <w:tcBorders>
              <w:top w:val="nil"/>
              <w:left w:val="nil"/>
              <w:bottom w:val="nil"/>
              <w:right w:val="nil"/>
            </w:tcBorders>
          </w:tcPr>
          <w:p w14:paraId="5CB312A3" w14:textId="77777777" w:rsidR="001124D9" w:rsidRDefault="001124D9">
            <w:pPr>
              <w:spacing w:after="0" w:line="256" w:lineRule="auto"/>
              <w:ind w:left="0" w:right="0" w:firstLine="0"/>
              <w:rPr>
                <w:ins w:id="1623" w:author="Author"/>
                <w:sz w:val="20"/>
              </w:rPr>
            </w:pPr>
          </w:p>
        </w:tc>
        <w:tc>
          <w:tcPr>
            <w:tcW w:w="1352" w:type="dxa"/>
            <w:tcBorders>
              <w:top w:val="nil"/>
              <w:left w:val="nil"/>
              <w:bottom w:val="nil"/>
              <w:right w:val="nil"/>
            </w:tcBorders>
          </w:tcPr>
          <w:p w14:paraId="5CDEE74E" w14:textId="77777777" w:rsidR="001124D9" w:rsidRDefault="001124D9">
            <w:pPr>
              <w:spacing w:after="0" w:line="256" w:lineRule="auto"/>
              <w:ind w:left="0" w:right="0" w:firstLine="0"/>
              <w:rPr>
                <w:ins w:id="1624" w:author="Author"/>
                <w:sz w:val="20"/>
              </w:rPr>
            </w:pPr>
          </w:p>
        </w:tc>
      </w:tr>
      <w:tr w:rsidR="001124D9" w14:paraId="7DFB1ED0" w14:textId="77777777" w:rsidTr="001124D9">
        <w:trPr>
          <w:trHeight w:val="258"/>
          <w:ins w:id="1625" w:author="Author"/>
        </w:trPr>
        <w:tc>
          <w:tcPr>
            <w:tcW w:w="2065" w:type="dxa"/>
            <w:tcBorders>
              <w:top w:val="nil"/>
              <w:left w:val="nil"/>
              <w:bottom w:val="nil"/>
              <w:right w:val="nil"/>
            </w:tcBorders>
            <w:hideMark/>
          </w:tcPr>
          <w:p w14:paraId="7040E064" w14:textId="77777777" w:rsidR="001124D9" w:rsidRDefault="001124D9">
            <w:pPr>
              <w:spacing w:after="0" w:line="256" w:lineRule="auto"/>
              <w:ind w:left="0" w:right="0" w:firstLine="0"/>
              <w:rPr>
                <w:ins w:id="1626" w:author="Author"/>
                <w:sz w:val="20"/>
              </w:rPr>
            </w:pPr>
            <w:ins w:id="1627" w:author="Author">
              <w:r>
                <w:rPr>
                  <w:sz w:val="20"/>
                </w:rPr>
                <w:t>Comorbidities</w:t>
              </w:r>
            </w:ins>
          </w:p>
        </w:tc>
        <w:tc>
          <w:tcPr>
            <w:tcW w:w="1170" w:type="dxa"/>
            <w:tcBorders>
              <w:top w:val="nil"/>
              <w:left w:val="nil"/>
              <w:bottom w:val="nil"/>
              <w:right w:val="nil"/>
            </w:tcBorders>
          </w:tcPr>
          <w:p w14:paraId="03ED4D40" w14:textId="77777777" w:rsidR="001124D9" w:rsidRDefault="001124D9">
            <w:pPr>
              <w:spacing w:after="0" w:line="256" w:lineRule="auto"/>
              <w:ind w:left="0" w:right="0" w:firstLine="0"/>
              <w:rPr>
                <w:ins w:id="1628" w:author="Author"/>
                <w:sz w:val="20"/>
              </w:rPr>
            </w:pPr>
          </w:p>
        </w:tc>
        <w:tc>
          <w:tcPr>
            <w:tcW w:w="1260" w:type="dxa"/>
            <w:tcBorders>
              <w:top w:val="nil"/>
              <w:left w:val="nil"/>
              <w:bottom w:val="nil"/>
              <w:right w:val="nil"/>
            </w:tcBorders>
          </w:tcPr>
          <w:p w14:paraId="41B93989" w14:textId="77777777" w:rsidR="001124D9" w:rsidRDefault="001124D9">
            <w:pPr>
              <w:spacing w:after="0" w:line="256" w:lineRule="auto"/>
              <w:ind w:left="0" w:right="0" w:firstLine="0"/>
              <w:rPr>
                <w:ins w:id="1629" w:author="Author"/>
                <w:sz w:val="20"/>
              </w:rPr>
            </w:pPr>
          </w:p>
        </w:tc>
        <w:tc>
          <w:tcPr>
            <w:tcW w:w="1202" w:type="dxa"/>
            <w:tcBorders>
              <w:top w:val="nil"/>
              <w:left w:val="nil"/>
              <w:bottom w:val="nil"/>
              <w:right w:val="nil"/>
            </w:tcBorders>
          </w:tcPr>
          <w:p w14:paraId="79E119D4" w14:textId="77777777" w:rsidR="001124D9" w:rsidRDefault="001124D9">
            <w:pPr>
              <w:spacing w:after="0" w:line="256" w:lineRule="auto"/>
              <w:ind w:left="0" w:right="0" w:firstLine="0"/>
              <w:rPr>
                <w:ins w:id="1630" w:author="Author"/>
                <w:sz w:val="20"/>
              </w:rPr>
            </w:pPr>
          </w:p>
        </w:tc>
        <w:tc>
          <w:tcPr>
            <w:tcW w:w="1339" w:type="dxa"/>
            <w:tcBorders>
              <w:top w:val="nil"/>
              <w:left w:val="nil"/>
              <w:bottom w:val="nil"/>
              <w:right w:val="nil"/>
            </w:tcBorders>
          </w:tcPr>
          <w:p w14:paraId="4BA8CAC8" w14:textId="77777777" w:rsidR="001124D9" w:rsidRDefault="001124D9">
            <w:pPr>
              <w:spacing w:after="0" w:line="256" w:lineRule="auto"/>
              <w:ind w:left="0" w:right="0" w:firstLine="0"/>
              <w:rPr>
                <w:ins w:id="1631" w:author="Author"/>
                <w:sz w:val="20"/>
              </w:rPr>
            </w:pPr>
          </w:p>
        </w:tc>
        <w:tc>
          <w:tcPr>
            <w:tcW w:w="1360" w:type="dxa"/>
            <w:tcBorders>
              <w:top w:val="nil"/>
              <w:left w:val="nil"/>
              <w:bottom w:val="nil"/>
              <w:right w:val="nil"/>
            </w:tcBorders>
          </w:tcPr>
          <w:p w14:paraId="257842BC" w14:textId="77777777" w:rsidR="001124D9" w:rsidRDefault="001124D9">
            <w:pPr>
              <w:spacing w:after="0" w:line="256" w:lineRule="auto"/>
              <w:ind w:left="0" w:right="0" w:firstLine="0"/>
              <w:rPr>
                <w:ins w:id="1632" w:author="Author"/>
                <w:sz w:val="20"/>
              </w:rPr>
            </w:pPr>
          </w:p>
        </w:tc>
        <w:tc>
          <w:tcPr>
            <w:tcW w:w="1352" w:type="dxa"/>
            <w:tcBorders>
              <w:top w:val="nil"/>
              <w:left w:val="nil"/>
              <w:bottom w:val="nil"/>
              <w:right w:val="nil"/>
            </w:tcBorders>
          </w:tcPr>
          <w:p w14:paraId="11A4E53D" w14:textId="77777777" w:rsidR="001124D9" w:rsidRDefault="001124D9">
            <w:pPr>
              <w:spacing w:after="0" w:line="256" w:lineRule="auto"/>
              <w:ind w:left="0" w:right="0" w:firstLine="0"/>
              <w:rPr>
                <w:ins w:id="1633" w:author="Author"/>
                <w:sz w:val="20"/>
              </w:rPr>
            </w:pPr>
          </w:p>
        </w:tc>
      </w:tr>
      <w:tr w:rsidR="001124D9" w14:paraId="5ABF3F9B" w14:textId="77777777" w:rsidTr="001124D9">
        <w:trPr>
          <w:trHeight w:val="258"/>
          <w:ins w:id="1634" w:author="Author"/>
        </w:trPr>
        <w:tc>
          <w:tcPr>
            <w:tcW w:w="2065" w:type="dxa"/>
            <w:tcBorders>
              <w:top w:val="nil"/>
              <w:left w:val="nil"/>
              <w:bottom w:val="nil"/>
              <w:right w:val="nil"/>
            </w:tcBorders>
            <w:hideMark/>
          </w:tcPr>
          <w:p w14:paraId="25DA009C" w14:textId="77777777" w:rsidR="001124D9" w:rsidRDefault="001124D9">
            <w:pPr>
              <w:spacing w:after="0" w:line="256" w:lineRule="auto"/>
              <w:ind w:left="0" w:right="0" w:firstLine="0"/>
              <w:rPr>
                <w:ins w:id="1635" w:author="Author"/>
                <w:sz w:val="20"/>
              </w:rPr>
            </w:pPr>
            <w:ins w:id="1636" w:author="Author">
              <w:r>
                <w:rPr>
                  <w:sz w:val="20"/>
                </w:rPr>
                <w:t xml:space="preserve">   Macrovascular</w:t>
              </w:r>
            </w:ins>
          </w:p>
        </w:tc>
        <w:tc>
          <w:tcPr>
            <w:tcW w:w="1170" w:type="dxa"/>
            <w:tcBorders>
              <w:top w:val="nil"/>
              <w:left w:val="nil"/>
              <w:bottom w:val="nil"/>
              <w:right w:val="nil"/>
            </w:tcBorders>
          </w:tcPr>
          <w:p w14:paraId="37561BA4" w14:textId="77777777" w:rsidR="001124D9" w:rsidRDefault="001124D9">
            <w:pPr>
              <w:spacing w:after="0" w:line="256" w:lineRule="auto"/>
              <w:ind w:left="0" w:right="0" w:firstLine="0"/>
              <w:rPr>
                <w:ins w:id="1637" w:author="Author"/>
                <w:sz w:val="20"/>
              </w:rPr>
            </w:pPr>
          </w:p>
        </w:tc>
        <w:tc>
          <w:tcPr>
            <w:tcW w:w="1260" w:type="dxa"/>
            <w:tcBorders>
              <w:top w:val="nil"/>
              <w:left w:val="nil"/>
              <w:bottom w:val="nil"/>
              <w:right w:val="nil"/>
            </w:tcBorders>
          </w:tcPr>
          <w:p w14:paraId="7D6F3A8A" w14:textId="77777777" w:rsidR="001124D9" w:rsidRDefault="001124D9">
            <w:pPr>
              <w:spacing w:after="0" w:line="256" w:lineRule="auto"/>
              <w:ind w:left="0" w:right="0" w:firstLine="0"/>
              <w:rPr>
                <w:ins w:id="1638" w:author="Author"/>
                <w:sz w:val="20"/>
              </w:rPr>
            </w:pPr>
          </w:p>
        </w:tc>
        <w:tc>
          <w:tcPr>
            <w:tcW w:w="1202" w:type="dxa"/>
            <w:tcBorders>
              <w:top w:val="nil"/>
              <w:left w:val="nil"/>
              <w:bottom w:val="nil"/>
              <w:right w:val="nil"/>
            </w:tcBorders>
          </w:tcPr>
          <w:p w14:paraId="2F25C9C7" w14:textId="77777777" w:rsidR="001124D9" w:rsidRDefault="001124D9">
            <w:pPr>
              <w:spacing w:after="0" w:line="256" w:lineRule="auto"/>
              <w:ind w:left="0" w:right="0" w:firstLine="0"/>
              <w:rPr>
                <w:ins w:id="1639" w:author="Author"/>
                <w:sz w:val="20"/>
              </w:rPr>
            </w:pPr>
          </w:p>
        </w:tc>
        <w:tc>
          <w:tcPr>
            <w:tcW w:w="1339" w:type="dxa"/>
            <w:tcBorders>
              <w:top w:val="nil"/>
              <w:left w:val="nil"/>
              <w:bottom w:val="nil"/>
              <w:right w:val="nil"/>
            </w:tcBorders>
          </w:tcPr>
          <w:p w14:paraId="57BAA4B1" w14:textId="77777777" w:rsidR="001124D9" w:rsidRDefault="001124D9">
            <w:pPr>
              <w:spacing w:after="0" w:line="256" w:lineRule="auto"/>
              <w:ind w:left="0" w:right="0" w:firstLine="0"/>
              <w:rPr>
                <w:ins w:id="1640" w:author="Author"/>
                <w:sz w:val="20"/>
              </w:rPr>
            </w:pPr>
          </w:p>
        </w:tc>
        <w:tc>
          <w:tcPr>
            <w:tcW w:w="1360" w:type="dxa"/>
            <w:tcBorders>
              <w:top w:val="nil"/>
              <w:left w:val="nil"/>
              <w:bottom w:val="nil"/>
              <w:right w:val="nil"/>
            </w:tcBorders>
          </w:tcPr>
          <w:p w14:paraId="2E4D0C7E" w14:textId="77777777" w:rsidR="001124D9" w:rsidRDefault="001124D9">
            <w:pPr>
              <w:spacing w:after="0" w:line="256" w:lineRule="auto"/>
              <w:ind w:left="0" w:right="0" w:firstLine="0"/>
              <w:rPr>
                <w:ins w:id="1641" w:author="Author"/>
                <w:sz w:val="20"/>
              </w:rPr>
            </w:pPr>
          </w:p>
        </w:tc>
        <w:tc>
          <w:tcPr>
            <w:tcW w:w="1352" w:type="dxa"/>
            <w:tcBorders>
              <w:top w:val="nil"/>
              <w:left w:val="nil"/>
              <w:bottom w:val="nil"/>
              <w:right w:val="nil"/>
            </w:tcBorders>
          </w:tcPr>
          <w:p w14:paraId="5CE510B8" w14:textId="77777777" w:rsidR="001124D9" w:rsidRDefault="001124D9">
            <w:pPr>
              <w:spacing w:after="0" w:line="256" w:lineRule="auto"/>
              <w:ind w:left="0" w:right="0" w:firstLine="0"/>
              <w:rPr>
                <w:ins w:id="1642" w:author="Author"/>
                <w:sz w:val="20"/>
              </w:rPr>
            </w:pPr>
          </w:p>
        </w:tc>
      </w:tr>
      <w:tr w:rsidR="001124D9" w14:paraId="49C8027D" w14:textId="77777777" w:rsidTr="001124D9">
        <w:trPr>
          <w:trHeight w:val="258"/>
          <w:ins w:id="1643" w:author="Author"/>
        </w:trPr>
        <w:tc>
          <w:tcPr>
            <w:tcW w:w="2065" w:type="dxa"/>
            <w:tcBorders>
              <w:top w:val="nil"/>
              <w:left w:val="nil"/>
              <w:bottom w:val="nil"/>
              <w:right w:val="nil"/>
            </w:tcBorders>
            <w:hideMark/>
          </w:tcPr>
          <w:p w14:paraId="75F7F233" w14:textId="77777777" w:rsidR="001124D9" w:rsidRDefault="001124D9">
            <w:pPr>
              <w:spacing w:after="0" w:line="256" w:lineRule="auto"/>
              <w:ind w:left="0" w:right="0" w:firstLine="0"/>
              <w:rPr>
                <w:ins w:id="1644" w:author="Author"/>
                <w:sz w:val="20"/>
              </w:rPr>
            </w:pPr>
            <w:ins w:id="1645" w:author="Author">
              <w:r>
                <w:rPr>
                  <w:sz w:val="20"/>
                </w:rPr>
                <w:t xml:space="preserve">   Microvascular</w:t>
              </w:r>
            </w:ins>
          </w:p>
        </w:tc>
        <w:tc>
          <w:tcPr>
            <w:tcW w:w="1170" w:type="dxa"/>
            <w:tcBorders>
              <w:top w:val="nil"/>
              <w:left w:val="nil"/>
              <w:bottom w:val="nil"/>
              <w:right w:val="nil"/>
            </w:tcBorders>
          </w:tcPr>
          <w:p w14:paraId="44138703" w14:textId="77777777" w:rsidR="001124D9" w:rsidRDefault="001124D9">
            <w:pPr>
              <w:spacing w:after="0" w:line="256" w:lineRule="auto"/>
              <w:ind w:left="0" w:right="0" w:firstLine="0"/>
              <w:rPr>
                <w:ins w:id="1646" w:author="Author"/>
                <w:sz w:val="20"/>
              </w:rPr>
            </w:pPr>
          </w:p>
        </w:tc>
        <w:tc>
          <w:tcPr>
            <w:tcW w:w="1260" w:type="dxa"/>
            <w:tcBorders>
              <w:top w:val="nil"/>
              <w:left w:val="nil"/>
              <w:bottom w:val="nil"/>
              <w:right w:val="nil"/>
            </w:tcBorders>
          </w:tcPr>
          <w:p w14:paraId="3C2F5AED" w14:textId="77777777" w:rsidR="001124D9" w:rsidRDefault="001124D9">
            <w:pPr>
              <w:spacing w:after="0" w:line="256" w:lineRule="auto"/>
              <w:ind w:left="0" w:right="0" w:firstLine="0"/>
              <w:rPr>
                <w:ins w:id="1647" w:author="Author"/>
                <w:sz w:val="20"/>
              </w:rPr>
            </w:pPr>
          </w:p>
        </w:tc>
        <w:tc>
          <w:tcPr>
            <w:tcW w:w="1202" w:type="dxa"/>
            <w:tcBorders>
              <w:top w:val="nil"/>
              <w:left w:val="nil"/>
              <w:bottom w:val="nil"/>
              <w:right w:val="nil"/>
            </w:tcBorders>
          </w:tcPr>
          <w:p w14:paraId="7FC011F5" w14:textId="77777777" w:rsidR="001124D9" w:rsidRDefault="001124D9">
            <w:pPr>
              <w:spacing w:after="0" w:line="256" w:lineRule="auto"/>
              <w:ind w:left="0" w:right="0" w:firstLine="0"/>
              <w:rPr>
                <w:ins w:id="1648" w:author="Author"/>
                <w:sz w:val="20"/>
              </w:rPr>
            </w:pPr>
          </w:p>
        </w:tc>
        <w:tc>
          <w:tcPr>
            <w:tcW w:w="1339" w:type="dxa"/>
            <w:tcBorders>
              <w:top w:val="nil"/>
              <w:left w:val="nil"/>
              <w:bottom w:val="nil"/>
              <w:right w:val="nil"/>
            </w:tcBorders>
          </w:tcPr>
          <w:p w14:paraId="067DD85F" w14:textId="77777777" w:rsidR="001124D9" w:rsidRDefault="001124D9">
            <w:pPr>
              <w:spacing w:after="0" w:line="256" w:lineRule="auto"/>
              <w:ind w:left="0" w:right="0" w:firstLine="0"/>
              <w:rPr>
                <w:ins w:id="1649" w:author="Author"/>
                <w:sz w:val="20"/>
              </w:rPr>
            </w:pPr>
          </w:p>
        </w:tc>
        <w:tc>
          <w:tcPr>
            <w:tcW w:w="1360" w:type="dxa"/>
            <w:tcBorders>
              <w:top w:val="nil"/>
              <w:left w:val="nil"/>
              <w:bottom w:val="nil"/>
              <w:right w:val="nil"/>
            </w:tcBorders>
          </w:tcPr>
          <w:p w14:paraId="24E26B70" w14:textId="77777777" w:rsidR="001124D9" w:rsidRDefault="001124D9">
            <w:pPr>
              <w:spacing w:after="0" w:line="256" w:lineRule="auto"/>
              <w:ind w:left="0" w:right="0" w:firstLine="0"/>
              <w:rPr>
                <w:ins w:id="1650" w:author="Author"/>
                <w:sz w:val="20"/>
              </w:rPr>
            </w:pPr>
          </w:p>
        </w:tc>
        <w:tc>
          <w:tcPr>
            <w:tcW w:w="1352" w:type="dxa"/>
            <w:tcBorders>
              <w:top w:val="nil"/>
              <w:left w:val="nil"/>
              <w:bottom w:val="nil"/>
              <w:right w:val="nil"/>
            </w:tcBorders>
          </w:tcPr>
          <w:p w14:paraId="1D4060A3" w14:textId="77777777" w:rsidR="001124D9" w:rsidRDefault="001124D9">
            <w:pPr>
              <w:spacing w:after="0" w:line="256" w:lineRule="auto"/>
              <w:ind w:left="0" w:right="0" w:firstLine="0"/>
              <w:rPr>
                <w:ins w:id="1651" w:author="Author"/>
                <w:sz w:val="20"/>
              </w:rPr>
            </w:pPr>
          </w:p>
        </w:tc>
      </w:tr>
      <w:tr w:rsidR="001124D9" w14:paraId="6733EAAB" w14:textId="77777777" w:rsidTr="001124D9">
        <w:trPr>
          <w:trHeight w:val="266"/>
          <w:ins w:id="1652" w:author="Author"/>
        </w:trPr>
        <w:tc>
          <w:tcPr>
            <w:tcW w:w="2065" w:type="dxa"/>
            <w:tcBorders>
              <w:top w:val="nil"/>
              <w:left w:val="nil"/>
              <w:bottom w:val="single" w:sz="4" w:space="0" w:color="auto"/>
              <w:right w:val="nil"/>
            </w:tcBorders>
            <w:hideMark/>
          </w:tcPr>
          <w:p w14:paraId="191454DF" w14:textId="77777777" w:rsidR="001124D9" w:rsidRDefault="001124D9">
            <w:pPr>
              <w:spacing w:after="0" w:line="256" w:lineRule="auto"/>
              <w:ind w:left="0" w:right="0" w:firstLine="0"/>
              <w:rPr>
                <w:ins w:id="1653" w:author="Author"/>
                <w:sz w:val="20"/>
              </w:rPr>
            </w:pPr>
            <w:ins w:id="1654" w:author="Author">
              <w:r>
                <w:rPr>
                  <w:sz w:val="20"/>
                </w:rPr>
                <w:t xml:space="preserve">   Depression/Anxiety</w:t>
              </w:r>
            </w:ins>
          </w:p>
        </w:tc>
        <w:tc>
          <w:tcPr>
            <w:tcW w:w="1170" w:type="dxa"/>
            <w:tcBorders>
              <w:top w:val="nil"/>
              <w:left w:val="nil"/>
              <w:bottom w:val="single" w:sz="4" w:space="0" w:color="auto"/>
              <w:right w:val="nil"/>
            </w:tcBorders>
          </w:tcPr>
          <w:p w14:paraId="3C08B239" w14:textId="77777777" w:rsidR="001124D9" w:rsidRDefault="001124D9">
            <w:pPr>
              <w:spacing w:after="0" w:line="256" w:lineRule="auto"/>
              <w:ind w:left="0" w:right="0" w:firstLine="0"/>
              <w:rPr>
                <w:ins w:id="1655" w:author="Author"/>
                <w:sz w:val="20"/>
              </w:rPr>
            </w:pPr>
          </w:p>
        </w:tc>
        <w:tc>
          <w:tcPr>
            <w:tcW w:w="1260" w:type="dxa"/>
            <w:tcBorders>
              <w:top w:val="nil"/>
              <w:left w:val="nil"/>
              <w:bottom w:val="single" w:sz="4" w:space="0" w:color="auto"/>
              <w:right w:val="nil"/>
            </w:tcBorders>
          </w:tcPr>
          <w:p w14:paraId="34AA0BED" w14:textId="77777777" w:rsidR="001124D9" w:rsidRDefault="001124D9">
            <w:pPr>
              <w:spacing w:after="0" w:line="256" w:lineRule="auto"/>
              <w:ind w:left="0" w:right="0" w:firstLine="0"/>
              <w:rPr>
                <w:ins w:id="1656" w:author="Author"/>
                <w:sz w:val="20"/>
              </w:rPr>
            </w:pPr>
          </w:p>
        </w:tc>
        <w:tc>
          <w:tcPr>
            <w:tcW w:w="1202" w:type="dxa"/>
            <w:tcBorders>
              <w:top w:val="nil"/>
              <w:left w:val="nil"/>
              <w:bottom w:val="single" w:sz="4" w:space="0" w:color="auto"/>
              <w:right w:val="nil"/>
            </w:tcBorders>
          </w:tcPr>
          <w:p w14:paraId="7A98470E" w14:textId="77777777" w:rsidR="001124D9" w:rsidRDefault="001124D9">
            <w:pPr>
              <w:spacing w:after="0" w:line="256" w:lineRule="auto"/>
              <w:ind w:left="0" w:right="0" w:firstLine="0"/>
              <w:rPr>
                <w:ins w:id="1657" w:author="Author"/>
                <w:sz w:val="20"/>
              </w:rPr>
            </w:pPr>
          </w:p>
        </w:tc>
        <w:tc>
          <w:tcPr>
            <w:tcW w:w="1339" w:type="dxa"/>
            <w:tcBorders>
              <w:top w:val="nil"/>
              <w:left w:val="nil"/>
              <w:bottom w:val="single" w:sz="4" w:space="0" w:color="auto"/>
              <w:right w:val="nil"/>
            </w:tcBorders>
          </w:tcPr>
          <w:p w14:paraId="3EEADA9F" w14:textId="77777777" w:rsidR="001124D9" w:rsidRDefault="001124D9">
            <w:pPr>
              <w:spacing w:after="0" w:line="256" w:lineRule="auto"/>
              <w:ind w:left="0" w:right="0" w:firstLine="0"/>
              <w:rPr>
                <w:ins w:id="1658" w:author="Author"/>
                <w:sz w:val="20"/>
              </w:rPr>
            </w:pPr>
          </w:p>
        </w:tc>
        <w:tc>
          <w:tcPr>
            <w:tcW w:w="1360" w:type="dxa"/>
            <w:tcBorders>
              <w:top w:val="nil"/>
              <w:left w:val="nil"/>
              <w:bottom w:val="single" w:sz="4" w:space="0" w:color="auto"/>
              <w:right w:val="nil"/>
            </w:tcBorders>
          </w:tcPr>
          <w:p w14:paraId="52D1ED63" w14:textId="77777777" w:rsidR="001124D9" w:rsidRDefault="001124D9">
            <w:pPr>
              <w:spacing w:after="0" w:line="256" w:lineRule="auto"/>
              <w:ind w:left="0" w:right="0" w:firstLine="0"/>
              <w:rPr>
                <w:ins w:id="1659" w:author="Author"/>
                <w:sz w:val="20"/>
              </w:rPr>
            </w:pPr>
          </w:p>
        </w:tc>
        <w:tc>
          <w:tcPr>
            <w:tcW w:w="1352" w:type="dxa"/>
            <w:tcBorders>
              <w:top w:val="nil"/>
              <w:left w:val="nil"/>
              <w:bottom w:val="single" w:sz="4" w:space="0" w:color="auto"/>
              <w:right w:val="nil"/>
            </w:tcBorders>
          </w:tcPr>
          <w:p w14:paraId="5A8CD0D2" w14:textId="77777777" w:rsidR="001124D9" w:rsidRDefault="001124D9">
            <w:pPr>
              <w:spacing w:after="0" w:line="256" w:lineRule="auto"/>
              <w:ind w:left="0" w:right="0" w:firstLine="0"/>
              <w:rPr>
                <w:ins w:id="1660" w:author="Author"/>
                <w:sz w:val="20"/>
              </w:rPr>
            </w:pPr>
          </w:p>
        </w:tc>
      </w:tr>
    </w:tbl>
    <w:p w14:paraId="4DBE8EEB" w14:textId="6C794F06" w:rsidR="001124D9" w:rsidRDefault="001124D9" w:rsidP="001124D9">
      <w:pPr>
        <w:spacing w:after="110" w:line="252" w:lineRule="auto"/>
        <w:ind w:left="103" w:right="0"/>
        <w:rPr>
          <w:ins w:id="1661" w:author="Author"/>
        </w:rPr>
      </w:pPr>
      <w:ins w:id="1662" w:author="Author">
        <w:r>
          <w:rPr>
            <w:sz w:val="20"/>
          </w:rPr>
          <w:t xml:space="preserve">Denominators for rates are from the </w:t>
        </w:r>
        <w:r w:rsidR="00091634" w:rsidRPr="00D543FE">
          <w:rPr>
            <w:sz w:val="20"/>
            <w:szCs w:val="20"/>
          </w:rPr>
          <w:t>Behavioral Risk Factor Surveillance Survey</w:t>
        </w:r>
        <w:del w:id="1663" w:author="Author">
          <w:r w:rsidDel="00091634">
            <w:rPr>
              <w:sz w:val="20"/>
            </w:rPr>
            <w:delText>National Health Interview Survey</w:delText>
          </w:r>
        </w:del>
        <w:r>
          <w:rPr>
            <w:sz w:val="20"/>
          </w:rPr>
          <w:t xml:space="preserve">. Rates have been age-standardized to the U.S. population in the year 2010 </w:t>
        </w:r>
      </w:ins>
    </w:p>
    <w:p w14:paraId="227D9D52" w14:textId="77777777" w:rsidR="001124D9" w:rsidRDefault="001124D9" w:rsidP="001124D9">
      <w:pPr>
        <w:spacing w:after="0" w:line="256" w:lineRule="auto"/>
        <w:ind w:left="0" w:right="0" w:firstLine="0"/>
        <w:rPr>
          <w:ins w:id="1664" w:author="Author"/>
          <w:sz w:val="20"/>
        </w:rPr>
      </w:pPr>
    </w:p>
    <w:p w14:paraId="4809255C" w14:textId="77777777" w:rsidR="001124D9" w:rsidRDefault="001124D9" w:rsidP="001124D9">
      <w:pPr>
        <w:spacing w:after="0" w:line="256" w:lineRule="auto"/>
        <w:ind w:left="0" w:right="0" w:firstLine="0"/>
        <w:rPr>
          <w:ins w:id="1665" w:author="Author"/>
          <w:sz w:val="20"/>
        </w:rPr>
      </w:pPr>
    </w:p>
    <w:p w14:paraId="21EB1AB5" w14:textId="77777777" w:rsidR="001124D9" w:rsidRDefault="001124D9" w:rsidP="001124D9">
      <w:pPr>
        <w:spacing w:after="0" w:line="256" w:lineRule="auto"/>
        <w:ind w:left="0" w:right="0" w:firstLine="0"/>
        <w:rPr>
          <w:ins w:id="1666" w:author="Author"/>
          <w:sz w:val="20"/>
        </w:rPr>
      </w:pPr>
    </w:p>
    <w:p w14:paraId="536C54E4" w14:textId="77777777" w:rsidR="001124D9" w:rsidRDefault="001124D9" w:rsidP="001124D9">
      <w:pPr>
        <w:spacing w:after="0" w:line="256" w:lineRule="auto"/>
        <w:ind w:left="0" w:right="0" w:firstLine="0"/>
        <w:rPr>
          <w:ins w:id="1667" w:author="Author"/>
          <w:sz w:val="20"/>
        </w:rPr>
      </w:pPr>
    </w:p>
    <w:p w14:paraId="7E017F13" w14:textId="77777777" w:rsidR="001124D9" w:rsidRDefault="001124D9" w:rsidP="001124D9">
      <w:pPr>
        <w:spacing w:after="0" w:line="256" w:lineRule="auto"/>
        <w:ind w:left="0" w:right="0" w:firstLine="0"/>
        <w:rPr>
          <w:ins w:id="1668" w:author="Author"/>
          <w:sz w:val="20"/>
        </w:rPr>
      </w:pPr>
    </w:p>
    <w:p w14:paraId="1A74EA59" w14:textId="77777777" w:rsidR="001124D9" w:rsidRDefault="001124D9" w:rsidP="001124D9">
      <w:pPr>
        <w:spacing w:after="0" w:line="256" w:lineRule="auto"/>
        <w:ind w:left="0" w:right="0" w:firstLine="0"/>
        <w:rPr>
          <w:ins w:id="1669" w:author="Author"/>
          <w:sz w:val="20"/>
        </w:rPr>
      </w:pPr>
    </w:p>
    <w:p w14:paraId="124F2849" w14:textId="77777777" w:rsidR="001124D9" w:rsidRDefault="001124D9" w:rsidP="001124D9">
      <w:pPr>
        <w:spacing w:after="0" w:line="256" w:lineRule="auto"/>
        <w:ind w:left="0" w:right="0" w:firstLine="0"/>
        <w:rPr>
          <w:ins w:id="1670" w:author="Author"/>
          <w:sz w:val="20"/>
        </w:rPr>
      </w:pPr>
    </w:p>
    <w:tbl>
      <w:tblPr>
        <w:tblStyle w:val="TableGrid"/>
        <w:tblW w:w="9748" w:type="dxa"/>
        <w:tblInd w:w="0" w:type="dxa"/>
        <w:tblLook w:val="04A0" w:firstRow="1" w:lastRow="0" w:firstColumn="1" w:lastColumn="0" w:noHBand="0" w:noVBand="1"/>
      </w:tblPr>
      <w:tblGrid>
        <w:gridCol w:w="2065"/>
        <w:gridCol w:w="1170"/>
        <w:gridCol w:w="1260"/>
        <w:gridCol w:w="1202"/>
        <w:gridCol w:w="1339"/>
        <w:gridCol w:w="1360"/>
        <w:gridCol w:w="1352"/>
      </w:tblGrid>
      <w:tr w:rsidR="001124D9" w14:paraId="1C92D3DB" w14:textId="77777777" w:rsidTr="001124D9">
        <w:trPr>
          <w:trHeight w:val="258"/>
          <w:ins w:id="1671" w:author="Author"/>
        </w:trPr>
        <w:tc>
          <w:tcPr>
            <w:tcW w:w="9748" w:type="dxa"/>
            <w:gridSpan w:val="7"/>
            <w:tcBorders>
              <w:top w:val="nil"/>
              <w:left w:val="nil"/>
              <w:bottom w:val="single" w:sz="4" w:space="0" w:color="auto"/>
              <w:right w:val="nil"/>
            </w:tcBorders>
            <w:hideMark/>
          </w:tcPr>
          <w:p w14:paraId="01C924BB" w14:textId="77777777" w:rsidR="001124D9" w:rsidRDefault="001124D9">
            <w:pPr>
              <w:spacing w:after="0" w:line="256" w:lineRule="auto"/>
              <w:ind w:left="0" w:right="0" w:firstLine="0"/>
              <w:rPr>
                <w:ins w:id="1672" w:author="Author"/>
                <w:sz w:val="20"/>
              </w:rPr>
            </w:pPr>
            <w:ins w:id="1673" w:author="Author">
              <w:r>
                <w:rPr>
                  <w:sz w:val="20"/>
                </w:rPr>
                <w:t>Table 6. Rate of ED Visits per 1000 people with diabetes mellitus, years 2008, 2011, 2014, 2016</w:t>
              </w:r>
            </w:ins>
          </w:p>
        </w:tc>
      </w:tr>
      <w:tr w:rsidR="001124D9" w14:paraId="36EC9697" w14:textId="77777777" w:rsidTr="001124D9">
        <w:trPr>
          <w:trHeight w:val="258"/>
          <w:ins w:id="1674" w:author="Author"/>
        </w:trPr>
        <w:tc>
          <w:tcPr>
            <w:tcW w:w="2065" w:type="dxa"/>
            <w:tcBorders>
              <w:top w:val="single" w:sz="4" w:space="0" w:color="auto"/>
              <w:left w:val="nil"/>
              <w:bottom w:val="single" w:sz="4" w:space="0" w:color="auto"/>
              <w:right w:val="nil"/>
            </w:tcBorders>
            <w:hideMark/>
          </w:tcPr>
          <w:p w14:paraId="47D63BB2" w14:textId="77777777" w:rsidR="001124D9" w:rsidRDefault="001124D9">
            <w:pPr>
              <w:spacing w:after="0" w:line="256" w:lineRule="auto"/>
              <w:ind w:left="0" w:right="0" w:firstLine="0"/>
              <w:rPr>
                <w:ins w:id="1675" w:author="Author"/>
                <w:sz w:val="20"/>
              </w:rPr>
            </w:pPr>
            <w:ins w:id="1676" w:author="Author">
              <w:r>
                <w:rPr>
                  <w:sz w:val="20"/>
                </w:rPr>
                <w:t>Variable</w:t>
              </w:r>
            </w:ins>
          </w:p>
        </w:tc>
        <w:tc>
          <w:tcPr>
            <w:tcW w:w="4971" w:type="dxa"/>
            <w:gridSpan w:val="4"/>
            <w:tcBorders>
              <w:top w:val="single" w:sz="4" w:space="0" w:color="auto"/>
              <w:left w:val="nil"/>
              <w:bottom w:val="single" w:sz="4" w:space="0" w:color="auto"/>
              <w:right w:val="nil"/>
            </w:tcBorders>
            <w:hideMark/>
          </w:tcPr>
          <w:p w14:paraId="00BD02EB" w14:textId="77777777" w:rsidR="001124D9" w:rsidRDefault="001124D9">
            <w:pPr>
              <w:spacing w:after="0" w:line="256" w:lineRule="auto"/>
              <w:ind w:left="0" w:right="0" w:firstLine="0"/>
              <w:jc w:val="center"/>
              <w:rPr>
                <w:ins w:id="1677" w:author="Author"/>
                <w:sz w:val="20"/>
              </w:rPr>
            </w:pPr>
            <w:ins w:id="1678" w:author="Author">
              <w:r>
                <w:rPr>
                  <w:sz w:val="20"/>
                </w:rPr>
                <w:t>Year</w:t>
              </w:r>
            </w:ins>
          </w:p>
        </w:tc>
        <w:tc>
          <w:tcPr>
            <w:tcW w:w="2712" w:type="dxa"/>
            <w:gridSpan w:val="2"/>
            <w:tcBorders>
              <w:top w:val="single" w:sz="4" w:space="0" w:color="auto"/>
              <w:left w:val="nil"/>
              <w:bottom w:val="single" w:sz="4" w:space="0" w:color="auto"/>
              <w:right w:val="nil"/>
            </w:tcBorders>
            <w:hideMark/>
          </w:tcPr>
          <w:p w14:paraId="6E25B062" w14:textId="77777777" w:rsidR="001124D9" w:rsidRDefault="001124D9">
            <w:pPr>
              <w:spacing w:after="0" w:line="256" w:lineRule="auto"/>
              <w:ind w:left="0" w:right="0" w:firstLine="0"/>
              <w:jc w:val="center"/>
              <w:rPr>
                <w:ins w:id="1679" w:author="Author"/>
                <w:sz w:val="20"/>
              </w:rPr>
            </w:pPr>
            <w:ins w:id="1680" w:author="Author">
              <w:r>
                <w:rPr>
                  <w:sz w:val="20"/>
                </w:rPr>
                <w:t>Change 2008-2016</w:t>
              </w:r>
            </w:ins>
          </w:p>
        </w:tc>
      </w:tr>
      <w:tr w:rsidR="001124D9" w14:paraId="19BB8960" w14:textId="77777777" w:rsidTr="001124D9">
        <w:trPr>
          <w:trHeight w:val="274"/>
          <w:ins w:id="1681" w:author="Author"/>
        </w:trPr>
        <w:tc>
          <w:tcPr>
            <w:tcW w:w="2065" w:type="dxa"/>
            <w:tcBorders>
              <w:top w:val="single" w:sz="4" w:space="0" w:color="auto"/>
              <w:left w:val="nil"/>
              <w:bottom w:val="single" w:sz="4" w:space="0" w:color="auto"/>
              <w:right w:val="nil"/>
            </w:tcBorders>
          </w:tcPr>
          <w:p w14:paraId="2D59EEF5" w14:textId="77777777" w:rsidR="001124D9" w:rsidRDefault="001124D9">
            <w:pPr>
              <w:spacing w:after="0" w:line="256" w:lineRule="auto"/>
              <w:ind w:left="0" w:right="0" w:firstLine="0"/>
              <w:rPr>
                <w:ins w:id="1682" w:author="Author"/>
                <w:sz w:val="20"/>
              </w:rPr>
            </w:pPr>
          </w:p>
        </w:tc>
        <w:tc>
          <w:tcPr>
            <w:tcW w:w="1170" w:type="dxa"/>
            <w:tcBorders>
              <w:top w:val="single" w:sz="4" w:space="0" w:color="auto"/>
              <w:left w:val="nil"/>
              <w:bottom w:val="single" w:sz="4" w:space="0" w:color="auto"/>
              <w:right w:val="nil"/>
            </w:tcBorders>
            <w:hideMark/>
          </w:tcPr>
          <w:p w14:paraId="6E30E725" w14:textId="77777777" w:rsidR="001124D9" w:rsidRDefault="001124D9">
            <w:pPr>
              <w:spacing w:after="0" w:line="256" w:lineRule="auto"/>
              <w:ind w:left="0" w:right="0" w:firstLine="0"/>
              <w:rPr>
                <w:ins w:id="1683" w:author="Author"/>
                <w:sz w:val="20"/>
              </w:rPr>
            </w:pPr>
            <w:ins w:id="1684" w:author="Author">
              <w:r>
                <w:rPr>
                  <w:sz w:val="20"/>
                </w:rPr>
                <w:t>2008</w:t>
              </w:r>
            </w:ins>
          </w:p>
        </w:tc>
        <w:tc>
          <w:tcPr>
            <w:tcW w:w="1260" w:type="dxa"/>
            <w:tcBorders>
              <w:top w:val="single" w:sz="4" w:space="0" w:color="auto"/>
              <w:left w:val="nil"/>
              <w:bottom w:val="single" w:sz="4" w:space="0" w:color="auto"/>
              <w:right w:val="nil"/>
            </w:tcBorders>
            <w:hideMark/>
          </w:tcPr>
          <w:p w14:paraId="652074D8" w14:textId="77777777" w:rsidR="001124D9" w:rsidRDefault="001124D9">
            <w:pPr>
              <w:spacing w:after="0" w:line="256" w:lineRule="auto"/>
              <w:ind w:left="0" w:right="0" w:firstLine="0"/>
              <w:rPr>
                <w:ins w:id="1685" w:author="Author"/>
                <w:sz w:val="20"/>
              </w:rPr>
            </w:pPr>
            <w:ins w:id="1686" w:author="Author">
              <w:r>
                <w:rPr>
                  <w:sz w:val="20"/>
                </w:rPr>
                <w:t>2011</w:t>
              </w:r>
            </w:ins>
          </w:p>
        </w:tc>
        <w:tc>
          <w:tcPr>
            <w:tcW w:w="1202" w:type="dxa"/>
            <w:tcBorders>
              <w:top w:val="single" w:sz="4" w:space="0" w:color="auto"/>
              <w:left w:val="nil"/>
              <w:bottom w:val="single" w:sz="4" w:space="0" w:color="auto"/>
              <w:right w:val="nil"/>
            </w:tcBorders>
            <w:hideMark/>
          </w:tcPr>
          <w:p w14:paraId="292F6CCB" w14:textId="77777777" w:rsidR="001124D9" w:rsidRDefault="001124D9">
            <w:pPr>
              <w:spacing w:after="0" w:line="256" w:lineRule="auto"/>
              <w:ind w:left="0" w:right="0" w:firstLine="0"/>
              <w:rPr>
                <w:ins w:id="1687" w:author="Author"/>
                <w:sz w:val="20"/>
              </w:rPr>
            </w:pPr>
            <w:ins w:id="1688" w:author="Author">
              <w:r>
                <w:rPr>
                  <w:sz w:val="20"/>
                </w:rPr>
                <w:t>2014</w:t>
              </w:r>
            </w:ins>
          </w:p>
        </w:tc>
        <w:tc>
          <w:tcPr>
            <w:tcW w:w="1339" w:type="dxa"/>
            <w:tcBorders>
              <w:top w:val="single" w:sz="4" w:space="0" w:color="auto"/>
              <w:left w:val="nil"/>
              <w:bottom w:val="single" w:sz="4" w:space="0" w:color="auto"/>
              <w:right w:val="nil"/>
            </w:tcBorders>
            <w:hideMark/>
          </w:tcPr>
          <w:p w14:paraId="1B6D77EC" w14:textId="77777777" w:rsidR="001124D9" w:rsidRDefault="001124D9">
            <w:pPr>
              <w:spacing w:after="0" w:line="256" w:lineRule="auto"/>
              <w:ind w:left="0" w:right="0" w:firstLine="0"/>
              <w:rPr>
                <w:ins w:id="1689" w:author="Author"/>
                <w:sz w:val="20"/>
              </w:rPr>
            </w:pPr>
            <w:ins w:id="1690" w:author="Author">
              <w:r>
                <w:rPr>
                  <w:sz w:val="20"/>
                </w:rPr>
                <w:t>2016</w:t>
              </w:r>
            </w:ins>
          </w:p>
        </w:tc>
        <w:tc>
          <w:tcPr>
            <w:tcW w:w="1360" w:type="dxa"/>
            <w:tcBorders>
              <w:top w:val="single" w:sz="4" w:space="0" w:color="auto"/>
              <w:left w:val="nil"/>
              <w:bottom w:val="single" w:sz="4" w:space="0" w:color="auto"/>
              <w:right w:val="nil"/>
            </w:tcBorders>
            <w:hideMark/>
          </w:tcPr>
          <w:p w14:paraId="519E59D9" w14:textId="77777777" w:rsidR="001124D9" w:rsidRDefault="001124D9">
            <w:pPr>
              <w:spacing w:after="0" w:line="256" w:lineRule="auto"/>
              <w:ind w:left="0" w:right="0" w:firstLine="0"/>
              <w:rPr>
                <w:ins w:id="1691" w:author="Author"/>
                <w:sz w:val="20"/>
              </w:rPr>
            </w:pPr>
            <w:ins w:id="1692" w:author="Author">
              <w:r>
                <w:rPr>
                  <w:sz w:val="20"/>
                </w:rPr>
                <w:t>Absolute Change</w:t>
              </w:r>
            </w:ins>
          </w:p>
        </w:tc>
        <w:tc>
          <w:tcPr>
            <w:tcW w:w="1352" w:type="dxa"/>
            <w:tcBorders>
              <w:top w:val="single" w:sz="4" w:space="0" w:color="auto"/>
              <w:left w:val="nil"/>
              <w:bottom w:val="single" w:sz="4" w:space="0" w:color="auto"/>
              <w:right w:val="nil"/>
            </w:tcBorders>
            <w:hideMark/>
          </w:tcPr>
          <w:p w14:paraId="42E9ADC0" w14:textId="77777777" w:rsidR="001124D9" w:rsidRDefault="001124D9">
            <w:pPr>
              <w:spacing w:after="0" w:line="256" w:lineRule="auto"/>
              <w:ind w:left="0" w:right="0" w:firstLine="0"/>
              <w:rPr>
                <w:ins w:id="1693" w:author="Author"/>
                <w:sz w:val="20"/>
              </w:rPr>
            </w:pPr>
            <w:ins w:id="1694" w:author="Author">
              <w:r>
                <w:rPr>
                  <w:sz w:val="20"/>
                </w:rPr>
                <w:t>% Change</w:t>
              </w:r>
            </w:ins>
          </w:p>
        </w:tc>
      </w:tr>
      <w:tr w:rsidR="001124D9" w14:paraId="5179161A" w14:textId="77777777" w:rsidTr="001124D9">
        <w:trPr>
          <w:trHeight w:val="258"/>
          <w:ins w:id="1695" w:author="Author"/>
        </w:trPr>
        <w:tc>
          <w:tcPr>
            <w:tcW w:w="2065" w:type="dxa"/>
            <w:tcBorders>
              <w:top w:val="single" w:sz="4" w:space="0" w:color="auto"/>
              <w:left w:val="nil"/>
              <w:bottom w:val="nil"/>
              <w:right w:val="nil"/>
            </w:tcBorders>
            <w:hideMark/>
          </w:tcPr>
          <w:p w14:paraId="4A91ED8F" w14:textId="77777777" w:rsidR="001124D9" w:rsidRDefault="001124D9">
            <w:pPr>
              <w:spacing w:after="0" w:line="256" w:lineRule="auto"/>
              <w:ind w:left="0" w:right="0" w:firstLine="0"/>
              <w:rPr>
                <w:ins w:id="1696" w:author="Author"/>
                <w:sz w:val="20"/>
              </w:rPr>
            </w:pPr>
            <w:ins w:id="1697" w:author="Author">
              <w:r>
                <w:rPr>
                  <w:sz w:val="20"/>
                </w:rPr>
                <w:t>Age, years</w:t>
              </w:r>
            </w:ins>
          </w:p>
        </w:tc>
        <w:tc>
          <w:tcPr>
            <w:tcW w:w="1170" w:type="dxa"/>
            <w:tcBorders>
              <w:top w:val="single" w:sz="4" w:space="0" w:color="auto"/>
              <w:left w:val="nil"/>
              <w:bottom w:val="nil"/>
              <w:right w:val="nil"/>
            </w:tcBorders>
          </w:tcPr>
          <w:p w14:paraId="5B535DF1" w14:textId="77777777" w:rsidR="001124D9" w:rsidRDefault="001124D9">
            <w:pPr>
              <w:spacing w:after="0" w:line="256" w:lineRule="auto"/>
              <w:ind w:left="0" w:right="0" w:firstLine="0"/>
              <w:rPr>
                <w:ins w:id="1698" w:author="Author"/>
                <w:sz w:val="20"/>
              </w:rPr>
            </w:pPr>
          </w:p>
        </w:tc>
        <w:tc>
          <w:tcPr>
            <w:tcW w:w="1260" w:type="dxa"/>
            <w:tcBorders>
              <w:top w:val="single" w:sz="4" w:space="0" w:color="auto"/>
              <w:left w:val="nil"/>
              <w:bottom w:val="nil"/>
              <w:right w:val="nil"/>
            </w:tcBorders>
          </w:tcPr>
          <w:p w14:paraId="2847BBF9" w14:textId="77777777" w:rsidR="001124D9" w:rsidRDefault="001124D9">
            <w:pPr>
              <w:spacing w:after="0" w:line="256" w:lineRule="auto"/>
              <w:ind w:left="0" w:right="0" w:firstLine="0"/>
              <w:rPr>
                <w:ins w:id="1699" w:author="Author"/>
                <w:sz w:val="20"/>
              </w:rPr>
            </w:pPr>
          </w:p>
        </w:tc>
        <w:tc>
          <w:tcPr>
            <w:tcW w:w="1202" w:type="dxa"/>
            <w:tcBorders>
              <w:top w:val="single" w:sz="4" w:space="0" w:color="auto"/>
              <w:left w:val="nil"/>
              <w:bottom w:val="nil"/>
              <w:right w:val="nil"/>
            </w:tcBorders>
          </w:tcPr>
          <w:p w14:paraId="6302F5A1" w14:textId="77777777" w:rsidR="001124D9" w:rsidRDefault="001124D9">
            <w:pPr>
              <w:spacing w:after="0" w:line="256" w:lineRule="auto"/>
              <w:ind w:left="0" w:right="0" w:firstLine="0"/>
              <w:rPr>
                <w:ins w:id="1700" w:author="Author"/>
                <w:sz w:val="20"/>
              </w:rPr>
            </w:pPr>
          </w:p>
        </w:tc>
        <w:tc>
          <w:tcPr>
            <w:tcW w:w="1339" w:type="dxa"/>
            <w:tcBorders>
              <w:top w:val="single" w:sz="4" w:space="0" w:color="auto"/>
              <w:left w:val="nil"/>
              <w:bottom w:val="nil"/>
              <w:right w:val="nil"/>
            </w:tcBorders>
          </w:tcPr>
          <w:p w14:paraId="039607D8" w14:textId="77777777" w:rsidR="001124D9" w:rsidRDefault="001124D9">
            <w:pPr>
              <w:spacing w:after="0" w:line="256" w:lineRule="auto"/>
              <w:ind w:left="0" w:right="0" w:firstLine="0"/>
              <w:rPr>
                <w:ins w:id="1701" w:author="Author"/>
                <w:sz w:val="20"/>
              </w:rPr>
            </w:pPr>
          </w:p>
        </w:tc>
        <w:tc>
          <w:tcPr>
            <w:tcW w:w="1360" w:type="dxa"/>
            <w:tcBorders>
              <w:top w:val="single" w:sz="4" w:space="0" w:color="auto"/>
              <w:left w:val="nil"/>
              <w:bottom w:val="nil"/>
              <w:right w:val="nil"/>
            </w:tcBorders>
          </w:tcPr>
          <w:p w14:paraId="2DB7A197" w14:textId="77777777" w:rsidR="001124D9" w:rsidRDefault="001124D9">
            <w:pPr>
              <w:spacing w:after="0" w:line="256" w:lineRule="auto"/>
              <w:ind w:left="0" w:right="0" w:firstLine="0"/>
              <w:rPr>
                <w:ins w:id="1702" w:author="Author"/>
                <w:sz w:val="20"/>
              </w:rPr>
            </w:pPr>
          </w:p>
        </w:tc>
        <w:tc>
          <w:tcPr>
            <w:tcW w:w="1352" w:type="dxa"/>
            <w:tcBorders>
              <w:top w:val="single" w:sz="4" w:space="0" w:color="auto"/>
              <w:left w:val="nil"/>
              <w:bottom w:val="nil"/>
              <w:right w:val="nil"/>
            </w:tcBorders>
          </w:tcPr>
          <w:p w14:paraId="78BEF991" w14:textId="77777777" w:rsidR="001124D9" w:rsidRDefault="001124D9">
            <w:pPr>
              <w:spacing w:after="0" w:line="256" w:lineRule="auto"/>
              <w:ind w:left="0" w:right="0" w:firstLine="0"/>
              <w:rPr>
                <w:ins w:id="1703" w:author="Author"/>
                <w:sz w:val="20"/>
              </w:rPr>
            </w:pPr>
          </w:p>
        </w:tc>
      </w:tr>
      <w:tr w:rsidR="001124D9" w14:paraId="5E1B9B66" w14:textId="77777777" w:rsidTr="001124D9">
        <w:trPr>
          <w:trHeight w:val="258"/>
          <w:ins w:id="1704" w:author="Author"/>
        </w:trPr>
        <w:tc>
          <w:tcPr>
            <w:tcW w:w="2065" w:type="dxa"/>
            <w:tcBorders>
              <w:top w:val="nil"/>
              <w:left w:val="nil"/>
              <w:bottom w:val="nil"/>
              <w:right w:val="nil"/>
            </w:tcBorders>
            <w:hideMark/>
          </w:tcPr>
          <w:p w14:paraId="2D51C8FA" w14:textId="77777777" w:rsidR="001124D9" w:rsidRDefault="001124D9">
            <w:pPr>
              <w:spacing w:after="0" w:line="256" w:lineRule="auto"/>
              <w:ind w:left="0" w:right="0" w:firstLine="0"/>
              <w:rPr>
                <w:ins w:id="1705" w:author="Author"/>
                <w:sz w:val="20"/>
              </w:rPr>
            </w:pPr>
            <w:ins w:id="1706" w:author="Author">
              <w:r>
                <w:rPr>
                  <w:sz w:val="20"/>
                </w:rPr>
                <w:t xml:space="preserve">   18-29</w:t>
              </w:r>
            </w:ins>
          </w:p>
        </w:tc>
        <w:tc>
          <w:tcPr>
            <w:tcW w:w="1170" w:type="dxa"/>
            <w:tcBorders>
              <w:top w:val="nil"/>
              <w:left w:val="nil"/>
              <w:bottom w:val="nil"/>
              <w:right w:val="nil"/>
            </w:tcBorders>
          </w:tcPr>
          <w:p w14:paraId="3597D704" w14:textId="77777777" w:rsidR="001124D9" w:rsidRDefault="001124D9">
            <w:pPr>
              <w:spacing w:after="0" w:line="256" w:lineRule="auto"/>
              <w:ind w:left="0" w:right="0" w:firstLine="0"/>
              <w:rPr>
                <w:ins w:id="1707" w:author="Author"/>
                <w:sz w:val="20"/>
              </w:rPr>
            </w:pPr>
          </w:p>
        </w:tc>
        <w:tc>
          <w:tcPr>
            <w:tcW w:w="1260" w:type="dxa"/>
            <w:tcBorders>
              <w:top w:val="nil"/>
              <w:left w:val="nil"/>
              <w:bottom w:val="nil"/>
              <w:right w:val="nil"/>
            </w:tcBorders>
          </w:tcPr>
          <w:p w14:paraId="1D209723" w14:textId="77777777" w:rsidR="001124D9" w:rsidRDefault="001124D9">
            <w:pPr>
              <w:spacing w:after="0" w:line="256" w:lineRule="auto"/>
              <w:ind w:left="0" w:right="0" w:firstLine="0"/>
              <w:rPr>
                <w:ins w:id="1708" w:author="Author"/>
                <w:sz w:val="20"/>
              </w:rPr>
            </w:pPr>
          </w:p>
        </w:tc>
        <w:tc>
          <w:tcPr>
            <w:tcW w:w="1202" w:type="dxa"/>
            <w:tcBorders>
              <w:top w:val="nil"/>
              <w:left w:val="nil"/>
              <w:bottom w:val="nil"/>
              <w:right w:val="nil"/>
            </w:tcBorders>
          </w:tcPr>
          <w:p w14:paraId="0652D5A9" w14:textId="77777777" w:rsidR="001124D9" w:rsidRDefault="001124D9">
            <w:pPr>
              <w:spacing w:after="0" w:line="256" w:lineRule="auto"/>
              <w:ind w:left="0" w:right="0" w:firstLine="0"/>
              <w:rPr>
                <w:ins w:id="1709" w:author="Author"/>
                <w:sz w:val="20"/>
              </w:rPr>
            </w:pPr>
          </w:p>
        </w:tc>
        <w:tc>
          <w:tcPr>
            <w:tcW w:w="1339" w:type="dxa"/>
            <w:tcBorders>
              <w:top w:val="nil"/>
              <w:left w:val="nil"/>
              <w:bottom w:val="nil"/>
              <w:right w:val="nil"/>
            </w:tcBorders>
          </w:tcPr>
          <w:p w14:paraId="32DB73DC" w14:textId="77777777" w:rsidR="001124D9" w:rsidRDefault="001124D9">
            <w:pPr>
              <w:spacing w:after="0" w:line="256" w:lineRule="auto"/>
              <w:ind w:left="0" w:right="0" w:firstLine="0"/>
              <w:rPr>
                <w:ins w:id="1710" w:author="Author"/>
                <w:sz w:val="20"/>
              </w:rPr>
            </w:pPr>
          </w:p>
        </w:tc>
        <w:tc>
          <w:tcPr>
            <w:tcW w:w="1360" w:type="dxa"/>
            <w:tcBorders>
              <w:top w:val="nil"/>
              <w:left w:val="nil"/>
              <w:bottom w:val="nil"/>
              <w:right w:val="nil"/>
            </w:tcBorders>
          </w:tcPr>
          <w:p w14:paraId="27F892FE" w14:textId="77777777" w:rsidR="001124D9" w:rsidRDefault="001124D9">
            <w:pPr>
              <w:spacing w:after="0" w:line="256" w:lineRule="auto"/>
              <w:ind w:left="0" w:right="0" w:firstLine="0"/>
              <w:rPr>
                <w:ins w:id="1711" w:author="Author"/>
                <w:sz w:val="20"/>
              </w:rPr>
            </w:pPr>
          </w:p>
        </w:tc>
        <w:tc>
          <w:tcPr>
            <w:tcW w:w="1352" w:type="dxa"/>
            <w:tcBorders>
              <w:top w:val="nil"/>
              <w:left w:val="nil"/>
              <w:bottom w:val="nil"/>
              <w:right w:val="nil"/>
            </w:tcBorders>
          </w:tcPr>
          <w:p w14:paraId="062BEC79" w14:textId="77777777" w:rsidR="001124D9" w:rsidRDefault="001124D9">
            <w:pPr>
              <w:spacing w:after="0" w:line="256" w:lineRule="auto"/>
              <w:ind w:left="0" w:right="0" w:firstLine="0"/>
              <w:rPr>
                <w:ins w:id="1712" w:author="Author"/>
                <w:sz w:val="20"/>
              </w:rPr>
            </w:pPr>
          </w:p>
        </w:tc>
      </w:tr>
      <w:tr w:rsidR="001124D9" w14:paraId="08F14659" w14:textId="77777777" w:rsidTr="001124D9">
        <w:trPr>
          <w:trHeight w:val="258"/>
          <w:ins w:id="1713" w:author="Author"/>
        </w:trPr>
        <w:tc>
          <w:tcPr>
            <w:tcW w:w="2065" w:type="dxa"/>
            <w:tcBorders>
              <w:top w:val="nil"/>
              <w:left w:val="nil"/>
              <w:bottom w:val="nil"/>
              <w:right w:val="nil"/>
            </w:tcBorders>
            <w:hideMark/>
          </w:tcPr>
          <w:p w14:paraId="64256FCB" w14:textId="77777777" w:rsidR="001124D9" w:rsidRDefault="001124D9">
            <w:pPr>
              <w:spacing w:after="0" w:line="256" w:lineRule="auto"/>
              <w:ind w:left="0" w:right="0" w:firstLine="0"/>
              <w:rPr>
                <w:ins w:id="1714" w:author="Author"/>
                <w:sz w:val="20"/>
              </w:rPr>
            </w:pPr>
            <w:ins w:id="1715" w:author="Author">
              <w:r>
                <w:rPr>
                  <w:sz w:val="20"/>
                </w:rPr>
                <w:t xml:space="preserve">   30-44</w:t>
              </w:r>
            </w:ins>
          </w:p>
        </w:tc>
        <w:tc>
          <w:tcPr>
            <w:tcW w:w="1170" w:type="dxa"/>
            <w:tcBorders>
              <w:top w:val="nil"/>
              <w:left w:val="nil"/>
              <w:bottom w:val="nil"/>
              <w:right w:val="nil"/>
            </w:tcBorders>
          </w:tcPr>
          <w:p w14:paraId="0B3EB37D" w14:textId="77777777" w:rsidR="001124D9" w:rsidRDefault="001124D9">
            <w:pPr>
              <w:spacing w:after="0" w:line="256" w:lineRule="auto"/>
              <w:ind w:left="0" w:right="0" w:firstLine="0"/>
              <w:rPr>
                <w:ins w:id="1716" w:author="Author"/>
                <w:sz w:val="20"/>
              </w:rPr>
            </w:pPr>
          </w:p>
        </w:tc>
        <w:tc>
          <w:tcPr>
            <w:tcW w:w="1260" w:type="dxa"/>
            <w:tcBorders>
              <w:top w:val="nil"/>
              <w:left w:val="nil"/>
              <w:bottom w:val="nil"/>
              <w:right w:val="nil"/>
            </w:tcBorders>
          </w:tcPr>
          <w:p w14:paraId="7F7875BC" w14:textId="77777777" w:rsidR="001124D9" w:rsidRDefault="001124D9">
            <w:pPr>
              <w:spacing w:after="0" w:line="256" w:lineRule="auto"/>
              <w:ind w:left="0" w:right="0" w:firstLine="0"/>
              <w:rPr>
                <w:ins w:id="1717" w:author="Author"/>
                <w:sz w:val="20"/>
              </w:rPr>
            </w:pPr>
          </w:p>
        </w:tc>
        <w:tc>
          <w:tcPr>
            <w:tcW w:w="1202" w:type="dxa"/>
            <w:tcBorders>
              <w:top w:val="nil"/>
              <w:left w:val="nil"/>
              <w:bottom w:val="nil"/>
              <w:right w:val="nil"/>
            </w:tcBorders>
          </w:tcPr>
          <w:p w14:paraId="4B499765" w14:textId="77777777" w:rsidR="001124D9" w:rsidRDefault="001124D9">
            <w:pPr>
              <w:spacing w:after="0" w:line="256" w:lineRule="auto"/>
              <w:ind w:left="0" w:right="0" w:firstLine="0"/>
              <w:rPr>
                <w:ins w:id="1718" w:author="Author"/>
                <w:sz w:val="20"/>
              </w:rPr>
            </w:pPr>
          </w:p>
        </w:tc>
        <w:tc>
          <w:tcPr>
            <w:tcW w:w="1339" w:type="dxa"/>
            <w:tcBorders>
              <w:top w:val="nil"/>
              <w:left w:val="nil"/>
              <w:bottom w:val="nil"/>
              <w:right w:val="nil"/>
            </w:tcBorders>
          </w:tcPr>
          <w:p w14:paraId="6141DF52" w14:textId="77777777" w:rsidR="001124D9" w:rsidRDefault="001124D9">
            <w:pPr>
              <w:spacing w:after="0" w:line="256" w:lineRule="auto"/>
              <w:ind w:left="0" w:right="0" w:firstLine="0"/>
              <w:rPr>
                <w:ins w:id="1719" w:author="Author"/>
                <w:sz w:val="20"/>
              </w:rPr>
            </w:pPr>
          </w:p>
        </w:tc>
        <w:tc>
          <w:tcPr>
            <w:tcW w:w="1360" w:type="dxa"/>
            <w:tcBorders>
              <w:top w:val="nil"/>
              <w:left w:val="nil"/>
              <w:bottom w:val="nil"/>
              <w:right w:val="nil"/>
            </w:tcBorders>
          </w:tcPr>
          <w:p w14:paraId="372140A1" w14:textId="77777777" w:rsidR="001124D9" w:rsidRDefault="001124D9">
            <w:pPr>
              <w:spacing w:after="0" w:line="256" w:lineRule="auto"/>
              <w:ind w:left="0" w:right="0" w:firstLine="0"/>
              <w:rPr>
                <w:ins w:id="1720" w:author="Author"/>
                <w:sz w:val="20"/>
              </w:rPr>
            </w:pPr>
          </w:p>
        </w:tc>
        <w:tc>
          <w:tcPr>
            <w:tcW w:w="1352" w:type="dxa"/>
            <w:tcBorders>
              <w:top w:val="nil"/>
              <w:left w:val="nil"/>
              <w:bottom w:val="nil"/>
              <w:right w:val="nil"/>
            </w:tcBorders>
          </w:tcPr>
          <w:p w14:paraId="11B9334A" w14:textId="77777777" w:rsidR="001124D9" w:rsidRDefault="001124D9">
            <w:pPr>
              <w:spacing w:after="0" w:line="256" w:lineRule="auto"/>
              <w:ind w:left="0" w:right="0" w:firstLine="0"/>
              <w:rPr>
                <w:ins w:id="1721" w:author="Author"/>
                <w:sz w:val="20"/>
              </w:rPr>
            </w:pPr>
          </w:p>
        </w:tc>
      </w:tr>
      <w:tr w:rsidR="001124D9" w14:paraId="1A1E5ABF" w14:textId="77777777" w:rsidTr="001124D9">
        <w:trPr>
          <w:trHeight w:val="258"/>
          <w:ins w:id="1722" w:author="Author"/>
        </w:trPr>
        <w:tc>
          <w:tcPr>
            <w:tcW w:w="2065" w:type="dxa"/>
            <w:tcBorders>
              <w:top w:val="nil"/>
              <w:left w:val="nil"/>
              <w:bottom w:val="nil"/>
              <w:right w:val="nil"/>
            </w:tcBorders>
            <w:hideMark/>
          </w:tcPr>
          <w:p w14:paraId="2B247B1B" w14:textId="77777777" w:rsidR="001124D9" w:rsidRDefault="001124D9">
            <w:pPr>
              <w:spacing w:after="0" w:line="256" w:lineRule="auto"/>
              <w:ind w:left="0" w:right="0" w:firstLine="0"/>
              <w:rPr>
                <w:ins w:id="1723" w:author="Author"/>
                <w:sz w:val="20"/>
              </w:rPr>
            </w:pPr>
            <w:ins w:id="1724" w:author="Author">
              <w:r>
                <w:rPr>
                  <w:sz w:val="20"/>
                </w:rPr>
                <w:t xml:space="preserve">   45-64</w:t>
              </w:r>
            </w:ins>
          </w:p>
        </w:tc>
        <w:tc>
          <w:tcPr>
            <w:tcW w:w="1170" w:type="dxa"/>
            <w:tcBorders>
              <w:top w:val="nil"/>
              <w:left w:val="nil"/>
              <w:bottom w:val="nil"/>
              <w:right w:val="nil"/>
            </w:tcBorders>
          </w:tcPr>
          <w:p w14:paraId="31938C2F" w14:textId="77777777" w:rsidR="001124D9" w:rsidRDefault="001124D9">
            <w:pPr>
              <w:spacing w:after="0" w:line="256" w:lineRule="auto"/>
              <w:ind w:left="0" w:right="0" w:firstLine="0"/>
              <w:rPr>
                <w:ins w:id="1725" w:author="Author"/>
                <w:sz w:val="20"/>
              </w:rPr>
            </w:pPr>
          </w:p>
        </w:tc>
        <w:tc>
          <w:tcPr>
            <w:tcW w:w="1260" w:type="dxa"/>
            <w:tcBorders>
              <w:top w:val="nil"/>
              <w:left w:val="nil"/>
              <w:bottom w:val="nil"/>
              <w:right w:val="nil"/>
            </w:tcBorders>
          </w:tcPr>
          <w:p w14:paraId="0475A498" w14:textId="77777777" w:rsidR="001124D9" w:rsidRDefault="001124D9">
            <w:pPr>
              <w:spacing w:after="0" w:line="256" w:lineRule="auto"/>
              <w:ind w:left="0" w:right="0" w:firstLine="0"/>
              <w:rPr>
                <w:ins w:id="1726" w:author="Author"/>
                <w:sz w:val="20"/>
              </w:rPr>
            </w:pPr>
          </w:p>
        </w:tc>
        <w:tc>
          <w:tcPr>
            <w:tcW w:w="1202" w:type="dxa"/>
            <w:tcBorders>
              <w:top w:val="nil"/>
              <w:left w:val="nil"/>
              <w:bottom w:val="nil"/>
              <w:right w:val="nil"/>
            </w:tcBorders>
          </w:tcPr>
          <w:p w14:paraId="30381391" w14:textId="77777777" w:rsidR="001124D9" w:rsidRDefault="001124D9">
            <w:pPr>
              <w:spacing w:after="0" w:line="256" w:lineRule="auto"/>
              <w:ind w:left="0" w:right="0" w:firstLine="0"/>
              <w:rPr>
                <w:ins w:id="1727" w:author="Author"/>
                <w:sz w:val="20"/>
              </w:rPr>
            </w:pPr>
          </w:p>
        </w:tc>
        <w:tc>
          <w:tcPr>
            <w:tcW w:w="1339" w:type="dxa"/>
            <w:tcBorders>
              <w:top w:val="nil"/>
              <w:left w:val="nil"/>
              <w:bottom w:val="nil"/>
              <w:right w:val="nil"/>
            </w:tcBorders>
          </w:tcPr>
          <w:p w14:paraId="72536BED" w14:textId="77777777" w:rsidR="001124D9" w:rsidRDefault="001124D9">
            <w:pPr>
              <w:spacing w:after="0" w:line="256" w:lineRule="auto"/>
              <w:ind w:left="0" w:right="0" w:firstLine="0"/>
              <w:rPr>
                <w:ins w:id="1728" w:author="Author"/>
                <w:sz w:val="20"/>
              </w:rPr>
            </w:pPr>
          </w:p>
        </w:tc>
        <w:tc>
          <w:tcPr>
            <w:tcW w:w="1360" w:type="dxa"/>
            <w:tcBorders>
              <w:top w:val="nil"/>
              <w:left w:val="nil"/>
              <w:bottom w:val="nil"/>
              <w:right w:val="nil"/>
            </w:tcBorders>
          </w:tcPr>
          <w:p w14:paraId="05606387" w14:textId="77777777" w:rsidR="001124D9" w:rsidRDefault="001124D9">
            <w:pPr>
              <w:spacing w:after="0" w:line="256" w:lineRule="auto"/>
              <w:ind w:left="0" w:right="0" w:firstLine="0"/>
              <w:rPr>
                <w:ins w:id="1729" w:author="Author"/>
                <w:sz w:val="20"/>
              </w:rPr>
            </w:pPr>
          </w:p>
        </w:tc>
        <w:tc>
          <w:tcPr>
            <w:tcW w:w="1352" w:type="dxa"/>
            <w:tcBorders>
              <w:top w:val="nil"/>
              <w:left w:val="nil"/>
              <w:bottom w:val="nil"/>
              <w:right w:val="nil"/>
            </w:tcBorders>
          </w:tcPr>
          <w:p w14:paraId="5DD6F268" w14:textId="77777777" w:rsidR="001124D9" w:rsidRDefault="001124D9">
            <w:pPr>
              <w:spacing w:after="0" w:line="256" w:lineRule="auto"/>
              <w:ind w:left="0" w:right="0" w:firstLine="0"/>
              <w:rPr>
                <w:ins w:id="1730" w:author="Author"/>
                <w:sz w:val="20"/>
              </w:rPr>
            </w:pPr>
          </w:p>
        </w:tc>
      </w:tr>
      <w:tr w:rsidR="001124D9" w14:paraId="3BBE2A47" w14:textId="77777777" w:rsidTr="001124D9">
        <w:trPr>
          <w:trHeight w:val="274"/>
          <w:ins w:id="1731" w:author="Author"/>
        </w:trPr>
        <w:tc>
          <w:tcPr>
            <w:tcW w:w="2065" w:type="dxa"/>
            <w:tcBorders>
              <w:top w:val="nil"/>
              <w:left w:val="nil"/>
              <w:bottom w:val="nil"/>
              <w:right w:val="nil"/>
            </w:tcBorders>
            <w:hideMark/>
          </w:tcPr>
          <w:p w14:paraId="198C187F" w14:textId="77777777" w:rsidR="001124D9" w:rsidRDefault="001124D9">
            <w:pPr>
              <w:spacing w:after="0" w:line="256" w:lineRule="auto"/>
              <w:ind w:left="0" w:right="0" w:firstLine="0"/>
              <w:rPr>
                <w:ins w:id="1732" w:author="Author"/>
                <w:sz w:val="20"/>
              </w:rPr>
            </w:pPr>
            <w:ins w:id="1733" w:author="Author">
              <w:r>
                <w:rPr>
                  <w:sz w:val="20"/>
                </w:rPr>
                <w:t xml:space="preserve">   64-74</w:t>
              </w:r>
            </w:ins>
          </w:p>
        </w:tc>
        <w:tc>
          <w:tcPr>
            <w:tcW w:w="1170" w:type="dxa"/>
            <w:tcBorders>
              <w:top w:val="nil"/>
              <w:left w:val="nil"/>
              <w:bottom w:val="nil"/>
              <w:right w:val="nil"/>
            </w:tcBorders>
          </w:tcPr>
          <w:p w14:paraId="2E948213" w14:textId="77777777" w:rsidR="001124D9" w:rsidRDefault="001124D9">
            <w:pPr>
              <w:spacing w:after="0" w:line="256" w:lineRule="auto"/>
              <w:ind w:left="0" w:right="0" w:firstLine="0"/>
              <w:rPr>
                <w:ins w:id="1734" w:author="Author"/>
                <w:sz w:val="20"/>
              </w:rPr>
            </w:pPr>
          </w:p>
        </w:tc>
        <w:tc>
          <w:tcPr>
            <w:tcW w:w="1260" w:type="dxa"/>
            <w:tcBorders>
              <w:top w:val="nil"/>
              <w:left w:val="nil"/>
              <w:bottom w:val="nil"/>
              <w:right w:val="nil"/>
            </w:tcBorders>
          </w:tcPr>
          <w:p w14:paraId="124EE6C0" w14:textId="77777777" w:rsidR="001124D9" w:rsidRDefault="001124D9">
            <w:pPr>
              <w:spacing w:after="0" w:line="256" w:lineRule="auto"/>
              <w:ind w:left="0" w:right="0" w:firstLine="0"/>
              <w:rPr>
                <w:ins w:id="1735" w:author="Author"/>
                <w:sz w:val="20"/>
              </w:rPr>
            </w:pPr>
          </w:p>
        </w:tc>
        <w:tc>
          <w:tcPr>
            <w:tcW w:w="1202" w:type="dxa"/>
            <w:tcBorders>
              <w:top w:val="nil"/>
              <w:left w:val="nil"/>
              <w:bottom w:val="nil"/>
              <w:right w:val="nil"/>
            </w:tcBorders>
          </w:tcPr>
          <w:p w14:paraId="77F7110A" w14:textId="77777777" w:rsidR="001124D9" w:rsidRDefault="001124D9">
            <w:pPr>
              <w:spacing w:after="0" w:line="256" w:lineRule="auto"/>
              <w:ind w:left="0" w:right="0" w:firstLine="0"/>
              <w:rPr>
                <w:ins w:id="1736" w:author="Author"/>
                <w:sz w:val="20"/>
              </w:rPr>
            </w:pPr>
          </w:p>
        </w:tc>
        <w:tc>
          <w:tcPr>
            <w:tcW w:w="1339" w:type="dxa"/>
            <w:tcBorders>
              <w:top w:val="nil"/>
              <w:left w:val="nil"/>
              <w:bottom w:val="nil"/>
              <w:right w:val="nil"/>
            </w:tcBorders>
          </w:tcPr>
          <w:p w14:paraId="5C559CCD" w14:textId="77777777" w:rsidR="001124D9" w:rsidRDefault="001124D9">
            <w:pPr>
              <w:spacing w:after="0" w:line="256" w:lineRule="auto"/>
              <w:ind w:left="0" w:right="0" w:firstLine="0"/>
              <w:rPr>
                <w:ins w:id="1737" w:author="Author"/>
                <w:sz w:val="20"/>
              </w:rPr>
            </w:pPr>
          </w:p>
        </w:tc>
        <w:tc>
          <w:tcPr>
            <w:tcW w:w="1360" w:type="dxa"/>
            <w:tcBorders>
              <w:top w:val="nil"/>
              <w:left w:val="nil"/>
              <w:bottom w:val="nil"/>
              <w:right w:val="nil"/>
            </w:tcBorders>
          </w:tcPr>
          <w:p w14:paraId="5B6D3B2A" w14:textId="77777777" w:rsidR="001124D9" w:rsidRDefault="001124D9">
            <w:pPr>
              <w:spacing w:after="0" w:line="256" w:lineRule="auto"/>
              <w:ind w:left="0" w:right="0" w:firstLine="0"/>
              <w:rPr>
                <w:ins w:id="1738" w:author="Author"/>
                <w:sz w:val="20"/>
              </w:rPr>
            </w:pPr>
          </w:p>
        </w:tc>
        <w:tc>
          <w:tcPr>
            <w:tcW w:w="1352" w:type="dxa"/>
            <w:tcBorders>
              <w:top w:val="nil"/>
              <w:left w:val="nil"/>
              <w:bottom w:val="nil"/>
              <w:right w:val="nil"/>
            </w:tcBorders>
          </w:tcPr>
          <w:p w14:paraId="08839A2B" w14:textId="77777777" w:rsidR="001124D9" w:rsidRDefault="001124D9">
            <w:pPr>
              <w:spacing w:after="0" w:line="256" w:lineRule="auto"/>
              <w:ind w:left="0" w:right="0" w:firstLine="0"/>
              <w:rPr>
                <w:ins w:id="1739" w:author="Author"/>
                <w:sz w:val="20"/>
              </w:rPr>
            </w:pPr>
          </w:p>
        </w:tc>
      </w:tr>
      <w:tr w:rsidR="001124D9" w14:paraId="4FAB2F64" w14:textId="77777777" w:rsidTr="001124D9">
        <w:trPr>
          <w:trHeight w:val="258"/>
          <w:ins w:id="1740" w:author="Author"/>
        </w:trPr>
        <w:tc>
          <w:tcPr>
            <w:tcW w:w="2065" w:type="dxa"/>
            <w:tcBorders>
              <w:top w:val="nil"/>
              <w:left w:val="nil"/>
              <w:bottom w:val="nil"/>
              <w:right w:val="nil"/>
            </w:tcBorders>
            <w:hideMark/>
          </w:tcPr>
          <w:p w14:paraId="0968CAA6" w14:textId="77777777" w:rsidR="001124D9" w:rsidRDefault="001124D9">
            <w:pPr>
              <w:spacing w:after="0" w:line="256" w:lineRule="auto"/>
              <w:ind w:left="0" w:right="0" w:firstLine="0"/>
              <w:rPr>
                <w:ins w:id="1741" w:author="Author"/>
                <w:sz w:val="20"/>
              </w:rPr>
            </w:pPr>
            <w:ins w:id="1742" w:author="Author">
              <w:r>
                <w:rPr>
                  <w:sz w:val="20"/>
                </w:rPr>
                <w:t xml:space="preserve">   75+</w:t>
              </w:r>
            </w:ins>
          </w:p>
        </w:tc>
        <w:tc>
          <w:tcPr>
            <w:tcW w:w="1170" w:type="dxa"/>
            <w:tcBorders>
              <w:top w:val="nil"/>
              <w:left w:val="nil"/>
              <w:bottom w:val="nil"/>
              <w:right w:val="nil"/>
            </w:tcBorders>
          </w:tcPr>
          <w:p w14:paraId="14330884" w14:textId="77777777" w:rsidR="001124D9" w:rsidRDefault="001124D9">
            <w:pPr>
              <w:spacing w:after="0" w:line="256" w:lineRule="auto"/>
              <w:ind w:left="0" w:right="0" w:firstLine="0"/>
              <w:rPr>
                <w:ins w:id="1743" w:author="Author"/>
                <w:sz w:val="20"/>
              </w:rPr>
            </w:pPr>
          </w:p>
        </w:tc>
        <w:tc>
          <w:tcPr>
            <w:tcW w:w="1260" w:type="dxa"/>
            <w:tcBorders>
              <w:top w:val="nil"/>
              <w:left w:val="nil"/>
              <w:bottom w:val="nil"/>
              <w:right w:val="nil"/>
            </w:tcBorders>
          </w:tcPr>
          <w:p w14:paraId="04DA6B00" w14:textId="77777777" w:rsidR="001124D9" w:rsidRDefault="001124D9">
            <w:pPr>
              <w:spacing w:after="0" w:line="256" w:lineRule="auto"/>
              <w:ind w:left="0" w:right="0" w:firstLine="0"/>
              <w:rPr>
                <w:ins w:id="1744" w:author="Author"/>
                <w:sz w:val="20"/>
              </w:rPr>
            </w:pPr>
          </w:p>
        </w:tc>
        <w:tc>
          <w:tcPr>
            <w:tcW w:w="1202" w:type="dxa"/>
            <w:tcBorders>
              <w:top w:val="nil"/>
              <w:left w:val="nil"/>
              <w:bottom w:val="nil"/>
              <w:right w:val="nil"/>
            </w:tcBorders>
          </w:tcPr>
          <w:p w14:paraId="4A479792" w14:textId="77777777" w:rsidR="001124D9" w:rsidRDefault="001124D9">
            <w:pPr>
              <w:spacing w:after="0" w:line="256" w:lineRule="auto"/>
              <w:ind w:left="0" w:right="0" w:firstLine="0"/>
              <w:rPr>
                <w:ins w:id="1745" w:author="Author"/>
                <w:sz w:val="20"/>
              </w:rPr>
            </w:pPr>
          </w:p>
        </w:tc>
        <w:tc>
          <w:tcPr>
            <w:tcW w:w="1339" w:type="dxa"/>
            <w:tcBorders>
              <w:top w:val="nil"/>
              <w:left w:val="nil"/>
              <w:bottom w:val="nil"/>
              <w:right w:val="nil"/>
            </w:tcBorders>
          </w:tcPr>
          <w:p w14:paraId="378E9B33" w14:textId="77777777" w:rsidR="001124D9" w:rsidRDefault="001124D9">
            <w:pPr>
              <w:spacing w:after="0" w:line="256" w:lineRule="auto"/>
              <w:ind w:left="0" w:right="0" w:firstLine="0"/>
              <w:rPr>
                <w:ins w:id="1746" w:author="Author"/>
                <w:sz w:val="20"/>
              </w:rPr>
            </w:pPr>
          </w:p>
        </w:tc>
        <w:tc>
          <w:tcPr>
            <w:tcW w:w="1360" w:type="dxa"/>
            <w:tcBorders>
              <w:top w:val="nil"/>
              <w:left w:val="nil"/>
              <w:bottom w:val="nil"/>
              <w:right w:val="nil"/>
            </w:tcBorders>
          </w:tcPr>
          <w:p w14:paraId="74E4C13A" w14:textId="77777777" w:rsidR="001124D9" w:rsidRDefault="001124D9">
            <w:pPr>
              <w:spacing w:after="0" w:line="256" w:lineRule="auto"/>
              <w:ind w:left="0" w:right="0" w:firstLine="0"/>
              <w:rPr>
                <w:ins w:id="1747" w:author="Author"/>
                <w:sz w:val="20"/>
              </w:rPr>
            </w:pPr>
          </w:p>
        </w:tc>
        <w:tc>
          <w:tcPr>
            <w:tcW w:w="1352" w:type="dxa"/>
            <w:tcBorders>
              <w:top w:val="nil"/>
              <w:left w:val="nil"/>
              <w:bottom w:val="nil"/>
              <w:right w:val="nil"/>
            </w:tcBorders>
          </w:tcPr>
          <w:p w14:paraId="06D5B5C6" w14:textId="77777777" w:rsidR="001124D9" w:rsidRDefault="001124D9">
            <w:pPr>
              <w:spacing w:after="0" w:line="256" w:lineRule="auto"/>
              <w:ind w:left="0" w:right="0" w:firstLine="0"/>
              <w:rPr>
                <w:ins w:id="1748" w:author="Author"/>
                <w:sz w:val="20"/>
              </w:rPr>
            </w:pPr>
          </w:p>
        </w:tc>
      </w:tr>
      <w:tr w:rsidR="001124D9" w14:paraId="1923B04E" w14:textId="77777777" w:rsidTr="001124D9">
        <w:trPr>
          <w:trHeight w:val="258"/>
          <w:ins w:id="1749" w:author="Author"/>
        </w:trPr>
        <w:tc>
          <w:tcPr>
            <w:tcW w:w="2065" w:type="dxa"/>
            <w:tcBorders>
              <w:top w:val="nil"/>
              <w:left w:val="nil"/>
              <w:bottom w:val="nil"/>
              <w:right w:val="nil"/>
            </w:tcBorders>
            <w:hideMark/>
          </w:tcPr>
          <w:p w14:paraId="7545ED96" w14:textId="77777777" w:rsidR="001124D9" w:rsidRDefault="001124D9">
            <w:pPr>
              <w:spacing w:after="0" w:line="256" w:lineRule="auto"/>
              <w:ind w:left="0" w:right="0" w:firstLine="0"/>
              <w:rPr>
                <w:ins w:id="1750" w:author="Author"/>
                <w:sz w:val="20"/>
              </w:rPr>
            </w:pPr>
            <w:ins w:id="1751" w:author="Author">
              <w:r>
                <w:rPr>
                  <w:sz w:val="20"/>
                </w:rPr>
                <w:t>Sex</w:t>
              </w:r>
            </w:ins>
          </w:p>
        </w:tc>
        <w:tc>
          <w:tcPr>
            <w:tcW w:w="1170" w:type="dxa"/>
            <w:tcBorders>
              <w:top w:val="nil"/>
              <w:left w:val="nil"/>
              <w:bottom w:val="nil"/>
              <w:right w:val="nil"/>
            </w:tcBorders>
          </w:tcPr>
          <w:p w14:paraId="16B880AA" w14:textId="77777777" w:rsidR="001124D9" w:rsidRDefault="001124D9">
            <w:pPr>
              <w:spacing w:after="0" w:line="256" w:lineRule="auto"/>
              <w:ind w:left="0" w:right="0" w:firstLine="0"/>
              <w:rPr>
                <w:ins w:id="1752" w:author="Author"/>
                <w:sz w:val="20"/>
              </w:rPr>
            </w:pPr>
          </w:p>
        </w:tc>
        <w:tc>
          <w:tcPr>
            <w:tcW w:w="1260" w:type="dxa"/>
            <w:tcBorders>
              <w:top w:val="nil"/>
              <w:left w:val="nil"/>
              <w:bottom w:val="nil"/>
              <w:right w:val="nil"/>
            </w:tcBorders>
          </w:tcPr>
          <w:p w14:paraId="3F2CC643" w14:textId="77777777" w:rsidR="001124D9" w:rsidRDefault="001124D9">
            <w:pPr>
              <w:spacing w:after="0" w:line="256" w:lineRule="auto"/>
              <w:ind w:left="0" w:right="0" w:firstLine="0"/>
              <w:rPr>
                <w:ins w:id="1753" w:author="Author"/>
                <w:sz w:val="20"/>
              </w:rPr>
            </w:pPr>
          </w:p>
        </w:tc>
        <w:tc>
          <w:tcPr>
            <w:tcW w:w="1202" w:type="dxa"/>
            <w:tcBorders>
              <w:top w:val="nil"/>
              <w:left w:val="nil"/>
              <w:bottom w:val="nil"/>
              <w:right w:val="nil"/>
            </w:tcBorders>
          </w:tcPr>
          <w:p w14:paraId="33BEBD46" w14:textId="77777777" w:rsidR="001124D9" w:rsidRDefault="001124D9">
            <w:pPr>
              <w:spacing w:after="0" w:line="256" w:lineRule="auto"/>
              <w:ind w:left="0" w:right="0" w:firstLine="0"/>
              <w:rPr>
                <w:ins w:id="1754" w:author="Author"/>
                <w:sz w:val="20"/>
              </w:rPr>
            </w:pPr>
          </w:p>
        </w:tc>
        <w:tc>
          <w:tcPr>
            <w:tcW w:w="1339" w:type="dxa"/>
            <w:tcBorders>
              <w:top w:val="nil"/>
              <w:left w:val="nil"/>
              <w:bottom w:val="nil"/>
              <w:right w:val="nil"/>
            </w:tcBorders>
          </w:tcPr>
          <w:p w14:paraId="37700477" w14:textId="77777777" w:rsidR="001124D9" w:rsidRDefault="001124D9">
            <w:pPr>
              <w:spacing w:after="0" w:line="256" w:lineRule="auto"/>
              <w:ind w:left="0" w:right="0" w:firstLine="0"/>
              <w:rPr>
                <w:ins w:id="1755" w:author="Author"/>
                <w:sz w:val="20"/>
              </w:rPr>
            </w:pPr>
          </w:p>
        </w:tc>
        <w:tc>
          <w:tcPr>
            <w:tcW w:w="1360" w:type="dxa"/>
            <w:tcBorders>
              <w:top w:val="nil"/>
              <w:left w:val="nil"/>
              <w:bottom w:val="nil"/>
              <w:right w:val="nil"/>
            </w:tcBorders>
          </w:tcPr>
          <w:p w14:paraId="5F68217F" w14:textId="77777777" w:rsidR="001124D9" w:rsidRDefault="001124D9">
            <w:pPr>
              <w:spacing w:after="0" w:line="256" w:lineRule="auto"/>
              <w:ind w:left="0" w:right="0" w:firstLine="0"/>
              <w:rPr>
                <w:ins w:id="1756" w:author="Author"/>
                <w:sz w:val="20"/>
              </w:rPr>
            </w:pPr>
          </w:p>
        </w:tc>
        <w:tc>
          <w:tcPr>
            <w:tcW w:w="1352" w:type="dxa"/>
            <w:tcBorders>
              <w:top w:val="nil"/>
              <w:left w:val="nil"/>
              <w:bottom w:val="nil"/>
              <w:right w:val="nil"/>
            </w:tcBorders>
          </w:tcPr>
          <w:p w14:paraId="38D9DDED" w14:textId="77777777" w:rsidR="001124D9" w:rsidRDefault="001124D9">
            <w:pPr>
              <w:spacing w:after="0" w:line="256" w:lineRule="auto"/>
              <w:ind w:left="0" w:right="0" w:firstLine="0"/>
              <w:rPr>
                <w:ins w:id="1757" w:author="Author"/>
                <w:sz w:val="20"/>
              </w:rPr>
            </w:pPr>
          </w:p>
        </w:tc>
      </w:tr>
      <w:tr w:rsidR="001124D9" w14:paraId="57BE4D75" w14:textId="77777777" w:rsidTr="001124D9">
        <w:trPr>
          <w:trHeight w:val="258"/>
          <w:ins w:id="1758" w:author="Author"/>
        </w:trPr>
        <w:tc>
          <w:tcPr>
            <w:tcW w:w="2065" w:type="dxa"/>
            <w:tcBorders>
              <w:top w:val="nil"/>
              <w:left w:val="nil"/>
              <w:bottom w:val="nil"/>
              <w:right w:val="nil"/>
            </w:tcBorders>
            <w:hideMark/>
          </w:tcPr>
          <w:p w14:paraId="092F66B3" w14:textId="77777777" w:rsidR="001124D9" w:rsidRDefault="001124D9">
            <w:pPr>
              <w:spacing w:after="0" w:line="256" w:lineRule="auto"/>
              <w:ind w:left="0" w:right="0" w:firstLine="0"/>
              <w:rPr>
                <w:ins w:id="1759" w:author="Author"/>
                <w:sz w:val="20"/>
              </w:rPr>
            </w:pPr>
            <w:ins w:id="1760" w:author="Author">
              <w:r>
                <w:rPr>
                  <w:sz w:val="20"/>
                </w:rPr>
                <w:t xml:space="preserve">   Female</w:t>
              </w:r>
            </w:ins>
          </w:p>
        </w:tc>
        <w:tc>
          <w:tcPr>
            <w:tcW w:w="1170" w:type="dxa"/>
            <w:tcBorders>
              <w:top w:val="nil"/>
              <w:left w:val="nil"/>
              <w:bottom w:val="nil"/>
              <w:right w:val="nil"/>
            </w:tcBorders>
          </w:tcPr>
          <w:p w14:paraId="7A8383A4" w14:textId="77777777" w:rsidR="001124D9" w:rsidRDefault="001124D9">
            <w:pPr>
              <w:spacing w:after="0" w:line="256" w:lineRule="auto"/>
              <w:ind w:left="0" w:right="0" w:firstLine="0"/>
              <w:rPr>
                <w:ins w:id="1761" w:author="Author"/>
                <w:sz w:val="20"/>
              </w:rPr>
            </w:pPr>
          </w:p>
        </w:tc>
        <w:tc>
          <w:tcPr>
            <w:tcW w:w="1260" w:type="dxa"/>
            <w:tcBorders>
              <w:top w:val="nil"/>
              <w:left w:val="nil"/>
              <w:bottom w:val="nil"/>
              <w:right w:val="nil"/>
            </w:tcBorders>
          </w:tcPr>
          <w:p w14:paraId="225E27A3" w14:textId="77777777" w:rsidR="001124D9" w:rsidRDefault="001124D9">
            <w:pPr>
              <w:spacing w:after="0" w:line="256" w:lineRule="auto"/>
              <w:ind w:left="0" w:right="0" w:firstLine="0"/>
              <w:rPr>
                <w:ins w:id="1762" w:author="Author"/>
                <w:sz w:val="20"/>
              </w:rPr>
            </w:pPr>
          </w:p>
        </w:tc>
        <w:tc>
          <w:tcPr>
            <w:tcW w:w="1202" w:type="dxa"/>
            <w:tcBorders>
              <w:top w:val="nil"/>
              <w:left w:val="nil"/>
              <w:bottom w:val="nil"/>
              <w:right w:val="nil"/>
            </w:tcBorders>
          </w:tcPr>
          <w:p w14:paraId="112351D6" w14:textId="77777777" w:rsidR="001124D9" w:rsidRDefault="001124D9">
            <w:pPr>
              <w:spacing w:after="0" w:line="256" w:lineRule="auto"/>
              <w:ind w:left="0" w:right="0" w:firstLine="0"/>
              <w:rPr>
                <w:ins w:id="1763" w:author="Author"/>
                <w:sz w:val="20"/>
              </w:rPr>
            </w:pPr>
          </w:p>
        </w:tc>
        <w:tc>
          <w:tcPr>
            <w:tcW w:w="1339" w:type="dxa"/>
            <w:tcBorders>
              <w:top w:val="nil"/>
              <w:left w:val="nil"/>
              <w:bottom w:val="nil"/>
              <w:right w:val="nil"/>
            </w:tcBorders>
          </w:tcPr>
          <w:p w14:paraId="13074C5F" w14:textId="77777777" w:rsidR="001124D9" w:rsidRDefault="001124D9">
            <w:pPr>
              <w:spacing w:after="0" w:line="256" w:lineRule="auto"/>
              <w:ind w:left="0" w:right="0" w:firstLine="0"/>
              <w:rPr>
                <w:ins w:id="1764" w:author="Author"/>
                <w:sz w:val="20"/>
              </w:rPr>
            </w:pPr>
          </w:p>
        </w:tc>
        <w:tc>
          <w:tcPr>
            <w:tcW w:w="1360" w:type="dxa"/>
            <w:tcBorders>
              <w:top w:val="nil"/>
              <w:left w:val="nil"/>
              <w:bottom w:val="nil"/>
              <w:right w:val="nil"/>
            </w:tcBorders>
          </w:tcPr>
          <w:p w14:paraId="1A0992E2" w14:textId="77777777" w:rsidR="001124D9" w:rsidRDefault="001124D9">
            <w:pPr>
              <w:spacing w:after="0" w:line="256" w:lineRule="auto"/>
              <w:ind w:left="0" w:right="0" w:firstLine="0"/>
              <w:rPr>
                <w:ins w:id="1765" w:author="Author"/>
                <w:sz w:val="20"/>
              </w:rPr>
            </w:pPr>
          </w:p>
        </w:tc>
        <w:tc>
          <w:tcPr>
            <w:tcW w:w="1352" w:type="dxa"/>
            <w:tcBorders>
              <w:top w:val="nil"/>
              <w:left w:val="nil"/>
              <w:bottom w:val="nil"/>
              <w:right w:val="nil"/>
            </w:tcBorders>
          </w:tcPr>
          <w:p w14:paraId="7C54AEAE" w14:textId="77777777" w:rsidR="001124D9" w:rsidRDefault="001124D9">
            <w:pPr>
              <w:spacing w:after="0" w:line="256" w:lineRule="auto"/>
              <w:ind w:left="0" w:right="0" w:firstLine="0"/>
              <w:rPr>
                <w:ins w:id="1766" w:author="Author"/>
                <w:sz w:val="20"/>
              </w:rPr>
            </w:pPr>
          </w:p>
        </w:tc>
      </w:tr>
      <w:tr w:rsidR="001124D9" w14:paraId="752A8617" w14:textId="77777777" w:rsidTr="001124D9">
        <w:trPr>
          <w:trHeight w:val="274"/>
          <w:ins w:id="1767" w:author="Author"/>
        </w:trPr>
        <w:tc>
          <w:tcPr>
            <w:tcW w:w="2065" w:type="dxa"/>
            <w:tcBorders>
              <w:top w:val="nil"/>
              <w:left w:val="nil"/>
              <w:bottom w:val="nil"/>
              <w:right w:val="nil"/>
            </w:tcBorders>
            <w:hideMark/>
          </w:tcPr>
          <w:p w14:paraId="3AAE7246" w14:textId="77777777" w:rsidR="001124D9" w:rsidRDefault="001124D9">
            <w:pPr>
              <w:spacing w:after="0" w:line="256" w:lineRule="auto"/>
              <w:ind w:left="0" w:right="0" w:firstLine="0"/>
              <w:rPr>
                <w:ins w:id="1768" w:author="Author"/>
                <w:sz w:val="20"/>
              </w:rPr>
            </w:pPr>
            <w:ins w:id="1769" w:author="Author">
              <w:r>
                <w:rPr>
                  <w:sz w:val="20"/>
                </w:rPr>
                <w:t xml:space="preserve">   Male</w:t>
              </w:r>
            </w:ins>
          </w:p>
        </w:tc>
        <w:tc>
          <w:tcPr>
            <w:tcW w:w="1170" w:type="dxa"/>
            <w:tcBorders>
              <w:top w:val="nil"/>
              <w:left w:val="nil"/>
              <w:bottom w:val="nil"/>
              <w:right w:val="nil"/>
            </w:tcBorders>
          </w:tcPr>
          <w:p w14:paraId="5162A911" w14:textId="77777777" w:rsidR="001124D9" w:rsidRDefault="001124D9">
            <w:pPr>
              <w:spacing w:after="0" w:line="256" w:lineRule="auto"/>
              <w:ind w:left="0" w:right="0" w:firstLine="0"/>
              <w:rPr>
                <w:ins w:id="1770" w:author="Author"/>
                <w:sz w:val="20"/>
              </w:rPr>
            </w:pPr>
          </w:p>
        </w:tc>
        <w:tc>
          <w:tcPr>
            <w:tcW w:w="1260" w:type="dxa"/>
            <w:tcBorders>
              <w:top w:val="nil"/>
              <w:left w:val="nil"/>
              <w:bottom w:val="nil"/>
              <w:right w:val="nil"/>
            </w:tcBorders>
          </w:tcPr>
          <w:p w14:paraId="50FCCF83" w14:textId="77777777" w:rsidR="001124D9" w:rsidRDefault="001124D9">
            <w:pPr>
              <w:spacing w:after="0" w:line="256" w:lineRule="auto"/>
              <w:ind w:left="0" w:right="0" w:firstLine="0"/>
              <w:rPr>
                <w:ins w:id="1771" w:author="Author"/>
                <w:sz w:val="20"/>
              </w:rPr>
            </w:pPr>
          </w:p>
        </w:tc>
        <w:tc>
          <w:tcPr>
            <w:tcW w:w="1202" w:type="dxa"/>
            <w:tcBorders>
              <w:top w:val="nil"/>
              <w:left w:val="nil"/>
              <w:bottom w:val="nil"/>
              <w:right w:val="nil"/>
            </w:tcBorders>
          </w:tcPr>
          <w:p w14:paraId="0DB1A25E" w14:textId="77777777" w:rsidR="001124D9" w:rsidRDefault="001124D9">
            <w:pPr>
              <w:spacing w:after="0" w:line="256" w:lineRule="auto"/>
              <w:ind w:left="0" w:right="0" w:firstLine="0"/>
              <w:rPr>
                <w:ins w:id="1772" w:author="Author"/>
                <w:sz w:val="20"/>
              </w:rPr>
            </w:pPr>
          </w:p>
        </w:tc>
        <w:tc>
          <w:tcPr>
            <w:tcW w:w="1339" w:type="dxa"/>
            <w:tcBorders>
              <w:top w:val="nil"/>
              <w:left w:val="nil"/>
              <w:bottom w:val="nil"/>
              <w:right w:val="nil"/>
            </w:tcBorders>
          </w:tcPr>
          <w:p w14:paraId="72AEB874" w14:textId="77777777" w:rsidR="001124D9" w:rsidRDefault="001124D9">
            <w:pPr>
              <w:spacing w:after="0" w:line="256" w:lineRule="auto"/>
              <w:ind w:left="0" w:right="0" w:firstLine="0"/>
              <w:rPr>
                <w:ins w:id="1773" w:author="Author"/>
                <w:sz w:val="20"/>
              </w:rPr>
            </w:pPr>
          </w:p>
        </w:tc>
        <w:tc>
          <w:tcPr>
            <w:tcW w:w="1360" w:type="dxa"/>
            <w:tcBorders>
              <w:top w:val="nil"/>
              <w:left w:val="nil"/>
              <w:bottom w:val="nil"/>
              <w:right w:val="nil"/>
            </w:tcBorders>
          </w:tcPr>
          <w:p w14:paraId="33E71ED8" w14:textId="77777777" w:rsidR="001124D9" w:rsidRDefault="001124D9">
            <w:pPr>
              <w:spacing w:after="0" w:line="256" w:lineRule="auto"/>
              <w:ind w:left="0" w:right="0" w:firstLine="0"/>
              <w:rPr>
                <w:ins w:id="1774" w:author="Author"/>
                <w:sz w:val="20"/>
              </w:rPr>
            </w:pPr>
          </w:p>
        </w:tc>
        <w:tc>
          <w:tcPr>
            <w:tcW w:w="1352" w:type="dxa"/>
            <w:tcBorders>
              <w:top w:val="nil"/>
              <w:left w:val="nil"/>
              <w:bottom w:val="nil"/>
              <w:right w:val="nil"/>
            </w:tcBorders>
          </w:tcPr>
          <w:p w14:paraId="4497231A" w14:textId="77777777" w:rsidR="001124D9" w:rsidRDefault="001124D9">
            <w:pPr>
              <w:spacing w:after="0" w:line="256" w:lineRule="auto"/>
              <w:ind w:left="0" w:right="0" w:firstLine="0"/>
              <w:rPr>
                <w:ins w:id="1775" w:author="Author"/>
                <w:sz w:val="20"/>
              </w:rPr>
            </w:pPr>
          </w:p>
        </w:tc>
      </w:tr>
      <w:tr w:rsidR="001124D9" w14:paraId="3FFA2ABD" w14:textId="77777777" w:rsidTr="001124D9">
        <w:trPr>
          <w:trHeight w:val="258"/>
          <w:ins w:id="1776" w:author="Author"/>
        </w:trPr>
        <w:tc>
          <w:tcPr>
            <w:tcW w:w="2065" w:type="dxa"/>
            <w:tcBorders>
              <w:top w:val="nil"/>
              <w:left w:val="nil"/>
              <w:bottom w:val="nil"/>
              <w:right w:val="nil"/>
            </w:tcBorders>
            <w:hideMark/>
          </w:tcPr>
          <w:p w14:paraId="7B6724E6" w14:textId="77777777" w:rsidR="001124D9" w:rsidRDefault="001124D9">
            <w:pPr>
              <w:spacing w:after="0" w:line="256" w:lineRule="auto"/>
              <w:ind w:left="0" w:right="0" w:firstLine="0"/>
              <w:rPr>
                <w:ins w:id="1777" w:author="Author"/>
                <w:sz w:val="20"/>
              </w:rPr>
            </w:pPr>
            <w:ins w:id="1778" w:author="Author">
              <w:r>
                <w:rPr>
                  <w:sz w:val="20"/>
                </w:rPr>
                <w:t>Race</w:t>
              </w:r>
            </w:ins>
          </w:p>
        </w:tc>
        <w:tc>
          <w:tcPr>
            <w:tcW w:w="1170" w:type="dxa"/>
            <w:tcBorders>
              <w:top w:val="nil"/>
              <w:left w:val="nil"/>
              <w:bottom w:val="nil"/>
              <w:right w:val="nil"/>
            </w:tcBorders>
          </w:tcPr>
          <w:p w14:paraId="3EFF9832" w14:textId="77777777" w:rsidR="001124D9" w:rsidRDefault="001124D9">
            <w:pPr>
              <w:spacing w:after="0" w:line="256" w:lineRule="auto"/>
              <w:ind w:left="0" w:right="0" w:firstLine="0"/>
              <w:rPr>
                <w:ins w:id="1779" w:author="Author"/>
                <w:sz w:val="20"/>
              </w:rPr>
            </w:pPr>
          </w:p>
        </w:tc>
        <w:tc>
          <w:tcPr>
            <w:tcW w:w="1260" w:type="dxa"/>
            <w:tcBorders>
              <w:top w:val="nil"/>
              <w:left w:val="nil"/>
              <w:bottom w:val="nil"/>
              <w:right w:val="nil"/>
            </w:tcBorders>
          </w:tcPr>
          <w:p w14:paraId="6E7E8DC1" w14:textId="77777777" w:rsidR="001124D9" w:rsidRDefault="001124D9">
            <w:pPr>
              <w:spacing w:after="0" w:line="256" w:lineRule="auto"/>
              <w:ind w:left="0" w:right="0" w:firstLine="0"/>
              <w:rPr>
                <w:ins w:id="1780" w:author="Author"/>
                <w:sz w:val="20"/>
              </w:rPr>
            </w:pPr>
          </w:p>
        </w:tc>
        <w:tc>
          <w:tcPr>
            <w:tcW w:w="1202" w:type="dxa"/>
            <w:tcBorders>
              <w:top w:val="nil"/>
              <w:left w:val="nil"/>
              <w:bottom w:val="nil"/>
              <w:right w:val="nil"/>
            </w:tcBorders>
          </w:tcPr>
          <w:p w14:paraId="08110BEB" w14:textId="77777777" w:rsidR="001124D9" w:rsidRDefault="001124D9">
            <w:pPr>
              <w:spacing w:after="0" w:line="256" w:lineRule="auto"/>
              <w:ind w:left="0" w:right="0" w:firstLine="0"/>
              <w:rPr>
                <w:ins w:id="1781" w:author="Author"/>
                <w:sz w:val="20"/>
              </w:rPr>
            </w:pPr>
          </w:p>
        </w:tc>
        <w:tc>
          <w:tcPr>
            <w:tcW w:w="1339" w:type="dxa"/>
            <w:tcBorders>
              <w:top w:val="nil"/>
              <w:left w:val="nil"/>
              <w:bottom w:val="nil"/>
              <w:right w:val="nil"/>
            </w:tcBorders>
          </w:tcPr>
          <w:p w14:paraId="1102F1F1" w14:textId="77777777" w:rsidR="001124D9" w:rsidRDefault="001124D9">
            <w:pPr>
              <w:spacing w:after="0" w:line="256" w:lineRule="auto"/>
              <w:ind w:left="0" w:right="0" w:firstLine="0"/>
              <w:rPr>
                <w:ins w:id="1782" w:author="Author"/>
                <w:sz w:val="20"/>
              </w:rPr>
            </w:pPr>
          </w:p>
        </w:tc>
        <w:tc>
          <w:tcPr>
            <w:tcW w:w="1360" w:type="dxa"/>
            <w:tcBorders>
              <w:top w:val="nil"/>
              <w:left w:val="nil"/>
              <w:bottom w:val="nil"/>
              <w:right w:val="nil"/>
            </w:tcBorders>
          </w:tcPr>
          <w:p w14:paraId="39086D8A" w14:textId="77777777" w:rsidR="001124D9" w:rsidRDefault="001124D9">
            <w:pPr>
              <w:spacing w:after="0" w:line="256" w:lineRule="auto"/>
              <w:ind w:left="0" w:right="0" w:firstLine="0"/>
              <w:rPr>
                <w:ins w:id="1783" w:author="Author"/>
                <w:sz w:val="20"/>
              </w:rPr>
            </w:pPr>
          </w:p>
        </w:tc>
        <w:tc>
          <w:tcPr>
            <w:tcW w:w="1352" w:type="dxa"/>
            <w:tcBorders>
              <w:top w:val="nil"/>
              <w:left w:val="nil"/>
              <w:bottom w:val="nil"/>
              <w:right w:val="nil"/>
            </w:tcBorders>
          </w:tcPr>
          <w:p w14:paraId="135F0973" w14:textId="77777777" w:rsidR="001124D9" w:rsidRDefault="001124D9">
            <w:pPr>
              <w:spacing w:after="0" w:line="256" w:lineRule="auto"/>
              <w:ind w:left="0" w:right="0" w:firstLine="0"/>
              <w:rPr>
                <w:ins w:id="1784" w:author="Author"/>
                <w:sz w:val="20"/>
              </w:rPr>
            </w:pPr>
          </w:p>
        </w:tc>
      </w:tr>
      <w:tr w:rsidR="001124D9" w14:paraId="391268AF" w14:textId="77777777" w:rsidTr="001124D9">
        <w:trPr>
          <w:trHeight w:val="258"/>
          <w:ins w:id="1785" w:author="Author"/>
        </w:trPr>
        <w:tc>
          <w:tcPr>
            <w:tcW w:w="2065" w:type="dxa"/>
            <w:tcBorders>
              <w:top w:val="nil"/>
              <w:left w:val="nil"/>
              <w:bottom w:val="nil"/>
              <w:right w:val="nil"/>
            </w:tcBorders>
            <w:hideMark/>
          </w:tcPr>
          <w:p w14:paraId="7B4663B5" w14:textId="77777777" w:rsidR="001124D9" w:rsidRDefault="001124D9">
            <w:pPr>
              <w:spacing w:after="0" w:line="256" w:lineRule="auto"/>
              <w:ind w:left="0" w:right="0" w:firstLine="0"/>
              <w:rPr>
                <w:ins w:id="1786" w:author="Author"/>
                <w:sz w:val="20"/>
              </w:rPr>
            </w:pPr>
            <w:ins w:id="1787" w:author="Author">
              <w:r>
                <w:rPr>
                  <w:sz w:val="20"/>
                </w:rPr>
                <w:t xml:space="preserve">   White</w:t>
              </w:r>
            </w:ins>
          </w:p>
        </w:tc>
        <w:tc>
          <w:tcPr>
            <w:tcW w:w="1170" w:type="dxa"/>
            <w:tcBorders>
              <w:top w:val="nil"/>
              <w:left w:val="nil"/>
              <w:bottom w:val="nil"/>
              <w:right w:val="nil"/>
            </w:tcBorders>
          </w:tcPr>
          <w:p w14:paraId="566C08CB" w14:textId="77777777" w:rsidR="001124D9" w:rsidRDefault="001124D9">
            <w:pPr>
              <w:spacing w:after="0" w:line="256" w:lineRule="auto"/>
              <w:ind w:left="0" w:right="0" w:firstLine="0"/>
              <w:rPr>
                <w:ins w:id="1788" w:author="Author"/>
                <w:sz w:val="20"/>
              </w:rPr>
            </w:pPr>
          </w:p>
        </w:tc>
        <w:tc>
          <w:tcPr>
            <w:tcW w:w="1260" w:type="dxa"/>
            <w:tcBorders>
              <w:top w:val="nil"/>
              <w:left w:val="nil"/>
              <w:bottom w:val="nil"/>
              <w:right w:val="nil"/>
            </w:tcBorders>
          </w:tcPr>
          <w:p w14:paraId="099A3F46" w14:textId="77777777" w:rsidR="001124D9" w:rsidRDefault="001124D9">
            <w:pPr>
              <w:spacing w:after="0" w:line="256" w:lineRule="auto"/>
              <w:ind w:left="0" w:right="0" w:firstLine="0"/>
              <w:rPr>
                <w:ins w:id="1789" w:author="Author"/>
                <w:sz w:val="20"/>
              </w:rPr>
            </w:pPr>
          </w:p>
        </w:tc>
        <w:tc>
          <w:tcPr>
            <w:tcW w:w="1202" w:type="dxa"/>
            <w:tcBorders>
              <w:top w:val="nil"/>
              <w:left w:val="nil"/>
              <w:bottom w:val="nil"/>
              <w:right w:val="nil"/>
            </w:tcBorders>
          </w:tcPr>
          <w:p w14:paraId="7D7A06A4" w14:textId="77777777" w:rsidR="001124D9" w:rsidRDefault="001124D9">
            <w:pPr>
              <w:spacing w:after="0" w:line="256" w:lineRule="auto"/>
              <w:ind w:left="0" w:right="0" w:firstLine="0"/>
              <w:rPr>
                <w:ins w:id="1790" w:author="Author"/>
                <w:sz w:val="20"/>
              </w:rPr>
            </w:pPr>
          </w:p>
        </w:tc>
        <w:tc>
          <w:tcPr>
            <w:tcW w:w="1339" w:type="dxa"/>
            <w:tcBorders>
              <w:top w:val="nil"/>
              <w:left w:val="nil"/>
              <w:bottom w:val="nil"/>
              <w:right w:val="nil"/>
            </w:tcBorders>
          </w:tcPr>
          <w:p w14:paraId="4D5DB3D8" w14:textId="77777777" w:rsidR="001124D9" w:rsidRDefault="001124D9">
            <w:pPr>
              <w:spacing w:after="0" w:line="256" w:lineRule="auto"/>
              <w:ind w:left="0" w:right="0" w:firstLine="0"/>
              <w:rPr>
                <w:ins w:id="1791" w:author="Author"/>
                <w:sz w:val="20"/>
              </w:rPr>
            </w:pPr>
          </w:p>
        </w:tc>
        <w:tc>
          <w:tcPr>
            <w:tcW w:w="1360" w:type="dxa"/>
            <w:tcBorders>
              <w:top w:val="nil"/>
              <w:left w:val="nil"/>
              <w:bottom w:val="nil"/>
              <w:right w:val="nil"/>
            </w:tcBorders>
          </w:tcPr>
          <w:p w14:paraId="1EC93F76" w14:textId="77777777" w:rsidR="001124D9" w:rsidRDefault="001124D9">
            <w:pPr>
              <w:spacing w:after="0" w:line="256" w:lineRule="auto"/>
              <w:ind w:left="0" w:right="0" w:firstLine="0"/>
              <w:rPr>
                <w:ins w:id="1792" w:author="Author"/>
                <w:sz w:val="20"/>
              </w:rPr>
            </w:pPr>
          </w:p>
        </w:tc>
        <w:tc>
          <w:tcPr>
            <w:tcW w:w="1352" w:type="dxa"/>
            <w:tcBorders>
              <w:top w:val="nil"/>
              <w:left w:val="nil"/>
              <w:bottom w:val="nil"/>
              <w:right w:val="nil"/>
            </w:tcBorders>
          </w:tcPr>
          <w:p w14:paraId="29944B1D" w14:textId="77777777" w:rsidR="001124D9" w:rsidRDefault="001124D9">
            <w:pPr>
              <w:spacing w:after="0" w:line="256" w:lineRule="auto"/>
              <w:ind w:left="0" w:right="0" w:firstLine="0"/>
              <w:rPr>
                <w:ins w:id="1793" w:author="Author"/>
                <w:sz w:val="20"/>
              </w:rPr>
            </w:pPr>
          </w:p>
        </w:tc>
      </w:tr>
      <w:tr w:rsidR="001124D9" w14:paraId="3F21C508" w14:textId="77777777" w:rsidTr="001124D9">
        <w:trPr>
          <w:trHeight w:val="258"/>
          <w:ins w:id="1794" w:author="Author"/>
        </w:trPr>
        <w:tc>
          <w:tcPr>
            <w:tcW w:w="2065" w:type="dxa"/>
            <w:tcBorders>
              <w:top w:val="nil"/>
              <w:left w:val="nil"/>
              <w:bottom w:val="nil"/>
              <w:right w:val="nil"/>
            </w:tcBorders>
            <w:hideMark/>
          </w:tcPr>
          <w:p w14:paraId="1246D08D" w14:textId="77777777" w:rsidR="001124D9" w:rsidRDefault="001124D9">
            <w:pPr>
              <w:spacing w:after="0" w:line="256" w:lineRule="auto"/>
              <w:ind w:left="0" w:right="0" w:firstLine="0"/>
              <w:rPr>
                <w:ins w:id="1795" w:author="Author"/>
                <w:sz w:val="20"/>
              </w:rPr>
            </w:pPr>
            <w:ins w:id="1796" w:author="Author">
              <w:r>
                <w:rPr>
                  <w:sz w:val="20"/>
                </w:rPr>
                <w:t xml:space="preserve">   Black</w:t>
              </w:r>
            </w:ins>
          </w:p>
        </w:tc>
        <w:tc>
          <w:tcPr>
            <w:tcW w:w="1170" w:type="dxa"/>
            <w:tcBorders>
              <w:top w:val="nil"/>
              <w:left w:val="nil"/>
              <w:bottom w:val="nil"/>
              <w:right w:val="nil"/>
            </w:tcBorders>
          </w:tcPr>
          <w:p w14:paraId="41BB75EF" w14:textId="77777777" w:rsidR="001124D9" w:rsidRDefault="001124D9">
            <w:pPr>
              <w:spacing w:after="0" w:line="256" w:lineRule="auto"/>
              <w:ind w:left="0" w:right="0" w:firstLine="0"/>
              <w:rPr>
                <w:ins w:id="1797" w:author="Author"/>
                <w:sz w:val="20"/>
              </w:rPr>
            </w:pPr>
          </w:p>
        </w:tc>
        <w:tc>
          <w:tcPr>
            <w:tcW w:w="1260" w:type="dxa"/>
            <w:tcBorders>
              <w:top w:val="nil"/>
              <w:left w:val="nil"/>
              <w:bottom w:val="nil"/>
              <w:right w:val="nil"/>
            </w:tcBorders>
          </w:tcPr>
          <w:p w14:paraId="4FA81AF4" w14:textId="77777777" w:rsidR="001124D9" w:rsidRDefault="001124D9">
            <w:pPr>
              <w:spacing w:after="0" w:line="256" w:lineRule="auto"/>
              <w:ind w:left="0" w:right="0" w:firstLine="0"/>
              <w:rPr>
                <w:ins w:id="1798" w:author="Author"/>
                <w:sz w:val="20"/>
              </w:rPr>
            </w:pPr>
          </w:p>
        </w:tc>
        <w:tc>
          <w:tcPr>
            <w:tcW w:w="1202" w:type="dxa"/>
            <w:tcBorders>
              <w:top w:val="nil"/>
              <w:left w:val="nil"/>
              <w:bottom w:val="nil"/>
              <w:right w:val="nil"/>
            </w:tcBorders>
          </w:tcPr>
          <w:p w14:paraId="7F1EE744" w14:textId="77777777" w:rsidR="001124D9" w:rsidRDefault="001124D9">
            <w:pPr>
              <w:spacing w:after="0" w:line="256" w:lineRule="auto"/>
              <w:ind w:left="0" w:right="0" w:firstLine="0"/>
              <w:rPr>
                <w:ins w:id="1799" w:author="Author"/>
                <w:sz w:val="20"/>
              </w:rPr>
            </w:pPr>
          </w:p>
        </w:tc>
        <w:tc>
          <w:tcPr>
            <w:tcW w:w="1339" w:type="dxa"/>
            <w:tcBorders>
              <w:top w:val="nil"/>
              <w:left w:val="nil"/>
              <w:bottom w:val="nil"/>
              <w:right w:val="nil"/>
            </w:tcBorders>
          </w:tcPr>
          <w:p w14:paraId="5F9B19BB" w14:textId="77777777" w:rsidR="001124D9" w:rsidRDefault="001124D9">
            <w:pPr>
              <w:spacing w:after="0" w:line="256" w:lineRule="auto"/>
              <w:ind w:left="0" w:right="0" w:firstLine="0"/>
              <w:rPr>
                <w:ins w:id="1800" w:author="Author"/>
                <w:sz w:val="20"/>
              </w:rPr>
            </w:pPr>
          </w:p>
        </w:tc>
        <w:tc>
          <w:tcPr>
            <w:tcW w:w="1360" w:type="dxa"/>
            <w:tcBorders>
              <w:top w:val="nil"/>
              <w:left w:val="nil"/>
              <w:bottom w:val="nil"/>
              <w:right w:val="nil"/>
            </w:tcBorders>
          </w:tcPr>
          <w:p w14:paraId="5C3708DA" w14:textId="77777777" w:rsidR="001124D9" w:rsidRDefault="001124D9">
            <w:pPr>
              <w:spacing w:after="0" w:line="256" w:lineRule="auto"/>
              <w:ind w:left="0" w:right="0" w:firstLine="0"/>
              <w:rPr>
                <w:ins w:id="1801" w:author="Author"/>
                <w:sz w:val="20"/>
              </w:rPr>
            </w:pPr>
          </w:p>
        </w:tc>
        <w:tc>
          <w:tcPr>
            <w:tcW w:w="1352" w:type="dxa"/>
            <w:tcBorders>
              <w:top w:val="nil"/>
              <w:left w:val="nil"/>
              <w:bottom w:val="nil"/>
              <w:right w:val="nil"/>
            </w:tcBorders>
          </w:tcPr>
          <w:p w14:paraId="465B7EF1" w14:textId="77777777" w:rsidR="001124D9" w:rsidRDefault="001124D9">
            <w:pPr>
              <w:spacing w:after="0" w:line="256" w:lineRule="auto"/>
              <w:ind w:left="0" w:right="0" w:firstLine="0"/>
              <w:rPr>
                <w:ins w:id="1802" w:author="Author"/>
                <w:sz w:val="20"/>
              </w:rPr>
            </w:pPr>
          </w:p>
        </w:tc>
      </w:tr>
      <w:tr w:rsidR="001124D9" w14:paraId="74BA411D" w14:textId="77777777" w:rsidTr="001124D9">
        <w:trPr>
          <w:trHeight w:val="258"/>
          <w:ins w:id="1803" w:author="Author"/>
        </w:trPr>
        <w:tc>
          <w:tcPr>
            <w:tcW w:w="2065" w:type="dxa"/>
            <w:tcBorders>
              <w:top w:val="nil"/>
              <w:left w:val="nil"/>
              <w:bottom w:val="nil"/>
              <w:right w:val="nil"/>
            </w:tcBorders>
            <w:hideMark/>
          </w:tcPr>
          <w:p w14:paraId="0D90A9D0" w14:textId="77777777" w:rsidR="001124D9" w:rsidRDefault="001124D9">
            <w:pPr>
              <w:spacing w:after="0" w:line="256" w:lineRule="auto"/>
              <w:ind w:left="0" w:right="0" w:firstLine="0"/>
              <w:rPr>
                <w:ins w:id="1804" w:author="Author"/>
                <w:sz w:val="20"/>
              </w:rPr>
            </w:pPr>
            <w:ins w:id="1805" w:author="Author">
              <w:r>
                <w:rPr>
                  <w:sz w:val="20"/>
                </w:rPr>
                <w:t xml:space="preserve">   Hispanic</w:t>
              </w:r>
            </w:ins>
          </w:p>
        </w:tc>
        <w:tc>
          <w:tcPr>
            <w:tcW w:w="1170" w:type="dxa"/>
            <w:tcBorders>
              <w:top w:val="nil"/>
              <w:left w:val="nil"/>
              <w:bottom w:val="nil"/>
              <w:right w:val="nil"/>
            </w:tcBorders>
          </w:tcPr>
          <w:p w14:paraId="01CF453E" w14:textId="77777777" w:rsidR="001124D9" w:rsidRDefault="001124D9">
            <w:pPr>
              <w:spacing w:after="0" w:line="256" w:lineRule="auto"/>
              <w:ind w:left="0" w:right="0" w:firstLine="0"/>
              <w:rPr>
                <w:ins w:id="1806" w:author="Author"/>
                <w:sz w:val="20"/>
              </w:rPr>
            </w:pPr>
          </w:p>
        </w:tc>
        <w:tc>
          <w:tcPr>
            <w:tcW w:w="1260" w:type="dxa"/>
            <w:tcBorders>
              <w:top w:val="nil"/>
              <w:left w:val="nil"/>
              <w:bottom w:val="nil"/>
              <w:right w:val="nil"/>
            </w:tcBorders>
          </w:tcPr>
          <w:p w14:paraId="07A0033D" w14:textId="77777777" w:rsidR="001124D9" w:rsidRDefault="001124D9">
            <w:pPr>
              <w:spacing w:after="0" w:line="256" w:lineRule="auto"/>
              <w:ind w:left="0" w:right="0" w:firstLine="0"/>
              <w:rPr>
                <w:ins w:id="1807" w:author="Author"/>
                <w:sz w:val="20"/>
              </w:rPr>
            </w:pPr>
          </w:p>
        </w:tc>
        <w:tc>
          <w:tcPr>
            <w:tcW w:w="1202" w:type="dxa"/>
            <w:tcBorders>
              <w:top w:val="nil"/>
              <w:left w:val="nil"/>
              <w:bottom w:val="nil"/>
              <w:right w:val="nil"/>
            </w:tcBorders>
          </w:tcPr>
          <w:p w14:paraId="20A8F8FB" w14:textId="77777777" w:rsidR="001124D9" w:rsidRDefault="001124D9">
            <w:pPr>
              <w:spacing w:after="0" w:line="256" w:lineRule="auto"/>
              <w:ind w:left="0" w:right="0" w:firstLine="0"/>
              <w:rPr>
                <w:ins w:id="1808" w:author="Author"/>
                <w:sz w:val="20"/>
              </w:rPr>
            </w:pPr>
          </w:p>
        </w:tc>
        <w:tc>
          <w:tcPr>
            <w:tcW w:w="1339" w:type="dxa"/>
            <w:tcBorders>
              <w:top w:val="nil"/>
              <w:left w:val="nil"/>
              <w:bottom w:val="nil"/>
              <w:right w:val="nil"/>
            </w:tcBorders>
          </w:tcPr>
          <w:p w14:paraId="0D647A09" w14:textId="77777777" w:rsidR="001124D9" w:rsidRDefault="001124D9">
            <w:pPr>
              <w:spacing w:after="0" w:line="256" w:lineRule="auto"/>
              <w:ind w:left="0" w:right="0" w:firstLine="0"/>
              <w:rPr>
                <w:ins w:id="1809" w:author="Author"/>
                <w:sz w:val="20"/>
              </w:rPr>
            </w:pPr>
          </w:p>
        </w:tc>
        <w:tc>
          <w:tcPr>
            <w:tcW w:w="1360" w:type="dxa"/>
            <w:tcBorders>
              <w:top w:val="nil"/>
              <w:left w:val="nil"/>
              <w:bottom w:val="nil"/>
              <w:right w:val="nil"/>
            </w:tcBorders>
          </w:tcPr>
          <w:p w14:paraId="62AA7316" w14:textId="77777777" w:rsidR="001124D9" w:rsidRDefault="001124D9">
            <w:pPr>
              <w:spacing w:after="0" w:line="256" w:lineRule="auto"/>
              <w:ind w:left="0" w:right="0" w:firstLine="0"/>
              <w:rPr>
                <w:ins w:id="1810" w:author="Author"/>
                <w:sz w:val="20"/>
              </w:rPr>
            </w:pPr>
          </w:p>
        </w:tc>
        <w:tc>
          <w:tcPr>
            <w:tcW w:w="1352" w:type="dxa"/>
            <w:tcBorders>
              <w:top w:val="nil"/>
              <w:left w:val="nil"/>
              <w:bottom w:val="nil"/>
              <w:right w:val="nil"/>
            </w:tcBorders>
          </w:tcPr>
          <w:p w14:paraId="400E03F2" w14:textId="77777777" w:rsidR="001124D9" w:rsidRDefault="001124D9">
            <w:pPr>
              <w:spacing w:after="0" w:line="256" w:lineRule="auto"/>
              <w:ind w:left="0" w:right="0" w:firstLine="0"/>
              <w:rPr>
                <w:ins w:id="1811" w:author="Author"/>
                <w:sz w:val="20"/>
              </w:rPr>
            </w:pPr>
          </w:p>
        </w:tc>
      </w:tr>
      <w:tr w:rsidR="001124D9" w14:paraId="58B6A6C0" w14:textId="77777777" w:rsidTr="001124D9">
        <w:trPr>
          <w:trHeight w:val="258"/>
          <w:ins w:id="1812" w:author="Author"/>
        </w:trPr>
        <w:tc>
          <w:tcPr>
            <w:tcW w:w="2065" w:type="dxa"/>
            <w:tcBorders>
              <w:top w:val="nil"/>
              <w:left w:val="nil"/>
              <w:bottom w:val="nil"/>
              <w:right w:val="nil"/>
            </w:tcBorders>
            <w:hideMark/>
          </w:tcPr>
          <w:p w14:paraId="2860EC73" w14:textId="77777777" w:rsidR="001124D9" w:rsidRDefault="001124D9">
            <w:pPr>
              <w:spacing w:after="0" w:line="256" w:lineRule="auto"/>
              <w:ind w:left="0" w:right="0" w:firstLine="0"/>
              <w:rPr>
                <w:ins w:id="1813" w:author="Author"/>
                <w:sz w:val="20"/>
              </w:rPr>
            </w:pPr>
            <w:ins w:id="1814" w:author="Author">
              <w:r>
                <w:rPr>
                  <w:sz w:val="20"/>
                </w:rPr>
                <w:t xml:space="preserve">   Asian or Pacific</w:t>
              </w:r>
              <w:r>
                <w:rPr>
                  <w:sz w:val="20"/>
                </w:rPr>
                <w:br/>
                <w:t xml:space="preserve">   Islander</w:t>
              </w:r>
            </w:ins>
          </w:p>
        </w:tc>
        <w:tc>
          <w:tcPr>
            <w:tcW w:w="1170" w:type="dxa"/>
            <w:tcBorders>
              <w:top w:val="nil"/>
              <w:left w:val="nil"/>
              <w:bottom w:val="nil"/>
              <w:right w:val="nil"/>
            </w:tcBorders>
          </w:tcPr>
          <w:p w14:paraId="295BB572" w14:textId="77777777" w:rsidR="001124D9" w:rsidRDefault="001124D9">
            <w:pPr>
              <w:spacing w:after="0" w:line="256" w:lineRule="auto"/>
              <w:ind w:left="0" w:right="0" w:firstLine="0"/>
              <w:rPr>
                <w:ins w:id="1815" w:author="Author"/>
                <w:sz w:val="20"/>
              </w:rPr>
            </w:pPr>
          </w:p>
        </w:tc>
        <w:tc>
          <w:tcPr>
            <w:tcW w:w="1260" w:type="dxa"/>
            <w:tcBorders>
              <w:top w:val="nil"/>
              <w:left w:val="nil"/>
              <w:bottom w:val="nil"/>
              <w:right w:val="nil"/>
            </w:tcBorders>
          </w:tcPr>
          <w:p w14:paraId="3E4C9CB2" w14:textId="77777777" w:rsidR="001124D9" w:rsidRDefault="001124D9">
            <w:pPr>
              <w:spacing w:after="0" w:line="256" w:lineRule="auto"/>
              <w:ind w:left="0" w:right="0" w:firstLine="0"/>
              <w:rPr>
                <w:ins w:id="1816" w:author="Author"/>
                <w:sz w:val="20"/>
              </w:rPr>
            </w:pPr>
          </w:p>
        </w:tc>
        <w:tc>
          <w:tcPr>
            <w:tcW w:w="1202" w:type="dxa"/>
            <w:tcBorders>
              <w:top w:val="nil"/>
              <w:left w:val="nil"/>
              <w:bottom w:val="nil"/>
              <w:right w:val="nil"/>
            </w:tcBorders>
          </w:tcPr>
          <w:p w14:paraId="1C24410B" w14:textId="77777777" w:rsidR="001124D9" w:rsidRDefault="001124D9">
            <w:pPr>
              <w:spacing w:after="0" w:line="256" w:lineRule="auto"/>
              <w:ind w:left="0" w:right="0" w:firstLine="0"/>
              <w:rPr>
                <w:ins w:id="1817" w:author="Author"/>
                <w:sz w:val="20"/>
              </w:rPr>
            </w:pPr>
          </w:p>
        </w:tc>
        <w:tc>
          <w:tcPr>
            <w:tcW w:w="1339" w:type="dxa"/>
            <w:tcBorders>
              <w:top w:val="nil"/>
              <w:left w:val="nil"/>
              <w:bottom w:val="nil"/>
              <w:right w:val="nil"/>
            </w:tcBorders>
          </w:tcPr>
          <w:p w14:paraId="35DFF772" w14:textId="77777777" w:rsidR="001124D9" w:rsidRDefault="001124D9">
            <w:pPr>
              <w:spacing w:after="0" w:line="256" w:lineRule="auto"/>
              <w:ind w:left="0" w:right="0" w:firstLine="0"/>
              <w:rPr>
                <w:ins w:id="1818" w:author="Author"/>
                <w:sz w:val="20"/>
              </w:rPr>
            </w:pPr>
          </w:p>
        </w:tc>
        <w:tc>
          <w:tcPr>
            <w:tcW w:w="1360" w:type="dxa"/>
            <w:tcBorders>
              <w:top w:val="nil"/>
              <w:left w:val="nil"/>
              <w:bottom w:val="nil"/>
              <w:right w:val="nil"/>
            </w:tcBorders>
          </w:tcPr>
          <w:p w14:paraId="6C24AFF2" w14:textId="77777777" w:rsidR="001124D9" w:rsidRDefault="001124D9">
            <w:pPr>
              <w:spacing w:after="0" w:line="256" w:lineRule="auto"/>
              <w:ind w:left="0" w:right="0" w:firstLine="0"/>
              <w:rPr>
                <w:ins w:id="1819" w:author="Author"/>
                <w:sz w:val="20"/>
              </w:rPr>
            </w:pPr>
          </w:p>
        </w:tc>
        <w:tc>
          <w:tcPr>
            <w:tcW w:w="1352" w:type="dxa"/>
            <w:tcBorders>
              <w:top w:val="nil"/>
              <w:left w:val="nil"/>
              <w:bottom w:val="nil"/>
              <w:right w:val="nil"/>
            </w:tcBorders>
          </w:tcPr>
          <w:p w14:paraId="567EC775" w14:textId="77777777" w:rsidR="001124D9" w:rsidRDefault="001124D9">
            <w:pPr>
              <w:spacing w:after="0" w:line="256" w:lineRule="auto"/>
              <w:ind w:left="0" w:right="0" w:firstLine="0"/>
              <w:rPr>
                <w:ins w:id="1820" w:author="Author"/>
                <w:sz w:val="20"/>
              </w:rPr>
            </w:pPr>
          </w:p>
        </w:tc>
      </w:tr>
      <w:tr w:rsidR="001124D9" w14:paraId="35E024D6" w14:textId="77777777" w:rsidTr="001124D9">
        <w:trPr>
          <w:trHeight w:val="274"/>
          <w:ins w:id="1821" w:author="Author"/>
        </w:trPr>
        <w:tc>
          <w:tcPr>
            <w:tcW w:w="2065" w:type="dxa"/>
            <w:tcBorders>
              <w:top w:val="nil"/>
              <w:left w:val="nil"/>
              <w:bottom w:val="nil"/>
              <w:right w:val="nil"/>
            </w:tcBorders>
            <w:hideMark/>
          </w:tcPr>
          <w:p w14:paraId="7227E605" w14:textId="77777777" w:rsidR="001124D9" w:rsidRDefault="001124D9">
            <w:pPr>
              <w:spacing w:after="0" w:line="256" w:lineRule="auto"/>
              <w:ind w:left="0" w:right="0" w:firstLine="0"/>
              <w:rPr>
                <w:ins w:id="1822" w:author="Author"/>
                <w:sz w:val="20"/>
              </w:rPr>
            </w:pPr>
            <w:ins w:id="1823" w:author="Author">
              <w:r>
                <w:rPr>
                  <w:sz w:val="20"/>
                </w:rPr>
                <w:t xml:space="preserve">   Native American</w:t>
              </w:r>
            </w:ins>
          </w:p>
        </w:tc>
        <w:tc>
          <w:tcPr>
            <w:tcW w:w="1170" w:type="dxa"/>
            <w:tcBorders>
              <w:top w:val="nil"/>
              <w:left w:val="nil"/>
              <w:bottom w:val="nil"/>
              <w:right w:val="nil"/>
            </w:tcBorders>
          </w:tcPr>
          <w:p w14:paraId="7FB03896" w14:textId="77777777" w:rsidR="001124D9" w:rsidRDefault="001124D9">
            <w:pPr>
              <w:spacing w:after="0" w:line="256" w:lineRule="auto"/>
              <w:ind w:left="0" w:right="0" w:firstLine="0"/>
              <w:rPr>
                <w:ins w:id="1824" w:author="Author"/>
                <w:sz w:val="20"/>
              </w:rPr>
            </w:pPr>
          </w:p>
        </w:tc>
        <w:tc>
          <w:tcPr>
            <w:tcW w:w="1260" w:type="dxa"/>
            <w:tcBorders>
              <w:top w:val="nil"/>
              <w:left w:val="nil"/>
              <w:bottom w:val="nil"/>
              <w:right w:val="nil"/>
            </w:tcBorders>
          </w:tcPr>
          <w:p w14:paraId="2677CC8D" w14:textId="77777777" w:rsidR="001124D9" w:rsidRDefault="001124D9">
            <w:pPr>
              <w:spacing w:after="0" w:line="256" w:lineRule="auto"/>
              <w:ind w:left="0" w:right="0" w:firstLine="0"/>
              <w:rPr>
                <w:ins w:id="1825" w:author="Author"/>
                <w:sz w:val="20"/>
              </w:rPr>
            </w:pPr>
          </w:p>
        </w:tc>
        <w:tc>
          <w:tcPr>
            <w:tcW w:w="1202" w:type="dxa"/>
            <w:tcBorders>
              <w:top w:val="nil"/>
              <w:left w:val="nil"/>
              <w:bottom w:val="nil"/>
              <w:right w:val="nil"/>
            </w:tcBorders>
          </w:tcPr>
          <w:p w14:paraId="5CEF1304" w14:textId="77777777" w:rsidR="001124D9" w:rsidRDefault="001124D9">
            <w:pPr>
              <w:spacing w:after="0" w:line="256" w:lineRule="auto"/>
              <w:ind w:left="0" w:right="0" w:firstLine="0"/>
              <w:rPr>
                <w:ins w:id="1826" w:author="Author"/>
                <w:sz w:val="20"/>
              </w:rPr>
            </w:pPr>
          </w:p>
        </w:tc>
        <w:tc>
          <w:tcPr>
            <w:tcW w:w="1339" w:type="dxa"/>
            <w:tcBorders>
              <w:top w:val="nil"/>
              <w:left w:val="nil"/>
              <w:bottom w:val="nil"/>
              <w:right w:val="nil"/>
            </w:tcBorders>
          </w:tcPr>
          <w:p w14:paraId="5AB95977" w14:textId="77777777" w:rsidR="001124D9" w:rsidRDefault="001124D9">
            <w:pPr>
              <w:spacing w:after="0" w:line="256" w:lineRule="auto"/>
              <w:ind w:left="0" w:right="0" w:firstLine="0"/>
              <w:rPr>
                <w:ins w:id="1827" w:author="Author"/>
                <w:sz w:val="20"/>
              </w:rPr>
            </w:pPr>
          </w:p>
        </w:tc>
        <w:tc>
          <w:tcPr>
            <w:tcW w:w="1360" w:type="dxa"/>
            <w:tcBorders>
              <w:top w:val="nil"/>
              <w:left w:val="nil"/>
              <w:bottom w:val="nil"/>
              <w:right w:val="nil"/>
            </w:tcBorders>
          </w:tcPr>
          <w:p w14:paraId="13AA2258" w14:textId="77777777" w:rsidR="001124D9" w:rsidRDefault="001124D9">
            <w:pPr>
              <w:spacing w:after="0" w:line="256" w:lineRule="auto"/>
              <w:ind w:left="0" w:right="0" w:firstLine="0"/>
              <w:rPr>
                <w:ins w:id="1828" w:author="Author"/>
                <w:sz w:val="20"/>
              </w:rPr>
            </w:pPr>
          </w:p>
        </w:tc>
        <w:tc>
          <w:tcPr>
            <w:tcW w:w="1352" w:type="dxa"/>
            <w:tcBorders>
              <w:top w:val="nil"/>
              <w:left w:val="nil"/>
              <w:bottom w:val="nil"/>
              <w:right w:val="nil"/>
            </w:tcBorders>
          </w:tcPr>
          <w:p w14:paraId="00F443F8" w14:textId="77777777" w:rsidR="001124D9" w:rsidRDefault="001124D9">
            <w:pPr>
              <w:spacing w:after="0" w:line="256" w:lineRule="auto"/>
              <w:ind w:left="0" w:right="0" w:firstLine="0"/>
              <w:rPr>
                <w:ins w:id="1829" w:author="Author"/>
                <w:sz w:val="20"/>
              </w:rPr>
            </w:pPr>
          </w:p>
        </w:tc>
      </w:tr>
      <w:tr w:rsidR="001124D9" w14:paraId="045B5A56" w14:textId="77777777" w:rsidTr="001124D9">
        <w:trPr>
          <w:trHeight w:val="258"/>
          <w:ins w:id="1830" w:author="Author"/>
        </w:trPr>
        <w:tc>
          <w:tcPr>
            <w:tcW w:w="2065" w:type="dxa"/>
            <w:tcBorders>
              <w:top w:val="nil"/>
              <w:left w:val="nil"/>
              <w:bottom w:val="nil"/>
              <w:right w:val="nil"/>
            </w:tcBorders>
            <w:hideMark/>
          </w:tcPr>
          <w:p w14:paraId="72F1F1DE" w14:textId="77777777" w:rsidR="001124D9" w:rsidRDefault="001124D9">
            <w:pPr>
              <w:spacing w:after="0" w:line="256" w:lineRule="auto"/>
              <w:ind w:left="0" w:right="0" w:firstLine="0"/>
              <w:rPr>
                <w:ins w:id="1831" w:author="Author"/>
                <w:sz w:val="20"/>
              </w:rPr>
            </w:pPr>
            <w:ins w:id="1832" w:author="Author">
              <w:r>
                <w:rPr>
                  <w:sz w:val="20"/>
                </w:rPr>
                <w:t>Region</w:t>
              </w:r>
            </w:ins>
          </w:p>
        </w:tc>
        <w:tc>
          <w:tcPr>
            <w:tcW w:w="1170" w:type="dxa"/>
            <w:tcBorders>
              <w:top w:val="nil"/>
              <w:left w:val="nil"/>
              <w:bottom w:val="nil"/>
              <w:right w:val="nil"/>
            </w:tcBorders>
          </w:tcPr>
          <w:p w14:paraId="46D8CBEE" w14:textId="77777777" w:rsidR="001124D9" w:rsidRDefault="001124D9">
            <w:pPr>
              <w:spacing w:after="0" w:line="256" w:lineRule="auto"/>
              <w:ind w:left="0" w:right="0" w:firstLine="0"/>
              <w:rPr>
                <w:ins w:id="1833" w:author="Author"/>
                <w:sz w:val="20"/>
              </w:rPr>
            </w:pPr>
          </w:p>
        </w:tc>
        <w:tc>
          <w:tcPr>
            <w:tcW w:w="1260" w:type="dxa"/>
            <w:tcBorders>
              <w:top w:val="nil"/>
              <w:left w:val="nil"/>
              <w:bottom w:val="nil"/>
              <w:right w:val="nil"/>
            </w:tcBorders>
          </w:tcPr>
          <w:p w14:paraId="06145416" w14:textId="77777777" w:rsidR="001124D9" w:rsidRDefault="001124D9">
            <w:pPr>
              <w:spacing w:after="0" w:line="256" w:lineRule="auto"/>
              <w:ind w:left="0" w:right="0" w:firstLine="0"/>
              <w:rPr>
                <w:ins w:id="1834" w:author="Author"/>
                <w:sz w:val="20"/>
              </w:rPr>
            </w:pPr>
          </w:p>
        </w:tc>
        <w:tc>
          <w:tcPr>
            <w:tcW w:w="1202" w:type="dxa"/>
            <w:tcBorders>
              <w:top w:val="nil"/>
              <w:left w:val="nil"/>
              <w:bottom w:val="nil"/>
              <w:right w:val="nil"/>
            </w:tcBorders>
          </w:tcPr>
          <w:p w14:paraId="54EA95AD" w14:textId="77777777" w:rsidR="001124D9" w:rsidRDefault="001124D9">
            <w:pPr>
              <w:spacing w:after="0" w:line="256" w:lineRule="auto"/>
              <w:ind w:left="0" w:right="0" w:firstLine="0"/>
              <w:rPr>
                <w:ins w:id="1835" w:author="Author"/>
                <w:sz w:val="20"/>
              </w:rPr>
            </w:pPr>
          </w:p>
        </w:tc>
        <w:tc>
          <w:tcPr>
            <w:tcW w:w="1339" w:type="dxa"/>
            <w:tcBorders>
              <w:top w:val="nil"/>
              <w:left w:val="nil"/>
              <w:bottom w:val="nil"/>
              <w:right w:val="nil"/>
            </w:tcBorders>
          </w:tcPr>
          <w:p w14:paraId="467CE4D7" w14:textId="77777777" w:rsidR="001124D9" w:rsidRDefault="001124D9">
            <w:pPr>
              <w:spacing w:after="0" w:line="256" w:lineRule="auto"/>
              <w:ind w:left="0" w:right="0" w:firstLine="0"/>
              <w:rPr>
                <w:ins w:id="1836" w:author="Author"/>
                <w:sz w:val="20"/>
              </w:rPr>
            </w:pPr>
          </w:p>
        </w:tc>
        <w:tc>
          <w:tcPr>
            <w:tcW w:w="1360" w:type="dxa"/>
            <w:tcBorders>
              <w:top w:val="nil"/>
              <w:left w:val="nil"/>
              <w:bottom w:val="nil"/>
              <w:right w:val="nil"/>
            </w:tcBorders>
          </w:tcPr>
          <w:p w14:paraId="4063E186" w14:textId="77777777" w:rsidR="001124D9" w:rsidRDefault="001124D9">
            <w:pPr>
              <w:spacing w:after="0" w:line="256" w:lineRule="auto"/>
              <w:ind w:left="0" w:right="0" w:firstLine="0"/>
              <w:rPr>
                <w:ins w:id="1837" w:author="Author"/>
                <w:sz w:val="20"/>
              </w:rPr>
            </w:pPr>
          </w:p>
        </w:tc>
        <w:tc>
          <w:tcPr>
            <w:tcW w:w="1352" w:type="dxa"/>
            <w:tcBorders>
              <w:top w:val="nil"/>
              <w:left w:val="nil"/>
              <w:bottom w:val="nil"/>
              <w:right w:val="nil"/>
            </w:tcBorders>
          </w:tcPr>
          <w:p w14:paraId="52CFAE37" w14:textId="77777777" w:rsidR="001124D9" w:rsidRDefault="001124D9">
            <w:pPr>
              <w:spacing w:after="0" w:line="256" w:lineRule="auto"/>
              <w:ind w:left="0" w:right="0" w:firstLine="0"/>
              <w:rPr>
                <w:ins w:id="1838" w:author="Author"/>
                <w:sz w:val="20"/>
              </w:rPr>
            </w:pPr>
          </w:p>
        </w:tc>
      </w:tr>
      <w:tr w:rsidR="001124D9" w14:paraId="15BBCDBC" w14:textId="77777777" w:rsidTr="001124D9">
        <w:trPr>
          <w:trHeight w:val="258"/>
          <w:ins w:id="1839" w:author="Author"/>
        </w:trPr>
        <w:tc>
          <w:tcPr>
            <w:tcW w:w="2065" w:type="dxa"/>
            <w:tcBorders>
              <w:top w:val="nil"/>
              <w:left w:val="nil"/>
              <w:bottom w:val="nil"/>
              <w:right w:val="nil"/>
            </w:tcBorders>
            <w:hideMark/>
          </w:tcPr>
          <w:p w14:paraId="3FA54D5D" w14:textId="77777777" w:rsidR="001124D9" w:rsidRDefault="001124D9">
            <w:pPr>
              <w:spacing w:after="0" w:line="256" w:lineRule="auto"/>
              <w:ind w:left="0" w:right="0" w:firstLine="0"/>
              <w:rPr>
                <w:ins w:id="1840" w:author="Author"/>
                <w:sz w:val="20"/>
              </w:rPr>
            </w:pPr>
            <w:ins w:id="1841" w:author="Author">
              <w:r>
                <w:rPr>
                  <w:sz w:val="20"/>
                </w:rPr>
                <w:t xml:space="preserve">   Northeast</w:t>
              </w:r>
            </w:ins>
          </w:p>
        </w:tc>
        <w:tc>
          <w:tcPr>
            <w:tcW w:w="1170" w:type="dxa"/>
            <w:tcBorders>
              <w:top w:val="nil"/>
              <w:left w:val="nil"/>
              <w:bottom w:val="nil"/>
              <w:right w:val="nil"/>
            </w:tcBorders>
          </w:tcPr>
          <w:p w14:paraId="4395C47F" w14:textId="77777777" w:rsidR="001124D9" w:rsidRDefault="001124D9">
            <w:pPr>
              <w:spacing w:after="0" w:line="256" w:lineRule="auto"/>
              <w:ind w:left="0" w:right="0" w:firstLine="0"/>
              <w:rPr>
                <w:ins w:id="1842" w:author="Author"/>
                <w:sz w:val="20"/>
              </w:rPr>
            </w:pPr>
          </w:p>
        </w:tc>
        <w:tc>
          <w:tcPr>
            <w:tcW w:w="1260" w:type="dxa"/>
            <w:tcBorders>
              <w:top w:val="nil"/>
              <w:left w:val="nil"/>
              <w:bottom w:val="nil"/>
              <w:right w:val="nil"/>
            </w:tcBorders>
          </w:tcPr>
          <w:p w14:paraId="63A02290" w14:textId="77777777" w:rsidR="001124D9" w:rsidRDefault="001124D9">
            <w:pPr>
              <w:spacing w:after="0" w:line="256" w:lineRule="auto"/>
              <w:ind w:left="0" w:right="0" w:firstLine="0"/>
              <w:rPr>
                <w:ins w:id="1843" w:author="Author"/>
                <w:sz w:val="20"/>
              </w:rPr>
            </w:pPr>
          </w:p>
        </w:tc>
        <w:tc>
          <w:tcPr>
            <w:tcW w:w="1202" w:type="dxa"/>
            <w:tcBorders>
              <w:top w:val="nil"/>
              <w:left w:val="nil"/>
              <w:bottom w:val="nil"/>
              <w:right w:val="nil"/>
            </w:tcBorders>
          </w:tcPr>
          <w:p w14:paraId="115AD3C5" w14:textId="77777777" w:rsidR="001124D9" w:rsidRDefault="001124D9">
            <w:pPr>
              <w:spacing w:after="0" w:line="256" w:lineRule="auto"/>
              <w:ind w:left="0" w:right="0" w:firstLine="0"/>
              <w:rPr>
                <w:ins w:id="1844" w:author="Author"/>
                <w:sz w:val="20"/>
              </w:rPr>
            </w:pPr>
          </w:p>
        </w:tc>
        <w:tc>
          <w:tcPr>
            <w:tcW w:w="1339" w:type="dxa"/>
            <w:tcBorders>
              <w:top w:val="nil"/>
              <w:left w:val="nil"/>
              <w:bottom w:val="nil"/>
              <w:right w:val="nil"/>
            </w:tcBorders>
          </w:tcPr>
          <w:p w14:paraId="647ADDCB" w14:textId="77777777" w:rsidR="001124D9" w:rsidRDefault="001124D9">
            <w:pPr>
              <w:spacing w:after="0" w:line="256" w:lineRule="auto"/>
              <w:ind w:left="0" w:right="0" w:firstLine="0"/>
              <w:rPr>
                <w:ins w:id="1845" w:author="Author"/>
                <w:sz w:val="20"/>
              </w:rPr>
            </w:pPr>
          </w:p>
        </w:tc>
        <w:tc>
          <w:tcPr>
            <w:tcW w:w="1360" w:type="dxa"/>
            <w:tcBorders>
              <w:top w:val="nil"/>
              <w:left w:val="nil"/>
              <w:bottom w:val="nil"/>
              <w:right w:val="nil"/>
            </w:tcBorders>
          </w:tcPr>
          <w:p w14:paraId="589B9B8C" w14:textId="77777777" w:rsidR="001124D9" w:rsidRDefault="001124D9">
            <w:pPr>
              <w:spacing w:after="0" w:line="256" w:lineRule="auto"/>
              <w:ind w:left="0" w:right="0" w:firstLine="0"/>
              <w:rPr>
                <w:ins w:id="1846" w:author="Author"/>
                <w:sz w:val="20"/>
              </w:rPr>
            </w:pPr>
          </w:p>
        </w:tc>
        <w:tc>
          <w:tcPr>
            <w:tcW w:w="1352" w:type="dxa"/>
            <w:tcBorders>
              <w:top w:val="nil"/>
              <w:left w:val="nil"/>
              <w:bottom w:val="nil"/>
              <w:right w:val="nil"/>
            </w:tcBorders>
          </w:tcPr>
          <w:p w14:paraId="64AB2BCA" w14:textId="77777777" w:rsidR="001124D9" w:rsidRDefault="001124D9">
            <w:pPr>
              <w:spacing w:after="0" w:line="256" w:lineRule="auto"/>
              <w:ind w:left="0" w:right="0" w:firstLine="0"/>
              <w:rPr>
                <w:ins w:id="1847" w:author="Author"/>
                <w:sz w:val="20"/>
              </w:rPr>
            </w:pPr>
          </w:p>
        </w:tc>
      </w:tr>
      <w:tr w:rsidR="001124D9" w14:paraId="2BD2B851" w14:textId="77777777" w:rsidTr="001124D9">
        <w:trPr>
          <w:trHeight w:val="258"/>
          <w:ins w:id="1848" w:author="Author"/>
        </w:trPr>
        <w:tc>
          <w:tcPr>
            <w:tcW w:w="2065" w:type="dxa"/>
            <w:tcBorders>
              <w:top w:val="nil"/>
              <w:left w:val="nil"/>
              <w:bottom w:val="nil"/>
              <w:right w:val="nil"/>
            </w:tcBorders>
            <w:hideMark/>
          </w:tcPr>
          <w:p w14:paraId="60D0679B" w14:textId="77777777" w:rsidR="001124D9" w:rsidRDefault="001124D9">
            <w:pPr>
              <w:spacing w:after="0" w:line="256" w:lineRule="auto"/>
              <w:ind w:left="0" w:right="0" w:firstLine="0"/>
              <w:rPr>
                <w:ins w:id="1849" w:author="Author"/>
                <w:sz w:val="20"/>
              </w:rPr>
            </w:pPr>
            <w:ins w:id="1850" w:author="Author">
              <w:r>
                <w:rPr>
                  <w:sz w:val="20"/>
                </w:rPr>
                <w:t xml:space="preserve">   Midwest</w:t>
              </w:r>
            </w:ins>
          </w:p>
        </w:tc>
        <w:tc>
          <w:tcPr>
            <w:tcW w:w="1170" w:type="dxa"/>
            <w:tcBorders>
              <w:top w:val="nil"/>
              <w:left w:val="nil"/>
              <w:bottom w:val="nil"/>
              <w:right w:val="nil"/>
            </w:tcBorders>
          </w:tcPr>
          <w:p w14:paraId="36239BFF" w14:textId="77777777" w:rsidR="001124D9" w:rsidRDefault="001124D9">
            <w:pPr>
              <w:spacing w:after="0" w:line="256" w:lineRule="auto"/>
              <w:ind w:left="0" w:right="0" w:firstLine="0"/>
              <w:rPr>
                <w:ins w:id="1851" w:author="Author"/>
                <w:sz w:val="20"/>
              </w:rPr>
            </w:pPr>
          </w:p>
        </w:tc>
        <w:tc>
          <w:tcPr>
            <w:tcW w:w="1260" w:type="dxa"/>
            <w:tcBorders>
              <w:top w:val="nil"/>
              <w:left w:val="nil"/>
              <w:bottom w:val="nil"/>
              <w:right w:val="nil"/>
            </w:tcBorders>
          </w:tcPr>
          <w:p w14:paraId="0F2454B0" w14:textId="77777777" w:rsidR="001124D9" w:rsidRDefault="001124D9">
            <w:pPr>
              <w:spacing w:after="0" w:line="256" w:lineRule="auto"/>
              <w:ind w:left="0" w:right="0" w:firstLine="0"/>
              <w:rPr>
                <w:ins w:id="1852" w:author="Author"/>
                <w:sz w:val="20"/>
              </w:rPr>
            </w:pPr>
          </w:p>
        </w:tc>
        <w:tc>
          <w:tcPr>
            <w:tcW w:w="1202" w:type="dxa"/>
            <w:tcBorders>
              <w:top w:val="nil"/>
              <w:left w:val="nil"/>
              <w:bottom w:val="nil"/>
              <w:right w:val="nil"/>
            </w:tcBorders>
          </w:tcPr>
          <w:p w14:paraId="7FD1AF9D" w14:textId="77777777" w:rsidR="001124D9" w:rsidRDefault="001124D9">
            <w:pPr>
              <w:spacing w:after="0" w:line="256" w:lineRule="auto"/>
              <w:ind w:left="0" w:right="0" w:firstLine="0"/>
              <w:rPr>
                <w:ins w:id="1853" w:author="Author"/>
                <w:sz w:val="20"/>
              </w:rPr>
            </w:pPr>
          </w:p>
        </w:tc>
        <w:tc>
          <w:tcPr>
            <w:tcW w:w="1339" w:type="dxa"/>
            <w:tcBorders>
              <w:top w:val="nil"/>
              <w:left w:val="nil"/>
              <w:bottom w:val="nil"/>
              <w:right w:val="nil"/>
            </w:tcBorders>
          </w:tcPr>
          <w:p w14:paraId="2A4B0569" w14:textId="77777777" w:rsidR="001124D9" w:rsidRDefault="001124D9">
            <w:pPr>
              <w:spacing w:after="0" w:line="256" w:lineRule="auto"/>
              <w:ind w:left="0" w:right="0" w:firstLine="0"/>
              <w:rPr>
                <w:ins w:id="1854" w:author="Author"/>
                <w:sz w:val="20"/>
              </w:rPr>
            </w:pPr>
          </w:p>
        </w:tc>
        <w:tc>
          <w:tcPr>
            <w:tcW w:w="1360" w:type="dxa"/>
            <w:tcBorders>
              <w:top w:val="nil"/>
              <w:left w:val="nil"/>
              <w:bottom w:val="nil"/>
              <w:right w:val="nil"/>
            </w:tcBorders>
          </w:tcPr>
          <w:p w14:paraId="1B1B4BDD" w14:textId="77777777" w:rsidR="001124D9" w:rsidRDefault="001124D9">
            <w:pPr>
              <w:spacing w:after="0" w:line="256" w:lineRule="auto"/>
              <w:ind w:left="0" w:right="0" w:firstLine="0"/>
              <w:rPr>
                <w:ins w:id="1855" w:author="Author"/>
                <w:sz w:val="20"/>
              </w:rPr>
            </w:pPr>
          </w:p>
        </w:tc>
        <w:tc>
          <w:tcPr>
            <w:tcW w:w="1352" w:type="dxa"/>
            <w:tcBorders>
              <w:top w:val="nil"/>
              <w:left w:val="nil"/>
              <w:bottom w:val="nil"/>
              <w:right w:val="nil"/>
            </w:tcBorders>
          </w:tcPr>
          <w:p w14:paraId="013A120A" w14:textId="77777777" w:rsidR="001124D9" w:rsidRDefault="001124D9">
            <w:pPr>
              <w:spacing w:after="0" w:line="256" w:lineRule="auto"/>
              <w:ind w:left="0" w:right="0" w:firstLine="0"/>
              <w:rPr>
                <w:ins w:id="1856" w:author="Author"/>
                <w:sz w:val="20"/>
              </w:rPr>
            </w:pPr>
          </w:p>
        </w:tc>
      </w:tr>
      <w:tr w:rsidR="001124D9" w14:paraId="26570CEB" w14:textId="77777777" w:rsidTr="001124D9">
        <w:trPr>
          <w:trHeight w:val="258"/>
          <w:ins w:id="1857" w:author="Author"/>
        </w:trPr>
        <w:tc>
          <w:tcPr>
            <w:tcW w:w="2065" w:type="dxa"/>
            <w:tcBorders>
              <w:top w:val="nil"/>
              <w:left w:val="nil"/>
              <w:bottom w:val="nil"/>
              <w:right w:val="nil"/>
            </w:tcBorders>
            <w:hideMark/>
          </w:tcPr>
          <w:p w14:paraId="4DF5B51F" w14:textId="77777777" w:rsidR="001124D9" w:rsidRDefault="001124D9">
            <w:pPr>
              <w:spacing w:after="0" w:line="256" w:lineRule="auto"/>
              <w:ind w:left="0" w:right="0" w:firstLine="0"/>
              <w:rPr>
                <w:ins w:id="1858" w:author="Author"/>
                <w:sz w:val="20"/>
              </w:rPr>
            </w:pPr>
            <w:ins w:id="1859" w:author="Author">
              <w:r>
                <w:rPr>
                  <w:sz w:val="20"/>
                </w:rPr>
                <w:t xml:space="preserve">   South</w:t>
              </w:r>
            </w:ins>
          </w:p>
        </w:tc>
        <w:tc>
          <w:tcPr>
            <w:tcW w:w="1170" w:type="dxa"/>
            <w:tcBorders>
              <w:top w:val="nil"/>
              <w:left w:val="nil"/>
              <w:bottom w:val="nil"/>
              <w:right w:val="nil"/>
            </w:tcBorders>
          </w:tcPr>
          <w:p w14:paraId="6632465B" w14:textId="77777777" w:rsidR="001124D9" w:rsidRDefault="001124D9">
            <w:pPr>
              <w:spacing w:after="0" w:line="256" w:lineRule="auto"/>
              <w:ind w:left="0" w:right="0" w:firstLine="0"/>
              <w:rPr>
                <w:ins w:id="1860" w:author="Author"/>
                <w:sz w:val="20"/>
              </w:rPr>
            </w:pPr>
          </w:p>
        </w:tc>
        <w:tc>
          <w:tcPr>
            <w:tcW w:w="1260" w:type="dxa"/>
            <w:tcBorders>
              <w:top w:val="nil"/>
              <w:left w:val="nil"/>
              <w:bottom w:val="nil"/>
              <w:right w:val="nil"/>
            </w:tcBorders>
          </w:tcPr>
          <w:p w14:paraId="31C1FC5B" w14:textId="77777777" w:rsidR="001124D9" w:rsidRDefault="001124D9">
            <w:pPr>
              <w:spacing w:after="0" w:line="256" w:lineRule="auto"/>
              <w:ind w:left="0" w:right="0" w:firstLine="0"/>
              <w:rPr>
                <w:ins w:id="1861" w:author="Author"/>
                <w:sz w:val="20"/>
              </w:rPr>
            </w:pPr>
          </w:p>
        </w:tc>
        <w:tc>
          <w:tcPr>
            <w:tcW w:w="1202" w:type="dxa"/>
            <w:tcBorders>
              <w:top w:val="nil"/>
              <w:left w:val="nil"/>
              <w:bottom w:val="nil"/>
              <w:right w:val="nil"/>
            </w:tcBorders>
          </w:tcPr>
          <w:p w14:paraId="79FB0D17" w14:textId="77777777" w:rsidR="001124D9" w:rsidRDefault="001124D9">
            <w:pPr>
              <w:spacing w:after="0" w:line="256" w:lineRule="auto"/>
              <w:ind w:left="0" w:right="0" w:firstLine="0"/>
              <w:rPr>
                <w:ins w:id="1862" w:author="Author"/>
                <w:sz w:val="20"/>
              </w:rPr>
            </w:pPr>
          </w:p>
        </w:tc>
        <w:tc>
          <w:tcPr>
            <w:tcW w:w="1339" w:type="dxa"/>
            <w:tcBorders>
              <w:top w:val="nil"/>
              <w:left w:val="nil"/>
              <w:bottom w:val="nil"/>
              <w:right w:val="nil"/>
            </w:tcBorders>
          </w:tcPr>
          <w:p w14:paraId="2F3229FC" w14:textId="77777777" w:rsidR="001124D9" w:rsidRDefault="001124D9">
            <w:pPr>
              <w:spacing w:after="0" w:line="256" w:lineRule="auto"/>
              <w:ind w:left="0" w:right="0" w:firstLine="0"/>
              <w:rPr>
                <w:ins w:id="1863" w:author="Author"/>
                <w:sz w:val="20"/>
              </w:rPr>
            </w:pPr>
          </w:p>
        </w:tc>
        <w:tc>
          <w:tcPr>
            <w:tcW w:w="1360" w:type="dxa"/>
            <w:tcBorders>
              <w:top w:val="nil"/>
              <w:left w:val="nil"/>
              <w:bottom w:val="nil"/>
              <w:right w:val="nil"/>
            </w:tcBorders>
          </w:tcPr>
          <w:p w14:paraId="3281817D" w14:textId="77777777" w:rsidR="001124D9" w:rsidRDefault="001124D9">
            <w:pPr>
              <w:spacing w:after="0" w:line="256" w:lineRule="auto"/>
              <w:ind w:left="0" w:right="0" w:firstLine="0"/>
              <w:rPr>
                <w:ins w:id="1864" w:author="Author"/>
                <w:sz w:val="20"/>
              </w:rPr>
            </w:pPr>
          </w:p>
        </w:tc>
        <w:tc>
          <w:tcPr>
            <w:tcW w:w="1352" w:type="dxa"/>
            <w:tcBorders>
              <w:top w:val="nil"/>
              <w:left w:val="nil"/>
              <w:bottom w:val="nil"/>
              <w:right w:val="nil"/>
            </w:tcBorders>
          </w:tcPr>
          <w:p w14:paraId="2D516331" w14:textId="77777777" w:rsidR="001124D9" w:rsidRDefault="001124D9">
            <w:pPr>
              <w:spacing w:after="0" w:line="256" w:lineRule="auto"/>
              <w:ind w:left="0" w:right="0" w:firstLine="0"/>
              <w:rPr>
                <w:ins w:id="1865" w:author="Author"/>
                <w:sz w:val="20"/>
              </w:rPr>
            </w:pPr>
          </w:p>
        </w:tc>
      </w:tr>
      <w:tr w:rsidR="001124D9" w14:paraId="2AEF8C84" w14:textId="77777777" w:rsidTr="001124D9">
        <w:trPr>
          <w:trHeight w:val="258"/>
          <w:ins w:id="1866" w:author="Author"/>
        </w:trPr>
        <w:tc>
          <w:tcPr>
            <w:tcW w:w="2065" w:type="dxa"/>
            <w:tcBorders>
              <w:top w:val="nil"/>
              <w:left w:val="nil"/>
              <w:bottom w:val="nil"/>
              <w:right w:val="nil"/>
            </w:tcBorders>
            <w:hideMark/>
          </w:tcPr>
          <w:p w14:paraId="74975D19" w14:textId="77777777" w:rsidR="001124D9" w:rsidRDefault="001124D9">
            <w:pPr>
              <w:spacing w:after="0" w:line="256" w:lineRule="auto"/>
              <w:ind w:left="0" w:right="0" w:firstLine="0"/>
              <w:rPr>
                <w:ins w:id="1867" w:author="Author"/>
                <w:sz w:val="20"/>
              </w:rPr>
            </w:pPr>
            <w:ins w:id="1868" w:author="Author">
              <w:r>
                <w:rPr>
                  <w:sz w:val="20"/>
                </w:rPr>
                <w:t xml:space="preserve">   West</w:t>
              </w:r>
            </w:ins>
          </w:p>
        </w:tc>
        <w:tc>
          <w:tcPr>
            <w:tcW w:w="1170" w:type="dxa"/>
            <w:tcBorders>
              <w:top w:val="nil"/>
              <w:left w:val="nil"/>
              <w:bottom w:val="nil"/>
              <w:right w:val="nil"/>
            </w:tcBorders>
          </w:tcPr>
          <w:p w14:paraId="6DDB7E17" w14:textId="77777777" w:rsidR="001124D9" w:rsidRDefault="001124D9">
            <w:pPr>
              <w:spacing w:after="0" w:line="256" w:lineRule="auto"/>
              <w:ind w:left="0" w:right="0" w:firstLine="0"/>
              <w:rPr>
                <w:ins w:id="1869" w:author="Author"/>
                <w:sz w:val="20"/>
              </w:rPr>
            </w:pPr>
          </w:p>
        </w:tc>
        <w:tc>
          <w:tcPr>
            <w:tcW w:w="1260" w:type="dxa"/>
            <w:tcBorders>
              <w:top w:val="nil"/>
              <w:left w:val="nil"/>
              <w:bottom w:val="nil"/>
              <w:right w:val="nil"/>
            </w:tcBorders>
          </w:tcPr>
          <w:p w14:paraId="18813BDB" w14:textId="77777777" w:rsidR="001124D9" w:rsidRDefault="001124D9">
            <w:pPr>
              <w:spacing w:after="0" w:line="256" w:lineRule="auto"/>
              <w:ind w:left="0" w:right="0" w:firstLine="0"/>
              <w:rPr>
                <w:ins w:id="1870" w:author="Author"/>
                <w:sz w:val="20"/>
              </w:rPr>
            </w:pPr>
          </w:p>
        </w:tc>
        <w:tc>
          <w:tcPr>
            <w:tcW w:w="1202" w:type="dxa"/>
            <w:tcBorders>
              <w:top w:val="nil"/>
              <w:left w:val="nil"/>
              <w:bottom w:val="nil"/>
              <w:right w:val="nil"/>
            </w:tcBorders>
          </w:tcPr>
          <w:p w14:paraId="30E21202" w14:textId="77777777" w:rsidR="001124D9" w:rsidRDefault="001124D9">
            <w:pPr>
              <w:spacing w:after="0" w:line="256" w:lineRule="auto"/>
              <w:ind w:left="0" w:right="0" w:firstLine="0"/>
              <w:rPr>
                <w:ins w:id="1871" w:author="Author"/>
                <w:sz w:val="20"/>
              </w:rPr>
            </w:pPr>
          </w:p>
        </w:tc>
        <w:tc>
          <w:tcPr>
            <w:tcW w:w="1339" w:type="dxa"/>
            <w:tcBorders>
              <w:top w:val="nil"/>
              <w:left w:val="nil"/>
              <w:bottom w:val="nil"/>
              <w:right w:val="nil"/>
            </w:tcBorders>
          </w:tcPr>
          <w:p w14:paraId="6BD99B35" w14:textId="77777777" w:rsidR="001124D9" w:rsidRDefault="001124D9">
            <w:pPr>
              <w:spacing w:after="0" w:line="256" w:lineRule="auto"/>
              <w:ind w:left="0" w:right="0" w:firstLine="0"/>
              <w:rPr>
                <w:ins w:id="1872" w:author="Author"/>
                <w:sz w:val="20"/>
              </w:rPr>
            </w:pPr>
          </w:p>
        </w:tc>
        <w:tc>
          <w:tcPr>
            <w:tcW w:w="1360" w:type="dxa"/>
            <w:tcBorders>
              <w:top w:val="nil"/>
              <w:left w:val="nil"/>
              <w:bottom w:val="nil"/>
              <w:right w:val="nil"/>
            </w:tcBorders>
          </w:tcPr>
          <w:p w14:paraId="16244135" w14:textId="77777777" w:rsidR="001124D9" w:rsidRDefault="001124D9">
            <w:pPr>
              <w:spacing w:after="0" w:line="256" w:lineRule="auto"/>
              <w:ind w:left="0" w:right="0" w:firstLine="0"/>
              <w:rPr>
                <w:ins w:id="1873" w:author="Author"/>
                <w:sz w:val="20"/>
              </w:rPr>
            </w:pPr>
          </w:p>
        </w:tc>
        <w:tc>
          <w:tcPr>
            <w:tcW w:w="1352" w:type="dxa"/>
            <w:tcBorders>
              <w:top w:val="nil"/>
              <w:left w:val="nil"/>
              <w:bottom w:val="nil"/>
              <w:right w:val="nil"/>
            </w:tcBorders>
          </w:tcPr>
          <w:p w14:paraId="07E658F6" w14:textId="77777777" w:rsidR="001124D9" w:rsidRDefault="001124D9">
            <w:pPr>
              <w:spacing w:after="0" w:line="256" w:lineRule="auto"/>
              <w:ind w:left="0" w:right="0" w:firstLine="0"/>
              <w:rPr>
                <w:ins w:id="1874" w:author="Author"/>
                <w:sz w:val="20"/>
              </w:rPr>
            </w:pPr>
          </w:p>
        </w:tc>
      </w:tr>
      <w:tr w:rsidR="001124D9" w14:paraId="6F06105C" w14:textId="77777777" w:rsidTr="001124D9">
        <w:trPr>
          <w:trHeight w:val="258"/>
          <w:ins w:id="1875" w:author="Author"/>
        </w:trPr>
        <w:tc>
          <w:tcPr>
            <w:tcW w:w="2065" w:type="dxa"/>
            <w:tcBorders>
              <w:top w:val="nil"/>
              <w:left w:val="nil"/>
              <w:bottom w:val="nil"/>
              <w:right w:val="nil"/>
            </w:tcBorders>
            <w:hideMark/>
          </w:tcPr>
          <w:p w14:paraId="42EE71CE" w14:textId="77777777" w:rsidR="001124D9" w:rsidRDefault="001124D9">
            <w:pPr>
              <w:spacing w:after="0" w:line="256" w:lineRule="auto"/>
              <w:ind w:left="0" w:right="0" w:firstLine="0"/>
              <w:rPr>
                <w:ins w:id="1876" w:author="Author"/>
                <w:sz w:val="20"/>
              </w:rPr>
            </w:pPr>
            <w:ins w:id="1877" w:author="Author">
              <w:r>
                <w:rPr>
                  <w:sz w:val="20"/>
                </w:rPr>
                <w:t>Rural/Urban</w:t>
              </w:r>
            </w:ins>
          </w:p>
        </w:tc>
        <w:tc>
          <w:tcPr>
            <w:tcW w:w="1170" w:type="dxa"/>
            <w:tcBorders>
              <w:top w:val="nil"/>
              <w:left w:val="nil"/>
              <w:bottom w:val="nil"/>
              <w:right w:val="nil"/>
            </w:tcBorders>
          </w:tcPr>
          <w:p w14:paraId="5090BB1C" w14:textId="77777777" w:rsidR="001124D9" w:rsidRDefault="001124D9">
            <w:pPr>
              <w:spacing w:after="0" w:line="256" w:lineRule="auto"/>
              <w:ind w:left="0" w:right="0" w:firstLine="0"/>
              <w:rPr>
                <w:ins w:id="1878" w:author="Author"/>
                <w:sz w:val="20"/>
              </w:rPr>
            </w:pPr>
          </w:p>
        </w:tc>
        <w:tc>
          <w:tcPr>
            <w:tcW w:w="1260" w:type="dxa"/>
            <w:tcBorders>
              <w:top w:val="nil"/>
              <w:left w:val="nil"/>
              <w:bottom w:val="nil"/>
              <w:right w:val="nil"/>
            </w:tcBorders>
          </w:tcPr>
          <w:p w14:paraId="5B6701C1" w14:textId="77777777" w:rsidR="001124D9" w:rsidRDefault="001124D9">
            <w:pPr>
              <w:spacing w:after="0" w:line="256" w:lineRule="auto"/>
              <w:ind w:left="0" w:right="0" w:firstLine="0"/>
              <w:rPr>
                <w:ins w:id="1879" w:author="Author"/>
                <w:sz w:val="20"/>
              </w:rPr>
            </w:pPr>
          </w:p>
        </w:tc>
        <w:tc>
          <w:tcPr>
            <w:tcW w:w="1202" w:type="dxa"/>
            <w:tcBorders>
              <w:top w:val="nil"/>
              <w:left w:val="nil"/>
              <w:bottom w:val="nil"/>
              <w:right w:val="nil"/>
            </w:tcBorders>
          </w:tcPr>
          <w:p w14:paraId="19BB2820" w14:textId="77777777" w:rsidR="001124D9" w:rsidRDefault="001124D9">
            <w:pPr>
              <w:spacing w:after="0" w:line="256" w:lineRule="auto"/>
              <w:ind w:left="0" w:right="0" w:firstLine="0"/>
              <w:rPr>
                <w:ins w:id="1880" w:author="Author"/>
                <w:sz w:val="20"/>
              </w:rPr>
            </w:pPr>
          </w:p>
        </w:tc>
        <w:tc>
          <w:tcPr>
            <w:tcW w:w="1339" w:type="dxa"/>
            <w:tcBorders>
              <w:top w:val="nil"/>
              <w:left w:val="nil"/>
              <w:bottom w:val="nil"/>
              <w:right w:val="nil"/>
            </w:tcBorders>
          </w:tcPr>
          <w:p w14:paraId="3BFF1364" w14:textId="77777777" w:rsidR="001124D9" w:rsidRDefault="001124D9">
            <w:pPr>
              <w:spacing w:after="0" w:line="256" w:lineRule="auto"/>
              <w:ind w:left="0" w:right="0" w:firstLine="0"/>
              <w:rPr>
                <w:ins w:id="1881" w:author="Author"/>
                <w:sz w:val="20"/>
              </w:rPr>
            </w:pPr>
          </w:p>
        </w:tc>
        <w:tc>
          <w:tcPr>
            <w:tcW w:w="1360" w:type="dxa"/>
            <w:tcBorders>
              <w:top w:val="nil"/>
              <w:left w:val="nil"/>
              <w:bottom w:val="nil"/>
              <w:right w:val="nil"/>
            </w:tcBorders>
          </w:tcPr>
          <w:p w14:paraId="4397ACE8" w14:textId="77777777" w:rsidR="001124D9" w:rsidRDefault="001124D9">
            <w:pPr>
              <w:spacing w:after="0" w:line="256" w:lineRule="auto"/>
              <w:ind w:left="0" w:right="0" w:firstLine="0"/>
              <w:rPr>
                <w:ins w:id="1882" w:author="Author"/>
                <w:sz w:val="20"/>
              </w:rPr>
            </w:pPr>
          </w:p>
        </w:tc>
        <w:tc>
          <w:tcPr>
            <w:tcW w:w="1352" w:type="dxa"/>
            <w:tcBorders>
              <w:top w:val="nil"/>
              <w:left w:val="nil"/>
              <w:bottom w:val="nil"/>
              <w:right w:val="nil"/>
            </w:tcBorders>
          </w:tcPr>
          <w:p w14:paraId="2CD1285C" w14:textId="77777777" w:rsidR="001124D9" w:rsidRDefault="001124D9">
            <w:pPr>
              <w:spacing w:after="0" w:line="256" w:lineRule="auto"/>
              <w:ind w:left="0" w:right="0" w:firstLine="0"/>
              <w:rPr>
                <w:ins w:id="1883" w:author="Author"/>
                <w:sz w:val="20"/>
              </w:rPr>
            </w:pPr>
          </w:p>
        </w:tc>
      </w:tr>
      <w:tr w:rsidR="001124D9" w14:paraId="6CBA8FB9" w14:textId="77777777" w:rsidTr="001124D9">
        <w:trPr>
          <w:trHeight w:val="258"/>
          <w:ins w:id="1884" w:author="Author"/>
        </w:trPr>
        <w:tc>
          <w:tcPr>
            <w:tcW w:w="2065" w:type="dxa"/>
            <w:tcBorders>
              <w:top w:val="nil"/>
              <w:left w:val="nil"/>
              <w:bottom w:val="nil"/>
              <w:right w:val="nil"/>
            </w:tcBorders>
            <w:hideMark/>
          </w:tcPr>
          <w:p w14:paraId="56AE8970" w14:textId="77777777" w:rsidR="001124D9" w:rsidRDefault="001124D9">
            <w:pPr>
              <w:spacing w:after="0" w:line="256" w:lineRule="auto"/>
              <w:ind w:left="0" w:right="0" w:firstLine="0"/>
              <w:rPr>
                <w:ins w:id="1885" w:author="Author"/>
                <w:sz w:val="20"/>
              </w:rPr>
            </w:pPr>
            <w:ins w:id="1886" w:author="Author">
              <w:r>
                <w:rPr>
                  <w:sz w:val="20"/>
                </w:rPr>
                <w:t xml:space="preserve">   Rural</w:t>
              </w:r>
            </w:ins>
          </w:p>
        </w:tc>
        <w:tc>
          <w:tcPr>
            <w:tcW w:w="1170" w:type="dxa"/>
            <w:tcBorders>
              <w:top w:val="nil"/>
              <w:left w:val="nil"/>
              <w:bottom w:val="nil"/>
              <w:right w:val="nil"/>
            </w:tcBorders>
          </w:tcPr>
          <w:p w14:paraId="00DB7CCF" w14:textId="77777777" w:rsidR="001124D9" w:rsidRDefault="001124D9">
            <w:pPr>
              <w:spacing w:after="0" w:line="256" w:lineRule="auto"/>
              <w:ind w:left="0" w:right="0" w:firstLine="0"/>
              <w:rPr>
                <w:ins w:id="1887" w:author="Author"/>
                <w:sz w:val="20"/>
              </w:rPr>
            </w:pPr>
          </w:p>
        </w:tc>
        <w:tc>
          <w:tcPr>
            <w:tcW w:w="1260" w:type="dxa"/>
            <w:tcBorders>
              <w:top w:val="nil"/>
              <w:left w:val="nil"/>
              <w:bottom w:val="nil"/>
              <w:right w:val="nil"/>
            </w:tcBorders>
          </w:tcPr>
          <w:p w14:paraId="7F4FD2FC" w14:textId="77777777" w:rsidR="001124D9" w:rsidRDefault="001124D9">
            <w:pPr>
              <w:spacing w:after="0" w:line="256" w:lineRule="auto"/>
              <w:ind w:left="0" w:right="0" w:firstLine="0"/>
              <w:rPr>
                <w:ins w:id="1888" w:author="Author"/>
                <w:sz w:val="20"/>
              </w:rPr>
            </w:pPr>
          </w:p>
        </w:tc>
        <w:tc>
          <w:tcPr>
            <w:tcW w:w="1202" w:type="dxa"/>
            <w:tcBorders>
              <w:top w:val="nil"/>
              <w:left w:val="nil"/>
              <w:bottom w:val="nil"/>
              <w:right w:val="nil"/>
            </w:tcBorders>
          </w:tcPr>
          <w:p w14:paraId="345DF9D2" w14:textId="77777777" w:rsidR="001124D9" w:rsidRDefault="001124D9">
            <w:pPr>
              <w:spacing w:after="0" w:line="256" w:lineRule="auto"/>
              <w:ind w:left="0" w:right="0" w:firstLine="0"/>
              <w:rPr>
                <w:ins w:id="1889" w:author="Author"/>
                <w:sz w:val="20"/>
              </w:rPr>
            </w:pPr>
          </w:p>
        </w:tc>
        <w:tc>
          <w:tcPr>
            <w:tcW w:w="1339" w:type="dxa"/>
            <w:tcBorders>
              <w:top w:val="nil"/>
              <w:left w:val="nil"/>
              <w:bottom w:val="nil"/>
              <w:right w:val="nil"/>
            </w:tcBorders>
          </w:tcPr>
          <w:p w14:paraId="1445BE70" w14:textId="77777777" w:rsidR="001124D9" w:rsidRDefault="001124D9">
            <w:pPr>
              <w:spacing w:after="0" w:line="256" w:lineRule="auto"/>
              <w:ind w:left="0" w:right="0" w:firstLine="0"/>
              <w:rPr>
                <w:ins w:id="1890" w:author="Author"/>
                <w:sz w:val="20"/>
              </w:rPr>
            </w:pPr>
          </w:p>
        </w:tc>
        <w:tc>
          <w:tcPr>
            <w:tcW w:w="1360" w:type="dxa"/>
            <w:tcBorders>
              <w:top w:val="nil"/>
              <w:left w:val="nil"/>
              <w:bottom w:val="nil"/>
              <w:right w:val="nil"/>
            </w:tcBorders>
          </w:tcPr>
          <w:p w14:paraId="52A79DA9" w14:textId="77777777" w:rsidR="001124D9" w:rsidRDefault="001124D9">
            <w:pPr>
              <w:spacing w:after="0" w:line="256" w:lineRule="auto"/>
              <w:ind w:left="0" w:right="0" w:firstLine="0"/>
              <w:rPr>
                <w:ins w:id="1891" w:author="Author"/>
                <w:sz w:val="20"/>
              </w:rPr>
            </w:pPr>
          </w:p>
        </w:tc>
        <w:tc>
          <w:tcPr>
            <w:tcW w:w="1352" w:type="dxa"/>
            <w:tcBorders>
              <w:top w:val="nil"/>
              <w:left w:val="nil"/>
              <w:bottom w:val="nil"/>
              <w:right w:val="nil"/>
            </w:tcBorders>
          </w:tcPr>
          <w:p w14:paraId="03584779" w14:textId="77777777" w:rsidR="001124D9" w:rsidRDefault="001124D9">
            <w:pPr>
              <w:spacing w:after="0" w:line="256" w:lineRule="auto"/>
              <w:ind w:left="0" w:right="0" w:firstLine="0"/>
              <w:rPr>
                <w:ins w:id="1892" w:author="Author"/>
                <w:sz w:val="20"/>
              </w:rPr>
            </w:pPr>
          </w:p>
        </w:tc>
      </w:tr>
      <w:tr w:rsidR="001124D9" w14:paraId="4086E579" w14:textId="77777777" w:rsidTr="001124D9">
        <w:trPr>
          <w:trHeight w:val="258"/>
          <w:ins w:id="1893" w:author="Author"/>
        </w:trPr>
        <w:tc>
          <w:tcPr>
            <w:tcW w:w="2065" w:type="dxa"/>
            <w:tcBorders>
              <w:top w:val="nil"/>
              <w:left w:val="nil"/>
              <w:bottom w:val="nil"/>
              <w:right w:val="nil"/>
            </w:tcBorders>
            <w:hideMark/>
          </w:tcPr>
          <w:p w14:paraId="4C2890D6" w14:textId="77777777" w:rsidR="001124D9" w:rsidRDefault="001124D9">
            <w:pPr>
              <w:spacing w:after="0" w:line="256" w:lineRule="auto"/>
              <w:ind w:left="0" w:right="0" w:firstLine="0"/>
              <w:rPr>
                <w:ins w:id="1894" w:author="Author"/>
                <w:sz w:val="20"/>
              </w:rPr>
            </w:pPr>
            <w:ins w:id="1895" w:author="Author">
              <w:r>
                <w:rPr>
                  <w:sz w:val="20"/>
                </w:rPr>
                <w:t xml:space="preserve">   Urban</w:t>
              </w:r>
            </w:ins>
          </w:p>
        </w:tc>
        <w:tc>
          <w:tcPr>
            <w:tcW w:w="1170" w:type="dxa"/>
            <w:tcBorders>
              <w:top w:val="nil"/>
              <w:left w:val="nil"/>
              <w:bottom w:val="nil"/>
              <w:right w:val="nil"/>
            </w:tcBorders>
          </w:tcPr>
          <w:p w14:paraId="4B49397C" w14:textId="77777777" w:rsidR="001124D9" w:rsidRDefault="001124D9">
            <w:pPr>
              <w:spacing w:after="0" w:line="256" w:lineRule="auto"/>
              <w:ind w:left="0" w:right="0" w:firstLine="0"/>
              <w:rPr>
                <w:ins w:id="1896" w:author="Author"/>
                <w:sz w:val="20"/>
              </w:rPr>
            </w:pPr>
          </w:p>
        </w:tc>
        <w:tc>
          <w:tcPr>
            <w:tcW w:w="1260" w:type="dxa"/>
            <w:tcBorders>
              <w:top w:val="nil"/>
              <w:left w:val="nil"/>
              <w:bottom w:val="nil"/>
              <w:right w:val="nil"/>
            </w:tcBorders>
          </w:tcPr>
          <w:p w14:paraId="532F186C" w14:textId="77777777" w:rsidR="001124D9" w:rsidRDefault="001124D9">
            <w:pPr>
              <w:spacing w:after="0" w:line="256" w:lineRule="auto"/>
              <w:ind w:left="0" w:right="0" w:firstLine="0"/>
              <w:rPr>
                <w:ins w:id="1897" w:author="Author"/>
                <w:sz w:val="20"/>
              </w:rPr>
            </w:pPr>
          </w:p>
        </w:tc>
        <w:tc>
          <w:tcPr>
            <w:tcW w:w="1202" w:type="dxa"/>
            <w:tcBorders>
              <w:top w:val="nil"/>
              <w:left w:val="nil"/>
              <w:bottom w:val="nil"/>
              <w:right w:val="nil"/>
            </w:tcBorders>
          </w:tcPr>
          <w:p w14:paraId="50C8C0EC" w14:textId="77777777" w:rsidR="001124D9" w:rsidRDefault="001124D9">
            <w:pPr>
              <w:spacing w:after="0" w:line="256" w:lineRule="auto"/>
              <w:ind w:left="0" w:right="0" w:firstLine="0"/>
              <w:rPr>
                <w:ins w:id="1898" w:author="Author"/>
                <w:sz w:val="20"/>
              </w:rPr>
            </w:pPr>
          </w:p>
        </w:tc>
        <w:tc>
          <w:tcPr>
            <w:tcW w:w="1339" w:type="dxa"/>
            <w:tcBorders>
              <w:top w:val="nil"/>
              <w:left w:val="nil"/>
              <w:bottom w:val="nil"/>
              <w:right w:val="nil"/>
            </w:tcBorders>
          </w:tcPr>
          <w:p w14:paraId="409E07D5" w14:textId="77777777" w:rsidR="001124D9" w:rsidRDefault="001124D9">
            <w:pPr>
              <w:spacing w:after="0" w:line="256" w:lineRule="auto"/>
              <w:ind w:left="0" w:right="0" w:firstLine="0"/>
              <w:rPr>
                <w:ins w:id="1899" w:author="Author"/>
                <w:sz w:val="20"/>
              </w:rPr>
            </w:pPr>
          </w:p>
        </w:tc>
        <w:tc>
          <w:tcPr>
            <w:tcW w:w="1360" w:type="dxa"/>
            <w:tcBorders>
              <w:top w:val="nil"/>
              <w:left w:val="nil"/>
              <w:bottom w:val="nil"/>
              <w:right w:val="nil"/>
            </w:tcBorders>
          </w:tcPr>
          <w:p w14:paraId="099F5804" w14:textId="77777777" w:rsidR="001124D9" w:rsidRDefault="001124D9">
            <w:pPr>
              <w:spacing w:after="0" w:line="256" w:lineRule="auto"/>
              <w:ind w:left="0" w:right="0" w:firstLine="0"/>
              <w:rPr>
                <w:ins w:id="1900" w:author="Author"/>
                <w:sz w:val="20"/>
              </w:rPr>
            </w:pPr>
          </w:p>
        </w:tc>
        <w:tc>
          <w:tcPr>
            <w:tcW w:w="1352" w:type="dxa"/>
            <w:tcBorders>
              <w:top w:val="nil"/>
              <w:left w:val="nil"/>
              <w:bottom w:val="nil"/>
              <w:right w:val="nil"/>
            </w:tcBorders>
          </w:tcPr>
          <w:p w14:paraId="41003891" w14:textId="77777777" w:rsidR="001124D9" w:rsidRDefault="001124D9">
            <w:pPr>
              <w:spacing w:after="0" w:line="256" w:lineRule="auto"/>
              <w:ind w:left="0" w:right="0" w:firstLine="0"/>
              <w:rPr>
                <w:ins w:id="1901" w:author="Author"/>
                <w:sz w:val="20"/>
              </w:rPr>
            </w:pPr>
          </w:p>
        </w:tc>
      </w:tr>
      <w:tr w:rsidR="001124D9" w14:paraId="2188D2B9" w14:textId="77777777" w:rsidTr="001124D9">
        <w:trPr>
          <w:trHeight w:val="258"/>
          <w:ins w:id="1902" w:author="Author"/>
        </w:trPr>
        <w:tc>
          <w:tcPr>
            <w:tcW w:w="2065" w:type="dxa"/>
            <w:tcBorders>
              <w:top w:val="nil"/>
              <w:left w:val="nil"/>
              <w:bottom w:val="nil"/>
              <w:right w:val="nil"/>
            </w:tcBorders>
            <w:hideMark/>
          </w:tcPr>
          <w:p w14:paraId="121E21C9" w14:textId="77777777" w:rsidR="001124D9" w:rsidRDefault="001124D9">
            <w:pPr>
              <w:spacing w:after="0" w:line="256" w:lineRule="auto"/>
              <w:ind w:left="0" w:right="0" w:firstLine="0"/>
              <w:rPr>
                <w:ins w:id="1903" w:author="Author"/>
                <w:sz w:val="20"/>
              </w:rPr>
            </w:pPr>
            <w:ins w:id="1904" w:author="Author">
              <w:r>
                <w:rPr>
                  <w:sz w:val="20"/>
                </w:rPr>
                <w:t>Insurance</w:t>
              </w:r>
            </w:ins>
          </w:p>
        </w:tc>
        <w:tc>
          <w:tcPr>
            <w:tcW w:w="1170" w:type="dxa"/>
            <w:tcBorders>
              <w:top w:val="nil"/>
              <w:left w:val="nil"/>
              <w:bottom w:val="nil"/>
              <w:right w:val="nil"/>
            </w:tcBorders>
          </w:tcPr>
          <w:p w14:paraId="2902D2CB" w14:textId="77777777" w:rsidR="001124D9" w:rsidRDefault="001124D9">
            <w:pPr>
              <w:spacing w:after="0" w:line="256" w:lineRule="auto"/>
              <w:ind w:left="0" w:right="0" w:firstLine="0"/>
              <w:rPr>
                <w:ins w:id="1905" w:author="Author"/>
                <w:sz w:val="20"/>
              </w:rPr>
            </w:pPr>
          </w:p>
        </w:tc>
        <w:tc>
          <w:tcPr>
            <w:tcW w:w="1260" w:type="dxa"/>
            <w:tcBorders>
              <w:top w:val="nil"/>
              <w:left w:val="nil"/>
              <w:bottom w:val="nil"/>
              <w:right w:val="nil"/>
            </w:tcBorders>
          </w:tcPr>
          <w:p w14:paraId="6C5D871E" w14:textId="77777777" w:rsidR="001124D9" w:rsidRDefault="001124D9">
            <w:pPr>
              <w:spacing w:after="0" w:line="256" w:lineRule="auto"/>
              <w:ind w:left="0" w:right="0" w:firstLine="0"/>
              <w:rPr>
                <w:ins w:id="1906" w:author="Author"/>
                <w:sz w:val="20"/>
              </w:rPr>
            </w:pPr>
          </w:p>
        </w:tc>
        <w:tc>
          <w:tcPr>
            <w:tcW w:w="1202" w:type="dxa"/>
            <w:tcBorders>
              <w:top w:val="nil"/>
              <w:left w:val="nil"/>
              <w:bottom w:val="nil"/>
              <w:right w:val="nil"/>
            </w:tcBorders>
          </w:tcPr>
          <w:p w14:paraId="5B156DC7" w14:textId="77777777" w:rsidR="001124D9" w:rsidRDefault="001124D9">
            <w:pPr>
              <w:spacing w:after="0" w:line="256" w:lineRule="auto"/>
              <w:ind w:left="0" w:right="0" w:firstLine="0"/>
              <w:rPr>
                <w:ins w:id="1907" w:author="Author"/>
                <w:sz w:val="20"/>
              </w:rPr>
            </w:pPr>
          </w:p>
        </w:tc>
        <w:tc>
          <w:tcPr>
            <w:tcW w:w="1339" w:type="dxa"/>
            <w:tcBorders>
              <w:top w:val="nil"/>
              <w:left w:val="nil"/>
              <w:bottom w:val="nil"/>
              <w:right w:val="nil"/>
            </w:tcBorders>
          </w:tcPr>
          <w:p w14:paraId="60214A13" w14:textId="77777777" w:rsidR="001124D9" w:rsidRDefault="001124D9">
            <w:pPr>
              <w:spacing w:after="0" w:line="256" w:lineRule="auto"/>
              <w:ind w:left="0" w:right="0" w:firstLine="0"/>
              <w:rPr>
                <w:ins w:id="1908" w:author="Author"/>
                <w:sz w:val="20"/>
              </w:rPr>
            </w:pPr>
          </w:p>
        </w:tc>
        <w:tc>
          <w:tcPr>
            <w:tcW w:w="1360" w:type="dxa"/>
            <w:tcBorders>
              <w:top w:val="nil"/>
              <w:left w:val="nil"/>
              <w:bottom w:val="nil"/>
              <w:right w:val="nil"/>
            </w:tcBorders>
          </w:tcPr>
          <w:p w14:paraId="7823B27C" w14:textId="77777777" w:rsidR="001124D9" w:rsidRDefault="001124D9">
            <w:pPr>
              <w:spacing w:after="0" w:line="256" w:lineRule="auto"/>
              <w:ind w:left="0" w:right="0" w:firstLine="0"/>
              <w:rPr>
                <w:ins w:id="1909" w:author="Author"/>
                <w:sz w:val="20"/>
              </w:rPr>
            </w:pPr>
          </w:p>
        </w:tc>
        <w:tc>
          <w:tcPr>
            <w:tcW w:w="1352" w:type="dxa"/>
            <w:tcBorders>
              <w:top w:val="nil"/>
              <w:left w:val="nil"/>
              <w:bottom w:val="nil"/>
              <w:right w:val="nil"/>
            </w:tcBorders>
          </w:tcPr>
          <w:p w14:paraId="0C833B5B" w14:textId="77777777" w:rsidR="001124D9" w:rsidRDefault="001124D9">
            <w:pPr>
              <w:spacing w:after="0" w:line="256" w:lineRule="auto"/>
              <w:ind w:left="0" w:right="0" w:firstLine="0"/>
              <w:rPr>
                <w:ins w:id="1910" w:author="Author"/>
                <w:sz w:val="20"/>
              </w:rPr>
            </w:pPr>
          </w:p>
        </w:tc>
      </w:tr>
      <w:tr w:rsidR="001124D9" w14:paraId="63BDC240" w14:textId="77777777" w:rsidTr="001124D9">
        <w:trPr>
          <w:trHeight w:val="258"/>
          <w:ins w:id="1911" w:author="Author"/>
        </w:trPr>
        <w:tc>
          <w:tcPr>
            <w:tcW w:w="2065" w:type="dxa"/>
            <w:tcBorders>
              <w:top w:val="nil"/>
              <w:left w:val="nil"/>
              <w:bottom w:val="nil"/>
              <w:right w:val="nil"/>
            </w:tcBorders>
            <w:hideMark/>
          </w:tcPr>
          <w:p w14:paraId="1908D3AF" w14:textId="77777777" w:rsidR="001124D9" w:rsidRDefault="001124D9">
            <w:pPr>
              <w:spacing w:after="0" w:line="256" w:lineRule="auto"/>
              <w:ind w:left="0" w:right="0" w:firstLine="0"/>
              <w:rPr>
                <w:ins w:id="1912" w:author="Author"/>
                <w:sz w:val="20"/>
              </w:rPr>
            </w:pPr>
            <w:ins w:id="1913" w:author="Author">
              <w:r>
                <w:rPr>
                  <w:sz w:val="20"/>
                </w:rPr>
                <w:t xml:space="preserve">   Medicare</w:t>
              </w:r>
            </w:ins>
          </w:p>
        </w:tc>
        <w:tc>
          <w:tcPr>
            <w:tcW w:w="1170" w:type="dxa"/>
            <w:tcBorders>
              <w:top w:val="nil"/>
              <w:left w:val="nil"/>
              <w:bottom w:val="nil"/>
              <w:right w:val="nil"/>
            </w:tcBorders>
          </w:tcPr>
          <w:p w14:paraId="02AD9733" w14:textId="77777777" w:rsidR="001124D9" w:rsidRDefault="001124D9">
            <w:pPr>
              <w:spacing w:after="0" w:line="256" w:lineRule="auto"/>
              <w:ind w:left="0" w:right="0" w:firstLine="0"/>
              <w:rPr>
                <w:ins w:id="1914" w:author="Author"/>
                <w:sz w:val="20"/>
              </w:rPr>
            </w:pPr>
          </w:p>
        </w:tc>
        <w:tc>
          <w:tcPr>
            <w:tcW w:w="1260" w:type="dxa"/>
            <w:tcBorders>
              <w:top w:val="nil"/>
              <w:left w:val="nil"/>
              <w:bottom w:val="nil"/>
              <w:right w:val="nil"/>
            </w:tcBorders>
          </w:tcPr>
          <w:p w14:paraId="588E42F6" w14:textId="77777777" w:rsidR="001124D9" w:rsidRDefault="001124D9">
            <w:pPr>
              <w:spacing w:after="0" w:line="256" w:lineRule="auto"/>
              <w:ind w:left="0" w:right="0" w:firstLine="0"/>
              <w:rPr>
                <w:ins w:id="1915" w:author="Author"/>
                <w:sz w:val="20"/>
              </w:rPr>
            </w:pPr>
          </w:p>
        </w:tc>
        <w:tc>
          <w:tcPr>
            <w:tcW w:w="1202" w:type="dxa"/>
            <w:tcBorders>
              <w:top w:val="nil"/>
              <w:left w:val="nil"/>
              <w:bottom w:val="nil"/>
              <w:right w:val="nil"/>
            </w:tcBorders>
          </w:tcPr>
          <w:p w14:paraId="64ABC37D" w14:textId="77777777" w:rsidR="001124D9" w:rsidRDefault="001124D9">
            <w:pPr>
              <w:spacing w:after="0" w:line="256" w:lineRule="auto"/>
              <w:ind w:left="0" w:right="0" w:firstLine="0"/>
              <w:rPr>
                <w:ins w:id="1916" w:author="Author"/>
                <w:sz w:val="20"/>
              </w:rPr>
            </w:pPr>
          </w:p>
        </w:tc>
        <w:tc>
          <w:tcPr>
            <w:tcW w:w="1339" w:type="dxa"/>
            <w:tcBorders>
              <w:top w:val="nil"/>
              <w:left w:val="nil"/>
              <w:bottom w:val="nil"/>
              <w:right w:val="nil"/>
            </w:tcBorders>
          </w:tcPr>
          <w:p w14:paraId="2C778760" w14:textId="77777777" w:rsidR="001124D9" w:rsidRDefault="001124D9">
            <w:pPr>
              <w:spacing w:after="0" w:line="256" w:lineRule="auto"/>
              <w:ind w:left="0" w:right="0" w:firstLine="0"/>
              <w:rPr>
                <w:ins w:id="1917" w:author="Author"/>
                <w:sz w:val="20"/>
              </w:rPr>
            </w:pPr>
          </w:p>
        </w:tc>
        <w:tc>
          <w:tcPr>
            <w:tcW w:w="1360" w:type="dxa"/>
            <w:tcBorders>
              <w:top w:val="nil"/>
              <w:left w:val="nil"/>
              <w:bottom w:val="nil"/>
              <w:right w:val="nil"/>
            </w:tcBorders>
          </w:tcPr>
          <w:p w14:paraId="0091361C" w14:textId="77777777" w:rsidR="001124D9" w:rsidRDefault="001124D9">
            <w:pPr>
              <w:spacing w:after="0" w:line="256" w:lineRule="auto"/>
              <w:ind w:left="0" w:right="0" w:firstLine="0"/>
              <w:rPr>
                <w:ins w:id="1918" w:author="Author"/>
                <w:sz w:val="20"/>
              </w:rPr>
            </w:pPr>
          </w:p>
        </w:tc>
        <w:tc>
          <w:tcPr>
            <w:tcW w:w="1352" w:type="dxa"/>
            <w:tcBorders>
              <w:top w:val="nil"/>
              <w:left w:val="nil"/>
              <w:bottom w:val="nil"/>
              <w:right w:val="nil"/>
            </w:tcBorders>
          </w:tcPr>
          <w:p w14:paraId="5DD5878B" w14:textId="77777777" w:rsidR="001124D9" w:rsidRDefault="001124D9">
            <w:pPr>
              <w:spacing w:after="0" w:line="256" w:lineRule="auto"/>
              <w:ind w:left="0" w:right="0" w:firstLine="0"/>
              <w:rPr>
                <w:ins w:id="1919" w:author="Author"/>
                <w:sz w:val="20"/>
              </w:rPr>
            </w:pPr>
          </w:p>
        </w:tc>
      </w:tr>
      <w:tr w:rsidR="001124D9" w14:paraId="3EB60C35" w14:textId="77777777" w:rsidTr="001124D9">
        <w:trPr>
          <w:trHeight w:val="258"/>
          <w:ins w:id="1920" w:author="Author"/>
        </w:trPr>
        <w:tc>
          <w:tcPr>
            <w:tcW w:w="2065" w:type="dxa"/>
            <w:tcBorders>
              <w:top w:val="nil"/>
              <w:left w:val="nil"/>
              <w:bottom w:val="nil"/>
              <w:right w:val="nil"/>
            </w:tcBorders>
            <w:hideMark/>
          </w:tcPr>
          <w:p w14:paraId="01D205FE" w14:textId="77777777" w:rsidR="001124D9" w:rsidRDefault="001124D9">
            <w:pPr>
              <w:spacing w:after="0" w:line="256" w:lineRule="auto"/>
              <w:ind w:left="0" w:right="0" w:firstLine="0"/>
              <w:rPr>
                <w:ins w:id="1921" w:author="Author"/>
                <w:sz w:val="20"/>
              </w:rPr>
            </w:pPr>
            <w:ins w:id="1922" w:author="Author">
              <w:r>
                <w:rPr>
                  <w:sz w:val="20"/>
                </w:rPr>
                <w:t xml:space="preserve">   Medicaid</w:t>
              </w:r>
            </w:ins>
          </w:p>
        </w:tc>
        <w:tc>
          <w:tcPr>
            <w:tcW w:w="1170" w:type="dxa"/>
            <w:tcBorders>
              <w:top w:val="nil"/>
              <w:left w:val="nil"/>
              <w:bottom w:val="nil"/>
              <w:right w:val="nil"/>
            </w:tcBorders>
          </w:tcPr>
          <w:p w14:paraId="713C9499" w14:textId="77777777" w:rsidR="001124D9" w:rsidRDefault="001124D9">
            <w:pPr>
              <w:spacing w:after="0" w:line="256" w:lineRule="auto"/>
              <w:ind w:left="0" w:right="0" w:firstLine="0"/>
              <w:rPr>
                <w:ins w:id="1923" w:author="Author"/>
                <w:sz w:val="20"/>
              </w:rPr>
            </w:pPr>
          </w:p>
        </w:tc>
        <w:tc>
          <w:tcPr>
            <w:tcW w:w="1260" w:type="dxa"/>
            <w:tcBorders>
              <w:top w:val="nil"/>
              <w:left w:val="nil"/>
              <w:bottom w:val="nil"/>
              <w:right w:val="nil"/>
            </w:tcBorders>
          </w:tcPr>
          <w:p w14:paraId="3C1D9BAF" w14:textId="77777777" w:rsidR="001124D9" w:rsidRDefault="001124D9">
            <w:pPr>
              <w:spacing w:after="0" w:line="256" w:lineRule="auto"/>
              <w:ind w:left="0" w:right="0" w:firstLine="0"/>
              <w:rPr>
                <w:ins w:id="1924" w:author="Author"/>
                <w:sz w:val="20"/>
              </w:rPr>
            </w:pPr>
          </w:p>
        </w:tc>
        <w:tc>
          <w:tcPr>
            <w:tcW w:w="1202" w:type="dxa"/>
            <w:tcBorders>
              <w:top w:val="nil"/>
              <w:left w:val="nil"/>
              <w:bottom w:val="nil"/>
              <w:right w:val="nil"/>
            </w:tcBorders>
          </w:tcPr>
          <w:p w14:paraId="56EA5AEB" w14:textId="77777777" w:rsidR="001124D9" w:rsidRDefault="001124D9">
            <w:pPr>
              <w:spacing w:after="0" w:line="256" w:lineRule="auto"/>
              <w:ind w:left="0" w:right="0" w:firstLine="0"/>
              <w:rPr>
                <w:ins w:id="1925" w:author="Author"/>
                <w:sz w:val="20"/>
              </w:rPr>
            </w:pPr>
          </w:p>
        </w:tc>
        <w:tc>
          <w:tcPr>
            <w:tcW w:w="1339" w:type="dxa"/>
            <w:tcBorders>
              <w:top w:val="nil"/>
              <w:left w:val="nil"/>
              <w:bottom w:val="nil"/>
              <w:right w:val="nil"/>
            </w:tcBorders>
          </w:tcPr>
          <w:p w14:paraId="77AEDB1C" w14:textId="77777777" w:rsidR="001124D9" w:rsidRDefault="001124D9">
            <w:pPr>
              <w:spacing w:after="0" w:line="256" w:lineRule="auto"/>
              <w:ind w:left="0" w:right="0" w:firstLine="0"/>
              <w:rPr>
                <w:ins w:id="1926" w:author="Author"/>
                <w:sz w:val="20"/>
              </w:rPr>
            </w:pPr>
          </w:p>
        </w:tc>
        <w:tc>
          <w:tcPr>
            <w:tcW w:w="1360" w:type="dxa"/>
            <w:tcBorders>
              <w:top w:val="nil"/>
              <w:left w:val="nil"/>
              <w:bottom w:val="nil"/>
              <w:right w:val="nil"/>
            </w:tcBorders>
          </w:tcPr>
          <w:p w14:paraId="0A18B70A" w14:textId="77777777" w:rsidR="001124D9" w:rsidRDefault="001124D9">
            <w:pPr>
              <w:spacing w:after="0" w:line="256" w:lineRule="auto"/>
              <w:ind w:left="0" w:right="0" w:firstLine="0"/>
              <w:rPr>
                <w:ins w:id="1927" w:author="Author"/>
                <w:sz w:val="20"/>
              </w:rPr>
            </w:pPr>
          </w:p>
        </w:tc>
        <w:tc>
          <w:tcPr>
            <w:tcW w:w="1352" w:type="dxa"/>
            <w:tcBorders>
              <w:top w:val="nil"/>
              <w:left w:val="nil"/>
              <w:bottom w:val="nil"/>
              <w:right w:val="nil"/>
            </w:tcBorders>
          </w:tcPr>
          <w:p w14:paraId="7132A377" w14:textId="77777777" w:rsidR="001124D9" w:rsidRDefault="001124D9">
            <w:pPr>
              <w:spacing w:after="0" w:line="256" w:lineRule="auto"/>
              <w:ind w:left="0" w:right="0" w:firstLine="0"/>
              <w:rPr>
                <w:ins w:id="1928" w:author="Author"/>
                <w:sz w:val="20"/>
              </w:rPr>
            </w:pPr>
          </w:p>
        </w:tc>
      </w:tr>
      <w:tr w:rsidR="001124D9" w14:paraId="73868CD6" w14:textId="77777777" w:rsidTr="001124D9">
        <w:trPr>
          <w:trHeight w:val="258"/>
          <w:ins w:id="1929" w:author="Author"/>
        </w:trPr>
        <w:tc>
          <w:tcPr>
            <w:tcW w:w="2065" w:type="dxa"/>
            <w:tcBorders>
              <w:top w:val="nil"/>
              <w:left w:val="nil"/>
              <w:bottom w:val="nil"/>
              <w:right w:val="nil"/>
            </w:tcBorders>
            <w:hideMark/>
          </w:tcPr>
          <w:p w14:paraId="68FF3062" w14:textId="77777777" w:rsidR="001124D9" w:rsidRDefault="001124D9">
            <w:pPr>
              <w:spacing w:after="0" w:line="256" w:lineRule="auto"/>
              <w:ind w:left="0" w:right="0" w:firstLine="0"/>
              <w:rPr>
                <w:ins w:id="1930" w:author="Author"/>
                <w:sz w:val="20"/>
              </w:rPr>
            </w:pPr>
            <w:ins w:id="1931" w:author="Author">
              <w:r>
                <w:rPr>
                  <w:sz w:val="20"/>
                </w:rPr>
                <w:t xml:space="preserve">   Private Insurance</w:t>
              </w:r>
            </w:ins>
          </w:p>
        </w:tc>
        <w:tc>
          <w:tcPr>
            <w:tcW w:w="1170" w:type="dxa"/>
            <w:tcBorders>
              <w:top w:val="nil"/>
              <w:left w:val="nil"/>
              <w:bottom w:val="nil"/>
              <w:right w:val="nil"/>
            </w:tcBorders>
          </w:tcPr>
          <w:p w14:paraId="20F0055B" w14:textId="77777777" w:rsidR="001124D9" w:rsidRDefault="001124D9">
            <w:pPr>
              <w:spacing w:after="0" w:line="256" w:lineRule="auto"/>
              <w:ind w:left="0" w:right="0" w:firstLine="0"/>
              <w:rPr>
                <w:ins w:id="1932" w:author="Author"/>
                <w:sz w:val="20"/>
              </w:rPr>
            </w:pPr>
          </w:p>
        </w:tc>
        <w:tc>
          <w:tcPr>
            <w:tcW w:w="1260" w:type="dxa"/>
            <w:tcBorders>
              <w:top w:val="nil"/>
              <w:left w:val="nil"/>
              <w:bottom w:val="nil"/>
              <w:right w:val="nil"/>
            </w:tcBorders>
          </w:tcPr>
          <w:p w14:paraId="330A4129" w14:textId="77777777" w:rsidR="001124D9" w:rsidRDefault="001124D9">
            <w:pPr>
              <w:spacing w:after="0" w:line="256" w:lineRule="auto"/>
              <w:ind w:left="0" w:right="0" w:firstLine="0"/>
              <w:rPr>
                <w:ins w:id="1933" w:author="Author"/>
                <w:sz w:val="20"/>
              </w:rPr>
            </w:pPr>
          </w:p>
        </w:tc>
        <w:tc>
          <w:tcPr>
            <w:tcW w:w="1202" w:type="dxa"/>
            <w:tcBorders>
              <w:top w:val="nil"/>
              <w:left w:val="nil"/>
              <w:bottom w:val="nil"/>
              <w:right w:val="nil"/>
            </w:tcBorders>
          </w:tcPr>
          <w:p w14:paraId="2B729837" w14:textId="77777777" w:rsidR="001124D9" w:rsidRDefault="001124D9">
            <w:pPr>
              <w:spacing w:after="0" w:line="256" w:lineRule="auto"/>
              <w:ind w:left="0" w:right="0" w:firstLine="0"/>
              <w:rPr>
                <w:ins w:id="1934" w:author="Author"/>
                <w:sz w:val="20"/>
              </w:rPr>
            </w:pPr>
          </w:p>
        </w:tc>
        <w:tc>
          <w:tcPr>
            <w:tcW w:w="1339" w:type="dxa"/>
            <w:tcBorders>
              <w:top w:val="nil"/>
              <w:left w:val="nil"/>
              <w:bottom w:val="nil"/>
              <w:right w:val="nil"/>
            </w:tcBorders>
          </w:tcPr>
          <w:p w14:paraId="6646330C" w14:textId="77777777" w:rsidR="001124D9" w:rsidRDefault="001124D9">
            <w:pPr>
              <w:spacing w:after="0" w:line="256" w:lineRule="auto"/>
              <w:ind w:left="0" w:right="0" w:firstLine="0"/>
              <w:rPr>
                <w:ins w:id="1935" w:author="Author"/>
                <w:sz w:val="20"/>
              </w:rPr>
            </w:pPr>
          </w:p>
        </w:tc>
        <w:tc>
          <w:tcPr>
            <w:tcW w:w="1360" w:type="dxa"/>
            <w:tcBorders>
              <w:top w:val="nil"/>
              <w:left w:val="nil"/>
              <w:bottom w:val="nil"/>
              <w:right w:val="nil"/>
            </w:tcBorders>
          </w:tcPr>
          <w:p w14:paraId="2E212EA0" w14:textId="77777777" w:rsidR="001124D9" w:rsidRDefault="001124D9">
            <w:pPr>
              <w:spacing w:after="0" w:line="256" w:lineRule="auto"/>
              <w:ind w:left="0" w:right="0" w:firstLine="0"/>
              <w:rPr>
                <w:ins w:id="1936" w:author="Author"/>
                <w:sz w:val="20"/>
              </w:rPr>
            </w:pPr>
          </w:p>
        </w:tc>
        <w:tc>
          <w:tcPr>
            <w:tcW w:w="1352" w:type="dxa"/>
            <w:tcBorders>
              <w:top w:val="nil"/>
              <w:left w:val="nil"/>
              <w:bottom w:val="nil"/>
              <w:right w:val="nil"/>
            </w:tcBorders>
          </w:tcPr>
          <w:p w14:paraId="4A066CBE" w14:textId="77777777" w:rsidR="001124D9" w:rsidRDefault="001124D9">
            <w:pPr>
              <w:spacing w:after="0" w:line="256" w:lineRule="auto"/>
              <w:ind w:left="0" w:right="0" w:firstLine="0"/>
              <w:rPr>
                <w:ins w:id="1937" w:author="Author"/>
                <w:sz w:val="20"/>
              </w:rPr>
            </w:pPr>
          </w:p>
        </w:tc>
      </w:tr>
      <w:tr w:rsidR="001124D9" w14:paraId="789EE93A" w14:textId="77777777" w:rsidTr="001124D9">
        <w:trPr>
          <w:trHeight w:val="258"/>
          <w:ins w:id="1938" w:author="Author"/>
        </w:trPr>
        <w:tc>
          <w:tcPr>
            <w:tcW w:w="2065" w:type="dxa"/>
            <w:tcBorders>
              <w:top w:val="nil"/>
              <w:left w:val="nil"/>
              <w:bottom w:val="nil"/>
              <w:right w:val="nil"/>
            </w:tcBorders>
            <w:hideMark/>
          </w:tcPr>
          <w:p w14:paraId="0BD5E974" w14:textId="77777777" w:rsidR="001124D9" w:rsidRDefault="001124D9">
            <w:pPr>
              <w:spacing w:after="0" w:line="256" w:lineRule="auto"/>
              <w:ind w:left="0" w:right="0" w:firstLine="0"/>
              <w:rPr>
                <w:ins w:id="1939" w:author="Author"/>
                <w:sz w:val="20"/>
              </w:rPr>
            </w:pPr>
            <w:ins w:id="1940" w:author="Author">
              <w:r>
                <w:rPr>
                  <w:sz w:val="20"/>
                </w:rPr>
                <w:t xml:space="preserve">   Self-pay</w:t>
              </w:r>
            </w:ins>
          </w:p>
        </w:tc>
        <w:tc>
          <w:tcPr>
            <w:tcW w:w="1170" w:type="dxa"/>
            <w:tcBorders>
              <w:top w:val="nil"/>
              <w:left w:val="nil"/>
              <w:bottom w:val="nil"/>
              <w:right w:val="nil"/>
            </w:tcBorders>
          </w:tcPr>
          <w:p w14:paraId="2869B66C" w14:textId="77777777" w:rsidR="001124D9" w:rsidRDefault="001124D9">
            <w:pPr>
              <w:spacing w:after="0" w:line="256" w:lineRule="auto"/>
              <w:ind w:left="0" w:right="0" w:firstLine="0"/>
              <w:rPr>
                <w:ins w:id="1941" w:author="Author"/>
                <w:sz w:val="20"/>
              </w:rPr>
            </w:pPr>
          </w:p>
        </w:tc>
        <w:tc>
          <w:tcPr>
            <w:tcW w:w="1260" w:type="dxa"/>
            <w:tcBorders>
              <w:top w:val="nil"/>
              <w:left w:val="nil"/>
              <w:bottom w:val="nil"/>
              <w:right w:val="nil"/>
            </w:tcBorders>
          </w:tcPr>
          <w:p w14:paraId="7A88184F" w14:textId="77777777" w:rsidR="001124D9" w:rsidRDefault="001124D9">
            <w:pPr>
              <w:spacing w:after="0" w:line="256" w:lineRule="auto"/>
              <w:ind w:left="0" w:right="0" w:firstLine="0"/>
              <w:rPr>
                <w:ins w:id="1942" w:author="Author"/>
                <w:sz w:val="20"/>
              </w:rPr>
            </w:pPr>
          </w:p>
        </w:tc>
        <w:tc>
          <w:tcPr>
            <w:tcW w:w="1202" w:type="dxa"/>
            <w:tcBorders>
              <w:top w:val="nil"/>
              <w:left w:val="nil"/>
              <w:bottom w:val="nil"/>
              <w:right w:val="nil"/>
            </w:tcBorders>
          </w:tcPr>
          <w:p w14:paraId="52198F0D" w14:textId="77777777" w:rsidR="001124D9" w:rsidRDefault="001124D9">
            <w:pPr>
              <w:spacing w:after="0" w:line="256" w:lineRule="auto"/>
              <w:ind w:left="0" w:right="0" w:firstLine="0"/>
              <w:rPr>
                <w:ins w:id="1943" w:author="Author"/>
                <w:sz w:val="20"/>
              </w:rPr>
            </w:pPr>
          </w:p>
        </w:tc>
        <w:tc>
          <w:tcPr>
            <w:tcW w:w="1339" w:type="dxa"/>
            <w:tcBorders>
              <w:top w:val="nil"/>
              <w:left w:val="nil"/>
              <w:bottom w:val="nil"/>
              <w:right w:val="nil"/>
            </w:tcBorders>
          </w:tcPr>
          <w:p w14:paraId="3991C568" w14:textId="77777777" w:rsidR="001124D9" w:rsidRDefault="001124D9">
            <w:pPr>
              <w:spacing w:after="0" w:line="256" w:lineRule="auto"/>
              <w:ind w:left="0" w:right="0" w:firstLine="0"/>
              <w:rPr>
                <w:ins w:id="1944" w:author="Author"/>
                <w:sz w:val="20"/>
              </w:rPr>
            </w:pPr>
          </w:p>
        </w:tc>
        <w:tc>
          <w:tcPr>
            <w:tcW w:w="1360" w:type="dxa"/>
            <w:tcBorders>
              <w:top w:val="nil"/>
              <w:left w:val="nil"/>
              <w:bottom w:val="nil"/>
              <w:right w:val="nil"/>
            </w:tcBorders>
          </w:tcPr>
          <w:p w14:paraId="284EFEE6" w14:textId="77777777" w:rsidR="001124D9" w:rsidRDefault="001124D9">
            <w:pPr>
              <w:spacing w:after="0" w:line="256" w:lineRule="auto"/>
              <w:ind w:left="0" w:right="0" w:firstLine="0"/>
              <w:rPr>
                <w:ins w:id="1945" w:author="Author"/>
                <w:sz w:val="20"/>
              </w:rPr>
            </w:pPr>
          </w:p>
        </w:tc>
        <w:tc>
          <w:tcPr>
            <w:tcW w:w="1352" w:type="dxa"/>
            <w:tcBorders>
              <w:top w:val="nil"/>
              <w:left w:val="nil"/>
              <w:bottom w:val="nil"/>
              <w:right w:val="nil"/>
            </w:tcBorders>
          </w:tcPr>
          <w:p w14:paraId="79958868" w14:textId="77777777" w:rsidR="001124D9" w:rsidRDefault="001124D9">
            <w:pPr>
              <w:spacing w:after="0" w:line="256" w:lineRule="auto"/>
              <w:ind w:left="0" w:right="0" w:firstLine="0"/>
              <w:rPr>
                <w:ins w:id="1946" w:author="Author"/>
                <w:sz w:val="20"/>
              </w:rPr>
            </w:pPr>
          </w:p>
        </w:tc>
      </w:tr>
      <w:tr w:rsidR="001124D9" w14:paraId="75A093E8" w14:textId="77777777" w:rsidTr="001124D9">
        <w:trPr>
          <w:trHeight w:val="258"/>
          <w:ins w:id="1947" w:author="Author"/>
        </w:trPr>
        <w:tc>
          <w:tcPr>
            <w:tcW w:w="2065" w:type="dxa"/>
            <w:tcBorders>
              <w:top w:val="nil"/>
              <w:left w:val="nil"/>
              <w:bottom w:val="nil"/>
              <w:right w:val="nil"/>
            </w:tcBorders>
            <w:hideMark/>
          </w:tcPr>
          <w:p w14:paraId="03664232" w14:textId="77777777" w:rsidR="001124D9" w:rsidRDefault="001124D9">
            <w:pPr>
              <w:spacing w:after="0" w:line="256" w:lineRule="auto"/>
              <w:ind w:left="0" w:right="0" w:firstLine="0"/>
              <w:rPr>
                <w:ins w:id="1948" w:author="Author"/>
                <w:sz w:val="20"/>
              </w:rPr>
            </w:pPr>
            <w:ins w:id="1949" w:author="Author">
              <w:r>
                <w:rPr>
                  <w:sz w:val="20"/>
                </w:rPr>
                <w:lastRenderedPageBreak/>
                <w:t xml:space="preserve">   No Charge</w:t>
              </w:r>
            </w:ins>
          </w:p>
        </w:tc>
        <w:tc>
          <w:tcPr>
            <w:tcW w:w="1170" w:type="dxa"/>
            <w:tcBorders>
              <w:top w:val="nil"/>
              <w:left w:val="nil"/>
              <w:bottom w:val="nil"/>
              <w:right w:val="nil"/>
            </w:tcBorders>
          </w:tcPr>
          <w:p w14:paraId="05062FD7" w14:textId="77777777" w:rsidR="001124D9" w:rsidRDefault="001124D9">
            <w:pPr>
              <w:spacing w:after="0" w:line="256" w:lineRule="auto"/>
              <w:ind w:left="0" w:right="0" w:firstLine="0"/>
              <w:rPr>
                <w:ins w:id="1950" w:author="Author"/>
                <w:sz w:val="20"/>
              </w:rPr>
            </w:pPr>
          </w:p>
        </w:tc>
        <w:tc>
          <w:tcPr>
            <w:tcW w:w="1260" w:type="dxa"/>
            <w:tcBorders>
              <w:top w:val="nil"/>
              <w:left w:val="nil"/>
              <w:bottom w:val="nil"/>
              <w:right w:val="nil"/>
            </w:tcBorders>
          </w:tcPr>
          <w:p w14:paraId="5965FD02" w14:textId="77777777" w:rsidR="001124D9" w:rsidRDefault="001124D9">
            <w:pPr>
              <w:spacing w:after="0" w:line="256" w:lineRule="auto"/>
              <w:ind w:left="0" w:right="0" w:firstLine="0"/>
              <w:rPr>
                <w:ins w:id="1951" w:author="Author"/>
                <w:sz w:val="20"/>
              </w:rPr>
            </w:pPr>
          </w:p>
        </w:tc>
        <w:tc>
          <w:tcPr>
            <w:tcW w:w="1202" w:type="dxa"/>
            <w:tcBorders>
              <w:top w:val="nil"/>
              <w:left w:val="nil"/>
              <w:bottom w:val="nil"/>
              <w:right w:val="nil"/>
            </w:tcBorders>
          </w:tcPr>
          <w:p w14:paraId="38A80E84" w14:textId="77777777" w:rsidR="001124D9" w:rsidRDefault="001124D9">
            <w:pPr>
              <w:spacing w:after="0" w:line="256" w:lineRule="auto"/>
              <w:ind w:left="0" w:right="0" w:firstLine="0"/>
              <w:rPr>
                <w:ins w:id="1952" w:author="Author"/>
                <w:sz w:val="20"/>
              </w:rPr>
            </w:pPr>
          </w:p>
        </w:tc>
        <w:tc>
          <w:tcPr>
            <w:tcW w:w="1339" w:type="dxa"/>
            <w:tcBorders>
              <w:top w:val="nil"/>
              <w:left w:val="nil"/>
              <w:bottom w:val="nil"/>
              <w:right w:val="nil"/>
            </w:tcBorders>
          </w:tcPr>
          <w:p w14:paraId="2241C129" w14:textId="77777777" w:rsidR="001124D9" w:rsidRDefault="001124D9">
            <w:pPr>
              <w:spacing w:after="0" w:line="256" w:lineRule="auto"/>
              <w:ind w:left="0" w:right="0" w:firstLine="0"/>
              <w:rPr>
                <w:ins w:id="1953" w:author="Author"/>
                <w:sz w:val="20"/>
              </w:rPr>
            </w:pPr>
          </w:p>
        </w:tc>
        <w:tc>
          <w:tcPr>
            <w:tcW w:w="1360" w:type="dxa"/>
            <w:tcBorders>
              <w:top w:val="nil"/>
              <w:left w:val="nil"/>
              <w:bottom w:val="nil"/>
              <w:right w:val="nil"/>
            </w:tcBorders>
          </w:tcPr>
          <w:p w14:paraId="4F9C0840" w14:textId="77777777" w:rsidR="001124D9" w:rsidRDefault="001124D9">
            <w:pPr>
              <w:spacing w:after="0" w:line="256" w:lineRule="auto"/>
              <w:ind w:left="0" w:right="0" w:firstLine="0"/>
              <w:rPr>
                <w:ins w:id="1954" w:author="Author"/>
                <w:sz w:val="20"/>
              </w:rPr>
            </w:pPr>
          </w:p>
        </w:tc>
        <w:tc>
          <w:tcPr>
            <w:tcW w:w="1352" w:type="dxa"/>
            <w:tcBorders>
              <w:top w:val="nil"/>
              <w:left w:val="nil"/>
              <w:bottom w:val="nil"/>
              <w:right w:val="nil"/>
            </w:tcBorders>
          </w:tcPr>
          <w:p w14:paraId="2FF56E98" w14:textId="77777777" w:rsidR="001124D9" w:rsidRDefault="001124D9">
            <w:pPr>
              <w:spacing w:after="0" w:line="256" w:lineRule="auto"/>
              <w:ind w:left="0" w:right="0" w:firstLine="0"/>
              <w:rPr>
                <w:ins w:id="1955" w:author="Author"/>
                <w:sz w:val="20"/>
              </w:rPr>
            </w:pPr>
          </w:p>
        </w:tc>
      </w:tr>
      <w:tr w:rsidR="001124D9" w14:paraId="3F9FA085" w14:textId="77777777" w:rsidTr="001124D9">
        <w:trPr>
          <w:trHeight w:val="258"/>
          <w:ins w:id="1956" w:author="Author"/>
        </w:trPr>
        <w:tc>
          <w:tcPr>
            <w:tcW w:w="2065" w:type="dxa"/>
            <w:tcBorders>
              <w:top w:val="nil"/>
              <w:left w:val="nil"/>
              <w:bottom w:val="nil"/>
              <w:right w:val="nil"/>
            </w:tcBorders>
            <w:hideMark/>
          </w:tcPr>
          <w:p w14:paraId="2C57318E" w14:textId="77777777" w:rsidR="001124D9" w:rsidRDefault="001124D9">
            <w:pPr>
              <w:spacing w:after="0" w:line="256" w:lineRule="auto"/>
              <w:ind w:left="0" w:right="0" w:firstLine="0"/>
              <w:rPr>
                <w:ins w:id="1957" w:author="Author"/>
                <w:sz w:val="20"/>
              </w:rPr>
            </w:pPr>
            <w:ins w:id="1958" w:author="Author">
              <w:r>
                <w:rPr>
                  <w:sz w:val="20"/>
                </w:rPr>
                <w:t xml:space="preserve">   Other</w:t>
              </w:r>
            </w:ins>
          </w:p>
        </w:tc>
        <w:tc>
          <w:tcPr>
            <w:tcW w:w="1170" w:type="dxa"/>
            <w:tcBorders>
              <w:top w:val="nil"/>
              <w:left w:val="nil"/>
              <w:bottom w:val="nil"/>
              <w:right w:val="nil"/>
            </w:tcBorders>
          </w:tcPr>
          <w:p w14:paraId="2814DB3F" w14:textId="77777777" w:rsidR="001124D9" w:rsidRDefault="001124D9">
            <w:pPr>
              <w:spacing w:after="0" w:line="256" w:lineRule="auto"/>
              <w:ind w:left="0" w:right="0" w:firstLine="0"/>
              <w:rPr>
                <w:ins w:id="1959" w:author="Author"/>
                <w:sz w:val="20"/>
              </w:rPr>
            </w:pPr>
          </w:p>
        </w:tc>
        <w:tc>
          <w:tcPr>
            <w:tcW w:w="1260" w:type="dxa"/>
            <w:tcBorders>
              <w:top w:val="nil"/>
              <w:left w:val="nil"/>
              <w:bottom w:val="nil"/>
              <w:right w:val="nil"/>
            </w:tcBorders>
          </w:tcPr>
          <w:p w14:paraId="432BBE61" w14:textId="77777777" w:rsidR="001124D9" w:rsidRDefault="001124D9">
            <w:pPr>
              <w:spacing w:after="0" w:line="256" w:lineRule="auto"/>
              <w:ind w:left="0" w:right="0" w:firstLine="0"/>
              <w:rPr>
                <w:ins w:id="1960" w:author="Author"/>
                <w:sz w:val="20"/>
              </w:rPr>
            </w:pPr>
          </w:p>
        </w:tc>
        <w:tc>
          <w:tcPr>
            <w:tcW w:w="1202" w:type="dxa"/>
            <w:tcBorders>
              <w:top w:val="nil"/>
              <w:left w:val="nil"/>
              <w:bottom w:val="nil"/>
              <w:right w:val="nil"/>
            </w:tcBorders>
          </w:tcPr>
          <w:p w14:paraId="00335573" w14:textId="77777777" w:rsidR="001124D9" w:rsidRDefault="001124D9">
            <w:pPr>
              <w:spacing w:after="0" w:line="256" w:lineRule="auto"/>
              <w:ind w:left="0" w:right="0" w:firstLine="0"/>
              <w:rPr>
                <w:ins w:id="1961" w:author="Author"/>
                <w:sz w:val="20"/>
              </w:rPr>
            </w:pPr>
          </w:p>
        </w:tc>
        <w:tc>
          <w:tcPr>
            <w:tcW w:w="1339" w:type="dxa"/>
            <w:tcBorders>
              <w:top w:val="nil"/>
              <w:left w:val="nil"/>
              <w:bottom w:val="nil"/>
              <w:right w:val="nil"/>
            </w:tcBorders>
          </w:tcPr>
          <w:p w14:paraId="4C61D7D2" w14:textId="77777777" w:rsidR="001124D9" w:rsidRDefault="001124D9">
            <w:pPr>
              <w:spacing w:after="0" w:line="256" w:lineRule="auto"/>
              <w:ind w:left="0" w:right="0" w:firstLine="0"/>
              <w:rPr>
                <w:ins w:id="1962" w:author="Author"/>
                <w:sz w:val="20"/>
              </w:rPr>
            </w:pPr>
          </w:p>
        </w:tc>
        <w:tc>
          <w:tcPr>
            <w:tcW w:w="1360" w:type="dxa"/>
            <w:tcBorders>
              <w:top w:val="nil"/>
              <w:left w:val="nil"/>
              <w:bottom w:val="nil"/>
              <w:right w:val="nil"/>
            </w:tcBorders>
          </w:tcPr>
          <w:p w14:paraId="60A17239" w14:textId="77777777" w:rsidR="001124D9" w:rsidRDefault="001124D9">
            <w:pPr>
              <w:spacing w:after="0" w:line="256" w:lineRule="auto"/>
              <w:ind w:left="0" w:right="0" w:firstLine="0"/>
              <w:rPr>
                <w:ins w:id="1963" w:author="Author"/>
                <w:sz w:val="20"/>
              </w:rPr>
            </w:pPr>
          </w:p>
        </w:tc>
        <w:tc>
          <w:tcPr>
            <w:tcW w:w="1352" w:type="dxa"/>
            <w:tcBorders>
              <w:top w:val="nil"/>
              <w:left w:val="nil"/>
              <w:bottom w:val="nil"/>
              <w:right w:val="nil"/>
            </w:tcBorders>
          </w:tcPr>
          <w:p w14:paraId="2CA7E241" w14:textId="77777777" w:rsidR="001124D9" w:rsidRDefault="001124D9">
            <w:pPr>
              <w:spacing w:after="0" w:line="256" w:lineRule="auto"/>
              <w:ind w:left="0" w:right="0" w:firstLine="0"/>
              <w:rPr>
                <w:ins w:id="1964" w:author="Author"/>
                <w:sz w:val="20"/>
              </w:rPr>
            </w:pPr>
          </w:p>
        </w:tc>
      </w:tr>
      <w:tr w:rsidR="001124D9" w14:paraId="77C60ECE" w14:textId="77777777" w:rsidTr="001124D9">
        <w:trPr>
          <w:trHeight w:val="258"/>
          <w:ins w:id="1965" w:author="Author"/>
        </w:trPr>
        <w:tc>
          <w:tcPr>
            <w:tcW w:w="2065" w:type="dxa"/>
            <w:tcBorders>
              <w:top w:val="nil"/>
              <w:left w:val="nil"/>
              <w:bottom w:val="nil"/>
              <w:right w:val="nil"/>
            </w:tcBorders>
            <w:hideMark/>
          </w:tcPr>
          <w:p w14:paraId="69DDDE0A" w14:textId="77777777" w:rsidR="001124D9" w:rsidRDefault="001124D9">
            <w:pPr>
              <w:spacing w:after="0" w:line="256" w:lineRule="auto"/>
              <w:ind w:left="0" w:right="0" w:firstLine="0"/>
              <w:rPr>
                <w:ins w:id="1966" w:author="Author"/>
                <w:sz w:val="20"/>
              </w:rPr>
            </w:pPr>
            <w:ins w:id="1967" w:author="Author">
              <w:r>
                <w:rPr>
                  <w:sz w:val="20"/>
                </w:rPr>
                <w:t>Comorbidities</w:t>
              </w:r>
            </w:ins>
          </w:p>
        </w:tc>
        <w:tc>
          <w:tcPr>
            <w:tcW w:w="1170" w:type="dxa"/>
            <w:tcBorders>
              <w:top w:val="nil"/>
              <w:left w:val="nil"/>
              <w:bottom w:val="nil"/>
              <w:right w:val="nil"/>
            </w:tcBorders>
          </w:tcPr>
          <w:p w14:paraId="7F9C09A9" w14:textId="77777777" w:rsidR="001124D9" w:rsidRDefault="001124D9">
            <w:pPr>
              <w:spacing w:after="0" w:line="256" w:lineRule="auto"/>
              <w:ind w:left="0" w:right="0" w:firstLine="0"/>
              <w:rPr>
                <w:ins w:id="1968" w:author="Author"/>
                <w:sz w:val="20"/>
              </w:rPr>
            </w:pPr>
          </w:p>
        </w:tc>
        <w:tc>
          <w:tcPr>
            <w:tcW w:w="1260" w:type="dxa"/>
            <w:tcBorders>
              <w:top w:val="nil"/>
              <w:left w:val="nil"/>
              <w:bottom w:val="nil"/>
              <w:right w:val="nil"/>
            </w:tcBorders>
          </w:tcPr>
          <w:p w14:paraId="202B850B" w14:textId="77777777" w:rsidR="001124D9" w:rsidRDefault="001124D9">
            <w:pPr>
              <w:spacing w:after="0" w:line="256" w:lineRule="auto"/>
              <w:ind w:left="0" w:right="0" w:firstLine="0"/>
              <w:rPr>
                <w:ins w:id="1969" w:author="Author"/>
                <w:sz w:val="20"/>
              </w:rPr>
            </w:pPr>
          </w:p>
        </w:tc>
        <w:tc>
          <w:tcPr>
            <w:tcW w:w="1202" w:type="dxa"/>
            <w:tcBorders>
              <w:top w:val="nil"/>
              <w:left w:val="nil"/>
              <w:bottom w:val="nil"/>
              <w:right w:val="nil"/>
            </w:tcBorders>
          </w:tcPr>
          <w:p w14:paraId="409BB928" w14:textId="77777777" w:rsidR="001124D9" w:rsidRDefault="001124D9">
            <w:pPr>
              <w:spacing w:after="0" w:line="256" w:lineRule="auto"/>
              <w:ind w:left="0" w:right="0" w:firstLine="0"/>
              <w:rPr>
                <w:ins w:id="1970" w:author="Author"/>
                <w:sz w:val="20"/>
              </w:rPr>
            </w:pPr>
          </w:p>
        </w:tc>
        <w:tc>
          <w:tcPr>
            <w:tcW w:w="1339" w:type="dxa"/>
            <w:tcBorders>
              <w:top w:val="nil"/>
              <w:left w:val="nil"/>
              <w:bottom w:val="nil"/>
              <w:right w:val="nil"/>
            </w:tcBorders>
          </w:tcPr>
          <w:p w14:paraId="311B1C48" w14:textId="77777777" w:rsidR="001124D9" w:rsidRDefault="001124D9">
            <w:pPr>
              <w:spacing w:after="0" w:line="256" w:lineRule="auto"/>
              <w:ind w:left="0" w:right="0" w:firstLine="0"/>
              <w:rPr>
                <w:ins w:id="1971" w:author="Author"/>
                <w:sz w:val="20"/>
              </w:rPr>
            </w:pPr>
          </w:p>
        </w:tc>
        <w:tc>
          <w:tcPr>
            <w:tcW w:w="1360" w:type="dxa"/>
            <w:tcBorders>
              <w:top w:val="nil"/>
              <w:left w:val="nil"/>
              <w:bottom w:val="nil"/>
              <w:right w:val="nil"/>
            </w:tcBorders>
          </w:tcPr>
          <w:p w14:paraId="7818CD72" w14:textId="77777777" w:rsidR="001124D9" w:rsidRDefault="001124D9">
            <w:pPr>
              <w:spacing w:after="0" w:line="256" w:lineRule="auto"/>
              <w:ind w:left="0" w:right="0" w:firstLine="0"/>
              <w:rPr>
                <w:ins w:id="1972" w:author="Author"/>
                <w:sz w:val="20"/>
              </w:rPr>
            </w:pPr>
          </w:p>
        </w:tc>
        <w:tc>
          <w:tcPr>
            <w:tcW w:w="1352" w:type="dxa"/>
            <w:tcBorders>
              <w:top w:val="nil"/>
              <w:left w:val="nil"/>
              <w:bottom w:val="nil"/>
              <w:right w:val="nil"/>
            </w:tcBorders>
          </w:tcPr>
          <w:p w14:paraId="6A8E7FB4" w14:textId="77777777" w:rsidR="001124D9" w:rsidRDefault="001124D9">
            <w:pPr>
              <w:spacing w:after="0" w:line="256" w:lineRule="auto"/>
              <w:ind w:left="0" w:right="0" w:firstLine="0"/>
              <w:rPr>
                <w:ins w:id="1973" w:author="Author"/>
                <w:sz w:val="20"/>
              </w:rPr>
            </w:pPr>
          </w:p>
        </w:tc>
      </w:tr>
      <w:tr w:rsidR="001124D9" w14:paraId="35FF5587" w14:textId="77777777" w:rsidTr="001124D9">
        <w:trPr>
          <w:trHeight w:val="258"/>
          <w:ins w:id="1974" w:author="Author"/>
        </w:trPr>
        <w:tc>
          <w:tcPr>
            <w:tcW w:w="2065" w:type="dxa"/>
            <w:tcBorders>
              <w:top w:val="nil"/>
              <w:left w:val="nil"/>
              <w:bottom w:val="nil"/>
              <w:right w:val="nil"/>
            </w:tcBorders>
            <w:hideMark/>
          </w:tcPr>
          <w:p w14:paraId="0432DCB1" w14:textId="77777777" w:rsidR="001124D9" w:rsidRDefault="001124D9">
            <w:pPr>
              <w:spacing w:after="0" w:line="256" w:lineRule="auto"/>
              <w:ind w:left="0" w:right="0" w:firstLine="0"/>
              <w:rPr>
                <w:ins w:id="1975" w:author="Author"/>
                <w:sz w:val="20"/>
              </w:rPr>
            </w:pPr>
            <w:ins w:id="1976" w:author="Author">
              <w:r>
                <w:rPr>
                  <w:sz w:val="20"/>
                </w:rPr>
                <w:t xml:space="preserve">   Macrovascular</w:t>
              </w:r>
            </w:ins>
          </w:p>
        </w:tc>
        <w:tc>
          <w:tcPr>
            <w:tcW w:w="1170" w:type="dxa"/>
            <w:tcBorders>
              <w:top w:val="nil"/>
              <w:left w:val="nil"/>
              <w:bottom w:val="nil"/>
              <w:right w:val="nil"/>
            </w:tcBorders>
          </w:tcPr>
          <w:p w14:paraId="2E491C7D" w14:textId="77777777" w:rsidR="001124D9" w:rsidRDefault="001124D9">
            <w:pPr>
              <w:spacing w:after="0" w:line="256" w:lineRule="auto"/>
              <w:ind w:left="0" w:right="0" w:firstLine="0"/>
              <w:rPr>
                <w:ins w:id="1977" w:author="Author"/>
                <w:sz w:val="20"/>
              </w:rPr>
            </w:pPr>
          </w:p>
        </w:tc>
        <w:tc>
          <w:tcPr>
            <w:tcW w:w="1260" w:type="dxa"/>
            <w:tcBorders>
              <w:top w:val="nil"/>
              <w:left w:val="nil"/>
              <w:bottom w:val="nil"/>
              <w:right w:val="nil"/>
            </w:tcBorders>
          </w:tcPr>
          <w:p w14:paraId="45D6A500" w14:textId="77777777" w:rsidR="001124D9" w:rsidRDefault="001124D9">
            <w:pPr>
              <w:spacing w:after="0" w:line="256" w:lineRule="auto"/>
              <w:ind w:left="0" w:right="0" w:firstLine="0"/>
              <w:rPr>
                <w:ins w:id="1978" w:author="Author"/>
                <w:sz w:val="20"/>
              </w:rPr>
            </w:pPr>
          </w:p>
        </w:tc>
        <w:tc>
          <w:tcPr>
            <w:tcW w:w="1202" w:type="dxa"/>
            <w:tcBorders>
              <w:top w:val="nil"/>
              <w:left w:val="nil"/>
              <w:bottom w:val="nil"/>
              <w:right w:val="nil"/>
            </w:tcBorders>
          </w:tcPr>
          <w:p w14:paraId="5684D6AD" w14:textId="77777777" w:rsidR="001124D9" w:rsidRDefault="001124D9">
            <w:pPr>
              <w:spacing w:after="0" w:line="256" w:lineRule="auto"/>
              <w:ind w:left="0" w:right="0" w:firstLine="0"/>
              <w:rPr>
                <w:ins w:id="1979" w:author="Author"/>
                <w:sz w:val="20"/>
              </w:rPr>
            </w:pPr>
          </w:p>
        </w:tc>
        <w:tc>
          <w:tcPr>
            <w:tcW w:w="1339" w:type="dxa"/>
            <w:tcBorders>
              <w:top w:val="nil"/>
              <w:left w:val="nil"/>
              <w:bottom w:val="nil"/>
              <w:right w:val="nil"/>
            </w:tcBorders>
          </w:tcPr>
          <w:p w14:paraId="412C9758" w14:textId="77777777" w:rsidR="001124D9" w:rsidRDefault="001124D9">
            <w:pPr>
              <w:spacing w:after="0" w:line="256" w:lineRule="auto"/>
              <w:ind w:left="0" w:right="0" w:firstLine="0"/>
              <w:rPr>
                <w:ins w:id="1980" w:author="Author"/>
                <w:sz w:val="20"/>
              </w:rPr>
            </w:pPr>
          </w:p>
        </w:tc>
        <w:tc>
          <w:tcPr>
            <w:tcW w:w="1360" w:type="dxa"/>
            <w:tcBorders>
              <w:top w:val="nil"/>
              <w:left w:val="nil"/>
              <w:bottom w:val="nil"/>
              <w:right w:val="nil"/>
            </w:tcBorders>
          </w:tcPr>
          <w:p w14:paraId="66B6E568" w14:textId="77777777" w:rsidR="001124D9" w:rsidRDefault="001124D9">
            <w:pPr>
              <w:spacing w:after="0" w:line="256" w:lineRule="auto"/>
              <w:ind w:left="0" w:right="0" w:firstLine="0"/>
              <w:rPr>
                <w:ins w:id="1981" w:author="Author"/>
                <w:sz w:val="20"/>
              </w:rPr>
            </w:pPr>
          </w:p>
        </w:tc>
        <w:tc>
          <w:tcPr>
            <w:tcW w:w="1352" w:type="dxa"/>
            <w:tcBorders>
              <w:top w:val="nil"/>
              <w:left w:val="nil"/>
              <w:bottom w:val="nil"/>
              <w:right w:val="nil"/>
            </w:tcBorders>
          </w:tcPr>
          <w:p w14:paraId="118BA9D7" w14:textId="77777777" w:rsidR="001124D9" w:rsidRDefault="001124D9">
            <w:pPr>
              <w:spacing w:after="0" w:line="256" w:lineRule="auto"/>
              <w:ind w:left="0" w:right="0" w:firstLine="0"/>
              <w:rPr>
                <w:ins w:id="1982" w:author="Author"/>
                <w:sz w:val="20"/>
              </w:rPr>
            </w:pPr>
          </w:p>
        </w:tc>
      </w:tr>
      <w:tr w:rsidR="001124D9" w14:paraId="265A68CA" w14:textId="77777777" w:rsidTr="001124D9">
        <w:trPr>
          <w:trHeight w:val="258"/>
          <w:ins w:id="1983" w:author="Author"/>
        </w:trPr>
        <w:tc>
          <w:tcPr>
            <w:tcW w:w="2065" w:type="dxa"/>
            <w:tcBorders>
              <w:top w:val="nil"/>
              <w:left w:val="nil"/>
              <w:bottom w:val="nil"/>
              <w:right w:val="nil"/>
            </w:tcBorders>
            <w:hideMark/>
          </w:tcPr>
          <w:p w14:paraId="1F80ED44" w14:textId="77777777" w:rsidR="001124D9" w:rsidRDefault="001124D9">
            <w:pPr>
              <w:spacing w:after="0" w:line="256" w:lineRule="auto"/>
              <w:ind w:left="0" w:right="0" w:firstLine="0"/>
              <w:rPr>
                <w:ins w:id="1984" w:author="Author"/>
                <w:sz w:val="20"/>
              </w:rPr>
            </w:pPr>
            <w:ins w:id="1985" w:author="Author">
              <w:r>
                <w:rPr>
                  <w:sz w:val="20"/>
                </w:rPr>
                <w:t xml:space="preserve">   Microvascular</w:t>
              </w:r>
            </w:ins>
          </w:p>
        </w:tc>
        <w:tc>
          <w:tcPr>
            <w:tcW w:w="1170" w:type="dxa"/>
            <w:tcBorders>
              <w:top w:val="nil"/>
              <w:left w:val="nil"/>
              <w:bottom w:val="nil"/>
              <w:right w:val="nil"/>
            </w:tcBorders>
          </w:tcPr>
          <w:p w14:paraId="301B1FA6" w14:textId="77777777" w:rsidR="001124D9" w:rsidRDefault="001124D9">
            <w:pPr>
              <w:spacing w:after="0" w:line="256" w:lineRule="auto"/>
              <w:ind w:left="0" w:right="0" w:firstLine="0"/>
              <w:rPr>
                <w:ins w:id="1986" w:author="Author"/>
                <w:sz w:val="20"/>
              </w:rPr>
            </w:pPr>
          </w:p>
        </w:tc>
        <w:tc>
          <w:tcPr>
            <w:tcW w:w="1260" w:type="dxa"/>
            <w:tcBorders>
              <w:top w:val="nil"/>
              <w:left w:val="nil"/>
              <w:bottom w:val="nil"/>
              <w:right w:val="nil"/>
            </w:tcBorders>
          </w:tcPr>
          <w:p w14:paraId="1B99E3E5" w14:textId="77777777" w:rsidR="001124D9" w:rsidRDefault="001124D9">
            <w:pPr>
              <w:spacing w:after="0" w:line="256" w:lineRule="auto"/>
              <w:ind w:left="0" w:right="0" w:firstLine="0"/>
              <w:rPr>
                <w:ins w:id="1987" w:author="Author"/>
                <w:sz w:val="20"/>
              </w:rPr>
            </w:pPr>
          </w:p>
        </w:tc>
        <w:tc>
          <w:tcPr>
            <w:tcW w:w="1202" w:type="dxa"/>
            <w:tcBorders>
              <w:top w:val="nil"/>
              <w:left w:val="nil"/>
              <w:bottom w:val="nil"/>
              <w:right w:val="nil"/>
            </w:tcBorders>
          </w:tcPr>
          <w:p w14:paraId="79C891B1" w14:textId="77777777" w:rsidR="001124D9" w:rsidRDefault="001124D9">
            <w:pPr>
              <w:spacing w:after="0" w:line="256" w:lineRule="auto"/>
              <w:ind w:left="0" w:right="0" w:firstLine="0"/>
              <w:rPr>
                <w:ins w:id="1988" w:author="Author"/>
                <w:sz w:val="20"/>
              </w:rPr>
            </w:pPr>
          </w:p>
        </w:tc>
        <w:tc>
          <w:tcPr>
            <w:tcW w:w="1339" w:type="dxa"/>
            <w:tcBorders>
              <w:top w:val="nil"/>
              <w:left w:val="nil"/>
              <w:bottom w:val="nil"/>
              <w:right w:val="nil"/>
            </w:tcBorders>
          </w:tcPr>
          <w:p w14:paraId="1E8A3AC6" w14:textId="77777777" w:rsidR="001124D9" w:rsidRDefault="001124D9">
            <w:pPr>
              <w:spacing w:after="0" w:line="256" w:lineRule="auto"/>
              <w:ind w:left="0" w:right="0" w:firstLine="0"/>
              <w:rPr>
                <w:ins w:id="1989" w:author="Author"/>
                <w:sz w:val="20"/>
              </w:rPr>
            </w:pPr>
          </w:p>
        </w:tc>
        <w:tc>
          <w:tcPr>
            <w:tcW w:w="1360" w:type="dxa"/>
            <w:tcBorders>
              <w:top w:val="nil"/>
              <w:left w:val="nil"/>
              <w:bottom w:val="nil"/>
              <w:right w:val="nil"/>
            </w:tcBorders>
          </w:tcPr>
          <w:p w14:paraId="37FD80FE" w14:textId="77777777" w:rsidR="001124D9" w:rsidRDefault="001124D9">
            <w:pPr>
              <w:spacing w:after="0" w:line="256" w:lineRule="auto"/>
              <w:ind w:left="0" w:right="0" w:firstLine="0"/>
              <w:rPr>
                <w:ins w:id="1990" w:author="Author"/>
                <w:sz w:val="20"/>
              </w:rPr>
            </w:pPr>
          </w:p>
        </w:tc>
        <w:tc>
          <w:tcPr>
            <w:tcW w:w="1352" w:type="dxa"/>
            <w:tcBorders>
              <w:top w:val="nil"/>
              <w:left w:val="nil"/>
              <w:bottom w:val="nil"/>
              <w:right w:val="nil"/>
            </w:tcBorders>
          </w:tcPr>
          <w:p w14:paraId="134A598E" w14:textId="77777777" w:rsidR="001124D9" w:rsidRDefault="001124D9">
            <w:pPr>
              <w:spacing w:after="0" w:line="256" w:lineRule="auto"/>
              <w:ind w:left="0" w:right="0" w:firstLine="0"/>
              <w:rPr>
                <w:ins w:id="1991" w:author="Author"/>
                <w:sz w:val="20"/>
              </w:rPr>
            </w:pPr>
          </w:p>
        </w:tc>
      </w:tr>
      <w:tr w:rsidR="001124D9" w14:paraId="361B1AAD" w14:textId="77777777" w:rsidTr="001124D9">
        <w:trPr>
          <w:trHeight w:val="266"/>
          <w:ins w:id="1992" w:author="Author"/>
        </w:trPr>
        <w:tc>
          <w:tcPr>
            <w:tcW w:w="2065" w:type="dxa"/>
            <w:tcBorders>
              <w:top w:val="nil"/>
              <w:left w:val="nil"/>
              <w:bottom w:val="single" w:sz="4" w:space="0" w:color="auto"/>
              <w:right w:val="nil"/>
            </w:tcBorders>
            <w:hideMark/>
          </w:tcPr>
          <w:p w14:paraId="7572DCCE" w14:textId="77777777" w:rsidR="001124D9" w:rsidRDefault="001124D9">
            <w:pPr>
              <w:spacing w:after="0" w:line="256" w:lineRule="auto"/>
              <w:ind w:left="0" w:right="0" w:firstLine="0"/>
              <w:rPr>
                <w:ins w:id="1993" w:author="Author"/>
                <w:sz w:val="20"/>
              </w:rPr>
            </w:pPr>
            <w:ins w:id="1994" w:author="Author">
              <w:r>
                <w:rPr>
                  <w:sz w:val="20"/>
                </w:rPr>
                <w:t xml:space="preserve">   Depression/Anxiety</w:t>
              </w:r>
            </w:ins>
          </w:p>
        </w:tc>
        <w:tc>
          <w:tcPr>
            <w:tcW w:w="1170" w:type="dxa"/>
            <w:tcBorders>
              <w:top w:val="nil"/>
              <w:left w:val="nil"/>
              <w:bottom w:val="single" w:sz="4" w:space="0" w:color="auto"/>
              <w:right w:val="nil"/>
            </w:tcBorders>
          </w:tcPr>
          <w:p w14:paraId="528DB95B" w14:textId="77777777" w:rsidR="001124D9" w:rsidRDefault="001124D9">
            <w:pPr>
              <w:spacing w:after="0" w:line="256" w:lineRule="auto"/>
              <w:ind w:left="0" w:right="0" w:firstLine="0"/>
              <w:rPr>
                <w:ins w:id="1995" w:author="Author"/>
                <w:sz w:val="20"/>
              </w:rPr>
            </w:pPr>
          </w:p>
        </w:tc>
        <w:tc>
          <w:tcPr>
            <w:tcW w:w="1260" w:type="dxa"/>
            <w:tcBorders>
              <w:top w:val="nil"/>
              <w:left w:val="nil"/>
              <w:bottom w:val="single" w:sz="4" w:space="0" w:color="auto"/>
              <w:right w:val="nil"/>
            </w:tcBorders>
          </w:tcPr>
          <w:p w14:paraId="220CAEE7" w14:textId="77777777" w:rsidR="001124D9" w:rsidRDefault="001124D9">
            <w:pPr>
              <w:spacing w:after="0" w:line="256" w:lineRule="auto"/>
              <w:ind w:left="0" w:right="0" w:firstLine="0"/>
              <w:rPr>
                <w:ins w:id="1996" w:author="Author"/>
                <w:sz w:val="20"/>
              </w:rPr>
            </w:pPr>
          </w:p>
        </w:tc>
        <w:tc>
          <w:tcPr>
            <w:tcW w:w="1202" w:type="dxa"/>
            <w:tcBorders>
              <w:top w:val="nil"/>
              <w:left w:val="nil"/>
              <w:bottom w:val="single" w:sz="4" w:space="0" w:color="auto"/>
              <w:right w:val="nil"/>
            </w:tcBorders>
          </w:tcPr>
          <w:p w14:paraId="5B9E9B66" w14:textId="77777777" w:rsidR="001124D9" w:rsidRDefault="001124D9">
            <w:pPr>
              <w:spacing w:after="0" w:line="256" w:lineRule="auto"/>
              <w:ind w:left="0" w:right="0" w:firstLine="0"/>
              <w:rPr>
                <w:ins w:id="1997" w:author="Author"/>
                <w:sz w:val="20"/>
              </w:rPr>
            </w:pPr>
          </w:p>
        </w:tc>
        <w:tc>
          <w:tcPr>
            <w:tcW w:w="1339" w:type="dxa"/>
            <w:tcBorders>
              <w:top w:val="nil"/>
              <w:left w:val="nil"/>
              <w:bottom w:val="single" w:sz="4" w:space="0" w:color="auto"/>
              <w:right w:val="nil"/>
            </w:tcBorders>
          </w:tcPr>
          <w:p w14:paraId="6EBC7CD5" w14:textId="77777777" w:rsidR="001124D9" w:rsidRDefault="001124D9">
            <w:pPr>
              <w:spacing w:after="0" w:line="256" w:lineRule="auto"/>
              <w:ind w:left="0" w:right="0" w:firstLine="0"/>
              <w:rPr>
                <w:ins w:id="1998" w:author="Author"/>
                <w:sz w:val="20"/>
              </w:rPr>
            </w:pPr>
          </w:p>
        </w:tc>
        <w:tc>
          <w:tcPr>
            <w:tcW w:w="1360" w:type="dxa"/>
            <w:tcBorders>
              <w:top w:val="nil"/>
              <w:left w:val="nil"/>
              <w:bottom w:val="single" w:sz="4" w:space="0" w:color="auto"/>
              <w:right w:val="nil"/>
            </w:tcBorders>
          </w:tcPr>
          <w:p w14:paraId="500DDCFB" w14:textId="77777777" w:rsidR="001124D9" w:rsidRDefault="001124D9">
            <w:pPr>
              <w:spacing w:after="0" w:line="256" w:lineRule="auto"/>
              <w:ind w:left="0" w:right="0" w:firstLine="0"/>
              <w:rPr>
                <w:ins w:id="1999" w:author="Author"/>
                <w:sz w:val="20"/>
              </w:rPr>
            </w:pPr>
          </w:p>
        </w:tc>
        <w:tc>
          <w:tcPr>
            <w:tcW w:w="1352" w:type="dxa"/>
            <w:tcBorders>
              <w:top w:val="nil"/>
              <w:left w:val="nil"/>
              <w:bottom w:val="single" w:sz="4" w:space="0" w:color="auto"/>
              <w:right w:val="nil"/>
            </w:tcBorders>
          </w:tcPr>
          <w:p w14:paraId="3EE36EB6" w14:textId="77777777" w:rsidR="001124D9" w:rsidRDefault="001124D9">
            <w:pPr>
              <w:spacing w:after="0" w:line="256" w:lineRule="auto"/>
              <w:ind w:left="0" w:right="0" w:firstLine="0"/>
              <w:rPr>
                <w:ins w:id="2000" w:author="Author"/>
                <w:sz w:val="20"/>
              </w:rPr>
            </w:pPr>
          </w:p>
        </w:tc>
      </w:tr>
    </w:tbl>
    <w:p w14:paraId="48DB4187" w14:textId="03AE202A" w:rsidR="001124D9" w:rsidRDefault="001124D9" w:rsidP="001124D9">
      <w:pPr>
        <w:spacing w:after="110" w:line="252" w:lineRule="auto"/>
        <w:ind w:left="103" w:right="0"/>
        <w:rPr>
          <w:ins w:id="2001" w:author="Author"/>
        </w:rPr>
      </w:pPr>
      <w:ins w:id="2002" w:author="Author">
        <w:r>
          <w:rPr>
            <w:sz w:val="20"/>
          </w:rPr>
          <w:t xml:space="preserve">Denominators for rates are from the </w:t>
        </w:r>
        <w:r w:rsidR="00580AE2" w:rsidRPr="00D543FE">
          <w:rPr>
            <w:sz w:val="20"/>
            <w:szCs w:val="20"/>
          </w:rPr>
          <w:t>Behavioral Risk Factor Surveillance Survey</w:t>
        </w:r>
        <w:del w:id="2003" w:author="Author">
          <w:r w:rsidDel="00580AE2">
            <w:rPr>
              <w:sz w:val="20"/>
            </w:rPr>
            <w:delText>National Health Interview Survey</w:delText>
          </w:r>
        </w:del>
        <w:r>
          <w:rPr>
            <w:sz w:val="20"/>
          </w:rPr>
          <w:t xml:space="preserve">. Rates have been age-standardized to the U.S. population in the year 2010 </w:t>
        </w:r>
      </w:ins>
    </w:p>
    <w:p w14:paraId="1E6DBA5A" w14:textId="77777777" w:rsidR="001124D9" w:rsidRDefault="001124D9" w:rsidP="001124D9">
      <w:pPr>
        <w:spacing w:after="0" w:line="256" w:lineRule="auto"/>
        <w:ind w:left="0" w:right="0" w:firstLine="0"/>
        <w:rPr>
          <w:ins w:id="2004" w:author="Author"/>
          <w:sz w:val="20"/>
        </w:rPr>
      </w:pPr>
    </w:p>
    <w:p w14:paraId="7292CE28" w14:textId="77777777" w:rsidR="001124D9" w:rsidRDefault="001124D9" w:rsidP="001124D9">
      <w:pPr>
        <w:spacing w:after="0" w:line="256" w:lineRule="auto"/>
        <w:ind w:left="0" w:right="0" w:firstLine="0"/>
        <w:rPr>
          <w:ins w:id="2005" w:author="Author"/>
          <w:sz w:val="20"/>
        </w:rPr>
      </w:pPr>
    </w:p>
    <w:p w14:paraId="04FBCEF8" w14:textId="77777777" w:rsidR="001124D9" w:rsidRDefault="001124D9" w:rsidP="001124D9">
      <w:pPr>
        <w:spacing w:after="0" w:line="256" w:lineRule="auto"/>
        <w:ind w:left="0" w:right="0" w:firstLine="0"/>
        <w:rPr>
          <w:ins w:id="2006" w:author="Author"/>
          <w:sz w:val="20"/>
        </w:rPr>
      </w:pPr>
    </w:p>
    <w:p w14:paraId="4B3FAC14" w14:textId="77777777" w:rsidR="001124D9" w:rsidRDefault="001124D9" w:rsidP="001124D9">
      <w:pPr>
        <w:spacing w:after="0" w:line="256" w:lineRule="auto"/>
        <w:ind w:left="0" w:right="0" w:firstLine="0"/>
        <w:rPr>
          <w:ins w:id="2007" w:author="Author"/>
          <w:sz w:val="20"/>
        </w:rPr>
      </w:pPr>
    </w:p>
    <w:p w14:paraId="64B946A4" w14:textId="77777777" w:rsidR="001124D9" w:rsidRDefault="001124D9" w:rsidP="001124D9">
      <w:pPr>
        <w:spacing w:after="0" w:line="256" w:lineRule="auto"/>
        <w:ind w:left="0" w:right="0" w:firstLine="0"/>
        <w:rPr>
          <w:ins w:id="2008" w:author="Author"/>
          <w:sz w:val="20"/>
        </w:rPr>
      </w:pPr>
    </w:p>
    <w:p w14:paraId="32D7F771" w14:textId="77777777" w:rsidR="001124D9" w:rsidRDefault="001124D9" w:rsidP="001124D9">
      <w:pPr>
        <w:spacing w:after="0" w:line="256" w:lineRule="auto"/>
        <w:ind w:left="0" w:right="0" w:firstLine="0"/>
        <w:rPr>
          <w:ins w:id="2009" w:author="Author"/>
          <w:sz w:val="20"/>
        </w:rPr>
      </w:pPr>
    </w:p>
    <w:p w14:paraId="223C792D" w14:textId="77777777" w:rsidR="001124D9" w:rsidRDefault="001124D9" w:rsidP="001124D9">
      <w:pPr>
        <w:spacing w:after="0" w:line="256" w:lineRule="auto"/>
        <w:ind w:left="0" w:right="0" w:firstLine="0"/>
        <w:rPr>
          <w:ins w:id="2010" w:author="Author"/>
          <w:sz w:val="20"/>
        </w:rPr>
      </w:pPr>
    </w:p>
    <w:p w14:paraId="050185FF" w14:textId="77777777" w:rsidR="001124D9" w:rsidRDefault="001124D9" w:rsidP="001124D9">
      <w:pPr>
        <w:spacing w:after="0" w:line="256" w:lineRule="auto"/>
        <w:ind w:left="0" w:right="0" w:firstLine="0"/>
        <w:rPr>
          <w:ins w:id="2011" w:author="Author"/>
          <w:sz w:val="20"/>
        </w:rPr>
      </w:pPr>
    </w:p>
    <w:tbl>
      <w:tblPr>
        <w:tblStyle w:val="TableGrid"/>
        <w:tblW w:w="0" w:type="auto"/>
        <w:tblInd w:w="0" w:type="dxa"/>
        <w:tblLook w:val="04A0" w:firstRow="1" w:lastRow="0" w:firstColumn="1" w:lastColumn="0" w:noHBand="0" w:noVBand="1"/>
      </w:tblPr>
      <w:tblGrid>
        <w:gridCol w:w="2473"/>
        <w:gridCol w:w="1363"/>
        <w:gridCol w:w="1363"/>
        <w:gridCol w:w="1487"/>
        <w:gridCol w:w="1514"/>
      </w:tblGrid>
      <w:tr w:rsidR="001124D9" w14:paraId="55B1220F" w14:textId="77777777" w:rsidTr="001124D9">
        <w:trPr>
          <w:trHeight w:val="490"/>
          <w:ins w:id="2012" w:author="Author"/>
        </w:trPr>
        <w:tc>
          <w:tcPr>
            <w:tcW w:w="8200" w:type="dxa"/>
            <w:gridSpan w:val="5"/>
            <w:tcBorders>
              <w:top w:val="nil"/>
              <w:left w:val="nil"/>
              <w:bottom w:val="single" w:sz="4" w:space="0" w:color="auto"/>
              <w:right w:val="nil"/>
            </w:tcBorders>
            <w:hideMark/>
          </w:tcPr>
          <w:p w14:paraId="267E4887" w14:textId="77777777" w:rsidR="001124D9" w:rsidRDefault="001124D9">
            <w:pPr>
              <w:spacing w:after="0" w:line="256" w:lineRule="auto"/>
              <w:ind w:left="0" w:right="0" w:firstLine="0"/>
              <w:rPr>
                <w:ins w:id="2013" w:author="Author"/>
                <w:sz w:val="20"/>
              </w:rPr>
            </w:pPr>
            <w:ins w:id="2014" w:author="Author">
              <w:r>
                <w:rPr>
                  <w:sz w:val="20"/>
                </w:rPr>
                <w:t>Table 7. Age- and Sex- Adjusted Rates of Emergency Department Visits and Hospital Inpatient Use (per 1000 persons) among US Adult Population with and without Diabetes from 2008-2017</w:t>
              </w:r>
            </w:ins>
          </w:p>
        </w:tc>
      </w:tr>
      <w:tr w:rsidR="001124D9" w14:paraId="23C1D36D" w14:textId="77777777" w:rsidTr="001124D9">
        <w:trPr>
          <w:trHeight w:val="244"/>
          <w:ins w:id="2015" w:author="Author"/>
        </w:trPr>
        <w:tc>
          <w:tcPr>
            <w:tcW w:w="2473" w:type="dxa"/>
            <w:tcBorders>
              <w:top w:val="single" w:sz="4" w:space="0" w:color="auto"/>
              <w:left w:val="nil"/>
              <w:bottom w:val="nil"/>
              <w:right w:val="nil"/>
            </w:tcBorders>
          </w:tcPr>
          <w:p w14:paraId="07746A13" w14:textId="77777777" w:rsidR="001124D9" w:rsidRDefault="001124D9">
            <w:pPr>
              <w:spacing w:after="0" w:line="256" w:lineRule="auto"/>
              <w:ind w:left="0" w:right="0" w:firstLine="0"/>
              <w:rPr>
                <w:ins w:id="2016" w:author="Author"/>
                <w:sz w:val="20"/>
              </w:rPr>
            </w:pPr>
          </w:p>
        </w:tc>
        <w:tc>
          <w:tcPr>
            <w:tcW w:w="5727" w:type="dxa"/>
            <w:gridSpan w:val="4"/>
            <w:tcBorders>
              <w:top w:val="single" w:sz="4" w:space="0" w:color="auto"/>
              <w:left w:val="nil"/>
              <w:bottom w:val="single" w:sz="4" w:space="0" w:color="auto"/>
              <w:right w:val="nil"/>
            </w:tcBorders>
            <w:hideMark/>
          </w:tcPr>
          <w:p w14:paraId="18161F77" w14:textId="77777777" w:rsidR="001124D9" w:rsidRDefault="001124D9">
            <w:pPr>
              <w:spacing w:after="0" w:line="256" w:lineRule="auto"/>
              <w:ind w:left="0" w:right="0" w:firstLine="0"/>
              <w:jc w:val="center"/>
              <w:rPr>
                <w:ins w:id="2017" w:author="Author"/>
                <w:sz w:val="20"/>
              </w:rPr>
            </w:pPr>
            <w:ins w:id="2018" w:author="Author">
              <w:r>
                <w:rPr>
                  <w:sz w:val="20"/>
                </w:rPr>
                <w:t>Rates (95% C.I.)</w:t>
              </w:r>
            </w:ins>
          </w:p>
        </w:tc>
      </w:tr>
      <w:tr w:rsidR="001124D9" w14:paraId="35A54CD5" w14:textId="77777777" w:rsidTr="001124D9">
        <w:trPr>
          <w:trHeight w:val="229"/>
          <w:ins w:id="2019" w:author="Author"/>
        </w:trPr>
        <w:tc>
          <w:tcPr>
            <w:tcW w:w="2473" w:type="dxa"/>
            <w:tcBorders>
              <w:top w:val="nil"/>
              <w:left w:val="nil"/>
              <w:bottom w:val="nil"/>
              <w:right w:val="nil"/>
            </w:tcBorders>
          </w:tcPr>
          <w:p w14:paraId="5DD8C31B" w14:textId="77777777" w:rsidR="001124D9" w:rsidRDefault="001124D9">
            <w:pPr>
              <w:spacing w:after="0" w:line="256" w:lineRule="auto"/>
              <w:ind w:left="0" w:right="0" w:firstLine="0"/>
              <w:rPr>
                <w:ins w:id="2020" w:author="Author"/>
                <w:sz w:val="20"/>
              </w:rPr>
            </w:pPr>
          </w:p>
        </w:tc>
        <w:tc>
          <w:tcPr>
            <w:tcW w:w="1363" w:type="dxa"/>
            <w:tcBorders>
              <w:top w:val="single" w:sz="4" w:space="0" w:color="auto"/>
              <w:left w:val="nil"/>
              <w:bottom w:val="single" w:sz="4" w:space="0" w:color="auto"/>
              <w:right w:val="nil"/>
            </w:tcBorders>
            <w:hideMark/>
          </w:tcPr>
          <w:p w14:paraId="5FC1B9B9" w14:textId="77777777" w:rsidR="001124D9" w:rsidRDefault="001124D9">
            <w:pPr>
              <w:spacing w:after="0" w:line="256" w:lineRule="auto"/>
              <w:ind w:left="0" w:right="0" w:firstLine="0"/>
              <w:jc w:val="center"/>
              <w:rPr>
                <w:ins w:id="2021" w:author="Author"/>
                <w:sz w:val="20"/>
              </w:rPr>
            </w:pPr>
            <w:ins w:id="2022" w:author="Author">
              <w:r>
                <w:rPr>
                  <w:sz w:val="20"/>
                </w:rPr>
                <w:t>2008*</w:t>
              </w:r>
            </w:ins>
          </w:p>
        </w:tc>
        <w:tc>
          <w:tcPr>
            <w:tcW w:w="1363" w:type="dxa"/>
            <w:tcBorders>
              <w:top w:val="single" w:sz="4" w:space="0" w:color="auto"/>
              <w:left w:val="nil"/>
              <w:bottom w:val="single" w:sz="4" w:space="0" w:color="auto"/>
              <w:right w:val="nil"/>
            </w:tcBorders>
            <w:hideMark/>
          </w:tcPr>
          <w:p w14:paraId="25FEE306" w14:textId="77777777" w:rsidR="001124D9" w:rsidRDefault="001124D9">
            <w:pPr>
              <w:spacing w:after="0" w:line="256" w:lineRule="auto"/>
              <w:ind w:left="0" w:right="0" w:firstLine="0"/>
              <w:jc w:val="center"/>
              <w:rPr>
                <w:ins w:id="2023" w:author="Author"/>
                <w:sz w:val="20"/>
              </w:rPr>
            </w:pPr>
            <w:ins w:id="2024" w:author="Author">
              <w:r>
                <w:rPr>
                  <w:sz w:val="20"/>
                </w:rPr>
                <w:t>2011</w:t>
              </w:r>
            </w:ins>
          </w:p>
        </w:tc>
        <w:tc>
          <w:tcPr>
            <w:tcW w:w="1487" w:type="dxa"/>
            <w:tcBorders>
              <w:top w:val="single" w:sz="4" w:space="0" w:color="auto"/>
              <w:left w:val="nil"/>
              <w:bottom w:val="single" w:sz="4" w:space="0" w:color="auto"/>
              <w:right w:val="nil"/>
            </w:tcBorders>
            <w:hideMark/>
          </w:tcPr>
          <w:p w14:paraId="3E581779" w14:textId="77777777" w:rsidR="001124D9" w:rsidRDefault="001124D9">
            <w:pPr>
              <w:spacing w:after="0" w:line="256" w:lineRule="auto"/>
              <w:ind w:left="0" w:right="0" w:firstLine="0"/>
              <w:jc w:val="center"/>
              <w:rPr>
                <w:ins w:id="2025" w:author="Author"/>
                <w:sz w:val="20"/>
              </w:rPr>
            </w:pPr>
            <w:ins w:id="2026" w:author="Author">
              <w:r>
                <w:rPr>
                  <w:sz w:val="20"/>
                </w:rPr>
                <w:t>2014</w:t>
              </w:r>
            </w:ins>
          </w:p>
        </w:tc>
        <w:tc>
          <w:tcPr>
            <w:tcW w:w="1511" w:type="dxa"/>
            <w:tcBorders>
              <w:top w:val="single" w:sz="4" w:space="0" w:color="auto"/>
              <w:left w:val="nil"/>
              <w:bottom w:val="single" w:sz="4" w:space="0" w:color="auto"/>
              <w:right w:val="nil"/>
            </w:tcBorders>
            <w:hideMark/>
          </w:tcPr>
          <w:p w14:paraId="548962EF" w14:textId="77777777" w:rsidR="001124D9" w:rsidRDefault="001124D9">
            <w:pPr>
              <w:spacing w:after="0" w:line="256" w:lineRule="auto"/>
              <w:ind w:left="0" w:right="0" w:firstLine="0"/>
              <w:jc w:val="center"/>
              <w:rPr>
                <w:ins w:id="2027" w:author="Author"/>
                <w:sz w:val="20"/>
              </w:rPr>
            </w:pPr>
            <w:ins w:id="2028" w:author="Author">
              <w:r>
                <w:rPr>
                  <w:sz w:val="20"/>
                </w:rPr>
                <w:t>2016/2017</w:t>
              </w:r>
            </w:ins>
          </w:p>
        </w:tc>
      </w:tr>
      <w:tr w:rsidR="001124D9" w14:paraId="2B31F772" w14:textId="77777777" w:rsidTr="001124D9">
        <w:trPr>
          <w:trHeight w:val="229"/>
          <w:ins w:id="2029" w:author="Author"/>
        </w:trPr>
        <w:tc>
          <w:tcPr>
            <w:tcW w:w="2473" w:type="dxa"/>
            <w:tcBorders>
              <w:top w:val="nil"/>
              <w:left w:val="nil"/>
              <w:bottom w:val="nil"/>
              <w:right w:val="nil"/>
            </w:tcBorders>
            <w:hideMark/>
          </w:tcPr>
          <w:p w14:paraId="21815156" w14:textId="77777777" w:rsidR="001124D9" w:rsidRDefault="001124D9">
            <w:pPr>
              <w:spacing w:after="0" w:line="256" w:lineRule="auto"/>
              <w:ind w:left="0" w:right="0" w:firstLine="0"/>
              <w:rPr>
                <w:ins w:id="2030" w:author="Author"/>
                <w:sz w:val="20"/>
              </w:rPr>
            </w:pPr>
            <w:ins w:id="2031" w:author="Author">
              <w:r>
                <w:rPr>
                  <w:sz w:val="20"/>
                </w:rPr>
                <w:t>Diabetes</w:t>
              </w:r>
            </w:ins>
          </w:p>
        </w:tc>
        <w:tc>
          <w:tcPr>
            <w:tcW w:w="1363" w:type="dxa"/>
            <w:tcBorders>
              <w:top w:val="single" w:sz="4" w:space="0" w:color="auto"/>
              <w:left w:val="nil"/>
              <w:bottom w:val="nil"/>
              <w:right w:val="nil"/>
            </w:tcBorders>
          </w:tcPr>
          <w:p w14:paraId="791A0E6E" w14:textId="77777777" w:rsidR="001124D9" w:rsidRDefault="001124D9">
            <w:pPr>
              <w:spacing w:after="0" w:line="256" w:lineRule="auto"/>
              <w:ind w:left="0" w:right="0" w:firstLine="0"/>
              <w:jc w:val="center"/>
              <w:rPr>
                <w:ins w:id="2032" w:author="Author"/>
                <w:sz w:val="20"/>
              </w:rPr>
            </w:pPr>
          </w:p>
        </w:tc>
        <w:tc>
          <w:tcPr>
            <w:tcW w:w="1363" w:type="dxa"/>
            <w:tcBorders>
              <w:top w:val="single" w:sz="4" w:space="0" w:color="auto"/>
              <w:left w:val="nil"/>
              <w:bottom w:val="nil"/>
              <w:right w:val="nil"/>
            </w:tcBorders>
          </w:tcPr>
          <w:p w14:paraId="77A88905" w14:textId="77777777" w:rsidR="001124D9" w:rsidRDefault="001124D9">
            <w:pPr>
              <w:spacing w:after="0" w:line="256" w:lineRule="auto"/>
              <w:ind w:left="0" w:right="0" w:firstLine="0"/>
              <w:jc w:val="center"/>
              <w:rPr>
                <w:ins w:id="2033" w:author="Author"/>
                <w:sz w:val="20"/>
              </w:rPr>
            </w:pPr>
          </w:p>
        </w:tc>
        <w:tc>
          <w:tcPr>
            <w:tcW w:w="1487" w:type="dxa"/>
            <w:tcBorders>
              <w:top w:val="single" w:sz="4" w:space="0" w:color="auto"/>
              <w:left w:val="nil"/>
              <w:bottom w:val="nil"/>
              <w:right w:val="nil"/>
            </w:tcBorders>
          </w:tcPr>
          <w:p w14:paraId="179D76C9" w14:textId="77777777" w:rsidR="001124D9" w:rsidRDefault="001124D9">
            <w:pPr>
              <w:spacing w:after="0" w:line="256" w:lineRule="auto"/>
              <w:ind w:left="0" w:right="0" w:firstLine="0"/>
              <w:jc w:val="center"/>
              <w:rPr>
                <w:ins w:id="2034" w:author="Author"/>
                <w:sz w:val="20"/>
              </w:rPr>
            </w:pPr>
          </w:p>
        </w:tc>
        <w:tc>
          <w:tcPr>
            <w:tcW w:w="1511" w:type="dxa"/>
            <w:tcBorders>
              <w:top w:val="single" w:sz="4" w:space="0" w:color="auto"/>
              <w:left w:val="nil"/>
              <w:bottom w:val="nil"/>
              <w:right w:val="nil"/>
            </w:tcBorders>
          </w:tcPr>
          <w:p w14:paraId="0EE2BB23" w14:textId="77777777" w:rsidR="001124D9" w:rsidRDefault="001124D9">
            <w:pPr>
              <w:spacing w:after="0" w:line="256" w:lineRule="auto"/>
              <w:ind w:left="0" w:right="0" w:firstLine="0"/>
              <w:jc w:val="center"/>
              <w:rPr>
                <w:ins w:id="2035" w:author="Author"/>
                <w:sz w:val="20"/>
              </w:rPr>
            </w:pPr>
          </w:p>
        </w:tc>
      </w:tr>
      <w:tr w:rsidR="001124D9" w14:paraId="2E782DCC" w14:textId="77777777" w:rsidTr="001124D9">
        <w:trPr>
          <w:trHeight w:val="229"/>
          <w:ins w:id="2036" w:author="Author"/>
        </w:trPr>
        <w:tc>
          <w:tcPr>
            <w:tcW w:w="2473" w:type="dxa"/>
            <w:tcBorders>
              <w:top w:val="nil"/>
              <w:left w:val="nil"/>
              <w:bottom w:val="nil"/>
              <w:right w:val="nil"/>
            </w:tcBorders>
            <w:hideMark/>
          </w:tcPr>
          <w:p w14:paraId="36EEA010" w14:textId="77777777" w:rsidR="001124D9" w:rsidRDefault="001124D9">
            <w:pPr>
              <w:spacing w:after="0" w:line="256" w:lineRule="auto"/>
              <w:ind w:left="0" w:right="0" w:firstLine="0"/>
              <w:rPr>
                <w:ins w:id="2037" w:author="Author"/>
                <w:sz w:val="20"/>
              </w:rPr>
            </w:pPr>
            <w:ins w:id="2038" w:author="Author">
              <w:r>
                <w:rPr>
                  <w:sz w:val="20"/>
                </w:rPr>
                <w:t xml:space="preserve">   ED Visits</w:t>
              </w:r>
            </w:ins>
          </w:p>
        </w:tc>
        <w:tc>
          <w:tcPr>
            <w:tcW w:w="1363" w:type="dxa"/>
            <w:tcBorders>
              <w:top w:val="nil"/>
              <w:left w:val="nil"/>
              <w:bottom w:val="nil"/>
              <w:right w:val="nil"/>
            </w:tcBorders>
          </w:tcPr>
          <w:p w14:paraId="7B7F62DF" w14:textId="77777777" w:rsidR="001124D9" w:rsidRDefault="001124D9">
            <w:pPr>
              <w:spacing w:after="0" w:line="256" w:lineRule="auto"/>
              <w:ind w:left="0" w:right="0" w:firstLine="0"/>
              <w:jc w:val="center"/>
              <w:rPr>
                <w:ins w:id="2039" w:author="Author"/>
                <w:sz w:val="20"/>
              </w:rPr>
            </w:pPr>
          </w:p>
        </w:tc>
        <w:tc>
          <w:tcPr>
            <w:tcW w:w="1363" w:type="dxa"/>
            <w:tcBorders>
              <w:top w:val="nil"/>
              <w:left w:val="nil"/>
              <w:bottom w:val="nil"/>
              <w:right w:val="nil"/>
            </w:tcBorders>
          </w:tcPr>
          <w:p w14:paraId="6100F5C7" w14:textId="77777777" w:rsidR="001124D9" w:rsidRDefault="001124D9">
            <w:pPr>
              <w:spacing w:after="0" w:line="256" w:lineRule="auto"/>
              <w:ind w:left="0" w:right="0" w:firstLine="0"/>
              <w:jc w:val="center"/>
              <w:rPr>
                <w:ins w:id="2040" w:author="Author"/>
                <w:sz w:val="20"/>
              </w:rPr>
            </w:pPr>
          </w:p>
        </w:tc>
        <w:tc>
          <w:tcPr>
            <w:tcW w:w="1487" w:type="dxa"/>
            <w:tcBorders>
              <w:top w:val="nil"/>
              <w:left w:val="nil"/>
              <w:bottom w:val="nil"/>
              <w:right w:val="nil"/>
            </w:tcBorders>
          </w:tcPr>
          <w:p w14:paraId="7CE1BB5D" w14:textId="77777777" w:rsidR="001124D9" w:rsidRDefault="001124D9">
            <w:pPr>
              <w:spacing w:after="0" w:line="256" w:lineRule="auto"/>
              <w:ind w:left="0" w:right="0" w:firstLine="0"/>
              <w:jc w:val="center"/>
              <w:rPr>
                <w:ins w:id="2041" w:author="Author"/>
                <w:sz w:val="20"/>
              </w:rPr>
            </w:pPr>
          </w:p>
        </w:tc>
        <w:tc>
          <w:tcPr>
            <w:tcW w:w="1511" w:type="dxa"/>
            <w:tcBorders>
              <w:top w:val="nil"/>
              <w:left w:val="nil"/>
              <w:bottom w:val="nil"/>
              <w:right w:val="nil"/>
            </w:tcBorders>
          </w:tcPr>
          <w:p w14:paraId="7ADDEA73" w14:textId="77777777" w:rsidR="001124D9" w:rsidRDefault="001124D9">
            <w:pPr>
              <w:spacing w:after="0" w:line="256" w:lineRule="auto"/>
              <w:ind w:left="0" w:right="0" w:firstLine="0"/>
              <w:jc w:val="center"/>
              <w:rPr>
                <w:ins w:id="2042" w:author="Author"/>
                <w:sz w:val="20"/>
              </w:rPr>
            </w:pPr>
          </w:p>
        </w:tc>
      </w:tr>
      <w:tr w:rsidR="001124D9" w14:paraId="0E38274E" w14:textId="77777777" w:rsidTr="001124D9">
        <w:trPr>
          <w:trHeight w:val="229"/>
          <w:ins w:id="2043" w:author="Author"/>
        </w:trPr>
        <w:tc>
          <w:tcPr>
            <w:tcW w:w="2473" w:type="dxa"/>
            <w:tcBorders>
              <w:top w:val="nil"/>
              <w:left w:val="nil"/>
              <w:bottom w:val="nil"/>
              <w:right w:val="nil"/>
            </w:tcBorders>
            <w:hideMark/>
          </w:tcPr>
          <w:p w14:paraId="5381B3DD" w14:textId="77777777" w:rsidR="001124D9" w:rsidRDefault="001124D9">
            <w:pPr>
              <w:spacing w:after="0" w:line="256" w:lineRule="auto"/>
              <w:ind w:left="0" w:right="0" w:firstLine="0"/>
              <w:rPr>
                <w:ins w:id="2044" w:author="Author"/>
                <w:sz w:val="20"/>
              </w:rPr>
            </w:pPr>
            <w:ins w:id="2045" w:author="Author">
              <w:r>
                <w:rPr>
                  <w:sz w:val="20"/>
                </w:rPr>
                <w:t xml:space="preserve">   Ratio</w:t>
              </w:r>
            </w:ins>
          </w:p>
        </w:tc>
        <w:tc>
          <w:tcPr>
            <w:tcW w:w="1363" w:type="dxa"/>
            <w:tcBorders>
              <w:top w:val="nil"/>
              <w:left w:val="nil"/>
              <w:bottom w:val="nil"/>
              <w:right w:val="nil"/>
            </w:tcBorders>
            <w:hideMark/>
          </w:tcPr>
          <w:p w14:paraId="31DE0D70" w14:textId="77777777" w:rsidR="001124D9" w:rsidRDefault="001124D9">
            <w:pPr>
              <w:spacing w:after="0" w:line="256" w:lineRule="auto"/>
              <w:ind w:left="0" w:right="0" w:firstLine="0"/>
              <w:jc w:val="center"/>
              <w:rPr>
                <w:ins w:id="2046" w:author="Author"/>
                <w:sz w:val="20"/>
              </w:rPr>
            </w:pPr>
            <w:ins w:id="2047" w:author="Author">
              <w:r>
                <w:rPr>
                  <w:sz w:val="20"/>
                </w:rPr>
                <w:t>X</w:t>
              </w:r>
            </w:ins>
          </w:p>
        </w:tc>
        <w:tc>
          <w:tcPr>
            <w:tcW w:w="1363" w:type="dxa"/>
            <w:tcBorders>
              <w:top w:val="nil"/>
              <w:left w:val="nil"/>
              <w:bottom w:val="nil"/>
              <w:right w:val="nil"/>
            </w:tcBorders>
          </w:tcPr>
          <w:p w14:paraId="2EB64799" w14:textId="77777777" w:rsidR="001124D9" w:rsidRDefault="001124D9">
            <w:pPr>
              <w:spacing w:after="0" w:line="256" w:lineRule="auto"/>
              <w:ind w:left="0" w:right="0" w:firstLine="0"/>
              <w:jc w:val="center"/>
              <w:rPr>
                <w:ins w:id="2048" w:author="Author"/>
                <w:sz w:val="20"/>
              </w:rPr>
            </w:pPr>
          </w:p>
        </w:tc>
        <w:tc>
          <w:tcPr>
            <w:tcW w:w="1487" w:type="dxa"/>
            <w:tcBorders>
              <w:top w:val="nil"/>
              <w:left w:val="nil"/>
              <w:bottom w:val="nil"/>
              <w:right w:val="nil"/>
            </w:tcBorders>
          </w:tcPr>
          <w:p w14:paraId="21E57E1E" w14:textId="77777777" w:rsidR="001124D9" w:rsidRDefault="001124D9">
            <w:pPr>
              <w:spacing w:after="0" w:line="256" w:lineRule="auto"/>
              <w:ind w:left="0" w:right="0" w:firstLine="0"/>
              <w:jc w:val="center"/>
              <w:rPr>
                <w:ins w:id="2049" w:author="Author"/>
                <w:sz w:val="20"/>
              </w:rPr>
            </w:pPr>
          </w:p>
        </w:tc>
        <w:tc>
          <w:tcPr>
            <w:tcW w:w="1511" w:type="dxa"/>
            <w:tcBorders>
              <w:top w:val="nil"/>
              <w:left w:val="nil"/>
              <w:bottom w:val="nil"/>
              <w:right w:val="nil"/>
            </w:tcBorders>
          </w:tcPr>
          <w:p w14:paraId="7C240DF3" w14:textId="77777777" w:rsidR="001124D9" w:rsidRDefault="001124D9">
            <w:pPr>
              <w:spacing w:after="0" w:line="256" w:lineRule="auto"/>
              <w:ind w:left="0" w:right="0" w:firstLine="0"/>
              <w:jc w:val="center"/>
              <w:rPr>
                <w:ins w:id="2050" w:author="Author"/>
                <w:sz w:val="20"/>
              </w:rPr>
            </w:pPr>
          </w:p>
        </w:tc>
      </w:tr>
      <w:tr w:rsidR="001124D9" w14:paraId="34F84B56" w14:textId="77777777" w:rsidTr="001124D9">
        <w:trPr>
          <w:trHeight w:val="244"/>
          <w:ins w:id="2051" w:author="Author"/>
        </w:trPr>
        <w:tc>
          <w:tcPr>
            <w:tcW w:w="2473" w:type="dxa"/>
            <w:tcBorders>
              <w:top w:val="nil"/>
              <w:left w:val="nil"/>
              <w:bottom w:val="nil"/>
              <w:right w:val="nil"/>
            </w:tcBorders>
            <w:hideMark/>
          </w:tcPr>
          <w:p w14:paraId="1B4890EA" w14:textId="77777777" w:rsidR="001124D9" w:rsidRDefault="001124D9">
            <w:pPr>
              <w:spacing w:after="0" w:line="256" w:lineRule="auto"/>
              <w:ind w:left="0" w:right="0" w:firstLine="0"/>
              <w:rPr>
                <w:ins w:id="2052" w:author="Author"/>
                <w:sz w:val="20"/>
              </w:rPr>
            </w:pPr>
            <w:ins w:id="2053" w:author="Author">
              <w:r>
                <w:rPr>
                  <w:sz w:val="20"/>
                </w:rPr>
                <w:t xml:space="preserve">   Inpatient Stays</w:t>
              </w:r>
            </w:ins>
          </w:p>
        </w:tc>
        <w:tc>
          <w:tcPr>
            <w:tcW w:w="1363" w:type="dxa"/>
            <w:tcBorders>
              <w:top w:val="nil"/>
              <w:left w:val="nil"/>
              <w:bottom w:val="nil"/>
              <w:right w:val="nil"/>
            </w:tcBorders>
          </w:tcPr>
          <w:p w14:paraId="49EC0F9D" w14:textId="77777777" w:rsidR="001124D9" w:rsidRDefault="001124D9">
            <w:pPr>
              <w:spacing w:after="0" w:line="256" w:lineRule="auto"/>
              <w:ind w:left="0" w:right="0" w:firstLine="0"/>
              <w:jc w:val="center"/>
              <w:rPr>
                <w:ins w:id="2054" w:author="Author"/>
                <w:sz w:val="20"/>
              </w:rPr>
            </w:pPr>
          </w:p>
        </w:tc>
        <w:tc>
          <w:tcPr>
            <w:tcW w:w="1363" w:type="dxa"/>
            <w:tcBorders>
              <w:top w:val="nil"/>
              <w:left w:val="nil"/>
              <w:bottom w:val="nil"/>
              <w:right w:val="nil"/>
            </w:tcBorders>
          </w:tcPr>
          <w:p w14:paraId="001FD321" w14:textId="77777777" w:rsidR="001124D9" w:rsidRDefault="001124D9">
            <w:pPr>
              <w:spacing w:after="0" w:line="256" w:lineRule="auto"/>
              <w:ind w:left="0" w:right="0" w:firstLine="0"/>
              <w:jc w:val="center"/>
              <w:rPr>
                <w:ins w:id="2055" w:author="Author"/>
                <w:sz w:val="20"/>
              </w:rPr>
            </w:pPr>
          </w:p>
        </w:tc>
        <w:tc>
          <w:tcPr>
            <w:tcW w:w="1487" w:type="dxa"/>
            <w:tcBorders>
              <w:top w:val="nil"/>
              <w:left w:val="nil"/>
              <w:bottom w:val="nil"/>
              <w:right w:val="nil"/>
            </w:tcBorders>
          </w:tcPr>
          <w:p w14:paraId="5FF34B57" w14:textId="77777777" w:rsidR="001124D9" w:rsidRDefault="001124D9">
            <w:pPr>
              <w:spacing w:after="0" w:line="256" w:lineRule="auto"/>
              <w:ind w:left="0" w:right="0" w:firstLine="0"/>
              <w:jc w:val="center"/>
              <w:rPr>
                <w:ins w:id="2056" w:author="Author"/>
                <w:sz w:val="20"/>
              </w:rPr>
            </w:pPr>
          </w:p>
        </w:tc>
        <w:tc>
          <w:tcPr>
            <w:tcW w:w="1511" w:type="dxa"/>
            <w:tcBorders>
              <w:top w:val="nil"/>
              <w:left w:val="nil"/>
              <w:bottom w:val="nil"/>
              <w:right w:val="nil"/>
            </w:tcBorders>
          </w:tcPr>
          <w:p w14:paraId="139E24D9" w14:textId="77777777" w:rsidR="001124D9" w:rsidRDefault="001124D9">
            <w:pPr>
              <w:spacing w:after="0" w:line="256" w:lineRule="auto"/>
              <w:ind w:left="0" w:right="0" w:firstLine="0"/>
              <w:jc w:val="center"/>
              <w:rPr>
                <w:ins w:id="2057" w:author="Author"/>
                <w:sz w:val="20"/>
              </w:rPr>
            </w:pPr>
          </w:p>
        </w:tc>
      </w:tr>
      <w:tr w:rsidR="001124D9" w14:paraId="6F0FE9F3" w14:textId="77777777" w:rsidTr="001124D9">
        <w:trPr>
          <w:trHeight w:val="229"/>
          <w:ins w:id="2058" w:author="Author"/>
        </w:trPr>
        <w:tc>
          <w:tcPr>
            <w:tcW w:w="2473" w:type="dxa"/>
            <w:tcBorders>
              <w:top w:val="nil"/>
              <w:left w:val="nil"/>
              <w:bottom w:val="nil"/>
              <w:right w:val="nil"/>
            </w:tcBorders>
            <w:hideMark/>
          </w:tcPr>
          <w:p w14:paraId="346EE60E" w14:textId="77777777" w:rsidR="001124D9" w:rsidRDefault="001124D9">
            <w:pPr>
              <w:spacing w:after="0" w:line="256" w:lineRule="auto"/>
              <w:ind w:left="0" w:right="0" w:firstLine="0"/>
              <w:rPr>
                <w:ins w:id="2059" w:author="Author"/>
                <w:sz w:val="20"/>
              </w:rPr>
            </w:pPr>
            <w:ins w:id="2060" w:author="Author">
              <w:r>
                <w:rPr>
                  <w:sz w:val="20"/>
                </w:rPr>
                <w:t xml:space="preserve">   Ratio</w:t>
              </w:r>
            </w:ins>
          </w:p>
        </w:tc>
        <w:tc>
          <w:tcPr>
            <w:tcW w:w="1363" w:type="dxa"/>
            <w:tcBorders>
              <w:top w:val="nil"/>
              <w:left w:val="nil"/>
              <w:bottom w:val="nil"/>
              <w:right w:val="nil"/>
            </w:tcBorders>
            <w:hideMark/>
          </w:tcPr>
          <w:p w14:paraId="1D7C6953" w14:textId="77777777" w:rsidR="001124D9" w:rsidRDefault="001124D9">
            <w:pPr>
              <w:spacing w:after="0" w:line="256" w:lineRule="auto"/>
              <w:ind w:left="0" w:right="0" w:firstLine="0"/>
              <w:jc w:val="center"/>
              <w:rPr>
                <w:ins w:id="2061" w:author="Author"/>
                <w:sz w:val="20"/>
              </w:rPr>
            </w:pPr>
            <w:ins w:id="2062" w:author="Author">
              <w:r>
                <w:rPr>
                  <w:sz w:val="20"/>
                </w:rPr>
                <w:t>X</w:t>
              </w:r>
            </w:ins>
          </w:p>
        </w:tc>
        <w:tc>
          <w:tcPr>
            <w:tcW w:w="1363" w:type="dxa"/>
            <w:tcBorders>
              <w:top w:val="nil"/>
              <w:left w:val="nil"/>
              <w:bottom w:val="nil"/>
              <w:right w:val="nil"/>
            </w:tcBorders>
          </w:tcPr>
          <w:p w14:paraId="48E15E82" w14:textId="77777777" w:rsidR="001124D9" w:rsidRDefault="001124D9">
            <w:pPr>
              <w:spacing w:after="0" w:line="256" w:lineRule="auto"/>
              <w:ind w:left="0" w:right="0" w:firstLine="0"/>
              <w:jc w:val="center"/>
              <w:rPr>
                <w:ins w:id="2063" w:author="Author"/>
                <w:sz w:val="20"/>
              </w:rPr>
            </w:pPr>
          </w:p>
        </w:tc>
        <w:tc>
          <w:tcPr>
            <w:tcW w:w="1487" w:type="dxa"/>
            <w:tcBorders>
              <w:top w:val="nil"/>
              <w:left w:val="nil"/>
              <w:bottom w:val="nil"/>
              <w:right w:val="nil"/>
            </w:tcBorders>
          </w:tcPr>
          <w:p w14:paraId="08F37467" w14:textId="77777777" w:rsidR="001124D9" w:rsidRDefault="001124D9">
            <w:pPr>
              <w:spacing w:after="0" w:line="256" w:lineRule="auto"/>
              <w:ind w:left="0" w:right="0" w:firstLine="0"/>
              <w:jc w:val="center"/>
              <w:rPr>
                <w:ins w:id="2064" w:author="Author"/>
                <w:sz w:val="20"/>
              </w:rPr>
            </w:pPr>
          </w:p>
        </w:tc>
        <w:tc>
          <w:tcPr>
            <w:tcW w:w="1511" w:type="dxa"/>
            <w:tcBorders>
              <w:top w:val="nil"/>
              <w:left w:val="nil"/>
              <w:bottom w:val="nil"/>
              <w:right w:val="nil"/>
            </w:tcBorders>
          </w:tcPr>
          <w:p w14:paraId="7EC5385B" w14:textId="77777777" w:rsidR="001124D9" w:rsidRDefault="001124D9">
            <w:pPr>
              <w:spacing w:after="0" w:line="256" w:lineRule="auto"/>
              <w:ind w:left="0" w:right="0" w:firstLine="0"/>
              <w:jc w:val="center"/>
              <w:rPr>
                <w:ins w:id="2065" w:author="Author"/>
                <w:sz w:val="20"/>
              </w:rPr>
            </w:pPr>
          </w:p>
        </w:tc>
      </w:tr>
      <w:tr w:rsidR="001124D9" w14:paraId="653F757A" w14:textId="77777777" w:rsidTr="001124D9">
        <w:trPr>
          <w:trHeight w:val="229"/>
          <w:ins w:id="2066" w:author="Author"/>
        </w:trPr>
        <w:tc>
          <w:tcPr>
            <w:tcW w:w="2473" w:type="dxa"/>
            <w:tcBorders>
              <w:top w:val="nil"/>
              <w:left w:val="nil"/>
              <w:bottom w:val="nil"/>
              <w:right w:val="nil"/>
            </w:tcBorders>
            <w:hideMark/>
          </w:tcPr>
          <w:p w14:paraId="508F08E3" w14:textId="77777777" w:rsidR="001124D9" w:rsidRDefault="001124D9">
            <w:pPr>
              <w:spacing w:after="0" w:line="256" w:lineRule="auto"/>
              <w:ind w:left="0" w:right="0" w:firstLine="0"/>
              <w:rPr>
                <w:ins w:id="2067" w:author="Author"/>
                <w:sz w:val="20"/>
              </w:rPr>
            </w:pPr>
            <w:ins w:id="2068" w:author="Author">
              <w:r>
                <w:rPr>
                  <w:sz w:val="20"/>
                </w:rPr>
                <w:t>Non-Diabetes</w:t>
              </w:r>
            </w:ins>
          </w:p>
        </w:tc>
        <w:tc>
          <w:tcPr>
            <w:tcW w:w="1363" w:type="dxa"/>
            <w:tcBorders>
              <w:top w:val="nil"/>
              <w:left w:val="nil"/>
              <w:bottom w:val="nil"/>
              <w:right w:val="nil"/>
            </w:tcBorders>
          </w:tcPr>
          <w:p w14:paraId="1A54BED0" w14:textId="77777777" w:rsidR="001124D9" w:rsidRDefault="001124D9">
            <w:pPr>
              <w:spacing w:after="0" w:line="256" w:lineRule="auto"/>
              <w:ind w:left="0" w:right="0" w:firstLine="0"/>
              <w:jc w:val="center"/>
              <w:rPr>
                <w:ins w:id="2069" w:author="Author"/>
                <w:sz w:val="20"/>
              </w:rPr>
            </w:pPr>
          </w:p>
        </w:tc>
        <w:tc>
          <w:tcPr>
            <w:tcW w:w="1363" w:type="dxa"/>
            <w:tcBorders>
              <w:top w:val="nil"/>
              <w:left w:val="nil"/>
              <w:bottom w:val="nil"/>
              <w:right w:val="nil"/>
            </w:tcBorders>
          </w:tcPr>
          <w:p w14:paraId="4028FCF1" w14:textId="77777777" w:rsidR="001124D9" w:rsidRDefault="001124D9">
            <w:pPr>
              <w:spacing w:after="0" w:line="256" w:lineRule="auto"/>
              <w:ind w:left="0" w:right="0" w:firstLine="0"/>
              <w:jc w:val="center"/>
              <w:rPr>
                <w:ins w:id="2070" w:author="Author"/>
                <w:sz w:val="20"/>
              </w:rPr>
            </w:pPr>
          </w:p>
        </w:tc>
        <w:tc>
          <w:tcPr>
            <w:tcW w:w="1487" w:type="dxa"/>
            <w:tcBorders>
              <w:top w:val="nil"/>
              <w:left w:val="nil"/>
              <w:bottom w:val="nil"/>
              <w:right w:val="nil"/>
            </w:tcBorders>
          </w:tcPr>
          <w:p w14:paraId="7F7C790C" w14:textId="77777777" w:rsidR="001124D9" w:rsidRDefault="001124D9">
            <w:pPr>
              <w:spacing w:after="0" w:line="256" w:lineRule="auto"/>
              <w:ind w:left="0" w:right="0" w:firstLine="0"/>
              <w:jc w:val="center"/>
              <w:rPr>
                <w:ins w:id="2071" w:author="Author"/>
                <w:sz w:val="20"/>
              </w:rPr>
            </w:pPr>
          </w:p>
        </w:tc>
        <w:tc>
          <w:tcPr>
            <w:tcW w:w="1511" w:type="dxa"/>
            <w:tcBorders>
              <w:top w:val="nil"/>
              <w:left w:val="nil"/>
              <w:bottom w:val="nil"/>
              <w:right w:val="nil"/>
            </w:tcBorders>
          </w:tcPr>
          <w:p w14:paraId="653CB6D8" w14:textId="77777777" w:rsidR="001124D9" w:rsidRDefault="001124D9">
            <w:pPr>
              <w:spacing w:after="0" w:line="256" w:lineRule="auto"/>
              <w:ind w:left="0" w:right="0" w:firstLine="0"/>
              <w:jc w:val="center"/>
              <w:rPr>
                <w:ins w:id="2072" w:author="Author"/>
                <w:sz w:val="20"/>
              </w:rPr>
            </w:pPr>
          </w:p>
        </w:tc>
      </w:tr>
      <w:tr w:rsidR="001124D9" w14:paraId="51E8C616" w14:textId="77777777" w:rsidTr="001124D9">
        <w:trPr>
          <w:trHeight w:val="229"/>
          <w:ins w:id="2073" w:author="Author"/>
        </w:trPr>
        <w:tc>
          <w:tcPr>
            <w:tcW w:w="2473" w:type="dxa"/>
            <w:tcBorders>
              <w:top w:val="nil"/>
              <w:left w:val="nil"/>
              <w:bottom w:val="nil"/>
              <w:right w:val="nil"/>
            </w:tcBorders>
            <w:hideMark/>
          </w:tcPr>
          <w:p w14:paraId="4E8AB092" w14:textId="77777777" w:rsidR="001124D9" w:rsidRDefault="001124D9">
            <w:pPr>
              <w:spacing w:after="0" w:line="256" w:lineRule="auto"/>
              <w:ind w:left="0" w:right="0" w:firstLine="0"/>
              <w:rPr>
                <w:ins w:id="2074" w:author="Author"/>
                <w:sz w:val="20"/>
              </w:rPr>
            </w:pPr>
            <w:ins w:id="2075" w:author="Author">
              <w:r>
                <w:rPr>
                  <w:sz w:val="20"/>
                </w:rPr>
                <w:t xml:space="preserve">   ED Visits</w:t>
              </w:r>
            </w:ins>
          </w:p>
        </w:tc>
        <w:tc>
          <w:tcPr>
            <w:tcW w:w="1363" w:type="dxa"/>
            <w:tcBorders>
              <w:top w:val="nil"/>
              <w:left w:val="nil"/>
              <w:bottom w:val="nil"/>
              <w:right w:val="nil"/>
            </w:tcBorders>
          </w:tcPr>
          <w:p w14:paraId="39A4B66B" w14:textId="77777777" w:rsidR="001124D9" w:rsidRDefault="001124D9">
            <w:pPr>
              <w:spacing w:after="0" w:line="256" w:lineRule="auto"/>
              <w:ind w:left="0" w:right="0" w:firstLine="0"/>
              <w:jc w:val="center"/>
              <w:rPr>
                <w:ins w:id="2076" w:author="Author"/>
                <w:sz w:val="20"/>
              </w:rPr>
            </w:pPr>
          </w:p>
        </w:tc>
        <w:tc>
          <w:tcPr>
            <w:tcW w:w="1363" w:type="dxa"/>
            <w:tcBorders>
              <w:top w:val="nil"/>
              <w:left w:val="nil"/>
              <w:bottom w:val="nil"/>
              <w:right w:val="nil"/>
            </w:tcBorders>
          </w:tcPr>
          <w:p w14:paraId="7EF6F77E" w14:textId="77777777" w:rsidR="001124D9" w:rsidRDefault="001124D9">
            <w:pPr>
              <w:spacing w:after="0" w:line="256" w:lineRule="auto"/>
              <w:ind w:left="0" w:right="0" w:firstLine="0"/>
              <w:jc w:val="center"/>
              <w:rPr>
                <w:ins w:id="2077" w:author="Author"/>
                <w:sz w:val="20"/>
              </w:rPr>
            </w:pPr>
          </w:p>
        </w:tc>
        <w:tc>
          <w:tcPr>
            <w:tcW w:w="1487" w:type="dxa"/>
            <w:tcBorders>
              <w:top w:val="nil"/>
              <w:left w:val="nil"/>
              <w:bottom w:val="nil"/>
              <w:right w:val="nil"/>
            </w:tcBorders>
          </w:tcPr>
          <w:p w14:paraId="638187B2" w14:textId="77777777" w:rsidR="001124D9" w:rsidRDefault="001124D9">
            <w:pPr>
              <w:spacing w:after="0" w:line="256" w:lineRule="auto"/>
              <w:ind w:left="0" w:right="0" w:firstLine="0"/>
              <w:jc w:val="center"/>
              <w:rPr>
                <w:ins w:id="2078" w:author="Author"/>
                <w:sz w:val="20"/>
              </w:rPr>
            </w:pPr>
          </w:p>
        </w:tc>
        <w:tc>
          <w:tcPr>
            <w:tcW w:w="1511" w:type="dxa"/>
            <w:tcBorders>
              <w:top w:val="nil"/>
              <w:left w:val="nil"/>
              <w:bottom w:val="nil"/>
              <w:right w:val="nil"/>
            </w:tcBorders>
          </w:tcPr>
          <w:p w14:paraId="7B3F994B" w14:textId="77777777" w:rsidR="001124D9" w:rsidRDefault="001124D9">
            <w:pPr>
              <w:spacing w:after="0" w:line="256" w:lineRule="auto"/>
              <w:ind w:left="0" w:right="0" w:firstLine="0"/>
              <w:jc w:val="center"/>
              <w:rPr>
                <w:ins w:id="2079" w:author="Author"/>
                <w:sz w:val="20"/>
              </w:rPr>
            </w:pPr>
          </w:p>
        </w:tc>
      </w:tr>
      <w:tr w:rsidR="001124D9" w14:paraId="0CB8B1CF" w14:textId="77777777" w:rsidTr="001124D9">
        <w:trPr>
          <w:trHeight w:val="229"/>
          <w:ins w:id="2080" w:author="Author"/>
        </w:trPr>
        <w:tc>
          <w:tcPr>
            <w:tcW w:w="2473" w:type="dxa"/>
            <w:tcBorders>
              <w:top w:val="nil"/>
              <w:left w:val="nil"/>
              <w:bottom w:val="nil"/>
              <w:right w:val="nil"/>
            </w:tcBorders>
            <w:hideMark/>
          </w:tcPr>
          <w:p w14:paraId="6A040CF0" w14:textId="77777777" w:rsidR="001124D9" w:rsidRDefault="001124D9">
            <w:pPr>
              <w:spacing w:after="0" w:line="256" w:lineRule="auto"/>
              <w:ind w:left="0" w:right="0" w:firstLine="0"/>
              <w:rPr>
                <w:ins w:id="2081" w:author="Author"/>
                <w:sz w:val="20"/>
              </w:rPr>
            </w:pPr>
            <w:ins w:id="2082" w:author="Author">
              <w:r>
                <w:rPr>
                  <w:sz w:val="20"/>
                </w:rPr>
                <w:t xml:space="preserve">   Ratio</w:t>
              </w:r>
            </w:ins>
          </w:p>
        </w:tc>
        <w:tc>
          <w:tcPr>
            <w:tcW w:w="1363" w:type="dxa"/>
            <w:tcBorders>
              <w:top w:val="nil"/>
              <w:left w:val="nil"/>
              <w:bottom w:val="nil"/>
              <w:right w:val="nil"/>
            </w:tcBorders>
            <w:hideMark/>
          </w:tcPr>
          <w:p w14:paraId="38712FF3" w14:textId="77777777" w:rsidR="001124D9" w:rsidRDefault="001124D9">
            <w:pPr>
              <w:spacing w:after="0" w:line="256" w:lineRule="auto"/>
              <w:ind w:left="0" w:right="0" w:firstLine="0"/>
              <w:jc w:val="center"/>
              <w:rPr>
                <w:ins w:id="2083" w:author="Author"/>
                <w:sz w:val="20"/>
              </w:rPr>
            </w:pPr>
            <w:ins w:id="2084" w:author="Author">
              <w:r>
                <w:rPr>
                  <w:sz w:val="20"/>
                </w:rPr>
                <w:t>X</w:t>
              </w:r>
            </w:ins>
          </w:p>
        </w:tc>
        <w:tc>
          <w:tcPr>
            <w:tcW w:w="1363" w:type="dxa"/>
            <w:tcBorders>
              <w:top w:val="nil"/>
              <w:left w:val="nil"/>
              <w:bottom w:val="nil"/>
              <w:right w:val="nil"/>
            </w:tcBorders>
          </w:tcPr>
          <w:p w14:paraId="6949522B" w14:textId="77777777" w:rsidR="001124D9" w:rsidRDefault="001124D9">
            <w:pPr>
              <w:spacing w:after="0" w:line="256" w:lineRule="auto"/>
              <w:ind w:left="0" w:right="0" w:firstLine="0"/>
              <w:jc w:val="center"/>
              <w:rPr>
                <w:ins w:id="2085" w:author="Author"/>
                <w:sz w:val="20"/>
              </w:rPr>
            </w:pPr>
          </w:p>
        </w:tc>
        <w:tc>
          <w:tcPr>
            <w:tcW w:w="1487" w:type="dxa"/>
            <w:tcBorders>
              <w:top w:val="nil"/>
              <w:left w:val="nil"/>
              <w:bottom w:val="nil"/>
              <w:right w:val="nil"/>
            </w:tcBorders>
          </w:tcPr>
          <w:p w14:paraId="3CE2341B" w14:textId="77777777" w:rsidR="001124D9" w:rsidRDefault="001124D9">
            <w:pPr>
              <w:spacing w:after="0" w:line="256" w:lineRule="auto"/>
              <w:ind w:left="0" w:right="0" w:firstLine="0"/>
              <w:jc w:val="center"/>
              <w:rPr>
                <w:ins w:id="2086" w:author="Author"/>
                <w:sz w:val="20"/>
              </w:rPr>
            </w:pPr>
          </w:p>
        </w:tc>
        <w:tc>
          <w:tcPr>
            <w:tcW w:w="1511" w:type="dxa"/>
            <w:tcBorders>
              <w:top w:val="nil"/>
              <w:left w:val="nil"/>
              <w:bottom w:val="nil"/>
              <w:right w:val="nil"/>
            </w:tcBorders>
          </w:tcPr>
          <w:p w14:paraId="4CF5CCA5" w14:textId="77777777" w:rsidR="001124D9" w:rsidRDefault="001124D9">
            <w:pPr>
              <w:spacing w:after="0" w:line="256" w:lineRule="auto"/>
              <w:ind w:left="0" w:right="0" w:firstLine="0"/>
              <w:jc w:val="center"/>
              <w:rPr>
                <w:ins w:id="2087" w:author="Author"/>
                <w:sz w:val="20"/>
              </w:rPr>
            </w:pPr>
          </w:p>
        </w:tc>
      </w:tr>
      <w:tr w:rsidR="001124D9" w14:paraId="26CCB6B1" w14:textId="77777777" w:rsidTr="001124D9">
        <w:trPr>
          <w:trHeight w:val="244"/>
          <w:ins w:id="2088" w:author="Author"/>
        </w:trPr>
        <w:tc>
          <w:tcPr>
            <w:tcW w:w="2473" w:type="dxa"/>
            <w:tcBorders>
              <w:top w:val="nil"/>
              <w:left w:val="nil"/>
              <w:bottom w:val="nil"/>
              <w:right w:val="nil"/>
            </w:tcBorders>
            <w:hideMark/>
          </w:tcPr>
          <w:p w14:paraId="2489F9D7" w14:textId="77777777" w:rsidR="001124D9" w:rsidRDefault="001124D9">
            <w:pPr>
              <w:spacing w:after="0" w:line="256" w:lineRule="auto"/>
              <w:ind w:left="0" w:right="0" w:firstLine="0"/>
              <w:rPr>
                <w:ins w:id="2089" w:author="Author"/>
                <w:sz w:val="20"/>
              </w:rPr>
            </w:pPr>
            <w:ins w:id="2090" w:author="Author">
              <w:r>
                <w:rPr>
                  <w:sz w:val="20"/>
                </w:rPr>
                <w:t xml:space="preserve">   Inpatient Stays</w:t>
              </w:r>
            </w:ins>
          </w:p>
        </w:tc>
        <w:tc>
          <w:tcPr>
            <w:tcW w:w="1363" w:type="dxa"/>
            <w:tcBorders>
              <w:top w:val="nil"/>
              <w:left w:val="nil"/>
              <w:bottom w:val="nil"/>
              <w:right w:val="nil"/>
            </w:tcBorders>
          </w:tcPr>
          <w:p w14:paraId="5C4263F4" w14:textId="77777777" w:rsidR="001124D9" w:rsidRDefault="001124D9">
            <w:pPr>
              <w:spacing w:after="0" w:line="256" w:lineRule="auto"/>
              <w:ind w:left="0" w:right="0" w:firstLine="0"/>
              <w:jc w:val="center"/>
              <w:rPr>
                <w:ins w:id="2091" w:author="Author"/>
                <w:sz w:val="20"/>
              </w:rPr>
            </w:pPr>
          </w:p>
        </w:tc>
        <w:tc>
          <w:tcPr>
            <w:tcW w:w="1363" w:type="dxa"/>
            <w:tcBorders>
              <w:top w:val="nil"/>
              <w:left w:val="nil"/>
              <w:bottom w:val="nil"/>
              <w:right w:val="nil"/>
            </w:tcBorders>
          </w:tcPr>
          <w:p w14:paraId="7A015FFA" w14:textId="77777777" w:rsidR="001124D9" w:rsidRDefault="001124D9">
            <w:pPr>
              <w:spacing w:after="0" w:line="256" w:lineRule="auto"/>
              <w:ind w:left="0" w:right="0" w:firstLine="0"/>
              <w:jc w:val="center"/>
              <w:rPr>
                <w:ins w:id="2092" w:author="Author"/>
                <w:sz w:val="20"/>
              </w:rPr>
            </w:pPr>
          </w:p>
        </w:tc>
        <w:tc>
          <w:tcPr>
            <w:tcW w:w="1487" w:type="dxa"/>
            <w:tcBorders>
              <w:top w:val="nil"/>
              <w:left w:val="nil"/>
              <w:bottom w:val="nil"/>
              <w:right w:val="nil"/>
            </w:tcBorders>
          </w:tcPr>
          <w:p w14:paraId="21CBFFF2" w14:textId="77777777" w:rsidR="001124D9" w:rsidRDefault="001124D9">
            <w:pPr>
              <w:spacing w:after="0" w:line="256" w:lineRule="auto"/>
              <w:ind w:left="0" w:right="0" w:firstLine="0"/>
              <w:jc w:val="center"/>
              <w:rPr>
                <w:ins w:id="2093" w:author="Author"/>
                <w:sz w:val="20"/>
              </w:rPr>
            </w:pPr>
          </w:p>
        </w:tc>
        <w:tc>
          <w:tcPr>
            <w:tcW w:w="1511" w:type="dxa"/>
            <w:tcBorders>
              <w:top w:val="nil"/>
              <w:left w:val="nil"/>
              <w:bottom w:val="nil"/>
              <w:right w:val="nil"/>
            </w:tcBorders>
          </w:tcPr>
          <w:p w14:paraId="2A269FC9" w14:textId="77777777" w:rsidR="001124D9" w:rsidRDefault="001124D9">
            <w:pPr>
              <w:spacing w:after="0" w:line="256" w:lineRule="auto"/>
              <w:ind w:left="0" w:right="0" w:firstLine="0"/>
              <w:jc w:val="center"/>
              <w:rPr>
                <w:ins w:id="2094" w:author="Author"/>
                <w:sz w:val="20"/>
              </w:rPr>
            </w:pPr>
          </w:p>
        </w:tc>
      </w:tr>
      <w:tr w:rsidR="001124D9" w14:paraId="0B285627" w14:textId="77777777" w:rsidTr="001124D9">
        <w:trPr>
          <w:trHeight w:val="229"/>
          <w:ins w:id="2095" w:author="Author"/>
        </w:trPr>
        <w:tc>
          <w:tcPr>
            <w:tcW w:w="2473" w:type="dxa"/>
            <w:tcBorders>
              <w:top w:val="nil"/>
              <w:left w:val="nil"/>
              <w:bottom w:val="nil"/>
              <w:right w:val="nil"/>
            </w:tcBorders>
            <w:hideMark/>
          </w:tcPr>
          <w:p w14:paraId="16896185" w14:textId="77777777" w:rsidR="001124D9" w:rsidRDefault="001124D9">
            <w:pPr>
              <w:spacing w:after="0" w:line="256" w:lineRule="auto"/>
              <w:ind w:left="0" w:right="0" w:firstLine="0"/>
              <w:rPr>
                <w:ins w:id="2096" w:author="Author"/>
                <w:sz w:val="20"/>
              </w:rPr>
            </w:pPr>
            <w:ins w:id="2097" w:author="Author">
              <w:r>
                <w:rPr>
                  <w:sz w:val="20"/>
                </w:rPr>
                <w:t xml:space="preserve">   Ratio</w:t>
              </w:r>
            </w:ins>
          </w:p>
        </w:tc>
        <w:tc>
          <w:tcPr>
            <w:tcW w:w="1363" w:type="dxa"/>
            <w:tcBorders>
              <w:top w:val="nil"/>
              <w:left w:val="nil"/>
              <w:bottom w:val="nil"/>
              <w:right w:val="nil"/>
            </w:tcBorders>
            <w:hideMark/>
          </w:tcPr>
          <w:p w14:paraId="2F6EEE27" w14:textId="77777777" w:rsidR="001124D9" w:rsidRDefault="001124D9">
            <w:pPr>
              <w:spacing w:after="0" w:line="256" w:lineRule="auto"/>
              <w:ind w:left="0" w:right="0" w:firstLine="0"/>
              <w:jc w:val="center"/>
              <w:rPr>
                <w:ins w:id="2098" w:author="Author"/>
                <w:sz w:val="20"/>
              </w:rPr>
            </w:pPr>
            <w:ins w:id="2099" w:author="Author">
              <w:r>
                <w:rPr>
                  <w:sz w:val="20"/>
                </w:rPr>
                <w:t>X</w:t>
              </w:r>
            </w:ins>
          </w:p>
        </w:tc>
        <w:tc>
          <w:tcPr>
            <w:tcW w:w="1363" w:type="dxa"/>
            <w:tcBorders>
              <w:top w:val="nil"/>
              <w:left w:val="nil"/>
              <w:bottom w:val="nil"/>
              <w:right w:val="nil"/>
            </w:tcBorders>
          </w:tcPr>
          <w:p w14:paraId="4DB328E8" w14:textId="77777777" w:rsidR="001124D9" w:rsidRDefault="001124D9">
            <w:pPr>
              <w:spacing w:after="0" w:line="256" w:lineRule="auto"/>
              <w:ind w:left="0" w:right="0" w:firstLine="0"/>
              <w:jc w:val="center"/>
              <w:rPr>
                <w:ins w:id="2100" w:author="Author"/>
                <w:sz w:val="20"/>
              </w:rPr>
            </w:pPr>
          </w:p>
        </w:tc>
        <w:tc>
          <w:tcPr>
            <w:tcW w:w="1487" w:type="dxa"/>
            <w:tcBorders>
              <w:top w:val="nil"/>
              <w:left w:val="nil"/>
              <w:bottom w:val="nil"/>
              <w:right w:val="nil"/>
            </w:tcBorders>
          </w:tcPr>
          <w:p w14:paraId="6D3524D8" w14:textId="77777777" w:rsidR="001124D9" w:rsidRDefault="001124D9">
            <w:pPr>
              <w:spacing w:after="0" w:line="256" w:lineRule="auto"/>
              <w:ind w:left="0" w:right="0" w:firstLine="0"/>
              <w:jc w:val="center"/>
              <w:rPr>
                <w:ins w:id="2101" w:author="Author"/>
                <w:sz w:val="20"/>
              </w:rPr>
            </w:pPr>
          </w:p>
        </w:tc>
        <w:tc>
          <w:tcPr>
            <w:tcW w:w="1511" w:type="dxa"/>
            <w:tcBorders>
              <w:top w:val="nil"/>
              <w:left w:val="nil"/>
              <w:bottom w:val="nil"/>
              <w:right w:val="nil"/>
            </w:tcBorders>
          </w:tcPr>
          <w:p w14:paraId="2AD36722" w14:textId="77777777" w:rsidR="001124D9" w:rsidRDefault="001124D9">
            <w:pPr>
              <w:spacing w:after="0" w:line="256" w:lineRule="auto"/>
              <w:ind w:left="0" w:right="0" w:firstLine="0"/>
              <w:jc w:val="center"/>
              <w:rPr>
                <w:ins w:id="2102" w:author="Author"/>
                <w:sz w:val="20"/>
              </w:rPr>
            </w:pPr>
          </w:p>
        </w:tc>
      </w:tr>
      <w:tr w:rsidR="001124D9" w14:paraId="7C22E27E" w14:textId="77777777" w:rsidTr="001124D9">
        <w:trPr>
          <w:trHeight w:val="229"/>
          <w:ins w:id="2103" w:author="Author"/>
        </w:trPr>
        <w:tc>
          <w:tcPr>
            <w:tcW w:w="2473" w:type="dxa"/>
            <w:tcBorders>
              <w:top w:val="nil"/>
              <w:left w:val="nil"/>
              <w:bottom w:val="nil"/>
              <w:right w:val="nil"/>
            </w:tcBorders>
          </w:tcPr>
          <w:p w14:paraId="257DBEA2" w14:textId="77777777" w:rsidR="001124D9" w:rsidRDefault="001124D9">
            <w:pPr>
              <w:spacing w:after="0" w:line="256" w:lineRule="auto"/>
              <w:ind w:left="0" w:right="0" w:firstLine="0"/>
              <w:rPr>
                <w:ins w:id="2104" w:author="Author"/>
                <w:sz w:val="20"/>
              </w:rPr>
            </w:pPr>
          </w:p>
        </w:tc>
        <w:tc>
          <w:tcPr>
            <w:tcW w:w="5727" w:type="dxa"/>
            <w:gridSpan w:val="4"/>
            <w:tcBorders>
              <w:top w:val="nil"/>
              <w:left w:val="nil"/>
              <w:bottom w:val="single" w:sz="4" w:space="0" w:color="auto"/>
              <w:right w:val="nil"/>
            </w:tcBorders>
            <w:hideMark/>
          </w:tcPr>
          <w:p w14:paraId="6407039F" w14:textId="77777777" w:rsidR="001124D9" w:rsidRDefault="001124D9">
            <w:pPr>
              <w:spacing w:after="0" w:line="256" w:lineRule="auto"/>
              <w:ind w:left="0" w:right="0" w:firstLine="0"/>
              <w:jc w:val="center"/>
              <w:rPr>
                <w:ins w:id="2105" w:author="Author"/>
                <w:sz w:val="20"/>
              </w:rPr>
            </w:pPr>
            <w:ins w:id="2106" w:author="Author">
              <w:r>
                <w:rPr>
                  <w:sz w:val="20"/>
                </w:rPr>
                <w:t>Rate Ratio (95% C.I.)</w:t>
              </w:r>
            </w:ins>
          </w:p>
        </w:tc>
      </w:tr>
      <w:tr w:rsidR="001124D9" w14:paraId="42EFB048" w14:textId="77777777" w:rsidTr="001124D9">
        <w:trPr>
          <w:trHeight w:val="283"/>
          <w:ins w:id="2107" w:author="Author"/>
        </w:trPr>
        <w:tc>
          <w:tcPr>
            <w:tcW w:w="2473" w:type="dxa"/>
            <w:tcBorders>
              <w:top w:val="nil"/>
              <w:left w:val="nil"/>
              <w:bottom w:val="nil"/>
              <w:right w:val="nil"/>
            </w:tcBorders>
            <w:hideMark/>
          </w:tcPr>
          <w:p w14:paraId="61580604" w14:textId="77777777" w:rsidR="001124D9" w:rsidRDefault="001124D9">
            <w:pPr>
              <w:spacing w:after="0" w:line="256" w:lineRule="auto"/>
              <w:ind w:left="0" w:right="0" w:firstLine="0"/>
              <w:rPr>
                <w:ins w:id="2108" w:author="Author"/>
                <w:sz w:val="20"/>
              </w:rPr>
            </w:pPr>
            <w:ins w:id="2109" w:author="Author">
              <w:r>
                <w:rPr>
                  <w:sz w:val="20"/>
                </w:rPr>
                <w:t>Diabetes/Non-Diabetes</w:t>
              </w:r>
            </w:ins>
          </w:p>
        </w:tc>
        <w:tc>
          <w:tcPr>
            <w:tcW w:w="1363" w:type="dxa"/>
            <w:tcBorders>
              <w:top w:val="single" w:sz="4" w:space="0" w:color="auto"/>
              <w:left w:val="nil"/>
              <w:bottom w:val="nil"/>
              <w:right w:val="nil"/>
            </w:tcBorders>
          </w:tcPr>
          <w:p w14:paraId="08EBA63E" w14:textId="77777777" w:rsidR="001124D9" w:rsidRDefault="001124D9">
            <w:pPr>
              <w:spacing w:after="0" w:line="256" w:lineRule="auto"/>
              <w:ind w:left="0" w:right="0" w:firstLine="0"/>
              <w:jc w:val="center"/>
              <w:rPr>
                <w:ins w:id="2110" w:author="Author"/>
                <w:sz w:val="20"/>
              </w:rPr>
            </w:pPr>
          </w:p>
        </w:tc>
        <w:tc>
          <w:tcPr>
            <w:tcW w:w="1363" w:type="dxa"/>
            <w:tcBorders>
              <w:top w:val="single" w:sz="4" w:space="0" w:color="auto"/>
              <w:left w:val="nil"/>
              <w:bottom w:val="nil"/>
              <w:right w:val="nil"/>
            </w:tcBorders>
          </w:tcPr>
          <w:p w14:paraId="53554362" w14:textId="77777777" w:rsidR="001124D9" w:rsidRDefault="001124D9">
            <w:pPr>
              <w:spacing w:after="0" w:line="256" w:lineRule="auto"/>
              <w:ind w:left="0" w:right="0" w:firstLine="0"/>
              <w:jc w:val="center"/>
              <w:rPr>
                <w:ins w:id="2111" w:author="Author"/>
                <w:sz w:val="20"/>
              </w:rPr>
            </w:pPr>
          </w:p>
        </w:tc>
        <w:tc>
          <w:tcPr>
            <w:tcW w:w="1487" w:type="dxa"/>
            <w:tcBorders>
              <w:top w:val="single" w:sz="4" w:space="0" w:color="auto"/>
              <w:left w:val="nil"/>
              <w:bottom w:val="nil"/>
              <w:right w:val="nil"/>
            </w:tcBorders>
          </w:tcPr>
          <w:p w14:paraId="0906DC8C" w14:textId="77777777" w:rsidR="001124D9" w:rsidRDefault="001124D9">
            <w:pPr>
              <w:spacing w:after="0" w:line="256" w:lineRule="auto"/>
              <w:ind w:left="0" w:right="0" w:firstLine="0"/>
              <w:jc w:val="center"/>
              <w:rPr>
                <w:ins w:id="2112" w:author="Author"/>
                <w:sz w:val="20"/>
              </w:rPr>
            </w:pPr>
          </w:p>
        </w:tc>
        <w:tc>
          <w:tcPr>
            <w:tcW w:w="1511" w:type="dxa"/>
            <w:tcBorders>
              <w:top w:val="single" w:sz="4" w:space="0" w:color="auto"/>
              <w:left w:val="nil"/>
              <w:bottom w:val="nil"/>
              <w:right w:val="nil"/>
            </w:tcBorders>
          </w:tcPr>
          <w:p w14:paraId="6747A772" w14:textId="77777777" w:rsidR="001124D9" w:rsidRDefault="001124D9">
            <w:pPr>
              <w:spacing w:after="0" w:line="256" w:lineRule="auto"/>
              <w:ind w:left="0" w:right="0" w:firstLine="0"/>
              <w:jc w:val="center"/>
              <w:rPr>
                <w:ins w:id="2113" w:author="Author"/>
                <w:sz w:val="20"/>
              </w:rPr>
            </w:pPr>
          </w:p>
        </w:tc>
      </w:tr>
      <w:tr w:rsidR="001124D9" w14:paraId="60F70102" w14:textId="77777777" w:rsidTr="001124D9">
        <w:trPr>
          <w:trHeight w:val="229"/>
          <w:ins w:id="2114" w:author="Author"/>
        </w:trPr>
        <w:tc>
          <w:tcPr>
            <w:tcW w:w="2473" w:type="dxa"/>
            <w:tcBorders>
              <w:top w:val="nil"/>
              <w:left w:val="nil"/>
              <w:bottom w:val="nil"/>
              <w:right w:val="nil"/>
            </w:tcBorders>
            <w:hideMark/>
          </w:tcPr>
          <w:p w14:paraId="004A9B44" w14:textId="77777777" w:rsidR="001124D9" w:rsidRDefault="001124D9">
            <w:pPr>
              <w:spacing w:after="0" w:line="256" w:lineRule="auto"/>
              <w:ind w:left="0" w:right="0" w:firstLine="0"/>
              <w:rPr>
                <w:ins w:id="2115" w:author="Author"/>
                <w:sz w:val="20"/>
              </w:rPr>
            </w:pPr>
            <w:ins w:id="2116" w:author="Author">
              <w:r>
                <w:rPr>
                  <w:sz w:val="20"/>
                </w:rPr>
                <w:t xml:space="preserve">  ED Visits</w:t>
              </w:r>
            </w:ins>
          </w:p>
        </w:tc>
        <w:tc>
          <w:tcPr>
            <w:tcW w:w="1363" w:type="dxa"/>
            <w:tcBorders>
              <w:top w:val="nil"/>
              <w:left w:val="nil"/>
              <w:bottom w:val="nil"/>
              <w:right w:val="nil"/>
            </w:tcBorders>
          </w:tcPr>
          <w:p w14:paraId="493342C4" w14:textId="77777777" w:rsidR="001124D9" w:rsidRDefault="001124D9">
            <w:pPr>
              <w:spacing w:after="0" w:line="256" w:lineRule="auto"/>
              <w:ind w:left="0" w:right="0" w:firstLine="0"/>
              <w:jc w:val="center"/>
              <w:rPr>
                <w:ins w:id="2117" w:author="Author"/>
                <w:sz w:val="20"/>
              </w:rPr>
            </w:pPr>
          </w:p>
        </w:tc>
        <w:tc>
          <w:tcPr>
            <w:tcW w:w="1363" w:type="dxa"/>
            <w:tcBorders>
              <w:top w:val="nil"/>
              <w:left w:val="nil"/>
              <w:bottom w:val="nil"/>
              <w:right w:val="nil"/>
            </w:tcBorders>
          </w:tcPr>
          <w:p w14:paraId="4E95227C" w14:textId="77777777" w:rsidR="001124D9" w:rsidRDefault="001124D9">
            <w:pPr>
              <w:spacing w:after="0" w:line="256" w:lineRule="auto"/>
              <w:ind w:left="0" w:right="0" w:firstLine="0"/>
              <w:jc w:val="center"/>
              <w:rPr>
                <w:ins w:id="2118" w:author="Author"/>
                <w:sz w:val="20"/>
              </w:rPr>
            </w:pPr>
          </w:p>
        </w:tc>
        <w:tc>
          <w:tcPr>
            <w:tcW w:w="1487" w:type="dxa"/>
            <w:tcBorders>
              <w:top w:val="nil"/>
              <w:left w:val="nil"/>
              <w:bottom w:val="nil"/>
              <w:right w:val="nil"/>
            </w:tcBorders>
          </w:tcPr>
          <w:p w14:paraId="4A58C9A3" w14:textId="77777777" w:rsidR="001124D9" w:rsidRDefault="001124D9">
            <w:pPr>
              <w:spacing w:after="0" w:line="256" w:lineRule="auto"/>
              <w:ind w:left="0" w:right="0" w:firstLine="0"/>
              <w:jc w:val="center"/>
              <w:rPr>
                <w:ins w:id="2119" w:author="Author"/>
                <w:sz w:val="20"/>
              </w:rPr>
            </w:pPr>
          </w:p>
        </w:tc>
        <w:tc>
          <w:tcPr>
            <w:tcW w:w="1511" w:type="dxa"/>
            <w:tcBorders>
              <w:top w:val="nil"/>
              <w:left w:val="nil"/>
              <w:bottom w:val="nil"/>
              <w:right w:val="nil"/>
            </w:tcBorders>
          </w:tcPr>
          <w:p w14:paraId="4B3C3CD8" w14:textId="77777777" w:rsidR="001124D9" w:rsidRDefault="001124D9">
            <w:pPr>
              <w:spacing w:after="0" w:line="256" w:lineRule="auto"/>
              <w:ind w:left="0" w:right="0" w:firstLine="0"/>
              <w:jc w:val="center"/>
              <w:rPr>
                <w:ins w:id="2120" w:author="Author"/>
                <w:sz w:val="20"/>
              </w:rPr>
            </w:pPr>
          </w:p>
        </w:tc>
      </w:tr>
      <w:tr w:rsidR="001124D9" w14:paraId="6438ED5D" w14:textId="77777777" w:rsidTr="001124D9">
        <w:trPr>
          <w:trHeight w:val="266"/>
          <w:ins w:id="2121" w:author="Author"/>
        </w:trPr>
        <w:tc>
          <w:tcPr>
            <w:tcW w:w="2473" w:type="dxa"/>
            <w:tcBorders>
              <w:top w:val="nil"/>
              <w:left w:val="nil"/>
              <w:bottom w:val="single" w:sz="4" w:space="0" w:color="auto"/>
              <w:right w:val="nil"/>
            </w:tcBorders>
            <w:hideMark/>
          </w:tcPr>
          <w:p w14:paraId="7EEEA20F" w14:textId="77777777" w:rsidR="001124D9" w:rsidRDefault="001124D9">
            <w:pPr>
              <w:spacing w:after="0" w:line="256" w:lineRule="auto"/>
              <w:ind w:left="0" w:right="0" w:firstLine="0"/>
              <w:rPr>
                <w:ins w:id="2122" w:author="Author"/>
                <w:sz w:val="20"/>
              </w:rPr>
            </w:pPr>
            <w:ins w:id="2123" w:author="Author">
              <w:r>
                <w:rPr>
                  <w:sz w:val="20"/>
                </w:rPr>
                <w:t xml:space="preserve">  Inpatient Stays</w:t>
              </w:r>
            </w:ins>
          </w:p>
        </w:tc>
        <w:tc>
          <w:tcPr>
            <w:tcW w:w="1363" w:type="dxa"/>
            <w:tcBorders>
              <w:top w:val="nil"/>
              <w:left w:val="nil"/>
              <w:bottom w:val="single" w:sz="4" w:space="0" w:color="auto"/>
              <w:right w:val="nil"/>
            </w:tcBorders>
          </w:tcPr>
          <w:p w14:paraId="23CC0EB7" w14:textId="77777777" w:rsidR="001124D9" w:rsidRDefault="001124D9">
            <w:pPr>
              <w:spacing w:after="0" w:line="256" w:lineRule="auto"/>
              <w:ind w:left="0" w:right="0" w:firstLine="0"/>
              <w:jc w:val="center"/>
              <w:rPr>
                <w:ins w:id="2124" w:author="Author"/>
                <w:sz w:val="20"/>
              </w:rPr>
            </w:pPr>
          </w:p>
        </w:tc>
        <w:tc>
          <w:tcPr>
            <w:tcW w:w="1363" w:type="dxa"/>
            <w:tcBorders>
              <w:top w:val="nil"/>
              <w:left w:val="nil"/>
              <w:bottom w:val="single" w:sz="4" w:space="0" w:color="auto"/>
              <w:right w:val="nil"/>
            </w:tcBorders>
          </w:tcPr>
          <w:p w14:paraId="665D404B" w14:textId="77777777" w:rsidR="001124D9" w:rsidRDefault="001124D9">
            <w:pPr>
              <w:spacing w:after="0" w:line="256" w:lineRule="auto"/>
              <w:ind w:left="0" w:right="0" w:firstLine="0"/>
              <w:jc w:val="center"/>
              <w:rPr>
                <w:ins w:id="2125" w:author="Author"/>
                <w:sz w:val="20"/>
              </w:rPr>
            </w:pPr>
          </w:p>
        </w:tc>
        <w:tc>
          <w:tcPr>
            <w:tcW w:w="1487" w:type="dxa"/>
            <w:tcBorders>
              <w:top w:val="nil"/>
              <w:left w:val="nil"/>
              <w:bottom w:val="single" w:sz="4" w:space="0" w:color="auto"/>
              <w:right w:val="nil"/>
            </w:tcBorders>
          </w:tcPr>
          <w:p w14:paraId="227877D5" w14:textId="77777777" w:rsidR="001124D9" w:rsidRDefault="001124D9">
            <w:pPr>
              <w:spacing w:after="0" w:line="256" w:lineRule="auto"/>
              <w:ind w:left="0" w:right="0" w:firstLine="0"/>
              <w:jc w:val="center"/>
              <w:rPr>
                <w:ins w:id="2126" w:author="Author"/>
                <w:sz w:val="20"/>
              </w:rPr>
            </w:pPr>
          </w:p>
        </w:tc>
        <w:tc>
          <w:tcPr>
            <w:tcW w:w="1511" w:type="dxa"/>
            <w:tcBorders>
              <w:top w:val="nil"/>
              <w:left w:val="nil"/>
              <w:bottom w:val="single" w:sz="4" w:space="0" w:color="auto"/>
              <w:right w:val="nil"/>
            </w:tcBorders>
          </w:tcPr>
          <w:p w14:paraId="0299E027" w14:textId="77777777" w:rsidR="001124D9" w:rsidRDefault="001124D9">
            <w:pPr>
              <w:spacing w:after="0" w:line="256" w:lineRule="auto"/>
              <w:ind w:left="0" w:right="0" w:firstLine="0"/>
              <w:jc w:val="center"/>
              <w:rPr>
                <w:ins w:id="2127" w:author="Author"/>
                <w:sz w:val="20"/>
              </w:rPr>
            </w:pPr>
          </w:p>
        </w:tc>
      </w:tr>
    </w:tbl>
    <w:p w14:paraId="76F707A3" w14:textId="77777777" w:rsidR="001124D9" w:rsidRDefault="001124D9" w:rsidP="001124D9">
      <w:pPr>
        <w:spacing w:after="0" w:line="256" w:lineRule="auto"/>
        <w:ind w:left="0" w:right="0" w:firstLine="0"/>
        <w:rPr>
          <w:ins w:id="2128" w:author="Author"/>
          <w:sz w:val="20"/>
        </w:rPr>
      </w:pPr>
      <w:ins w:id="2129" w:author="Author">
        <w:r>
          <w:rPr>
            <w:sz w:val="20"/>
          </w:rPr>
          <w:t>All rates are age- and sex-standardized to the 2010 US Adult Population without Diabetes</w:t>
        </w:r>
      </w:ins>
    </w:p>
    <w:p w14:paraId="7DECFCE9" w14:textId="77777777" w:rsidR="001124D9" w:rsidRDefault="001124D9" w:rsidP="001124D9">
      <w:pPr>
        <w:pStyle w:val="ListParagraph"/>
        <w:numPr>
          <w:ilvl w:val="0"/>
          <w:numId w:val="27"/>
        </w:numPr>
        <w:spacing w:after="0" w:line="256" w:lineRule="auto"/>
        <w:ind w:right="0"/>
        <w:rPr>
          <w:ins w:id="2130" w:author="Author"/>
          <w:sz w:val="20"/>
        </w:rPr>
      </w:pPr>
      <w:ins w:id="2131" w:author="Author">
        <w:r>
          <w:rPr>
            <w:sz w:val="20"/>
          </w:rPr>
          <w:t>Ratios reflect rate ratios and 95% C.I. using 2008 rates as reference</w:t>
        </w:r>
      </w:ins>
    </w:p>
    <w:p w14:paraId="07AF6ADD" w14:textId="77777777" w:rsidR="001124D9" w:rsidRDefault="001124D9" w:rsidP="001124D9">
      <w:pPr>
        <w:pStyle w:val="ListParagraph"/>
        <w:numPr>
          <w:ilvl w:val="0"/>
          <w:numId w:val="27"/>
        </w:numPr>
        <w:spacing w:after="0" w:line="256" w:lineRule="auto"/>
        <w:ind w:right="0"/>
        <w:rPr>
          <w:ins w:id="2132" w:author="Author"/>
          <w:sz w:val="20"/>
        </w:rPr>
      </w:pPr>
      <w:ins w:id="2133" w:author="Author">
        <w:r>
          <w:rPr>
            <w:sz w:val="20"/>
          </w:rPr>
          <w:t>Reflects rate ratios using non-Diabetes health service use rates as reference</w:t>
        </w:r>
      </w:ins>
    </w:p>
    <w:p w14:paraId="6FA34945" w14:textId="77777777" w:rsidR="001124D9" w:rsidRDefault="001124D9" w:rsidP="001124D9">
      <w:pPr>
        <w:spacing w:after="0" w:line="256" w:lineRule="auto"/>
        <w:ind w:left="0" w:right="0" w:firstLine="0"/>
        <w:rPr>
          <w:ins w:id="2134" w:author="Author"/>
          <w:sz w:val="20"/>
        </w:rPr>
      </w:pPr>
    </w:p>
    <w:p w14:paraId="48D2F4A1" w14:textId="77777777" w:rsidR="00425E2D" w:rsidRDefault="00425E2D" w:rsidP="00425E2D">
      <w:pPr>
        <w:spacing w:line="259" w:lineRule="auto"/>
        <w:rPr>
          <w:sz w:val="20"/>
        </w:rPr>
      </w:pPr>
    </w:p>
    <w:p w14:paraId="5FFFA884" w14:textId="77777777" w:rsidR="00425E2D" w:rsidRDefault="00425E2D" w:rsidP="00425E2D">
      <w:pPr>
        <w:spacing w:line="259" w:lineRule="auto"/>
        <w:rPr>
          <w:sz w:val="20"/>
        </w:rPr>
      </w:pPr>
    </w:p>
    <w:p w14:paraId="6DF0BC99" w14:textId="77777777" w:rsidR="00425E2D" w:rsidRDefault="00425E2D" w:rsidP="00425E2D">
      <w:pPr>
        <w:spacing w:line="259" w:lineRule="auto"/>
        <w:rPr>
          <w:sz w:val="20"/>
        </w:rPr>
      </w:pPr>
    </w:p>
    <w:p w14:paraId="478021F5" w14:textId="4427D737" w:rsidR="00425E2D" w:rsidRDefault="00425E2D" w:rsidP="00425E2D">
      <w:pPr>
        <w:spacing w:line="259" w:lineRule="auto"/>
        <w:rPr>
          <w:ins w:id="2135" w:author="Author"/>
          <w:sz w:val="20"/>
        </w:rPr>
      </w:pPr>
    </w:p>
    <w:p w14:paraId="47783584" w14:textId="69A9EF4E" w:rsidR="003337E6" w:rsidRDefault="003337E6" w:rsidP="00425E2D">
      <w:pPr>
        <w:spacing w:line="259" w:lineRule="auto"/>
        <w:rPr>
          <w:ins w:id="2136" w:author="Author"/>
          <w:sz w:val="20"/>
        </w:rPr>
      </w:pPr>
    </w:p>
    <w:p w14:paraId="374E61D2" w14:textId="550B9100" w:rsidR="003337E6" w:rsidRDefault="003337E6" w:rsidP="00425E2D">
      <w:pPr>
        <w:spacing w:line="259" w:lineRule="auto"/>
        <w:rPr>
          <w:ins w:id="2137" w:author="Author"/>
          <w:sz w:val="20"/>
        </w:rPr>
      </w:pPr>
    </w:p>
    <w:p w14:paraId="37C6936E" w14:textId="5812A20D" w:rsidR="003337E6" w:rsidRDefault="003337E6" w:rsidP="00425E2D">
      <w:pPr>
        <w:spacing w:line="259" w:lineRule="auto"/>
        <w:rPr>
          <w:ins w:id="2138" w:author="Author"/>
          <w:sz w:val="20"/>
        </w:rPr>
      </w:pPr>
    </w:p>
    <w:p w14:paraId="5DDFA450" w14:textId="67AF77DD" w:rsidR="003337E6" w:rsidRDefault="003337E6" w:rsidP="00425E2D">
      <w:pPr>
        <w:spacing w:line="259" w:lineRule="auto"/>
        <w:rPr>
          <w:ins w:id="2139" w:author="Author"/>
          <w:sz w:val="20"/>
        </w:rPr>
      </w:pPr>
    </w:p>
    <w:p w14:paraId="51963B37" w14:textId="0B6A9655" w:rsidR="003337E6" w:rsidRDefault="003337E6" w:rsidP="00425E2D">
      <w:pPr>
        <w:spacing w:line="259" w:lineRule="auto"/>
        <w:rPr>
          <w:ins w:id="2140" w:author="Author"/>
          <w:sz w:val="20"/>
        </w:rPr>
      </w:pPr>
    </w:p>
    <w:p w14:paraId="1315FD32" w14:textId="4D9F1120" w:rsidR="003337E6" w:rsidRDefault="003337E6" w:rsidP="00425E2D">
      <w:pPr>
        <w:spacing w:line="259" w:lineRule="auto"/>
        <w:rPr>
          <w:ins w:id="2141" w:author="Author"/>
          <w:sz w:val="20"/>
        </w:rPr>
      </w:pPr>
    </w:p>
    <w:p w14:paraId="6A60C7AC" w14:textId="1DD90387" w:rsidR="003337E6" w:rsidRDefault="003337E6" w:rsidP="00425E2D">
      <w:pPr>
        <w:spacing w:line="259" w:lineRule="auto"/>
        <w:rPr>
          <w:ins w:id="2142" w:author="Author"/>
          <w:sz w:val="20"/>
        </w:rPr>
      </w:pPr>
    </w:p>
    <w:p w14:paraId="2969170E" w14:textId="3FA632BA" w:rsidR="003337E6" w:rsidRDefault="003337E6" w:rsidP="00425E2D">
      <w:pPr>
        <w:spacing w:line="259" w:lineRule="auto"/>
        <w:rPr>
          <w:ins w:id="2143" w:author="Author"/>
          <w:sz w:val="20"/>
        </w:rPr>
      </w:pPr>
    </w:p>
    <w:p w14:paraId="65F4DDB6" w14:textId="7DEA8EA4" w:rsidR="003337E6" w:rsidRDefault="003337E6" w:rsidP="00425E2D">
      <w:pPr>
        <w:spacing w:line="259" w:lineRule="auto"/>
        <w:rPr>
          <w:ins w:id="2144" w:author="Author"/>
          <w:sz w:val="20"/>
        </w:rPr>
      </w:pPr>
    </w:p>
    <w:p w14:paraId="2A6F2FA0" w14:textId="0682E552" w:rsidR="003337E6" w:rsidRDefault="003337E6" w:rsidP="00425E2D">
      <w:pPr>
        <w:spacing w:line="259" w:lineRule="auto"/>
        <w:rPr>
          <w:ins w:id="2145" w:author="Author"/>
          <w:sz w:val="20"/>
        </w:rPr>
      </w:pPr>
    </w:p>
    <w:p w14:paraId="66A4263F" w14:textId="425C2637" w:rsidR="003337E6" w:rsidRDefault="003337E6" w:rsidP="00425E2D">
      <w:pPr>
        <w:spacing w:line="259" w:lineRule="auto"/>
        <w:rPr>
          <w:ins w:id="2146" w:author="Author"/>
          <w:sz w:val="20"/>
        </w:rPr>
      </w:pPr>
    </w:p>
    <w:p w14:paraId="6432D1F6" w14:textId="0CADBD3C" w:rsidR="003337E6" w:rsidRDefault="003337E6" w:rsidP="00425E2D">
      <w:pPr>
        <w:spacing w:line="259" w:lineRule="auto"/>
        <w:rPr>
          <w:ins w:id="2147" w:author="Author"/>
          <w:sz w:val="20"/>
        </w:rPr>
      </w:pPr>
    </w:p>
    <w:p w14:paraId="00416BBC" w14:textId="68CEC2F7" w:rsidR="003337E6" w:rsidRDefault="003337E6" w:rsidP="00425E2D">
      <w:pPr>
        <w:spacing w:line="259" w:lineRule="auto"/>
        <w:rPr>
          <w:ins w:id="2148" w:author="Author"/>
          <w:sz w:val="20"/>
        </w:rPr>
      </w:pPr>
    </w:p>
    <w:p w14:paraId="5F1A7C5C" w14:textId="1621BC9A" w:rsidR="003337E6" w:rsidRDefault="003337E6" w:rsidP="00425E2D">
      <w:pPr>
        <w:spacing w:line="259" w:lineRule="auto"/>
        <w:rPr>
          <w:ins w:id="2149" w:author="Author"/>
          <w:sz w:val="20"/>
        </w:rPr>
      </w:pPr>
    </w:p>
    <w:p w14:paraId="274D17FE" w14:textId="539E4004" w:rsidR="003337E6" w:rsidRDefault="003337E6" w:rsidP="00425E2D">
      <w:pPr>
        <w:spacing w:line="259" w:lineRule="auto"/>
        <w:rPr>
          <w:ins w:id="2150" w:author="Author"/>
          <w:sz w:val="20"/>
        </w:rPr>
      </w:pPr>
    </w:p>
    <w:p w14:paraId="790AC3FF" w14:textId="2D0E1914" w:rsidR="003337E6" w:rsidRDefault="003337E6" w:rsidP="00425E2D">
      <w:pPr>
        <w:spacing w:line="259" w:lineRule="auto"/>
        <w:rPr>
          <w:ins w:id="2151" w:author="Author"/>
          <w:sz w:val="20"/>
        </w:rPr>
      </w:pPr>
    </w:p>
    <w:p w14:paraId="10E4EF75" w14:textId="39C31127" w:rsidR="003337E6" w:rsidRDefault="003337E6" w:rsidP="00425E2D">
      <w:pPr>
        <w:spacing w:line="259" w:lineRule="auto"/>
        <w:rPr>
          <w:ins w:id="2152" w:author="Author"/>
          <w:sz w:val="20"/>
        </w:rPr>
      </w:pPr>
    </w:p>
    <w:p w14:paraId="0B75E11C" w14:textId="44499DC7" w:rsidR="003337E6" w:rsidRDefault="003337E6" w:rsidP="00425E2D">
      <w:pPr>
        <w:spacing w:line="259" w:lineRule="auto"/>
        <w:rPr>
          <w:ins w:id="2153" w:author="Author"/>
          <w:sz w:val="20"/>
        </w:rPr>
      </w:pPr>
    </w:p>
    <w:p w14:paraId="5736B462" w14:textId="68B2EC51" w:rsidR="003337E6" w:rsidRDefault="003337E6" w:rsidP="00425E2D">
      <w:pPr>
        <w:spacing w:line="259" w:lineRule="auto"/>
        <w:rPr>
          <w:ins w:id="2154" w:author="Author"/>
          <w:sz w:val="20"/>
        </w:rPr>
      </w:pPr>
    </w:p>
    <w:p w14:paraId="3320BBAA" w14:textId="09CC333D" w:rsidR="003337E6" w:rsidRDefault="003337E6" w:rsidP="00425E2D">
      <w:pPr>
        <w:spacing w:line="259" w:lineRule="auto"/>
        <w:rPr>
          <w:ins w:id="2155" w:author="Author"/>
          <w:sz w:val="20"/>
        </w:rPr>
      </w:pPr>
    </w:p>
    <w:p w14:paraId="79D673C3" w14:textId="77777777" w:rsidR="003337E6" w:rsidRDefault="003337E6" w:rsidP="00425E2D">
      <w:pPr>
        <w:spacing w:line="259" w:lineRule="auto"/>
        <w:rPr>
          <w:sz w:val="20"/>
        </w:rPr>
      </w:pPr>
    </w:p>
    <w:p w14:paraId="448212C6" w14:textId="733A261F" w:rsidR="00425E2D" w:rsidRPr="00425E2D" w:rsidRDefault="00425E2D" w:rsidP="00425E2D">
      <w:pPr>
        <w:tabs>
          <w:tab w:val="left" w:pos="345"/>
        </w:tabs>
        <w:rPr>
          <w:b/>
          <w:noProof/>
          <w:color w:val="0000FF"/>
        </w:rPr>
      </w:pPr>
    </w:p>
    <w:p w14:paraId="4FDFEA3D" w14:textId="77777777" w:rsidR="00425E2D" w:rsidRPr="00425E2D" w:rsidRDefault="00425E2D" w:rsidP="00425E2D">
      <w:pPr>
        <w:ind w:right="891"/>
        <w:rPr>
          <w:b/>
        </w:rPr>
      </w:pPr>
      <w:r w:rsidRPr="00425E2D">
        <w:rPr>
          <w:b/>
          <w:sz w:val="22"/>
        </w:rPr>
        <w:t xml:space="preserve">Appendix 6. Table Shells for Aim 2 Results </w:t>
      </w:r>
    </w:p>
    <w:p w14:paraId="5C29FAFA" w14:textId="77777777" w:rsidR="00425E2D" w:rsidRDefault="00425E2D" w:rsidP="00425E2D">
      <w:pPr>
        <w:spacing w:line="259" w:lineRule="auto"/>
        <w:ind w:left="108"/>
      </w:pPr>
      <w:r>
        <w:rPr>
          <w:sz w:val="20"/>
        </w:rPr>
        <w:t xml:space="preserve"> </w:t>
      </w:r>
    </w:p>
    <w:p w14:paraId="518E3A56" w14:textId="5907A897" w:rsidR="00425E2D" w:rsidRDefault="00425E2D" w:rsidP="00425E2D">
      <w:pPr>
        <w:spacing w:after="6" w:line="252" w:lineRule="auto"/>
        <w:ind w:left="103"/>
      </w:pPr>
      <w:r>
        <w:rPr>
          <w:sz w:val="20"/>
        </w:rPr>
        <w:t xml:space="preserve">Table </w:t>
      </w:r>
      <w:ins w:id="2156" w:author="Author">
        <w:r w:rsidR="001124D9">
          <w:rPr>
            <w:sz w:val="20"/>
          </w:rPr>
          <w:t>8</w:t>
        </w:r>
      </w:ins>
      <w:del w:id="2157" w:author="Author">
        <w:r w:rsidR="00482ED9" w:rsidDel="001124D9">
          <w:rPr>
            <w:sz w:val="20"/>
          </w:rPr>
          <w:delText>7</w:delText>
        </w:r>
      </w:del>
      <w:r>
        <w:rPr>
          <w:sz w:val="20"/>
        </w:rPr>
        <w:t xml:space="preserve">. Age-Standardized Rates of Potentially Preventable Hospitalizations among U.S. Adults with Diagnosed Diabetes </w:t>
      </w:r>
    </w:p>
    <w:tbl>
      <w:tblPr>
        <w:tblStyle w:val="TableGrid0"/>
        <w:tblW w:w="9758" w:type="dxa"/>
        <w:tblInd w:w="0" w:type="dxa"/>
        <w:tblCellMar>
          <w:top w:w="54" w:type="dxa"/>
          <w:bottom w:w="5" w:type="dxa"/>
          <w:right w:w="8" w:type="dxa"/>
        </w:tblCellMar>
        <w:tblLook w:val="04A0" w:firstRow="1" w:lastRow="0" w:firstColumn="1" w:lastColumn="0" w:noHBand="0" w:noVBand="1"/>
      </w:tblPr>
      <w:tblGrid>
        <w:gridCol w:w="4336"/>
        <w:gridCol w:w="1636"/>
        <w:gridCol w:w="2391"/>
        <w:gridCol w:w="1395"/>
      </w:tblGrid>
      <w:tr w:rsidR="00425E2D" w14:paraId="157A7247" w14:textId="77777777" w:rsidTr="00CB22B5">
        <w:trPr>
          <w:trHeight w:val="259"/>
        </w:trPr>
        <w:tc>
          <w:tcPr>
            <w:tcW w:w="4354" w:type="dxa"/>
            <w:tcBorders>
              <w:top w:val="single" w:sz="4" w:space="0" w:color="000000"/>
              <w:left w:val="nil"/>
              <w:bottom w:val="single" w:sz="4" w:space="0" w:color="000000"/>
              <w:right w:val="nil"/>
            </w:tcBorders>
          </w:tcPr>
          <w:p w14:paraId="5860D633" w14:textId="77777777" w:rsidR="00425E2D" w:rsidRDefault="00425E2D" w:rsidP="00CB22B5">
            <w:pPr>
              <w:tabs>
                <w:tab w:val="center" w:pos="2482"/>
                <w:tab w:val="center" w:pos="2753"/>
                <w:tab w:val="center" w:pos="3643"/>
              </w:tabs>
              <w:spacing w:line="259" w:lineRule="auto"/>
            </w:pPr>
            <w:r>
              <w:rPr>
                <w:sz w:val="20"/>
              </w:rPr>
              <w:t xml:space="preserve">Variable </w:t>
            </w:r>
            <w:proofErr w:type="gramStart"/>
            <w:r>
              <w:rPr>
                <w:sz w:val="20"/>
              </w:rPr>
              <w:tab/>
              <w:t xml:space="preserve">  </w:t>
            </w:r>
            <w:r>
              <w:rPr>
                <w:sz w:val="20"/>
              </w:rPr>
              <w:tab/>
            </w:r>
            <w:proofErr w:type="gramEnd"/>
            <w:r>
              <w:rPr>
                <w:sz w:val="20"/>
              </w:rPr>
              <w:t xml:space="preserve">  </w:t>
            </w:r>
            <w:r>
              <w:rPr>
                <w:sz w:val="20"/>
              </w:rPr>
              <w:tab/>
              <w:t xml:space="preserve">  </w:t>
            </w:r>
          </w:p>
        </w:tc>
        <w:tc>
          <w:tcPr>
            <w:tcW w:w="1637" w:type="dxa"/>
            <w:tcBorders>
              <w:top w:val="single" w:sz="4" w:space="0" w:color="000000"/>
              <w:left w:val="nil"/>
              <w:bottom w:val="single" w:sz="4" w:space="0" w:color="000000"/>
              <w:right w:val="nil"/>
            </w:tcBorders>
          </w:tcPr>
          <w:p w14:paraId="16063E05" w14:textId="77777777" w:rsidR="00425E2D" w:rsidRDefault="00425E2D" w:rsidP="00CB22B5">
            <w:pPr>
              <w:tabs>
                <w:tab w:val="center" w:pos="720"/>
              </w:tabs>
              <w:spacing w:line="259" w:lineRule="auto"/>
            </w:pPr>
            <w:r>
              <w:rPr>
                <w:sz w:val="20"/>
              </w:rPr>
              <w:t xml:space="preserve">Year </w:t>
            </w:r>
            <w:r>
              <w:rPr>
                <w:sz w:val="20"/>
              </w:rPr>
              <w:tab/>
              <w:t xml:space="preserve">  </w:t>
            </w:r>
          </w:p>
        </w:tc>
        <w:tc>
          <w:tcPr>
            <w:tcW w:w="3768" w:type="dxa"/>
            <w:gridSpan w:val="2"/>
            <w:tcBorders>
              <w:top w:val="single" w:sz="4" w:space="0" w:color="000000"/>
              <w:left w:val="nil"/>
              <w:bottom w:val="single" w:sz="4" w:space="0" w:color="000000"/>
              <w:right w:val="nil"/>
            </w:tcBorders>
          </w:tcPr>
          <w:p w14:paraId="0885F0FB" w14:textId="77777777" w:rsidR="00425E2D" w:rsidRDefault="00425E2D" w:rsidP="00CB22B5">
            <w:pPr>
              <w:spacing w:line="259" w:lineRule="auto"/>
              <w:ind w:right="210"/>
              <w:jc w:val="center"/>
            </w:pPr>
            <w:r>
              <w:rPr>
                <w:sz w:val="20"/>
              </w:rPr>
              <w:t xml:space="preserve">Change 2008-2016 </w:t>
            </w:r>
          </w:p>
        </w:tc>
      </w:tr>
      <w:tr w:rsidR="00425E2D" w14:paraId="0E189200" w14:textId="77777777" w:rsidTr="00CB22B5">
        <w:trPr>
          <w:trHeight w:val="240"/>
        </w:trPr>
        <w:tc>
          <w:tcPr>
            <w:tcW w:w="4354" w:type="dxa"/>
            <w:vMerge w:val="restart"/>
            <w:tcBorders>
              <w:top w:val="single" w:sz="4" w:space="0" w:color="000000"/>
              <w:left w:val="nil"/>
              <w:bottom w:val="single" w:sz="4" w:space="0" w:color="000000"/>
              <w:right w:val="nil"/>
            </w:tcBorders>
          </w:tcPr>
          <w:p w14:paraId="157EBDE6" w14:textId="77777777" w:rsidR="00425E2D" w:rsidRDefault="00425E2D" w:rsidP="00CB22B5">
            <w:pPr>
              <w:tabs>
                <w:tab w:val="center" w:pos="2482"/>
                <w:tab w:val="center" w:pos="3090"/>
                <w:tab w:val="center" w:pos="3890"/>
              </w:tabs>
              <w:spacing w:line="259" w:lineRule="auto"/>
            </w:pPr>
            <w:r>
              <w:rPr>
                <w:sz w:val="20"/>
              </w:rPr>
              <w:t xml:space="preserve">  </w:t>
            </w:r>
            <w:r>
              <w:rPr>
                <w:sz w:val="20"/>
              </w:rPr>
              <w:tab/>
              <w:t xml:space="preserve">  </w:t>
            </w:r>
            <w:r>
              <w:rPr>
                <w:sz w:val="20"/>
              </w:rPr>
              <w:tab/>
              <w:t xml:space="preserve">2008 </w:t>
            </w:r>
            <w:r>
              <w:rPr>
                <w:sz w:val="20"/>
              </w:rPr>
              <w:tab/>
              <w:t xml:space="preserve">2011 </w:t>
            </w:r>
          </w:p>
          <w:p w14:paraId="3A47EB8F" w14:textId="77777777" w:rsidR="00425E2D" w:rsidRDefault="00425E2D" w:rsidP="00CB22B5">
            <w:pPr>
              <w:spacing w:after="6" w:line="259" w:lineRule="auto"/>
              <w:ind w:left="108"/>
            </w:pPr>
            <w:r>
              <w:rPr>
                <w:sz w:val="20"/>
              </w:rPr>
              <w:lastRenderedPageBreak/>
              <w:t xml:space="preserve">Short-Term Diabetes </w:t>
            </w:r>
          </w:p>
          <w:p w14:paraId="74249FF8" w14:textId="77777777" w:rsidR="00425E2D" w:rsidRDefault="00425E2D" w:rsidP="00CB22B5">
            <w:pPr>
              <w:tabs>
                <w:tab w:val="center" w:pos="2825"/>
                <w:tab w:val="center" w:pos="3638"/>
              </w:tabs>
              <w:spacing w:after="11" w:line="259" w:lineRule="auto"/>
            </w:pPr>
            <w:r>
              <w:rPr>
                <w:sz w:val="20"/>
              </w:rPr>
              <w:t xml:space="preserve">  Complications  </w:t>
            </w:r>
            <w:r>
              <w:rPr>
                <w:sz w:val="20"/>
              </w:rPr>
              <w:tab/>
              <w:t xml:space="preserve">  </w:t>
            </w:r>
            <w:r>
              <w:rPr>
                <w:sz w:val="20"/>
              </w:rPr>
              <w:tab/>
              <w:t xml:space="preserve">  </w:t>
            </w:r>
          </w:p>
          <w:p w14:paraId="3C19D0D3" w14:textId="77777777" w:rsidR="00425E2D" w:rsidRDefault="00425E2D" w:rsidP="00CB22B5">
            <w:pPr>
              <w:tabs>
                <w:tab w:val="center" w:pos="1021"/>
                <w:tab w:val="center" w:pos="2482"/>
                <w:tab w:val="center" w:pos="2753"/>
                <w:tab w:val="center" w:pos="3643"/>
              </w:tabs>
              <w:spacing w:line="259" w:lineRule="auto"/>
            </w:pPr>
            <w:r>
              <w:rPr>
                <w:rFonts w:ascii="Calibri" w:eastAsia="Calibri" w:hAnsi="Calibri" w:cs="Calibri"/>
                <w:sz w:val="22"/>
              </w:rPr>
              <w:tab/>
            </w:r>
            <w:r>
              <w:rPr>
                <w:sz w:val="20"/>
              </w:rPr>
              <w:t xml:space="preserve">No. of Cases </w:t>
            </w:r>
            <w:r>
              <w:rPr>
                <w:sz w:val="20"/>
              </w:rPr>
              <w:tab/>
              <w:t xml:space="preserve">  </w:t>
            </w:r>
            <w:r>
              <w:rPr>
                <w:sz w:val="20"/>
              </w:rPr>
              <w:tab/>
              <w:t xml:space="preserve">  </w:t>
            </w:r>
            <w:r>
              <w:rPr>
                <w:sz w:val="20"/>
              </w:rPr>
              <w:tab/>
              <w:t xml:space="preserve">  </w:t>
            </w:r>
          </w:p>
          <w:p w14:paraId="456CFF80" w14:textId="77777777" w:rsidR="00425E2D" w:rsidRDefault="00425E2D" w:rsidP="00CB22B5">
            <w:pPr>
              <w:spacing w:after="6" w:line="259" w:lineRule="auto"/>
              <w:ind w:left="509"/>
            </w:pPr>
            <w:r>
              <w:rPr>
                <w:sz w:val="20"/>
              </w:rPr>
              <w:t xml:space="preserve">No./1000 persons with </w:t>
            </w:r>
          </w:p>
          <w:p w14:paraId="0192AAF8" w14:textId="77777777" w:rsidR="00425E2D" w:rsidRDefault="00425E2D" w:rsidP="00CB22B5">
            <w:pPr>
              <w:tabs>
                <w:tab w:val="center" w:pos="2825"/>
                <w:tab w:val="center" w:pos="3638"/>
              </w:tabs>
              <w:spacing w:after="184" w:line="259" w:lineRule="auto"/>
            </w:pPr>
            <w:r>
              <w:rPr>
                <w:sz w:val="20"/>
              </w:rPr>
              <w:t xml:space="preserve">        Diabetes </w:t>
            </w:r>
            <w:r>
              <w:rPr>
                <w:sz w:val="20"/>
              </w:rPr>
              <w:tab/>
              <w:t xml:space="preserve">  </w:t>
            </w:r>
            <w:r>
              <w:rPr>
                <w:sz w:val="20"/>
              </w:rPr>
              <w:tab/>
              <w:t xml:space="preserve">  </w:t>
            </w:r>
          </w:p>
          <w:p w14:paraId="72B59AEC" w14:textId="77777777" w:rsidR="00425E2D" w:rsidRDefault="00425E2D" w:rsidP="00CB22B5">
            <w:pPr>
              <w:spacing w:after="4" w:line="259" w:lineRule="auto"/>
              <w:ind w:left="108"/>
            </w:pPr>
            <w:r>
              <w:rPr>
                <w:sz w:val="20"/>
              </w:rPr>
              <w:t xml:space="preserve">Long-Term Diabetes </w:t>
            </w:r>
          </w:p>
          <w:p w14:paraId="3C053DBB" w14:textId="77777777" w:rsidR="00425E2D" w:rsidRDefault="00425E2D" w:rsidP="00CB22B5">
            <w:pPr>
              <w:tabs>
                <w:tab w:val="center" w:pos="2825"/>
                <w:tab w:val="center" w:pos="3638"/>
              </w:tabs>
              <w:spacing w:after="11" w:line="259" w:lineRule="auto"/>
            </w:pPr>
            <w:r>
              <w:rPr>
                <w:sz w:val="20"/>
              </w:rPr>
              <w:t xml:space="preserve">  Complications </w:t>
            </w:r>
            <w:r>
              <w:rPr>
                <w:sz w:val="20"/>
              </w:rPr>
              <w:tab/>
              <w:t xml:space="preserve">  </w:t>
            </w:r>
            <w:r>
              <w:rPr>
                <w:sz w:val="20"/>
              </w:rPr>
              <w:tab/>
              <w:t xml:space="preserve">  </w:t>
            </w:r>
          </w:p>
          <w:p w14:paraId="301E06D3" w14:textId="77777777" w:rsidR="00425E2D" w:rsidRDefault="00425E2D" w:rsidP="00CB22B5">
            <w:pPr>
              <w:tabs>
                <w:tab w:val="center" w:pos="1021"/>
                <w:tab w:val="center" w:pos="2482"/>
                <w:tab w:val="center" w:pos="2753"/>
                <w:tab w:val="center" w:pos="3643"/>
              </w:tabs>
              <w:spacing w:line="259" w:lineRule="auto"/>
            </w:pPr>
            <w:r>
              <w:rPr>
                <w:rFonts w:ascii="Calibri" w:eastAsia="Calibri" w:hAnsi="Calibri" w:cs="Calibri"/>
                <w:sz w:val="22"/>
              </w:rPr>
              <w:tab/>
            </w:r>
            <w:r>
              <w:rPr>
                <w:sz w:val="20"/>
              </w:rPr>
              <w:t xml:space="preserve">No. of Cases </w:t>
            </w:r>
            <w:r>
              <w:rPr>
                <w:sz w:val="20"/>
              </w:rPr>
              <w:tab/>
              <w:t xml:space="preserve">  </w:t>
            </w:r>
            <w:r>
              <w:rPr>
                <w:sz w:val="20"/>
              </w:rPr>
              <w:tab/>
              <w:t xml:space="preserve">  </w:t>
            </w:r>
            <w:r>
              <w:rPr>
                <w:sz w:val="20"/>
              </w:rPr>
              <w:tab/>
              <w:t xml:space="preserve">  </w:t>
            </w:r>
          </w:p>
          <w:p w14:paraId="0AF8A8F8" w14:textId="77777777" w:rsidR="00425E2D" w:rsidRDefault="00425E2D" w:rsidP="00CB22B5">
            <w:pPr>
              <w:spacing w:after="6" w:line="259" w:lineRule="auto"/>
              <w:ind w:left="509"/>
            </w:pPr>
            <w:r>
              <w:rPr>
                <w:sz w:val="20"/>
              </w:rPr>
              <w:t xml:space="preserve">No./1000 persons with </w:t>
            </w:r>
          </w:p>
          <w:p w14:paraId="0076DD2F" w14:textId="77777777" w:rsidR="00425E2D" w:rsidRDefault="00425E2D" w:rsidP="00CB22B5">
            <w:pPr>
              <w:tabs>
                <w:tab w:val="center" w:pos="2825"/>
                <w:tab w:val="center" w:pos="3638"/>
              </w:tabs>
              <w:spacing w:after="201" w:line="259" w:lineRule="auto"/>
            </w:pPr>
            <w:r>
              <w:rPr>
                <w:sz w:val="20"/>
              </w:rPr>
              <w:t xml:space="preserve">          Diabetes </w:t>
            </w:r>
            <w:r>
              <w:rPr>
                <w:sz w:val="20"/>
              </w:rPr>
              <w:tab/>
              <w:t xml:space="preserve">  </w:t>
            </w:r>
            <w:r>
              <w:rPr>
                <w:sz w:val="20"/>
              </w:rPr>
              <w:tab/>
              <w:t xml:space="preserve">  </w:t>
            </w:r>
          </w:p>
          <w:p w14:paraId="6B0FF231" w14:textId="77777777" w:rsidR="00425E2D" w:rsidRDefault="00425E2D" w:rsidP="00CB22B5">
            <w:pPr>
              <w:spacing w:after="6" w:line="259" w:lineRule="auto"/>
              <w:ind w:left="108"/>
            </w:pPr>
            <w:r>
              <w:rPr>
                <w:sz w:val="20"/>
              </w:rPr>
              <w:t xml:space="preserve">Uncontrolled Diabetes without </w:t>
            </w:r>
          </w:p>
          <w:p w14:paraId="5DCB42C1" w14:textId="77777777" w:rsidR="00425E2D" w:rsidRDefault="00425E2D" w:rsidP="00CB22B5">
            <w:pPr>
              <w:tabs>
                <w:tab w:val="center" w:pos="2825"/>
                <w:tab w:val="center" w:pos="3638"/>
              </w:tabs>
              <w:spacing w:after="11" w:line="259" w:lineRule="auto"/>
            </w:pPr>
            <w:r>
              <w:rPr>
                <w:sz w:val="20"/>
              </w:rPr>
              <w:t xml:space="preserve">  Complications  </w:t>
            </w:r>
            <w:r>
              <w:rPr>
                <w:sz w:val="20"/>
              </w:rPr>
              <w:tab/>
              <w:t xml:space="preserve">  </w:t>
            </w:r>
            <w:r>
              <w:rPr>
                <w:sz w:val="20"/>
              </w:rPr>
              <w:tab/>
              <w:t xml:space="preserve">  </w:t>
            </w:r>
          </w:p>
          <w:p w14:paraId="59CCBC5B" w14:textId="77777777" w:rsidR="00425E2D" w:rsidRDefault="00425E2D" w:rsidP="00CB22B5">
            <w:pPr>
              <w:tabs>
                <w:tab w:val="center" w:pos="1021"/>
                <w:tab w:val="center" w:pos="2482"/>
                <w:tab w:val="center" w:pos="2753"/>
                <w:tab w:val="center" w:pos="3643"/>
              </w:tabs>
              <w:spacing w:line="259" w:lineRule="auto"/>
            </w:pPr>
            <w:r>
              <w:rPr>
                <w:rFonts w:ascii="Calibri" w:eastAsia="Calibri" w:hAnsi="Calibri" w:cs="Calibri"/>
                <w:sz w:val="22"/>
              </w:rPr>
              <w:tab/>
            </w:r>
            <w:r>
              <w:rPr>
                <w:sz w:val="20"/>
              </w:rPr>
              <w:t xml:space="preserve">No. of Cases </w:t>
            </w:r>
            <w:r>
              <w:rPr>
                <w:sz w:val="20"/>
              </w:rPr>
              <w:tab/>
              <w:t xml:space="preserve">  </w:t>
            </w:r>
            <w:r>
              <w:rPr>
                <w:sz w:val="20"/>
              </w:rPr>
              <w:tab/>
              <w:t xml:space="preserve">  </w:t>
            </w:r>
            <w:r>
              <w:rPr>
                <w:sz w:val="20"/>
              </w:rPr>
              <w:tab/>
              <w:t xml:space="preserve">  </w:t>
            </w:r>
          </w:p>
          <w:p w14:paraId="1E62CB86" w14:textId="77777777" w:rsidR="00425E2D" w:rsidRDefault="00425E2D" w:rsidP="00CB22B5">
            <w:pPr>
              <w:spacing w:after="6" w:line="259" w:lineRule="auto"/>
              <w:ind w:left="509"/>
            </w:pPr>
            <w:r>
              <w:rPr>
                <w:sz w:val="20"/>
              </w:rPr>
              <w:t xml:space="preserve">No./1000 persons with </w:t>
            </w:r>
          </w:p>
          <w:p w14:paraId="4F268CB3" w14:textId="77777777" w:rsidR="00425E2D" w:rsidRDefault="00425E2D" w:rsidP="00CB22B5">
            <w:pPr>
              <w:tabs>
                <w:tab w:val="center" w:pos="2825"/>
                <w:tab w:val="center" w:pos="3638"/>
              </w:tabs>
              <w:spacing w:after="201" w:line="259" w:lineRule="auto"/>
            </w:pPr>
            <w:r>
              <w:rPr>
                <w:sz w:val="20"/>
              </w:rPr>
              <w:t xml:space="preserve">        Diabetes </w:t>
            </w:r>
            <w:r>
              <w:rPr>
                <w:sz w:val="20"/>
              </w:rPr>
              <w:tab/>
              <w:t xml:space="preserve">  </w:t>
            </w:r>
            <w:r>
              <w:rPr>
                <w:sz w:val="20"/>
              </w:rPr>
              <w:tab/>
              <w:t xml:space="preserve">  </w:t>
            </w:r>
          </w:p>
          <w:p w14:paraId="14F091A3" w14:textId="77777777" w:rsidR="00425E2D" w:rsidRDefault="00425E2D" w:rsidP="00CB22B5">
            <w:pPr>
              <w:spacing w:after="6" w:line="259" w:lineRule="auto"/>
              <w:ind w:left="108"/>
            </w:pPr>
            <w:r>
              <w:rPr>
                <w:sz w:val="20"/>
              </w:rPr>
              <w:t>Diabetes-related Lower-</w:t>
            </w:r>
          </w:p>
          <w:p w14:paraId="6C0FCF30" w14:textId="77777777" w:rsidR="00425E2D" w:rsidRDefault="00425E2D" w:rsidP="00CB22B5">
            <w:pPr>
              <w:tabs>
                <w:tab w:val="center" w:pos="2825"/>
                <w:tab w:val="center" w:pos="3638"/>
              </w:tabs>
              <w:spacing w:after="11" w:line="259" w:lineRule="auto"/>
            </w:pPr>
            <w:r>
              <w:rPr>
                <w:sz w:val="20"/>
              </w:rPr>
              <w:t xml:space="preserve">  Extremity Amputations  </w:t>
            </w:r>
            <w:r>
              <w:rPr>
                <w:sz w:val="20"/>
              </w:rPr>
              <w:tab/>
              <w:t xml:space="preserve">  </w:t>
            </w:r>
            <w:r>
              <w:rPr>
                <w:sz w:val="20"/>
              </w:rPr>
              <w:tab/>
              <w:t xml:space="preserve">  </w:t>
            </w:r>
          </w:p>
          <w:p w14:paraId="358C4E63" w14:textId="77777777" w:rsidR="00425E2D" w:rsidRDefault="00425E2D" w:rsidP="00CB22B5">
            <w:pPr>
              <w:tabs>
                <w:tab w:val="center" w:pos="1021"/>
                <w:tab w:val="center" w:pos="2482"/>
                <w:tab w:val="center" w:pos="2753"/>
                <w:tab w:val="center" w:pos="3643"/>
              </w:tabs>
              <w:spacing w:line="259" w:lineRule="auto"/>
            </w:pPr>
            <w:r>
              <w:rPr>
                <w:rFonts w:ascii="Calibri" w:eastAsia="Calibri" w:hAnsi="Calibri" w:cs="Calibri"/>
                <w:sz w:val="22"/>
              </w:rPr>
              <w:tab/>
            </w:r>
            <w:r>
              <w:rPr>
                <w:sz w:val="20"/>
              </w:rPr>
              <w:t xml:space="preserve">No. of Cases </w:t>
            </w:r>
            <w:r>
              <w:rPr>
                <w:sz w:val="20"/>
              </w:rPr>
              <w:tab/>
              <w:t xml:space="preserve">  </w:t>
            </w:r>
            <w:r>
              <w:rPr>
                <w:sz w:val="20"/>
              </w:rPr>
              <w:tab/>
              <w:t xml:space="preserve">  </w:t>
            </w:r>
            <w:r>
              <w:rPr>
                <w:sz w:val="20"/>
              </w:rPr>
              <w:tab/>
              <w:t xml:space="preserve">  </w:t>
            </w:r>
          </w:p>
          <w:p w14:paraId="62A7FFCF" w14:textId="77777777" w:rsidR="00425E2D" w:rsidRDefault="00425E2D" w:rsidP="00CB22B5">
            <w:pPr>
              <w:spacing w:after="6" w:line="259" w:lineRule="auto"/>
              <w:ind w:left="509"/>
            </w:pPr>
            <w:r>
              <w:rPr>
                <w:sz w:val="20"/>
              </w:rPr>
              <w:t xml:space="preserve">No./1000 persons with </w:t>
            </w:r>
          </w:p>
          <w:p w14:paraId="620D8BDA" w14:textId="77777777" w:rsidR="00425E2D" w:rsidRDefault="00425E2D" w:rsidP="00CB22B5">
            <w:pPr>
              <w:tabs>
                <w:tab w:val="center" w:pos="2825"/>
                <w:tab w:val="center" w:pos="3638"/>
              </w:tabs>
              <w:spacing w:after="102" w:line="259" w:lineRule="auto"/>
            </w:pPr>
            <w:r>
              <w:rPr>
                <w:sz w:val="20"/>
              </w:rPr>
              <w:t xml:space="preserve">        Diabetes </w:t>
            </w:r>
            <w:r>
              <w:rPr>
                <w:sz w:val="20"/>
              </w:rPr>
              <w:tab/>
              <w:t xml:space="preserve">  </w:t>
            </w:r>
            <w:r>
              <w:rPr>
                <w:sz w:val="20"/>
              </w:rPr>
              <w:tab/>
              <w:t xml:space="preserve">  </w:t>
            </w:r>
          </w:p>
          <w:p w14:paraId="3CBB1A5D" w14:textId="77777777" w:rsidR="00425E2D" w:rsidRDefault="00425E2D" w:rsidP="00CB22B5">
            <w:pPr>
              <w:spacing w:after="6" w:line="259" w:lineRule="auto"/>
              <w:ind w:left="108"/>
            </w:pPr>
            <w:r>
              <w:rPr>
                <w:sz w:val="20"/>
              </w:rPr>
              <w:t xml:space="preserve">Lower Extremity </w:t>
            </w:r>
          </w:p>
          <w:p w14:paraId="70EF3866" w14:textId="77777777" w:rsidR="00425E2D" w:rsidRDefault="00425E2D" w:rsidP="00CB22B5">
            <w:pPr>
              <w:tabs>
                <w:tab w:val="center" w:pos="3638"/>
              </w:tabs>
              <w:spacing w:after="11" w:line="259" w:lineRule="auto"/>
            </w:pPr>
            <w:r>
              <w:rPr>
                <w:sz w:val="20"/>
              </w:rPr>
              <w:t xml:space="preserve">  Ulcers/inflammation/infections   </w:t>
            </w:r>
            <w:r>
              <w:rPr>
                <w:sz w:val="20"/>
              </w:rPr>
              <w:tab/>
              <w:t xml:space="preserve"> </w:t>
            </w:r>
          </w:p>
          <w:p w14:paraId="2453A05C" w14:textId="77777777" w:rsidR="00425E2D" w:rsidRDefault="00425E2D" w:rsidP="00CB22B5">
            <w:pPr>
              <w:tabs>
                <w:tab w:val="center" w:pos="1021"/>
                <w:tab w:val="center" w:pos="2825"/>
                <w:tab w:val="center" w:pos="3638"/>
              </w:tabs>
              <w:spacing w:line="259" w:lineRule="auto"/>
            </w:pPr>
            <w:r>
              <w:rPr>
                <w:rFonts w:ascii="Calibri" w:eastAsia="Calibri" w:hAnsi="Calibri" w:cs="Calibri"/>
                <w:sz w:val="22"/>
              </w:rPr>
              <w:tab/>
            </w:r>
            <w:r>
              <w:rPr>
                <w:sz w:val="20"/>
              </w:rPr>
              <w:t xml:space="preserve">No. of Cases </w:t>
            </w:r>
            <w:r>
              <w:rPr>
                <w:sz w:val="20"/>
              </w:rPr>
              <w:tab/>
              <w:t xml:space="preserve">  </w:t>
            </w:r>
            <w:r>
              <w:rPr>
                <w:sz w:val="20"/>
              </w:rPr>
              <w:tab/>
              <w:t xml:space="preserve">  </w:t>
            </w:r>
          </w:p>
          <w:p w14:paraId="373BB447" w14:textId="77777777" w:rsidR="00425E2D" w:rsidRDefault="00425E2D" w:rsidP="00CB22B5">
            <w:pPr>
              <w:spacing w:after="161" w:line="265" w:lineRule="auto"/>
              <w:ind w:left="108" w:right="1272" w:firstLine="401"/>
            </w:pPr>
            <w:r>
              <w:rPr>
                <w:sz w:val="20"/>
              </w:rPr>
              <w:t xml:space="preserve">No./1000 persons with         Diabetes </w:t>
            </w:r>
            <w:r>
              <w:rPr>
                <w:sz w:val="20"/>
              </w:rPr>
              <w:tab/>
              <w:t xml:space="preserve"> </w:t>
            </w:r>
            <w:r>
              <w:rPr>
                <w:sz w:val="20"/>
              </w:rPr>
              <w:tab/>
              <w:t xml:space="preserve"> </w:t>
            </w:r>
          </w:p>
          <w:p w14:paraId="087FCCE1" w14:textId="77777777" w:rsidR="00425E2D" w:rsidRDefault="00425E2D" w:rsidP="00CB22B5">
            <w:pPr>
              <w:tabs>
                <w:tab w:val="center" w:pos="2825"/>
                <w:tab w:val="center" w:pos="3638"/>
              </w:tabs>
              <w:spacing w:after="11" w:line="259" w:lineRule="auto"/>
            </w:pPr>
            <w:r>
              <w:rPr>
                <w:sz w:val="20"/>
              </w:rPr>
              <w:t xml:space="preserve">  Hypoglycemia  </w:t>
            </w:r>
            <w:r>
              <w:rPr>
                <w:sz w:val="20"/>
              </w:rPr>
              <w:tab/>
              <w:t xml:space="preserve"> </w:t>
            </w:r>
            <w:r>
              <w:rPr>
                <w:sz w:val="20"/>
              </w:rPr>
              <w:tab/>
              <w:t xml:space="preserve"> </w:t>
            </w:r>
          </w:p>
          <w:p w14:paraId="29E39959" w14:textId="77777777" w:rsidR="00425E2D" w:rsidRDefault="00425E2D" w:rsidP="00CB22B5">
            <w:pPr>
              <w:tabs>
                <w:tab w:val="center" w:pos="1021"/>
                <w:tab w:val="center" w:pos="2825"/>
                <w:tab w:val="center" w:pos="3638"/>
              </w:tabs>
              <w:spacing w:line="259" w:lineRule="auto"/>
            </w:pPr>
            <w:r>
              <w:rPr>
                <w:rFonts w:ascii="Calibri" w:eastAsia="Calibri" w:hAnsi="Calibri" w:cs="Calibri"/>
                <w:sz w:val="22"/>
              </w:rPr>
              <w:tab/>
            </w:r>
            <w:r>
              <w:rPr>
                <w:sz w:val="20"/>
              </w:rPr>
              <w:t xml:space="preserve">No. of Cases </w:t>
            </w:r>
            <w:r>
              <w:rPr>
                <w:sz w:val="20"/>
              </w:rPr>
              <w:tab/>
              <w:t xml:space="preserve"> </w:t>
            </w:r>
            <w:r>
              <w:rPr>
                <w:sz w:val="20"/>
              </w:rPr>
              <w:tab/>
              <w:t xml:space="preserve"> </w:t>
            </w:r>
          </w:p>
          <w:p w14:paraId="1B7EBB5C" w14:textId="77777777" w:rsidR="00425E2D" w:rsidRDefault="00425E2D" w:rsidP="00CB22B5">
            <w:pPr>
              <w:spacing w:after="6" w:line="259" w:lineRule="auto"/>
              <w:ind w:left="509"/>
            </w:pPr>
            <w:r>
              <w:rPr>
                <w:sz w:val="20"/>
              </w:rPr>
              <w:t xml:space="preserve">No./1000 persons with </w:t>
            </w:r>
          </w:p>
          <w:p w14:paraId="0730D706" w14:textId="77777777" w:rsidR="00425E2D" w:rsidRDefault="00425E2D" w:rsidP="00CB22B5">
            <w:pPr>
              <w:tabs>
                <w:tab w:val="center" w:pos="2825"/>
                <w:tab w:val="center" w:pos="3638"/>
              </w:tabs>
              <w:spacing w:line="259" w:lineRule="auto"/>
              <w:rPr>
                <w:ins w:id="2158" w:author="Author"/>
                <w:sz w:val="20"/>
              </w:rPr>
            </w:pPr>
            <w:r>
              <w:rPr>
                <w:sz w:val="20"/>
              </w:rPr>
              <w:t xml:space="preserve">          Diabetes </w:t>
            </w:r>
            <w:r>
              <w:rPr>
                <w:sz w:val="20"/>
              </w:rPr>
              <w:tab/>
              <w:t xml:space="preserve"> </w:t>
            </w:r>
            <w:r>
              <w:rPr>
                <w:sz w:val="20"/>
              </w:rPr>
              <w:tab/>
              <w:t xml:space="preserve"> </w:t>
            </w:r>
          </w:p>
          <w:p w14:paraId="67E66B99" w14:textId="25121D68" w:rsidR="003337E6" w:rsidRPr="003337E6" w:rsidRDefault="003337E6">
            <w:pPr>
              <w:ind w:left="0" w:firstLine="0"/>
              <w:pPrChange w:id="2159" w:author="Unknown">
                <w:pPr>
                  <w:tabs>
                    <w:tab w:val="center" w:pos="2825"/>
                    <w:tab w:val="center" w:pos="3638"/>
                  </w:tabs>
                  <w:spacing w:line="259" w:lineRule="auto"/>
                </w:pPr>
              </w:pPrChange>
            </w:pPr>
          </w:p>
        </w:tc>
        <w:tc>
          <w:tcPr>
            <w:tcW w:w="1637" w:type="dxa"/>
            <w:tcBorders>
              <w:top w:val="single" w:sz="4" w:space="0" w:color="000000"/>
              <w:left w:val="nil"/>
              <w:bottom w:val="single" w:sz="4" w:space="0" w:color="000000"/>
              <w:right w:val="nil"/>
            </w:tcBorders>
          </w:tcPr>
          <w:p w14:paraId="0DBAA8BF" w14:textId="77777777" w:rsidR="00425E2D" w:rsidRDefault="00425E2D" w:rsidP="00CB22B5">
            <w:pPr>
              <w:tabs>
                <w:tab w:val="center" w:pos="1017"/>
              </w:tabs>
              <w:spacing w:line="259" w:lineRule="auto"/>
            </w:pPr>
            <w:r>
              <w:rPr>
                <w:sz w:val="20"/>
              </w:rPr>
              <w:lastRenderedPageBreak/>
              <w:t xml:space="preserve">2014 </w:t>
            </w:r>
            <w:r>
              <w:rPr>
                <w:sz w:val="20"/>
              </w:rPr>
              <w:tab/>
              <w:t xml:space="preserve">2016 </w:t>
            </w:r>
          </w:p>
        </w:tc>
        <w:tc>
          <w:tcPr>
            <w:tcW w:w="2400" w:type="dxa"/>
            <w:tcBorders>
              <w:top w:val="single" w:sz="4" w:space="0" w:color="000000"/>
              <w:left w:val="nil"/>
              <w:bottom w:val="single" w:sz="4" w:space="0" w:color="000000"/>
              <w:right w:val="nil"/>
            </w:tcBorders>
          </w:tcPr>
          <w:p w14:paraId="4CE86AE6" w14:textId="77777777" w:rsidR="00425E2D" w:rsidRDefault="00425E2D" w:rsidP="00CB22B5">
            <w:pPr>
              <w:spacing w:line="259" w:lineRule="auto"/>
            </w:pPr>
            <w:r>
              <w:rPr>
                <w:sz w:val="20"/>
              </w:rPr>
              <w:t xml:space="preserve">Absolute Change </w:t>
            </w:r>
          </w:p>
        </w:tc>
        <w:tc>
          <w:tcPr>
            <w:tcW w:w="1368" w:type="dxa"/>
            <w:tcBorders>
              <w:top w:val="single" w:sz="4" w:space="0" w:color="000000"/>
              <w:left w:val="nil"/>
              <w:bottom w:val="single" w:sz="4" w:space="0" w:color="000000"/>
              <w:right w:val="nil"/>
            </w:tcBorders>
          </w:tcPr>
          <w:p w14:paraId="0B59C649" w14:textId="77777777" w:rsidR="00425E2D" w:rsidRDefault="00425E2D" w:rsidP="00CB22B5">
            <w:pPr>
              <w:spacing w:line="259" w:lineRule="auto"/>
            </w:pPr>
            <w:r>
              <w:rPr>
                <w:sz w:val="20"/>
              </w:rPr>
              <w:t xml:space="preserve">% Change </w:t>
            </w:r>
          </w:p>
        </w:tc>
      </w:tr>
      <w:tr w:rsidR="00425E2D" w14:paraId="7E16FD42" w14:textId="77777777" w:rsidTr="00CB22B5">
        <w:trPr>
          <w:trHeight w:val="7582"/>
        </w:trPr>
        <w:tc>
          <w:tcPr>
            <w:tcW w:w="0" w:type="auto"/>
            <w:vMerge/>
            <w:tcBorders>
              <w:top w:val="nil"/>
              <w:left w:val="nil"/>
              <w:bottom w:val="single" w:sz="4" w:space="0" w:color="000000"/>
              <w:right w:val="nil"/>
            </w:tcBorders>
          </w:tcPr>
          <w:p w14:paraId="5FA5B54F" w14:textId="77777777" w:rsidR="00425E2D" w:rsidRDefault="00425E2D" w:rsidP="00CB22B5">
            <w:pPr>
              <w:spacing w:after="160" w:line="259" w:lineRule="auto"/>
            </w:pPr>
          </w:p>
        </w:tc>
        <w:tc>
          <w:tcPr>
            <w:tcW w:w="1637" w:type="dxa"/>
            <w:tcBorders>
              <w:top w:val="single" w:sz="4" w:space="0" w:color="000000"/>
              <w:left w:val="nil"/>
              <w:bottom w:val="single" w:sz="4" w:space="0" w:color="000000"/>
              <w:right w:val="nil"/>
            </w:tcBorders>
            <w:vAlign w:val="bottom"/>
          </w:tcPr>
          <w:p w14:paraId="73297116" w14:textId="77777777" w:rsidR="00425E2D" w:rsidRDefault="00425E2D" w:rsidP="00CB22B5">
            <w:pPr>
              <w:spacing w:after="11" w:line="259" w:lineRule="auto"/>
              <w:ind w:left="-14"/>
            </w:pPr>
            <w:r>
              <w:rPr>
                <w:sz w:val="20"/>
              </w:rPr>
              <w:t xml:space="preserve">  </w:t>
            </w:r>
            <w:r>
              <w:rPr>
                <w:sz w:val="20"/>
              </w:rPr>
              <w:tab/>
              <w:t xml:space="preserve">  </w:t>
            </w:r>
            <w:r>
              <w:rPr>
                <w:sz w:val="20"/>
              </w:rPr>
              <w:tab/>
              <w:t xml:space="preserve">  </w:t>
            </w:r>
          </w:p>
          <w:p w14:paraId="17E44D95" w14:textId="77777777" w:rsidR="00425E2D" w:rsidRDefault="00425E2D" w:rsidP="00CB22B5">
            <w:pPr>
              <w:spacing w:after="242" w:line="259" w:lineRule="auto"/>
              <w:jc w:val="both"/>
            </w:pPr>
            <w:r>
              <w:rPr>
                <w:sz w:val="20"/>
              </w:rPr>
              <w:t xml:space="preserve">  </w:t>
            </w:r>
            <w:r>
              <w:rPr>
                <w:sz w:val="20"/>
              </w:rPr>
              <w:tab/>
              <w:t xml:space="preserve">  </w:t>
            </w:r>
            <w:r>
              <w:rPr>
                <w:sz w:val="20"/>
              </w:rPr>
              <w:tab/>
              <w:t xml:space="preserve">  </w:t>
            </w:r>
          </w:p>
          <w:p w14:paraId="2C8118E2" w14:textId="77777777" w:rsidR="00425E2D" w:rsidRDefault="00425E2D" w:rsidP="00CB22B5">
            <w:pPr>
              <w:spacing w:after="436" w:line="259" w:lineRule="auto"/>
              <w:ind w:left="-14"/>
            </w:pPr>
            <w:r>
              <w:rPr>
                <w:sz w:val="20"/>
              </w:rPr>
              <w:t xml:space="preserve">  </w:t>
            </w:r>
            <w:r>
              <w:rPr>
                <w:sz w:val="20"/>
              </w:rPr>
              <w:tab/>
              <w:t xml:space="preserve">  </w:t>
            </w:r>
            <w:r>
              <w:rPr>
                <w:sz w:val="20"/>
              </w:rPr>
              <w:tab/>
              <w:t xml:space="preserve">  </w:t>
            </w:r>
          </w:p>
          <w:p w14:paraId="6FA46214" w14:textId="77777777" w:rsidR="00425E2D" w:rsidRDefault="00425E2D" w:rsidP="00CB22B5">
            <w:pPr>
              <w:spacing w:after="11" w:line="259" w:lineRule="auto"/>
              <w:ind w:left="-14"/>
            </w:pPr>
            <w:r>
              <w:rPr>
                <w:sz w:val="20"/>
              </w:rPr>
              <w:t xml:space="preserve">  </w:t>
            </w:r>
            <w:r>
              <w:rPr>
                <w:sz w:val="20"/>
              </w:rPr>
              <w:tab/>
              <w:t xml:space="preserve">  </w:t>
            </w:r>
            <w:r>
              <w:rPr>
                <w:sz w:val="20"/>
              </w:rPr>
              <w:tab/>
              <w:t xml:space="preserve">  </w:t>
            </w:r>
          </w:p>
          <w:p w14:paraId="10537A27" w14:textId="77777777" w:rsidR="00425E2D" w:rsidRDefault="00425E2D" w:rsidP="00CB22B5">
            <w:pPr>
              <w:spacing w:after="242" w:line="259" w:lineRule="auto"/>
              <w:jc w:val="both"/>
            </w:pPr>
            <w:r>
              <w:rPr>
                <w:sz w:val="20"/>
              </w:rPr>
              <w:t xml:space="preserve">  </w:t>
            </w:r>
            <w:r>
              <w:rPr>
                <w:sz w:val="20"/>
              </w:rPr>
              <w:tab/>
              <w:t xml:space="preserve">  </w:t>
            </w:r>
            <w:r>
              <w:rPr>
                <w:sz w:val="20"/>
              </w:rPr>
              <w:tab/>
              <w:t xml:space="preserve">  </w:t>
            </w:r>
          </w:p>
          <w:p w14:paraId="6D81D865" w14:textId="77777777" w:rsidR="00425E2D" w:rsidRDefault="00425E2D" w:rsidP="00CB22B5">
            <w:pPr>
              <w:spacing w:after="455" w:line="259" w:lineRule="auto"/>
              <w:ind w:left="-14"/>
            </w:pPr>
            <w:r>
              <w:rPr>
                <w:sz w:val="20"/>
              </w:rPr>
              <w:t xml:space="preserve">  </w:t>
            </w:r>
            <w:r>
              <w:rPr>
                <w:sz w:val="20"/>
              </w:rPr>
              <w:tab/>
              <w:t xml:space="preserve">  </w:t>
            </w:r>
            <w:r>
              <w:rPr>
                <w:sz w:val="20"/>
              </w:rPr>
              <w:tab/>
              <w:t xml:space="preserve">  </w:t>
            </w:r>
          </w:p>
          <w:p w14:paraId="29579DAB" w14:textId="77777777" w:rsidR="00425E2D" w:rsidRDefault="00425E2D" w:rsidP="00CB22B5">
            <w:pPr>
              <w:spacing w:after="11" w:line="259" w:lineRule="auto"/>
              <w:ind w:left="-14"/>
            </w:pPr>
            <w:r>
              <w:rPr>
                <w:sz w:val="20"/>
              </w:rPr>
              <w:t xml:space="preserve">  </w:t>
            </w:r>
            <w:r>
              <w:rPr>
                <w:sz w:val="20"/>
              </w:rPr>
              <w:tab/>
              <w:t xml:space="preserve">  </w:t>
            </w:r>
            <w:r>
              <w:rPr>
                <w:sz w:val="20"/>
              </w:rPr>
              <w:tab/>
              <w:t xml:space="preserve">  </w:t>
            </w:r>
          </w:p>
          <w:p w14:paraId="21487015" w14:textId="77777777" w:rsidR="00425E2D" w:rsidRDefault="00425E2D" w:rsidP="00CB22B5">
            <w:pPr>
              <w:spacing w:after="242" w:line="259" w:lineRule="auto"/>
              <w:jc w:val="both"/>
            </w:pPr>
            <w:r>
              <w:rPr>
                <w:sz w:val="20"/>
              </w:rPr>
              <w:t xml:space="preserve">  </w:t>
            </w:r>
            <w:r>
              <w:rPr>
                <w:sz w:val="20"/>
              </w:rPr>
              <w:tab/>
              <w:t xml:space="preserve">  </w:t>
            </w:r>
            <w:r>
              <w:rPr>
                <w:sz w:val="20"/>
              </w:rPr>
              <w:tab/>
              <w:t xml:space="preserve">  </w:t>
            </w:r>
          </w:p>
          <w:p w14:paraId="730089A0" w14:textId="77777777" w:rsidR="00425E2D" w:rsidRDefault="00425E2D" w:rsidP="00CB22B5">
            <w:pPr>
              <w:spacing w:after="455" w:line="259" w:lineRule="auto"/>
              <w:ind w:left="-14"/>
            </w:pPr>
            <w:r>
              <w:rPr>
                <w:sz w:val="20"/>
              </w:rPr>
              <w:t xml:space="preserve">  </w:t>
            </w:r>
            <w:r>
              <w:rPr>
                <w:sz w:val="20"/>
              </w:rPr>
              <w:tab/>
              <w:t xml:space="preserve">  </w:t>
            </w:r>
            <w:r>
              <w:rPr>
                <w:sz w:val="20"/>
              </w:rPr>
              <w:tab/>
              <w:t xml:space="preserve">  </w:t>
            </w:r>
          </w:p>
          <w:p w14:paraId="76ACC192" w14:textId="77777777" w:rsidR="00425E2D" w:rsidRDefault="00425E2D" w:rsidP="00CB22B5">
            <w:pPr>
              <w:spacing w:after="11" w:line="259" w:lineRule="auto"/>
              <w:ind w:left="-14"/>
            </w:pPr>
            <w:r>
              <w:rPr>
                <w:sz w:val="20"/>
              </w:rPr>
              <w:t xml:space="preserve">  </w:t>
            </w:r>
            <w:r>
              <w:rPr>
                <w:sz w:val="20"/>
              </w:rPr>
              <w:tab/>
              <w:t xml:space="preserve">  </w:t>
            </w:r>
            <w:r>
              <w:rPr>
                <w:sz w:val="20"/>
              </w:rPr>
              <w:tab/>
              <w:t xml:space="preserve">  </w:t>
            </w:r>
          </w:p>
          <w:p w14:paraId="5C8B0762" w14:textId="77777777" w:rsidR="00425E2D" w:rsidRDefault="00425E2D" w:rsidP="00CB22B5">
            <w:pPr>
              <w:spacing w:after="239" w:line="259" w:lineRule="auto"/>
              <w:jc w:val="both"/>
            </w:pPr>
            <w:r>
              <w:rPr>
                <w:sz w:val="20"/>
              </w:rPr>
              <w:t xml:space="preserve">  </w:t>
            </w:r>
            <w:r>
              <w:rPr>
                <w:sz w:val="20"/>
              </w:rPr>
              <w:tab/>
              <w:t xml:space="preserve">  </w:t>
            </w:r>
            <w:r>
              <w:rPr>
                <w:sz w:val="20"/>
              </w:rPr>
              <w:tab/>
              <w:t xml:space="preserve">  </w:t>
            </w:r>
          </w:p>
          <w:p w14:paraId="5CA7127E" w14:textId="77777777" w:rsidR="00425E2D" w:rsidRDefault="00425E2D" w:rsidP="00CB22B5">
            <w:pPr>
              <w:spacing w:after="357" w:line="259" w:lineRule="auto"/>
              <w:ind w:left="-14"/>
            </w:pPr>
            <w:r>
              <w:rPr>
                <w:sz w:val="20"/>
              </w:rPr>
              <w:t xml:space="preserve">  </w:t>
            </w:r>
            <w:r>
              <w:rPr>
                <w:sz w:val="20"/>
              </w:rPr>
              <w:tab/>
              <w:t xml:space="preserve">  </w:t>
            </w:r>
            <w:r>
              <w:rPr>
                <w:sz w:val="20"/>
              </w:rPr>
              <w:tab/>
              <w:t xml:space="preserve">  </w:t>
            </w:r>
          </w:p>
          <w:p w14:paraId="107D4817" w14:textId="77777777" w:rsidR="00425E2D" w:rsidRDefault="00425E2D" w:rsidP="00CB22B5">
            <w:pPr>
              <w:spacing w:after="11" w:line="259" w:lineRule="auto"/>
              <w:ind w:left="-14"/>
            </w:pPr>
            <w:r>
              <w:rPr>
                <w:sz w:val="20"/>
              </w:rPr>
              <w:t xml:space="preserve"> </w:t>
            </w:r>
            <w:r>
              <w:rPr>
                <w:sz w:val="20"/>
              </w:rPr>
              <w:tab/>
              <w:t xml:space="preserve"> </w:t>
            </w:r>
            <w:r>
              <w:rPr>
                <w:sz w:val="20"/>
              </w:rPr>
              <w:tab/>
              <w:t xml:space="preserve"> </w:t>
            </w:r>
          </w:p>
          <w:p w14:paraId="31434571" w14:textId="77777777" w:rsidR="00425E2D" w:rsidRDefault="00425E2D" w:rsidP="00CB22B5">
            <w:pPr>
              <w:spacing w:after="242" w:line="259" w:lineRule="auto"/>
              <w:ind w:left="-14"/>
            </w:pPr>
            <w:r>
              <w:rPr>
                <w:sz w:val="20"/>
              </w:rPr>
              <w:t xml:space="preserve"> </w:t>
            </w:r>
            <w:r>
              <w:rPr>
                <w:sz w:val="20"/>
              </w:rPr>
              <w:tab/>
              <w:t xml:space="preserve"> </w:t>
            </w:r>
            <w:r>
              <w:rPr>
                <w:sz w:val="20"/>
              </w:rPr>
              <w:tab/>
              <w:t xml:space="preserve"> </w:t>
            </w:r>
          </w:p>
          <w:p w14:paraId="7CCBC488" w14:textId="77777777" w:rsidR="00425E2D" w:rsidRDefault="00425E2D" w:rsidP="00CB22B5">
            <w:pPr>
              <w:spacing w:after="167" w:line="259" w:lineRule="auto"/>
              <w:ind w:left="-14"/>
            </w:pPr>
            <w:r>
              <w:rPr>
                <w:sz w:val="20"/>
              </w:rPr>
              <w:t xml:space="preserve"> </w:t>
            </w:r>
            <w:r>
              <w:rPr>
                <w:sz w:val="20"/>
              </w:rPr>
              <w:tab/>
              <w:t xml:space="preserve"> </w:t>
            </w:r>
            <w:r>
              <w:rPr>
                <w:sz w:val="20"/>
              </w:rPr>
              <w:tab/>
              <w:t xml:space="preserve"> </w:t>
            </w:r>
          </w:p>
          <w:p w14:paraId="303F965C" w14:textId="77777777" w:rsidR="00425E2D" w:rsidRDefault="00425E2D" w:rsidP="00CB22B5">
            <w:pPr>
              <w:spacing w:after="11" w:line="259" w:lineRule="auto"/>
              <w:ind w:left="-14"/>
            </w:pPr>
            <w:r>
              <w:rPr>
                <w:sz w:val="20"/>
              </w:rPr>
              <w:t xml:space="preserve"> </w:t>
            </w:r>
            <w:r>
              <w:rPr>
                <w:sz w:val="20"/>
              </w:rPr>
              <w:tab/>
              <w:t xml:space="preserve"> </w:t>
            </w:r>
            <w:r>
              <w:rPr>
                <w:sz w:val="20"/>
              </w:rPr>
              <w:tab/>
              <w:t xml:space="preserve"> </w:t>
            </w:r>
          </w:p>
          <w:p w14:paraId="12781221" w14:textId="77777777" w:rsidR="00425E2D" w:rsidRDefault="00425E2D" w:rsidP="00CB22B5">
            <w:pPr>
              <w:spacing w:after="242" w:line="259" w:lineRule="auto"/>
              <w:ind w:left="-14"/>
            </w:pPr>
            <w:r>
              <w:rPr>
                <w:sz w:val="20"/>
              </w:rPr>
              <w:lastRenderedPageBreak/>
              <w:t xml:space="preserve"> </w:t>
            </w:r>
            <w:r>
              <w:rPr>
                <w:sz w:val="20"/>
              </w:rPr>
              <w:tab/>
              <w:t xml:space="preserve"> </w:t>
            </w:r>
            <w:r>
              <w:rPr>
                <w:sz w:val="20"/>
              </w:rPr>
              <w:tab/>
              <w:t xml:space="preserve"> </w:t>
            </w:r>
          </w:p>
          <w:p w14:paraId="235C3323" w14:textId="77777777" w:rsidR="00425E2D" w:rsidRDefault="00425E2D" w:rsidP="00CB22B5">
            <w:pPr>
              <w:spacing w:line="259" w:lineRule="auto"/>
              <w:ind w:left="-14"/>
            </w:pPr>
            <w:r>
              <w:rPr>
                <w:sz w:val="20"/>
              </w:rPr>
              <w:t xml:space="preserve"> </w:t>
            </w:r>
            <w:r>
              <w:rPr>
                <w:sz w:val="20"/>
              </w:rPr>
              <w:tab/>
              <w:t xml:space="preserve"> </w:t>
            </w:r>
            <w:r>
              <w:rPr>
                <w:sz w:val="20"/>
              </w:rPr>
              <w:tab/>
              <w:t xml:space="preserve"> </w:t>
            </w:r>
          </w:p>
        </w:tc>
        <w:tc>
          <w:tcPr>
            <w:tcW w:w="2400" w:type="dxa"/>
            <w:tcBorders>
              <w:top w:val="single" w:sz="4" w:space="0" w:color="000000"/>
              <w:left w:val="nil"/>
              <w:bottom w:val="single" w:sz="4" w:space="0" w:color="000000"/>
              <w:right w:val="nil"/>
            </w:tcBorders>
            <w:vAlign w:val="bottom"/>
          </w:tcPr>
          <w:p w14:paraId="23229391" w14:textId="77777777" w:rsidR="00425E2D" w:rsidRDefault="00425E2D" w:rsidP="00CB22B5">
            <w:pPr>
              <w:spacing w:line="259" w:lineRule="auto"/>
              <w:ind w:left="420"/>
              <w:jc w:val="center"/>
            </w:pPr>
            <w:r>
              <w:rPr>
                <w:sz w:val="20"/>
              </w:rPr>
              <w:lastRenderedPageBreak/>
              <w:t xml:space="preserve">  </w:t>
            </w:r>
          </w:p>
          <w:p w14:paraId="0083F0F4" w14:textId="77777777" w:rsidR="00425E2D" w:rsidRDefault="00425E2D" w:rsidP="00CB22B5">
            <w:pPr>
              <w:spacing w:after="212" w:line="259" w:lineRule="auto"/>
              <w:ind w:left="1130"/>
              <w:jc w:val="center"/>
            </w:pPr>
            <w:r>
              <w:rPr>
                <w:sz w:val="20"/>
              </w:rPr>
              <w:t xml:space="preserve">  </w:t>
            </w:r>
          </w:p>
          <w:p w14:paraId="60BF7ADC" w14:textId="77777777" w:rsidR="00425E2D" w:rsidRDefault="00425E2D" w:rsidP="00CB22B5">
            <w:pPr>
              <w:spacing w:after="406" w:line="259" w:lineRule="auto"/>
              <w:ind w:left="420"/>
              <w:jc w:val="center"/>
            </w:pPr>
            <w:r>
              <w:rPr>
                <w:sz w:val="20"/>
              </w:rPr>
              <w:t xml:space="preserve">  </w:t>
            </w:r>
          </w:p>
          <w:p w14:paraId="2CD928EF" w14:textId="77777777" w:rsidR="00425E2D" w:rsidRDefault="00425E2D" w:rsidP="00CB22B5">
            <w:pPr>
              <w:spacing w:line="259" w:lineRule="auto"/>
              <w:ind w:left="420"/>
              <w:jc w:val="center"/>
            </w:pPr>
            <w:r>
              <w:rPr>
                <w:sz w:val="20"/>
              </w:rPr>
              <w:t xml:space="preserve">  </w:t>
            </w:r>
          </w:p>
          <w:p w14:paraId="2204240E" w14:textId="77777777" w:rsidR="00425E2D" w:rsidRDefault="00425E2D" w:rsidP="00CB22B5">
            <w:pPr>
              <w:spacing w:after="212" w:line="259" w:lineRule="auto"/>
              <w:ind w:left="1130"/>
              <w:jc w:val="center"/>
            </w:pPr>
            <w:r>
              <w:rPr>
                <w:sz w:val="20"/>
              </w:rPr>
              <w:t xml:space="preserve">  </w:t>
            </w:r>
          </w:p>
          <w:p w14:paraId="13E7EEA7" w14:textId="77777777" w:rsidR="00425E2D" w:rsidRDefault="00425E2D" w:rsidP="00CB22B5">
            <w:pPr>
              <w:spacing w:after="426" w:line="259" w:lineRule="auto"/>
              <w:ind w:left="420"/>
              <w:jc w:val="center"/>
            </w:pPr>
            <w:r>
              <w:rPr>
                <w:sz w:val="20"/>
              </w:rPr>
              <w:t xml:space="preserve">  </w:t>
            </w:r>
          </w:p>
          <w:p w14:paraId="43BB2DAC" w14:textId="77777777" w:rsidR="00425E2D" w:rsidRDefault="00425E2D" w:rsidP="00CB22B5">
            <w:pPr>
              <w:spacing w:line="259" w:lineRule="auto"/>
              <w:ind w:left="420"/>
              <w:jc w:val="center"/>
            </w:pPr>
            <w:r>
              <w:rPr>
                <w:sz w:val="20"/>
              </w:rPr>
              <w:t xml:space="preserve">  </w:t>
            </w:r>
          </w:p>
          <w:p w14:paraId="7ED3F161" w14:textId="77777777" w:rsidR="00425E2D" w:rsidRDefault="00425E2D" w:rsidP="00CB22B5">
            <w:pPr>
              <w:spacing w:after="212" w:line="259" w:lineRule="auto"/>
              <w:ind w:left="1130"/>
              <w:jc w:val="center"/>
            </w:pPr>
            <w:r>
              <w:rPr>
                <w:sz w:val="20"/>
              </w:rPr>
              <w:t xml:space="preserve">  </w:t>
            </w:r>
          </w:p>
          <w:p w14:paraId="23E00489" w14:textId="77777777" w:rsidR="00425E2D" w:rsidRDefault="00425E2D" w:rsidP="00CB22B5">
            <w:pPr>
              <w:spacing w:after="426" w:line="259" w:lineRule="auto"/>
              <w:ind w:left="420"/>
              <w:jc w:val="center"/>
            </w:pPr>
            <w:r>
              <w:rPr>
                <w:sz w:val="20"/>
              </w:rPr>
              <w:t xml:space="preserve">  </w:t>
            </w:r>
          </w:p>
          <w:p w14:paraId="641ABDA1" w14:textId="77777777" w:rsidR="00425E2D" w:rsidRDefault="00425E2D" w:rsidP="00CB22B5">
            <w:pPr>
              <w:spacing w:line="259" w:lineRule="auto"/>
              <w:ind w:left="420"/>
              <w:jc w:val="center"/>
            </w:pPr>
            <w:r>
              <w:rPr>
                <w:sz w:val="20"/>
              </w:rPr>
              <w:t xml:space="preserve">  </w:t>
            </w:r>
          </w:p>
          <w:p w14:paraId="70E9BCBA" w14:textId="77777777" w:rsidR="00425E2D" w:rsidRDefault="00425E2D" w:rsidP="00CB22B5">
            <w:pPr>
              <w:spacing w:after="210" w:line="259" w:lineRule="auto"/>
              <w:ind w:left="1130"/>
              <w:jc w:val="center"/>
            </w:pPr>
            <w:r>
              <w:rPr>
                <w:sz w:val="20"/>
              </w:rPr>
              <w:t xml:space="preserve">  </w:t>
            </w:r>
          </w:p>
          <w:p w14:paraId="51FA1358" w14:textId="77777777" w:rsidR="00425E2D" w:rsidRDefault="00425E2D" w:rsidP="00CB22B5">
            <w:pPr>
              <w:spacing w:after="327" w:line="259" w:lineRule="auto"/>
              <w:ind w:left="420"/>
              <w:jc w:val="center"/>
            </w:pPr>
            <w:r>
              <w:rPr>
                <w:sz w:val="20"/>
              </w:rPr>
              <w:t xml:space="preserve">  </w:t>
            </w:r>
          </w:p>
          <w:p w14:paraId="01C506D7" w14:textId="77777777" w:rsidR="00425E2D" w:rsidRDefault="00425E2D" w:rsidP="00CB22B5">
            <w:pPr>
              <w:spacing w:line="259" w:lineRule="auto"/>
              <w:ind w:left="370"/>
              <w:jc w:val="center"/>
            </w:pPr>
            <w:r>
              <w:rPr>
                <w:sz w:val="20"/>
              </w:rPr>
              <w:t xml:space="preserve"> </w:t>
            </w:r>
          </w:p>
          <w:p w14:paraId="7EA420D9" w14:textId="77777777" w:rsidR="00425E2D" w:rsidRDefault="00425E2D" w:rsidP="00CB22B5">
            <w:pPr>
              <w:spacing w:after="212" w:line="259" w:lineRule="auto"/>
              <w:ind w:left="370"/>
              <w:jc w:val="center"/>
            </w:pPr>
            <w:r>
              <w:rPr>
                <w:sz w:val="20"/>
              </w:rPr>
              <w:t xml:space="preserve"> </w:t>
            </w:r>
          </w:p>
          <w:p w14:paraId="798D0E41" w14:textId="77777777" w:rsidR="00425E2D" w:rsidRDefault="00425E2D" w:rsidP="00CB22B5">
            <w:pPr>
              <w:spacing w:after="138" w:line="259" w:lineRule="auto"/>
              <w:ind w:left="370"/>
              <w:jc w:val="center"/>
            </w:pPr>
            <w:r>
              <w:rPr>
                <w:sz w:val="20"/>
              </w:rPr>
              <w:t xml:space="preserve"> </w:t>
            </w:r>
          </w:p>
          <w:p w14:paraId="3368DA43" w14:textId="77777777" w:rsidR="00425E2D" w:rsidRDefault="00425E2D" w:rsidP="00CB22B5">
            <w:pPr>
              <w:spacing w:line="259" w:lineRule="auto"/>
              <w:ind w:left="370"/>
              <w:jc w:val="center"/>
            </w:pPr>
            <w:r>
              <w:rPr>
                <w:sz w:val="20"/>
              </w:rPr>
              <w:t xml:space="preserve"> </w:t>
            </w:r>
          </w:p>
          <w:p w14:paraId="5889FF8D" w14:textId="77777777" w:rsidR="00425E2D" w:rsidRDefault="00425E2D" w:rsidP="00CB22B5">
            <w:pPr>
              <w:spacing w:after="212" w:line="259" w:lineRule="auto"/>
              <w:ind w:left="370"/>
              <w:jc w:val="center"/>
            </w:pPr>
            <w:r>
              <w:rPr>
                <w:sz w:val="20"/>
              </w:rPr>
              <w:t xml:space="preserve"> </w:t>
            </w:r>
          </w:p>
          <w:p w14:paraId="411D9B70" w14:textId="77777777" w:rsidR="00425E2D" w:rsidRDefault="00425E2D" w:rsidP="00CB22B5">
            <w:pPr>
              <w:spacing w:line="259" w:lineRule="auto"/>
              <w:ind w:left="370"/>
              <w:jc w:val="center"/>
            </w:pPr>
            <w:r>
              <w:rPr>
                <w:sz w:val="20"/>
              </w:rPr>
              <w:t xml:space="preserve"> </w:t>
            </w:r>
          </w:p>
        </w:tc>
        <w:tc>
          <w:tcPr>
            <w:tcW w:w="1368" w:type="dxa"/>
            <w:tcBorders>
              <w:top w:val="single" w:sz="4" w:space="0" w:color="000000"/>
              <w:left w:val="nil"/>
              <w:bottom w:val="single" w:sz="4" w:space="0" w:color="000000"/>
              <w:right w:val="nil"/>
            </w:tcBorders>
          </w:tcPr>
          <w:p w14:paraId="27E10203" w14:textId="77777777" w:rsidR="00425E2D" w:rsidRDefault="00425E2D" w:rsidP="00CB22B5">
            <w:pPr>
              <w:spacing w:after="160" w:line="259" w:lineRule="auto"/>
            </w:pPr>
          </w:p>
        </w:tc>
      </w:tr>
    </w:tbl>
    <w:p w14:paraId="52FEDAD1" w14:textId="14948E7A" w:rsidR="00425E2D" w:rsidRDefault="00425E2D" w:rsidP="00425E2D">
      <w:pPr>
        <w:spacing w:after="129" w:line="252" w:lineRule="auto"/>
        <w:ind w:left="103"/>
      </w:pPr>
      <w:r>
        <w:rPr>
          <w:sz w:val="20"/>
        </w:rPr>
        <w:lastRenderedPageBreak/>
        <w:t xml:space="preserve">*Denominators for rates are from the </w:t>
      </w:r>
      <w:ins w:id="2160" w:author="Author">
        <w:r w:rsidR="00580AE2" w:rsidRPr="00D543FE">
          <w:rPr>
            <w:sz w:val="20"/>
            <w:szCs w:val="20"/>
          </w:rPr>
          <w:t>Behavioral Risk Factor Surveillance Survey</w:t>
        </w:r>
      </w:ins>
      <w:del w:id="2161" w:author="Author">
        <w:r w:rsidDel="00580AE2">
          <w:rPr>
            <w:sz w:val="20"/>
          </w:rPr>
          <w:delText>National Health Interview Survey</w:delText>
        </w:r>
      </w:del>
      <w:r>
        <w:rPr>
          <w:sz w:val="20"/>
        </w:rPr>
        <w:t xml:space="preserve">. Rates have been age-standardized to the U.S. population in the year 2010 </w:t>
      </w:r>
    </w:p>
    <w:p w14:paraId="161D57EC" w14:textId="77777777" w:rsidR="00425E2D" w:rsidRDefault="00425E2D" w:rsidP="00425E2D">
      <w:pPr>
        <w:spacing w:after="96" w:line="259" w:lineRule="auto"/>
      </w:pPr>
      <w:r>
        <w:rPr>
          <w:sz w:val="22"/>
        </w:rPr>
        <w:t xml:space="preserve"> </w:t>
      </w:r>
    </w:p>
    <w:p w14:paraId="7EC2C3F5" w14:textId="77777777" w:rsidR="00425E2D" w:rsidRDefault="00425E2D" w:rsidP="00425E2D">
      <w:pPr>
        <w:spacing w:after="99" w:line="259" w:lineRule="auto"/>
        <w:rPr>
          <w:sz w:val="22"/>
        </w:rPr>
      </w:pPr>
      <w:r>
        <w:rPr>
          <w:sz w:val="22"/>
        </w:rPr>
        <w:t xml:space="preserve"> </w:t>
      </w:r>
    </w:p>
    <w:tbl>
      <w:tblPr>
        <w:tblW w:w="10800" w:type="dxa"/>
        <w:tblLook w:val="04A0" w:firstRow="1" w:lastRow="0" w:firstColumn="1" w:lastColumn="0" w:noHBand="0" w:noVBand="1"/>
        <w:tblPrChange w:id="2162" w:author="Author">
          <w:tblPr>
            <w:tblW w:w="9267" w:type="dxa"/>
            <w:tblLook w:val="04A0" w:firstRow="1" w:lastRow="0" w:firstColumn="1" w:lastColumn="0" w:noHBand="0" w:noVBand="1"/>
          </w:tblPr>
        </w:tblPrChange>
      </w:tblPr>
      <w:tblGrid>
        <w:gridCol w:w="2700"/>
        <w:gridCol w:w="949"/>
        <w:gridCol w:w="1405"/>
        <w:gridCol w:w="1955"/>
        <w:gridCol w:w="1955"/>
        <w:gridCol w:w="1836"/>
        <w:tblGridChange w:id="2163">
          <w:tblGrid>
            <w:gridCol w:w="2663"/>
            <w:gridCol w:w="937"/>
            <w:gridCol w:w="1530"/>
            <w:gridCol w:w="1929"/>
            <w:gridCol w:w="1929"/>
            <w:gridCol w:w="1812"/>
          </w:tblGrid>
        </w:tblGridChange>
      </w:tblGrid>
      <w:tr w:rsidR="00482ED9" w:rsidDel="001124D9" w14:paraId="2784354B" w14:textId="663DD2B0" w:rsidTr="001124D9">
        <w:trPr>
          <w:trHeight w:val="330"/>
          <w:del w:id="2164" w:author="Author"/>
          <w:trPrChange w:id="2165" w:author="Author">
            <w:trPr>
              <w:trHeight w:val="330"/>
            </w:trPr>
          </w:trPrChange>
        </w:trPr>
        <w:tc>
          <w:tcPr>
            <w:tcW w:w="10800" w:type="dxa"/>
            <w:gridSpan w:val="6"/>
            <w:tcBorders>
              <w:top w:val="nil"/>
              <w:left w:val="nil"/>
              <w:bottom w:val="nil"/>
              <w:right w:val="nil"/>
            </w:tcBorders>
            <w:shd w:val="clear" w:color="000000" w:fill="FFFFFF"/>
            <w:vAlign w:val="center"/>
            <w:hideMark/>
            <w:tcPrChange w:id="2166" w:author="Author">
              <w:tcPr>
                <w:tcW w:w="9267" w:type="dxa"/>
                <w:gridSpan w:val="6"/>
                <w:tcBorders>
                  <w:top w:val="nil"/>
                  <w:left w:val="nil"/>
                  <w:bottom w:val="nil"/>
                  <w:right w:val="nil"/>
                </w:tcBorders>
                <w:shd w:val="clear" w:color="000000" w:fill="FFFFFF"/>
                <w:vAlign w:val="center"/>
                <w:hideMark/>
              </w:tcPr>
            </w:tcPrChange>
          </w:tcPr>
          <w:p w14:paraId="5EB6D7DD" w14:textId="5D6AD36D" w:rsidR="00482ED9" w:rsidDel="001124D9" w:rsidRDefault="00482ED9" w:rsidP="00AE1BC1">
            <w:pPr>
              <w:rPr>
                <w:del w:id="2167" w:author="Author"/>
                <w:sz w:val="20"/>
                <w:szCs w:val="20"/>
              </w:rPr>
            </w:pPr>
            <w:del w:id="2168" w:author="Author">
              <w:r w:rsidDel="001124D9">
                <w:rPr>
                  <w:sz w:val="20"/>
                  <w:szCs w:val="20"/>
                </w:rPr>
                <w:delText>Table 8. % Change in rates of Potentially Preventable Hospitalizations by Sociodemographic Factors from 2008-2016</w:delText>
              </w:r>
            </w:del>
          </w:p>
        </w:tc>
      </w:tr>
      <w:tr w:rsidR="00482ED9" w:rsidDel="001124D9" w14:paraId="2BDF0DDC" w14:textId="79A50C8A" w:rsidTr="001124D9">
        <w:trPr>
          <w:trHeight w:val="440"/>
          <w:del w:id="2169" w:author="Author"/>
          <w:trPrChange w:id="2170" w:author="Author">
            <w:trPr>
              <w:trHeight w:val="440"/>
            </w:trPr>
          </w:trPrChange>
        </w:trPr>
        <w:tc>
          <w:tcPr>
            <w:tcW w:w="2663" w:type="dxa"/>
            <w:tcBorders>
              <w:top w:val="single" w:sz="4" w:space="0" w:color="auto"/>
              <w:left w:val="nil"/>
              <w:bottom w:val="single" w:sz="4" w:space="0" w:color="auto"/>
              <w:right w:val="nil"/>
            </w:tcBorders>
            <w:shd w:val="clear" w:color="000000" w:fill="FFFFFF"/>
            <w:noWrap/>
            <w:vAlign w:val="bottom"/>
            <w:hideMark/>
            <w:tcPrChange w:id="2171" w:author="Author">
              <w:tcPr>
                <w:tcW w:w="2250" w:type="dxa"/>
                <w:tcBorders>
                  <w:top w:val="single" w:sz="4" w:space="0" w:color="auto"/>
                  <w:left w:val="nil"/>
                  <w:bottom w:val="single" w:sz="4" w:space="0" w:color="auto"/>
                  <w:right w:val="nil"/>
                </w:tcBorders>
                <w:shd w:val="clear" w:color="000000" w:fill="FFFFFF"/>
                <w:noWrap/>
                <w:vAlign w:val="bottom"/>
                <w:hideMark/>
              </w:tcPr>
            </w:tcPrChange>
          </w:tcPr>
          <w:p w14:paraId="15FD4954" w14:textId="6781EC47" w:rsidR="00482ED9" w:rsidDel="001124D9" w:rsidRDefault="00482ED9" w:rsidP="00AE1BC1">
            <w:pPr>
              <w:rPr>
                <w:del w:id="2172" w:author="Author"/>
                <w:sz w:val="20"/>
                <w:szCs w:val="20"/>
              </w:rPr>
            </w:pPr>
            <w:del w:id="2173" w:author="Author">
              <w:r w:rsidDel="001124D9">
                <w:rPr>
                  <w:sz w:val="20"/>
                  <w:szCs w:val="20"/>
                </w:rPr>
                <w:delText> </w:delText>
              </w:r>
            </w:del>
          </w:p>
        </w:tc>
        <w:tc>
          <w:tcPr>
            <w:tcW w:w="937" w:type="dxa"/>
            <w:tcBorders>
              <w:top w:val="single" w:sz="4" w:space="0" w:color="auto"/>
              <w:left w:val="nil"/>
              <w:bottom w:val="single" w:sz="4" w:space="0" w:color="auto"/>
              <w:right w:val="nil"/>
            </w:tcBorders>
            <w:shd w:val="clear" w:color="000000" w:fill="FFFFFF"/>
            <w:noWrap/>
            <w:vAlign w:val="bottom"/>
            <w:hideMark/>
            <w:tcPrChange w:id="2174" w:author="Author">
              <w:tcPr>
                <w:tcW w:w="270" w:type="dxa"/>
                <w:tcBorders>
                  <w:top w:val="single" w:sz="4" w:space="0" w:color="auto"/>
                  <w:left w:val="nil"/>
                  <w:bottom w:val="single" w:sz="4" w:space="0" w:color="auto"/>
                  <w:right w:val="nil"/>
                </w:tcBorders>
                <w:shd w:val="clear" w:color="000000" w:fill="FFFFFF"/>
                <w:noWrap/>
                <w:vAlign w:val="bottom"/>
                <w:hideMark/>
              </w:tcPr>
            </w:tcPrChange>
          </w:tcPr>
          <w:p w14:paraId="30F2CF24" w14:textId="34B03F8F" w:rsidR="00482ED9" w:rsidDel="001124D9" w:rsidRDefault="00482ED9" w:rsidP="00AE1BC1">
            <w:pPr>
              <w:rPr>
                <w:del w:id="2175" w:author="Author"/>
                <w:sz w:val="20"/>
                <w:szCs w:val="20"/>
              </w:rPr>
            </w:pPr>
            <w:del w:id="2176" w:author="Author">
              <w:r w:rsidDel="001124D9">
                <w:rPr>
                  <w:sz w:val="20"/>
                  <w:szCs w:val="20"/>
                </w:rPr>
                <w:delText> </w:delText>
              </w:r>
            </w:del>
          </w:p>
        </w:tc>
        <w:tc>
          <w:tcPr>
            <w:tcW w:w="1530" w:type="dxa"/>
            <w:tcBorders>
              <w:top w:val="single" w:sz="4" w:space="0" w:color="auto"/>
              <w:left w:val="nil"/>
              <w:bottom w:val="single" w:sz="4" w:space="0" w:color="auto"/>
              <w:right w:val="nil"/>
            </w:tcBorders>
            <w:shd w:val="clear" w:color="000000" w:fill="FFFFFF"/>
            <w:vAlign w:val="bottom"/>
            <w:hideMark/>
            <w:tcPrChange w:id="2177" w:author="Author">
              <w:tcPr>
                <w:tcW w:w="1710" w:type="dxa"/>
                <w:tcBorders>
                  <w:top w:val="single" w:sz="4" w:space="0" w:color="auto"/>
                  <w:left w:val="nil"/>
                  <w:bottom w:val="single" w:sz="4" w:space="0" w:color="auto"/>
                  <w:right w:val="nil"/>
                </w:tcBorders>
                <w:shd w:val="clear" w:color="000000" w:fill="FFFFFF"/>
                <w:vAlign w:val="bottom"/>
                <w:hideMark/>
              </w:tcPr>
            </w:tcPrChange>
          </w:tcPr>
          <w:p w14:paraId="6E0177AF" w14:textId="078C8168" w:rsidR="00482ED9" w:rsidDel="001124D9" w:rsidRDefault="00482ED9" w:rsidP="00AE1BC1">
            <w:pPr>
              <w:ind w:right="154"/>
              <w:rPr>
                <w:del w:id="2178" w:author="Author"/>
                <w:sz w:val="20"/>
                <w:szCs w:val="20"/>
              </w:rPr>
            </w:pPr>
            <w:del w:id="2179" w:author="Author">
              <w:r w:rsidDel="001124D9">
                <w:rPr>
                  <w:sz w:val="20"/>
                  <w:szCs w:val="20"/>
                </w:rPr>
                <w:delText xml:space="preserve">Short-Term Diabetes Complications </w:delText>
              </w:r>
            </w:del>
          </w:p>
        </w:tc>
        <w:tc>
          <w:tcPr>
            <w:tcW w:w="1929" w:type="dxa"/>
            <w:tcBorders>
              <w:top w:val="single" w:sz="4" w:space="0" w:color="auto"/>
              <w:left w:val="nil"/>
              <w:bottom w:val="single" w:sz="4" w:space="0" w:color="auto"/>
              <w:right w:val="nil"/>
            </w:tcBorders>
            <w:shd w:val="clear" w:color="auto" w:fill="auto"/>
            <w:vAlign w:val="bottom"/>
            <w:hideMark/>
            <w:tcPrChange w:id="2180" w:author="Author">
              <w:tcPr>
                <w:tcW w:w="1554" w:type="dxa"/>
                <w:tcBorders>
                  <w:top w:val="single" w:sz="4" w:space="0" w:color="auto"/>
                  <w:left w:val="nil"/>
                  <w:bottom w:val="single" w:sz="4" w:space="0" w:color="auto"/>
                  <w:right w:val="nil"/>
                </w:tcBorders>
                <w:shd w:val="clear" w:color="auto" w:fill="auto"/>
                <w:vAlign w:val="bottom"/>
                <w:hideMark/>
              </w:tcPr>
            </w:tcPrChange>
          </w:tcPr>
          <w:p w14:paraId="49596C16" w14:textId="11A72249" w:rsidR="00482ED9" w:rsidDel="001124D9" w:rsidRDefault="00482ED9" w:rsidP="00AE1BC1">
            <w:pPr>
              <w:rPr>
                <w:del w:id="2181" w:author="Author"/>
                <w:sz w:val="20"/>
                <w:szCs w:val="20"/>
              </w:rPr>
            </w:pPr>
            <w:del w:id="2182" w:author="Author">
              <w:r w:rsidDel="001124D9">
                <w:rPr>
                  <w:sz w:val="20"/>
                  <w:szCs w:val="20"/>
                </w:rPr>
                <w:delText>Long-Term Diabetes Complications</w:delText>
              </w:r>
            </w:del>
          </w:p>
        </w:tc>
        <w:tc>
          <w:tcPr>
            <w:tcW w:w="1929" w:type="dxa"/>
            <w:tcBorders>
              <w:top w:val="single" w:sz="4" w:space="0" w:color="auto"/>
              <w:left w:val="nil"/>
              <w:bottom w:val="single" w:sz="4" w:space="0" w:color="auto"/>
              <w:right w:val="nil"/>
            </w:tcBorders>
            <w:shd w:val="clear" w:color="000000" w:fill="FFFFFF"/>
            <w:vAlign w:val="bottom"/>
            <w:hideMark/>
            <w:tcPrChange w:id="2183" w:author="Author">
              <w:tcPr>
                <w:tcW w:w="1763" w:type="dxa"/>
                <w:tcBorders>
                  <w:top w:val="single" w:sz="4" w:space="0" w:color="auto"/>
                  <w:left w:val="nil"/>
                  <w:bottom w:val="single" w:sz="4" w:space="0" w:color="auto"/>
                  <w:right w:val="nil"/>
                </w:tcBorders>
                <w:shd w:val="clear" w:color="000000" w:fill="FFFFFF"/>
                <w:vAlign w:val="bottom"/>
                <w:hideMark/>
              </w:tcPr>
            </w:tcPrChange>
          </w:tcPr>
          <w:p w14:paraId="0694570C" w14:textId="14E15F35" w:rsidR="00482ED9" w:rsidDel="001124D9" w:rsidRDefault="00482ED9" w:rsidP="00AE1BC1">
            <w:pPr>
              <w:rPr>
                <w:del w:id="2184" w:author="Author"/>
                <w:sz w:val="20"/>
                <w:szCs w:val="20"/>
              </w:rPr>
            </w:pPr>
            <w:del w:id="2185" w:author="Author">
              <w:r w:rsidDel="001124D9">
                <w:rPr>
                  <w:sz w:val="20"/>
                  <w:szCs w:val="20"/>
                </w:rPr>
                <w:delText xml:space="preserve">Uncontrolled Diabetes without Complications </w:delText>
              </w:r>
            </w:del>
          </w:p>
        </w:tc>
        <w:tc>
          <w:tcPr>
            <w:tcW w:w="1812" w:type="dxa"/>
            <w:tcBorders>
              <w:top w:val="single" w:sz="4" w:space="0" w:color="auto"/>
              <w:left w:val="nil"/>
              <w:bottom w:val="single" w:sz="4" w:space="0" w:color="auto"/>
              <w:right w:val="nil"/>
            </w:tcBorders>
            <w:shd w:val="clear" w:color="auto" w:fill="auto"/>
            <w:vAlign w:val="bottom"/>
            <w:hideMark/>
            <w:tcPrChange w:id="2186" w:author="Author">
              <w:tcPr>
                <w:tcW w:w="1720" w:type="dxa"/>
                <w:tcBorders>
                  <w:top w:val="single" w:sz="4" w:space="0" w:color="auto"/>
                  <w:left w:val="nil"/>
                  <w:bottom w:val="single" w:sz="4" w:space="0" w:color="auto"/>
                  <w:right w:val="nil"/>
                </w:tcBorders>
                <w:shd w:val="clear" w:color="auto" w:fill="auto"/>
                <w:vAlign w:val="bottom"/>
                <w:hideMark/>
              </w:tcPr>
            </w:tcPrChange>
          </w:tcPr>
          <w:p w14:paraId="03DC0CAD" w14:textId="2ACC45F8" w:rsidR="00482ED9" w:rsidDel="001124D9" w:rsidRDefault="00482ED9" w:rsidP="00AE1BC1">
            <w:pPr>
              <w:rPr>
                <w:del w:id="2187" w:author="Author"/>
                <w:sz w:val="20"/>
                <w:szCs w:val="20"/>
              </w:rPr>
            </w:pPr>
            <w:del w:id="2188" w:author="Author">
              <w:r w:rsidDel="001124D9">
                <w:rPr>
                  <w:sz w:val="20"/>
                  <w:szCs w:val="20"/>
                </w:rPr>
                <w:delText xml:space="preserve">Diabetes-related Lower-Extremity Amputations </w:delText>
              </w:r>
            </w:del>
          </w:p>
        </w:tc>
      </w:tr>
      <w:tr w:rsidR="00482ED9" w:rsidDel="001124D9" w14:paraId="53EC8D4B" w14:textId="2F2945DE" w:rsidTr="001124D9">
        <w:trPr>
          <w:trHeight w:val="242"/>
          <w:del w:id="2189" w:author="Author"/>
          <w:trPrChange w:id="2190" w:author="Author">
            <w:trPr>
              <w:trHeight w:val="242"/>
            </w:trPr>
          </w:trPrChange>
        </w:trPr>
        <w:tc>
          <w:tcPr>
            <w:tcW w:w="2663" w:type="dxa"/>
            <w:tcBorders>
              <w:top w:val="nil"/>
              <w:left w:val="nil"/>
              <w:bottom w:val="nil"/>
              <w:right w:val="nil"/>
            </w:tcBorders>
            <w:shd w:val="clear" w:color="000000" w:fill="FFFFFF"/>
            <w:noWrap/>
            <w:vAlign w:val="bottom"/>
            <w:hideMark/>
            <w:tcPrChange w:id="2191" w:author="Author">
              <w:tcPr>
                <w:tcW w:w="2250" w:type="dxa"/>
                <w:tcBorders>
                  <w:top w:val="nil"/>
                  <w:left w:val="nil"/>
                  <w:bottom w:val="nil"/>
                  <w:right w:val="nil"/>
                </w:tcBorders>
                <w:shd w:val="clear" w:color="000000" w:fill="FFFFFF"/>
                <w:noWrap/>
                <w:vAlign w:val="bottom"/>
                <w:hideMark/>
              </w:tcPr>
            </w:tcPrChange>
          </w:tcPr>
          <w:p w14:paraId="27236F90" w14:textId="3261054D" w:rsidR="00482ED9" w:rsidDel="001124D9" w:rsidRDefault="00482ED9" w:rsidP="00AE1BC1">
            <w:pPr>
              <w:rPr>
                <w:del w:id="2192" w:author="Author"/>
                <w:sz w:val="20"/>
                <w:szCs w:val="20"/>
              </w:rPr>
            </w:pPr>
            <w:del w:id="2193" w:author="Author">
              <w:r w:rsidDel="001124D9">
                <w:rPr>
                  <w:sz w:val="20"/>
                  <w:szCs w:val="20"/>
                </w:rPr>
                <w:delText>Age, years</w:delText>
              </w:r>
            </w:del>
          </w:p>
        </w:tc>
        <w:tc>
          <w:tcPr>
            <w:tcW w:w="937" w:type="dxa"/>
            <w:tcBorders>
              <w:top w:val="nil"/>
              <w:left w:val="nil"/>
              <w:bottom w:val="nil"/>
              <w:right w:val="nil"/>
            </w:tcBorders>
            <w:shd w:val="clear" w:color="000000" w:fill="FFFFFF"/>
            <w:noWrap/>
            <w:vAlign w:val="bottom"/>
            <w:hideMark/>
            <w:tcPrChange w:id="2194" w:author="Author">
              <w:tcPr>
                <w:tcW w:w="270" w:type="dxa"/>
                <w:tcBorders>
                  <w:top w:val="nil"/>
                  <w:left w:val="nil"/>
                  <w:bottom w:val="nil"/>
                  <w:right w:val="nil"/>
                </w:tcBorders>
                <w:shd w:val="clear" w:color="000000" w:fill="FFFFFF"/>
                <w:noWrap/>
                <w:vAlign w:val="bottom"/>
                <w:hideMark/>
              </w:tcPr>
            </w:tcPrChange>
          </w:tcPr>
          <w:p w14:paraId="157BBB76" w14:textId="79DD3526" w:rsidR="00482ED9" w:rsidDel="001124D9" w:rsidRDefault="00482ED9" w:rsidP="00AE1BC1">
            <w:pPr>
              <w:rPr>
                <w:del w:id="2195" w:author="Author"/>
                <w:sz w:val="20"/>
                <w:szCs w:val="20"/>
              </w:rPr>
            </w:pPr>
            <w:del w:id="2196"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197" w:author="Author">
              <w:tcPr>
                <w:tcW w:w="1710" w:type="dxa"/>
                <w:tcBorders>
                  <w:top w:val="nil"/>
                  <w:left w:val="nil"/>
                  <w:bottom w:val="nil"/>
                  <w:right w:val="nil"/>
                </w:tcBorders>
                <w:shd w:val="clear" w:color="000000" w:fill="FFFFFF"/>
                <w:noWrap/>
                <w:vAlign w:val="bottom"/>
                <w:hideMark/>
              </w:tcPr>
            </w:tcPrChange>
          </w:tcPr>
          <w:p w14:paraId="46D350AB" w14:textId="3E618483" w:rsidR="00482ED9" w:rsidDel="001124D9" w:rsidRDefault="00482ED9" w:rsidP="00AE1BC1">
            <w:pPr>
              <w:rPr>
                <w:del w:id="2198" w:author="Author"/>
                <w:sz w:val="20"/>
                <w:szCs w:val="20"/>
              </w:rPr>
            </w:pPr>
            <w:del w:id="219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00" w:author="Author">
              <w:tcPr>
                <w:tcW w:w="1554" w:type="dxa"/>
                <w:tcBorders>
                  <w:top w:val="nil"/>
                  <w:left w:val="nil"/>
                  <w:bottom w:val="nil"/>
                  <w:right w:val="nil"/>
                </w:tcBorders>
                <w:shd w:val="clear" w:color="000000" w:fill="FFFFFF"/>
                <w:noWrap/>
                <w:vAlign w:val="bottom"/>
                <w:hideMark/>
              </w:tcPr>
            </w:tcPrChange>
          </w:tcPr>
          <w:p w14:paraId="33CA8FCE" w14:textId="3CE8C3DE" w:rsidR="00482ED9" w:rsidDel="001124D9" w:rsidRDefault="00482ED9" w:rsidP="00AE1BC1">
            <w:pPr>
              <w:rPr>
                <w:del w:id="2201" w:author="Author"/>
                <w:sz w:val="20"/>
                <w:szCs w:val="20"/>
              </w:rPr>
            </w:pPr>
            <w:del w:id="220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03" w:author="Author">
              <w:tcPr>
                <w:tcW w:w="1763" w:type="dxa"/>
                <w:tcBorders>
                  <w:top w:val="nil"/>
                  <w:left w:val="nil"/>
                  <w:bottom w:val="nil"/>
                  <w:right w:val="nil"/>
                </w:tcBorders>
                <w:shd w:val="clear" w:color="000000" w:fill="FFFFFF"/>
                <w:noWrap/>
                <w:vAlign w:val="bottom"/>
                <w:hideMark/>
              </w:tcPr>
            </w:tcPrChange>
          </w:tcPr>
          <w:p w14:paraId="7CFBA9F3" w14:textId="792C83AD" w:rsidR="00482ED9" w:rsidDel="001124D9" w:rsidRDefault="00482ED9" w:rsidP="00AE1BC1">
            <w:pPr>
              <w:rPr>
                <w:del w:id="2204" w:author="Author"/>
                <w:sz w:val="20"/>
                <w:szCs w:val="20"/>
              </w:rPr>
            </w:pPr>
            <w:del w:id="220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206" w:author="Author">
              <w:tcPr>
                <w:tcW w:w="1720" w:type="dxa"/>
                <w:tcBorders>
                  <w:top w:val="nil"/>
                  <w:left w:val="nil"/>
                  <w:bottom w:val="nil"/>
                  <w:right w:val="nil"/>
                </w:tcBorders>
                <w:shd w:val="clear" w:color="000000" w:fill="FFFFFF"/>
                <w:noWrap/>
                <w:vAlign w:val="bottom"/>
                <w:hideMark/>
              </w:tcPr>
            </w:tcPrChange>
          </w:tcPr>
          <w:p w14:paraId="5DB3C07E" w14:textId="7CA05D53" w:rsidR="00482ED9" w:rsidDel="001124D9" w:rsidRDefault="00482ED9" w:rsidP="00AE1BC1">
            <w:pPr>
              <w:rPr>
                <w:del w:id="2207" w:author="Author"/>
                <w:sz w:val="20"/>
                <w:szCs w:val="20"/>
              </w:rPr>
            </w:pPr>
            <w:del w:id="2208" w:author="Author">
              <w:r w:rsidDel="001124D9">
                <w:rPr>
                  <w:sz w:val="20"/>
                  <w:szCs w:val="20"/>
                </w:rPr>
                <w:delText> </w:delText>
              </w:r>
            </w:del>
          </w:p>
        </w:tc>
      </w:tr>
      <w:tr w:rsidR="00482ED9" w:rsidDel="001124D9" w14:paraId="5FE1A66F" w14:textId="2EEE84DD" w:rsidTr="001124D9">
        <w:trPr>
          <w:trHeight w:val="95"/>
          <w:del w:id="2209" w:author="Author"/>
          <w:trPrChange w:id="2210" w:author="Author">
            <w:trPr>
              <w:trHeight w:val="95"/>
            </w:trPr>
          </w:trPrChange>
        </w:trPr>
        <w:tc>
          <w:tcPr>
            <w:tcW w:w="2663" w:type="dxa"/>
            <w:tcBorders>
              <w:top w:val="nil"/>
              <w:left w:val="nil"/>
              <w:bottom w:val="nil"/>
              <w:right w:val="nil"/>
            </w:tcBorders>
            <w:shd w:val="clear" w:color="auto" w:fill="auto"/>
            <w:noWrap/>
            <w:vAlign w:val="bottom"/>
            <w:hideMark/>
            <w:tcPrChange w:id="2211" w:author="Author">
              <w:tcPr>
                <w:tcW w:w="2250" w:type="dxa"/>
                <w:tcBorders>
                  <w:top w:val="nil"/>
                  <w:left w:val="nil"/>
                  <w:bottom w:val="nil"/>
                  <w:right w:val="nil"/>
                </w:tcBorders>
                <w:shd w:val="clear" w:color="auto" w:fill="auto"/>
                <w:noWrap/>
                <w:vAlign w:val="bottom"/>
                <w:hideMark/>
              </w:tcPr>
            </w:tcPrChange>
          </w:tcPr>
          <w:p w14:paraId="34F56930" w14:textId="04209806" w:rsidR="00482ED9" w:rsidDel="001124D9" w:rsidRDefault="00482ED9" w:rsidP="00AE1BC1">
            <w:pPr>
              <w:ind w:firstLineChars="200" w:firstLine="400"/>
              <w:rPr>
                <w:del w:id="2212" w:author="Author"/>
                <w:sz w:val="20"/>
                <w:szCs w:val="20"/>
              </w:rPr>
            </w:pPr>
            <w:del w:id="2213" w:author="Author">
              <w:r w:rsidDel="001124D9">
                <w:rPr>
                  <w:sz w:val="20"/>
                  <w:szCs w:val="20"/>
                </w:rPr>
                <w:delText xml:space="preserve">  18-44</w:delText>
              </w:r>
            </w:del>
          </w:p>
        </w:tc>
        <w:tc>
          <w:tcPr>
            <w:tcW w:w="937" w:type="dxa"/>
            <w:tcBorders>
              <w:top w:val="nil"/>
              <w:left w:val="nil"/>
              <w:bottom w:val="nil"/>
              <w:right w:val="nil"/>
            </w:tcBorders>
            <w:shd w:val="clear" w:color="000000" w:fill="FFFFFF"/>
            <w:noWrap/>
            <w:vAlign w:val="bottom"/>
            <w:hideMark/>
            <w:tcPrChange w:id="2214" w:author="Author">
              <w:tcPr>
                <w:tcW w:w="270" w:type="dxa"/>
                <w:tcBorders>
                  <w:top w:val="nil"/>
                  <w:left w:val="nil"/>
                  <w:bottom w:val="nil"/>
                  <w:right w:val="nil"/>
                </w:tcBorders>
                <w:shd w:val="clear" w:color="000000" w:fill="FFFFFF"/>
                <w:noWrap/>
                <w:vAlign w:val="bottom"/>
                <w:hideMark/>
              </w:tcPr>
            </w:tcPrChange>
          </w:tcPr>
          <w:p w14:paraId="45D12257" w14:textId="2B76365E" w:rsidR="00482ED9" w:rsidDel="001124D9" w:rsidRDefault="00482ED9" w:rsidP="00AE1BC1">
            <w:pPr>
              <w:rPr>
                <w:del w:id="2215" w:author="Author"/>
                <w:sz w:val="20"/>
                <w:szCs w:val="20"/>
              </w:rPr>
            </w:pPr>
            <w:del w:id="2216"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217" w:author="Author">
              <w:tcPr>
                <w:tcW w:w="1710" w:type="dxa"/>
                <w:tcBorders>
                  <w:top w:val="nil"/>
                  <w:left w:val="nil"/>
                  <w:bottom w:val="nil"/>
                  <w:right w:val="nil"/>
                </w:tcBorders>
                <w:shd w:val="clear" w:color="000000" w:fill="FFFFFF"/>
                <w:noWrap/>
                <w:vAlign w:val="bottom"/>
                <w:hideMark/>
              </w:tcPr>
            </w:tcPrChange>
          </w:tcPr>
          <w:p w14:paraId="031F3D86" w14:textId="1EEB2536" w:rsidR="00482ED9" w:rsidDel="001124D9" w:rsidRDefault="00482ED9" w:rsidP="00AE1BC1">
            <w:pPr>
              <w:rPr>
                <w:del w:id="2218" w:author="Author"/>
                <w:sz w:val="20"/>
                <w:szCs w:val="20"/>
              </w:rPr>
            </w:pPr>
            <w:del w:id="221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20" w:author="Author">
              <w:tcPr>
                <w:tcW w:w="1554" w:type="dxa"/>
                <w:tcBorders>
                  <w:top w:val="nil"/>
                  <w:left w:val="nil"/>
                  <w:bottom w:val="nil"/>
                  <w:right w:val="nil"/>
                </w:tcBorders>
                <w:shd w:val="clear" w:color="000000" w:fill="FFFFFF"/>
                <w:noWrap/>
                <w:vAlign w:val="bottom"/>
                <w:hideMark/>
              </w:tcPr>
            </w:tcPrChange>
          </w:tcPr>
          <w:p w14:paraId="6087EFF4" w14:textId="05E49D0C" w:rsidR="00482ED9" w:rsidDel="001124D9" w:rsidRDefault="00482ED9" w:rsidP="00AE1BC1">
            <w:pPr>
              <w:rPr>
                <w:del w:id="2221" w:author="Author"/>
                <w:sz w:val="20"/>
                <w:szCs w:val="20"/>
              </w:rPr>
            </w:pPr>
            <w:del w:id="222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23" w:author="Author">
              <w:tcPr>
                <w:tcW w:w="1763" w:type="dxa"/>
                <w:tcBorders>
                  <w:top w:val="nil"/>
                  <w:left w:val="nil"/>
                  <w:bottom w:val="nil"/>
                  <w:right w:val="nil"/>
                </w:tcBorders>
                <w:shd w:val="clear" w:color="000000" w:fill="FFFFFF"/>
                <w:noWrap/>
                <w:vAlign w:val="bottom"/>
                <w:hideMark/>
              </w:tcPr>
            </w:tcPrChange>
          </w:tcPr>
          <w:p w14:paraId="5A0D5F46" w14:textId="21518FD0" w:rsidR="00482ED9" w:rsidDel="001124D9" w:rsidRDefault="00482ED9" w:rsidP="00AE1BC1">
            <w:pPr>
              <w:rPr>
                <w:del w:id="2224" w:author="Author"/>
                <w:sz w:val="20"/>
                <w:szCs w:val="20"/>
              </w:rPr>
            </w:pPr>
            <w:del w:id="222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226" w:author="Author">
              <w:tcPr>
                <w:tcW w:w="1720" w:type="dxa"/>
                <w:tcBorders>
                  <w:top w:val="nil"/>
                  <w:left w:val="nil"/>
                  <w:bottom w:val="nil"/>
                  <w:right w:val="nil"/>
                </w:tcBorders>
                <w:shd w:val="clear" w:color="000000" w:fill="FFFFFF"/>
                <w:noWrap/>
                <w:vAlign w:val="bottom"/>
                <w:hideMark/>
              </w:tcPr>
            </w:tcPrChange>
          </w:tcPr>
          <w:p w14:paraId="4E0CE608" w14:textId="116370E4" w:rsidR="00482ED9" w:rsidDel="001124D9" w:rsidRDefault="00482ED9" w:rsidP="00AE1BC1">
            <w:pPr>
              <w:rPr>
                <w:del w:id="2227" w:author="Author"/>
                <w:sz w:val="20"/>
                <w:szCs w:val="20"/>
              </w:rPr>
            </w:pPr>
            <w:del w:id="2228" w:author="Author">
              <w:r w:rsidDel="001124D9">
                <w:rPr>
                  <w:sz w:val="20"/>
                  <w:szCs w:val="20"/>
                </w:rPr>
                <w:delText> </w:delText>
              </w:r>
            </w:del>
          </w:p>
        </w:tc>
      </w:tr>
      <w:tr w:rsidR="00482ED9" w:rsidDel="001124D9" w14:paraId="10E10773" w14:textId="6B7ACD2E" w:rsidTr="001124D9">
        <w:trPr>
          <w:trHeight w:val="171"/>
          <w:del w:id="2229" w:author="Author"/>
          <w:trPrChange w:id="2230" w:author="Author">
            <w:trPr>
              <w:trHeight w:val="171"/>
            </w:trPr>
          </w:trPrChange>
        </w:trPr>
        <w:tc>
          <w:tcPr>
            <w:tcW w:w="2663" w:type="dxa"/>
            <w:tcBorders>
              <w:top w:val="nil"/>
              <w:left w:val="nil"/>
              <w:bottom w:val="nil"/>
              <w:right w:val="nil"/>
            </w:tcBorders>
            <w:shd w:val="clear" w:color="000000" w:fill="FFFFFF"/>
            <w:noWrap/>
            <w:vAlign w:val="bottom"/>
            <w:hideMark/>
            <w:tcPrChange w:id="2231" w:author="Author">
              <w:tcPr>
                <w:tcW w:w="2250" w:type="dxa"/>
                <w:tcBorders>
                  <w:top w:val="nil"/>
                  <w:left w:val="nil"/>
                  <w:bottom w:val="nil"/>
                  <w:right w:val="nil"/>
                </w:tcBorders>
                <w:shd w:val="clear" w:color="000000" w:fill="FFFFFF"/>
                <w:noWrap/>
                <w:vAlign w:val="bottom"/>
                <w:hideMark/>
              </w:tcPr>
            </w:tcPrChange>
          </w:tcPr>
          <w:p w14:paraId="6EBACEE2" w14:textId="72BD7992" w:rsidR="00482ED9" w:rsidDel="001124D9" w:rsidRDefault="00482ED9" w:rsidP="00AE1BC1">
            <w:pPr>
              <w:ind w:firstLineChars="200" w:firstLine="400"/>
              <w:rPr>
                <w:del w:id="2232" w:author="Author"/>
                <w:sz w:val="20"/>
                <w:szCs w:val="20"/>
              </w:rPr>
            </w:pPr>
            <w:del w:id="2233" w:author="Author">
              <w:r w:rsidDel="001124D9">
                <w:rPr>
                  <w:sz w:val="20"/>
                  <w:szCs w:val="20"/>
                </w:rPr>
                <w:delText xml:space="preserve">  45-64</w:delText>
              </w:r>
            </w:del>
          </w:p>
        </w:tc>
        <w:tc>
          <w:tcPr>
            <w:tcW w:w="937" w:type="dxa"/>
            <w:tcBorders>
              <w:top w:val="nil"/>
              <w:left w:val="nil"/>
              <w:bottom w:val="nil"/>
              <w:right w:val="nil"/>
            </w:tcBorders>
            <w:shd w:val="clear" w:color="000000" w:fill="FFFFFF"/>
            <w:noWrap/>
            <w:vAlign w:val="bottom"/>
            <w:hideMark/>
            <w:tcPrChange w:id="2234" w:author="Author">
              <w:tcPr>
                <w:tcW w:w="270" w:type="dxa"/>
                <w:tcBorders>
                  <w:top w:val="nil"/>
                  <w:left w:val="nil"/>
                  <w:bottom w:val="nil"/>
                  <w:right w:val="nil"/>
                </w:tcBorders>
                <w:shd w:val="clear" w:color="000000" w:fill="FFFFFF"/>
                <w:noWrap/>
                <w:vAlign w:val="bottom"/>
                <w:hideMark/>
              </w:tcPr>
            </w:tcPrChange>
          </w:tcPr>
          <w:p w14:paraId="0F9F96C9" w14:textId="65660D14" w:rsidR="00482ED9" w:rsidDel="001124D9" w:rsidRDefault="00482ED9" w:rsidP="00AE1BC1">
            <w:pPr>
              <w:rPr>
                <w:del w:id="2235" w:author="Author"/>
                <w:sz w:val="20"/>
                <w:szCs w:val="20"/>
              </w:rPr>
            </w:pPr>
            <w:del w:id="2236"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237" w:author="Author">
              <w:tcPr>
                <w:tcW w:w="1710" w:type="dxa"/>
                <w:tcBorders>
                  <w:top w:val="nil"/>
                  <w:left w:val="nil"/>
                  <w:bottom w:val="nil"/>
                  <w:right w:val="nil"/>
                </w:tcBorders>
                <w:shd w:val="clear" w:color="000000" w:fill="FFFFFF"/>
                <w:noWrap/>
                <w:vAlign w:val="bottom"/>
                <w:hideMark/>
              </w:tcPr>
            </w:tcPrChange>
          </w:tcPr>
          <w:p w14:paraId="78685909" w14:textId="72FB3962" w:rsidR="00482ED9" w:rsidDel="001124D9" w:rsidRDefault="00482ED9" w:rsidP="00AE1BC1">
            <w:pPr>
              <w:rPr>
                <w:del w:id="2238" w:author="Author"/>
                <w:sz w:val="20"/>
                <w:szCs w:val="20"/>
              </w:rPr>
            </w:pPr>
            <w:del w:id="223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40" w:author="Author">
              <w:tcPr>
                <w:tcW w:w="1554" w:type="dxa"/>
                <w:tcBorders>
                  <w:top w:val="nil"/>
                  <w:left w:val="nil"/>
                  <w:bottom w:val="nil"/>
                  <w:right w:val="nil"/>
                </w:tcBorders>
                <w:shd w:val="clear" w:color="000000" w:fill="FFFFFF"/>
                <w:noWrap/>
                <w:vAlign w:val="bottom"/>
                <w:hideMark/>
              </w:tcPr>
            </w:tcPrChange>
          </w:tcPr>
          <w:p w14:paraId="562C9B10" w14:textId="53645461" w:rsidR="00482ED9" w:rsidDel="001124D9" w:rsidRDefault="00482ED9" w:rsidP="00AE1BC1">
            <w:pPr>
              <w:rPr>
                <w:del w:id="2241" w:author="Author"/>
                <w:sz w:val="20"/>
                <w:szCs w:val="20"/>
              </w:rPr>
            </w:pPr>
            <w:del w:id="224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43" w:author="Author">
              <w:tcPr>
                <w:tcW w:w="1763" w:type="dxa"/>
                <w:tcBorders>
                  <w:top w:val="nil"/>
                  <w:left w:val="nil"/>
                  <w:bottom w:val="nil"/>
                  <w:right w:val="nil"/>
                </w:tcBorders>
                <w:shd w:val="clear" w:color="000000" w:fill="FFFFFF"/>
                <w:noWrap/>
                <w:vAlign w:val="bottom"/>
                <w:hideMark/>
              </w:tcPr>
            </w:tcPrChange>
          </w:tcPr>
          <w:p w14:paraId="0845AB21" w14:textId="3C705C96" w:rsidR="00482ED9" w:rsidDel="001124D9" w:rsidRDefault="00482ED9" w:rsidP="00AE1BC1">
            <w:pPr>
              <w:rPr>
                <w:del w:id="2244" w:author="Author"/>
                <w:sz w:val="20"/>
                <w:szCs w:val="20"/>
              </w:rPr>
            </w:pPr>
            <w:del w:id="224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246" w:author="Author">
              <w:tcPr>
                <w:tcW w:w="1720" w:type="dxa"/>
                <w:tcBorders>
                  <w:top w:val="nil"/>
                  <w:left w:val="nil"/>
                  <w:bottom w:val="nil"/>
                  <w:right w:val="nil"/>
                </w:tcBorders>
                <w:shd w:val="clear" w:color="000000" w:fill="FFFFFF"/>
                <w:noWrap/>
                <w:vAlign w:val="bottom"/>
                <w:hideMark/>
              </w:tcPr>
            </w:tcPrChange>
          </w:tcPr>
          <w:p w14:paraId="73C2BD31" w14:textId="3ED0CDFA" w:rsidR="00482ED9" w:rsidDel="001124D9" w:rsidRDefault="00482ED9" w:rsidP="00AE1BC1">
            <w:pPr>
              <w:rPr>
                <w:del w:id="2247" w:author="Author"/>
                <w:sz w:val="20"/>
                <w:szCs w:val="20"/>
              </w:rPr>
            </w:pPr>
            <w:del w:id="2248" w:author="Author">
              <w:r w:rsidDel="001124D9">
                <w:rPr>
                  <w:sz w:val="20"/>
                  <w:szCs w:val="20"/>
                </w:rPr>
                <w:delText> </w:delText>
              </w:r>
            </w:del>
          </w:p>
        </w:tc>
      </w:tr>
      <w:tr w:rsidR="00482ED9" w:rsidDel="001124D9" w14:paraId="078D6909" w14:textId="4C682904" w:rsidTr="001124D9">
        <w:trPr>
          <w:trHeight w:val="126"/>
          <w:del w:id="2249" w:author="Author"/>
          <w:trPrChange w:id="2250" w:author="Author">
            <w:trPr>
              <w:trHeight w:val="126"/>
            </w:trPr>
          </w:trPrChange>
        </w:trPr>
        <w:tc>
          <w:tcPr>
            <w:tcW w:w="2663" w:type="dxa"/>
            <w:tcBorders>
              <w:top w:val="nil"/>
              <w:left w:val="nil"/>
              <w:bottom w:val="nil"/>
              <w:right w:val="nil"/>
            </w:tcBorders>
            <w:shd w:val="clear" w:color="000000" w:fill="FFFFFF"/>
            <w:noWrap/>
            <w:vAlign w:val="bottom"/>
            <w:hideMark/>
            <w:tcPrChange w:id="2251" w:author="Author">
              <w:tcPr>
                <w:tcW w:w="2250" w:type="dxa"/>
                <w:tcBorders>
                  <w:top w:val="nil"/>
                  <w:left w:val="nil"/>
                  <w:bottom w:val="nil"/>
                  <w:right w:val="nil"/>
                </w:tcBorders>
                <w:shd w:val="clear" w:color="000000" w:fill="FFFFFF"/>
                <w:noWrap/>
                <w:vAlign w:val="bottom"/>
                <w:hideMark/>
              </w:tcPr>
            </w:tcPrChange>
          </w:tcPr>
          <w:p w14:paraId="23E789FD" w14:textId="1A6FCD4E" w:rsidR="00482ED9" w:rsidDel="001124D9" w:rsidRDefault="00482ED9" w:rsidP="00AE1BC1">
            <w:pPr>
              <w:ind w:firstLineChars="200" w:firstLine="400"/>
              <w:rPr>
                <w:del w:id="2252" w:author="Author"/>
                <w:sz w:val="20"/>
                <w:szCs w:val="20"/>
              </w:rPr>
            </w:pPr>
            <w:del w:id="2253" w:author="Author">
              <w:r w:rsidDel="001124D9">
                <w:rPr>
                  <w:sz w:val="20"/>
                  <w:szCs w:val="20"/>
                </w:rPr>
                <w:delText xml:space="preserve">  65+</w:delText>
              </w:r>
            </w:del>
          </w:p>
        </w:tc>
        <w:tc>
          <w:tcPr>
            <w:tcW w:w="937" w:type="dxa"/>
            <w:tcBorders>
              <w:top w:val="nil"/>
              <w:left w:val="nil"/>
              <w:bottom w:val="nil"/>
              <w:right w:val="nil"/>
            </w:tcBorders>
            <w:shd w:val="clear" w:color="000000" w:fill="FFFFFF"/>
            <w:noWrap/>
            <w:vAlign w:val="bottom"/>
            <w:hideMark/>
            <w:tcPrChange w:id="2254" w:author="Author">
              <w:tcPr>
                <w:tcW w:w="270" w:type="dxa"/>
                <w:tcBorders>
                  <w:top w:val="nil"/>
                  <w:left w:val="nil"/>
                  <w:bottom w:val="nil"/>
                  <w:right w:val="nil"/>
                </w:tcBorders>
                <w:shd w:val="clear" w:color="000000" w:fill="FFFFFF"/>
                <w:noWrap/>
                <w:vAlign w:val="bottom"/>
                <w:hideMark/>
              </w:tcPr>
            </w:tcPrChange>
          </w:tcPr>
          <w:p w14:paraId="04A58621" w14:textId="52115B44" w:rsidR="00482ED9" w:rsidDel="001124D9" w:rsidRDefault="00482ED9" w:rsidP="00AE1BC1">
            <w:pPr>
              <w:rPr>
                <w:del w:id="2255" w:author="Author"/>
                <w:sz w:val="20"/>
                <w:szCs w:val="20"/>
              </w:rPr>
            </w:pPr>
            <w:del w:id="2256"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257" w:author="Author">
              <w:tcPr>
                <w:tcW w:w="1710" w:type="dxa"/>
                <w:tcBorders>
                  <w:top w:val="nil"/>
                  <w:left w:val="nil"/>
                  <w:bottom w:val="nil"/>
                  <w:right w:val="nil"/>
                </w:tcBorders>
                <w:shd w:val="clear" w:color="000000" w:fill="FFFFFF"/>
                <w:noWrap/>
                <w:vAlign w:val="bottom"/>
                <w:hideMark/>
              </w:tcPr>
            </w:tcPrChange>
          </w:tcPr>
          <w:p w14:paraId="5D1763F2" w14:textId="0504E191" w:rsidR="00482ED9" w:rsidDel="001124D9" w:rsidRDefault="00482ED9" w:rsidP="00AE1BC1">
            <w:pPr>
              <w:rPr>
                <w:del w:id="2258" w:author="Author"/>
                <w:sz w:val="20"/>
                <w:szCs w:val="20"/>
              </w:rPr>
            </w:pPr>
            <w:del w:id="225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60" w:author="Author">
              <w:tcPr>
                <w:tcW w:w="1554" w:type="dxa"/>
                <w:tcBorders>
                  <w:top w:val="nil"/>
                  <w:left w:val="nil"/>
                  <w:bottom w:val="nil"/>
                  <w:right w:val="nil"/>
                </w:tcBorders>
                <w:shd w:val="clear" w:color="000000" w:fill="FFFFFF"/>
                <w:noWrap/>
                <w:vAlign w:val="bottom"/>
                <w:hideMark/>
              </w:tcPr>
            </w:tcPrChange>
          </w:tcPr>
          <w:p w14:paraId="65623173" w14:textId="7B3C5B76" w:rsidR="00482ED9" w:rsidDel="001124D9" w:rsidRDefault="00482ED9" w:rsidP="00AE1BC1">
            <w:pPr>
              <w:rPr>
                <w:del w:id="2261" w:author="Author"/>
                <w:sz w:val="20"/>
                <w:szCs w:val="20"/>
              </w:rPr>
            </w:pPr>
            <w:del w:id="226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63" w:author="Author">
              <w:tcPr>
                <w:tcW w:w="1763" w:type="dxa"/>
                <w:tcBorders>
                  <w:top w:val="nil"/>
                  <w:left w:val="nil"/>
                  <w:bottom w:val="nil"/>
                  <w:right w:val="nil"/>
                </w:tcBorders>
                <w:shd w:val="clear" w:color="000000" w:fill="FFFFFF"/>
                <w:noWrap/>
                <w:vAlign w:val="bottom"/>
                <w:hideMark/>
              </w:tcPr>
            </w:tcPrChange>
          </w:tcPr>
          <w:p w14:paraId="030FF042" w14:textId="36A26E3D" w:rsidR="00482ED9" w:rsidDel="001124D9" w:rsidRDefault="00482ED9" w:rsidP="00AE1BC1">
            <w:pPr>
              <w:rPr>
                <w:del w:id="2264" w:author="Author"/>
                <w:sz w:val="20"/>
                <w:szCs w:val="20"/>
              </w:rPr>
            </w:pPr>
            <w:del w:id="226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266" w:author="Author">
              <w:tcPr>
                <w:tcW w:w="1720" w:type="dxa"/>
                <w:tcBorders>
                  <w:top w:val="nil"/>
                  <w:left w:val="nil"/>
                  <w:bottom w:val="nil"/>
                  <w:right w:val="nil"/>
                </w:tcBorders>
                <w:shd w:val="clear" w:color="000000" w:fill="FFFFFF"/>
                <w:noWrap/>
                <w:vAlign w:val="bottom"/>
                <w:hideMark/>
              </w:tcPr>
            </w:tcPrChange>
          </w:tcPr>
          <w:p w14:paraId="1580C189" w14:textId="18AD537A" w:rsidR="00482ED9" w:rsidDel="001124D9" w:rsidRDefault="00482ED9" w:rsidP="00AE1BC1">
            <w:pPr>
              <w:rPr>
                <w:del w:id="2267" w:author="Author"/>
                <w:sz w:val="20"/>
                <w:szCs w:val="20"/>
              </w:rPr>
            </w:pPr>
            <w:del w:id="2268" w:author="Author">
              <w:r w:rsidDel="001124D9">
                <w:rPr>
                  <w:sz w:val="20"/>
                  <w:szCs w:val="20"/>
                </w:rPr>
                <w:delText> </w:delText>
              </w:r>
            </w:del>
          </w:p>
        </w:tc>
      </w:tr>
      <w:tr w:rsidR="00482ED9" w:rsidDel="001124D9" w14:paraId="14E079B7" w14:textId="3E46014C" w:rsidTr="001124D9">
        <w:trPr>
          <w:trHeight w:val="261"/>
          <w:del w:id="2269" w:author="Author"/>
          <w:trPrChange w:id="2270" w:author="Author">
            <w:trPr>
              <w:trHeight w:val="261"/>
            </w:trPr>
          </w:trPrChange>
        </w:trPr>
        <w:tc>
          <w:tcPr>
            <w:tcW w:w="2663" w:type="dxa"/>
            <w:tcBorders>
              <w:top w:val="nil"/>
              <w:left w:val="nil"/>
              <w:bottom w:val="nil"/>
              <w:right w:val="nil"/>
            </w:tcBorders>
            <w:shd w:val="clear" w:color="000000" w:fill="FFFFFF"/>
            <w:noWrap/>
            <w:vAlign w:val="bottom"/>
            <w:hideMark/>
            <w:tcPrChange w:id="2271" w:author="Author">
              <w:tcPr>
                <w:tcW w:w="2250" w:type="dxa"/>
                <w:tcBorders>
                  <w:top w:val="nil"/>
                  <w:left w:val="nil"/>
                  <w:bottom w:val="nil"/>
                  <w:right w:val="nil"/>
                </w:tcBorders>
                <w:shd w:val="clear" w:color="000000" w:fill="FFFFFF"/>
                <w:noWrap/>
                <w:vAlign w:val="bottom"/>
                <w:hideMark/>
              </w:tcPr>
            </w:tcPrChange>
          </w:tcPr>
          <w:p w14:paraId="57033497" w14:textId="6850CFF8" w:rsidR="00482ED9" w:rsidDel="001124D9" w:rsidRDefault="00482ED9" w:rsidP="00AE1BC1">
            <w:pPr>
              <w:rPr>
                <w:del w:id="2272" w:author="Author"/>
                <w:sz w:val="20"/>
                <w:szCs w:val="20"/>
              </w:rPr>
            </w:pPr>
            <w:del w:id="2273" w:author="Author">
              <w:r w:rsidDel="001124D9">
                <w:rPr>
                  <w:sz w:val="20"/>
                  <w:szCs w:val="20"/>
                </w:rPr>
                <w:delText>Sex</w:delText>
              </w:r>
            </w:del>
          </w:p>
        </w:tc>
        <w:tc>
          <w:tcPr>
            <w:tcW w:w="937" w:type="dxa"/>
            <w:tcBorders>
              <w:top w:val="nil"/>
              <w:left w:val="nil"/>
              <w:bottom w:val="nil"/>
              <w:right w:val="nil"/>
            </w:tcBorders>
            <w:shd w:val="clear" w:color="000000" w:fill="FFFFFF"/>
            <w:noWrap/>
            <w:vAlign w:val="bottom"/>
            <w:hideMark/>
            <w:tcPrChange w:id="2274" w:author="Author">
              <w:tcPr>
                <w:tcW w:w="270" w:type="dxa"/>
                <w:tcBorders>
                  <w:top w:val="nil"/>
                  <w:left w:val="nil"/>
                  <w:bottom w:val="nil"/>
                  <w:right w:val="nil"/>
                </w:tcBorders>
                <w:shd w:val="clear" w:color="000000" w:fill="FFFFFF"/>
                <w:noWrap/>
                <w:vAlign w:val="bottom"/>
                <w:hideMark/>
              </w:tcPr>
            </w:tcPrChange>
          </w:tcPr>
          <w:p w14:paraId="31057925" w14:textId="6CFE9EDE" w:rsidR="00482ED9" w:rsidDel="001124D9" w:rsidRDefault="00482ED9" w:rsidP="00AE1BC1">
            <w:pPr>
              <w:rPr>
                <w:del w:id="2275" w:author="Author"/>
                <w:sz w:val="20"/>
                <w:szCs w:val="20"/>
              </w:rPr>
            </w:pPr>
            <w:del w:id="2276"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277" w:author="Author">
              <w:tcPr>
                <w:tcW w:w="1710" w:type="dxa"/>
                <w:tcBorders>
                  <w:top w:val="nil"/>
                  <w:left w:val="nil"/>
                  <w:bottom w:val="nil"/>
                  <w:right w:val="nil"/>
                </w:tcBorders>
                <w:shd w:val="clear" w:color="000000" w:fill="FFFFFF"/>
                <w:noWrap/>
                <w:vAlign w:val="bottom"/>
                <w:hideMark/>
              </w:tcPr>
            </w:tcPrChange>
          </w:tcPr>
          <w:p w14:paraId="3A0556AF" w14:textId="4A003ACE" w:rsidR="00482ED9" w:rsidDel="001124D9" w:rsidRDefault="00482ED9" w:rsidP="00AE1BC1">
            <w:pPr>
              <w:rPr>
                <w:del w:id="2278" w:author="Author"/>
                <w:sz w:val="20"/>
                <w:szCs w:val="20"/>
              </w:rPr>
            </w:pPr>
            <w:del w:id="227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80" w:author="Author">
              <w:tcPr>
                <w:tcW w:w="1554" w:type="dxa"/>
                <w:tcBorders>
                  <w:top w:val="nil"/>
                  <w:left w:val="nil"/>
                  <w:bottom w:val="nil"/>
                  <w:right w:val="nil"/>
                </w:tcBorders>
                <w:shd w:val="clear" w:color="000000" w:fill="FFFFFF"/>
                <w:noWrap/>
                <w:vAlign w:val="bottom"/>
                <w:hideMark/>
              </w:tcPr>
            </w:tcPrChange>
          </w:tcPr>
          <w:p w14:paraId="79DB5408" w14:textId="00D1321D" w:rsidR="00482ED9" w:rsidDel="001124D9" w:rsidRDefault="00482ED9" w:rsidP="00AE1BC1">
            <w:pPr>
              <w:rPr>
                <w:del w:id="2281" w:author="Author"/>
                <w:sz w:val="20"/>
                <w:szCs w:val="20"/>
              </w:rPr>
            </w:pPr>
            <w:del w:id="228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283" w:author="Author">
              <w:tcPr>
                <w:tcW w:w="1763" w:type="dxa"/>
                <w:tcBorders>
                  <w:top w:val="nil"/>
                  <w:left w:val="nil"/>
                  <w:bottom w:val="nil"/>
                  <w:right w:val="nil"/>
                </w:tcBorders>
                <w:shd w:val="clear" w:color="000000" w:fill="FFFFFF"/>
                <w:noWrap/>
                <w:vAlign w:val="bottom"/>
                <w:hideMark/>
              </w:tcPr>
            </w:tcPrChange>
          </w:tcPr>
          <w:p w14:paraId="6E33BCA7" w14:textId="59E0BD67" w:rsidR="00482ED9" w:rsidDel="001124D9" w:rsidRDefault="00482ED9" w:rsidP="00AE1BC1">
            <w:pPr>
              <w:rPr>
                <w:del w:id="2284" w:author="Author"/>
                <w:sz w:val="20"/>
                <w:szCs w:val="20"/>
              </w:rPr>
            </w:pPr>
            <w:del w:id="228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286" w:author="Author">
              <w:tcPr>
                <w:tcW w:w="1720" w:type="dxa"/>
                <w:tcBorders>
                  <w:top w:val="nil"/>
                  <w:left w:val="nil"/>
                  <w:bottom w:val="nil"/>
                  <w:right w:val="nil"/>
                </w:tcBorders>
                <w:shd w:val="clear" w:color="000000" w:fill="FFFFFF"/>
                <w:noWrap/>
                <w:vAlign w:val="bottom"/>
                <w:hideMark/>
              </w:tcPr>
            </w:tcPrChange>
          </w:tcPr>
          <w:p w14:paraId="51D93559" w14:textId="2997C3F9" w:rsidR="00482ED9" w:rsidDel="001124D9" w:rsidRDefault="00482ED9" w:rsidP="00AE1BC1">
            <w:pPr>
              <w:rPr>
                <w:del w:id="2287" w:author="Author"/>
                <w:sz w:val="20"/>
                <w:szCs w:val="20"/>
              </w:rPr>
            </w:pPr>
            <w:del w:id="2288" w:author="Author">
              <w:r w:rsidDel="001124D9">
                <w:rPr>
                  <w:sz w:val="20"/>
                  <w:szCs w:val="20"/>
                </w:rPr>
                <w:delText> </w:delText>
              </w:r>
            </w:del>
          </w:p>
        </w:tc>
      </w:tr>
      <w:tr w:rsidR="00482ED9" w:rsidDel="001124D9" w14:paraId="56C5397F" w14:textId="193BD0AE" w:rsidTr="001124D9">
        <w:trPr>
          <w:trHeight w:val="171"/>
          <w:del w:id="2289" w:author="Author"/>
          <w:trPrChange w:id="2290" w:author="Author">
            <w:trPr>
              <w:trHeight w:val="171"/>
            </w:trPr>
          </w:trPrChange>
        </w:trPr>
        <w:tc>
          <w:tcPr>
            <w:tcW w:w="2663" w:type="dxa"/>
            <w:tcBorders>
              <w:top w:val="nil"/>
              <w:left w:val="nil"/>
              <w:bottom w:val="nil"/>
              <w:right w:val="nil"/>
            </w:tcBorders>
            <w:shd w:val="clear" w:color="auto" w:fill="auto"/>
            <w:noWrap/>
            <w:vAlign w:val="bottom"/>
            <w:hideMark/>
            <w:tcPrChange w:id="2291" w:author="Author">
              <w:tcPr>
                <w:tcW w:w="2250" w:type="dxa"/>
                <w:tcBorders>
                  <w:top w:val="nil"/>
                  <w:left w:val="nil"/>
                  <w:bottom w:val="nil"/>
                  <w:right w:val="nil"/>
                </w:tcBorders>
                <w:shd w:val="clear" w:color="auto" w:fill="auto"/>
                <w:noWrap/>
                <w:vAlign w:val="bottom"/>
                <w:hideMark/>
              </w:tcPr>
            </w:tcPrChange>
          </w:tcPr>
          <w:p w14:paraId="02AA27EB" w14:textId="1180F1BF" w:rsidR="00482ED9" w:rsidDel="001124D9" w:rsidRDefault="00482ED9" w:rsidP="00AE1BC1">
            <w:pPr>
              <w:rPr>
                <w:del w:id="2292" w:author="Author"/>
                <w:sz w:val="20"/>
                <w:szCs w:val="20"/>
              </w:rPr>
            </w:pPr>
            <w:del w:id="2293" w:author="Author">
              <w:r w:rsidDel="001124D9">
                <w:rPr>
                  <w:sz w:val="20"/>
                  <w:szCs w:val="20"/>
                </w:rPr>
                <w:delText> </w:delText>
              </w:r>
              <w:r w:rsidDel="001124D9">
                <w:rPr>
                  <w:sz w:val="20"/>
                  <w:szCs w:val="20"/>
                </w:rPr>
                <w:delText xml:space="preserve">     Female</w:delText>
              </w:r>
            </w:del>
          </w:p>
        </w:tc>
        <w:tc>
          <w:tcPr>
            <w:tcW w:w="937" w:type="dxa"/>
            <w:tcBorders>
              <w:top w:val="nil"/>
              <w:left w:val="nil"/>
              <w:bottom w:val="nil"/>
              <w:right w:val="nil"/>
            </w:tcBorders>
            <w:shd w:val="clear" w:color="000000" w:fill="FFFFFF"/>
            <w:noWrap/>
            <w:vAlign w:val="bottom"/>
            <w:hideMark/>
            <w:tcPrChange w:id="2294" w:author="Author">
              <w:tcPr>
                <w:tcW w:w="270" w:type="dxa"/>
                <w:tcBorders>
                  <w:top w:val="nil"/>
                  <w:left w:val="nil"/>
                  <w:bottom w:val="nil"/>
                  <w:right w:val="nil"/>
                </w:tcBorders>
                <w:shd w:val="clear" w:color="000000" w:fill="FFFFFF"/>
                <w:noWrap/>
                <w:vAlign w:val="bottom"/>
                <w:hideMark/>
              </w:tcPr>
            </w:tcPrChange>
          </w:tcPr>
          <w:p w14:paraId="54CA0BF5" w14:textId="5E32E8AA" w:rsidR="00482ED9" w:rsidDel="001124D9" w:rsidRDefault="00482ED9" w:rsidP="00AE1BC1">
            <w:pPr>
              <w:rPr>
                <w:del w:id="2295" w:author="Author"/>
                <w:sz w:val="20"/>
                <w:szCs w:val="20"/>
              </w:rPr>
            </w:pPr>
            <w:del w:id="2296"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297" w:author="Author">
              <w:tcPr>
                <w:tcW w:w="1710" w:type="dxa"/>
                <w:tcBorders>
                  <w:top w:val="nil"/>
                  <w:left w:val="nil"/>
                  <w:bottom w:val="nil"/>
                  <w:right w:val="nil"/>
                </w:tcBorders>
                <w:shd w:val="clear" w:color="000000" w:fill="FFFFFF"/>
                <w:noWrap/>
                <w:vAlign w:val="bottom"/>
                <w:hideMark/>
              </w:tcPr>
            </w:tcPrChange>
          </w:tcPr>
          <w:p w14:paraId="66398893" w14:textId="5095B538" w:rsidR="00482ED9" w:rsidDel="001124D9" w:rsidRDefault="00482ED9" w:rsidP="00AE1BC1">
            <w:pPr>
              <w:rPr>
                <w:del w:id="2298" w:author="Author"/>
                <w:sz w:val="20"/>
                <w:szCs w:val="20"/>
              </w:rPr>
            </w:pPr>
            <w:del w:id="229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300" w:author="Author">
              <w:tcPr>
                <w:tcW w:w="1554" w:type="dxa"/>
                <w:tcBorders>
                  <w:top w:val="nil"/>
                  <w:left w:val="nil"/>
                  <w:bottom w:val="nil"/>
                  <w:right w:val="nil"/>
                </w:tcBorders>
                <w:shd w:val="clear" w:color="000000" w:fill="FFFFFF"/>
                <w:noWrap/>
                <w:vAlign w:val="bottom"/>
                <w:hideMark/>
              </w:tcPr>
            </w:tcPrChange>
          </w:tcPr>
          <w:p w14:paraId="483966B0" w14:textId="73B4F701" w:rsidR="00482ED9" w:rsidDel="001124D9" w:rsidRDefault="00482ED9" w:rsidP="00AE1BC1">
            <w:pPr>
              <w:rPr>
                <w:del w:id="2301" w:author="Author"/>
                <w:sz w:val="20"/>
                <w:szCs w:val="20"/>
              </w:rPr>
            </w:pPr>
            <w:del w:id="230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303" w:author="Author">
              <w:tcPr>
                <w:tcW w:w="1763" w:type="dxa"/>
                <w:tcBorders>
                  <w:top w:val="nil"/>
                  <w:left w:val="nil"/>
                  <w:bottom w:val="nil"/>
                  <w:right w:val="nil"/>
                </w:tcBorders>
                <w:shd w:val="clear" w:color="000000" w:fill="FFFFFF"/>
                <w:noWrap/>
                <w:vAlign w:val="bottom"/>
                <w:hideMark/>
              </w:tcPr>
            </w:tcPrChange>
          </w:tcPr>
          <w:p w14:paraId="5D254E5E" w14:textId="1FDB9F64" w:rsidR="00482ED9" w:rsidDel="001124D9" w:rsidRDefault="00482ED9" w:rsidP="00AE1BC1">
            <w:pPr>
              <w:rPr>
                <w:del w:id="2304" w:author="Author"/>
                <w:sz w:val="20"/>
                <w:szCs w:val="20"/>
              </w:rPr>
            </w:pPr>
            <w:del w:id="230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306" w:author="Author">
              <w:tcPr>
                <w:tcW w:w="1720" w:type="dxa"/>
                <w:tcBorders>
                  <w:top w:val="nil"/>
                  <w:left w:val="nil"/>
                  <w:bottom w:val="nil"/>
                  <w:right w:val="nil"/>
                </w:tcBorders>
                <w:shd w:val="clear" w:color="000000" w:fill="FFFFFF"/>
                <w:noWrap/>
                <w:vAlign w:val="bottom"/>
                <w:hideMark/>
              </w:tcPr>
            </w:tcPrChange>
          </w:tcPr>
          <w:p w14:paraId="7B3C6395" w14:textId="5D26168C" w:rsidR="00482ED9" w:rsidDel="001124D9" w:rsidRDefault="00482ED9" w:rsidP="00AE1BC1">
            <w:pPr>
              <w:rPr>
                <w:del w:id="2307" w:author="Author"/>
                <w:sz w:val="20"/>
                <w:szCs w:val="20"/>
              </w:rPr>
            </w:pPr>
            <w:del w:id="2308" w:author="Author">
              <w:r w:rsidDel="001124D9">
                <w:rPr>
                  <w:sz w:val="20"/>
                  <w:szCs w:val="20"/>
                </w:rPr>
                <w:delText> </w:delText>
              </w:r>
            </w:del>
          </w:p>
        </w:tc>
      </w:tr>
      <w:tr w:rsidR="00482ED9" w:rsidDel="001124D9" w14:paraId="57ACE309" w14:textId="6E9EEEE5" w:rsidTr="001124D9">
        <w:trPr>
          <w:trHeight w:val="198"/>
          <w:del w:id="2309" w:author="Author"/>
          <w:trPrChange w:id="2310" w:author="Author">
            <w:trPr>
              <w:trHeight w:val="198"/>
            </w:trPr>
          </w:trPrChange>
        </w:trPr>
        <w:tc>
          <w:tcPr>
            <w:tcW w:w="2663" w:type="dxa"/>
            <w:tcBorders>
              <w:top w:val="nil"/>
              <w:left w:val="nil"/>
              <w:bottom w:val="nil"/>
              <w:right w:val="nil"/>
            </w:tcBorders>
            <w:shd w:val="clear" w:color="000000" w:fill="FFFFFF"/>
            <w:noWrap/>
            <w:vAlign w:val="bottom"/>
            <w:hideMark/>
            <w:tcPrChange w:id="2311" w:author="Author">
              <w:tcPr>
                <w:tcW w:w="2250" w:type="dxa"/>
                <w:tcBorders>
                  <w:top w:val="nil"/>
                  <w:left w:val="nil"/>
                  <w:bottom w:val="nil"/>
                  <w:right w:val="nil"/>
                </w:tcBorders>
                <w:shd w:val="clear" w:color="000000" w:fill="FFFFFF"/>
                <w:noWrap/>
                <w:vAlign w:val="bottom"/>
                <w:hideMark/>
              </w:tcPr>
            </w:tcPrChange>
          </w:tcPr>
          <w:p w14:paraId="673BAC67" w14:textId="10DAA0E0" w:rsidR="00482ED9" w:rsidDel="001124D9" w:rsidRDefault="00482ED9" w:rsidP="00AE1BC1">
            <w:pPr>
              <w:rPr>
                <w:del w:id="2312" w:author="Author"/>
                <w:sz w:val="20"/>
                <w:szCs w:val="20"/>
              </w:rPr>
            </w:pPr>
            <w:del w:id="2313" w:author="Author">
              <w:r w:rsidDel="001124D9">
                <w:rPr>
                  <w:sz w:val="20"/>
                  <w:szCs w:val="20"/>
                </w:rPr>
                <w:delText> </w:delText>
              </w:r>
              <w:r w:rsidDel="001124D9">
                <w:rPr>
                  <w:sz w:val="20"/>
                  <w:szCs w:val="20"/>
                </w:rPr>
                <w:delText xml:space="preserve">     Male</w:delText>
              </w:r>
            </w:del>
          </w:p>
        </w:tc>
        <w:tc>
          <w:tcPr>
            <w:tcW w:w="937" w:type="dxa"/>
            <w:tcBorders>
              <w:top w:val="nil"/>
              <w:left w:val="nil"/>
              <w:bottom w:val="nil"/>
              <w:right w:val="nil"/>
            </w:tcBorders>
            <w:shd w:val="clear" w:color="000000" w:fill="FFFFFF"/>
            <w:noWrap/>
            <w:vAlign w:val="bottom"/>
            <w:hideMark/>
            <w:tcPrChange w:id="2314" w:author="Author">
              <w:tcPr>
                <w:tcW w:w="270" w:type="dxa"/>
                <w:tcBorders>
                  <w:top w:val="nil"/>
                  <w:left w:val="nil"/>
                  <w:bottom w:val="nil"/>
                  <w:right w:val="nil"/>
                </w:tcBorders>
                <w:shd w:val="clear" w:color="000000" w:fill="FFFFFF"/>
                <w:noWrap/>
                <w:vAlign w:val="bottom"/>
                <w:hideMark/>
              </w:tcPr>
            </w:tcPrChange>
          </w:tcPr>
          <w:p w14:paraId="7751E180" w14:textId="5DAAC78E" w:rsidR="00482ED9" w:rsidDel="001124D9" w:rsidRDefault="00482ED9" w:rsidP="00AE1BC1">
            <w:pPr>
              <w:rPr>
                <w:del w:id="2315" w:author="Author"/>
                <w:sz w:val="20"/>
                <w:szCs w:val="20"/>
              </w:rPr>
            </w:pPr>
            <w:del w:id="2316"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317" w:author="Author">
              <w:tcPr>
                <w:tcW w:w="1710" w:type="dxa"/>
                <w:tcBorders>
                  <w:top w:val="nil"/>
                  <w:left w:val="nil"/>
                  <w:bottom w:val="nil"/>
                  <w:right w:val="nil"/>
                </w:tcBorders>
                <w:shd w:val="clear" w:color="000000" w:fill="FFFFFF"/>
                <w:noWrap/>
                <w:vAlign w:val="bottom"/>
                <w:hideMark/>
              </w:tcPr>
            </w:tcPrChange>
          </w:tcPr>
          <w:p w14:paraId="1B44F5E5" w14:textId="21E01276" w:rsidR="00482ED9" w:rsidDel="001124D9" w:rsidRDefault="00482ED9" w:rsidP="00AE1BC1">
            <w:pPr>
              <w:rPr>
                <w:del w:id="2318" w:author="Author"/>
                <w:sz w:val="20"/>
                <w:szCs w:val="20"/>
              </w:rPr>
            </w:pPr>
            <w:del w:id="231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320" w:author="Author">
              <w:tcPr>
                <w:tcW w:w="1554" w:type="dxa"/>
                <w:tcBorders>
                  <w:top w:val="nil"/>
                  <w:left w:val="nil"/>
                  <w:bottom w:val="nil"/>
                  <w:right w:val="nil"/>
                </w:tcBorders>
                <w:shd w:val="clear" w:color="000000" w:fill="FFFFFF"/>
                <w:noWrap/>
                <w:vAlign w:val="bottom"/>
                <w:hideMark/>
              </w:tcPr>
            </w:tcPrChange>
          </w:tcPr>
          <w:p w14:paraId="3F9A188D" w14:textId="6C0A3C16" w:rsidR="00482ED9" w:rsidDel="001124D9" w:rsidRDefault="00482ED9" w:rsidP="00AE1BC1">
            <w:pPr>
              <w:rPr>
                <w:del w:id="2321" w:author="Author"/>
                <w:sz w:val="20"/>
                <w:szCs w:val="20"/>
              </w:rPr>
            </w:pPr>
            <w:del w:id="232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323" w:author="Author">
              <w:tcPr>
                <w:tcW w:w="1763" w:type="dxa"/>
                <w:tcBorders>
                  <w:top w:val="nil"/>
                  <w:left w:val="nil"/>
                  <w:bottom w:val="nil"/>
                  <w:right w:val="nil"/>
                </w:tcBorders>
                <w:shd w:val="clear" w:color="000000" w:fill="FFFFFF"/>
                <w:noWrap/>
                <w:vAlign w:val="bottom"/>
                <w:hideMark/>
              </w:tcPr>
            </w:tcPrChange>
          </w:tcPr>
          <w:p w14:paraId="15ACA235" w14:textId="7FE25BD3" w:rsidR="00482ED9" w:rsidDel="001124D9" w:rsidRDefault="00482ED9" w:rsidP="00AE1BC1">
            <w:pPr>
              <w:rPr>
                <w:del w:id="2324" w:author="Author"/>
                <w:sz w:val="20"/>
                <w:szCs w:val="20"/>
              </w:rPr>
            </w:pPr>
            <w:del w:id="232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326" w:author="Author">
              <w:tcPr>
                <w:tcW w:w="1720" w:type="dxa"/>
                <w:tcBorders>
                  <w:top w:val="nil"/>
                  <w:left w:val="nil"/>
                  <w:bottom w:val="nil"/>
                  <w:right w:val="nil"/>
                </w:tcBorders>
                <w:shd w:val="clear" w:color="000000" w:fill="FFFFFF"/>
                <w:noWrap/>
                <w:vAlign w:val="bottom"/>
                <w:hideMark/>
              </w:tcPr>
            </w:tcPrChange>
          </w:tcPr>
          <w:p w14:paraId="1AD77B96" w14:textId="0318EF3F" w:rsidR="00482ED9" w:rsidDel="001124D9" w:rsidRDefault="00482ED9" w:rsidP="00AE1BC1">
            <w:pPr>
              <w:rPr>
                <w:del w:id="2327" w:author="Author"/>
                <w:sz w:val="20"/>
                <w:szCs w:val="20"/>
              </w:rPr>
            </w:pPr>
            <w:del w:id="2328" w:author="Author">
              <w:r w:rsidDel="001124D9">
                <w:rPr>
                  <w:sz w:val="20"/>
                  <w:szCs w:val="20"/>
                </w:rPr>
                <w:delText> </w:delText>
              </w:r>
            </w:del>
          </w:p>
        </w:tc>
      </w:tr>
      <w:tr w:rsidR="00482ED9" w:rsidDel="001124D9" w14:paraId="0DA6E8FB" w14:textId="2DCD7CE5" w:rsidTr="001124D9">
        <w:trPr>
          <w:trHeight w:val="333"/>
          <w:del w:id="2329" w:author="Author"/>
          <w:trPrChange w:id="2330" w:author="Author">
            <w:trPr>
              <w:trHeight w:val="333"/>
            </w:trPr>
          </w:trPrChange>
        </w:trPr>
        <w:tc>
          <w:tcPr>
            <w:tcW w:w="3600" w:type="dxa"/>
            <w:gridSpan w:val="2"/>
            <w:tcBorders>
              <w:top w:val="nil"/>
              <w:left w:val="nil"/>
              <w:bottom w:val="nil"/>
              <w:right w:val="nil"/>
            </w:tcBorders>
            <w:shd w:val="clear" w:color="000000" w:fill="FFFFFF"/>
            <w:noWrap/>
            <w:vAlign w:val="bottom"/>
            <w:tcPrChange w:id="2331" w:author="Author">
              <w:tcPr>
                <w:tcW w:w="2520" w:type="dxa"/>
                <w:gridSpan w:val="2"/>
                <w:tcBorders>
                  <w:top w:val="nil"/>
                  <w:left w:val="nil"/>
                  <w:bottom w:val="nil"/>
                  <w:right w:val="nil"/>
                </w:tcBorders>
                <w:shd w:val="clear" w:color="000000" w:fill="FFFFFF"/>
                <w:noWrap/>
                <w:vAlign w:val="bottom"/>
              </w:tcPr>
            </w:tcPrChange>
          </w:tcPr>
          <w:p w14:paraId="1E8EBD4B" w14:textId="3F92C740" w:rsidR="00482ED9" w:rsidDel="001124D9" w:rsidRDefault="00482ED9" w:rsidP="00AE1BC1">
            <w:pPr>
              <w:rPr>
                <w:del w:id="2332" w:author="Author"/>
                <w:sz w:val="20"/>
                <w:szCs w:val="20"/>
              </w:rPr>
            </w:pPr>
            <w:del w:id="2333" w:author="Author">
              <w:r w:rsidDel="001124D9">
                <w:rPr>
                  <w:sz w:val="20"/>
                  <w:szCs w:val="20"/>
                </w:rPr>
                <w:delText>Race</w:delText>
              </w:r>
            </w:del>
          </w:p>
        </w:tc>
        <w:tc>
          <w:tcPr>
            <w:tcW w:w="1530" w:type="dxa"/>
            <w:tcBorders>
              <w:top w:val="nil"/>
              <w:left w:val="nil"/>
              <w:bottom w:val="nil"/>
              <w:right w:val="nil"/>
            </w:tcBorders>
            <w:shd w:val="clear" w:color="000000" w:fill="FFFFFF"/>
            <w:noWrap/>
            <w:vAlign w:val="bottom"/>
            <w:tcPrChange w:id="2334" w:author="Author">
              <w:tcPr>
                <w:tcW w:w="1710" w:type="dxa"/>
                <w:tcBorders>
                  <w:top w:val="nil"/>
                  <w:left w:val="nil"/>
                  <w:bottom w:val="nil"/>
                  <w:right w:val="nil"/>
                </w:tcBorders>
                <w:shd w:val="clear" w:color="000000" w:fill="FFFFFF"/>
                <w:noWrap/>
                <w:vAlign w:val="bottom"/>
              </w:tcPr>
            </w:tcPrChange>
          </w:tcPr>
          <w:p w14:paraId="6500A4BC" w14:textId="7CF2C9CC" w:rsidR="00482ED9" w:rsidDel="001124D9" w:rsidRDefault="00482ED9" w:rsidP="00AE1BC1">
            <w:pPr>
              <w:rPr>
                <w:del w:id="2335" w:author="Author"/>
                <w:sz w:val="20"/>
                <w:szCs w:val="20"/>
              </w:rPr>
            </w:pPr>
          </w:p>
        </w:tc>
        <w:tc>
          <w:tcPr>
            <w:tcW w:w="1929" w:type="dxa"/>
            <w:tcBorders>
              <w:top w:val="nil"/>
              <w:left w:val="nil"/>
              <w:bottom w:val="nil"/>
              <w:right w:val="nil"/>
            </w:tcBorders>
            <w:shd w:val="clear" w:color="000000" w:fill="FFFFFF"/>
            <w:noWrap/>
            <w:vAlign w:val="bottom"/>
            <w:tcPrChange w:id="2336" w:author="Author">
              <w:tcPr>
                <w:tcW w:w="1554" w:type="dxa"/>
                <w:tcBorders>
                  <w:top w:val="nil"/>
                  <w:left w:val="nil"/>
                  <w:bottom w:val="nil"/>
                  <w:right w:val="nil"/>
                </w:tcBorders>
                <w:shd w:val="clear" w:color="000000" w:fill="FFFFFF"/>
                <w:noWrap/>
                <w:vAlign w:val="bottom"/>
              </w:tcPr>
            </w:tcPrChange>
          </w:tcPr>
          <w:p w14:paraId="64BCACDE" w14:textId="0934985D" w:rsidR="00482ED9" w:rsidDel="001124D9" w:rsidRDefault="00482ED9" w:rsidP="00AE1BC1">
            <w:pPr>
              <w:rPr>
                <w:del w:id="2337" w:author="Author"/>
                <w:sz w:val="20"/>
                <w:szCs w:val="20"/>
              </w:rPr>
            </w:pPr>
          </w:p>
        </w:tc>
        <w:tc>
          <w:tcPr>
            <w:tcW w:w="1929" w:type="dxa"/>
            <w:tcBorders>
              <w:top w:val="nil"/>
              <w:left w:val="nil"/>
              <w:bottom w:val="nil"/>
              <w:right w:val="nil"/>
            </w:tcBorders>
            <w:shd w:val="clear" w:color="000000" w:fill="FFFFFF"/>
            <w:noWrap/>
            <w:vAlign w:val="bottom"/>
            <w:tcPrChange w:id="2338" w:author="Author">
              <w:tcPr>
                <w:tcW w:w="1763" w:type="dxa"/>
                <w:tcBorders>
                  <w:top w:val="nil"/>
                  <w:left w:val="nil"/>
                  <w:bottom w:val="nil"/>
                  <w:right w:val="nil"/>
                </w:tcBorders>
                <w:shd w:val="clear" w:color="000000" w:fill="FFFFFF"/>
                <w:noWrap/>
                <w:vAlign w:val="bottom"/>
              </w:tcPr>
            </w:tcPrChange>
          </w:tcPr>
          <w:p w14:paraId="3540A20E" w14:textId="41C5E800" w:rsidR="00482ED9" w:rsidDel="001124D9" w:rsidRDefault="00482ED9" w:rsidP="00AE1BC1">
            <w:pPr>
              <w:rPr>
                <w:del w:id="2339" w:author="Author"/>
                <w:sz w:val="20"/>
                <w:szCs w:val="20"/>
              </w:rPr>
            </w:pPr>
          </w:p>
        </w:tc>
        <w:tc>
          <w:tcPr>
            <w:tcW w:w="1812" w:type="dxa"/>
            <w:tcBorders>
              <w:top w:val="nil"/>
              <w:left w:val="nil"/>
              <w:bottom w:val="nil"/>
              <w:right w:val="nil"/>
            </w:tcBorders>
            <w:shd w:val="clear" w:color="000000" w:fill="FFFFFF"/>
            <w:noWrap/>
            <w:vAlign w:val="bottom"/>
            <w:tcPrChange w:id="2340" w:author="Author">
              <w:tcPr>
                <w:tcW w:w="1720" w:type="dxa"/>
                <w:tcBorders>
                  <w:top w:val="nil"/>
                  <w:left w:val="nil"/>
                  <w:bottom w:val="nil"/>
                  <w:right w:val="nil"/>
                </w:tcBorders>
                <w:shd w:val="clear" w:color="000000" w:fill="FFFFFF"/>
                <w:noWrap/>
                <w:vAlign w:val="bottom"/>
              </w:tcPr>
            </w:tcPrChange>
          </w:tcPr>
          <w:p w14:paraId="0B95D206" w14:textId="60621506" w:rsidR="00482ED9" w:rsidDel="001124D9" w:rsidRDefault="00482ED9" w:rsidP="00AE1BC1">
            <w:pPr>
              <w:rPr>
                <w:del w:id="2341" w:author="Author"/>
                <w:sz w:val="20"/>
                <w:szCs w:val="20"/>
              </w:rPr>
            </w:pPr>
          </w:p>
        </w:tc>
      </w:tr>
      <w:tr w:rsidR="00482ED9" w:rsidDel="001124D9" w14:paraId="0986F7EF" w14:textId="42CC045D" w:rsidTr="001124D9">
        <w:trPr>
          <w:trHeight w:val="189"/>
          <w:del w:id="2342" w:author="Author"/>
          <w:trPrChange w:id="2343" w:author="Author">
            <w:trPr>
              <w:trHeight w:val="189"/>
            </w:trPr>
          </w:trPrChange>
        </w:trPr>
        <w:tc>
          <w:tcPr>
            <w:tcW w:w="2663" w:type="dxa"/>
            <w:tcBorders>
              <w:top w:val="nil"/>
              <w:left w:val="nil"/>
              <w:bottom w:val="nil"/>
              <w:right w:val="nil"/>
            </w:tcBorders>
            <w:shd w:val="clear" w:color="000000" w:fill="FFFFFF"/>
            <w:noWrap/>
            <w:vAlign w:val="bottom"/>
            <w:tcPrChange w:id="2344" w:author="Author">
              <w:tcPr>
                <w:tcW w:w="2250" w:type="dxa"/>
                <w:tcBorders>
                  <w:top w:val="nil"/>
                  <w:left w:val="nil"/>
                  <w:bottom w:val="nil"/>
                  <w:right w:val="nil"/>
                </w:tcBorders>
                <w:shd w:val="clear" w:color="000000" w:fill="FFFFFF"/>
                <w:noWrap/>
                <w:vAlign w:val="bottom"/>
              </w:tcPr>
            </w:tcPrChange>
          </w:tcPr>
          <w:p w14:paraId="57448C85" w14:textId="26C34A21" w:rsidR="00482ED9" w:rsidDel="001124D9" w:rsidRDefault="00482ED9" w:rsidP="00AE1BC1">
            <w:pPr>
              <w:ind w:left="435"/>
              <w:rPr>
                <w:del w:id="2345" w:author="Author"/>
                <w:sz w:val="20"/>
                <w:szCs w:val="20"/>
              </w:rPr>
            </w:pPr>
            <w:del w:id="2346" w:author="Author">
              <w:r w:rsidDel="001124D9">
                <w:rPr>
                  <w:sz w:val="20"/>
                  <w:szCs w:val="20"/>
                </w:rPr>
                <w:lastRenderedPageBreak/>
                <w:delText>White</w:delText>
              </w:r>
            </w:del>
          </w:p>
        </w:tc>
        <w:tc>
          <w:tcPr>
            <w:tcW w:w="937" w:type="dxa"/>
            <w:tcBorders>
              <w:top w:val="nil"/>
              <w:left w:val="nil"/>
              <w:bottom w:val="nil"/>
              <w:right w:val="nil"/>
            </w:tcBorders>
            <w:shd w:val="clear" w:color="000000" w:fill="FFFFFF"/>
            <w:noWrap/>
            <w:vAlign w:val="bottom"/>
            <w:tcPrChange w:id="2347" w:author="Author">
              <w:tcPr>
                <w:tcW w:w="270" w:type="dxa"/>
                <w:tcBorders>
                  <w:top w:val="nil"/>
                  <w:left w:val="nil"/>
                  <w:bottom w:val="nil"/>
                  <w:right w:val="nil"/>
                </w:tcBorders>
                <w:shd w:val="clear" w:color="000000" w:fill="FFFFFF"/>
                <w:noWrap/>
                <w:vAlign w:val="bottom"/>
              </w:tcPr>
            </w:tcPrChange>
          </w:tcPr>
          <w:p w14:paraId="7BCFB204" w14:textId="2CFF9421" w:rsidR="00482ED9" w:rsidDel="001124D9" w:rsidRDefault="00482ED9" w:rsidP="00AE1BC1">
            <w:pPr>
              <w:rPr>
                <w:del w:id="2348" w:author="Author"/>
                <w:sz w:val="20"/>
                <w:szCs w:val="20"/>
              </w:rPr>
            </w:pPr>
          </w:p>
        </w:tc>
        <w:tc>
          <w:tcPr>
            <w:tcW w:w="1530" w:type="dxa"/>
            <w:tcBorders>
              <w:top w:val="nil"/>
              <w:left w:val="nil"/>
              <w:bottom w:val="nil"/>
              <w:right w:val="nil"/>
            </w:tcBorders>
            <w:shd w:val="clear" w:color="000000" w:fill="FFFFFF"/>
            <w:noWrap/>
            <w:vAlign w:val="bottom"/>
            <w:tcPrChange w:id="2349" w:author="Author">
              <w:tcPr>
                <w:tcW w:w="1710" w:type="dxa"/>
                <w:tcBorders>
                  <w:top w:val="nil"/>
                  <w:left w:val="nil"/>
                  <w:bottom w:val="nil"/>
                  <w:right w:val="nil"/>
                </w:tcBorders>
                <w:shd w:val="clear" w:color="000000" w:fill="FFFFFF"/>
                <w:noWrap/>
                <w:vAlign w:val="bottom"/>
              </w:tcPr>
            </w:tcPrChange>
          </w:tcPr>
          <w:p w14:paraId="69ED2C47" w14:textId="63E27C0B" w:rsidR="00482ED9" w:rsidDel="001124D9" w:rsidRDefault="00482ED9" w:rsidP="00AE1BC1">
            <w:pPr>
              <w:rPr>
                <w:del w:id="2350" w:author="Author"/>
                <w:sz w:val="20"/>
                <w:szCs w:val="20"/>
              </w:rPr>
            </w:pPr>
          </w:p>
        </w:tc>
        <w:tc>
          <w:tcPr>
            <w:tcW w:w="1929" w:type="dxa"/>
            <w:tcBorders>
              <w:top w:val="nil"/>
              <w:left w:val="nil"/>
              <w:bottom w:val="nil"/>
              <w:right w:val="nil"/>
            </w:tcBorders>
            <w:shd w:val="clear" w:color="000000" w:fill="FFFFFF"/>
            <w:noWrap/>
            <w:vAlign w:val="bottom"/>
            <w:tcPrChange w:id="2351" w:author="Author">
              <w:tcPr>
                <w:tcW w:w="1554" w:type="dxa"/>
                <w:tcBorders>
                  <w:top w:val="nil"/>
                  <w:left w:val="nil"/>
                  <w:bottom w:val="nil"/>
                  <w:right w:val="nil"/>
                </w:tcBorders>
                <w:shd w:val="clear" w:color="000000" w:fill="FFFFFF"/>
                <w:noWrap/>
                <w:vAlign w:val="bottom"/>
              </w:tcPr>
            </w:tcPrChange>
          </w:tcPr>
          <w:p w14:paraId="4AC87E21" w14:textId="02BDABD5" w:rsidR="00482ED9" w:rsidDel="001124D9" w:rsidRDefault="00482ED9" w:rsidP="00AE1BC1">
            <w:pPr>
              <w:rPr>
                <w:del w:id="2352" w:author="Author"/>
                <w:sz w:val="20"/>
                <w:szCs w:val="20"/>
              </w:rPr>
            </w:pPr>
          </w:p>
        </w:tc>
        <w:tc>
          <w:tcPr>
            <w:tcW w:w="1929" w:type="dxa"/>
            <w:tcBorders>
              <w:top w:val="nil"/>
              <w:left w:val="nil"/>
              <w:bottom w:val="nil"/>
              <w:right w:val="nil"/>
            </w:tcBorders>
            <w:shd w:val="clear" w:color="000000" w:fill="FFFFFF"/>
            <w:noWrap/>
            <w:vAlign w:val="bottom"/>
            <w:tcPrChange w:id="2353" w:author="Author">
              <w:tcPr>
                <w:tcW w:w="1763" w:type="dxa"/>
                <w:tcBorders>
                  <w:top w:val="nil"/>
                  <w:left w:val="nil"/>
                  <w:bottom w:val="nil"/>
                  <w:right w:val="nil"/>
                </w:tcBorders>
                <w:shd w:val="clear" w:color="000000" w:fill="FFFFFF"/>
                <w:noWrap/>
                <w:vAlign w:val="bottom"/>
              </w:tcPr>
            </w:tcPrChange>
          </w:tcPr>
          <w:p w14:paraId="089B85C4" w14:textId="4175CB31" w:rsidR="00482ED9" w:rsidDel="001124D9" w:rsidRDefault="00482ED9" w:rsidP="00AE1BC1">
            <w:pPr>
              <w:rPr>
                <w:del w:id="2354" w:author="Author"/>
                <w:sz w:val="20"/>
                <w:szCs w:val="20"/>
              </w:rPr>
            </w:pPr>
          </w:p>
        </w:tc>
        <w:tc>
          <w:tcPr>
            <w:tcW w:w="1812" w:type="dxa"/>
            <w:tcBorders>
              <w:top w:val="nil"/>
              <w:left w:val="nil"/>
              <w:bottom w:val="nil"/>
              <w:right w:val="nil"/>
            </w:tcBorders>
            <w:shd w:val="clear" w:color="000000" w:fill="FFFFFF"/>
            <w:noWrap/>
            <w:vAlign w:val="bottom"/>
            <w:tcPrChange w:id="2355" w:author="Author">
              <w:tcPr>
                <w:tcW w:w="1720" w:type="dxa"/>
                <w:tcBorders>
                  <w:top w:val="nil"/>
                  <w:left w:val="nil"/>
                  <w:bottom w:val="nil"/>
                  <w:right w:val="nil"/>
                </w:tcBorders>
                <w:shd w:val="clear" w:color="000000" w:fill="FFFFFF"/>
                <w:noWrap/>
                <w:vAlign w:val="bottom"/>
              </w:tcPr>
            </w:tcPrChange>
          </w:tcPr>
          <w:p w14:paraId="51677882" w14:textId="5F00F536" w:rsidR="00482ED9" w:rsidDel="001124D9" w:rsidRDefault="00482ED9" w:rsidP="00AE1BC1">
            <w:pPr>
              <w:rPr>
                <w:del w:id="2356" w:author="Author"/>
                <w:sz w:val="20"/>
                <w:szCs w:val="20"/>
              </w:rPr>
            </w:pPr>
          </w:p>
        </w:tc>
      </w:tr>
      <w:tr w:rsidR="00482ED9" w:rsidDel="001124D9" w14:paraId="2733D54E" w14:textId="52EBECD4" w:rsidTr="001124D9">
        <w:trPr>
          <w:trHeight w:val="300"/>
          <w:del w:id="2357" w:author="Author"/>
          <w:trPrChange w:id="2358" w:author="Author">
            <w:trPr>
              <w:trHeight w:val="300"/>
            </w:trPr>
          </w:trPrChange>
        </w:trPr>
        <w:tc>
          <w:tcPr>
            <w:tcW w:w="3600" w:type="dxa"/>
            <w:gridSpan w:val="2"/>
            <w:tcBorders>
              <w:top w:val="nil"/>
              <w:left w:val="nil"/>
              <w:bottom w:val="nil"/>
              <w:right w:val="nil"/>
            </w:tcBorders>
            <w:shd w:val="clear" w:color="000000" w:fill="FFFFFF"/>
            <w:noWrap/>
            <w:vAlign w:val="bottom"/>
            <w:tcPrChange w:id="2359" w:author="Author">
              <w:tcPr>
                <w:tcW w:w="2520" w:type="dxa"/>
                <w:gridSpan w:val="2"/>
                <w:tcBorders>
                  <w:top w:val="nil"/>
                  <w:left w:val="nil"/>
                  <w:bottom w:val="nil"/>
                  <w:right w:val="nil"/>
                </w:tcBorders>
                <w:shd w:val="clear" w:color="000000" w:fill="FFFFFF"/>
                <w:noWrap/>
                <w:vAlign w:val="bottom"/>
              </w:tcPr>
            </w:tcPrChange>
          </w:tcPr>
          <w:p w14:paraId="19E24419" w14:textId="7BFE279A" w:rsidR="00482ED9" w:rsidDel="001124D9" w:rsidRDefault="00482ED9" w:rsidP="00AE1BC1">
            <w:pPr>
              <w:ind w:left="435"/>
              <w:rPr>
                <w:del w:id="2360" w:author="Author"/>
                <w:sz w:val="20"/>
                <w:szCs w:val="20"/>
              </w:rPr>
            </w:pPr>
            <w:del w:id="2361" w:author="Author">
              <w:r w:rsidDel="001124D9">
                <w:rPr>
                  <w:sz w:val="20"/>
                  <w:szCs w:val="20"/>
                </w:rPr>
                <w:delText>Black</w:delText>
              </w:r>
            </w:del>
          </w:p>
        </w:tc>
        <w:tc>
          <w:tcPr>
            <w:tcW w:w="1530" w:type="dxa"/>
            <w:tcBorders>
              <w:top w:val="nil"/>
              <w:left w:val="nil"/>
              <w:bottom w:val="nil"/>
              <w:right w:val="nil"/>
            </w:tcBorders>
            <w:shd w:val="clear" w:color="000000" w:fill="FFFFFF"/>
            <w:noWrap/>
            <w:vAlign w:val="bottom"/>
            <w:tcPrChange w:id="2362" w:author="Author">
              <w:tcPr>
                <w:tcW w:w="1710" w:type="dxa"/>
                <w:tcBorders>
                  <w:top w:val="nil"/>
                  <w:left w:val="nil"/>
                  <w:bottom w:val="nil"/>
                  <w:right w:val="nil"/>
                </w:tcBorders>
                <w:shd w:val="clear" w:color="000000" w:fill="FFFFFF"/>
                <w:noWrap/>
                <w:vAlign w:val="bottom"/>
              </w:tcPr>
            </w:tcPrChange>
          </w:tcPr>
          <w:p w14:paraId="185B365F" w14:textId="60424058" w:rsidR="00482ED9" w:rsidDel="001124D9" w:rsidRDefault="00482ED9" w:rsidP="00AE1BC1">
            <w:pPr>
              <w:rPr>
                <w:del w:id="2363" w:author="Author"/>
                <w:sz w:val="20"/>
                <w:szCs w:val="20"/>
              </w:rPr>
            </w:pPr>
          </w:p>
        </w:tc>
        <w:tc>
          <w:tcPr>
            <w:tcW w:w="1929" w:type="dxa"/>
            <w:tcBorders>
              <w:top w:val="nil"/>
              <w:left w:val="nil"/>
              <w:bottom w:val="nil"/>
              <w:right w:val="nil"/>
            </w:tcBorders>
            <w:shd w:val="clear" w:color="000000" w:fill="FFFFFF"/>
            <w:noWrap/>
            <w:vAlign w:val="bottom"/>
            <w:tcPrChange w:id="2364" w:author="Author">
              <w:tcPr>
                <w:tcW w:w="1554" w:type="dxa"/>
                <w:tcBorders>
                  <w:top w:val="nil"/>
                  <w:left w:val="nil"/>
                  <w:bottom w:val="nil"/>
                  <w:right w:val="nil"/>
                </w:tcBorders>
                <w:shd w:val="clear" w:color="000000" w:fill="FFFFFF"/>
                <w:noWrap/>
                <w:vAlign w:val="bottom"/>
              </w:tcPr>
            </w:tcPrChange>
          </w:tcPr>
          <w:p w14:paraId="7E419254" w14:textId="68AB647B" w:rsidR="00482ED9" w:rsidDel="001124D9" w:rsidRDefault="00482ED9" w:rsidP="00AE1BC1">
            <w:pPr>
              <w:rPr>
                <w:del w:id="2365" w:author="Author"/>
                <w:sz w:val="20"/>
                <w:szCs w:val="20"/>
              </w:rPr>
            </w:pPr>
          </w:p>
        </w:tc>
        <w:tc>
          <w:tcPr>
            <w:tcW w:w="1929" w:type="dxa"/>
            <w:tcBorders>
              <w:top w:val="nil"/>
              <w:left w:val="nil"/>
              <w:bottom w:val="nil"/>
              <w:right w:val="nil"/>
            </w:tcBorders>
            <w:shd w:val="clear" w:color="000000" w:fill="FFFFFF"/>
            <w:noWrap/>
            <w:vAlign w:val="bottom"/>
            <w:tcPrChange w:id="2366" w:author="Author">
              <w:tcPr>
                <w:tcW w:w="1763" w:type="dxa"/>
                <w:tcBorders>
                  <w:top w:val="nil"/>
                  <w:left w:val="nil"/>
                  <w:bottom w:val="nil"/>
                  <w:right w:val="nil"/>
                </w:tcBorders>
                <w:shd w:val="clear" w:color="000000" w:fill="FFFFFF"/>
                <w:noWrap/>
                <w:vAlign w:val="bottom"/>
              </w:tcPr>
            </w:tcPrChange>
          </w:tcPr>
          <w:p w14:paraId="3497AD15" w14:textId="123AADD6" w:rsidR="00482ED9" w:rsidDel="001124D9" w:rsidRDefault="00482ED9" w:rsidP="00AE1BC1">
            <w:pPr>
              <w:rPr>
                <w:del w:id="2367" w:author="Author"/>
                <w:sz w:val="20"/>
                <w:szCs w:val="20"/>
              </w:rPr>
            </w:pPr>
          </w:p>
        </w:tc>
        <w:tc>
          <w:tcPr>
            <w:tcW w:w="1812" w:type="dxa"/>
            <w:tcBorders>
              <w:top w:val="nil"/>
              <w:left w:val="nil"/>
              <w:bottom w:val="nil"/>
              <w:right w:val="nil"/>
            </w:tcBorders>
            <w:shd w:val="clear" w:color="000000" w:fill="FFFFFF"/>
            <w:noWrap/>
            <w:vAlign w:val="bottom"/>
            <w:tcPrChange w:id="2368" w:author="Author">
              <w:tcPr>
                <w:tcW w:w="1720" w:type="dxa"/>
                <w:tcBorders>
                  <w:top w:val="nil"/>
                  <w:left w:val="nil"/>
                  <w:bottom w:val="nil"/>
                  <w:right w:val="nil"/>
                </w:tcBorders>
                <w:shd w:val="clear" w:color="000000" w:fill="FFFFFF"/>
                <w:noWrap/>
                <w:vAlign w:val="bottom"/>
              </w:tcPr>
            </w:tcPrChange>
          </w:tcPr>
          <w:p w14:paraId="39D7CF2D" w14:textId="702B947A" w:rsidR="00482ED9" w:rsidDel="001124D9" w:rsidRDefault="00482ED9" w:rsidP="00AE1BC1">
            <w:pPr>
              <w:rPr>
                <w:del w:id="2369" w:author="Author"/>
                <w:sz w:val="20"/>
                <w:szCs w:val="20"/>
              </w:rPr>
            </w:pPr>
          </w:p>
        </w:tc>
      </w:tr>
      <w:tr w:rsidR="00482ED9" w:rsidDel="001124D9" w14:paraId="6A2AB8D5" w14:textId="18C6D797" w:rsidTr="001124D9">
        <w:trPr>
          <w:trHeight w:val="300"/>
          <w:del w:id="2370" w:author="Author"/>
          <w:trPrChange w:id="2371" w:author="Author">
            <w:trPr>
              <w:trHeight w:val="300"/>
            </w:trPr>
          </w:trPrChange>
        </w:trPr>
        <w:tc>
          <w:tcPr>
            <w:tcW w:w="2663" w:type="dxa"/>
            <w:tcBorders>
              <w:top w:val="nil"/>
              <w:left w:val="nil"/>
              <w:bottom w:val="nil"/>
              <w:right w:val="nil"/>
            </w:tcBorders>
            <w:shd w:val="clear" w:color="000000" w:fill="FFFFFF"/>
            <w:noWrap/>
            <w:vAlign w:val="bottom"/>
            <w:tcPrChange w:id="2372" w:author="Author">
              <w:tcPr>
                <w:tcW w:w="2250" w:type="dxa"/>
                <w:tcBorders>
                  <w:top w:val="nil"/>
                  <w:left w:val="nil"/>
                  <w:bottom w:val="nil"/>
                  <w:right w:val="nil"/>
                </w:tcBorders>
                <w:shd w:val="clear" w:color="000000" w:fill="FFFFFF"/>
                <w:noWrap/>
                <w:vAlign w:val="bottom"/>
              </w:tcPr>
            </w:tcPrChange>
          </w:tcPr>
          <w:p w14:paraId="0A8AD0A7" w14:textId="760A5855" w:rsidR="00482ED9" w:rsidDel="001124D9" w:rsidRDefault="00482ED9" w:rsidP="00AE1BC1">
            <w:pPr>
              <w:ind w:left="435"/>
              <w:rPr>
                <w:del w:id="2373" w:author="Author"/>
                <w:sz w:val="20"/>
                <w:szCs w:val="20"/>
              </w:rPr>
            </w:pPr>
            <w:del w:id="2374" w:author="Author">
              <w:r w:rsidDel="001124D9">
                <w:rPr>
                  <w:sz w:val="20"/>
                  <w:szCs w:val="20"/>
                </w:rPr>
                <w:delText>Hispanic</w:delText>
              </w:r>
            </w:del>
          </w:p>
        </w:tc>
        <w:tc>
          <w:tcPr>
            <w:tcW w:w="937" w:type="dxa"/>
            <w:tcBorders>
              <w:top w:val="nil"/>
              <w:left w:val="nil"/>
              <w:bottom w:val="nil"/>
              <w:right w:val="nil"/>
            </w:tcBorders>
            <w:shd w:val="clear" w:color="000000" w:fill="FFFFFF"/>
            <w:noWrap/>
            <w:vAlign w:val="bottom"/>
            <w:tcPrChange w:id="2375" w:author="Author">
              <w:tcPr>
                <w:tcW w:w="270" w:type="dxa"/>
                <w:tcBorders>
                  <w:top w:val="nil"/>
                  <w:left w:val="nil"/>
                  <w:bottom w:val="nil"/>
                  <w:right w:val="nil"/>
                </w:tcBorders>
                <w:shd w:val="clear" w:color="000000" w:fill="FFFFFF"/>
                <w:noWrap/>
                <w:vAlign w:val="bottom"/>
              </w:tcPr>
            </w:tcPrChange>
          </w:tcPr>
          <w:p w14:paraId="0A735CCE" w14:textId="05EBA473" w:rsidR="00482ED9" w:rsidDel="001124D9" w:rsidRDefault="00482ED9" w:rsidP="00AE1BC1">
            <w:pPr>
              <w:rPr>
                <w:del w:id="2376" w:author="Author"/>
                <w:sz w:val="20"/>
                <w:szCs w:val="20"/>
              </w:rPr>
            </w:pPr>
          </w:p>
        </w:tc>
        <w:tc>
          <w:tcPr>
            <w:tcW w:w="1530" w:type="dxa"/>
            <w:tcBorders>
              <w:top w:val="nil"/>
              <w:left w:val="nil"/>
              <w:bottom w:val="nil"/>
              <w:right w:val="nil"/>
            </w:tcBorders>
            <w:shd w:val="clear" w:color="000000" w:fill="FFFFFF"/>
            <w:noWrap/>
            <w:vAlign w:val="bottom"/>
            <w:tcPrChange w:id="2377" w:author="Author">
              <w:tcPr>
                <w:tcW w:w="1710" w:type="dxa"/>
                <w:tcBorders>
                  <w:top w:val="nil"/>
                  <w:left w:val="nil"/>
                  <w:bottom w:val="nil"/>
                  <w:right w:val="nil"/>
                </w:tcBorders>
                <w:shd w:val="clear" w:color="000000" w:fill="FFFFFF"/>
                <w:noWrap/>
                <w:vAlign w:val="bottom"/>
              </w:tcPr>
            </w:tcPrChange>
          </w:tcPr>
          <w:p w14:paraId="06BBFEEA" w14:textId="3C109516" w:rsidR="00482ED9" w:rsidDel="001124D9" w:rsidRDefault="00482ED9" w:rsidP="00AE1BC1">
            <w:pPr>
              <w:rPr>
                <w:del w:id="2378" w:author="Author"/>
                <w:sz w:val="20"/>
                <w:szCs w:val="20"/>
              </w:rPr>
            </w:pPr>
          </w:p>
        </w:tc>
        <w:tc>
          <w:tcPr>
            <w:tcW w:w="1929" w:type="dxa"/>
            <w:tcBorders>
              <w:top w:val="nil"/>
              <w:left w:val="nil"/>
              <w:bottom w:val="nil"/>
              <w:right w:val="nil"/>
            </w:tcBorders>
            <w:shd w:val="clear" w:color="000000" w:fill="FFFFFF"/>
            <w:noWrap/>
            <w:vAlign w:val="bottom"/>
            <w:tcPrChange w:id="2379" w:author="Author">
              <w:tcPr>
                <w:tcW w:w="1554" w:type="dxa"/>
                <w:tcBorders>
                  <w:top w:val="nil"/>
                  <w:left w:val="nil"/>
                  <w:bottom w:val="nil"/>
                  <w:right w:val="nil"/>
                </w:tcBorders>
                <w:shd w:val="clear" w:color="000000" w:fill="FFFFFF"/>
                <w:noWrap/>
                <w:vAlign w:val="bottom"/>
              </w:tcPr>
            </w:tcPrChange>
          </w:tcPr>
          <w:p w14:paraId="752F13B2" w14:textId="63344781" w:rsidR="00482ED9" w:rsidDel="001124D9" w:rsidRDefault="00482ED9" w:rsidP="00AE1BC1">
            <w:pPr>
              <w:rPr>
                <w:del w:id="2380" w:author="Author"/>
                <w:sz w:val="20"/>
                <w:szCs w:val="20"/>
              </w:rPr>
            </w:pPr>
          </w:p>
        </w:tc>
        <w:tc>
          <w:tcPr>
            <w:tcW w:w="1929" w:type="dxa"/>
            <w:tcBorders>
              <w:top w:val="nil"/>
              <w:left w:val="nil"/>
              <w:bottom w:val="nil"/>
              <w:right w:val="nil"/>
            </w:tcBorders>
            <w:shd w:val="clear" w:color="000000" w:fill="FFFFFF"/>
            <w:noWrap/>
            <w:vAlign w:val="bottom"/>
            <w:tcPrChange w:id="2381" w:author="Author">
              <w:tcPr>
                <w:tcW w:w="1763" w:type="dxa"/>
                <w:tcBorders>
                  <w:top w:val="nil"/>
                  <w:left w:val="nil"/>
                  <w:bottom w:val="nil"/>
                  <w:right w:val="nil"/>
                </w:tcBorders>
                <w:shd w:val="clear" w:color="000000" w:fill="FFFFFF"/>
                <w:noWrap/>
                <w:vAlign w:val="bottom"/>
              </w:tcPr>
            </w:tcPrChange>
          </w:tcPr>
          <w:p w14:paraId="2A1398D0" w14:textId="67A809E2" w:rsidR="00482ED9" w:rsidDel="001124D9" w:rsidRDefault="00482ED9" w:rsidP="00AE1BC1">
            <w:pPr>
              <w:rPr>
                <w:del w:id="2382" w:author="Author"/>
                <w:sz w:val="20"/>
                <w:szCs w:val="20"/>
              </w:rPr>
            </w:pPr>
          </w:p>
        </w:tc>
        <w:tc>
          <w:tcPr>
            <w:tcW w:w="1812" w:type="dxa"/>
            <w:tcBorders>
              <w:top w:val="nil"/>
              <w:left w:val="nil"/>
              <w:bottom w:val="nil"/>
              <w:right w:val="nil"/>
            </w:tcBorders>
            <w:shd w:val="clear" w:color="000000" w:fill="FFFFFF"/>
            <w:noWrap/>
            <w:vAlign w:val="bottom"/>
            <w:tcPrChange w:id="2383" w:author="Author">
              <w:tcPr>
                <w:tcW w:w="1720" w:type="dxa"/>
                <w:tcBorders>
                  <w:top w:val="nil"/>
                  <w:left w:val="nil"/>
                  <w:bottom w:val="nil"/>
                  <w:right w:val="nil"/>
                </w:tcBorders>
                <w:shd w:val="clear" w:color="000000" w:fill="FFFFFF"/>
                <w:noWrap/>
                <w:vAlign w:val="bottom"/>
              </w:tcPr>
            </w:tcPrChange>
          </w:tcPr>
          <w:p w14:paraId="4CDA34DC" w14:textId="34902421" w:rsidR="00482ED9" w:rsidDel="001124D9" w:rsidRDefault="00482ED9" w:rsidP="00AE1BC1">
            <w:pPr>
              <w:rPr>
                <w:del w:id="2384" w:author="Author"/>
                <w:sz w:val="20"/>
                <w:szCs w:val="20"/>
              </w:rPr>
            </w:pPr>
          </w:p>
        </w:tc>
      </w:tr>
      <w:tr w:rsidR="00482ED9" w:rsidDel="001124D9" w14:paraId="5F8DD51E" w14:textId="24C9B9E7" w:rsidTr="001124D9">
        <w:trPr>
          <w:trHeight w:val="300"/>
          <w:del w:id="2385" w:author="Author"/>
          <w:trPrChange w:id="2386" w:author="Author">
            <w:trPr>
              <w:trHeight w:val="300"/>
            </w:trPr>
          </w:trPrChange>
        </w:trPr>
        <w:tc>
          <w:tcPr>
            <w:tcW w:w="2663" w:type="dxa"/>
            <w:tcBorders>
              <w:top w:val="nil"/>
              <w:left w:val="nil"/>
              <w:bottom w:val="nil"/>
              <w:right w:val="nil"/>
            </w:tcBorders>
            <w:shd w:val="clear" w:color="auto" w:fill="auto"/>
            <w:noWrap/>
            <w:vAlign w:val="bottom"/>
            <w:tcPrChange w:id="2387" w:author="Author">
              <w:tcPr>
                <w:tcW w:w="2250" w:type="dxa"/>
                <w:tcBorders>
                  <w:top w:val="nil"/>
                  <w:left w:val="nil"/>
                  <w:bottom w:val="nil"/>
                  <w:right w:val="nil"/>
                </w:tcBorders>
                <w:shd w:val="clear" w:color="auto" w:fill="auto"/>
                <w:noWrap/>
                <w:vAlign w:val="bottom"/>
              </w:tcPr>
            </w:tcPrChange>
          </w:tcPr>
          <w:p w14:paraId="0401A637" w14:textId="31DEC470" w:rsidR="00482ED9" w:rsidDel="001124D9" w:rsidRDefault="00482ED9" w:rsidP="00AE1BC1">
            <w:pPr>
              <w:ind w:left="435"/>
              <w:rPr>
                <w:del w:id="2388" w:author="Author"/>
                <w:sz w:val="20"/>
                <w:szCs w:val="20"/>
              </w:rPr>
            </w:pPr>
            <w:del w:id="2389" w:author="Author">
              <w:r w:rsidDel="001124D9">
                <w:rPr>
                  <w:sz w:val="20"/>
                  <w:szCs w:val="20"/>
                </w:rPr>
                <w:delText>Asian or Pacific Islander</w:delText>
              </w:r>
            </w:del>
          </w:p>
        </w:tc>
        <w:tc>
          <w:tcPr>
            <w:tcW w:w="937" w:type="dxa"/>
            <w:tcBorders>
              <w:top w:val="nil"/>
              <w:left w:val="nil"/>
              <w:bottom w:val="nil"/>
              <w:right w:val="nil"/>
            </w:tcBorders>
            <w:shd w:val="clear" w:color="000000" w:fill="FFFFFF"/>
            <w:noWrap/>
            <w:vAlign w:val="bottom"/>
            <w:tcPrChange w:id="2390" w:author="Author">
              <w:tcPr>
                <w:tcW w:w="270" w:type="dxa"/>
                <w:tcBorders>
                  <w:top w:val="nil"/>
                  <w:left w:val="nil"/>
                  <w:bottom w:val="nil"/>
                  <w:right w:val="nil"/>
                </w:tcBorders>
                <w:shd w:val="clear" w:color="000000" w:fill="FFFFFF"/>
                <w:noWrap/>
                <w:vAlign w:val="bottom"/>
              </w:tcPr>
            </w:tcPrChange>
          </w:tcPr>
          <w:p w14:paraId="4E522F7F" w14:textId="4A22CC30" w:rsidR="00482ED9" w:rsidDel="001124D9" w:rsidRDefault="00482ED9" w:rsidP="00AE1BC1">
            <w:pPr>
              <w:rPr>
                <w:del w:id="2391" w:author="Author"/>
                <w:sz w:val="20"/>
                <w:szCs w:val="20"/>
              </w:rPr>
            </w:pPr>
          </w:p>
        </w:tc>
        <w:tc>
          <w:tcPr>
            <w:tcW w:w="1530" w:type="dxa"/>
            <w:tcBorders>
              <w:top w:val="nil"/>
              <w:left w:val="nil"/>
              <w:bottom w:val="nil"/>
              <w:right w:val="nil"/>
            </w:tcBorders>
            <w:shd w:val="clear" w:color="000000" w:fill="FFFFFF"/>
            <w:noWrap/>
            <w:vAlign w:val="bottom"/>
            <w:tcPrChange w:id="2392" w:author="Author">
              <w:tcPr>
                <w:tcW w:w="1710" w:type="dxa"/>
                <w:tcBorders>
                  <w:top w:val="nil"/>
                  <w:left w:val="nil"/>
                  <w:bottom w:val="nil"/>
                  <w:right w:val="nil"/>
                </w:tcBorders>
                <w:shd w:val="clear" w:color="000000" w:fill="FFFFFF"/>
                <w:noWrap/>
                <w:vAlign w:val="bottom"/>
              </w:tcPr>
            </w:tcPrChange>
          </w:tcPr>
          <w:p w14:paraId="41F4F8B9" w14:textId="34001C90" w:rsidR="00482ED9" w:rsidDel="001124D9" w:rsidRDefault="00482ED9" w:rsidP="00AE1BC1">
            <w:pPr>
              <w:rPr>
                <w:del w:id="2393" w:author="Author"/>
                <w:sz w:val="20"/>
                <w:szCs w:val="20"/>
              </w:rPr>
            </w:pPr>
          </w:p>
        </w:tc>
        <w:tc>
          <w:tcPr>
            <w:tcW w:w="1929" w:type="dxa"/>
            <w:tcBorders>
              <w:top w:val="nil"/>
              <w:left w:val="nil"/>
              <w:bottom w:val="nil"/>
              <w:right w:val="nil"/>
            </w:tcBorders>
            <w:shd w:val="clear" w:color="000000" w:fill="FFFFFF"/>
            <w:noWrap/>
            <w:vAlign w:val="bottom"/>
            <w:tcPrChange w:id="2394" w:author="Author">
              <w:tcPr>
                <w:tcW w:w="1554" w:type="dxa"/>
                <w:tcBorders>
                  <w:top w:val="nil"/>
                  <w:left w:val="nil"/>
                  <w:bottom w:val="nil"/>
                  <w:right w:val="nil"/>
                </w:tcBorders>
                <w:shd w:val="clear" w:color="000000" w:fill="FFFFFF"/>
                <w:noWrap/>
                <w:vAlign w:val="bottom"/>
              </w:tcPr>
            </w:tcPrChange>
          </w:tcPr>
          <w:p w14:paraId="6DF6A606" w14:textId="035492F6" w:rsidR="00482ED9" w:rsidDel="001124D9" w:rsidRDefault="00482ED9" w:rsidP="00AE1BC1">
            <w:pPr>
              <w:rPr>
                <w:del w:id="2395" w:author="Author"/>
                <w:sz w:val="20"/>
                <w:szCs w:val="20"/>
              </w:rPr>
            </w:pPr>
          </w:p>
        </w:tc>
        <w:tc>
          <w:tcPr>
            <w:tcW w:w="1929" w:type="dxa"/>
            <w:tcBorders>
              <w:top w:val="nil"/>
              <w:left w:val="nil"/>
              <w:bottom w:val="nil"/>
              <w:right w:val="nil"/>
            </w:tcBorders>
            <w:shd w:val="clear" w:color="000000" w:fill="FFFFFF"/>
            <w:noWrap/>
            <w:vAlign w:val="bottom"/>
            <w:tcPrChange w:id="2396" w:author="Author">
              <w:tcPr>
                <w:tcW w:w="1763" w:type="dxa"/>
                <w:tcBorders>
                  <w:top w:val="nil"/>
                  <w:left w:val="nil"/>
                  <w:bottom w:val="nil"/>
                  <w:right w:val="nil"/>
                </w:tcBorders>
                <w:shd w:val="clear" w:color="000000" w:fill="FFFFFF"/>
                <w:noWrap/>
                <w:vAlign w:val="bottom"/>
              </w:tcPr>
            </w:tcPrChange>
          </w:tcPr>
          <w:p w14:paraId="2A4C25B3" w14:textId="5E96A841" w:rsidR="00482ED9" w:rsidDel="001124D9" w:rsidRDefault="00482ED9" w:rsidP="00AE1BC1">
            <w:pPr>
              <w:rPr>
                <w:del w:id="2397" w:author="Author"/>
                <w:sz w:val="20"/>
                <w:szCs w:val="20"/>
              </w:rPr>
            </w:pPr>
          </w:p>
        </w:tc>
        <w:tc>
          <w:tcPr>
            <w:tcW w:w="1812" w:type="dxa"/>
            <w:tcBorders>
              <w:top w:val="nil"/>
              <w:left w:val="nil"/>
              <w:bottom w:val="nil"/>
              <w:right w:val="nil"/>
            </w:tcBorders>
            <w:shd w:val="clear" w:color="000000" w:fill="FFFFFF"/>
            <w:noWrap/>
            <w:vAlign w:val="bottom"/>
            <w:tcPrChange w:id="2398" w:author="Author">
              <w:tcPr>
                <w:tcW w:w="1720" w:type="dxa"/>
                <w:tcBorders>
                  <w:top w:val="nil"/>
                  <w:left w:val="nil"/>
                  <w:bottom w:val="nil"/>
                  <w:right w:val="nil"/>
                </w:tcBorders>
                <w:shd w:val="clear" w:color="000000" w:fill="FFFFFF"/>
                <w:noWrap/>
                <w:vAlign w:val="bottom"/>
              </w:tcPr>
            </w:tcPrChange>
          </w:tcPr>
          <w:p w14:paraId="464EFEB2" w14:textId="54C1AAFE" w:rsidR="00482ED9" w:rsidDel="001124D9" w:rsidRDefault="00482ED9" w:rsidP="00AE1BC1">
            <w:pPr>
              <w:rPr>
                <w:del w:id="2399" w:author="Author"/>
                <w:sz w:val="20"/>
                <w:szCs w:val="20"/>
              </w:rPr>
            </w:pPr>
          </w:p>
        </w:tc>
      </w:tr>
      <w:tr w:rsidR="00482ED9" w:rsidDel="001124D9" w14:paraId="0C2C229C" w14:textId="415C88A3" w:rsidTr="001124D9">
        <w:trPr>
          <w:trHeight w:val="80"/>
          <w:del w:id="2400" w:author="Author"/>
          <w:trPrChange w:id="2401" w:author="Author">
            <w:trPr>
              <w:trHeight w:val="80"/>
            </w:trPr>
          </w:trPrChange>
        </w:trPr>
        <w:tc>
          <w:tcPr>
            <w:tcW w:w="3600" w:type="dxa"/>
            <w:gridSpan w:val="2"/>
            <w:tcBorders>
              <w:top w:val="nil"/>
              <w:left w:val="nil"/>
              <w:bottom w:val="nil"/>
              <w:right w:val="nil"/>
            </w:tcBorders>
            <w:shd w:val="clear" w:color="000000" w:fill="FFFFFF"/>
            <w:noWrap/>
            <w:vAlign w:val="bottom"/>
            <w:tcPrChange w:id="2402" w:author="Author">
              <w:tcPr>
                <w:tcW w:w="2520" w:type="dxa"/>
                <w:gridSpan w:val="2"/>
                <w:tcBorders>
                  <w:top w:val="nil"/>
                  <w:left w:val="nil"/>
                  <w:bottom w:val="nil"/>
                  <w:right w:val="nil"/>
                </w:tcBorders>
                <w:shd w:val="clear" w:color="000000" w:fill="FFFFFF"/>
                <w:noWrap/>
                <w:vAlign w:val="bottom"/>
              </w:tcPr>
            </w:tcPrChange>
          </w:tcPr>
          <w:p w14:paraId="5F35D3A9" w14:textId="597D3486" w:rsidR="00482ED9" w:rsidDel="001124D9" w:rsidRDefault="00482ED9" w:rsidP="00AE1BC1">
            <w:pPr>
              <w:ind w:left="435"/>
              <w:rPr>
                <w:del w:id="2403" w:author="Author"/>
                <w:sz w:val="20"/>
                <w:szCs w:val="20"/>
              </w:rPr>
            </w:pPr>
            <w:del w:id="2404" w:author="Author">
              <w:r w:rsidDel="001124D9">
                <w:rPr>
                  <w:sz w:val="20"/>
                  <w:szCs w:val="20"/>
                </w:rPr>
                <w:delText>Native American</w:delText>
              </w:r>
            </w:del>
          </w:p>
        </w:tc>
        <w:tc>
          <w:tcPr>
            <w:tcW w:w="1530" w:type="dxa"/>
            <w:tcBorders>
              <w:top w:val="nil"/>
              <w:left w:val="nil"/>
              <w:bottom w:val="nil"/>
              <w:right w:val="nil"/>
            </w:tcBorders>
            <w:shd w:val="clear" w:color="000000" w:fill="FFFFFF"/>
            <w:noWrap/>
            <w:vAlign w:val="bottom"/>
            <w:tcPrChange w:id="2405" w:author="Author">
              <w:tcPr>
                <w:tcW w:w="1710" w:type="dxa"/>
                <w:tcBorders>
                  <w:top w:val="nil"/>
                  <w:left w:val="nil"/>
                  <w:bottom w:val="nil"/>
                  <w:right w:val="nil"/>
                </w:tcBorders>
                <w:shd w:val="clear" w:color="000000" w:fill="FFFFFF"/>
                <w:noWrap/>
                <w:vAlign w:val="bottom"/>
              </w:tcPr>
            </w:tcPrChange>
          </w:tcPr>
          <w:p w14:paraId="2F05EC96" w14:textId="3354E57A" w:rsidR="00482ED9" w:rsidDel="001124D9" w:rsidRDefault="00482ED9" w:rsidP="00AE1BC1">
            <w:pPr>
              <w:rPr>
                <w:del w:id="2406" w:author="Author"/>
                <w:sz w:val="20"/>
                <w:szCs w:val="20"/>
              </w:rPr>
            </w:pPr>
          </w:p>
        </w:tc>
        <w:tc>
          <w:tcPr>
            <w:tcW w:w="1929" w:type="dxa"/>
            <w:tcBorders>
              <w:top w:val="nil"/>
              <w:left w:val="nil"/>
              <w:bottom w:val="nil"/>
              <w:right w:val="nil"/>
            </w:tcBorders>
            <w:shd w:val="clear" w:color="000000" w:fill="FFFFFF"/>
            <w:noWrap/>
            <w:vAlign w:val="bottom"/>
            <w:tcPrChange w:id="2407" w:author="Author">
              <w:tcPr>
                <w:tcW w:w="1554" w:type="dxa"/>
                <w:tcBorders>
                  <w:top w:val="nil"/>
                  <w:left w:val="nil"/>
                  <w:bottom w:val="nil"/>
                  <w:right w:val="nil"/>
                </w:tcBorders>
                <w:shd w:val="clear" w:color="000000" w:fill="FFFFFF"/>
                <w:noWrap/>
                <w:vAlign w:val="bottom"/>
              </w:tcPr>
            </w:tcPrChange>
          </w:tcPr>
          <w:p w14:paraId="11520971" w14:textId="5AF44944" w:rsidR="00482ED9" w:rsidDel="001124D9" w:rsidRDefault="00482ED9" w:rsidP="00AE1BC1">
            <w:pPr>
              <w:rPr>
                <w:del w:id="2408" w:author="Author"/>
                <w:sz w:val="20"/>
                <w:szCs w:val="20"/>
              </w:rPr>
            </w:pPr>
          </w:p>
        </w:tc>
        <w:tc>
          <w:tcPr>
            <w:tcW w:w="1929" w:type="dxa"/>
            <w:tcBorders>
              <w:top w:val="nil"/>
              <w:left w:val="nil"/>
              <w:bottom w:val="nil"/>
              <w:right w:val="nil"/>
            </w:tcBorders>
            <w:shd w:val="clear" w:color="000000" w:fill="FFFFFF"/>
            <w:noWrap/>
            <w:vAlign w:val="bottom"/>
            <w:tcPrChange w:id="2409" w:author="Author">
              <w:tcPr>
                <w:tcW w:w="1763" w:type="dxa"/>
                <w:tcBorders>
                  <w:top w:val="nil"/>
                  <w:left w:val="nil"/>
                  <w:bottom w:val="nil"/>
                  <w:right w:val="nil"/>
                </w:tcBorders>
                <w:shd w:val="clear" w:color="000000" w:fill="FFFFFF"/>
                <w:noWrap/>
                <w:vAlign w:val="bottom"/>
              </w:tcPr>
            </w:tcPrChange>
          </w:tcPr>
          <w:p w14:paraId="1340EA74" w14:textId="68ABAEA3" w:rsidR="00482ED9" w:rsidDel="001124D9" w:rsidRDefault="00482ED9" w:rsidP="00AE1BC1">
            <w:pPr>
              <w:rPr>
                <w:del w:id="2410" w:author="Author"/>
                <w:sz w:val="20"/>
                <w:szCs w:val="20"/>
              </w:rPr>
            </w:pPr>
          </w:p>
        </w:tc>
        <w:tc>
          <w:tcPr>
            <w:tcW w:w="1812" w:type="dxa"/>
            <w:tcBorders>
              <w:top w:val="nil"/>
              <w:left w:val="nil"/>
              <w:bottom w:val="nil"/>
              <w:right w:val="nil"/>
            </w:tcBorders>
            <w:shd w:val="clear" w:color="000000" w:fill="FFFFFF"/>
            <w:noWrap/>
            <w:vAlign w:val="bottom"/>
            <w:tcPrChange w:id="2411" w:author="Author">
              <w:tcPr>
                <w:tcW w:w="1720" w:type="dxa"/>
                <w:tcBorders>
                  <w:top w:val="nil"/>
                  <w:left w:val="nil"/>
                  <w:bottom w:val="nil"/>
                  <w:right w:val="nil"/>
                </w:tcBorders>
                <w:shd w:val="clear" w:color="000000" w:fill="FFFFFF"/>
                <w:noWrap/>
                <w:vAlign w:val="bottom"/>
              </w:tcPr>
            </w:tcPrChange>
          </w:tcPr>
          <w:p w14:paraId="3C6F12AC" w14:textId="1D578380" w:rsidR="00482ED9" w:rsidDel="001124D9" w:rsidRDefault="00482ED9" w:rsidP="00AE1BC1">
            <w:pPr>
              <w:rPr>
                <w:del w:id="2412" w:author="Author"/>
                <w:sz w:val="20"/>
                <w:szCs w:val="20"/>
              </w:rPr>
            </w:pPr>
          </w:p>
        </w:tc>
      </w:tr>
      <w:tr w:rsidR="00482ED9" w:rsidDel="001124D9" w14:paraId="5A4C4A71" w14:textId="0EA76CD8" w:rsidTr="001124D9">
        <w:trPr>
          <w:trHeight w:val="135"/>
          <w:del w:id="2413" w:author="Author"/>
          <w:trPrChange w:id="2414" w:author="Author">
            <w:trPr>
              <w:trHeight w:val="135"/>
            </w:trPr>
          </w:trPrChange>
        </w:trPr>
        <w:tc>
          <w:tcPr>
            <w:tcW w:w="3600" w:type="dxa"/>
            <w:gridSpan w:val="2"/>
            <w:tcBorders>
              <w:top w:val="nil"/>
              <w:left w:val="nil"/>
              <w:bottom w:val="nil"/>
              <w:right w:val="nil"/>
            </w:tcBorders>
            <w:shd w:val="clear" w:color="000000" w:fill="FFFFFF"/>
            <w:noWrap/>
            <w:vAlign w:val="bottom"/>
            <w:tcPrChange w:id="2415" w:author="Author">
              <w:tcPr>
                <w:tcW w:w="2520" w:type="dxa"/>
                <w:gridSpan w:val="2"/>
                <w:tcBorders>
                  <w:top w:val="nil"/>
                  <w:left w:val="nil"/>
                  <w:bottom w:val="nil"/>
                  <w:right w:val="nil"/>
                </w:tcBorders>
                <w:shd w:val="clear" w:color="000000" w:fill="FFFFFF"/>
                <w:noWrap/>
                <w:vAlign w:val="bottom"/>
              </w:tcPr>
            </w:tcPrChange>
          </w:tcPr>
          <w:p w14:paraId="14387126" w14:textId="18C28E50" w:rsidR="00482ED9" w:rsidDel="001124D9" w:rsidRDefault="00482ED9" w:rsidP="00AE1BC1">
            <w:pPr>
              <w:ind w:left="435"/>
              <w:rPr>
                <w:del w:id="2416" w:author="Author"/>
                <w:sz w:val="20"/>
                <w:szCs w:val="20"/>
              </w:rPr>
            </w:pPr>
            <w:del w:id="2417" w:author="Author">
              <w:r w:rsidDel="001124D9">
                <w:rPr>
                  <w:sz w:val="20"/>
                  <w:szCs w:val="20"/>
                </w:rPr>
                <w:delText>Other</w:delText>
              </w:r>
            </w:del>
          </w:p>
        </w:tc>
        <w:tc>
          <w:tcPr>
            <w:tcW w:w="1530" w:type="dxa"/>
            <w:tcBorders>
              <w:top w:val="nil"/>
              <w:left w:val="nil"/>
              <w:bottom w:val="nil"/>
              <w:right w:val="nil"/>
            </w:tcBorders>
            <w:shd w:val="clear" w:color="000000" w:fill="FFFFFF"/>
            <w:noWrap/>
            <w:vAlign w:val="bottom"/>
            <w:tcPrChange w:id="2418" w:author="Author">
              <w:tcPr>
                <w:tcW w:w="1710" w:type="dxa"/>
                <w:tcBorders>
                  <w:top w:val="nil"/>
                  <w:left w:val="nil"/>
                  <w:bottom w:val="nil"/>
                  <w:right w:val="nil"/>
                </w:tcBorders>
                <w:shd w:val="clear" w:color="000000" w:fill="FFFFFF"/>
                <w:noWrap/>
                <w:vAlign w:val="bottom"/>
              </w:tcPr>
            </w:tcPrChange>
          </w:tcPr>
          <w:p w14:paraId="5459744D" w14:textId="7ADA62DC" w:rsidR="00482ED9" w:rsidDel="001124D9" w:rsidRDefault="00482ED9" w:rsidP="00AE1BC1">
            <w:pPr>
              <w:rPr>
                <w:del w:id="2419" w:author="Author"/>
                <w:sz w:val="20"/>
                <w:szCs w:val="20"/>
              </w:rPr>
            </w:pPr>
          </w:p>
        </w:tc>
        <w:tc>
          <w:tcPr>
            <w:tcW w:w="1929" w:type="dxa"/>
            <w:tcBorders>
              <w:top w:val="nil"/>
              <w:left w:val="nil"/>
              <w:bottom w:val="nil"/>
              <w:right w:val="nil"/>
            </w:tcBorders>
            <w:shd w:val="clear" w:color="000000" w:fill="FFFFFF"/>
            <w:noWrap/>
            <w:vAlign w:val="bottom"/>
            <w:tcPrChange w:id="2420" w:author="Author">
              <w:tcPr>
                <w:tcW w:w="1554" w:type="dxa"/>
                <w:tcBorders>
                  <w:top w:val="nil"/>
                  <w:left w:val="nil"/>
                  <w:bottom w:val="nil"/>
                  <w:right w:val="nil"/>
                </w:tcBorders>
                <w:shd w:val="clear" w:color="000000" w:fill="FFFFFF"/>
                <w:noWrap/>
                <w:vAlign w:val="bottom"/>
              </w:tcPr>
            </w:tcPrChange>
          </w:tcPr>
          <w:p w14:paraId="06CFA257" w14:textId="270F7CEC" w:rsidR="00482ED9" w:rsidDel="001124D9" w:rsidRDefault="00482ED9" w:rsidP="00AE1BC1">
            <w:pPr>
              <w:rPr>
                <w:del w:id="2421" w:author="Author"/>
                <w:sz w:val="20"/>
                <w:szCs w:val="20"/>
              </w:rPr>
            </w:pPr>
          </w:p>
        </w:tc>
        <w:tc>
          <w:tcPr>
            <w:tcW w:w="1929" w:type="dxa"/>
            <w:tcBorders>
              <w:top w:val="nil"/>
              <w:left w:val="nil"/>
              <w:bottom w:val="nil"/>
              <w:right w:val="nil"/>
            </w:tcBorders>
            <w:shd w:val="clear" w:color="000000" w:fill="FFFFFF"/>
            <w:noWrap/>
            <w:vAlign w:val="bottom"/>
            <w:tcPrChange w:id="2422" w:author="Author">
              <w:tcPr>
                <w:tcW w:w="1763" w:type="dxa"/>
                <w:tcBorders>
                  <w:top w:val="nil"/>
                  <w:left w:val="nil"/>
                  <w:bottom w:val="nil"/>
                  <w:right w:val="nil"/>
                </w:tcBorders>
                <w:shd w:val="clear" w:color="000000" w:fill="FFFFFF"/>
                <w:noWrap/>
                <w:vAlign w:val="bottom"/>
              </w:tcPr>
            </w:tcPrChange>
          </w:tcPr>
          <w:p w14:paraId="66939A73" w14:textId="18382BE6" w:rsidR="00482ED9" w:rsidDel="001124D9" w:rsidRDefault="00482ED9" w:rsidP="00AE1BC1">
            <w:pPr>
              <w:rPr>
                <w:del w:id="2423" w:author="Author"/>
                <w:sz w:val="20"/>
                <w:szCs w:val="20"/>
              </w:rPr>
            </w:pPr>
          </w:p>
        </w:tc>
        <w:tc>
          <w:tcPr>
            <w:tcW w:w="1812" w:type="dxa"/>
            <w:tcBorders>
              <w:top w:val="nil"/>
              <w:left w:val="nil"/>
              <w:bottom w:val="nil"/>
              <w:right w:val="nil"/>
            </w:tcBorders>
            <w:shd w:val="clear" w:color="000000" w:fill="FFFFFF"/>
            <w:noWrap/>
            <w:vAlign w:val="bottom"/>
            <w:tcPrChange w:id="2424" w:author="Author">
              <w:tcPr>
                <w:tcW w:w="1720" w:type="dxa"/>
                <w:tcBorders>
                  <w:top w:val="nil"/>
                  <w:left w:val="nil"/>
                  <w:bottom w:val="nil"/>
                  <w:right w:val="nil"/>
                </w:tcBorders>
                <w:shd w:val="clear" w:color="000000" w:fill="FFFFFF"/>
                <w:noWrap/>
                <w:vAlign w:val="bottom"/>
              </w:tcPr>
            </w:tcPrChange>
          </w:tcPr>
          <w:p w14:paraId="47992C7B" w14:textId="3DF8D8F1" w:rsidR="00482ED9" w:rsidDel="001124D9" w:rsidRDefault="00482ED9" w:rsidP="00AE1BC1">
            <w:pPr>
              <w:rPr>
                <w:del w:id="2425" w:author="Author"/>
                <w:sz w:val="20"/>
                <w:szCs w:val="20"/>
              </w:rPr>
            </w:pPr>
          </w:p>
        </w:tc>
      </w:tr>
      <w:tr w:rsidR="00482ED9" w:rsidDel="001124D9" w14:paraId="51FDA559" w14:textId="72AD468E" w:rsidTr="001124D9">
        <w:trPr>
          <w:trHeight w:val="333"/>
          <w:del w:id="2426" w:author="Author"/>
          <w:trPrChange w:id="2427" w:author="Author">
            <w:trPr>
              <w:trHeight w:val="333"/>
            </w:trPr>
          </w:trPrChange>
        </w:trPr>
        <w:tc>
          <w:tcPr>
            <w:tcW w:w="3600" w:type="dxa"/>
            <w:gridSpan w:val="2"/>
            <w:tcBorders>
              <w:top w:val="nil"/>
              <w:left w:val="nil"/>
              <w:bottom w:val="nil"/>
              <w:right w:val="nil"/>
            </w:tcBorders>
            <w:shd w:val="clear" w:color="000000" w:fill="FFFFFF"/>
            <w:noWrap/>
            <w:vAlign w:val="bottom"/>
            <w:hideMark/>
            <w:tcPrChange w:id="2428" w:author="Author">
              <w:tcPr>
                <w:tcW w:w="2520" w:type="dxa"/>
                <w:gridSpan w:val="2"/>
                <w:tcBorders>
                  <w:top w:val="nil"/>
                  <w:left w:val="nil"/>
                  <w:bottom w:val="nil"/>
                  <w:right w:val="nil"/>
                </w:tcBorders>
                <w:shd w:val="clear" w:color="000000" w:fill="FFFFFF"/>
                <w:noWrap/>
                <w:vAlign w:val="bottom"/>
                <w:hideMark/>
              </w:tcPr>
            </w:tcPrChange>
          </w:tcPr>
          <w:p w14:paraId="3BD0B023" w14:textId="7DC1E1A8" w:rsidR="00482ED9" w:rsidDel="001124D9" w:rsidRDefault="00482ED9" w:rsidP="00AE1BC1">
            <w:pPr>
              <w:rPr>
                <w:del w:id="2429" w:author="Author"/>
                <w:sz w:val="20"/>
                <w:szCs w:val="20"/>
              </w:rPr>
            </w:pPr>
            <w:del w:id="2430" w:author="Author">
              <w:r w:rsidDel="001124D9">
                <w:rPr>
                  <w:sz w:val="20"/>
                  <w:szCs w:val="20"/>
                </w:rPr>
                <w:delText>Geographic Region</w:delText>
              </w:r>
            </w:del>
          </w:p>
        </w:tc>
        <w:tc>
          <w:tcPr>
            <w:tcW w:w="1530" w:type="dxa"/>
            <w:tcBorders>
              <w:top w:val="nil"/>
              <w:left w:val="nil"/>
              <w:bottom w:val="nil"/>
              <w:right w:val="nil"/>
            </w:tcBorders>
            <w:shd w:val="clear" w:color="000000" w:fill="FFFFFF"/>
            <w:noWrap/>
            <w:vAlign w:val="bottom"/>
            <w:hideMark/>
            <w:tcPrChange w:id="2431" w:author="Author">
              <w:tcPr>
                <w:tcW w:w="1710" w:type="dxa"/>
                <w:tcBorders>
                  <w:top w:val="nil"/>
                  <w:left w:val="nil"/>
                  <w:bottom w:val="nil"/>
                  <w:right w:val="nil"/>
                </w:tcBorders>
                <w:shd w:val="clear" w:color="000000" w:fill="FFFFFF"/>
                <w:noWrap/>
                <w:vAlign w:val="bottom"/>
                <w:hideMark/>
              </w:tcPr>
            </w:tcPrChange>
          </w:tcPr>
          <w:p w14:paraId="5001F572" w14:textId="608EA1D6" w:rsidR="00482ED9" w:rsidDel="001124D9" w:rsidRDefault="00482ED9" w:rsidP="00AE1BC1">
            <w:pPr>
              <w:rPr>
                <w:del w:id="2432" w:author="Author"/>
                <w:sz w:val="20"/>
                <w:szCs w:val="20"/>
              </w:rPr>
            </w:pPr>
            <w:del w:id="2433"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434" w:author="Author">
              <w:tcPr>
                <w:tcW w:w="1554" w:type="dxa"/>
                <w:tcBorders>
                  <w:top w:val="nil"/>
                  <w:left w:val="nil"/>
                  <w:bottom w:val="nil"/>
                  <w:right w:val="nil"/>
                </w:tcBorders>
                <w:shd w:val="clear" w:color="000000" w:fill="FFFFFF"/>
                <w:noWrap/>
                <w:vAlign w:val="bottom"/>
                <w:hideMark/>
              </w:tcPr>
            </w:tcPrChange>
          </w:tcPr>
          <w:p w14:paraId="7632023C" w14:textId="653D9F1D" w:rsidR="00482ED9" w:rsidDel="001124D9" w:rsidRDefault="00482ED9" w:rsidP="00AE1BC1">
            <w:pPr>
              <w:rPr>
                <w:del w:id="2435" w:author="Author"/>
                <w:sz w:val="20"/>
                <w:szCs w:val="20"/>
              </w:rPr>
            </w:pPr>
            <w:del w:id="2436"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437" w:author="Author">
              <w:tcPr>
                <w:tcW w:w="1763" w:type="dxa"/>
                <w:tcBorders>
                  <w:top w:val="nil"/>
                  <w:left w:val="nil"/>
                  <w:bottom w:val="nil"/>
                  <w:right w:val="nil"/>
                </w:tcBorders>
                <w:shd w:val="clear" w:color="000000" w:fill="FFFFFF"/>
                <w:noWrap/>
                <w:vAlign w:val="bottom"/>
                <w:hideMark/>
              </w:tcPr>
            </w:tcPrChange>
          </w:tcPr>
          <w:p w14:paraId="778CA03E" w14:textId="1BBEC7B6" w:rsidR="00482ED9" w:rsidDel="001124D9" w:rsidRDefault="00482ED9" w:rsidP="00AE1BC1">
            <w:pPr>
              <w:rPr>
                <w:del w:id="2438" w:author="Author"/>
                <w:sz w:val="20"/>
                <w:szCs w:val="20"/>
              </w:rPr>
            </w:pPr>
            <w:del w:id="2439"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440" w:author="Author">
              <w:tcPr>
                <w:tcW w:w="1720" w:type="dxa"/>
                <w:tcBorders>
                  <w:top w:val="nil"/>
                  <w:left w:val="nil"/>
                  <w:bottom w:val="nil"/>
                  <w:right w:val="nil"/>
                </w:tcBorders>
                <w:shd w:val="clear" w:color="000000" w:fill="FFFFFF"/>
                <w:noWrap/>
                <w:vAlign w:val="bottom"/>
                <w:hideMark/>
              </w:tcPr>
            </w:tcPrChange>
          </w:tcPr>
          <w:p w14:paraId="68EC72D1" w14:textId="052B8C2D" w:rsidR="00482ED9" w:rsidDel="001124D9" w:rsidRDefault="00482ED9" w:rsidP="00AE1BC1">
            <w:pPr>
              <w:rPr>
                <w:del w:id="2441" w:author="Author"/>
                <w:sz w:val="20"/>
                <w:szCs w:val="20"/>
              </w:rPr>
            </w:pPr>
            <w:del w:id="2442" w:author="Author">
              <w:r w:rsidDel="001124D9">
                <w:rPr>
                  <w:sz w:val="20"/>
                  <w:szCs w:val="20"/>
                </w:rPr>
                <w:delText> </w:delText>
              </w:r>
            </w:del>
          </w:p>
        </w:tc>
      </w:tr>
      <w:tr w:rsidR="00482ED9" w:rsidDel="001124D9" w14:paraId="17B7323C" w14:textId="00ED822A" w:rsidTr="001124D9">
        <w:trPr>
          <w:trHeight w:val="189"/>
          <w:del w:id="2443" w:author="Author"/>
          <w:trPrChange w:id="2444" w:author="Author">
            <w:trPr>
              <w:trHeight w:val="189"/>
            </w:trPr>
          </w:trPrChange>
        </w:trPr>
        <w:tc>
          <w:tcPr>
            <w:tcW w:w="2663" w:type="dxa"/>
            <w:tcBorders>
              <w:top w:val="nil"/>
              <w:left w:val="nil"/>
              <w:bottom w:val="nil"/>
              <w:right w:val="nil"/>
            </w:tcBorders>
            <w:shd w:val="clear" w:color="000000" w:fill="FFFFFF"/>
            <w:noWrap/>
            <w:vAlign w:val="bottom"/>
            <w:hideMark/>
            <w:tcPrChange w:id="2445" w:author="Author">
              <w:tcPr>
                <w:tcW w:w="2250" w:type="dxa"/>
                <w:tcBorders>
                  <w:top w:val="nil"/>
                  <w:left w:val="nil"/>
                  <w:bottom w:val="nil"/>
                  <w:right w:val="nil"/>
                </w:tcBorders>
                <w:shd w:val="clear" w:color="000000" w:fill="FFFFFF"/>
                <w:noWrap/>
                <w:vAlign w:val="bottom"/>
                <w:hideMark/>
              </w:tcPr>
            </w:tcPrChange>
          </w:tcPr>
          <w:p w14:paraId="0ABD36FB" w14:textId="59B3128E" w:rsidR="00482ED9" w:rsidDel="001124D9" w:rsidRDefault="00482ED9" w:rsidP="00AE1BC1">
            <w:pPr>
              <w:rPr>
                <w:del w:id="2446" w:author="Author"/>
                <w:sz w:val="20"/>
                <w:szCs w:val="20"/>
              </w:rPr>
            </w:pPr>
            <w:del w:id="2447" w:author="Author">
              <w:r w:rsidDel="001124D9">
                <w:rPr>
                  <w:sz w:val="20"/>
                  <w:szCs w:val="20"/>
                </w:rPr>
                <w:delText> </w:delText>
              </w:r>
              <w:r w:rsidDel="001124D9">
                <w:rPr>
                  <w:sz w:val="20"/>
                  <w:szCs w:val="20"/>
                </w:rPr>
                <w:delText xml:space="preserve">    Central</w:delText>
              </w:r>
            </w:del>
          </w:p>
        </w:tc>
        <w:tc>
          <w:tcPr>
            <w:tcW w:w="937" w:type="dxa"/>
            <w:tcBorders>
              <w:top w:val="nil"/>
              <w:left w:val="nil"/>
              <w:bottom w:val="nil"/>
              <w:right w:val="nil"/>
            </w:tcBorders>
            <w:shd w:val="clear" w:color="000000" w:fill="FFFFFF"/>
            <w:noWrap/>
            <w:vAlign w:val="bottom"/>
            <w:hideMark/>
            <w:tcPrChange w:id="2448" w:author="Author">
              <w:tcPr>
                <w:tcW w:w="270" w:type="dxa"/>
                <w:tcBorders>
                  <w:top w:val="nil"/>
                  <w:left w:val="nil"/>
                  <w:bottom w:val="nil"/>
                  <w:right w:val="nil"/>
                </w:tcBorders>
                <w:shd w:val="clear" w:color="000000" w:fill="FFFFFF"/>
                <w:noWrap/>
                <w:vAlign w:val="bottom"/>
                <w:hideMark/>
              </w:tcPr>
            </w:tcPrChange>
          </w:tcPr>
          <w:p w14:paraId="17F2E106" w14:textId="1A404442" w:rsidR="00482ED9" w:rsidDel="001124D9" w:rsidRDefault="00482ED9" w:rsidP="00AE1BC1">
            <w:pPr>
              <w:rPr>
                <w:del w:id="2449" w:author="Author"/>
                <w:sz w:val="20"/>
                <w:szCs w:val="20"/>
              </w:rPr>
            </w:pPr>
            <w:del w:id="2450"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451" w:author="Author">
              <w:tcPr>
                <w:tcW w:w="1710" w:type="dxa"/>
                <w:tcBorders>
                  <w:top w:val="nil"/>
                  <w:left w:val="nil"/>
                  <w:bottom w:val="nil"/>
                  <w:right w:val="nil"/>
                </w:tcBorders>
                <w:shd w:val="clear" w:color="000000" w:fill="FFFFFF"/>
                <w:noWrap/>
                <w:vAlign w:val="bottom"/>
                <w:hideMark/>
              </w:tcPr>
            </w:tcPrChange>
          </w:tcPr>
          <w:p w14:paraId="5BAF729A" w14:textId="1BA2220F" w:rsidR="00482ED9" w:rsidDel="001124D9" w:rsidRDefault="00482ED9" w:rsidP="00AE1BC1">
            <w:pPr>
              <w:rPr>
                <w:del w:id="2452" w:author="Author"/>
                <w:sz w:val="20"/>
                <w:szCs w:val="20"/>
              </w:rPr>
            </w:pPr>
            <w:del w:id="2453"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454" w:author="Author">
              <w:tcPr>
                <w:tcW w:w="1554" w:type="dxa"/>
                <w:tcBorders>
                  <w:top w:val="nil"/>
                  <w:left w:val="nil"/>
                  <w:bottom w:val="nil"/>
                  <w:right w:val="nil"/>
                </w:tcBorders>
                <w:shd w:val="clear" w:color="000000" w:fill="FFFFFF"/>
                <w:noWrap/>
                <w:vAlign w:val="bottom"/>
                <w:hideMark/>
              </w:tcPr>
            </w:tcPrChange>
          </w:tcPr>
          <w:p w14:paraId="74CC6C76" w14:textId="6DC2714E" w:rsidR="00482ED9" w:rsidDel="001124D9" w:rsidRDefault="00482ED9" w:rsidP="00AE1BC1">
            <w:pPr>
              <w:rPr>
                <w:del w:id="2455" w:author="Author"/>
                <w:sz w:val="20"/>
                <w:szCs w:val="20"/>
              </w:rPr>
            </w:pPr>
            <w:del w:id="2456"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457" w:author="Author">
              <w:tcPr>
                <w:tcW w:w="1763" w:type="dxa"/>
                <w:tcBorders>
                  <w:top w:val="nil"/>
                  <w:left w:val="nil"/>
                  <w:bottom w:val="nil"/>
                  <w:right w:val="nil"/>
                </w:tcBorders>
                <w:shd w:val="clear" w:color="000000" w:fill="FFFFFF"/>
                <w:noWrap/>
                <w:vAlign w:val="bottom"/>
                <w:hideMark/>
              </w:tcPr>
            </w:tcPrChange>
          </w:tcPr>
          <w:p w14:paraId="6169E7FF" w14:textId="27768720" w:rsidR="00482ED9" w:rsidDel="001124D9" w:rsidRDefault="00482ED9" w:rsidP="00AE1BC1">
            <w:pPr>
              <w:rPr>
                <w:del w:id="2458" w:author="Author"/>
                <w:sz w:val="20"/>
                <w:szCs w:val="20"/>
              </w:rPr>
            </w:pPr>
            <w:del w:id="2459"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460" w:author="Author">
              <w:tcPr>
                <w:tcW w:w="1720" w:type="dxa"/>
                <w:tcBorders>
                  <w:top w:val="nil"/>
                  <w:left w:val="nil"/>
                  <w:bottom w:val="nil"/>
                  <w:right w:val="nil"/>
                </w:tcBorders>
                <w:shd w:val="clear" w:color="000000" w:fill="FFFFFF"/>
                <w:noWrap/>
                <w:vAlign w:val="bottom"/>
                <w:hideMark/>
              </w:tcPr>
            </w:tcPrChange>
          </w:tcPr>
          <w:p w14:paraId="36F608AA" w14:textId="4367D1EE" w:rsidR="00482ED9" w:rsidDel="001124D9" w:rsidRDefault="00482ED9" w:rsidP="00AE1BC1">
            <w:pPr>
              <w:rPr>
                <w:del w:id="2461" w:author="Author"/>
                <w:sz w:val="20"/>
                <w:szCs w:val="20"/>
              </w:rPr>
            </w:pPr>
            <w:del w:id="2462" w:author="Author">
              <w:r w:rsidDel="001124D9">
                <w:rPr>
                  <w:sz w:val="20"/>
                  <w:szCs w:val="20"/>
                </w:rPr>
                <w:delText> </w:delText>
              </w:r>
            </w:del>
          </w:p>
        </w:tc>
      </w:tr>
      <w:tr w:rsidR="00482ED9" w:rsidDel="001124D9" w14:paraId="267F56E2" w14:textId="162DE090" w:rsidTr="001124D9">
        <w:trPr>
          <w:trHeight w:val="300"/>
          <w:del w:id="2463" w:author="Author"/>
          <w:trPrChange w:id="2464" w:author="Author">
            <w:trPr>
              <w:trHeight w:val="300"/>
            </w:trPr>
          </w:trPrChange>
        </w:trPr>
        <w:tc>
          <w:tcPr>
            <w:tcW w:w="3600" w:type="dxa"/>
            <w:gridSpan w:val="2"/>
            <w:tcBorders>
              <w:top w:val="nil"/>
              <w:left w:val="nil"/>
              <w:bottom w:val="nil"/>
              <w:right w:val="nil"/>
            </w:tcBorders>
            <w:shd w:val="clear" w:color="000000" w:fill="FFFFFF"/>
            <w:noWrap/>
            <w:vAlign w:val="bottom"/>
            <w:hideMark/>
            <w:tcPrChange w:id="2465" w:author="Author">
              <w:tcPr>
                <w:tcW w:w="2520" w:type="dxa"/>
                <w:gridSpan w:val="2"/>
                <w:tcBorders>
                  <w:top w:val="nil"/>
                  <w:left w:val="nil"/>
                  <w:bottom w:val="nil"/>
                  <w:right w:val="nil"/>
                </w:tcBorders>
                <w:shd w:val="clear" w:color="000000" w:fill="FFFFFF"/>
                <w:noWrap/>
                <w:vAlign w:val="bottom"/>
                <w:hideMark/>
              </w:tcPr>
            </w:tcPrChange>
          </w:tcPr>
          <w:p w14:paraId="6A0EDE6B" w14:textId="3FDE233A" w:rsidR="00482ED9" w:rsidDel="001124D9" w:rsidRDefault="00482ED9" w:rsidP="00AE1BC1">
            <w:pPr>
              <w:rPr>
                <w:del w:id="2466" w:author="Author"/>
                <w:sz w:val="20"/>
                <w:szCs w:val="20"/>
              </w:rPr>
            </w:pPr>
            <w:del w:id="2467" w:author="Author">
              <w:r w:rsidDel="001124D9">
                <w:rPr>
                  <w:sz w:val="20"/>
                  <w:szCs w:val="20"/>
                </w:rPr>
                <w:delText> </w:delText>
              </w:r>
              <w:r w:rsidDel="001124D9">
                <w:rPr>
                  <w:sz w:val="20"/>
                  <w:szCs w:val="20"/>
                </w:rPr>
                <w:delText xml:space="preserve">    Northeast</w:delText>
              </w:r>
            </w:del>
          </w:p>
        </w:tc>
        <w:tc>
          <w:tcPr>
            <w:tcW w:w="1530" w:type="dxa"/>
            <w:tcBorders>
              <w:top w:val="nil"/>
              <w:left w:val="nil"/>
              <w:bottom w:val="nil"/>
              <w:right w:val="nil"/>
            </w:tcBorders>
            <w:shd w:val="clear" w:color="000000" w:fill="FFFFFF"/>
            <w:noWrap/>
            <w:vAlign w:val="bottom"/>
            <w:hideMark/>
            <w:tcPrChange w:id="2468" w:author="Author">
              <w:tcPr>
                <w:tcW w:w="1710" w:type="dxa"/>
                <w:tcBorders>
                  <w:top w:val="nil"/>
                  <w:left w:val="nil"/>
                  <w:bottom w:val="nil"/>
                  <w:right w:val="nil"/>
                </w:tcBorders>
                <w:shd w:val="clear" w:color="000000" w:fill="FFFFFF"/>
                <w:noWrap/>
                <w:vAlign w:val="bottom"/>
                <w:hideMark/>
              </w:tcPr>
            </w:tcPrChange>
          </w:tcPr>
          <w:p w14:paraId="577798AB" w14:textId="68D32164" w:rsidR="00482ED9" w:rsidDel="001124D9" w:rsidRDefault="00482ED9" w:rsidP="00AE1BC1">
            <w:pPr>
              <w:rPr>
                <w:del w:id="2469" w:author="Author"/>
                <w:sz w:val="20"/>
                <w:szCs w:val="20"/>
              </w:rPr>
            </w:pPr>
            <w:del w:id="2470"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471" w:author="Author">
              <w:tcPr>
                <w:tcW w:w="1554" w:type="dxa"/>
                <w:tcBorders>
                  <w:top w:val="nil"/>
                  <w:left w:val="nil"/>
                  <w:bottom w:val="nil"/>
                  <w:right w:val="nil"/>
                </w:tcBorders>
                <w:shd w:val="clear" w:color="000000" w:fill="FFFFFF"/>
                <w:noWrap/>
                <w:vAlign w:val="bottom"/>
                <w:hideMark/>
              </w:tcPr>
            </w:tcPrChange>
          </w:tcPr>
          <w:p w14:paraId="2228C43F" w14:textId="62BF82A9" w:rsidR="00482ED9" w:rsidDel="001124D9" w:rsidRDefault="00482ED9" w:rsidP="00AE1BC1">
            <w:pPr>
              <w:rPr>
                <w:del w:id="2472" w:author="Author"/>
                <w:sz w:val="20"/>
                <w:szCs w:val="20"/>
              </w:rPr>
            </w:pPr>
            <w:del w:id="2473"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474" w:author="Author">
              <w:tcPr>
                <w:tcW w:w="1763" w:type="dxa"/>
                <w:tcBorders>
                  <w:top w:val="nil"/>
                  <w:left w:val="nil"/>
                  <w:bottom w:val="nil"/>
                  <w:right w:val="nil"/>
                </w:tcBorders>
                <w:shd w:val="clear" w:color="000000" w:fill="FFFFFF"/>
                <w:noWrap/>
                <w:vAlign w:val="bottom"/>
                <w:hideMark/>
              </w:tcPr>
            </w:tcPrChange>
          </w:tcPr>
          <w:p w14:paraId="10FD5C7D" w14:textId="0FB66F68" w:rsidR="00482ED9" w:rsidDel="001124D9" w:rsidRDefault="00482ED9" w:rsidP="00AE1BC1">
            <w:pPr>
              <w:rPr>
                <w:del w:id="2475" w:author="Author"/>
                <w:sz w:val="20"/>
                <w:szCs w:val="20"/>
              </w:rPr>
            </w:pPr>
            <w:del w:id="2476"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477" w:author="Author">
              <w:tcPr>
                <w:tcW w:w="1720" w:type="dxa"/>
                <w:tcBorders>
                  <w:top w:val="nil"/>
                  <w:left w:val="nil"/>
                  <w:bottom w:val="nil"/>
                  <w:right w:val="nil"/>
                </w:tcBorders>
                <w:shd w:val="clear" w:color="000000" w:fill="FFFFFF"/>
                <w:noWrap/>
                <w:vAlign w:val="bottom"/>
                <w:hideMark/>
              </w:tcPr>
            </w:tcPrChange>
          </w:tcPr>
          <w:p w14:paraId="62D1D258" w14:textId="7FA2734A" w:rsidR="00482ED9" w:rsidDel="001124D9" w:rsidRDefault="00482ED9" w:rsidP="00AE1BC1">
            <w:pPr>
              <w:rPr>
                <w:del w:id="2478" w:author="Author"/>
                <w:sz w:val="20"/>
                <w:szCs w:val="20"/>
              </w:rPr>
            </w:pPr>
            <w:del w:id="2479" w:author="Author">
              <w:r w:rsidDel="001124D9">
                <w:rPr>
                  <w:sz w:val="20"/>
                  <w:szCs w:val="20"/>
                </w:rPr>
                <w:delText> </w:delText>
              </w:r>
            </w:del>
          </w:p>
        </w:tc>
      </w:tr>
      <w:tr w:rsidR="00482ED9" w:rsidDel="001124D9" w14:paraId="6E834EF8" w14:textId="01BA5E28" w:rsidTr="001124D9">
        <w:trPr>
          <w:trHeight w:val="300"/>
          <w:del w:id="2480" w:author="Author"/>
          <w:trPrChange w:id="2481" w:author="Author">
            <w:trPr>
              <w:trHeight w:val="300"/>
            </w:trPr>
          </w:trPrChange>
        </w:trPr>
        <w:tc>
          <w:tcPr>
            <w:tcW w:w="2663" w:type="dxa"/>
            <w:tcBorders>
              <w:top w:val="nil"/>
              <w:left w:val="nil"/>
              <w:bottom w:val="nil"/>
              <w:right w:val="nil"/>
            </w:tcBorders>
            <w:shd w:val="clear" w:color="000000" w:fill="FFFFFF"/>
            <w:noWrap/>
            <w:vAlign w:val="bottom"/>
            <w:hideMark/>
            <w:tcPrChange w:id="2482" w:author="Author">
              <w:tcPr>
                <w:tcW w:w="2250" w:type="dxa"/>
                <w:tcBorders>
                  <w:top w:val="nil"/>
                  <w:left w:val="nil"/>
                  <w:bottom w:val="nil"/>
                  <w:right w:val="nil"/>
                </w:tcBorders>
                <w:shd w:val="clear" w:color="000000" w:fill="FFFFFF"/>
                <w:noWrap/>
                <w:vAlign w:val="bottom"/>
                <w:hideMark/>
              </w:tcPr>
            </w:tcPrChange>
          </w:tcPr>
          <w:p w14:paraId="7E34D891" w14:textId="1B8C18E0" w:rsidR="00482ED9" w:rsidDel="001124D9" w:rsidRDefault="00482ED9" w:rsidP="00AE1BC1">
            <w:pPr>
              <w:rPr>
                <w:del w:id="2483" w:author="Author"/>
                <w:sz w:val="20"/>
                <w:szCs w:val="20"/>
              </w:rPr>
            </w:pPr>
            <w:del w:id="2484" w:author="Author">
              <w:r w:rsidDel="001124D9">
                <w:rPr>
                  <w:sz w:val="20"/>
                  <w:szCs w:val="20"/>
                </w:rPr>
                <w:delText> </w:delText>
              </w:r>
              <w:r w:rsidDel="001124D9">
                <w:rPr>
                  <w:sz w:val="20"/>
                  <w:szCs w:val="20"/>
                </w:rPr>
                <w:delText xml:space="preserve">    South</w:delText>
              </w:r>
            </w:del>
          </w:p>
        </w:tc>
        <w:tc>
          <w:tcPr>
            <w:tcW w:w="937" w:type="dxa"/>
            <w:tcBorders>
              <w:top w:val="nil"/>
              <w:left w:val="nil"/>
              <w:bottom w:val="nil"/>
              <w:right w:val="nil"/>
            </w:tcBorders>
            <w:shd w:val="clear" w:color="000000" w:fill="FFFFFF"/>
            <w:noWrap/>
            <w:vAlign w:val="bottom"/>
            <w:hideMark/>
            <w:tcPrChange w:id="2485" w:author="Author">
              <w:tcPr>
                <w:tcW w:w="270" w:type="dxa"/>
                <w:tcBorders>
                  <w:top w:val="nil"/>
                  <w:left w:val="nil"/>
                  <w:bottom w:val="nil"/>
                  <w:right w:val="nil"/>
                </w:tcBorders>
                <w:shd w:val="clear" w:color="000000" w:fill="FFFFFF"/>
                <w:noWrap/>
                <w:vAlign w:val="bottom"/>
                <w:hideMark/>
              </w:tcPr>
            </w:tcPrChange>
          </w:tcPr>
          <w:p w14:paraId="4C6522EB" w14:textId="4F9D0AF0" w:rsidR="00482ED9" w:rsidDel="001124D9" w:rsidRDefault="00482ED9" w:rsidP="00AE1BC1">
            <w:pPr>
              <w:rPr>
                <w:del w:id="2486" w:author="Author"/>
                <w:sz w:val="20"/>
                <w:szCs w:val="20"/>
              </w:rPr>
            </w:pPr>
            <w:del w:id="2487"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488" w:author="Author">
              <w:tcPr>
                <w:tcW w:w="1710" w:type="dxa"/>
                <w:tcBorders>
                  <w:top w:val="nil"/>
                  <w:left w:val="nil"/>
                  <w:bottom w:val="nil"/>
                  <w:right w:val="nil"/>
                </w:tcBorders>
                <w:shd w:val="clear" w:color="000000" w:fill="FFFFFF"/>
                <w:noWrap/>
                <w:vAlign w:val="bottom"/>
                <w:hideMark/>
              </w:tcPr>
            </w:tcPrChange>
          </w:tcPr>
          <w:p w14:paraId="5EF96F1B" w14:textId="21CF789E" w:rsidR="00482ED9" w:rsidDel="001124D9" w:rsidRDefault="00482ED9" w:rsidP="00AE1BC1">
            <w:pPr>
              <w:rPr>
                <w:del w:id="2489" w:author="Author"/>
                <w:sz w:val="20"/>
                <w:szCs w:val="20"/>
              </w:rPr>
            </w:pPr>
            <w:del w:id="2490"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491" w:author="Author">
              <w:tcPr>
                <w:tcW w:w="1554" w:type="dxa"/>
                <w:tcBorders>
                  <w:top w:val="nil"/>
                  <w:left w:val="nil"/>
                  <w:bottom w:val="nil"/>
                  <w:right w:val="nil"/>
                </w:tcBorders>
                <w:shd w:val="clear" w:color="000000" w:fill="FFFFFF"/>
                <w:noWrap/>
                <w:vAlign w:val="bottom"/>
                <w:hideMark/>
              </w:tcPr>
            </w:tcPrChange>
          </w:tcPr>
          <w:p w14:paraId="22284191" w14:textId="1DB7F453" w:rsidR="00482ED9" w:rsidDel="001124D9" w:rsidRDefault="00482ED9" w:rsidP="00AE1BC1">
            <w:pPr>
              <w:rPr>
                <w:del w:id="2492" w:author="Author"/>
                <w:sz w:val="20"/>
                <w:szCs w:val="20"/>
              </w:rPr>
            </w:pPr>
            <w:del w:id="2493"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494" w:author="Author">
              <w:tcPr>
                <w:tcW w:w="1763" w:type="dxa"/>
                <w:tcBorders>
                  <w:top w:val="nil"/>
                  <w:left w:val="nil"/>
                  <w:bottom w:val="nil"/>
                  <w:right w:val="nil"/>
                </w:tcBorders>
                <w:shd w:val="clear" w:color="000000" w:fill="FFFFFF"/>
                <w:noWrap/>
                <w:vAlign w:val="bottom"/>
                <w:hideMark/>
              </w:tcPr>
            </w:tcPrChange>
          </w:tcPr>
          <w:p w14:paraId="7D681A95" w14:textId="615B6284" w:rsidR="00482ED9" w:rsidDel="001124D9" w:rsidRDefault="00482ED9" w:rsidP="00AE1BC1">
            <w:pPr>
              <w:rPr>
                <w:del w:id="2495" w:author="Author"/>
                <w:sz w:val="20"/>
                <w:szCs w:val="20"/>
              </w:rPr>
            </w:pPr>
            <w:del w:id="2496"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497" w:author="Author">
              <w:tcPr>
                <w:tcW w:w="1720" w:type="dxa"/>
                <w:tcBorders>
                  <w:top w:val="nil"/>
                  <w:left w:val="nil"/>
                  <w:bottom w:val="nil"/>
                  <w:right w:val="nil"/>
                </w:tcBorders>
                <w:shd w:val="clear" w:color="000000" w:fill="FFFFFF"/>
                <w:noWrap/>
                <w:vAlign w:val="bottom"/>
                <w:hideMark/>
              </w:tcPr>
            </w:tcPrChange>
          </w:tcPr>
          <w:p w14:paraId="1DD0CE33" w14:textId="58F67383" w:rsidR="00482ED9" w:rsidDel="001124D9" w:rsidRDefault="00482ED9" w:rsidP="00AE1BC1">
            <w:pPr>
              <w:rPr>
                <w:del w:id="2498" w:author="Author"/>
                <w:sz w:val="20"/>
                <w:szCs w:val="20"/>
              </w:rPr>
            </w:pPr>
            <w:del w:id="2499" w:author="Author">
              <w:r w:rsidDel="001124D9">
                <w:rPr>
                  <w:sz w:val="20"/>
                  <w:szCs w:val="20"/>
                </w:rPr>
                <w:delText> </w:delText>
              </w:r>
            </w:del>
          </w:p>
        </w:tc>
      </w:tr>
      <w:tr w:rsidR="00482ED9" w:rsidDel="001124D9" w14:paraId="2322FE8B" w14:textId="60B27AFE" w:rsidTr="001124D9">
        <w:trPr>
          <w:trHeight w:val="300"/>
          <w:del w:id="2500" w:author="Author"/>
          <w:trPrChange w:id="2501" w:author="Author">
            <w:trPr>
              <w:trHeight w:val="300"/>
            </w:trPr>
          </w:trPrChange>
        </w:trPr>
        <w:tc>
          <w:tcPr>
            <w:tcW w:w="2663" w:type="dxa"/>
            <w:tcBorders>
              <w:top w:val="nil"/>
              <w:left w:val="nil"/>
              <w:bottom w:val="nil"/>
              <w:right w:val="nil"/>
            </w:tcBorders>
            <w:shd w:val="clear" w:color="auto" w:fill="auto"/>
            <w:noWrap/>
            <w:vAlign w:val="bottom"/>
            <w:hideMark/>
            <w:tcPrChange w:id="2502" w:author="Author">
              <w:tcPr>
                <w:tcW w:w="2250" w:type="dxa"/>
                <w:tcBorders>
                  <w:top w:val="nil"/>
                  <w:left w:val="nil"/>
                  <w:bottom w:val="nil"/>
                  <w:right w:val="nil"/>
                </w:tcBorders>
                <w:shd w:val="clear" w:color="auto" w:fill="auto"/>
                <w:noWrap/>
                <w:vAlign w:val="bottom"/>
                <w:hideMark/>
              </w:tcPr>
            </w:tcPrChange>
          </w:tcPr>
          <w:p w14:paraId="3E797522" w14:textId="0FAC79C7" w:rsidR="00482ED9" w:rsidDel="001124D9" w:rsidRDefault="00482ED9" w:rsidP="00AE1BC1">
            <w:pPr>
              <w:rPr>
                <w:del w:id="2503" w:author="Author"/>
                <w:sz w:val="20"/>
                <w:szCs w:val="20"/>
              </w:rPr>
            </w:pPr>
            <w:del w:id="2504" w:author="Author">
              <w:r w:rsidDel="001124D9">
                <w:rPr>
                  <w:sz w:val="20"/>
                  <w:szCs w:val="20"/>
                </w:rPr>
                <w:delText> </w:delText>
              </w:r>
              <w:r w:rsidDel="001124D9">
                <w:rPr>
                  <w:sz w:val="20"/>
                  <w:szCs w:val="20"/>
                </w:rPr>
                <w:delText xml:space="preserve">    West</w:delText>
              </w:r>
            </w:del>
          </w:p>
        </w:tc>
        <w:tc>
          <w:tcPr>
            <w:tcW w:w="937" w:type="dxa"/>
            <w:tcBorders>
              <w:top w:val="nil"/>
              <w:left w:val="nil"/>
              <w:bottom w:val="nil"/>
              <w:right w:val="nil"/>
            </w:tcBorders>
            <w:shd w:val="clear" w:color="000000" w:fill="FFFFFF"/>
            <w:noWrap/>
            <w:vAlign w:val="bottom"/>
            <w:hideMark/>
            <w:tcPrChange w:id="2505" w:author="Author">
              <w:tcPr>
                <w:tcW w:w="270" w:type="dxa"/>
                <w:tcBorders>
                  <w:top w:val="nil"/>
                  <w:left w:val="nil"/>
                  <w:bottom w:val="nil"/>
                  <w:right w:val="nil"/>
                </w:tcBorders>
                <w:shd w:val="clear" w:color="000000" w:fill="FFFFFF"/>
                <w:noWrap/>
                <w:vAlign w:val="bottom"/>
                <w:hideMark/>
              </w:tcPr>
            </w:tcPrChange>
          </w:tcPr>
          <w:p w14:paraId="548F68B3" w14:textId="3695ECA8" w:rsidR="00482ED9" w:rsidDel="001124D9" w:rsidRDefault="00482ED9" w:rsidP="00AE1BC1">
            <w:pPr>
              <w:rPr>
                <w:del w:id="2506" w:author="Author"/>
                <w:sz w:val="20"/>
                <w:szCs w:val="20"/>
              </w:rPr>
            </w:pPr>
            <w:del w:id="2507"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508" w:author="Author">
              <w:tcPr>
                <w:tcW w:w="1710" w:type="dxa"/>
                <w:tcBorders>
                  <w:top w:val="nil"/>
                  <w:left w:val="nil"/>
                  <w:bottom w:val="nil"/>
                  <w:right w:val="nil"/>
                </w:tcBorders>
                <w:shd w:val="clear" w:color="000000" w:fill="FFFFFF"/>
                <w:noWrap/>
                <w:vAlign w:val="bottom"/>
                <w:hideMark/>
              </w:tcPr>
            </w:tcPrChange>
          </w:tcPr>
          <w:p w14:paraId="1CB08295" w14:textId="3D41C642" w:rsidR="00482ED9" w:rsidDel="001124D9" w:rsidRDefault="00482ED9" w:rsidP="00AE1BC1">
            <w:pPr>
              <w:rPr>
                <w:del w:id="2509" w:author="Author"/>
                <w:sz w:val="20"/>
                <w:szCs w:val="20"/>
              </w:rPr>
            </w:pPr>
            <w:del w:id="2510"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11" w:author="Author">
              <w:tcPr>
                <w:tcW w:w="1554" w:type="dxa"/>
                <w:tcBorders>
                  <w:top w:val="nil"/>
                  <w:left w:val="nil"/>
                  <w:bottom w:val="nil"/>
                  <w:right w:val="nil"/>
                </w:tcBorders>
                <w:shd w:val="clear" w:color="000000" w:fill="FFFFFF"/>
                <w:noWrap/>
                <w:vAlign w:val="bottom"/>
                <w:hideMark/>
              </w:tcPr>
            </w:tcPrChange>
          </w:tcPr>
          <w:p w14:paraId="3A8E42A8" w14:textId="364C0BB5" w:rsidR="00482ED9" w:rsidDel="001124D9" w:rsidRDefault="00482ED9" w:rsidP="00AE1BC1">
            <w:pPr>
              <w:rPr>
                <w:del w:id="2512" w:author="Author"/>
                <w:sz w:val="20"/>
                <w:szCs w:val="20"/>
              </w:rPr>
            </w:pPr>
            <w:del w:id="2513"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14" w:author="Author">
              <w:tcPr>
                <w:tcW w:w="1763" w:type="dxa"/>
                <w:tcBorders>
                  <w:top w:val="nil"/>
                  <w:left w:val="nil"/>
                  <w:bottom w:val="nil"/>
                  <w:right w:val="nil"/>
                </w:tcBorders>
                <w:shd w:val="clear" w:color="000000" w:fill="FFFFFF"/>
                <w:noWrap/>
                <w:vAlign w:val="bottom"/>
                <w:hideMark/>
              </w:tcPr>
            </w:tcPrChange>
          </w:tcPr>
          <w:p w14:paraId="7E9FE72B" w14:textId="624D5292" w:rsidR="00482ED9" w:rsidDel="001124D9" w:rsidRDefault="00482ED9" w:rsidP="00AE1BC1">
            <w:pPr>
              <w:rPr>
                <w:del w:id="2515" w:author="Author"/>
                <w:sz w:val="20"/>
                <w:szCs w:val="20"/>
              </w:rPr>
            </w:pPr>
            <w:del w:id="2516"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517" w:author="Author">
              <w:tcPr>
                <w:tcW w:w="1720" w:type="dxa"/>
                <w:tcBorders>
                  <w:top w:val="nil"/>
                  <w:left w:val="nil"/>
                  <w:bottom w:val="nil"/>
                  <w:right w:val="nil"/>
                </w:tcBorders>
                <w:shd w:val="clear" w:color="000000" w:fill="FFFFFF"/>
                <w:noWrap/>
                <w:vAlign w:val="bottom"/>
                <w:hideMark/>
              </w:tcPr>
            </w:tcPrChange>
          </w:tcPr>
          <w:p w14:paraId="5774490B" w14:textId="12DDC3F0" w:rsidR="00482ED9" w:rsidDel="001124D9" w:rsidRDefault="00482ED9" w:rsidP="00AE1BC1">
            <w:pPr>
              <w:rPr>
                <w:del w:id="2518" w:author="Author"/>
                <w:sz w:val="20"/>
                <w:szCs w:val="20"/>
              </w:rPr>
            </w:pPr>
            <w:del w:id="2519" w:author="Author">
              <w:r w:rsidDel="001124D9">
                <w:rPr>
                  <w:sz w:val="20"/>
                  <w:szCs w:val="20"/>
                </w:rPr>
                <w:delText> </w:delText>
              </w:r>
            </w:del>
          </w:p>
        </w:tc>
      </w:tr>
      <w:tr w:rsidR="00482ED9" w:rsidDel="001124D9" w14:paraId="368B542C" w14:textId="5F0E4383" w:rsidTr="001124D9">
        <w:trPr>
          <w:trHeight w:val="80"/>
          <w:del w:id="2520" w:author="Author"/>
          <w:trPrChange w:id="2521" w:author="Author">
            <w:trPr>
              <w:trHeight w:val="80"/>
            </w:trPr>
          </w:trPrChange>
        </w:trPr>
        <w:tc>
          <w:tcPr>
            <w:tcW w:w="3600" w:type="dxa"/>
            <w:gridSpan w:val="2"/>
            <w:tcBorders>
              <w:top w:val="nil"/>
              <w:left w:val="nil"/>
              <w:bottom w:val="nil"/>
              <w:right w:val="nil"/>
            </w:tcBorders>
            <w:shd w:val="clear" w:color="000000" w:fill="FFFFFF"/>
            <w:noWrap/>
            <w:vAlign w:val="bottom"/>
            <w:hideMark/>
            <w:tcPrChange w:id="2522" w:author="Author">
              <w:tcPr>
                <w:tcW w:w="2520" w:type="dxa"/>
                <w:gridSpan w:val="2"/>
                <w:tcBorders>
                  <w:top w:val="nil"/>
                  <w:left w:val="nil"/>
                  <w:bottom w:val="nil"/>
                  <w:right w:val="nil"/>
                </w:tcBorders>
                <w:shd w:val="clear" w:color="000000" w:fill="FFFFFF"/>
                <w:noWrap/>
                <w:vAlign w:val="bottom"/>
                <w:hideMark/>
              </w:tcPr>
            </w:tcPrChange>
          </w:tcPr>
          <w:p w14:paraId="108BE248" w14:textId="1090B0A6" w:rsidR="00482ED9" w:rsidDel="001124D9" w:rsidRDefault="00482ED9" w:rsidP="00AE1BC1">
            <w:pPr>
              <w:rPr>
                <w:del w:id="2523" w:author="Author"/>
                <w:sz w:val="20"/>
                <w:szCs w:val="20"/>
              </w:rPr>
            </w:pPr>
            <w:del w:id="2524" w:author="Author">
              <w:r w:rsidDel="001124D9">
                <w:rPr>
                  <w:sz w:val="20"/>
                  <w:szCs w:val="20"/>
                </w:rPr>
                <w:delText xml:space="preserve">    </w:delText>
              </w:r>
              <w:r w:rsidDel="001124D9">
                <w:rPr>
                  <w:sz w:val="20"/>
                  <w:szCs w:val="20"/>
                </w:rPr>
                <w:delText> </w:delText>
              </w:r>
              <w:r w:rsidDel="001124D9">
                <w:rPr>
                  <w:sz w:val="20"/>
                  <w:szCs w:val="20"/>
                </w:rPr>
                <w:delText>Unknown</w:delText>
              </w:r>
            </w:del>
          </w:p>
        </w:tc>
        <w:tc>
          <w:tcPr>
            <w:tcW w:w="1530" w:type="dxa"/>
            <w:tcBorders>
              <w:top w:val="nil"/>
              <w:left w:val="nil"/>
              <w:bottom w:val="nil"/>
              <w:right w:val="nil"/>
            </w:tcBorders>
            <w:shd w:val="clear" w:color="000000" w:fill="FFFFFF"/>
            <w:noWrap/>
            <w:vAlign w:val="bottom"/>
            <w:hideMark/>
            <w:tcPrChange w:id="2525" w:author="Author">
              <w:tcPr>
                <w:tcW w:w="1710" w:type="dxa"/>
                <w:tcBorders>
                  <w:top w:val="nil"/>
                  <w:left w:val="nil"/>
                  <w:bottom w:val="nil"/>
                  <w:right w:val="nil"/>
                </w:tcBorders>
                <w:shd w:val="clear" w:color="000000" w:fill="FFFFFF"/>
                <w:noWrap/>
                <w:vAlign w:val="bottom"/>
                <w:hideMark/>
              </w:tcPr>
            </w:tcPrChange>
          </w:tcPr>
          <w:p w14:paraId="61749814" w14:textId="31B7041A" w:rsidR="00482ED9" w:rsidDel="001124D9" w:rsidRDefault="00482ED9" w:rsidP="00AE1BC1">
            <w:pPr>
              <w:rPr>
                <w:del w:id="2526" w:author="Author"/>
                <w:sz w:val="20"/>
                <w:szCs w:val="20"/>
              </w:rPr>
            </w:pPr>
            <w:del w:id="2527"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28" w:author="Author">
              <w:tcPr>
                <w:tcW w:w="1554" w:type="dxa"/>
                <w:tcBorders>
                  <w:top w:val="nil"/>
                  <w:left w:val="nil"/>
                  <w:bottom w:val="nil"/>
                  <w:right w:val="nil"/>
                </w:tcBorders>
                <w:shd w:val="clear" w:color="000000" w:fill="FFFFFF"/>
                <w:noWrap/>
                <w:vAlign w:val="bottom"/>
                <w:hideMark/>
              </w:tcPr>
            </w:tcPrChange>
          </w:tcPr>
          <w:p w14:paraId="50FB32BF" w14:textId="0D83DC56" w:rsidR="00482ED9" w:rsidDel="001124D9" w:rsidRDefault="00482ED9" w:rsidP="00AE1BC1">
            <w:pPr>
              <w:rPr>
                <w:del w:id="2529" w:author="Author"/>
                <w:sz w:val="20"/>
                <w:szCs w:val="20"/>
              </w:rPr>
            </w:pPr>
            <w:del w:id="2530"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31" w:author="Author">
              <w:tcPr>
                <w:tcW w:w="1763" w:type="dxa"/>
                <w:tcBorders>
                  <w:top w:val="nil"/>
                  <w:left w:val="nil"/>
                  <w:bottom w:val="nil"/>
                  <w:right w:val="nil"/>
                </w:tcBorders>
                <w:shd w:val="clear" w:color="000000" w:fill="FFFFFF"/>
                <w:noWrap/>
                <w:vAlign w:val="bottom"/>
                <w:hideMark/>
              </w:tcPr>
            </w:tcPrChange>
          </w:tcPr>
          <w:p w14:paraId="4FD6B06A" w14:textId="5904E604" w:rsidR="00482ED9" w:rsidDel="001124D9" w:rsidRDefault="00482ED9" w:rsidP="00AE1BC1">
            <w:pPr>
              <w:rPr>
                <w:del w:id="2532" w:author="Author"/>
                <w:sz w:val="20"/>
                <w:szCs w:val="20"/>
              </w:rPr>
            </w:pPr>
            <w:del w:id="2533"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534" w:author="Author">
              <w:tcPr>
                <w:tcW w:w="1720" w:type="dxa"/>
                <w:tcBorders>
                  <w:top w:val="nil"/>
                  <w:left w:val="nil"/>
                  <w:bottom w:val="nil"/>
                  <w:right w:val="nil"/>
                </w:tcBorders>
                <w:shd w:val="clear" w:color="000000" w:fill="FFFFFF"/>
                <w:noWrap/>
                <w:vAlign w:val="bottom"/>
                <w:hideMark/>
              </w:tcPr>
            </w:tcPrChange>
          </w:tcPr>
          <w:p w14:paraId="7A3AA2FA" w14:textId="0BF55D70" w:rsidR="00482ED9" w:rsidDel="001124D9" w:rsidRDefault="00482ED9" w:rsidP="00AE1BC1">
            <w:pPr>
              <w:rPr>
                <w:del w:id="2535" w:author="Author"/>
                <w:sz w:val="20"/>
                <w:szCs w:val="20"/>
              </w:rPr>
            </w:pPr>
            <w:del w:id="2536" w:author="Author">
              <w:r w:rsidDel="001124D9">
                <w:rPr>
                  <w:sz w:val="20"/>
                  <w:szCs w:val="20"/>
                </w:rPr>
                <w:delText> </w:delText>
              </w:r>
            </w:del>
          </w:p>
        </w:tc>
      </w:tr>
      <w:tr w:rsidR="00482ED9" w:rsidDel="001124D9" w14:paraId="0B2E9B3B" w14:textId="43E9972E" w:rsidTr="001124D9">
        <w:trPr>
          <w:trHeight w:val="405"/>
          <w:del w:id="2537" w:author="Author"/>
          <w:trPrChange w:id="2538" w:author="Author">
            <w:trPr>
              <w:trHeight w:val="405"/>
            </w:trPr>
          </w:trPrChange>
        </w:trPr>
        <w:tc>
          <w:tcPr>
            <w:tcW w:w="3600" w:type="dxa"/>
            <w:gridSpan w:val="2"/>
            <w:tcBorders>
              <w:top w:val="nil"/>
              <w:left w:val="nil"/>
              <w:bottom w:val="nil"/>
              <w:right w:val="nil"/>
            </w:tcBorders>
            <w:shd w:val="clear" w:color="000000" w:fill="FFFFFF"/>
            <w:noWrap/>
            <w:vAlign w:val="bottom"/>
            <w:hideMark/>
            <w:tcPrChange w:id="2539" w:author="Author">
              <w:tcPr>
                <w:tcW w:w="2520" w:type="dxa"/>
                <w:gridSpan w:val="2"/>
                <w:tcBorders>
                  <w:top w:val="nil"/>
                  <w:left w:val="nil"/>
                  <w:bottom w:val="nil"/>
                  <w:right w:val="nil"/>
                </w:tcBorders>
                <w:shd w:val="clear" w:color="000000" w:fill="FFFFFF"/>
                <w:noWrap/>
                <w:vAlign w:val="bottom"/>
                <w:hideMark/>
              </w:tcPr>
            </w:tcPrChange>
          </w:tcPr>
          <w:p w14:paraId="1A28DF7F" w14:textId="7361C341" w:rsidR="00482ED9" w:rsidDel="001124D9" w:rsidRDefault="00482ED9" w:rsidP="00AE1BC1">
            <w:pPr>
              <w:rPr>
                <w:del w:id="2540" w:author="Author"/>
                <w:sz w:val="20"/>
                <w:szCs w:val="20"/>
              </w:rPr>
            </w:pPr>
            <w:del w:id="2541" w:author="Author">
              <w:r w:rsidDel="001124D9">
                <w:rPr>
                  <w:sz w:val="20"/>
                  <w:szCs w:val="20"/>
                </w:rPr>
                <w:delText>Rural/Urban</w:delText>
              </w:r>
            </w:del>
          </w:p>
        </w:tc>
        <w:tc>
          <w:tcPr>
            <w:tcW w:w="1530" w:type="dxa"/>
            <w:tcBorders>
              <w:top w:val="nil"/>
              <w:left w:val="nil"/>
              <w:bottom w:val="nil"/>
              <w:right w:val="nil"/>
            </w:tcBorders>
            <w:shd w:val="clear" w:color="000000" w:fill="FFFFFF"/>
            <w:noWrap/>
            <w:vAlign w:val="bottom"/>
            <w:hideMark/>
            <w:tcPrChange w:id="2542" w:author="Author">
              <w:tcPr>
                <w:tcW w:w="1710" w:type="dxa"/>
                <w:tcBorders>
                  <w:top w:val="nil"/>
                  <w:left w:val="nil"/>
                  <w:bottom w:val="nil"/>
                  <w:right w:val="nil"/>
                </w:tcBorders>
                <w:shd w:val="clear" w:color="000000" w:fill="FFFFFF"/>
                <w:noWrap/>
                <w:vAlign w:val="bottom"/>
                <w:hideMark/>
              </w:tcPr>
            </w:tcPrChange>
          </w:tcPr>
          <w:p w14:paraId="2D12D7DD" w14:textId="113C2A06" w:rsidR="00482ED9" w:rsidDel="001124D9" w:rsidRDefault="00482ED9" w:rsidP="00AE1BC1">
            <w:pPr>
              <w:rPr>
                <w:del w:id="2543" w:author="Author"/>
                <w:sz w:val="20"/>
                <w:szCs w:val="20"/>
              </w:rPr>
            </w:pPr>
            <w:del w:id="2544"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45" w:author="Author">
              <w:tcPr>
                <w:tcW w:w="1554" w:type="dxa"/>
                <w:tcBorders>
                  <w:top w:val="nil"/>
                  <w:left w:val="nil"/>
                  <w:bottom w:val="nil"/>
                  <w:right w:val="nil"/>
                </w:tcBorders>
                <w:shd w:val="clear" w:color="000000" w:fill="FFFFFF"/>
                <w:noWrap/>
                <w:vAlign w:val="bottom"/>
                <w:hideMark/>
              </w:tcPr>
            </w:tcPrChange>
          </w:tcPr>
          <w:p w14:paraId="46F01320" w14:textId="3C0039BB" w:rsidR="00482ED9" w:rsidDel="001124D9" w:rsidRDefault="00482ED9" w:rsidP="00AE1BC1">
            <w:pPr>
              <w:rPr>
                <w:del w:id="2546" w:author="Author"/>
                <w:sz w:val="20"/>
                <w:szCs w:val="20"/>
              </w:rPr>
            </w:pPr>
            <w:del w:id="2547"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48" w:author="Author">
              <w:tcPr>
                <w:tcW w:w="1763" w:type="dxa"/>
                <w:tcBorders>
                  <w:top w:val="nil"/>
                  <w:left w:val="nil"/>
                  <w:bottom w:val="nil"/>
                  <w:right w:val="nil"/>
                </w:tcBorders>
                <w:shd w:val="clear" w:color="000000" w:fill="FFFFFF"/>
                <w:noWrap/>
                <w:vAlign w:val="bottom"/>
                <w:hideMark/>
              </w:tcPr>
            </w:tcPrChange>
          </w:tcPr>
          <w:p w14:paraId="031A844D" w14:textId="573FA306" w:rsidR="00482ED9" w:rsidDel="001124D9" w:rsidRDefault="00482ED9" w:rsidP="00AE1BC1">
            <w:pPr>
              <w:rPr>
                <w:del w:id="2549" w:author="Author"/>
                <w:sz w:val="20"/>
                <w:szCs w:val="20"/>
              </w:rPr>
            </w:pPr>
            <w:del w:id="2550"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551" w:author="Author">
              <w:tcPr>
                <w:tcW w:w="1720" w:type="dxa"/>
                <w:tcBorders>
                  <w:top w:val="nil"/>
                  <w:left w:val="nil"/>
                  <w:bottom w:val="nil"/>
                  <w:right w:val="nil"/>
                </w:tcBorders>
                <w:shd w:val="clear" w:color="000000" w:fill="FFFFFF"/>
                <w:noWrap/>
                <w:vAlign w:val="bottom"/>
                <w:hideMark/>
              </w:tcPr>
            </w:tcPrChange>
          </w:tcPr>
          <w:p w14:paraId="2B523100" w14:textId="13D7411C" w:rsidR="00482ED9" w:rsidDel="001124D9" w:rsidRDefault="00482ED9" w:rsidP="00AE1BC1">
            <w:pPr>
              <w:rPr>
                <w:del w:id="2552" w:author="Author"/>
                <w:sz w:val="20"/>
                <w:szCs w:val="20"/>
              </w:rPr>
            </w:pPr>
            <w:del w:id="2553" w:author="Author">
              <w:r w:rsidDel="001124D9">
                <w:rPr>
                  <w:sz w:val="20"/>
                  <w:szCs w:val="20"/>
                </w:rPr>
                <w:delText> </w:delText>
              </w:r>
            </w:del>
          </w:p>
        </w:tc>
      </w:tr>
      <w:tr w:rsidR="00482ED9" w:rsidDel="001124D9" w14:paraId="2C24F262" w14:textId="29093F5C" w:rsidTr="001124D9">
        <w:trPr>
          <w:trHeight w:val="99"/>
          <w:del w:id="2554" w:author="Author"/>
          <w:trPrChange w:id="2555" w:author="Author">
            <w:trPr>
              <w:trHeight w:val="99"/>
            </w:trPr>
          </w:trPrChange>
        </w:trPr>
        <w:tc>
          <w:tcPr>
            <w:tcW w:w="2663" w:type="dxa"/>
            <w:tcBorders>
              <w:top w:val="nil"/>
              <w:left w:val="nil"/>
              <w:bottom w:val="nil"/>
              <w:right w:val="nil"/>
            </w:tcBorders>
            <w:shd w:val="clear" w:color="000000" w:fill="FFFFFF"/>
            <w:noWrap/>
            <w:vAlign w:val="bottom"/>
            <w:hideMark/>
            <w:tcPrChange w:id="2556" w:author="Author">
              <w:tcPr>
                <w:tcW w:w="2250" w:type="dxa"/>
                <w:tcBorders>
                  <w:top w:val="nil"/>
                  <w:left w:val="nil"/>
                  <w:bottom w:val="nil"/>
                  <w:right w:val="nil"/>
                </w:tcBorders>
                <w:shd w:val="clear" w:color="000000" w:fill="FFFFFF"/>
                <w:noWrap/>
                <w:vAlign w:val="bottom"/>
                <w:hideMark/>
              </w:tcPr>
            </w:tcPrChange>
          </w:tcPr>
          <w:p w14:paraId="1605E2D4" w14:textId="4CD80540" w:rsidR="00482ED9" w:rsidDel="001124D9" w:rsidRDefault="00482ED9" w:rsidP="00AE1BC1">
            <w:pPr>
              <w:ind w:firstLineChars="200" w:firstLine="400"/>
              <w:rPr>
                <w:del w:id="2557" w:author="Author"/>
                <w:sz w:val="20"/>
                <w:szCs w:val="20"/>
              </w:rPr>
            </w:pPr>
            <w:del w:id="2558" w:author="Author">
              <w:r w:rsidDel="001124D9">
                <w:rPr>
                  <w:sz w:val="20"/>
                  <w:szCs w:val="20"/>
                </w:rPr>
                <w:delText>Rural</w:delText>
              </w:r>
            </w:del>
          </w:p>
        </w:tc>
        <w:tc>
          <w:tcPr>
            <w:tcW w:w="937" w:type="dxa"/>
            <w:tcBorders>
              <w:top w:val="nil"/>
              <w:left w:val="nil"/>
              <w:bottom w:val="nil"/>
              <w:right w:val="nil"/>
            </w:tcBorders>
            <w:shd w:val="clear" w:color="000000" w:fill="FFFFFF"/>
            <w:noWrap/>
            <w:vAlign w:val="bottom"/>
            <w:hideMark/>
            <w:tcPrChange w:id="2559" w:author="Author">
              <w:tcPr>
                <w:tcW w:w="270" w:type="dxa"/>
                <w:tcBorders>
                  <w:top w:val="nil"/>
                  <w:left w:val="nil"/>
                  <w:bottom w:val="nil"/>
                  <w:right w:val="nil"/>
                </w:tcBorders>
                <w:shd w:val="clear" w:color="000000" w:fill="FFFFFF"/>
                <w:noWrap/>
                <w:vAlign w:val="bottom"/>
                <w:hideMark/>
              </w:tcPr>
            </w:tcPrChange>
          </w:tcPr>
          <w:p w14:paraId="7ADBA1EC" w14:textId="55722532" w:rsidR="00482ED9" w:rsidDel="001124D9" w:rsidRDefault="00482ED9" w:rsidP="00AE1BC1">
            <w:pPr>
              <w:rPr>
                <w:del w:id="2560" w:author="Author"/>
                <w:sz w:val="20"/>
                <w:szCs w:val="20"/>
              </w:rPr>
            </w:pPr>
            <w:del w:id="2561"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562" w:author="Author">
              <w:tcPr>
                <w:tcW w:w="1710" w:type="dxa"/>
                <w:tcBorders>
                  <w:top w:val="nil"/>
                  <w:left w:val="nil"/>
                  <w:bottom w:val="nil"/>
                  <w:right w:val="nil"/>
                </w:tcBorders>
                <w:shd w:val="clear" w:color="000000" w:fill="FFFFFF"/>
                <w:noWrap/>
                <w:vAlign w:val="bottom"/>
                <w:hideMark/>
              </w:tcPr>
            </w:tcPrChange>
          </w:tcPr>
          <w:p w14:paraId="56DFE2CE" w14:textId="6F87A4FA" w:rsidR="00482ED9" w:rsidDel="001124D9" w:rsidRDefault="00482ED9" w:rsidP="00AE1BC1">
            <w:pPr>
              <w:rPr>
                <w:del w:id="2563" w:author="Author"/>
                <w:sz w:val="20"/>
                <w:szCs w:val="20"/>
              </w:rPr>
            </w:pPr>
            <w:del w:id="2564"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65" w:author="Author">
              <w:tcPr>
                <w:tcW w:w="1554" w:type="dxa"/>
                <w:tcBorders>
                  <w:top w:val="nil"/>
                  <w:left w:val="nil"/>
                  <w:bottom w:val="nil"/>
                  <w:right w:val="nil"/>
                </w:tcBorders>
                <w:shd w:val="clear" w:color="000000" w:fill="FFFFFF"/>
                <w:noWrap/>
                <w:vAlign w:val="bottom"/>
                <w:hideMark/>
              </w:tcPr>
            </w:tcPrChange>
          </w:tcPr>
          <w:p w14:paraId="660CCD47" w14:textId="0BAC366A" w:rsidR="00482ED9" w:rsidDel="001124D9" w:rsidRDefault="00482ED9" w:rsidP="00AE1BC1">
            <w:pPr>
              <w:rPr>
                <w:del w:id="2566" w:author="Author"/>
                <w:sz w:val="20"/>
                <w:szCs w:val="20"/>
              </w:rPr>
            </w:pPr>
            <w:del w:id="2567"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68" w:author="Author">
              <w:tcPr>
                <w:tcW w:w="1763" w:type="dxa"/>
                <w:tcBorders>
                  <w:top w:val="nil"/>
                  <w:left w:val="nil"/>
                  <w:bottom w:val="nil"/>
                  <w:right w:val="nil"/>
                </w:tcBorders>
                <w:shd w:val="clear" w:color="000000" w:fill="FFFFFF"/>
                <w:noWrap/>
                <w:vAlign w:val="bottom"/>
                <w:hideMark/>
              </w:tcPr>
            </w:tcPrChange>
          </w:tcPr>
          <w:p w14:paraId="142C11D5" w14:textId="4948CD6B" w:rsidR="00482ED9" w:rsidDel="001124D9" w:rsidRDefault="00482ED9" w:rsidP="00AE1BC1">
            <w:pPr>
              <w:rPr>
                <w:del w:id="2569" w:author="Author"/>
                <w:sz w:val="20"/>
                <w:szCs w:val="20"/>
              </w:rPr>
            </w:pPr>
            <w:del w:id="2570"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571" w:author="Author">
              <w:tcPr>
                <w:tcW w:w="1720" w:type="dxa"/>
                <w:tcBorders>
                  <w:top w:val="nil"/>
                  <w:left w:val="nil"/>
                  <w:bottom w:val="nil"/>
                  <w:right w:val="nil"/>
                </w:tcBorders>
                <w:shd w:val="clear" w:color="000000" w:fill="FFFFFF"/>
                <w:noWrap/>
                <w:vAlign w:val="bottom"/>
                <w:hideMark/>
              </w:tcPr>
            </w:tcPrChange>
          </w:tcPr>
          <w:p w14:paraId="79B4E793" w14:textId="7C49748D" w:rsidR="00482ED9" w:rsidDel="001124D9" w:rsidRDefault="00482ED9" w:rsidP="00AE1BC1">
            <w:pPr>
              <w:rPr>
                <w:del w:id="2572" w:author="Author"/>
                <w:sz w:val="20"/>
                <w:szCs w:val="20"/>
              </w:rPr>
            </w:pPr>
            <w:del w:id="2573" w:author="Author">
              <w:r w:rsidDel="001124D9">
                <w:rPr>
                  <w:sz w:val="20"/>
                  <w:szCs w:val="20"/>
                </w:rPr>
                <w:delText> </w:delText>
              </w:r>
            </w:del>
          </w:p>
        </w:tc>
      </w:tr>
      <w:tr w:rsidR="00482ED9" w:rsidDel="001124D9" w14:paraId="1F26E25B" w14:textId="0C3A3CCB" w:rsidTr="001124D9">
        <w:trPr>
          <w:trHeight w:val="300"/>
          <w:del w:id="2574" w:author="Author"/>
          <w:trPrChange w:id="2575" w:author="Author">
            <w:trPr>
              <w:trHeight w:val="300"/>
            </w:trPr>
          </w:trPrChange>
        </w:trPr>
        <w:tc>
          <w:tcPr>
            <w:tcW w:w="2663" w:type="dxa"/>
            <w:tcBorders>
              <w:top w:val="nil"/>
              <w:left w:val="nil"/>
              <w:bottom w:val="nil"/>
              <w:right w:val="nil"/>
            </w:tcBorders>
            <w:shd w:val="clear" w:color="000000" w:fill="FFFFFF"/>
            <w:noWrap/>
            <w:vAlign w:val="bottom"/>
            <w:hideMark/>
            <w:tcPrChange w:id="2576" w:author="Author">
              <w:tcPr>
                <w:tcW w:w="2250" w:type="dxa"/>
                <w:tcBorders>
                  <w:top w:val="nil"/>
                  <w:left w:val="nil"/>
                  <w:bottom w:val="nil"/>
                  <w:right w:val="nil"/>
                </w:tcBorders>
                <w:shd w:val="clear" w:color="000000" w:fill="FFFFFF"/>
                <w:noWrap/>
                <w:vAlign w:val="bottom"/>
                <w:hideMark/>
              </w:tcPr>
            </w:tcPrChange>
          </w:tcPr>
          <w:p w14:paraId="2073565F" w14:textId="6F6EC70D" w:rsidR="00482ED9" w:rsidDel="001124D9" w:rsidRDefault="00482ED9" w:rsidP="00AE1BC1">
            <w:pPr>
              <w:ind w:firstLineChars="200" w:firstLine="400"/>
              <w:rPr>
                <w:del w:id="2577" w:author="Author"/>
                <w:sz w:val="20"/>
                <w:szCs w:val="20"/>
              </w:rPr>
            </w:pPr>
            <w:del w:id="2578" w:author="Author">
              <w:r w:rsidDel="001124D9">
                <w:rPr>
                  <w:sz w:val="20"/>
                  <w:szCs w:val="20"/>
                </w:rPr>
                <w:delText>Urban</w:delText>
              </w:r>
            </w:del>
          </w:p>
        </w:tc>
        <w:tc>
          <w:tcPr>
            <w:tcW w:w="937" w:type="dxa"/>
            <w:tcBorders>
              <w:top w:val="nil"/>
              <w:left w:val="nil"/>
              <w:bottom w:val="nil"/>
              <w:right w:val="nil"/>
            </w:tcBorders>
            <w:shd w:val="clear" w:color="000000" w:fill="FFFFFF"/>
            <w:noWrap/>
            <w:vAlign w:val="bottom"/>
            <w:hideMark/>
            <w:tcPrChange w:id="2579" w:author="Author">
              <w:tcPr>
                <w:tcW w:w="270" w:type="dxa"/>
                <w:tcBorders>
                  <w:top w:val="nil"/>
                  <w:left w:val="nil"/>
                  <w:bottom w:val="nil"/>
                  <w:right w:val="nil"/>
                </w:tcBorders>
                <w:shd w:val="clear" w:color="000000" w:fill="FFFFFF"/>
                <w:noWrap/>
                <w:vAlign w:val="bottom"/>
                <w:hideMark/>
              </w:tcPr>
            </w:tcPrChange>
          </w:tcPr>
          <w:p w14:paraId="03C539E8" w14:textId="65A95347" w:rsidR="00482ED9" w:rsidDel="001124D9" w:rsidRDefault="00482ED9" w:rsidP="00AE1BC1">
            <w:pPr>
              <w:rPr>
                <w:del w:id="2580" w:author="Author"/>
                <w:sz w:val="20"/>
                <w:szCs w:val="20"/>
              </w:rPr>
            </w:pPr>
            <w:del w:id="2581"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582" w:author="Author">
              <w:tcPr>
                <w:tcW w:w="1710" w:type="dxa"/>
                <w:tcBorders>
                  <w:top w:val="nil"/>
                  <w:left w:val="nil"/>
                  <w:bottom w:val="nil"/>
                  <w:right w:val="nil"/>
                </w:tcBorders>
                <w:shd w:val="clear" w:color="000000" w:fill="FFFFFF"/>
                <w:noWrap/>
                <w:vAlign w:val="bottom"/>
                <w:hideMark/>
              </w:tcPr>
            </w:tcPrChange>
          </w:tcPr>
          <w:p w14:paraId="404B2005" w14:textId="31468315" w:rsidR="00482ED9" w:rsidDel="001124D9" w:rsidRDefault="00482ED9" w:rsidP="00AE1BC1">
            <w:pPr>
              <w:rPr>
                <w:del w:id="2583" w:author="Author"/>
                <w:sz w:val="20"/>
                <w:szCs w:val="20"/>
              </w:rPr>
            </w:pPr>
            <w:del w:id="2584"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85" w:author="Author">
              <w:tcPr>
                <w:tcW w:w="1554" w:type="dxa"/>
                <w:tcBorders>
                  <w:top w:val="nil"/>
                  <w:left w:val="nil"/>
                  <w:bottom w:val="nil"/>
                  <w:right w:val="nil"/>
                </w:tcBorders>
                <w:shd w:val="clear" w:color="000000" w:fill="FFFFFF"/>
                <w:noWrap/>
                <w:vAlign w:val="bottom"/>
                <w:hideMark/>
              </w:tcPr>
            </w:tcPrChange>
          </w:tcPr>
          <w:p w14:paraId="1D183623" w14:textId="4CB3E191" w:rsidR="00482ED9" w:rsidDel="001124D9" w:rsidRDefault="00482ED9" w:rsidP="00AE1BC1">
            <w:pPr>
              <w:rPr>
                <w:del w:id="2586" w:author="Author"/>
                <w:sz w:val="20"/>
                <w:szCs w:val="20"/>
              </w:rPr>
            </w:pPr>
            <w:del w:id="2587"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588" w:author="Author">
              <w:tcPr>
                <w:tcW w:w="1763" w:type="dxa"/>
                <w:tcBorders>
                  <w:top w:val="nil"/>
                  <w:left w:val="nil"/>
                  <w:bottom w:val="nil"/>
                  <w:right w:val="nil"/>
                </w:tcBorders>
                <w:shd w:val="clear" w:color="000000" w:fill="FFFFFF"/>
                <w:noWrap/>
                <w:vAlign w:val="bottom"/>
                <w:hideMark/>
              </w:tcPr>
            </w:tcPrChange>
          </w:tcPr>
          <w:p w14:paraId="44E199C8" w14:textId="7D9F4B05" w:rsidR="00482ED9" w:rsidDel="001124D9" w:rsidRDefault="00482ED9" w:rsidP="00AE1BC1">
            <w:pPr>
              <w:rPr>
                <w:del w:id="2589" w:author="Author"/>
                <w:sz w:val="20"/>
                <w:szCs w:val="20"/>
              </w:rPr>
            </w:pPr>
            <w:del w:id="2590"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591" w:author="Author">
              <w:tcPr>
                <w:tcW w:w="1720" w:type="dxa"/>
                <w:tcBorders>
                  <w:top w:val="nil"/>
                  <w:left w:val="nil"/>
                  <w:bottom w:val="nil"/>
                  <w:right w:val="nil"/>
                </w:tcBorders>
                <w:shd w:val="clear" w:color="000000" w:fill="FFFFFF"/>
                <w:noWrap/>
                <w:vAlign w:val="bottom"/>
                <w:hideMark/>
              </w:tcPr>
            </w:tcPrChange>
          </w:tcPr>
          <w:p w14:paraId="1DD568EC" w14:textId="28EC4C5C" w:rsidR="00482ED9" w:rsidDel="001124D9" w:rsidRDefault="00482ED9" w:rsidP="00AE1BC1">
            <w:pPr>
              <w:rPr>
                <w:del w:id="2592" w:author="Author"/>
                <w:sz w:val="20"/>
                <w:szCs w:val="20"/>
              </w:rPr>
            </w:pPr>
            <w:del w:id="2593" w:author="Author">
              <w:r w:rsidDel="001124D9">
                <w:rPr>
                  <w:sz w:val="20"/>
                  <w:szCs w:val="20"/>
                </w:rPr>
                <w:delText> </w:delText>
              </w:r>
            </w:del>
          </w:p>
        </w:tc>
      </w:tr>
      <w:tr w:rsidR="00482ED9" w:rsidDel="001124D9" w14:paraId="59E67B58" w14:textId="7CCBB148" w:rsidTr="001124D9">
        <w:trPr>
          <w:trHeight w:val="306"/>
          <w:del w:id="2594" w:author="Author"/>
          <w:trPrChange w:id="2595" w:author="Author">
            <w:trPr>
              <w:trHeight w:val="306"/>
            </w:trPr>
          </w:trPrChange>
        </w:trPr>
        <w:tc>
          <w:tcPr>
            <w:tcW w:w="2663" w:type="dxa"/>
            <w:tcBorders>
              <w:top w:val="nil"/>
              <w:left w:val="nil"/>
              <w:bottom w:val="nil"/>
              <w:right w:val="nil"/>
            </w:tcBorders>
            <w:shd w:val="clear" w:color="auto" w:fill="auto"/>
            <w:noWrap/>
            <w:vAlign w:val="bottom"/>
            <w:tcPrChange w:id="2596" w:author="Author">
              <w:tcPr>
                <w:tcW w:w="2250" w:type="dxa"/>
                <w:tcBorders>
                  <w:top w:val="nil"/>
                  <w:left w:val="nil"/>
                  <w:bottom w:val="nil"/>
                  <w:right w:val="nil"/>
                </w:tcBorders>
                <w:shd w:val="clear" w:color="auto" w:fill="auto"/>
                <w:noWrap/>
                <w:vAlign w:val="bottom"/>
              </w:tcPr>
            </w:tcPrChange>
          </w:tcPr>
          <w:p w14:paraId="31C66E83" w14:textId="3B2E0917" w:rsidR="00482ED9" w:rsidDel="001124D9" w:rsidRDefault="00482ED9" w:rsidP="00AE1BC1">
            <w:pPr>
              <w:rPr>
                <w:del w:id="2597" w:author="Author"/>
                <w:sz w:val="20"/>
                <w:szCs w:val="20"/>
              </w:rPr>
            </w:pPr>
            <w:del w:id="2598" w:author="Author">
              <w:r w:rsidDel="001124D9">
                <w:rPr>
                  <w:sz w:val="20"/>
                  <w:szCs w:val="20"/>
                </w:rPr>
                <w:delText>Insurance</w:delText>
              </w:r>
            </w:del>
          </w:p>
        </w:tc>
        <w:tc>
          <w:tcPr>
            <w:tcW w:w="937" w:type="dxa"/>
            <w:tcBorders>
              <w:top w:val="nil"/>
              <w:left w:val="nil"/>
              <w:bottom w:val="nil"/>
              <w:right w:val="nil"/>
            </w:tcBorders>
            <w:shd w:val="clear" w:color="000000" w:fill="FFFFFF"/>
            <w:noWrap/>
            <w:vAlign w:val="bottom"/>
            <w:hideMark/>
            <w:tcPrChange w:id="2599" w:author="Author">
              <w:tcPr>
                <w:tcW w:w="270" w:type="dxa"/>
                <w:tcBorders>
                  <w:top w:val="nil"/>
                  <w:left w:val="nil"/>
                  <w:bottom w:val="nil"/>
                  <w:right w:val="nil"/>
                </w:tcBorders>
                <w:shd w:val="clear" w:color="000000" w:fill="FFFFFF"/>
                <w:noWrap/>
                <w:vAlign w:val="bottom"/>
                <w:hideMark/>
              </w:tcPr>
            </w:tcPrChange>
          </w:tcPr>
          <w:p w14:paraId="248A6CEF" w14:textId="027A2639" w:rsidR="00482ED9" w:rsidDel="001124D9" w:rsidRDefault="00482ED9" w:rsidP="00AE1BC1">
            <w:pPr>
              <w:rPr>
                <w:del w:id="2600" w:author="Author"/>
                <w:sz w:val="20"/>
                <w:szCs w:val="20"/>
              </w:rPr>
            </w:pPr>
            <w:del w:id="2601"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602" w:author="Author">
              <w:tcPr>
                <w:tcW w:w="1710" w:type="dxa"/>
                <w:tcBorders>
                  <w:top w:val="nil"/>
                  <w:left w:val="nil"/>
                  <w:bottom w:val="nil"/>
                  <w:right w:val="nil"/>
                </w:tcBorders>
                <w:shd w:val="clear" w:color="000000" w:fill="FFFFFF"/>
                <w:noWrap/>
                <w:vAlign w:val="bottom"/>
                <w:hideMark/>
              </w:tcPr>
            </w:tcPrChange>
          </w:tcPr>
          <w:p w14:paraId="6D81E264" w14:textId="1511A070" w:rsidR="00482ED9" w:rsidDel="001124D9" w:rsidRDefault="00482ED9" w:rsidP="00AE1BC1">
            <w:pPr>
              <w:rPr>
                <w:del w:id="2603" w:author="Author"/>
                <w:sz w:val="20"/>
                <w:szCs w:val="20"/>
              </w:rPr>
            </w:pPr>
            <w:del w:id="2604"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05" w:author="Author">
              <w:tcPr>
                <w:tcW w:w="1554" w:type="dxa"/>
                <w:tcBorders>
                  <w:top w:val="nil"/>
                  <w:left w:val="nil"/>
                  <w:bottom w:val="nil"/>
                  <w:right w:val="nil"/>
                </w:tcBorders>
                <w:shd w:val="clear" w:color="000000" w:fill="FFFFFF"/>
                <w:noWrap/>
                <w:vAlign w:val="bottom"/>
                <w:hideMark/>
              </w:tcPr>
            </w:tcPrChange>
          </w:tcPr>
          <w:p w14:paraId="2AD700CE" w14:textId="45698EEF" w:rsidR="00482ED9" w:rsidDel="001124D9" w:rsidRDefault="00482ED9" w:rsidP="00AE1BC1">
            <w:pPr>
              <w:rPr>
                <w:del w:id="2606" w:author="Author"/>
                <w:sz w:val="20"/>
                <w:szCs w:val="20"/>
              </w:rPr>
            </w:pPr>
            <w:del w:id="2607"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08" w:author="Author">
              <w:tcPr>
                <w:tcW w:w="1763" w:type="dxa"/>
                <w:tcBorders>
                  <w:top w:val="nil"/>
                  <w:left w:val="nil"/>
                  <w:bottom w:val="nil"/>
                  <w:right w:val="nil"/>
                </w:tcBorders>
                <w:shd w:val="clear" w:color="000000" w:fill="FFFFFF"/>
                <w:noWrap/>
                <w:vAlign w:val="bottom"/>
                <w:hideMark/>
              </w:tcPr>
            </w:tcPrChange>
          </w:tcPr>
          <w:p w14:paraId="154696A9" w14:textId="170E112E" w:rsidR="00482ED9" w:rsidDel="001124D9" w:rsidRDefault="00482ED9" w:rsidP="00AE1BC1">
            <w:pPr>
              <w:rPr>
                <w:del w:id="2609" w:author="Author"/>
                <w:sz w:val="20"/>
                <w:szCs w:val="20"/>
              </w:rPr>
            </w:pPr>
            <w:del w:id="2610"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611" w:author="Author">
              <w:tcPr>
                <w:tcW w:w="1720" w:type="dxa"/>
                <w:tcBorders>
                  <w:top w:val="nil"/>
                  <w:left w:val="nil"/>
                  <w:bottom w:val="nil"/>
                  <w:right w:val="nil"/>
                </w:tcBorders>
                <w:shd w:val="clear" w:color="000000" w:fill="FFFFFF"/>
                <w:noWrap/>
                <w:vAlign w:val="bottom"/>
                <w:hideMark/>
              </w:tcPr>
            </w:tcPrChange>
          </w:tcPr>
          <w:p w14:paraId="500E913C" w14:textId="0668C7F5" w:rsidR="00482ED9" w:rsidDel="001124D9" w:rsidRDefault="00482ED9" w:rsidP="00AE1BC1">
            <w:pPr>
              <w:rPr>
                <w:del w:id="2612" w:author="Author"/>
                <w:sz w:val="20"/>
                <w:szCs w:val="20"/>
              </w:rPr>
            </w:pPr>
            <w:del w:id="2613" w:author="Author">
              <w:r w:rsidDel="001124D9">
                <w:rPr>
                  <w:sz w:val="20"/>
                  <w:szCs w:val="20"/>
                </w:rPr>
                <w:delText> </w:delText>
              </w:r>
            </w:del>
          </w:p>
        </w:tc>
      </w:tr>
      <w:tr w:rsidR="00482ED9" w:rsidDel="001124D9" w14:paraId="7108A936" w14:textId="14D24E51" w:rsidTr="001124D9">
        <w:trPr>
          <w:trHeight w:val="95"/>
          <w:del w:id="2614" w:author="Author"/>
          <w:trPrChange w:id="2615" w:author="Author">
            <w:trPr>
              <w:trHeight w:val="95"/>
            </w:trPr>
          </w:trPrChange>
        </w:trPr>
        <w:tc>
          <w:tcPr>
            <w:tcW w:w="3600" w:type="dxa"/>
            <w:gridSpan w:val="2"/>
            <w:tcBorders>
              <w:top w:val="nil"/>
              <w:left w:val="nil"/>
              <w:bottom w:val="nil"/>
              <w:right w:val="nil"/>
            </w:tcBorders>
            <w:shd w:val="clear" w:color="000000" w:fill="FFFFFF"/>
            <w:noWrap/>
            <w:vAlign w:val="bottom"/>
            <w:tcPrChange w:id="2616" w:author="Author">
              <w:tcPr>
                <w:tcW w:w="2520" w:type="dxa"/>
                <w:gridSpan w:val="2"/>
                <w:tcBorders>
                  <w:top w:val="nil"/>
                  <w:left w:val="nil"/>
                  <w:bottom w:val="nil"/>
                  <w:right w:val="nil"/>
                </w:tcBorders>
                <w:shd w:val="clear" w:color="000000" w:fill="FFFFFF"/>
                <w:noWrap/>
                <w:vAlign w:val="bottom"/>
              </w:tcPr>
            </w:tcPrChange>
          </w:tcPr>
          <w:p w14:paraId="7A16C2EB" w14:textId="651FAFB8" w:rsidR="00482ED9" w:rsidDel="001124D9" w:rsidRDefault="00482ED9" w:rsidP="00AE1BC1">
            <w:pPr>
              <w:ind w:firstLineChars="200" w:firstLine="400"/>
              <w:rPr>
                <w:del w:id="2617" w:author="Author"/>
                <w:sz w:val="20"/>
                <w:szCs w:val="20"/>
              </w:rPr>
            </w:pPr>
            <w:del w:id="2618" w:author="Author">
              <w:r w:rsidDel="001124D9">
                <w:rPr>
                  <w:sz w:val="20"/>
                  <w:szCs w:val="20"/>
                </w:rPr>
                <w:delText>Medicare</w:delText>
              </w:r>
            </w:del>
          </w:p>
        </w:tc>
        <w:tc>
          <w:tcPr>
            <w:tcW w:w="1530" w:type="dxa"/>
            <w:tcBorders>
              <w:top w:val="nil"/>
              <w:left w:val="nil"/>
              <w:bottom w:val="nil"/>
              <w:right w:val="nil"/>
            </w:tcBorders>
            <w:shd w:val="clear" w:color="000000" w:fill="FFFFFF"/>
            <w:noWrap/>
            <w:vAlign w:val="bottom"/>
            <w:hideMark/>
            <w:tcPrChange w:id="2619" w:author="Author">
              <w:tcPr>
                <w:tcW w:w="1710" w:type="dxa"/>
                <w:tcBorders>
                  <w:top w:val="nil"/>
                  <w:left w:val="nil"/>
                  <w:bottom w:val="nil"/>
                  <w:right w:val="nil"/>
                </w:tcBorders>
                <w:shd w:val="clear" w:color="000000" w:fill="FFFFFF"/>
                <w:noWrap/>
                <w:vAlign w:val="bottom"/>
                <w:hideMark/>
              </w:tcPr>
            </w:tcPrChange>
          </w:tcPr>
          <w:p w14:paraId="5640BD69" w14:textId="56E5AC3B" w:rsidR="00482ED9" w:rsidDel="001124D9" w:rsidRDefault="00482ED9" w:rsidP="00AE1BC1">
            <w:pPr>
              <w:rPr>
                <w:del w:id="2620" w:author="Author"/>
                <w:sz w:val="20"/>
                <w:szCs w:val="20"/>
              </w:rPr>
            </w:pPr>
            <w:del w:id="2621"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22" w:author="Author">
              <w:tcPr>
                <w:tcW w:w="1554" w:type="dxa"/>
                <w:tcBorders>
                  <w:top w:val="nil"/>
                  <w:left w:val="nil"/>
                  <w:bottom w:val="nil"/>
                  <w:right w:val="nil"/>
                </w:tcBorders>
                <w:shd w:val="clear" w:color="000000" w:fill="FFFFFF"/>
                <w:noWrap/>
                <w:vAlign w:val="bottom"/>
                <w:hideMark/>
              </w:tcPr>
            </w:tcPrChange>
          </w:tcPr>
          <w:p w14:paraId="0CAF51B8" w14:textId="4CCA5758" w:rsidR="00482ED9" w:rsidDel="001124D9" w:rsidRDefault="00482ED9" w:rsidP="00AE1BC1">
            <w:pPr>
              <w:rPr>
                <w:del w:id="2623" w:author="Author"/>
                <w:sz w:val="20"/>
                <w:szCs w:val="20"/>
              </w:rPr>
            </w:pPr>
            <w:del w:id="2624"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25" w:author="Author">
              <w:tcPr>
                <w:tcW w:w="1763" w:type="dxa"/>
                <w:tcBorders>
                  <w:top w:val="nil"/>
                  <w:left w:val="nil"/>
                  <w:bottom w:val="nil"/>
                  <w:right w:val="nil"/>
                </w:tcBorders>
                <w:shd w:val="clear" w:color="000000" w:fill="FFFFFF"/>
                <w:noWrap/>
                <w:vAlign w:val="bottom"/>
                <w:hideMark/>
              </w:tcPr>
            </w:tcPrChange>
          </w:tcPr>
          <w:p w14:paraId="3CDEBAE3" w14:textId="69E1EA68" w:rsidR="00482ED9" w:rsidDel="001124D9" w:rsidRDefault="00482ED9" w:rsidP="00AE1BC1">
            <w:pPr>
              <w:rPr>
                <w:del w:id="2626" w:author="Author"/>
                <w:sz w:val="20"/>
                <w:szCs w:val="20"/>
              </w:rPr>
            </w:pPr>
            <w:del w:id="2627"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628" w:author="Author">
              <w:tcPr>
                <w:tcW w:w="1720" w:type="dxa"/>
                <w:tcBorders>
                  <w:top w:val="nil"/>
                  <w:left w:val="nil"/>
                  <w:bottom w:val="nil"/>
                  <w:right w:val="nil"/>
                </w:tcBorders>
                <w:shd w:val="clear" w:color="000000" w:fill="FFFFFF"/>
                <w:noWrap/>
                <w:vAlign w:val="bottom"/>
                <w:hideMark/>
              </w:tcPr>
            </w:tcPrChange>
          </w:tcPr>
          <w:p w14:paraId="47B47566" w14:textId="34FACE8A" w:rsidR="00482ED9" w:rsidDel="001124D9" w:rsidRDefault="00482ED9" w:rsidP="00AE1BC1">
            <w:pPr>
              <w:rPr>
                <w:del w:id="2629" w:author="Author"/>
                <w:sz w:val="20"/>
                <w:szCs w:val="20"/>
              </w:rPr>
            </w:pPr>
            <w:del w:id="2630" w:author="Author">
              <w:r w:rsidDel="001124D9">
                <w:rPr>
                  <w:sz w:val="20"/>
                  <w:szCs w:val="20"/>
                </w:rPr>
                <w:delText> </w:delText>
              </w:r>
            </w:del>
          </w:p>
        </w:tc>
      </w:tr>
      <w:tr w:rsidR="00482ED9" w:rsidDel="001124D9" w14:paraId="097C8C27" w14:textId="1116E2C5" w:rsidTr="001124D9">
        <w:trPr>
          <w:trHeight w:val="300"/>
          <w:del w:id="2631" w:author="Author"/>
          <w:trPrChange w:id="2632" w:author="Author">
            <w:trPr>
              <w:trHeight w:val="300"/>
            </w:trPr>
          </w:trPrChange>
        </w:trPr>
        <w:tc>
          <w:tcPr>
            <w:tcW w:w="3600" w:type="dxa"/>
            <w:gridSpan w:val="2"/>
            <w:tcBorders>
              <w:top w:val="nil"/>
              <w:left w:val="nil"/>
              <w:bottom w:val="nil"/>
              <w:right w:val="nil"/>
            </w:tcBorders>
            <w:shd w:val="clear" w:color="000000" w:fill="FFFFFF"/>
            <w:noWrap/>
            <w:vAlign w:val="bottom"/>
            <w:tcPrChange w:id="2633" w:author="Author">
              <w:tcPr>
                <w:tcW w:w="2520" w:type="dxa"/>
                <w:gridSpan w:val="2"/>
                <w:tcBorders>
                  <w:top w:val="nil"/>
                  <w:left w:val="nil"/>
                  <w:bottom w:val="nil"/>
                  <w:right w:val="nil"/>
                </w:tcBorders>
                <w:shd w:val="clear" w:color="000000" w:fill="FFFFFF"/>
                <w:noWrap/>
                <w:vAlign w:val="bottom"/>
              </w:tcPr>
            </w:tcPrChange>
          </w:tcPr>
          <w:p w14:paraId="745070AE" w14:textId="70ABB73A" w:rsidR="00482ED9" w:rsidDel="001124D9" w:rsidRDefault="00482ED9" w:rsidP="00AE1BC1">
            <w:pPr>
              <w:ind w:firstLineChars="200" w:firstLine="400"/>
              <w:rPr>
                <w:del w:id="2634" w:author="Author"/>
                <w:sz w:val="20"/>
                <w:szCs w:val="20"/>
              </w:rPr>
            </w:pPr>
            <w:del w:id="2635" w:author="Author">
              <w:r w:rsidDel="001124D9">
                <w:rPr>
                  <w:sz w:val="20"/>
                  <w:szCs w:val="20"/>
                </w:rPr>
                <w:delText>Medicaid</w:delText>
              </w:r>
            </w:del>
          </w:p>
        </w:tc>
        <w:tc>
          <w:tcPr>
            <w:tcW w:w="1530" w:type="dxa"/>
            <w:tcBorders>
              <w:top w:val="nil"/>
              <w:left w:val="nil"/>
              <w:bottom w:val="nil"/>
              <w:right w:val="nil"/>
            </w:tcBorders>
            <w:shd w:val="clear" w:color="000000" w:fill="FFFFFF"/>
            <w:noWrap/>
            <w:vAlign w:val="bottom"/>
            <w:hideMark/>
            <w:tcPrChange w:id="2636" w:author="Author">
              <w:tcPr>
                <w:tcW w:w="1710" w:type="dxa"/>
                <w:tcBorders>
                  <w:top w:val="nil"/>
                  <w:left w:val="nil"/>
                  <w:bottom w:val="nil"/>
                  <w:right w:val="nil"/>
                </w:tcBorders>
                <w:shd w:val="clear" w:color="000000" w:fill="FFFFFF"/>
                <w:noWrap/>
                <w:vAlign w:val="bottom"/>
                <w:hideMark/>
              </w:tcPr>
            </w:tcPrChange>
          </w:tcPr>
          <w:p w14:paraId="4CFFAAFC" w14:textId="6E3261EF" w:rsidR="00482ED9" w:rsidDel="001124D9" w:rsidRDefault="00482ED9" w:rsidP="00AE1BC1">
            <w:pPr>
              <w:rPr>
                <w:del w:id="2637" w:author="Author"/>
                <w:sz w:val="20"/>
                <w:szCs w:val="20"/>
              </w:rPr>
            </w:pPr>
            <w:del w:id="2638"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39" w:author="Author">
              <w:tcPr>
                <w:tcW w:w="1554" w:type="dxa"/>
                <w:tcBorders>
                  <w:top w:val="nil"/>
                  <w:left w:val="nil"/>
                  <w:bottom w:val="nil"/>
                  <w:right w:val="nil"/>
                </w:tcBorders>
                <w:shd w:val="clear" w:color="000000" w:fill="FFFFFF"/>
                <w:noWrap/>
                <w:vAlign w:val="bottom"/>
                <w:hideMark/>
              </w:tcPr>
            </w:tcPrChange>
          </w:tcPr>
          <w:p w14:paraId="074F756B" w14:textId="516B0F52" w:rsidR="00482ED9" w:rsidDel="001124D9" w:rsidRDefault="00482ED9" w:rsidP="00AE1BC1">
            <w:pPr>
              <w:rPr>
                <w:del w:id="2640" w:author="Author"/>
                <w:sz w:val="20"/>
                <w:szCs w:val="20"/>
              </w:rPr>
            </w:pPr>
            <w:del w:id="2641"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42" w:author="Author">
              <w:tcPr>
                <w:tcW w:w="1763" w:type="dxa"/>
                <w:tcBorders>
                  <w:top w:val="nil"/>
                  <w:left w:val="nil"/>
                  <w:bottom w:val="nil"/>
                  <w:right w:val="nil"/>
                </w:tcBorders>
                <w:shd w:val="clear" w:color="000000" w:fill="FFFFFF"/>
                <w:noWrap/>
                <w:vAlign w:val="bottom"/>
                <w:hideMark/>
              </w:tcPr>
            </w:tcPrChange>
          </w:tcPr>
          <w:p w14:paraId="0E58449E" w14:textId="5789056D" w:rsidR="00482ED9" w:rsidDel="001124D9" w:rsidRDefault="00482ED9" w:rsidP="00AE1BC1">
            <w:pPr>
              <w:rPr>
                <w:del w:id="2643" w:author="Author"/>
                <w:sz w:val="20"/>
                <w:szCs w:val="20"/>
              </w:rPr>
            </w:pPr>
            <w:del w:id="2644"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645" w:author="Author">
              <w:tcPr>
                <w:tcW w:w="1720" w:type="dxa"/>
                <w:tcBorders>
                  <w:top w:val="nil"/>
                  <w:left w:val="nil"/>
                  <w:bottom w:val="nil"/>
                  <w:right w:val="nil"/>
                </w:tcBorders>
                <w:shd w:val="clear" w:color="000000" w:fill="FFFFFF"/>
                <w:noWrap/>
                <w:vAlign w:val="bottom"/>
                <w:hideMark/>
              </w:tcPr>
            </w:tcPrChange>
          </w:tcPr>
          <w:p w14:paraId="6B4D2475" w14:textId="6861F592" w:rsidR="00482ED9" w:rsidDel="001124D9" w:rsidRDefault="00482ED9" w:rsidP="00AE1BC1">
            <w:pPr>
              <w:rPr>
                <w:del w:id="2646" w:author="Author"/>
                <w:sz w:val="20"/>
                <w:szCs w:val="20"/>
              </w:rPr>
            </w:pPr>
            <w:del w:id="2647" w:author="Author">
              <w:r w:rsidDel="001124D9">
                <w:rPr>
                  <w:sz w:val="20"/>
                  <w:szCs w:val="20"/>
                </w:rPr>
                <w:delText> </w:delText>
              </w:r>
            </w:del>
          </w:p>
        </w:tc>
      </w:tr>
      <w:tr w:rsidR="00482ED9" w:rsidDel="001124D9" w14:paraId="4E3D0999" w14:textId="69939CDD" w:rsidTr="001124D9">
        <w:trPr>
          <w:trHeight w:val="300"/>
          <w:del w:id="2648" w:author="Author"/>
          <w:trPrChange w:id="2649" w:author="Author">
            <w:trPr>
              <w:trHeight w:val="300"/>
            </w:trPr>
          </w:trPrChange>
        </w:trPr>
        <w:tc>
          <w:tcPr>
            <w:tcW w:w="3600" w:type="dxa"/>
            <w:gridSpan w:val="2"/>
            <w:tcBorders>
              <w:top w:val="nil"/>
              <w:left w:val="nil"/>
              <w:bottom w:val="nil"/>
              <w:right w:val="nil"/>
            </w:tcBorders>
            <w:shd w:val="clear" w:color="000000" w:fill="FFFFFF"/>
            <w:noWrap/>
            <w:vAlign w:val="bottom"/>
            <w:tcPrChange w:id="2650" w:author="Author">
              <w:tcPr>
                <w:tcW w:w="2520" w:type="dxa"/>
                <w:gridSpan w:val="2"/>
                <w:tcBorders>
                  <w:top w:val="nil"/>
                  <w:left w:val="nil"/>
                  <w:bottom w:val="nil"/>
                  <w:right w:val="nil"/>
                </w:tcBorders>
                <w:shd w:val="clear" w:color="000000" w:fill="FFFFFF"/>
                <w:noWrap/>
                <w:vAlign w:val="bottom"/>
              </w:tcPr>
            </w:tcPrChange>
          </w:tcPr>
          <w:p w14:paraId="0A195A29" w14:textId="0490483C" w:rsidR="00482ED9" w:rsidDel="001124D9" w:rsidRDefault="00482ED9" w:rsidP="00AE1BC1">
            <w:pPr>
              <w:ind w:firstLineChars="200" w:firstLine="400"/>
              <w:rPr>
                <w:del w:id="2651" w:author="Author"/>
                <w:sz w:val="20"/>
                <w:szCs w:val="20"/>
              </w:rPr>
            </w:pPr>
            <w:del w:id="2652" w:author="Author">
              <w:r w:rsidDel="001124D9">
                <w:rPr>
                  <w:sz w:val="20"/>
                  <w:szCs w:val="20"/>
                </w:rPr>
                <w:delText>Private Insurance</w:delText>
              </w:r>
            </w:del>
          </w:p>
        </w:tc>
        <w:tc>
          <w:tcPr>
            <w:tcW w:w="1530" w:type="dxa"/>
            <w:tcBorders>
              <w:top w:val="nil"/>
              <w:left w:val="nil"/>
              <w:bottom w:val="nil"/>
              <w:right w:val="nil"/>
            </w:tcBorders>
            <w:shd w:val="clear" w:color="000000" w:fill="FFFFFF"/>
            <w:noWrap/>
            <w:vAlign w:val="bottom"/>
            <w:hideMark/>
            <w:tcPrChange w:id="2653" w:author="Author">
              <w:tcPr>
                <w:tcW w:w="1710" w:type="dxa"/>
                <w:tcBorders>
                  <w:top w:val="nil"/>
                  <w:left w:val="nil"/>
                  <w:bottom w:val="nil"/>
                  <w:right w:val="nil"/>
                </w:tcBorders>
                <w:shd w:val="clear" w:color="000000" w:fill="FFFFFF"/>
                <w:noWrap/>
                <w:vAlign w:val="bottom"/>
                <w:hideMark/>
              </w:tcPr>
            </w:tcPrChange>
          </w:tcPr>
          <w:p w14:paraId="09A48DE5" w14:textId="7CA0C4BF" w:rsidR="00482ED9" w:rsidDel="001124D9" w:rsidRDefault="00482ED9" w:rsidP="00AE1BC1">
            <w:pPr>
              <w:rPr>
                <w:del w:id="2654" w:author="Author"/>
                <w:sz w:val="20"/>
                <w:szCs w:val="20"/>
              </w:rPr>
            </w:pPr>
            <w:del w:id="2655"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56" w:author="Author">
              <w:tcPr>
                <w:tcW w:w="1554" w:type="dxa"/>
                <w:tcBorders>
                  <w:top w:val="nil"/>
                  <w:left w:val="nil"/>
                  <w:bottom w:val="nil"/>
                  <w:right w:val="nil"/>
                </w:tcBorders>
                <w:shd w:val="clear" w:color="000000" w:fill="FFFFFF"/>
                <w:noWrap/>
                <w:vAlign w:val="bottom"/>
                <w:hideMark/>
              </w:tcPr>
            </w:tcPrChange>
          </w:tcPr>
          <w:p w14:paraId="08E44A1C" w14:textId="6B0F98F4" w:rsidR="00482ED9" w:rsidDel="001124D9" w:rsidRDefault="00482ED9" w:rsidP="00AE1BC1">
            <w:pPr>
              <w:rPr>
                <w:del w:id="2657" w:author="Author"/>
                <w:sz w:val="20"/>
                <w:szCs w:val="20"/>
              </w:rPr>
            </w:pPr>
            <w:del w:id="2658"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59" w:author="Author">
              <w:tcPr>
                <w:tcW w:w="1763" w:type="dxa"/>
                <w:tcBorders>
                  <w:top w:val="nil"/>
                  <w:left w:val="nil"/>
                  <w:bottom w:val="nil"/>
                  <w:right w:val="nil"/>
                </w:tcBorders>
                <w:shd w:val="clear" w:color="000000" w:fill="FFFFFF"/>
                <w:noWrap/>
                <w:vAlign w:val="bottom"/>
                <w:hideMark/>
              </w:tcPr>
            </w:tcPrChange>
          </w:tcPr>
          <w:p w14:paraId="38FBC553" w14:textId="4CCC346D" w:rsidR="00482ED9" w:rsidDel="001124D9" w:rsidRDefault="00482ED9" w:rsidP="00AE1BC1">
            <w:pPr>
              <w:rPr>
                <w:del w:id="2660" w:author="Author"/>
                <w:sz w:val="20"/>
                <w:szCs w:val="20"/>
              </w:rPr>
            </w:pPr>
            <w:del w:id="2661"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662" w:author="Author">
              <w:tcPr>
                <w:tcW w:w="1720" w:type="dxa"/>
                <w:tcBorders>
                  <w:top w:val="nil"/>
                  <w:left w:val="nil"/>
                  <w:bottom w:val="nil"/>
                  <w:right w:val="nil"/>
                </w:tcBorders>
                <w:shd w:val="clear" w:color="000000" w:fill="FFFFFF"/>
                <w:noWrap/>
                <w:vAlign w:val="bottom"/>
                <w:hideMark/>
              </w:tcPr>
            </w:tcPrChange>
          </w:tcPr>
          <w:p w14:paraId="2DCDE0FD" w14:textId="26280D51" w:rsidR="00482ED9" w:rsidDel="001124D9" w:rsidRDefault="00482ED9" w:rsidP="00AE1BC1">
            <w:pPr>
              <w:rPr>
                <w:del w:id="2663" w:author="Author"/>
                <w:sz w:val="20"/>
                <w:szCs w:val="20"/>
              </w:rPr>
            </w:pPr>
            <w:del w:id="2664" w:author="Author">
              <w:r w:rsidDel="001124D9">
                <w:rPr>
                  <w:sz w:val="20"/>
                  <w:szCs w:val="20"/>
                </w:rPr>
                <w:delText> </w:delText>
              </w:r>
            </w:del>
          </w:p>
        </w:tc>
      </w:tr>
      <w:tr w:rsidR="00482ED9" w:rsidDel="001124D9" w14:paraId="3293F9FB" w14:textId="56D788A0" w:rsidTr="001124D9">
        <w:trPr>
          <w:trHeight w:val="300"/>
          <w:del w:id="2665" w:author="Author"/>
          <w:trPrChange w:id="2666" w:author="Author">
            <w:trPr>
              <w:trHeight w:val="300"/>
            </w:trPr>
          </w:trPrChange>
        </w:trPr>
        <w:tc>
          <w:tcPr>
            <w:tcW w:w="3600" w:type="dxa"/>
            <w:gridSpan w:val="2"/>
            <w:tcBorders>
              <w:top w:val="nil"/>
              <w:left w:val="nil"/>
              <w:bottom w:val="nil"/>
              <w:right w:val="nil"/>
            </w:tcBorders>
            <w:shd w:val="clear" w:color="000000" w:fill="FFFFFF"/>
            <w:noWrap/>
            <w:vAlign w:val="bottom"/>
            <w:tcPrChange w:id="2667" w:author="Author">
              <w:tcPr>
                <w:tcW w:w="2520" w:type="dxa"/>
                <w:gridSpan w:val="2"/>
                <w:tcBorders>
                  <w:top w:val="nil"/>
                  <w:left w:val="nil"/>
                  <w:bottom w:val="nil"/>
                  <w:right w:val="nil"/>
                </w:tcBorders>
                <w:shd w:val="clear" w:color="000000" w:fill="FFFFFF"/>
                <w:noWrap/>
                <w:vAlign w:val="bottom"/>
              </w:tcPr>
            </w:tcPrChange>
          </w:tcPr>
          <w:p w14:paraId="16A61B8F" w14:textId="11DCA355" w:rsidR="00482ED9" w:rsidDel="001124D9" w:rsidRDefault="00482ED9" w:rsidP="00AE1BC1">
            <w:pPr>
              <w:ind w:firstLineChars="200" w:firstLine="400"/>
              <w:rPr>
                <w:del w:id="2668" w:author="Author"/>
                <w:sz w:val="20"/>
                <w:szCs w:val="20"/>
              </w:rPr>
            </w:pPr>
            <w:del w:id="2669" w:author="Author">
              <w:r w:rsidDel="001124D9">
                <w:rPr>
                  <w:sz w:val="20"/>
                  <w:szCs w:val="20"/>
                </w:rPr>
                <w:delText>Self-Pay</w:delText>
              </w:r>
            </w:del>
          </w:p>
        </w:tc>
        <w:tc>
          <w:tcPr>
            <w:tcW w:w="1530" w:type="dxa"/>
            <w:tcBorders>
              <w:top w:val="nil"/>
              <w:left w:val="nil"/>
              <w:bottom w:val="nil"/>
              <w:right w:val="nil"/>
            </w:tcBorders>
            <w:shd w:val="clear" w:color="000000" w:fill="FFFFFF"/>
            <w:noWrap/>
            <w:vAlign w:val="bottom"/>
            <w:hideMark/>
            <w:tcPrChange w:id="2670" w:author="Author">
              <w:tcPr>
                <w:tcW w:w="1710" w:type="dxa"/>
                <w:tcBorders>
                  <w:top w:val="nil"/>
                  <w:left w:val="nil"/>
                  <w:bottom w:val="nil"/>
                  <w:right w:val="nil"/>
                </w:tcBorders>
                <w:shd w:val="clear" w:color="000000" w:fill="FFFFFF"/>
                <w:noWrap/>
                <w:vAlign w:val="bottom"/>
                <w:hideMark/>
              </w:tcPr>
            </w:tcPrChange>
          </w:tcPr>
          <w:p w14:paraId="7D7C02C7" w14:textId="43C44620" w:rsidR="00482ED9" w:rsidDel="001124D9" w:rsidRDefault="00482ED9" w:rsidP="00AE1BC1">
            <w:pPr>
              <w:rPr>
                <w:del w:id="2671" w:author="Author"/>
                <w:sz w:val="20"/>
                <w:szCs w:val="20"/>
              </w:rPr>
            </w:pPr>
            <w:del w:id="267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73" w:author="Author">
              <w:tcPr>
                <w:tcW w:w="1554" w:type="dxa"/>
                <w:tcBorders>
                  <w:top w:val="nil"/>
                  <w:left w:val="nil"/>
                  <w:bottom w:val="nil"/>
                  <w:right w:val="nil"/>
                </w:tcBorders>
                <w:shd w:val="clear" w:color="000000" w:fill="FFFFFF"/>
                <w:noWrap/>
                <w:vAlign w:val="bottom"/>
                <w:hideMark/>
              </w:tcPr>
            </w:tcPrChange>
          </w:tcPr>
          <w:p w14:paraId="19839796" w14:textId="6430A086" w:rsidR="00482ED9" w:rsidDel="001124D9" w:rsidRDefault="00482ED9" w:rsidP="00AE1BC1">
            <w:pPr>
              <w:rPr>
                <w:del w:id="2674" w:author="Author"/>
                <w:sz w:val="20"/>
                <w:szCs w:val="20"/>
              </w:rPr>
            </w:pPr>
            <w:del w:id="2675"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76" w:author="Author">
              <w:tcPr>
                <w:tcW w:w="1763" w:type="dxa"/>
                <w:tcBorders>
                  <w:top w:val="nil"/>
                  <w:left w:val="nil"/>
                  <w:bottom w:val="nil"/>
                  <w:right w:val="nil"/>
                </w:tcBorders>
                <w:shd w:val="clear" w:color="000000" w:fill="FFFFFF"/>
                <w:noWrap/>
                <w:vAlign w:val="bottom"/>
                <w:hideMark/>
              </w:tcPr>
            </w:tcPrChange>
          </w:tcPr>
          <w:p w14:paraId="685B22BE" w14:textId="4C5977BA" w:rsidR="00482ED9" w:rsidDel="001124D9" w:rsidRDefault="00482ED9" w:rsidP="00AE1BC1">
            <w:pPr>
              <w:rPr>
                <w:del w:id="2677" w:author="Author"/>
                <w:sz w:val="20"/>
                <w:szCs w:val="20"/>
              </w:rPr>
            </w:pPr>
            <w:del w:id="2678"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679" w:author="Author">
              <w:tcPr>
                <w:tcW w:w="1720" w:type="dxa"/>
                <w:tcBorders>
                  <w:top w:val="nil"/>
                  <w:left w:val="nil"/>
                  <w:bottom w:val="nil"/>
                  <w:right w:val="nil"/>
                </w:tcBorders>
                <w:shd w:val="clear" w:color="000000" w:fill="FFFFFF"/>
                <w:noWrap/>
                <w:vAlign w:val="bottom"/>
                <w:hideMark/>
              </w:tcPr>
            </w:tcPrChange>
          </w:tcPr>
          <w:p w14:paraId="0B50B748" w14:textId="4B9CBBA5" w:rsidR="00482ED9" w:rsidDel="001124D9" w:rsidRDefault="00482ED9" w:rsidP="00AE1BC1">
            <w:pPr>
              <w:rPr>
                <w:del w:id="2680" w:author="Author"/>
                <w:sz w:val="20"/>
                <w:szCs w:val="20"/>
              </w:rPr>
            </w:pPr>
            <w:del w:id="2681" w:author="Author">
              <w:r w:rsidDel="001124D9">
                <w:rPr>
                  <w:sz w:val="20"/>
                  <w:szCs w:val="20"/>
                </w:rPr>
                <w:delText> </w:delText>
              </w:r>
            </w:del>
          </w:p>
        </w:tc>
      </w:tr>
      <w:tr w:rsidR="00482ED9" w:rsidDel="001124D9" w14:paraId="4535C30D" w14:textId="7DBB5900" w:rsidTr="001124D9">
        <w:trPr>
          <w:trHeight w:val="300"/>
          <w:del w:id="2682" w:author="Author"/>
          <w:trPrChange w:id="2683" w:author="Author">
            <w:trPr>
              <w:trHeight w:val="300"/>
            </w:trPr>
          </w:trPrChange>
        </w:trPr>
        <w:tc>
          <w:tcPr>
            <w:tcW w:w="3600" w:type="dxa"/>
            <w:gridSpan w:val="2"/>
            <w:tcBorders>
              <w:top w:val="nil"/>
              <w:left w:val="nil"/>
              <w:bottom w:val="nil"/>
              <w:right w:val="nil"/>
            </w:tcBorders>
            <w:shd w:val="clear" w:color="000000" w:fill="FFFFFF"/>
            <w:noWrap/>
            <w:vAlign w:val="bottom"/>
            <w:tcPrChange w:id="2684" w:author="Author">
              <w:tcPr>
                <w:tcW w:w="2520" w:type="dxa"/>
                <w:gridSpan w:val="2"/>
                <w:tcBorders>
                  <w:top w:val="nil"/>
                  <w:left w:val="nil"/>
                  <w:bottom w:val="nil"/>
                  <w:right w:val="nil"/>
                </w:tcBorders>
                <w:shd w:val="clear" w:color="000000" w:fill="FFFFFF"/>
                <w:noWrap/>
                <w:vAlign w:val="bottom"/>
              </w:tcPr>
            </w:tcPrChange>
          </w:tcPr>
          <w:p w14:paraId="71E9EE31" w14:textId="35442761" w:rsidR="00482ED9" w:rsidDel="001124D9" w:rsidRDefault="00482ED9" w:rsidP="00AE1BC1">
            <w:pPr>
              <w:ind w:firstLineChars="200" w:firstLine="400"/>
              <w:rPr>
                <w:del w:id="2685" w:author="Author"/>
                <w:sz w:val="20"/>
                <w:szCs w:val="20"/>
              </w:rPr>
            </w:pPr>
            <w:del w:id="2686" w:author="Author">
              <w:r w:rsidDel="001124D9">
                <w:rPr>
                  <w:sz w:val="20"/>
                  <w:szCs w:val="20"/>
                </w:rPr>
                <w:delText>No Charge</w:delText>
              </w:r>
            </w:del>
          </w:p>
        </w:tc>
        <w:tc>
          <w:tcPr>
            <w:tcW w:w="1530" w:type="dxa"/>
            <w:tcBorders>
              <w:top w:val="nil"/>
              <w:left w:val="nil"/>
              <w:bottom w:val="nil"/>
              <w:right w:val="nil"/>
            </w:tcBorders>
            <w:shd w:val="clear" w:color="000000" w:fill="FFFFFF"/>
            <w:noWrap/>
            <w:vAlign w:val="bottom"/>
            <w:hideMark/>
            <w:tcPrChange w:id="2687" w:author="Author">
              <w:tcPr>
                <w:tcW w:w="1710" w:type="dxa"/>
                <w:tcBorders>
                  <w:top w:val="nil"/>
                  <w:left w:val="nil"/>
                  <w:bottom w:val="nil"/>
                  <w:right w:val="nil"/>
                </w:tcBorders>
                <w:shd w:val="clear" w:color="000000" w:fill="FFFFFF"/>
                <w:noWrap/>
                <w:vAlign w:val="bottom"/>
                <w:hideMark/>
              </w:tcPr>
            </w:tcPrChange>
          </w:tcPr>
          <w:p w14:paraId="3663D01A" w14:textId="3DE62AC3" w:rsidR="00482ED9" w:rsidDel="001124D9" w:rsidRDefault="00482ED9" w:rsidP="00AE1BC1">
            <w:pPr>
              <w:rPr>
                <w:del w:id="2688" w:author="Author"/>
                <w:sz w:val="20"/>
                <w:szCs w:val="20"/>
              </w:rPr>
            </w:pPr>
            <w:del w:id="268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90" w:author="Author">
              <w:tcPr>
                <w:tcW w:w="1554" w:type="dxa"/>
                <w:tcBorders>
                  <w:top w:val="nil"/>
                  <w:left w:val="nil"/>
                  <w:bottom w:val="nil"/>
                  <w:right w:val="nil"/>
                </w:tcBorders>
                <w:shd w:val="clear" w:color="000000" w:fill="FFFFFF"/>
                <w:noWrap/>
                <w:vAlign w:val="bottom"/>
                <w:hideMark/>
              </w:tcPr>
            </w:tcPrChange>
          </w:tcPr>
          <w:p w14:paraId="2E334A7E" w14:textId="135BD9D4" w:rsidR="00482ED9" w:rsidDel="001124D9" w:rsidRDefault="00482ED9" w:rsidP="00AE1BC1">
            <w:pPr>
              <w:rPr>
                <w:del w:id="2691" w:author="Author"/>
                <w:sz w:val="20"/>
                <w:szCs w:val="20"/>
              </w:rPr>
            </w:pPr>
            <w:del w:id="269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693" w:author="Author">
              <w:tcPr>
                <w:tcW w:w="1763" w:type="dxa"/>
                <w:tcBorders>
                  <w:top w:val="nil"/>
                  <w:left w:val="nil"/>
                  <w:bottom w:val="nil"/>
                  <w:right w:val="nil"/>
                </w:tcBorders>
                <w:shd w:val="clear" w:color="000000" w:fill="FFFFFF"/>
                <w:noWrap/>
                <w:vAlign w:val="bottom"/>
                <w:hideMark/>
              </w:tcPr>
            </w:tcPrChange>
          </w:tcPr>
          <w:p w14:paraId="00BD7D79" w14:textId="7DC2C86F" w:rsidR="00482ED9" w:rsidDel="001124D9" w:rsidRDefault="00482ED9" w:rsidP="00AE1BC1">
            <w:pPr>
              <w:rPr>
                <w:del w:id="2694" w:author="Author"/>
                <w:sz w:val="20"/>
                <w:szCs w:val="20"/>
              </w:rPr>
            </w:pPr>
            <w:del w:id="269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696" w:author="Author">
              <w:tcPr>
                <w:tcW w:w="1720" w:type="dxa"/>
                <w:tcBorders>
                  <w:top w:val="nil"/>
                  <w:left w:val="nil"/>
                  <w:bottom w:val="nil"/>
                  <w:right w:val="nil"/>
                </w:tcBorders>
                <w:shd w:val="clear" w:color="000000" w:fill="FFFFFF"/>
                <w:noWrap/>
                <w:vAlign w:val="bottom"/>
                <w:hideMark/>
              </w:tcPr>
            </w:tcPrChange>
          </w:tcPr>
          <w:p w14:paraId="00833931" w14:textId="1C90E559" w:rsidR="00482ED9" w:rsidDel="001124D9" w:rsidRDefault="00482ED9" w:rsidP="00AE1BC1">
            <w:pPr>
              <w:rPr>
                <w:del w:id="2697" w:author="Author"/>
                <w:sz w:val="20"/>
                <w:szCs w:val="20"/>
              </w:rPr>
            </w:pPr>
            <w:del w:id="2698" w:author="Author">
              <w:r w:rsidDel="001124D9">
                <w:rPr>
                  <w:sz w:val="20"/>
                  <w:szCs w:val="20"/>
                </w:rPr>
                <w:delText> </w:delText>
              </w:r>
            </w:del>
          </w:p>
        </w:tc>
      </w:tr>
      <w:tr w:rsidR="00482ED9" w:rsidDel="001124D9" w14:paraId="17F4F746" w14:textId="0D10DA8F" w:rsidTr="001124D9">
        <w:trPr>
          <w:trHeight w:val="153"/>
          <w:del w:id="2699" w:author="Author"/>
          <w:trPrChange w:id="2700" w:author="Author">
            <w:trPr>
              <w:trHeight w:val="153"/>
            </w:trPr>
          </w:trPrChange>
        </w:trPr>
        <w:tc>
          <w:tcPr>
            <w:tcW w:w="2663" w:type="dxa"/>
            <w:tcBorders>
              <w:top w:val="nil"/>
              <w:left w:val="nil"/>
              <w:bottom w:val="nil"/>
              <w:right w:val="nil"/>
            </w:tcBorders>
            <w:shd w:val="clear" w:color="000000" w:fill="FFFFFF"/>
            <w:noWrap/>
            <w:vAlign w:val="bottom"/>
            <w:tcPrChange w:id="2701" w:author="Author">
              <w:tcPr>
                <w:tcW w:w="2250" w:type="dxa"/>
                <w:tcBorders>
                  <w:top w:val="nil"/>
                  <w:left w:val="nil"/>
                  <w:bottom w:val="nil"/>
                  <w:right w:val="nil"/>
                </w:tcBorders>
                <w:shd w:val="clear" w:color="000000" w:fill="FFFFFF"/>
                <w:noWrap/>
                <w:vAlign w:val="bottom"/>
              </w:tcPr>
            </w:tcPrChange>
          </w:tcPr>
          <w:p w14:paraId="3A889C2E" w14:textId="4C8A3E6A" w:rsidR="00482ED9" w:rsidDel="001124D9" w:rsidRDefault="00482ED9" w:rsidP="00AE1BC1">
            <w:pPr>
              <w:ind w:firstLineChars="200" w:firstLine="400"/>
              <w:rPr>
                <w:del w:id="2702" w:author="Author"/>
                <w:sz w:val="20"/>
                <w:szCs w:val="20"/>
              </w:rPr>
            </w:pPr>
            <w:del w:id="2703" w:author="Author">
              <w:r w:rsidDel="001124D9">
                <w:rPr>
                  <w:sz w:val="20"/>
                  <w:szCs w:val="20"/>
                </w:rPr>
                <w:delText>Other</w:delText>
              </w:r>
            </w:del>
          </w:p>
        </w:tc>
        <w:tc>
          <w:tcPr>
            <w:tcW w:w="937" w:type="dxa"/>
            <w:tcBorders>
              <w:top w:val="nil"/>
              <w:left w:val="nil"/>
              <w:bottom w:val="nil"/>
              <w:right w:val="nil"/>
            </w:tcBorders>
            <w:shd w:val="clear" w:color="000000" w:fill="FFFFFF"/>
            <w:noWrap/>
            <w:vAlign w:val="bottom"/>
            <w:hideMark/>
            <w:tcPrChange w:id="2704" w:author="Author">
              <w:tcPr>
                <w:tcW w:w="270" w:type="dxa"/>
                <w:tcBorders>
                  <w:top w:val="nil"/>
                  <w:left w:val="nil"/>
                  <w:bottom w:val="nil"/>
                  <w:right w:val="nil"/>
                </w:tcBorders>
                <w:shd w:val="clear" w:color="000000" w:fill="FFFFFF"/>
                <w:noWrap/>
                <w:vAlign w:val="bottom"/>
                <w:hideMark/>
              </w:tcPr>
            </w:tcPrChange>
          </w:tcPr>
          <w:p w14:paraId="25DC62C2" w14:textId="21B20E4B" w:rsidR="00482ED9" w:rsidDel="001124D9" w:rsidRDefault="00482ED9" w:rsidP="00AE1BC1">
            <w:pPr>
              <w:rPr>
                <w:del w:id="2705" w:author="Author"/>
                <w:sz w:val="20"/>
                <w:szCs w:val="20"/>
              </w:rPr>
            </w:pPr>
            <w:del w:id="2706" w:author="Author">
              <w:r w:rsidDel="001124D9">
                <w:rPr>
                  <w:sz w:val="20"/>
                  <w:szCs w:val="20"/>
                </w:rPr>
                <w:delText> </w:delText>
              </w:r>
            </w:del>
          </w:p>
        </w:tc>
        <w:tc>
          <w:tcPr>
            <w:tcW w:w="1530" w:type="dxa"/>
            <w:tcBorders>
              <w:top w:val="nil"/>
              <w:left w:val="nil"/>
              <w:bottom w:val="nil"/>
              <w:right w:val="nil"/>
            </w:tcBorders>
            <w:shd w:val="clear" w:color="000000" w:fill="FFFFFF"/>
            <w:noWrap/>
            <w:vAlign w:val="bottom"/>
            <w:hideMark/>
            <w:tcPrChange w:id="2707" w:author="Author">
              <w:tcPr>
                <w:tcW w:w="1710" w:type="dxa"/>
                <w:tcBorders>
                  <w:top w:val="nil"/>
                  <w:left w:val="nil"/>
                  <w:bottom w:val="nil"/>
                  <w:right w:val="nil"/>
                </w:tcBorders>
                <w:shd w:val="clear" w:color="000000" w:fill="FFFFFF"/>
                <w:noWrap/>
                <w:vAlign w:val="bottom"/>
                <w:hideMark/>
              </w:tcPr>
            </w:tcPrChange>
          </w:tcPr>
          <w:p w14:paraId="12C58259" w14:textId="5CBD2BF2" w:rsidR="00482ED9" w:rsidDel="001124D9" w:rsidRDefault="00482ED9" w:rsidP="00AE1BC1">
            <w:pPr>
              <w:rPr>
                <w:del w:id="2708" w:author="Author"/>
                <w:sz w:val="20"/>
                <w:szCs w:val="20"/>
              </w:rPr>
            </w:pPr>
            <w:del w:id="2709"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710" w:author="Author">
              <w:tcPr>
                <w:tcW w:w="1554" w:type="dxa"/>
                <w:tcBorders>
                  <w:top w:val="nil"/>
                  <w:left w:val="nil"/>
                  <w:bottom w:val="nil"/>
                  <w:right w:val="nil"/>
                </w:tcBorders>
                <w:shd w:val="clear" w:color="000000" w:fill="FFFFFF"/>
                <w:noWrap/>
                <w:vAlign w:val="bottom"/>
                <w:hideMark/>
              </w:tcPr>
            </w:tcPrChange>
          </w:tcPr>
          <w:p w14:paraId="3E2649F4" w14:textId="55FF397D" w:rsidR="00482ED9" w:rsidDel="001124D9" w:rsidRDefault="00482ED9" w:rsidP="00AE1BC1">
            <w:pPr>
              <w:rPr>
                <w:del w:id="2711" w:author="Author"/>
                <w:sz w:val="20"/>
                <w:szCs w:val="20"/>
              </w:rPr>
            </w:pPr>
            <w:del w:id="2712" w:author="Author">
              <w:r w:rsidDel="001124D9">
                <w:rPr>
                  <w:sz w:val="20"/>
                  <w:szCs w:val="20"/>
                </w:rPr>
                <w:delText> </w:delText>
              </w:r>
            </w:del>
          </w:p>
        </w:tc>
        <w:tc>
          <w:tcPr>
            <w:tcW w:w="1929" w:type="dxa"/>
            <w:tcBorders>
              <w:top w:val="nil"/>
              <w:left w:val="nil"/>
              <w:bottom w:val="nil"/>
              <w:right w:val="nil"/>
            </w:tcBorders>
            <w:shd w:val="clear" w:color="000000" w:fill="FFFFFF"/>
            <w:noWrap/>
            <w:vAlign w:val="bottom"/>
            <w:hideMark/>
            <w:tcPrChange w:id="2713" w:author="Author">
              <w:tcPr>
                <w:tcW w:w="1763" w:type="dxa"/>
                <w:tcBorders>
                  <w:top w:val="nil"/>
                  <w:left w:val="nil"/>
                  <w:bottom w:val="nil"/>
                  <w:right w:val="nil"/>
                </w:tcBorders>
                <w:shd w:val="clear" w:color="000000" w:fill="FFFFFF"/>
                <w:noWrap/>
                <w:vAlign w:val="bottom"/>
                <w:hideMark/>
              </w:tcPr>
            </w:tcPrChange>
          </w:tcPr>
          <w:p w14:paraId="5DEFE344" w14:textId="21C12CEC" w:rsidR="00482ED9" w:rsidDel="001124D9" w:rsidRDefault="00482ED9" w:rsidP="00AE1BC1">
            <w:pPr>
              <w:rPr>
                <w:del w:id="2714" w:author="Author"/>
                <w:sz w:val="20"/>
                <w:szCs w:val="20"/>
              </w:rPr>
            </w:pPr>
            <w:del w:id="2715" w:author="Author">
              <w:r w:rsidDel="001124D9">
                <w:rPr>
                  <w:sz w:val="20"/>
                  <w:szCs w:val="20"/>
                </w:rPr>
                <w:delText> </w:delText>
              </w:r>
            </w:del>
          </w:p>
        </w:tc>
        <w:tc>
          <w:tcPr>
            <w:tcW w:w="1812" w:type="dxa"/>
            <w:tcBorders>
              <w:top w:val="nil"/>
              <w:left w:val="nil"/>
              <w:bottom w:val="nil"/>
              <w:right w:val="nil"/>
            </w:tcBorders>
            <w:shd w:val="clear" w:color="000000" w:fill="FFFFFF"/>
            <w:noWrap/>
            <w:vAlign w:val="bottom"/>
            <w:hideMark/>
            <w:tcPrChange w:id="2716" w:author="Author">
              <w:tcPr>
                <w:tcW w:w="1720" w:type="dxa"/>
                <w:tcBorders>
                  <w:top w:val="nil"/>
                  <w:left w:val="nil"/>
                  <w:bottom w:val="nil"/>
                  <w:right w:val="nil"/>
                </w:tcBorders>
                <w:shd w:val="clear" w:color="000000" w:fill="FFFFFF"/>
                <w:noWrap/>
                <w:vAlign w:val="bottom"/>
                <w:hideMark/>
              </w:tcPr>
            </w:tcPrChange>
          </w:tcPr>
          <w:p w14:paraId="56EE886F" w14:textId="109A5DE5" w:rsidR="00482ED9" w:rsidDel="001124D9" w:rsidRDefault="00482ED9" w:rsidP="00AE1BC1">
            <w:pPr>
              <w:rPr>
                <w:del w:id="2717" w:author="Author"/>
                <w:sz w:val="20"/>
                <w:szCs w:val="20"/>
              </w:rPr>
            </w:pPr>
            <w:del w:id="2718" w:author="Author">
              <w:r w:rsidDel="001124D9">
                <w:rPr>
                  <w:sz w:val="20"/>
                  <w:szCs w:val="20"/>
                </w:rPr>
                <w:delText> </w:delText>
              </w:r>
            </w:del>
          </w:p>
        </w:tc>
      </w:tr>
      <w:tr w:rsidR="00482ED9" w:rsidDel="001124D9" w14:paraId="5399EE06" w14:textId="252F06F0" w:rsidTr="001124D9">
        <w:trPr>
          <w:trHeight w:val="153"/>
          <w:del w:id="2719" w:author="Author"/>
          <w:trPrChange w:id="2720" w:author="Author">
            <w:trPr>
              <w:trHeight w:val="153"/>
            </w:trPr>
          </w:trPrChange>
        </w:trPr>
        <w:tc>
          <w:tcPr>
            <w:tcW w:w="2663" w:type="dxa"/>
            <w:tcBorders>
              <w:top w:val="nil"/>
              <w:left w:val="nil"/>
              <w:bottom w:val="nil"/>
              <w:right w:val="nil"/>
            </w:tcBorders>
            <w:shd w:val="clear" w:color="000000" w:fill="FFFFFF"/>
            <w:noWrap/>
            <w:tcPrChange w:id="2721" w:author="Author">
              <w:tcPr>
                <w:tcW w:w="2250" w:type="dxa"/>
                <w:tcBorders>
                  <w:top w:val="nil"/>
                  <w:left w:val="nil"/>
                  <w:bottom w:val="nil"/>
                  <w:right w:val="nil"/>
                </w:tcBorders>
                <w:shd w:val="clear" w:color="000000" w:fill="FFFFFF"/>
                <w:noWrap/>
              </w:tcPr>
            </w:tcPrChange>
          </w:tcPr>
          <w:p w14:paraId="2BBEEFF4" w14:textId="14BCB7C6" w:rsidR="00482ED9" w:rsidDel="001124D9" w:rsidRDefault="00482ED9" w:rsidP="00AE1BC1">
            <w:pPr>
              <w:rPr>
                <w:del w:id="2722" w:author="Author"/>
                <w:sz w:val="20"/>
                <w:szCs w:val="20"/>
              </w:rPr>
            </w:pPr>
            <w:del w:id="2723" w:author="Author">
              <w:r w:rsidRPr="00BC0E49" w:rsidDel="001124D9">
                <w:rPr>
                  <w:sz w:val="20"/>
                  <w:szCs w:val="20"/>
                </w:rPr>
                <w:delText xml:space="preserve">Comorbidities, </w:delText>
              </w:r>
              <w:r w:rsidRPr="00BC0E49" w:rsidDel="001124D9">
                <w:rPr>
                  <w:i/>
                  <w:sz w:val="20"/>
                  <w:szCs w:val="20"/>
                </w:rPr>
                <w:delText xml:space="preserve"> n </w:delText>
              </w:r>
              <w:r w:rsidRPr="00BC0E49" w:rsidDel="001124D9">
                <w:rPr>
                  <w:sz w:val="20"/>
                  <w:szCs w:val="20"/>
                </w:rPr>
                <w:delText>(%)</w:delText>
              </w:r>
            </w:del>
          </w:p>
        </w:tc>
        <w:tc>
          <w:tcPr>
            <w:tcW w:w="937" w:type="dxa"/>
            <w:tcBorders>
              <w:top w:val="nil"/>
              <w:left w:val="nil"/>
              <w:bottom w:val="nil"/>
              <w:right w:val="nil"/>
            </w:tcBorders>
            <w:shd w:val="clear" w:color="000000" w:fill="FFFFFF"/>
            <w:noWrap/>
            <w:vAlign w:val="bottom"/>
            <w:tcPrChange w:id="2724" w:author="Author">
              <w:tcPr>
                <w:tcW w:w="270" w:type="dxa"/>
                <w:tcBorders>
                  <w:top w:val="nil"/>
                  <w:left w:val="nil"/>
                  <w:bottom w:val="nil"/>
                  <w:right w:val="nil"/>
                </w:tcBorders>
                <w:shd w:val="clear" w:color="000000" w:fill="FFFFFF"/>
                <w:noWrap/>
                <w:vAlign w:val="bottom"/>
              </w:tcPr>
            </w:tcPrChange>
          </w:tcPr>
          <w:p w14:paraId="57082DF8" w14:textId="26E2E44C" w:rsidR="00482ED9" w:rsidDel="001124D9" w:rsidRDefault="00482ED9" w:rsidP="00AE1BC1">
            <w:pPr>
              <w:rPr>
                <w:del w:id="2725" w:author="Author"/>
                <w:sz w:val="20"/>
                <w:szCs w:val="20"/>
              </w:rPr>
            </w:pPr>
          </w:p>
        </w:tc>
        <w:tc>
          <w:tcPr>
            <w:tcW w:w="1530" w:type="dxa"/>
            <w:tcBorders>
              <w:top w:val="nil"/>
              <w:left w:val="nil"/>
              <w:bottom w:val="nil"/>
              <w:right w:val="nil"/>
            </w:tcBorders>
            <w:shd w:val="clear" w:color="000000" w:fill="FFFFFF"/>
            <w:noWrap/>
            <w:vAlign w:val="bottom"/>
            <w:tcPrChange w:id="2726" w:author="Author">
              <w:tcPr>
                <w:tcW w:w="1710" w:type="dxa"/>
                <w:tcBorders>
                  <w:top w:val="nil"/>
                  <w:left w:val="nil"/>
                  <w:bottom w:val="nil"/>
                  <w:right w:val="nil"/>
                </w:tcBorders>
                <w:shd w:val="clear" w:color="000000" w:fill="FFFFFF"/>
                <w:noWrap/>
                <w:vAlign w:val="bottom"/>
              </w:tcPr>
            </w:tcPrChange>
          </w:tcPr>
          <w:p w14:paraId="6FD86420" w14:textId="695D0861" w:rsidR="00482ED9" w:rsidDel="001124D9" w:rsidRDefault="00482ED9" w:rsidP="00AE1BC1">
            <w:pPr>
              <w:rPr>
                <w:del w:id="2727" w:author="Author"/>
                <w:sz w:val="20"/>
                <w:szCs w:val="20"/>
              </w:rPr>
            </w:pPr>
          </w:p>
        </w:tc>
        <w:tc>
          <w:tcPr>
            <w:tcW w:w="1929" w:type="dxa"/>
            <w:tcBorders>
              <w:top w:val="nil"/>
              <w:left w:val="nil"/>
              <w:bottom w:val="nil"/>
              <w:right w:val="nil"/>
            </w:tcBorders>
            <w:shd w:val="clear" w:color="000000" w:fill="FFFFFF"/>
            <w:noWrap/>
            <w:vAlign w:val="bottom"/>
            <w:tcPrChange w:id="2728" w:author="Author">
              <w:tcPr>
                <w:tcW w:w="1554" w:type="dxa"/>
                <w:tcBorders>
                  <w:top w:val="nil"/>
                  <w:left w:val="nil"/>
                  <w:bottom w:val="nil"/>
                  <w:right w:val="nil"/>
                </w:tcBorders>
                <w:shd w:val="clear" w:color="000000" w:fill="FFFFFF"/>
                <w:noWrap/>
                <w:vAlign w:val="bottom"/>
              </w:tcPr>
            </w:tcPrChange>
          </w:tcPr>
          <w:p w14:paraId="5B860214" w14:textId="31176A19" w:rsidR="00482ED9" w:rsidDel="001124D9" w:rsidRDefault="00482ED9" w:rsidP="00AE1BC1">
            <w:pPr>
              <w:rPr>
                <w:del w:id="2729" w:author="Author"/>
                <w:sz w:val="20"/>
                <w:szCs w:val="20"/>
              </w:rPr>
            </w:pPr>
          </w:p>
        </w:tc>
        <w:tc>
          <w:tcPr>
            <w:tcW w:w="1929" w:type="dxa"/>
            <w:tcBorders>
              <w:top w:val="nil"/>
              <w:left w:val="nil"/>
              <w:bottom w:val="nil"/>
              <w:right w:val="nil"/>
            </w:tcBorders>
            <w:shd w:val="clear" w:color="000000" w:fill="FFFFFF"/>
            <w:noWrap/>
            <w:vAlign w:val="bottom"/>
            <w:tcPrChange w:id="2730" w:author="Author">
              <w:tcPr>
                <w:tcW w:w="1763" w:type="dxa"/>
                <w:tcBorders>
                  <w:top w:val="nil"/>
                  <w:left w:val="nil"/>
                  <w:bottom w:val="nil"/>
                  <w:right w:val="nil"/>
                </w:tcBorders>
                <w:shd w:val="clear" w:color="000000" w:fill="FFFFFF"/>
                <w:noWrap/>
                <w:vAlign w:val="bottom"/>
              </w:tcPr>
            </w:tcPrChange>
          </w:tcPr>
          <w:p w14:paraId="3F0AAD2E" w14:textId="6A4E1A65" w:rsidR="00482ED9" w:rsidDel="001124D9" w:rsidRDefault="00482ED9" w:rsidP="00AE1BC1">
            <w:pPr>
              <w:rPr>
                <w:del w:id="2731" w:author="Author"/>
                <w:sz w:val="20"/>
                <w:szCs w:val="20"/>
              </w:rPr>
            </w:pPr>
          </w:p>
        </w:tc>
        <w:tc>
          <w:tcPr>
            <w:tcW w:w="1812" w:type="dxa"/>
            <w:tcBorders>
              <w:top w:val="nil"/>
              <w:left w:val="nil"/>
              <w:bottom w:val="nil"/>
              <w:right w:val="nil"/>
            </w:tcBorders>
            <w:shd w:val="clear" w:color="000000" w:fill="FFFFFF"/>
            <w:noWrap/>
            <w:vAlign w:val="bottom"/>
            <w:tcPrChange w:id="2732" w:author="Author">
              <w:tcPr>
                <w:tcW w:w="1720" w:type="dxa"/>
                <w:tcBorders>
                  <w:top w:val="nil"/>
                  <w:left w:val="nil"/>
                  <w:bottom w:val="nil"/>
                  <w:right w:val="nil"/>
                </w:tcBorders>
                <w:shd w:val="clear" w:color="000000" w:fill="FFFFFF"/>
                <w:noWrap/>
                <w:vAlign w:val="bottom"/>
              </w:tcPr>
            </w:tcPrChange>
          </w:tcPr>
          <w:p w14:paraId="17A2977A" w14:textId="51578250" w:rsidR="00482ED9" w:rsidDel="001124D9" w:rsidRDefault="00482ED9" w:rsidP="00AE1BC1">
            <w:pPr>
              <w:rPr>
                <w:del w:id="2733" w:author="Author"/>
                <w:sz w:val="20"/>
                <w:szCs w:val="20"/>
              </w:rPr>
            </w:pPr>
          </w:p>
        </w:tc>
      </w:tr>
      <w:tr w:rsidR="00482ED9" w:rsidDel="001124D9" w14:paraId="25D3264E" w14:textId="37F2EAAB" w:rsidTr="001124D9">
        <w:trPr>
          <w:trHeight w:val="153"/>
          <w:del w:id="2734" w:author="Author"/>
          <w:trPrChange w:id="2735" w:author="Author">
            <w:trPr>
              <w:trHeight w:val="153"/>
            </w:trPr>
          </w:trPrChange>
        </w:trPr>
        <w:tc>
          <w:tcPr>
            <w:tcW w:w="2663" w:type="dxa"/>
            <w:tcBorders>
              <w:top w:val="nil"/>
              <w:left w:val="nil"/>
              <w:bottom w:val="nil"/>
              <w:right w:val="nil"/>
            </w:tcBorders>
            <w:shd w:val="clear" w:color="000000" w:fill="FFFFFF"/>
            <w:noWrap/>
            <w:tcPrChange w:id="2736" w:author="Author">
              <w:tcPr>
                <w:tcW w:w="2250" w:type="dxa"/>
                <w:tcBorders>
                  <w:top w:val="nil"/>
                  <w:left w:val="nil"/>
                  <w:bottom w:val="nil"/>
                  <w:right w:val="nil"/>
                </w:tcBorders>
                <w:shd w:val="clear" w:color="000000" w:fill="FFFFFF"/>
                <w:noWrap/>
              </w:tcPr>
            </w:tcPrChange>
          </w:tcPr>
          <w:p w14:paraId="534D39B0" w14:textId="1C0759CA" w:rsidR="00482ED9" w:rsidDel="001124D9" w:rsidRDefault="00482ED9" w:rsidP="00AE1BC1">
            <w:pPr>
              <w:ind w:firstLineChars="200" w:firstLine="400"/>
              <w:rPr>
                <w:del w:id="2737" w:author="Author"/>
                <w:sz w:val="20"/>
                <w:szCs w:val="20"/>
              </w:rPr>
            </w:pPr>
            <w:del w:id="2738" w:author="Author">
              <w:r w:rsidRPr="00BC0E49" w:rsidDel="001124D9">
                <w:rPr>
                  <w:sz w:val="20"/>
                  <w:szCs w:val="20"/>
                </w:rPr>
                <w:delText>Macrovascular</w:delText>
              </w:r>
            </w:del>
          </w:p>
        </w:tc>
        <w:tc>
          <w:tcPr>
            <w:tcW w:w="937" w:type="dxa"/>
            <w:tcBorders>
              <w:top w:val="nil"/>
              <w:left w:val="nil"/>
              <w:bottom w:val="nil"/>
              <w:right w:val="nil"/>
            </w:tcBorders>
            <w:shd w:val="clear" w:color="000000" w:fill="FFFFFF"/>
            <w:noWrap/>
            <w:vAlign w:val="bottom"/>
            <w:tcPrChange w:id="2739" w:author="Author">
              <w:tcPr>
                <w:tcW w:w="270" w:type="dxa"/>
                <w:tcBorders>
                  <w:top w:val="nil"/>
                  <w:left w:val="nil"/>
                  <w:bottom w:val="nil"/>
                  <w:right w:val="nil"/>
                </w:tcBorders>
                <w:shd w:val="clear" w:color="000000" w:fill="FFFFFF"/>
                <w:noWrap/>
                <w:vAlign w:val="bottom"/>
              </w:tcPr>
            </w:tcPrChange>
          </w:tcPr>
          <w:p w14:paraId="54AB0926" w14:textId="610C5D24" w:rsidR="00482ED9" w:rsidDel="001124D9" w:rsidRDefault="00482ED9" w:rsidP="00AE1BC1">
            <w:pPr>
              <w:rPr>
                <w:del w:id="2740" w:author="Author"/>
                <w:sz w:val="20"/>
                <w:szCs w:val="20"/>
              </w:rPr>
            </w:pPr>
          </w:p>
        </w:tc>
        <w:tc>
          <w:tcPr>
            <w:tcW w:w="1530" w:type="dxa"/>
            <w:tcBorders>
              <w:top w:val="nil"/>
              <w:left w:val="nil"/>
              <w:bottom w:val="nil"/>
              <w:right w:val="nil"/>
            </w:tcBorders>
            <w:shd w:val="clear" w:color="000000" w:fill="FFFFFF"/>
            <w:noWrap/>
            <w:vAlign w:val="bottom"/>
            <w:tcPrChange w:id="2741" w:author="Author">
              <w:tcPr>
                <w:tcW w:w="1710" w:type="dxa"/>
                <w:tcBorders>
                  <w:top w:val="nil"/>
                  <w:left w:val="nil"/>
                  <w:bottom w:val="nil"/>
                  <w:right w:val="nil"/>
                </w:tcBorders>
                <w:shd w:val="clear" w:color="000000" w:fill="FFFFFF"/>
                <w:noWrap/>
                <w:vAlign w:val="bottom"/>
              </w:tcPr>
            </w:tcPrChange>
          </w:tcPr>
          <w:p w14:paraId="408AEC71" w14:textId="325E2836" w:rsidR="00482ED9" w:rsidDel="001124D9" w:rsidRDefault="00482ED9" w:rsidP="00AE1BC1">
            <w:pPr>
              <w:rPr>
                <w:del w:id="2742" w:author="Author"/>
                <w:sz w:val="20"/>
                <w:szCs w:val="20"/>
              </w:rPr>
            </w:pPr>
          </w:p>
        </w:tc>
        <w:tc>
          <w:tcPr>
            <w:tcW w:w="1929" w:type="dxa"/>
            <w:tcBorders>
              <w:top w:val="nil"/>
              <w:left w:val="nil"/>
              <w:bottom w:val="nil"/>
              <w:right w:val="nil"/>
            </w:tcBorders>
            <w:shd w:val="clear" w:color="000000" w:fill="FFFFFF"/>
            <w:noWrap/>
            <w:vAlign w:val="bottom"/>
            <w:tcPrChange w:id="2743" w:author="Author">
              <w:tcPr>
                <w:tcW w:w="1554" w:type="dxa"/>
                <w:tcBorders>
                  <w:top w:val="nil"/>
                  <w:left w:val="nil"/>
                  <w:bottom w:val="nil"/>
                  <w:right w:val="nil"/>
                </w:tcBorders>
                <w:shd w:val="clear" w:color="000000" w:fill="FFFFFF"/>
                <w:noWrap/>
                <w:vAlign w:val="bottom"/>
              </w:tcPr>
            </w:tcPrChange>
          </w:tcPr>
          <w:p w14:paraId="2C9D8BA3" w14:textId="61397C4D" w:rsidR="00482ED9" w:rsidDel="001124D9" w:rsidRDefault="00482ED9" w:rsidP="00AE1BC1">
            <w:pPr>
              <w:rPr>
                <w:del w:id="2744" w:author="Author"/>
                <w:sz w:val="20"/>
                <w:szCs w:val="20"/>
              </w:rPr>
            </w:pPr>
          </w:p>
        </w:tc>
        <w:tc>
          <w:tcPr>
            <w:tcW w:w="1929" w:type="dxa"/>
            <w:tcBorders>
              <w:top w:val="nil"/>
              <w:left w:val="nil"/>
              <w:bottom w:val="nil"/>
              <w:right w:val="nil"/>
            </w:tcBorders>
            <w:shd w:val="clear" w:color="000000" w:fill="FFFFFF"/>
            <w:noWrap/>
            <w:vAlign w:val="bottom"/>
            <w:tcPrChange w:id="2745" w:author="Author">
              <w:tcPr>
                <w:tcW w:w="1763" w:type="dxa"/>
                <w:tcBorders>
                  <w:top w:val="nil"/>
                  <w:left w:val="nil"/>
                  <w:bottom w:val="nil"/>
                  <w:right w:val="nil"/>
                </w:tcBorders>
                <w:shd w:val="clear" w:color="000000" w:fill="FFFFFF"/>
                <w:noWrap/>
                <w:vAlign w:val="bottom"/>
              </w:tcPr>
            </w:tcPrChange>
          </w:tcPr>
          <w:p w14:paraId="3302A4DD" w14:textId="75628A42" w:rsidR="00482ED9" w:rsidDel="001124D9" w:rsidRDefault="00482ED9" w:rsidP="00AE1BC1">
            <w:pPr>
              <w:rPr>
                <w:del w:id="2746" w:author="Author"/>
                <w:sz w:val="20"/>
                <w:szCs w:val="20"/>
              </w:rPr>
            </w:pPr>
          </w:p>
        </w:tc>
        <w:tc>
          <w:tcPr>
            <w:tcW w:w="1812" w:type="dxa"/>
            <w:tcBorders>
              <w:top w:val="nil"/>
              <w:left w:val="nil"/>
              <w:bottom w:val="nil"/>
              <w:right w:val="nil"/>
            </w:tcBorders>
            <w:shd w:val="clear" w:color="000000" w:fill="FFFFFF"/>
            <w:noWrap/>
            <w:vAlign w:val="bottom"/>
            <w:tcPrChange w:id="2747" w:author="Author">
              <w:tcPr>
                <w:tcW w:w="1720" w:type="dxa"/>
                <w:tcBorders>
                  <w:top w:val="nil"/>
                  <w:left w:val="nil"/>
                  <w:bottom w:val="nil"/>
                  <w:right w:val="nil"/>
                </w:tcBorders>
                <w:shd w:val="clear" w:color="000000" w:fill="FFFFFF"/>
                <w:noWrap/>
                <w:vAlign w:val="bottom"/>
              </w:tcPr>
            </w:tcPrChange>
          </w:tcPr>
          <w:p w14:paraId="077B720E" w14:textId="605F0295" w:rsidR="00482ED9" w:rsidDel="001124D9" w:rsidRDefault="00482ED9" w:rsidP="00AE1BC1">
            <w:pPr>
              <w:rPr>
                <w:del w:id="2748" w:author="Author"/>
                <w:sz w:val="20"/>
                <w:szCs w:val="20"/>
              </w:rPr>
            </w:pPr>
          </w:p>
        </w:tc>
      </w:tr>
      <w:tr w:rsidR="00482ED9" w:rsidDel="001124D9" w14:paraId="5D42FB33" w14:textId="74367B18" w:rsidTr="001124D9">
        <w:trPr>
          <w:trHeight w:val="153"/>
          <w:del w:id="2749" w:author="Author"/>
          <w:trPrChange w:id="2750" w:author="Author">
            <w:trPr>
              <w:trHeight w:val="153"/>
            </w:trPr>
          </w:trPrChange>
        </w:trPr>
        <w:tc>
          <w:tcPr>
            <w:tcW w:w="2663" w:type="dxa"/>
            <w:tcBorders>
              <w:top w:val="nil"/>
              <w:left w:val="nil"/>
              <w:bottom w:val="nil"/>
              <w:right w:val="nil"/>
            </w:tcBorders>
            <w:shd w:val="clear" w:color="000000" w:fill="FFFFFF"/>
            <w:noWrap/>
            <w:tcPrChange w:id="2751" w:author="Author">
              <w:tcPr>
                <w:tcW w:w="2250" w:type="dxa"/>
                <w:tcBorders>
                  <w:top w:val="nil"/>
                  <w:left w:val="nil"/>
                  <w:bottom w:val="nil"/>
                  <w:right w:val="nil"/>
                </w:tcBorders>
                <w:shd w:val="clear" w:color="000000" w:fill="FFFFFF"/>
                <w:noWrap/>
              </w:tcPr>
            </w:tcPrChange>
          </w:tcPr>
          <w:p w14:paraId="3071400D" w14:textId="04BDAAA9" w:rsidR="00482ED9" w:rsidDel="001124D9" w:rsidRDefault="00482ED9" w:rsidP="00AE1BC1">
            <w:pPr>
              <w:ind w:firstLineChars="200" w:firstLine="400"/>
              <w:rPr>
                <w:del w:id="2752" w:author="Author"/>
                <w:sz w:val="20"/>
                <w:szCs w:val="20"/>
              </w:rPr>
            </w:pPr>
            <w:del w:id="2753" w:author="Author">
              <w:r w:rsidRPr="00BC0E49" w:rsidDel="001124D9">
                <w:rPr>
                  <w:sz w:val="20"/>
                  <w:szCs w:val="20"/>
                </w:rPr>
                <w:delText>Microvascular</w:delText>
              </w:r>
            </w:del>
          </w:p>
        </w:tc>
        <w:tc>
          <w:tcPr>
            <w:tcW w:w="937" w:type="dxa"/>
            <w:tcBorders>
              <w:top w:val="nil"/>
              <w:left w:val="nil"/>
              <w:bottom w:val="nil"/>
              <w:right w:val="nil"/>
            </w:tcBorders>
            <w:shd w:val="clear" w:color="000000" w:fill="FFFFFF"/>
            <w:noWrap/>
            <w:vAlign w:val="bottom"/>
            <w:tcPrChange w:id="2754" w:author="Author">
              <w:tcPr>
                <w:tcW w:w="270" w:type="dxa"/>
                <w:tcBorders>
                  <w:top w:val="nil"/>
                  <w:left w:val="nil"/>
                  <w:bottom w:val="nil"/>
                  <w:right w:val="nil"/>
                </w:tcBorders>
                <w:shd w:val="clear" w:color="000000" w:fill="FFFFFF"/>
                <w:noWrap/>
                <w:vAlign w:val="bottom"/>
              </w:tcPr>
            </w:tcPrChange>
          </w:tcPr>
          <w:p w14:paraId="03B2F1AB" w14:textId="7B48CAD1" w:rsidR="00482ED9" w:rsidDel="001124D9" w:rsidRDefault="00482ED9" w:rsidP="00AE1BC1">
            <w:pPr>
              <w:rPr>
                <w:del w:id="2755" w:author="Author"/>
                <w:sz w:val="20"/>
                <w:szCs w:val="20"/>
              </w:rPr>
            </w:pPr>
          </w:p>
        </w:tc>
        <w:tc>
          <w:tcPr>
            <w:tcW w:w="1530" w:type="dxa"/>
            <w:tcBorders>
              <w:top w:val="nil"/>
              <w:left w:val="nil"/>
              <w:bottom w:val="nil"/>
              <w:right w:val="nil"/>
            </w:tcBorders>
            <w:shd w:val="clear" w:color="000000" w:fill="FFFFFF"/>
            <w:noWrap/>
            <w:vAlign w:val="bottom"/>
            <w:tcPrChange w:id="2756" w:author="Author">
              <w:tcPr>
                <w:tcW w:w="1710" w:type="dxa"/>
                <w:tcBorders>
                  <w:top w:val="nil"/>
                  <w:left w:val="nil"/>
                  <w:bottom w:val="nil"/>
                  <w:right w:val="nil"/>
                </w:tcBorders>
                <w:shd w:val="clear" w:color="000000" w:fill="FFFFFF"/>
                <w:noWrap/>
                <w:vAlign w:val="bottom"/>
              </w:tcPr>
            </w:tcPrChange>
          </w:tcPr>
          <w:p w14:paraId="02EDD06B" w14:textId="3299A152" w:rsidR="00482ED9" w:rsidDel="001124D9" w:rsidRDefault="00482ED9" w:rsidP="00AE1BC1">
            <w:pPr>
              <w:rPr>
                <w:del w:id="2757" w:author="Author"/>
                <w:sz w:val="20"/>
                <w:szCs w:val="20"/>
              </w:rPr>
            </w:pPr>
          </w:p>
        </w:tc>
        <w:tc>
          <w:tcPr>
            <w:tcW w:w="1929" w:type="dxa"/>
            <w:tcBorders>
              <w:top w:val="nil"/>
              <w:left w:val="nil"/>
              <w:bottom w:val="nil"/>
              <w:right w:val="nil"/>
            </w:tcBorders>
            <w:shd w:val="clear" w:color="000000" w:fill="FFFFFF"/>
            <w:noWrap/>
            <w:vAlign w:val="bottom"/>
            <w:tcPrChange w:id="2758" w:author="Author">
              <w:tcPr>
                <w:tcW w:w="1554" w:type="dxa"/>
                <w:tcBorders>
                  <w:top w:val="nil"/>
                  <w:left w:val="nil"/>
                  <w:bottom w:val="nil"/>
                  <w:right w:val="nil"/>
                </w:tcBorders>
                <w:shd w:val="clear" w:color="000000" w:fill="FFFFFF"/>
                <w:noWrap/>
                <w:vAlign w:val="bottom"/>
              </w:tcPr>
            </w:tcPrChange>
          </w:tcPr>
          <w:p w14:paraId="78613B2F" w14:textId="4ACEA81F" w:rsidR="00482ED9" w:rsidDel="001124D9" w:rsidRDefault="00482ED9" w:rsidP="00AE1BC1">
            <w:pPr>
              <w:rPr>
                <w:del w:id="2759" w:author="Author"/>
                <w:sz w:val="20"/>
                <w:szCs w:val="20"/>
              </w:rPr>
            </w:pPr>
          </w:p>
        </w:tc>
        <w:tc>
          <w:tcPr>
            <w:tcW w:w="1929" w:type="dxa"/>
            <w:tcBorders>
              <w:top w:val="nil"/>
              <w:left w:val="nil"/>
              <w:bottom w:val="nil"/>
              <w:right w:val="nil"/>
            </w:tcBorders>
            <w:shd w:val="clear" w:color="000000" w:fill="FFFFFF"/>
            <w:noWrap/>
            <w:vAlign w:val="bottom"/>
            <w:tcPrChange w:id="2760" w:author="Author">
              <w:tcPr>
                <w:tcW w:w="1763" w:type="dxa"/>
                <w:tcBorders>
                  <w:top w:val="nil"/>
                  <w:left w:val="nil"/>
                  <w:bottom w:val="nil"/>
                  <w:right w:val="nil"/>
                </w:tcBorders>
                <w:shd w:val="clear" w:color="000000" w:fill="FFFFFF"/>
                <w:noWrap/>
                <w:vAlign w:val="bottom"/>
              </w:tcPr>
            </w:tcPrChange>
          </w:tcPr>
          <w:p w14:paraId="4528819F" w14:textId="7514853A" w:rsidR="00482ED9" w:rsidDel="001124D9" w:rsidRDefault="00482ED9" w:rsidP="00AE1BC1">
            <w:pPr>
              <w:rPr>
                <w:del w:id="2761" w:author="Author"/>
                <w:sz w:val="20"/>
                <w:szCs w:val="20"/>
              </w:rPr>
            </w:pPr>
          </w:p>
        </w:tc>
        <w:tc>
          <w:tcPr>
            <w:tcW w:w="1812" w:type="dxa"/>
            <w:tcBorders>
              <w:top w:val="nil"/>
              <w:left w:val="nil"/>
              <w:bottom w:val="nil"/>
              <w:right w:val="nil"/>
            </w:tcBorders>
            <w:shd w:val="clear" w:color="000000" w:fill="FFFFFF"/>
            <w:noWrap/>
            <w:vAlign w:val="bottom"/>
            <w:tcPrChange w:id="2762" w:author="Author">
              <w:tcPr>
                <w:tcW w:w="1720" w:type="dxa"/>
                <w:tcBorders>
                  <w:top w:val="nil"/>
                  <w:left w:val="nil"/>
                  <w:bottom w:val="nil"/>
                  <w:right w:val="nil"/>
                </w:tcBorders>
                <w:shd w:val="clear" w:color="000000" w:fill="FFFFFF"/>
                <w:noWrap/>
                <w:vAlign w:val="bottom"/>
              </w:tcPr>
            </w:tcPrChange>
          </w:tcPr>
          <w:p w14:paraId="3E0191CB" w14:textId="2F47E55A" w:rsidR="00482ED9" w:rsidDel="001124D9" w:rsidRDefault="00482ED9" w:rsidP="00AE1BC1">
            <w:pPr>
              <w:rPr>
                <w:del w:id="2763" w:author="Author"/>
                <w:sz w:val="20"/>
                <w:szCs w:val="20"/>
              </w:rPr>
            </w:pPr>
          </w:p>
        </w:tc>
      </w:tr>
      <w:tr w:rsidR="00482ED9" w:rsidDel="001124D9" w14:paraId="23E7C5F6" w14:textId="70187703" w:rsidTr="001124D9">
        <w:trPr>
          <w:trHeight w:val="153"/>
          <w:del w:id="2764" w:author="Author"/>
          <w:trPrChange w:id="2765" w:author="Author">
            <w:trPr>
              <w:trHeight w:val="153"/>
            </w:trPr>
          </w:trPrChange>
        </w:trPr>
        <w:tc>
          <w:tcPr>
            <w:tcW w:w="2663" w:type="dxa"/>
            <w:tcBorders>
              <w:top w:val="nil"/>
              <w:left w:val="nil"/>
              <w:bottom w:val="single" w:sz="4" w:space="0" w:color="auto"/>
              <w:right w:val="nil"/>
            </w:tcBorders>
            <w:shd w:val="clear" w:color="000000" w:fill="FFFFFF"/>
            <w:noWrap/>
            <w:tcPrChange w:id="2766" w:author="Author">
              <w:tcPr>
                <w:tcW w:w="2250" w:type="dxa"/>
                <w:tcBorders>
                  <w:top w:val="nil"/>
                  <w:left w:val="nil"/>
                  <w:bottom w:val="single" w:sz="4" w:space="0" w:color="auto"/>
                  <w:right w:val="nil"/>
                </w:tcBorders>
                <w:shd w:val="clear" w:color="000000" w:fill="FFFFFF"/>
                <w:noWrap/>
              </w:tcPr>
            </w:tcPrChange>
          </w:tcPr>
          <w:p w14:paraId="6DABC74A" w14:textId="21437298" w:rsidR="00482ED9" w:rsidDel="001124D9" w:rsidRDefault="00482ED9" w:rsidP="00AE1BC1">
            <w:pPr>
              <w:ind w:firstLineChars="200" w:firstLine="400"/>
              <w:rPr>
                <w:del w:id="2767" w:author="Author"/>
                <w:sz w:val="20"/>
                <w:szCs w:val="20"/>
              </w:rPr>
            </w:pPr>
            <w:del w:id="2768" w:author="Author">
              <w:r w:rsidRPr="00BC0E49" w:rsidDel="001124D9">
                <w:rPr>
                  <w:sz w:val="20"/>
                  <w:szCs w:val="20"/>
                </w:rPr>
                <w:delText>Depression/Anxiety</w:delText>
              </w:r>
            </w:del>
          </w:p>
        </w:tc>
        <w:tc>
          <w:tcPr>
            <w:tcW w:w="937" w:type="dxa"/>
            <w:tcBorders>
              <w:top w:val="nil"/>
              <w:left w:val="nil"/>
              <w:bottom w:val="single" w:sz="4" w:space="0" w:color="auto"/>
              <w:right w:val="nil"/>
            </w:tcBorders>
            <w:shd w:val="clear" w:color="000000" w:fill="FFFFFF"/>
            <w:noWrap/>
            <w:vAlign w:val="bottom"/>
            <w:tcPrChange w:id="2769" w:author="Author">
              <w:tcPr>
                <w:tcW w:w="270" w:type="dxa"/>
                <w:tcBorders>
                  <w:top w:val="nil"/>
                  <w:left w:val="nil"/>
                  <w:bottom w:val="single" w:sz="4" w:space="0" w:color="auto"/>
                  <w:right w:val="nil"/>
                </w:tcBorders>
                <w:shd w:val="clear" w:color="000000" w:fill="FFFFFF"/>
                <w:noWrap/>
                <w:vAlign w:val="bottom"/>
              </w:tcPr>
            </w:tcPrChange>
          </w:tcPr>
          <w:p w14:paraId="72095412" w14:textId="338FE79E" w:rsidR="00482ED9" w:rsidDel="001124D9" w:rsidRDefault="00482ED9" w:rsidP="00AE1BC1">
            <w:pPr>
              <w:rPr>
                <w:del w:id="2770" w:author="Author"/>
                <w:sz w:val="20"/>
                <w:szCs w:val="20"/>
              </w:rPr>
            </w:pPr>
          </w:p>
        </w:tc>
        <w:tc>
          <w:tcPr>
            <w:tcW w:w="1530" w:type="dxa"/>
            <w:tcBorders>
              <w:top w:val="nil"/>
              <w:left w:val="nil"/>
              <w:bottom w:val="single" w:sz="4" w:space="0" w:color="auto"/>
              <w:right w:val="nil"/>
            </w:tcBorders>
            <w:shd w:val="clear" w:color="000000" w:fill="FFFFFF"/>
            <w:noWrap/>
            <w:vAlign w:val="bottom"/>
            <w:tcPrChange w:id="2771" w:author="Author">
              <w:tcPr>
                <w:tcW w:w="1710" w:type="dxa"/>
                <w:tcBorders>
                  <w:top w:val="nil"/>
                  <w:left w:val="nil"/>
                  <w:bottom w:val="single" w:sz="4" w:space="0" w:color="auto"/>
                  <w:right w:val="nil"/>
                </w:tcBorders>
                <w:shd w:val="clear" w:color="000000" w:fill="FFFFFF"/>
                <w:noWrap/>
                <w:vAlign w:val="bottom"/>
              </w:tcPr>
            </w:tcPrChange>
          </w:tcPr>
          <w:p w14:paraId="6AEB2FD8" w14:textId="32B56D4B" w:rsidR="00482ED9" w:rsidDel="001124D9" w:rsidRDefault="00482ED9" w:rsidP="00AE1BC1">
            <w:pPr>
              <w:rPr>
                <w:del w:id="2772" w:author="Author"/>
                <w:sz w:val="20"/>
                <w:szCs w:val="20"/>
              </w:rPr>
            </w:pPr>
          </w:p>
        </w:tc>
        <w:tc>
          <w:tcPr>
            <w:tcW w:w="1929" w:type="dxa"/>
            <w:tcBorders>
              <w:top w:val="nil"/>
              <w:left w:val="nil"/>
              <w:bottom w:val="single" w:sz="4" w:space="0" w:color="auto"/>
              <w:right w:val="nil"/>
            </w:tcBorders>
            <w:shd w:val="clear" w:color="000000" w:fill="FFFFFF"/>
            <w:noWrap/>
            <w:vAlign w:val="bottom"/>
            <w:tcPrChange w:id="2773" w:author="Author">
              <w:tcPr>
                <w:tcW w:w="1554" w:type="dxa"/>
                <w:tcBorders>
                  <w:top w:val="nil"/>
                  <w:left w:val="nil"/>
                  <w:bottom w:val="single" w:sz="4" w:space="0" w:color="auto"/>
                  <w:right w:val="nil"/>
                </w:tcBorders>
                <w:shd w:val="clear" w:color="000000" w:fill="FFFFFF"/>
                <w:noWrap/>
                <w:vAlign w:val="bottom"/>
              </w:tcPr>
            </w:tcPrChange>
          </w:tcPr>
          <w:p w14:paraId="5B9774AB" w14:textId="752EA85D" w:rsidR="00482ED9" w:rsidDel="001124D9" w:rsidRDefault="00482ED9" w:rsidP="00AE1BC1">
            <w:pPr>
              <w:rPr>
                <w:del w:id="2774" w:author="Author"/>
                <w:sz w:val="20"/>
                <w:szCs w:val="20"/>
              </w:rPr>
            </w:pPr>
          </w:p>
        </w:tc>
        <w:tc>
          <w:tcPr>
            <w:tcW w:w="1929" w:type="dxa"/>
            <w:tcBorders>
              <w:top w:val="nil"/>
              <w:left w:val="nil"/>
              <w:bottom w:val="single" w:sz="4" w:space="0" w:color="auto"/>
              <w:right w:val="nil"/>
            </w:tcBorders>
            <w:shd w:val="clear" w:color="000000" w:fill="FFFFFF"/>
            <w:noWrap/>
            <w:vAlign w:val="bottom"/>
            <w:tcPrChange w:id="2775" w:author="Author">
              <w:tcPr>
                <w:tcW w:w="1763" w:type="dxa"/>
                <w:tcBorders>
                  <w:top w:val="nil"/>
                  <w:left w:val="nil"/>
                  <w:bottom w:val="single" w:sz="4" w:space="0" w:color="auto"/>
                  <w:right w:val="nil"/>
                </w:tcBorders>
                <w:shd w:val="clear" w:color="000000" w:fill="FFFFFF"/>
                <w:noWrap/>
                <w:vAlign w:val="bottom"/>
              </w:tcPr>
            </w:tcPrChange>
          </w:tcPr>
          <w:p w14:paraId="5C63A00F" w14:textId="19FDFAFD" w:rsidR="00482ED9" w:rsidDel="001124D9" w:rsidRDefault="00482ED9" w:rsidP="00AE1BC1">
            <w:pPr>
              <w:rPr>
                <w:del w:id="2776" w:author="Author"/>
                <w:sz w:val="20"/>
                <w:szCs w:val="20"/>
              </w:rPr>
            </w:pPr>
          </w:p>
        </w:tc>
        <w:tc>
          <w:tcPr>
            <w:tcW w:w="1812" w:type="dxa"/>
            <w:tcBorders>
              <w:top w:val="nil"/>
              <w:left w:val="nil"/>
              <w:bottom w:val="single" w:sz="4" w:space="0" w:color="auto"/>
              <w:right w:val="nil"/>
            </w:tcBorders>
            <w:shd w:val="clear" w:color="000000" w:fill="FFFFFF"/>
            <w:noWrap/>
            <w:vAlign w:val="bottom"/>
            <w:tcPrChange w:id="2777" w:author="Author">
              <w:tcPr>
                <w:tcW w:w="1720" w:type="dxa"/>
                <w:tcBorders>
                  <w:top w:val="nil"/>
                  <w:left w:val="nil"/>
                  <w:bottom w:val="single" w:sz="4" w:space="0" w:color="auto"/>
                  <w:right w:val="nil"/>
                </w:tcBorders>
                <w:shd w:val="clear" w:color="000000" w:fill="FFFFFF"/>
                <w:noWrap/>
                <w:vAlign w:val="bottom"/>
              </w:tcPr>
            </w:tcPrChange>
          </w:tcPr>
          <w:p w14:paraId="7500346A" w14:textId="3F92717C" w:rsidR="00482ED9" w:rsidDel="001124D9" w:rsidRDefault="00482ED9" w:rsidP="00AE1BC1">
            <w:pPr>
              <w:rPr>
                <w:del w:id="2778" w:author="Author"/>
                <w:sz w:val="20"/>
                <w:szCs w:val="20"/>
              </w:rPr>
            </w:pPr>
          </w:p>
        </w:tc>
      </w:tr>
    </w:tbl>
    <w:p w14:paraId="0DA24729" w14:textId="759AAD8A" w:rsidR="00482ED9" w:rsidRPr="00717991" w:rsidDel="001124D9" w:rsidRDefault="00482ED9" w:rsidP="00482ED9">
      <w:pPr>
        <w:spacing w:before="120" w:after="120"/>
        <w:rPr>
          <w:del w:id="2779" w:author="Author"/>
          <w:iCs/>
          <w:sz w:val="22"/>
        </w:rPr>
      </w:pPr>
    </w:p>
    <w:tbl>
      <w:tblPr>
        <w:tblW w:w="0" w:type="auto"/>
        <w:tblLook w:val="04A0" w:firstRow="1" w:lastRow="0" w:firstColumn="1" w:lastColumn="0" w:noHBand="0" w:noVBand="1"/>
      </w:tblPr>
      <w:tblGrid>
        <w:gridCol w:w="2065"/>
        <w:gridCol w:w="1745"/>
        <w:gridCol w:w="1905"/>
        <w:gridCol w:w="1905"/>
        <w:gridCol w:w="1905"/>
      </w:tblGrid>
      <w:tr w:rsidR="001124D9" w14:paraId="09ED4306" w14:textId="77777777" w:rsidTr="001124D9">
        <w:trPr>
          <w:ins w:id="2780" w:author="Author"/>
        </w:trPr>
        <w:tc>
          <w:tcPr>
            <w:tcW w:w="9525" w:type="dxa"/>
            <w:gridSpan w:val="5"/>
            <w:tcBorders>
              <w:top w:val="nil"/>
              <w:left w:val="nil"/>
              <w:bottom w:val="single" w:sz="4" w:space="0" w:color="auto"/>
              <w:right w:val="nil"/>
            </w:tcBorders>
            <w:hideMark/>
          </w:tcPr>
          <w:p w14:paraId="01A3F4A6" w14:textId="77777777" w:rsidR="001124D9" w:rsidRDefault="001124D9">
            <w:pPr>
              <w:spacing w:after="6" w:line="252" w:lineRule="auto"/>
              <w:ind w:left="103" w:right="0"/>
              <w:rPr>
                <w:ins w:id="2781" w:author="Author"/>
              </w:rPr>
            </w:pPr>
            <w:ins w:id="2782" w:author="Author">
              <w:r>
                <w:rPr>
                  <w:sz w:val="20"/>
                </w:rPr>
                <w:t xml:space="preserve">Table 9. % Change in rates of Potentially Preventable Hospitalizations by Sociodemographic Factors from 2008-2016 </w:t>
              </w:r>
            </w:ins>
          </w:p>
        </w:tc>
      </w:tr>
      <w:tr w:rsidR="001124D9" w14:paraId="5997B6F1" w14:textId="77777777" w:rsidTr="001124D9">
        <w:trPr>
          <w:ins w:id="2783" w:author="Author"/>
        </w:trPr>
        <w:tc>
          <w:tcPr>
            <w:tcW w:w="2065" w:type="dxa"/>
            <w:tcBorders>
              <w:top w:val="single" w:sz="4" w:space="0" w:color="auto"/>
              <w:left w:val="nil"/>
              <w:bottom w:val="single" w:sz="4" w:space="0" w:color="auto"/>
              <w:right w:val="nil"/>
            </w:tcBorders>
          </w:tcPr>
          <w:p w14:paraId="6E30F1EE" w14:textId="77777777" w:rsidR="001124D9" w:rsidRDefault="001124D9">
            <w:pPr>
              <w:spacing w:after="6" w:line="252" w:lineRule="auto"/>
              <w:ind w:left="0" w:right="0" w:firstLine="0"/>
              <w:rPr>
                <w:ins w:id="2784" w:author="Author"/>
                <w:sz w:val="20"/>
              </w:rPr>
            </w:pPr>
          </w:p>
        </w:tc>
        <w:tc>
          <w:tcPr>
            <w:tcW w:w="1745" w:type="dxa"/>
            <w:tcBorders>
              <w:top w:val="single" w:sz="4" w:space="0" w:color="auto"/>
              <w:left w:val="nil"/>
              <w:bottom w:val="single" w:sz="4" w:space="0" w:color="auto"/>
              <w:right w:val="nil"/>
            </w:tcBorders>
            <w:hideMark/>
          </w:tcPr>
          <w:p w14:paraId="66BE1801" w14:textId="77777777" w:rsidR="001124D9" w:rsidRDefault="001124D9">
            <w:pPr>
              <w:spacing w:after="0" w:line="256" w:lineRule="auto"/>
              <w:ind w:left="0" w:right="0" w:firstLine="0"/>
              <w:rPr>
                <w:ins w:id="2785" w:author="Author"/>
              </w:rPr>
            </w:pPr>
            <w:ins w:id="2786" w:author="Author">
              <w:r>
                <w:rPr>
                  <w:sz w:val="20"/>
                </w:rPr>
                <w:t xml:space="preserve">Short-Term </w:t>
              </w:r>
            </w:ins>
          </w:p>
          <w:p w14:paraId="25ABCD2F" w14:textId="77777777" w:rsidR="001124D9" w:rsidRDefault="001124D9">
            <w:pPr>
              <w:spacing w:after="0" w:line="256" w:lineRule="auto"/>
              <w:ind w:left="0" w:right="0" w:firstLine="0"/>
              <w:rPr>
                <w:ins w:id="2787" w:author="Author"/>
              </w:rPr>
            </w:pPr>
            <w:ins w:id="2788" w:author="Author">
              <w:r>
                <w:rPr>
                  <w:sz w:val="20"/>
                </w:rPr>
                <w:t xml:space="preserve">Diabetes </w:t>
              </w:r>
            </w:ins>
          </w:p>
          <w:p w14:paraId="4AEB505A" w14:textId="77777777" w:rsidR="001124D9" w:rsidRDefault="001124D9">
            <w:pPr>
              <w:spacing w:after="6" w:line="252" w:lineRule="auto"/>
              <w:ind w:left="0" w:right="0" w:firstLine="0"/>
              <w:rPr>
                <w:ins w:id="2789" w:author="Author"/>
                <w:sz w:val="20"/>
              </w:rPr>
            </w:pPr>
            <w:ins w:id="2790" w:author="Author">
              <w:r>
                <w:rPr>
                  <w:sz w:val="20"/>
                </w:rPr>
                <w:t xml:space="preserve">Complications  </w:t>
              </w:r>
            </w:ins>
          </w:p>
        </w:tc>
        <w:tc>
          <w:tcPr>
            <w:tcW w:w="1905" w:type="dxa"/>
            <w:tcBorders>
              <w:top w:val="single" w:sz="4" w:space="0" w:color="auto"/>
              <w:left w:val="nil"/>
              <w:bottom w:val="single" w:sz="4" w:space="0" w:color="auto"/>
              <w:right w:val="nil"/>
            </w:tcBorders>
            <w:hideMark/>
          </w:tcPr>
          <w:p w14:paraId="40766317" w14:textId="77777777" w:rsidR="001124D9" w:rsidRDefault="001124D9">
            <w:pPr>
              <w:spacing w:after="0" w:line="256" w:lineRule="auto"/>
              <w:ind w:left="0" w:right="0" w:firstLine="0"/>
              <w:rPr>
                <w:ins w:id="2791" w:author="Author"/>
              </w:rPr>
            </w:pPr>
            <w:ins w:id="2792" w:author="Author">
              <w:r>
                <w:rPr>
                  <w:sz w:val="20"/>
                </w:rPr>
                <w:t xml:space="preserve">Long-Term </w:t>
              </w:r>
            </w:ins>
          </w:p>
          <w:p w14:paraId="18C42D65" w14:textId="77777777" w:rsidR="001124D9" w:rsidRDefault="001124D9">
            <w:pPr>
              <w:spacing w:after="0" w:line="256" w:lineRule="auto"/>
              <w:ind w:left="0" w:right="0" w:firstLine="0"/>
              <w:rPr>
                <w:ins w:id="2793" w:author="Author"/>
              </w:rPr>
            </w:pPr>
            <w:ins w:id="2794" w:author="Author">
              <w:r>
                <w:rPr>
                  <w:sz w:val="20"/>
                </w:rPr>
                <w:t xml:space="preserve">Diabetes </w:t>
              </w:r>
            </w:ins>
          </w:p>
          <w:p w14:paraId="390E2C78" w14:textId="77777777" w:rsidR="001124D9" w:rsidRDefault="001124D9">
            <w:pPr>
              <w:spacing w:after="6" w:line="252" w:lineRule="auto"/>
              <w:ind w:left="0" w:right="0" w:firstLine="0"/>
              <w:rPr>
                <w:ins w:id="2795" w:author="Author"/>
                <w:sz w:val="20"/>
              </w:rPr>
            </w:pPr>
            <w:ins w:id="2796" w:author="Author">
              <w:r>
                <w:rPr>
                  <w:sz w:val="20"/>
                </w:rPr>
                <w:t xml:space="preserve">Complications </w:t>
              </w:r>
            </w:ins>
          </w:p>
        </w:tc>
        <w:tc>
          <w:tcPr>
            <w:tcW w:w="1905" w:type="dxa"/>
            <w:tcBorders>
              <w:top w:val="single" w:sz="4" w:space="0" w:color="auto"/>
              <w:left w:val="nil"/>
              <w:bottom w:val="single" w:sz="4" w:space="0" w:color="auto"/>
              <w:right w:val="nil"/>
            </w:tcBorders>
            <w:hideMark/>
          </w:tcPr>
          <w:p w14:paraId="6FCCDAF2" w14:textId="77777777" w:rsidR="001124D9" w:rsidRDefault="001124D9">
            <w:pPr>
              <w:spacing w:after="0" w:line="256" w:lineRule="auto"/>
              <w:ind w:left="0" w:right="0" w:firstLine="0"/>
              <w:rPr>
                <w:ins w:id="2797" w:author="Author"/>
              </w:rPr>
            </w:pPr>
            <w:ins w:id="2798" w:author="Author">
              <w:r>
                <w:rPr>
                  <w:sz w:val="20"/>
                </w:rPr>
                <w:t xml:space="preserve">Uncontrolled </w:t>
              </w:r>
            </w:ins>
          </w:p>
          <w:p w14:paraId="20F87093" w14:textId="77777777" w:rsidR="001124D9" w:rsidRDefault="001124D9">
            <w:pPr>
              <w:spacing w:after="0" w:line="256" w:lineRule="auto"/>
              <w:ind w:left="0" w:right="0" w:firstLine="0"/>
              <w:rPr>
                <w:ins w:id="2799" w:author="Author"/>
              </w:rPr>
            </w:pPr>
            <w:ins w:id="2800" w:author="Author">
              <w:r>
                <w:rPr>
                  <w:sz w:val="20"/>
                </w:rPr>
                <w:t xml:space="preserve">Diabetes without </w:t>
              </w:r>
            </w:ins>
          </w:p>
          <w:p w14:paraId="76037836" w14:textId="77777777" w:rsidR="001124D9" w:rsidRDefault="001124D9">
            <w:pPr>
              <w:spacing w:after="6" w:line="252" w:lineRule="auto"/>
              <w:ind w:left="0" w:right="0" w:firstLine="0"/>
              <w:rPr>
                <w:ins w:id="2801" w:author="Author"/>
                <w:sz w:val="20"/>
              </w:rPr>
            </w:pPr>
            <w:ins w:id="2802" w:author="Author">
              <w:r>
                <w:rPr>
                  <w:sz w:val="20"/>
                </w:rPr>
                <w:t xml:space="preserve">Complications  </w:t>
              </w:r>
            </w:ins>
          </w:p>
        </w:tc>
        <w:tc>
          <w:tcPr>
            <w:tcW w:w="1905" w:type="dxa"/>
            <w:tcBorders>
              <w:top w:val="single" w:sz="4" w:space="0" w:color="auto"/>
              <w:left w:val="nil"/>
              <w:bottom w:val="single" w:sz="4" w:space="0" w:color="auto"/>
              <w:right w:val="nil"/>
            </w:tcBorders>
            <w:hideMark/>
          </w:tcPr>
          <w:p w14:paraId="7E27B463" w14:textId="77777777" w:rsidR="001124D9" w:rsidRDefault="001124D9">
            <w:pPr>
              <w:spacing w:after="0" w:line="256" w:lineRule="auto"/>
              <w:ind w:left="0" w:right="0" w:firstLine="0"/>
              <w:rPr>
                <w:ins w:id="2803" w:author="Author"/>
              </w:rPr>
            </w:pPr>
            <w:ins w:id="2804" w:author="Author">
              <w:r>
                <w:rPr>
                  <w:sz w:val="20"/>
                </w:rPr>
                <w:t xml:space="preserve">Diabetes-related </w:t>
              </w:r>
            </w:ins>
          </w:p>
          <w:p w14:paraId="54403512" w14:textId="77777777" w:rsidR="001124D9" w:rsidRDefault="001124D9">
            <w:pPr>
              <w:spacing w:after="0" w:line="256" w:lineRule="auto"/>
              <w:ind w:left="0" w:right="0" w:firstLine="0"/>
              <w:rPr>
                <w:ins w:id="2805" w:author="Author"/>
              </w:rPr>
            </w:pPr>
            <w:ins w:id="2806" w:author="Author">
              <w:r>
                <w:rPr>
                  <w:sz w:val="20"/>
                </w:rPr>
                <w:t xml:space="preserve">Lower-Extremity </w:t>
              </w:r>
            </w:ins>
          </w:p>
          <w:p w14:paraId="3E40DE2A" w14:textId="77777777" w:rsidR="001124D9" w:rsidRDefault="001124D9">
            <w:pPr>
              <w:spacing w:after="6" w:line="252" w:lineRule="auto"/>
              <w:ind w:left="0" w:right="0" w:firstLine="0"/>
              <w:rPr>
                <w:ins w:id="2807" w:author="Author"/>
                <w:sz w:val="20"/>
              </w:rPr>
            </w:pPr>
            <w:ins w:id="2808" w:author="Author">
              <w:r>
                <w:rPr>
                  <w:sz w:val="20"/>
                </w:rPr>
                <w:t xml:space="preserve">Amputations  </w:t>
              </w:r>
            </w:ins>
          </w:p>
        </w:tc>
      </w:tr>
      <w:tr w:rsidR="001124D9" w14:paraId="5BD94423" w14:textId="77777777" w:rsidTr="001124D9">
        <w:trPr>
          <w:trHeight w:val="85"/>
          <w:ins w:id="2809" w:author="Author"/>
        </w:trPr>
        <w:tc>
          <w:tcPr>
            <w:tcW w:w="2065" w:type="dxa"/>
            <w:tcBorders>
              <w:top w:val="single" w:sz="4" w:space="0" w:color="auto"/>
              <w:left w:val="nil"/>
              <w:bottom w:val="nil"/>
              <w:right w:val="nil"/>
            </w:tcBorders>
            <w:hideMark/>
          </w:tcPr>
          <w:p w14:paraId="2C52128B" w14:textId="77777777" w:rsidR="001124D9" w:rsidRDefault="001124D9">
            <w:pPr>
              <w:spacing w:after="6" w:line="252" w:lineRule="auto"/>
              <w:ind w:left="0" w:right="0" w:firstLine="0"/>
              <w:rPr>
                <w:ins w:id="2810" w:author="Author"/>
                <w:sz w:val="20"/>
              </w:rPr>
            </w:pPr>
            <w:ins w:id="2811" w:author="Author">
              <w:r>
                <w:rPr>
                  <w:sz w:val="20"/>
                </w:rPr>
                <w:t>Age, years</w:t>
              </w:r>
            </w:ins>
          </w:p>
        </w:tc>
        <w:tc>
          <w:tcPr>
            <w:tcW w:w="1745" w:type="dxa"/>
            <w:tcBorders>
              <w:top w:val="single" w:sz="4" w:space="0" w:color="auto"/>
              <w:left w:val="nil"/>
              <w:bottom w:val="nil"/>
              <w:right w:val="nil"/>
            </w:tcBorders>
          </w:tcPr>
          <w:p w14:paraId="639E33EA" w14:textId="77777777" w:rsidR="001124D9" w:rsidRDefault="001124D9">
            <w:pPr>
              <w:spacing w:after="6" w:line="252" w:lineRule="auto"/>
              <w:ind w:left="0" w:right="0" w:firstLine="0"/>
              <w:rPr>
                <w:ins w:id="2812" w:author="Author"/>
                <w:sz w:val="20"/>
              </w:rPr>
            </w:pPr>
          </w:p>
        </w:tc>
        <w:tc>
          <w:tcPr>
            <w:tcW w:w="1905" w:type="dxa"/>
            <w:tcBorders>
              <w:top w:val="single" w:sz="4" w:space="0" w:color="auto"/>
              <w:left w:val="nil"/>
              <w:bottom w:val="nil"/>
              <w:right w:val="nil"/>
            </w:tcBorders>
          </w:tcPr>
          <w:p w14:paraId="473A748B" w14:textId="77777777" w:rsidR="001124D9" w:rsidRDefault="001124D9">
            <w:pPr>
              <w:spacing w:after="6" w:line="252" w:lineRule="auto"/>
              <w:ind w:left="0" w:right="0" w:firstLine="0"/>
              <w:rPr>
                <w:ins w:id="2813" w:author="Author"/>
                <w:sz w:val="20"/>
              </w:rPr>
            </w:pPr>
          </w:p>
        </w:tc>
        <w:tc>
          <w:tcPr>
            <w:tcW w:w="1905" w:type="dxa"/>
            <w:tcBorders>
              <w:top w:val="single" w:sz="4" w:space="0" w:color="auto"/>
              <w:left w:val="nil"/>
              <w:bottom w:val="nil"/>
              <w:right w:val="nil"/>
            </w:tcBorders>
          </w:tcPr>
          <w:p w14:paraId="2895DEDA" w14:textId="77777777" w:rsidR="001124D9" w:rsidRDefault="001124D9">
            <w:pPr>
              <w:spacing w:after="6" w:line="252" w:lineRule="auto"/>
              <w:ind w:left="0" w:right="0" w:firstLine="0"/>
              <w:rPr>
                <w:ins w:id="2814" w:author="Author"/>
                <w:sz w:val="20"/>
              </w:rPr>
            </w:pPr>
          </w:p>
        </w:tc>
        <w:tc>
          <w:tcPr>
            <w:tcW w:w="1905" w:type="dxa"/>
            <w:tcBorders>
              <w:top w:val="single" w:sz="4" w:space="0" w:color="auto"/>
              <w:left w:val="nil"/>
              <w:bottom w:val="nil"/>
              <w:right w:val="nil"/>
            </w:tcBorders>
          </w:tcPr>
          <w:p w14:paraId="18930952" w14:textId="77777777" w:rsidR="001124D9" w:rsidRDefault="001124D9">
            <w:pPr>
              <w:spacing w:after="6" w:line="252" w:lineRule="auto"/>
              <w:ind w:left="0" w:right="0" w:firstLine="0"/>
              <w:rPr>
                <w:ins w:id="2815" w:author="Author"/>
                <w:sz w:val="20"/>
              </w:rPr>
            </w:pPr>
          </w:p>
        </w:tc>
      </w:tr>
      <w:tr w:rsidR="001124D9" w14:paraId="4C3C84D2" w14:textId="77777777" w:rsidTr="001124D9">
        <w:trPr>
          <w:ins w:id="2816" w:author="Author"/>
        </w:trPr>
        <w:tc>
          <w:tcPr>
            <w:tcW w:w="2065" w:type="dxa"/>
            <w:hideMark/>
          </w:tcPr>
          <w:p w14:paraId="3917D924" w14:textId="77777777" w:rsidR="001124D9" w:rsidRDefault="001124D9">
            <w:pPr>
              <w:spacing w:after="6" w:line="252" w:lineRule="auto"/>
              <w:ind w:left="0" w:right="0" w:firstLine="0"/>
              <w:rPr>
                <w:ins w:id="2817" w:author="Author"/>
                <w:sz w:val="20"/>
              </w:rPr>
            </w:pPr>
            <w:ins w:id="2818" w:author="Author">
              <w:r>
                <w:rPr>
                  <w:sz w:val="20"/>
                </w:rPr>
                <w:t xml:space="preserve">        18-29</w:t>
              </w:r>
            </w:ins>
          </w:p>
        </w:tc>
        <w:tc>
          <w:tcPr>
            <w:tcW w:w="1745" w:type="dxa"/>
          </w:tcPr>
          <w:p w14:paraId="62F21F87" w14:textId="77777777" w:rsidR="001124D9" w:rsidRDefault="001124D9">
            <w:pPr>
              <w:spacing w:after="6" w:line="252" w:lineRule="auto"/>
              <w:ind w:left="0" w:right="0" w:firstLine="0"/>
              <w:rPr>
                <w:ins w:id="2819" w:author="Author"/>
                <w:sz w:val="20"/>
              </w:rPr>
            </w:pPr>
          </w:p>
        </w:tc>
        <w:tc>
          <w:tcPr>
            <w:tcW w:w="1905" w:type="dxa"/>
          </w:tcPr>
          <w:p w14:paraId="7DB07BFE" w14:textId="77777777" w:rsidR="001124D9" w:rsidRDefault="001124D9">
            <w:pPr>
              <w:spacing w:after="6" w:line="252" w:lineRule="auto"/>
              <w:ind w:left="0" w:right="0" w:firstLine="0"/>
              <w:rPr>
                <w:ins w:id="2820" w:author="Author"/>
                <w:sz w:val="20"/>
              </w:rPr>
            </w:pPr>
          </w:p>
        </w:tc>
        <w:tc>
          <w:tcPr>
            <w:tcW w:w="1905" w:type="dxa"/>
          </w:tcPr>
          <w:p w14:paraId="7691CC6F" w14:textId="77777777" w:rsidR="001124D9" w:rsidRDefault="001124D9">
            <w:pPr>
              <w:spacing w:after="6" w:line="252" w:lineRule="auto"/>
              <w:ind w:left="0" w:right="0" w:firstLine="0"/>
              <w:rPr>
                <w:ins w:id="2821" w:author="Author"/>
                <w:sz w:val="20"/>
              </w:rPr>
            </w:pPr>
          </w:p>
        </w:tc>
        <w:tc>
          <w:tcPr>
            <w:tcW w:w="1905" w:type="dxa"/>
          </w:tcPr>
          <w:p w14:paraId="525CC69E" w14:textId="77777777" w:rsidR="001124D9" w:rsidRDefault="001124D9">
            <w:pPr>
              <w:spacing w:after="6" w:line="252" w:lineRule="auto"/>
              <w:ind w:left="0" w:right="0" w:firstLine="0"/>
              <w:rPr>
                <w:ins w:id="2822" w:author="Author"/>
                <w:sz w:val="20"/>
              </w:rPr>
            </w:pPr>
          </w:p>
        </w:tc>
      </w:tr>
      <w:tr w:rsidR="001124D9" w14:paraId="42892B54" w14:textId="77777777" w:rsidTr="001124D9">
        <w:trPr>
          <w:ins w:id="2823" w:author="Author"/>
        </w:trPr>
        <w:tc>
          <w:tcPr>
            <w:tcW w:w="2065" w:type="dxa"/>
            <w:hideMark/>
          </w:tcPr>
          <w:p w14:paraId="48C05BEF" w14:textId="77777777" w:rsidR="001124D9" w:rsidRDefault="001124D9">
            <w:pPr>
              <w:spacing w:after="6" w:line="252" w:lineRule="auto"/>
              <w:ind w:left="0" w:right="0" w:firstLine="0"/>
              <w:rPr>
                <w:ins w:id="2824" w:author="Author"/>
                <w:sz w:val="20"/>
              </w:rPr>
            </w:pPr>
            <w:ins w:id="2825" w:author="Author">
              <w:r>
                <w:rPr>
                  <w:sz w:val="20"/>
                </w:rPr>
                <w:t xml:space="preserve">        30-44</w:t>
              </w:r>
            </w:ins>
          </w:p>
        </w:tc>
        <w:tc>
          <w:tcPr>
            <w:tcW w:w="1745" w:type="dxa"/>
          </w:tcPr>
          <w:p w14:paraId="1693AC07" w14:textId="77777777" w:rsidR="001124D9" w:rsidRDefault="001124D9">
            <w:pPr>
              <w:spacing w:after="6" w:line="252" w:lineRule="auto"/>
              <w:ind w:left="0" w:right="0" w:firstLine="0"/>
              <w:rPr>
                <w:ins w:id="2826" w:author="Author"/>
                <w:sz w:val="20"/>
              </w:rPr>
            </w:pPr>
          </w:p>
        </w:tc>
        <w:tc>
          <w:tcPr>
            <w:tcW w:w="1905" w:type="dxa"/>
          </w:tcPr>
          <w:p w14:paraId="3A3B57F8" w14:textId="77777777" w:rsidR="001124D9" w:rsidRDefault="001124D9">
            <w:pPr>
              <w:spacing w:after="6" w:line="252" w:lineRule="auto"/>
              <w:ind w:left="0" w:right="0" w:firstLine="0"/>
              <w:rPr>
                <w:ins w:id="2827" w:author="Author"/>
                <w:sz w:val="20"/>
              </w:rPr>
            </w:pPr>
          </w:p>
        </w:tc>
        <w:tc>
          <w:tcPr>
            <w:tcW w:w="1905" w:type="dxa"/>
          </w:tcPr>
          <w:p w14:paraId="11AA8D41" w14:textId="77777777" w:rsidR="001124D9" w:rsidRDefault="001124D9">
            <w:pPr>
              <w:spacing w:after="6" w:line="252" w:lineRule="auto"/>
              <w:ind w:left="0" w:right="0" w:firstLine="0"/>
              <w:rPr>
                <w:ins w:id="2828" w:author="Author"/>
                <w:sz w:val="20"/>
              </w:rPr>
            </w:pPr>
          </w:p>
        </w:tc>
        <w:tc>
          <w:tcPr>
            <w:tcW w:w="1905" w:type="dxa"/>
          </w:tcPr>
          <w:p w14:paraId="56F9A704" w14:textId="77777777" w:rsidR="001124D9" w:rsidRDefault="001124D9">
            <w:pPr>
              <w:spacing w:after="6" w:line="252" w:lineRule="auto"/>
              <w:ind w:left="0" w:right="0" w:firstLine="0"/>
              <w:rPr>
                <w:ins w:id="2829" w:author="Author"/>
                <w:sz w:val="20"/>
              </w:rPr>
            </w:pPr>
          </w:p>
        </w:tc>
      </w:tr>
      <w:tr w:rsidR="001124D9" w14:paraId="3CE86851" w14:textId="77777777" w:rsidTr="001124D9">
        <w:trPr>
          <w:ins w:id="2830" w:author="Author"/>
        </w:trPr>
        <w:tc>
          <w:tcPr>
            <w:tcW w:w="2065" w:type="dxa"/>
            <w:hideMark/>
          </w:tcPr>
          <w:p w14:paraId="23501E6B" w14:textId="77777777" w:rsidR="001124D9" w:rsidRDefault="001124D9">
            <w:pPr>
              <w:spacing w:after="6" w:line="252" w:lineRule="auto"/>
              <w:ind w:left="0" w:right="0" w:firstLine="0"/>
              <w:rPr>
                <w:ins w:id="2831" w:author="Author"/>
                <w:sz w:val="20"/>
              </w:rPr>
            </w:pPr>
            <w:ins w:id="2832" w:author="Author">
              <w:r>
                <w:rPr>
                  <w:sz w:val="20"/>
                </w:rPr>
                <w:t xml:space="preserve">        45-64</w:t>
              </w:r>
            </w:ins>
          </w:p>
        </w:tc>
        <w:tc>
          <w:tcPr>
            <w:tcW w:w="1745" w:type="dxa"/>
          </w:tcPr>
          <w:p w14:paraId="53ABADBC" w14:textId="77777777" w:rsidR="001124D9" w:rsidRDefault="001124D9">
            <w:pPr>
              <w:spacing w:after="6" w:line="252" w:lineRule="auto"/>
              <w:ind w:left="0" w:right="0" w:firstLine="0"/>
              <w:rPr>
                <w:ins w:id="2833" w:author="Author"/>
                <w:sz w:val="20"/>
              </w:rPr>
            </w:pPr>
          </w:p>
        </w:tc>
        <w:tc>
          <w:tcPr>
            <w:tcW w:w="1905" w:type="dxa"/>
          </w:tcPr>
          <w:p w14:paraId="7C34EE58" w14:textId="77777777" w:rsidR="001124D9" w:rsidRDefault="001124D9">
            <w:pPr>
              <w:spacing w:after="6" w:line="252" w:lineRule="auto"/>
              <w:ind w:left="0" w:right="0" w:firstLine="0"/>
              <w:rPr>
                <w:ins w:id="2834" w:author="Author"/>
                <w:sz w:val="20"/>
              </w:rPr>
            </w:pPr>
          </w:p>
        </w:tc>
        <w:tc>
          <w:tcPr>
            <w:tcW w:w="1905" w:type="dxa"/>
          </w:tcPr>
          <w:p w14:paraId="15A89923" w14:textId="77777777" w:rsidR="001124D9" w:rsidRDefault="001124D9">
            <w:pPr>
              <w:spacing w:after="6" w:line="252" w:lineRule="auto"/>
              <w:ind w:left="0" w:right="0" w:firstLine="0"/>
              <w:rPr>
                <w:ins w:id="2835" w:author="Author"/>
                <w:sz w:val="20"/>
              </w:rPr>
            </w:pPr>
          </w:p>
        </w:tc>
        <w:tc>
          <w:tcPr>
            <w:tcW w:w="1905" w:type="dxa"/>
          </w:tcPr>
          <w:p w14:paraId="00078E3D" w14:textId="77777777" w:rsidR="001124D9" w:rsidRDefault="001124D9">
            <w:pPr>
              <w:spacing w:after="6" w:line="252" w:lineRule="auto"/>
              <w:ind w:left="0" w:right="0" w:firstLine="0"/>
              <w:rPr>
                <w:ins w:id="2836" w:author="Author"/>
                <w:sz w:val="20"/>
              </w:rPr>
            </w:pPr>
          </w:p>
        </w:tc>
      </w:tr>
      <w:tr w:rsidR="001124D9" w14:paraId="64E0FF5A" w14:textId="77777777" w:rsidTr="001124D9">
        <w:trPr>
          <w:ins w:id="2837" w:author="Author"/>
        </w:trPr>
        <w:tc>
          <w:tcPr>
            <w:tcW w:w="2065" w:type="dxa"/>
            <w:hideMark/>
          </w:tcPr>
          <w:p w14:paraId="3AF6C112" w14:textId="77777777" w:rsidR="001124D9" w:rsidRDefault="001124D9">
            <w:pPr>
              <w:spacing w:after="6" w:line="252" w:lineRule="auto"/>
              <w:ind w:left="0" w:right="0" w:firstLine="0"/>
              <w:rPr>
                <w:ins w:id="2838" w:author="Author"/>
                <w:sz w:val="20"/>
              </w:rPr>
            </w:pPr>
            <w:ins w:id="2839" w:author="Author">
              <w:r>
                <w:rPr>
                  <w:sz w:val="20"/>
                </w:rPr>
                <w:t xml:space="preserve">        64-74 </w:t>
              </w:r>
            </w:ins>
          </w:p>
        </w:tc>
        <w:tc>
          <w:tcPr>
            <w:tcW w:w="1745" w:type="dxa"/>
          </w:tcPr>
          <w:p w14:paraId="2759A842" w14:textId="77777777" w:rsidR="001124D9" w:rsidRDefault="001124D9">
            <w:pPr>
              <w:spacing w:after="6" w:line="252" w:lineRule="auto"/>
              <w:ind w:left="0" w:right="0" w:firstLine="0"/>
              <w:rPr>
                <w:ins w:id="2840" w:author="Author"/>
                <w:sz w:val="20"/>
              </w:rPr>
            </w:pPr>
          </w:p>
        </w:tc>
        <w:tc>
          <w:tcPr>
            <w:tcW w:w="1905" w:type="dxa"/>
          </w:tcPr>
          <w:p w14:paraId="3598A1DA" w14:textId="77777777" w:rsidR="001124D9" w:rsidRDefault="001124D9">
            <w:pPr>
              <w:spacing w:after="6" w:line="252" w:lineRule="auto"/>
              <w:ind w:left="0" w:right="0" w:firstLine="0"/>
              <w:rPr>
                <w:ins w:id="2841" w:author="Author"/>
                <w:sz w:val="20"/>
              </w:rPr>
            </w:pPr>
          </w:p>
        </w:tc>
        <w:tc>
          <w:tcPr>
            <w:tcW w:w="1905" w:type="dxa"/>
          </w:tcPr>
          <w:p w14:paraId="3B85F2AD" w14:textId="77777777" w:rsidR="001124D9" w:rsidRDefault="001124D9">
            <w:pPr>
              <w:spacing w:after="6" w:line="252" w:lineRule="auto"/>
              <w:ind w:left="0" w:right="0" w:firstLine="0"/>
              <w:rPr>
                <w:ins w:id="2842" w:author="Author"/>
                <w:sz w:val="20"/>
              </w:rPr>
            </w:pPr>
          </w:p>
        </w:tc>
        <w:tc>
          <w:tcPr>
            <w:tcW w:w="1905" w:type="dxa"/>
          </w:tcPr>
          <w:p w14:paraId="1CBB9F75" w14:textId="77777777" w:rsidR="001124D9" w:rsidRDefault="001124D9">
            <w:pPr>
              <w:spacing w:after="6" w:line="252" w:lineRule="auto"/>
              <w:ind w:left="0" w:right="0" w:firstLine="0"/>
              <w:rPr>
                <w:ins w:id="2843" w:author="Author"/>
                <w:sz w:val="20"/>
              </w:rPr>
            </w:pPr>
          </w:p>
        </w:tc>
      </w:tr>
      <w:tr w:rsidR="001124D9" w14:paraId="270D096C" w14:textId="77777777" w:rsidTr="001124D9">
        <w:trPr>
          <w:ins w:id="2844" w:author="Author"/>
        </w:trPr>
        <w:tc>
          <w:tcPr>
            <w:tcW w:w="2065" w:type="dxa"/>
            <w:hideMark/>
          </w:tcPr>
          <w:p w14:paraId="26B11436" w14:textId="77777777" w:rsidR="001124D9" w:rsidRDefault="001124D9">
            <w:pPr>
              <w:spacing w:after="6" w:line="252" w:lineRule="auto"/>
              <w:ind w:left="0" w:right="0" w:firstLine="0"/>
              <w:rPr>
                <w:ins w:id="2845" w:author="Author"/>
                <w:sz w:val="20"/>
              </w:rPr>
            </w:pPr>
            <w:ins w:id="2846" w:author="Author">
              <w:r>
                <w:rPr>
                  <w:sz w:val="20"/>
                </w:rPr>
                <w:t xml:space="preserve">        75+</w:t>
              </w:r>
            </w:ins>
          </w:p>
        </w:tc>
        <w:tc>
          <w:tcPr>
            <w:tcW w:w="1745" w:type="dxa"/>
          </w:tcPr>
          <w:p w14:paraId="72612066" w14:textId="77777777" w:rsidR="001124D9" w:rsidRDefault="001124D9">
            <w:pPr>
              <w:spacing w:after="6" w:line="252" w:lineRule="auto"/>
              <w:ind w:left="0" w:right="0" w:firstLine="0"/>
              <w:rPr>
                <w:ins w:id="2847" w:author="Author"/>
                <w:sz w:val="20"/>
              </w:rPr>
            </w:pPr>
          </w:p>
        </w:tc>
        <w:tc>
          <w:tcPr>
            <w:tcW w:w="1905" w:type="dxa"/>
          </w:tcPr>
          <w:p w14:paraId="1324DF85" w14:textId="77777777" w:rsidR="001124D9" w:rsidRDefault="001124D9">
            <w:pPr>
              <w:spacing w:after="6" w:line="252" w:lineRule="auto"/>
              <w:ind w:left="0" w:right="0" w:firstLine="0"/>
              <w:rPr>
                <w:ins w:id="2848" w:author="Author"/>
                <w:sz w:val="20"/>
              </w:rPr>
            </w:pPr>
          </w:p>
        </w:tc>
        <w:tc>
          <w:tcPr>
            <w:tcW w:w="1905" w:type="dxa"/>
          </w:tcPr>
          <w:p w14:paraId="089FAB8A" w14:textId="77777777" w:rsidR="001124D9" w:rsidRDefault="001124D9">
            <w:pPr>
              <w:spacing w:after="6" w:line="252" w:lineRule="auto"/>
              <w:ind w:left="0" w:right="0" w:firstLine="0"/>
              <w:rPr>
                <w:ins w:id="2849" w:author="Author"/>
                <w:sz w:val="20"/>
              </w:rPr>
            </w:pPr>
          </w:p>
        </w:tc>
        <w:tc>
          <w:tcPr>
            <w:tcW w:w="1905" w:type="dxa"/>
          </w:tcPr>
          <w:p w14:paraId="708485C7" w14:textId="77777777" w:rsidR="001124D9" w:rsidRDefault="001124D9">
            <w:pPr>
              <w:spacing w:after="6" w:line="252" w:lineRule="auto"/>
              <w:ind w:left="0" w:right="0" w:firstLine="0"/>
              <w:rPr>
                <w:ins w:id="2850" w:author="Author"/>
                <w:sz w:val="20"/>
              </w:rPr>
            </w:pPr>
          </w:p>
        </w:tc>
      </w:tr>
      <w:tr w:rsidR="001124D9" w14:paraId="461EBCCE" w14:textId="77777777" w:rsidTr="001124D9">
        <w:trPr>
          <w:ins w:id="2851" w:author="Author"/>
        </w:trPr>
        <w:tc>
          <w:tcPr>
            <w:tcW w:w="2065" w:type="dxa"/>
            <w:hideMark/>
          </w:tcPr>
          <w:p w14:paraId="3A2F3DE4" w14:textId="77777777" w:rsidR="001124D9" w:rsidRDefault="001124D9">
            <w:pPr>
              <w:spacing w:after="6" w:line="252" w:lineRule="auto"/>
              <w:ind w:left="0" w:right="0" w:firstLine="0"/>
              <w:rPr>
                <w:ins w:id="2852" w:author="Author"/>
                <w:sz w:val="20"/>
              </w:rPr>
            </w:pPr>
            <w:ins w:id="2853" w:author="Author">
              <w:r>
                <w:rPr>
                  <w:sz w:val="20"/>
                </w:rPr>
                <w:t>Sex</w:t>
              </w:r>
            </w:ins>
          </w:p>
        </w:tc>
        <w:tc>
          <w:tcPr>
            <w:tcW w:w="1745" w:type="dxa"/>
          </w:tcPr>
          <w:p w14:paraId="41661C82" w14:textId="77777777" w:rsidR="001124D9" w:rsidRDefault="001124D9">
            <w:pPr>
              <w:spacing w:after="6" w:line="252" w:lineRule="auto"/>
              <w:ind w:left="0" w:right="0" w:firstLine="0"/>
              <w:rPr>
                <w:ins w:id="2854" w:author="Author"/>
                <w:sz w:val="20"/>
              </w:rPr>
            </w:pPr>
          </w:p>
        </w:tc>
        <w:tc>
          <w:tcPr>
            <w:tcW w:w="1905" w:type="dxa"/>
          </w:tcPr>
          <w:p w14:paraId="0560886A" w14:textId="77777777" w:rsidR="001124D9" w:rsidRDefault="001124D9">
            <w:pPr>
              <w:spacing w:after="6" w:line="252" w:lineRule="auto"/>
              <w:ind w:left="0" w:right="0" w:firstLine="0"/>
              <w:rPr>
                <w:ins w:id="2855" w:author="Author"/>
                <w:sz w:val="20"/>
              </w:rPr>
            </w:pPr>
          </w:p>
        </w:tc>
        <w:tc>
          <w:tcPr>
            <w:tcW w:w="1905" w:type="dxa"/>
          </w:tcPr>
          <w:p w14:paraId="635DEE2C" w14:textId="77777777" w:rsidR="001124D9" w:rsidRDefault="001124D9">
            <w:pPr>
              <w:spacing w:after="6" w:line="252" w:lineRule="auto"/>
              <w:ind w:left="0" w:right="0" w:firstLine="0"/>
              <w:rPr>
                <w:ins w:id="2856" w:author="Author"/>
                <w:sz w:val="20"/>
              </w:rPr>
            </w:pPr>
          </w:p>
        </w:tc>
        <w:tc>
          <w:tcPr>
            <w:tcW w:w="1905" w:type="dxa"/>
          </w:tcPr>
          <w:p w14:paraId="2586F982" w14:textId="77777777" w:rsidR="001124D9" w:rsidRDefault="001124D9">
            <w:pPr>
              <w:spacing w:after="6" w:line="252" w:lineRule="auto"/>
              <w:ind w:left="0" w:right="0" w:firstLine="0"/>
              <w:rPr>
                <w:ins w:id="2857" w:author="Author"/>
                <w:sz w:val="20"/>
              </w:rPr>
            </w:pPr>
          </w:p>
        </w:tc>
      </w:tr>
      <w:tr w:rsidR="001124D9" w14:paraId="64C52275" w14:textId="77777777" w:rsidTr="001124D9">
        <w:trPr>
          <w:ins w:id="2858" w:author="Author"/>
        </w:trPr>
        <w:tc>
          <w:tcPr>
            <w:tcW w:w="2065" w:type="dxa"/>
            <w:hideMark/>
          </w:tcPr>
          <w:p w14:paraId="243DF6BE" w14:textId="77777777" w:rsidR="001124D9" w:rsidRDefault="001124D9">
            <w:pPr>
              <w:spacing w:after="6" w:line="252" w:lineRule="auto"/>
              <w:ind w:left="0" w:right="0" w:firstLine="0"/>
              <w:rPr>
                <w:ins w:id="2859" w:author="Author"/>
                <w:sz w:val="20"/>
              </w:rPr>
            </w:pPr>
            <w:ins w:id="2860" w:author="Author">
              <w:r>
                <w:rPr>
                  <w:sz w:val="20"/>
                </w:rPr>
                <w:t xml:space="preserve">        Female</w:t>
              </w:r>
            </w:ins>
          </w:p>
        </w:tc>
        <w:tc>
          <w:tcPr>
            <w:tcW w:w="1745" w:type="dxa"/>
          </w:tcPr>
          <w:p w14:paraId="782F8A92" w14:textId="77777777" w:rsidR="001124D9" w:rsidRDefault="001124D9">
            <w:pPr>
              <w:spacing w:after="6" w:line="252" w:lineRule="auto"/>
              <w:ind w:left="0" w:right="0" w:firstLine="0"/>
              <w:rPr>
                <w:ins w:id="2861" w:author="Author"/>
                <w:sz w:val="20"/>
              </w:rPr>
            </w:pPr>
          </w:p>
        </w:tc>
        <w:tc>
          <w:tcPr>
            <w:tcW w:w="1905" w:type="dxa"/>
          </w:tcPr>
          <w:p w14:paraId="52E4020B" w14:textId="77777777" w:rsidR="001124D9" w:rsidRDefault="001124D9">
            <w:pPr>
              <w:spacing w:after="6" w:line="252" w:lineRule="auto"/>
              <w:ind w:left="0" w:right="0" w:firstLine="0"/>
              <w:rPr>
                <w:ins w:id="2862" w:author="Author"/>
                <w:sz w:val="20"/>
              </w:rPr>
            </w:pPr>
          </w:p>
        </w:tc>
        <w:tc>
          <w:tcPr>
            <w:tcW w:w="1905" w:type="dxa"/>
          </w:tcPr>
          <w:p w14:paraId="102F3558" w14:textId="77777777" w:rsidR="001124D9" w:rsidRDefault="001124D9">
            <w:pPr>
              <w:spacing w:after="6" w:line="252" w:lineRule="auto"/>
              <w:ind w:left="0" w:right="0" w:firstLine="0"/>
              <w:rPr>
                <w:ins w:id="2863" w:author="Author"/>
                <w:sz w:val="20"/>
              </w:rPr>
            </w:pPr>
          </w:p>
        </w:tc>
        <w:tc>
          <w:tcPr>
            <w:tcW w:w="1905" w:type="dxa"/>
          </w:tcPr>
          <w:p w14:paraId="7E1E202C" w14:textId="77777777" w:rsidR="001124D9" w:rsidRDefault="001124D9">
            <w:pPr>
              <w:spacing w:after="6" w:line="252" w:lineRule="auto"/>
              <w:ind w:left="0" w:right="0" w:firstLine="0"/>
              <w:rPr>
                <w:ins w:id="2864" w:author="Author"/>
                <w:sz w:val="20"/>
              </w:rPr>
            </w:pPr>
          </w:p>
        </w:tc>
      </w:tr>
      <w:tr w:rsidR="001124D9" w14:paraId="7AD784EF" w14:textId="77777777" w:rsidTr="001124D9">
        <w:trPr>
          <w:ins w:id="2865" w:author="Author"/>
        </w:trPr>
        <w:tc>
          <w:tcPr>
            <w:tcW w:w="2065" w:type="dxa"/>
            <w:hideMark/>
          </w:tcPr>
          <w:p w14:paraId="79C7C0B0" w14:textId="77777777" w:rsidR="001124D9" w:rsidRDefault="001124D9">
            <w:pPr>
              <w:spacing w:after="6" w:line="252" w:lineRule="auto"/>
              <w:ind w:left="0" w:right="0" w:firstLine="0"/>
              <w:rPr>
                <w:ins w:id="2866" w:author="Author"/>
                <w:sz w:val="20"/>
              </w:rPr>
            </w:pPr>
            <w:ins w:id="2867" w:author="Author">
              <w:r>
                <w:rPr>
                  <w:sz w:val="20"/>
                </w:rPr>
                <w:t xml:space="preserve">        Male</w:t>
              </w:r>
            </w:ins>
          </w:p>
        </w:tc>
        <w:tc>
          <w:tcPr>
            <w:tcW w:w="1745" w:type="dxa"/>
          </w:tcPr>
          <w:p w14:paraId="7F380623" w14:textId="77777777" w:rsidR="001124D9" w:rsidRDefault="001124D9">
            <w:pPr>
              <w:spacing w:after="6" w:line="252" w:lineRule="auto"/>
              <w:ind w:left="0" w:right="0" w:firstLine="0"/>
              <w:rPr>
                <w:ins w:id="2868" w:author="Author"/>
                <w:sz w:val="20"/>
              </w:rPr>
            </w:pPr>
          </w:p>
        </w:tc>
        <w:tc>
          <w:tcPr>
            <w:tcW w:w="1905" w:type="dxa"/>
          </w:tcPr>
          <w:p w14:paraId="235063A1" w14:textId="77777777" w:rsidR="001124D9" w:rsidRDefault="001124D9">
            <w:pPr>
              <w:spacing w:after="6" w:line="252" w:lineRule="auto"/>
              <w:ind w:left="0" w:right="0" w:firstLine="0"/>
              <w:rPr>
                <w:ins w:id="2869" w:author="Author"/>
                <w:sz w:val="20"/>
              </w:rPr>
            </w:pPr>
          </w:p>
        </w:tc>
        <w:tc>
          <w:tcPr>
            <w:tcW w:w="1905" w:type="dxa"/>
          </w:tcPr>
          <w:p w14:paraId="5E0AD527" w14:textId="77777777" w:rsidR="001124D9" w:rsidRDefault="001124D9">
            <w:pPr>
              <w:spacing w:after="6" w:line="252" w:lineRule="auto"/>
              <w:ind w:left="0" w:right="0" w:firstLine="0"/>
              <w:rPr>
                <w:ins w:id="2870" w:author="Author"/>
                <w:sz w:val="20"/>
              </w:rPr>
            </w:pPr>
          </w:p>
        </w:tc>
        <w:tc>
          <w:tcPr>
            <w:tcW w:w="1905" w:type="dxa"/>
          </w:tcPr>
          <w:p w14:paraId="60A025D0" w14:textId="77777777" w:rsidR="001124D9" w:rsidRDefault="001124D9">
            <w:pPr>
              <w:spacing w:after="6" w:line="252" w:lineRule="auto"/>
              <w:ind w:left="0" w:right="0" w:firstLine="0"/>
              <w:rPr>
                <w:ins w:id="2871" w:author="Author"/>
                <w:sz w:val="20"/>
              </w:rPr>
            </w:pPr>
          </w:p>
        </w:tc>
      </w:tr>
      <w:tr w:rsidR="001124D9" w14:paraId="1850C624" w14:textId="77777777" w:rsidTr="001124D9">
        <w:trPr>
          <w:ins w:id="2872" w:author="Author"/>
        </w:trPr>
        <w:tc>
          <w:tcPr>
            <w:tcW w:w="2065" w:type="dxa"/>
            <w:hideMark/>
          </w:tcPr>
          <w:p w14:paraId="3913C600" w14:textId="77777777" w:rsidR="001124D9" w:rsidRDefault="001124D9">
            <w:pPr>
              <w:spacing w:after="6" w:line="252" w:lineRule="auto"/>
              <w:ind w:left="0" w:right="0" w:firstLine="0"/>
              <w:rPr>
                <w:ins w:id="2873" w:author="Author"/>
                <w:sz w:val="20"/>
              </w:rPr>
            </w:pPr>
            <w:ins w:id="2874" w:author="Author">
              <w:r>
                <w:rPr>
                  <w:sz w:val="20"/>
                </w:rPr>
                <w:t>Race</w:t>
              </w:r>
            </w:ins>
          </w:p>
        </w:tc>
        <w:tc>
          <w:tcPr>
            <w:tcW w:w="1745" w:type="dxa"/>
          </w:tcPr>
          <w:p w14:paraId="469FCD89" w14:textId="77777777" w:rsidR="001124D9" w:rsidRDefault="001124D9">
            <w:pPr>
              <w:spacing w:after="6" w:line="252" w:lineRule="auto"/>
              <w:ind w:left="0" w:right="0" w:firstLine="0"/>
              <w:rPr>
                <w:ins w:id="2875" w:author="Author"/>
                <w:sz w:val="20"/>
              </w:rPr>
            </w:pPr>
          </w:p>
        </w:tc>
        <w:tc>
          <w:tcPr>
            <w:tcW w:w="1905" w:type="dxa"/>
          </w:tcPr>
          <w:p w14:paraId="7B9CCAF2" w14:textId="77777777" w:rsidR="001124D9" w:rsidRDefault="001124D9">
            <w:pPr>
              <w:spacing w:after="6" w:line="252" w:lineRule="auto"/>
              <w:ind w:left="0" w:right="0" w:firstLine="0"/>
              <w:rPr>
                <w:ins w:id="2876" w:author="Author"/>
                <w:sz w:val="20"/>
              </w:rPr>
            </w:pPr>
          </w:p>
        </w:tc>
        <w:tc>
          <w:tcPr>
            <w:tcW w:w="1905" w:type="dxa"/>
          </w:tcPr>
          <w:p w14:paraId="49229F5F" w14:textId="77777777" w:rsidR="001124D9" w:rsidRDefault="001124D9">
            <w:pPr>
              <w:spacing w:after="6" w:line="252" w:lineRule="auto"/>
              <w:ind w:left="0" w:right="0" w:firstLine="0"/>
              <w:rPr>
                <w:ins w:id="2877" w:author="Author"/>
                <w:sz w:val="20"/>
              </w:rPr>
            </w:pPr>
          </w:p>
        </w:tc>
        <w:tc>
          <w:tcPr>
            <w:tcW w:w="1905" w:type="dxa"/>
          </w:tcPr>
          <w:p w14:paraId="5048EA49" w14:textId="77777777" w:rsidR="001124D9" w:rsidRDefault="001124D9">
            <w:pPr>
              <w:spacing w:after="6" w:line="252" w:lineRule="auto"/>
              <w:ind w:left="0" w:right="0" w:firstLine="0"/>
              <w:rPr>
                <w:ins w:id="2878" w:author="Author"/>
                <w:sz w:val="20"/>
              </w:rPr>
            </w:pPr>
          </w:p>
        </w:tc>
      </w:tr>
      <w:tr w:rsidR="001124D9" w14:paraId="4C6C10D1" w14:textId="77777777" w:rsidTr="001124D9">
        <w:trPr>
          <w:ins w:id="2879" w:author="Author"/>
        </w:trPr>
        <w:tc>
          <w:tcPr>
            <w:tcW w:w="2065" w:type="dxa"/>
            <w:hideMark/>
          </w:tcPr>
          <w:p w14:paraId="6DCE21D3" w14:textId="77777777" w:rsidR="001124D9" w:rsidRDefault="001124D9">
            <w:pPr>
              <w:spacing w:after="6" w:line="252" w:lineRule="auto"/>
              <w:ind w:left="0" w:right="0" w:firstLine="0"/>
              <w:rPr>
                <w:ins w:id="2880" w:author="Author"/>
                <w:sz w:val="20"/>
              </w:rPr>
            </w:pPr>
            <w:ins w:id="2881" w:author="Author">
              <w:r>
                <w:rPr>
                  <w:sz w:val="20"/>
                </w:rPr>
                <w:t xml:space="preserve">       White</w:t>
              </w:r>
            </w:ins>
          </w:p>
        </w:tc>
        <w:tc>
          <w:tcPr>
            <w:tcW w:w="1745" w:type="dxa"/>
          </w:tcPr>
          <w:p w14:paraId="17F49830" w14:textId="77777777" w:rsidR="001124D9" w:rsidRDefault="001124D9">
            <w:pPr>
              <w:spacing w:after="6" w:line="252" w:lineRule="auto"/>
              <w:ind w:left="0" w:right="0" w:firstLine="0"/>
              <w:rPr>
                <w:ins w:id="2882" w:author="Author"/>
                <w:sz w:val="20"/>
              </w:rPr>
            </w:pPr>
          </w:p>
        </w:tc>
        <w:tc>
          <w:tcPr>
            <w:tcW w:w="1905" w:type="dxa"/>
          </w:tcPr>
          <w:p w14:paraId="1D7F18B8" w14:textId="77777777" w:rsidR="001124D9" w:rsidRDefault="001124D9">
            <w:pPr>
              <w:spacing w:after="6" w:line="252" w:lineRule="auto"/>
              <w:ind w:left="0" w:right="0" w:firstLine="0"/>
              <w:rPr>
                <w:ins w:id="2883" w:author="Author"/>
                <w:sz w:val="20"/>
              </w:rPr>
            </w:pPr>
          </w:p>
        </w:tc>
        <w:tc>
          <w:tcPr>
            <w:tcW w:w="1905" w:type="dxa"/>
          </w:tcPr>
          <w:p w14:paraId="2FE415EC" w14:textId="77777777" w:rsidR="001124D9" w:rsidRDefault="001124D9">
            <w:pPr>
              <w:spacing w:after="6" w:line="252" w:lineRule="auto"/>
              <w:ind w:left="0" w:right="0" w:firstLine="0"/>
              <w:rPr>
                <w:ins w:id="2884" w:author="Author"/>
                <w:sz w:val="20"/>
              </w:rPr>
            </w:pPr>
          </w:p>
        </w:tc>
        <w:tc>
          <w:tcPr>
            <w:tcW w:w="1905" w:type="dxa"/>
          </w:tcPr>
          <w:p w14:paraId="5C29D8B9" w14:textId="77777777" w:rsidR="001124D9" w:rsidRDefault="001124D9">
            <w:pPr>
              <w:spacing w:after="6" w:line="252" w:lineRule="auto"/>
              <w:ind w:left="0" w:right="0" w:firstLine="0"/>
              <w:rPr>
                <w:ins w:id="2885" w:author="Author"/>
                <w:sz w:val="20"/>
              </w:rPr>
            </w:pPr>
          </w:p>
        </w:tc>
      </w:tr>
      <w:tr w:rsidR="001124D9" w14:paraId="3DD3A850" w14:textId="77777777" w:rsidTr="001124D9">
        <w:trPr>
          <w:ins w:id="2886" w:author="Author"/>
        </w:trPr>
        <w:tc>
          <w:tcPr>
            <w:tcW w:w="2065" w:type="dxa"/>
            <w:hideMark/>
          </w:tcPr>
          <w:p w14:paraId="68CDF312" w14:textId="77777777" w:rsidR="001124D9" w:rsidRDefault="001124D9">
            <w:pPr>
              <w:spacing w:after="6" w:line="252" w:lineRule="auto"/>
              <w:ind w:left="0" w:right="0" w:firstLine="0"/>
              <w:rPr>
                <w:ins w:id="2887" w:author="Author"/>
                <w:sz w:val="20"/>
              </w:rPr>
            </w:pPr>
            <w:ins w:id="2888" w:author="Author">
              <w:r>
                <w:rPr>
                  <w:sz w:val="20"/>
                </w:rPr>
                <w:t xml:space="preserve">        Black</w:t>
              </w:r>
            </w:ins>
          </w:p>
        </w:tc>
        <w:tc>
          <w:tcPr>
            <w:tcW w:w="1745" w:type="dxa"/>
          </w:tcPr>
          <w:p w14:paraId="3FF2EEE1" w14:textId="77777777" w:rsidR="001124D9" w:rsidRDefault="001124D9">
            <w:pPr>
              <w:spacing w:after="6" w:line="252" w:lineRule="auto"/>
              <w:ind w:left="0" w:right="0" w:firstLine="0"/>
              <w:rPr>
                <w:ins w:id="2889" w:author="Author"/>
                <w:sz w:val="20"/>
              </w:rPr>
            </w:pPr>
          </w:p>
        </w:tc>
        <w:tc>
          <w:tcPr>
            <w:tcW w:w="1905" w:type="dxa"/>
          </w:tcPr>
          <w:p w14:paraId="65C2F272" w14:textId="77777777" w:rsidR="001124D9" w:rsidRDefault="001124D9">
            <w:pPr>
              <w:spacing w:after="6" w:line="252" w:lineRule="auto"/>
              <w:ind w:left="0" w:right="0" w:firstLine="0"/>
              <w:rPr>
                <w:ins w:id="2890" w:author="Author"/>
                <w:sz w:val="20"/>
              </w:rPr>
            </w:pPr>
          </w:p>
        </w:tc>
        <w:tc>
          <w:tcPr>
            <w:tcW w:w="1905" w:type="dxa"/>
          </w:tcPr>
          <w:p w14:paraId="02DBEEE9" w14:textId="77777777" w:rsidR="001124D9" w:rsidRDefault="001124D9">
            <w:pPr>
              <w:spacing w:after="6" w:line="252" w:lineRule="auto"/>
              <w:ind w:left="0" w:right="0" w:firstLine="0"/>
              <w:rPr>
                <w:ins w:id="2891" w:author="Author"/>
                <w:sz w:val="20"/>
              </w:rPr>
            </w:pPr>
          </w:p>
        </w:tc>
        <w:tc>
          <w:tcPr>
            <w:tcW w:w="1905" w:type="dxa"/>
          </w:tcPr>
          <w:p w14:paraId="4A691EE9" w14:textId="77777777" w:rsidR="001124D9" w:rsidRDefault="001124D9">
            <w:pPr>
              <w:spacing w:after="6" w:line="252" w:lineRule="auto"/>
              <w:ind w:left="0" w:right="0" w:firstLine="0"/>
              <w:rPr>
                <w:ins w:id="2892" w:author="Author"/>
                <w:sz w:val="20"/>
              </w:rPr>
            </w:pPr>
          </w:p>
        </w:tc>
      </w:tr>
      <w:tr w:rsidR="001124D9" w14:paraId="7704365A" w14:textId="77777777" w:rsidTr="001124D9">
        <w:trPr>
          <w:ins w:id="2893" w:author="Author"/>
        </w:trPr>
        <w:tc>
          <w:tcPr>
            <w:tcW w:w="2065" w:type="dxa"/>
            <w:hideMark/>
          </w:tcPr>
          <w:p w14:paraId="7BECE378" w14:textId="77777777" w:rsidR="001124D9" w:rsidRDefault="001124D9">
            <w:pPr>
              <w:spacing w:after="6" w:line="252" w:lineRule="auto"/>
              <w:ind w:left="0" w:right="0" w:firstLine="0"/>
              <w:rPr>
                <w:ins w:id="2894" w:author="Author"/>
                <w:sz w:val="20"/>
              </w:rPr>
            </w:pPr>
            <w:ins w:id="2895" w:author="Author">
              <w:r>
                <w:rPr>
                  <w:sz w:val="20"/>
                </w:rPr>
                <w:t xml:space="preserve">        Hispanic</w:t>
              </w:r>
            </w:ins>
          </w:p>
        </w:tc>
        <w:tc>
          <w:tcPr>
            <w:tcW w:w="1745" w:type="dxa"/>
          </w:tcPr>
          <w:p w14:paraId="49DF6DB3" w14:textId="77777777" w:rsidR="001124D9" w:rsidRDefault="001124D9">
            <w:pPr>
              <w:spacing w:after="6" w:line="252" w:lineRule="auto"/>
              <w:ind w:left="0" w:right="0" w:firstLine="0"/>
              <w:rPr>
                <w:ins w:id="2896" w:author="Author"/>
                <w:sz w:val="20"/>
              </w:rPr>
            </w:pPr>
          </w:p>
        </w:tc>
        <w:tc>
          <w:tcPr>
            <w:tcW w:w="1905" w:type="dxa"/>
          </w:tcPr>
          <w:p w14:paraId="1B8056A7" w14:textId="77777777" w:rsidR="001124D9" w:rsidRDefault="001124D9">
            <w:pPr>
              <w:spacing w:after="6" w:line="252" w:lineRule="auto"/>
              <w:ind w:left="0" w:right="0" w:firstLine="0"/>
              <w:rPr>
                <w:ins w:id="2897" w:author="Author"/>
                <w:sz w:val="20"/>
              </w:rPr>
            </w:pPr>
          </w:p>
        </w:tc>
        <w:tc>
          <w:tcPr>
            <w:tcW w:w="1905" w:type="dxa"/>
          </w:tcPr>
          <w:p w14:paraId="25890A5A" w14:textId="77777777" w:rsidR="001124D9" w:rsidRDefault="001124D9">
            <w:pPr>
              <w:spacing w:after="6" w:line="252" w:lineRule="auto"/>
              <w:ind w:left="0" w:right="0" w:firstLine="0"/>
              <w:rPr>
                <w:ins w:id="2898" w:author="Author"/>
                <w:sz w:val="20"/>
              </w:rPr>
            </w:pPr>
          </w:p>
        </w:tc>
        <w:tc>
          <w:tcPr>
            <w:tcW w:w="1905" w:type="dxa"/>
          </w:tcPr>
          <w:p w14:paraId="155EF5B1" w14:textId="77777777" w:rsidR="001124D9" w:rsidRDefault="001124D9">
            <w:pPr>
              <w:spacing w:after="6" w:line="252" w:lineRule="auto"/>
              <w:ind w:left="0" w:right="0" w:firstLine="0"/>
              <w:rPr>
                <w:ins w:id="2899" w:author="Author"/>
                <w:sz w:val="20"/>
              </w:rPr>
            </w:pPr>
          </w:p>
        </w:tc>
      </w:tr>
      <w:tr w:rsidR="001124D9" w14:paraId="048C13E2" w14:textId="77777777" w:rsidTr="001124D9">
        <w:trPr>
          <w:ins w:id="2900" w:author="Author"/>
        </w:trPr>
        <w:tc>
          <w:tcPr>
            <w:tcW w:w="2065" w:type="dxa"/>
            <w:hideMark/>
          </w:tcPr>
          <w:p w14:paraId="77A61D98" w14:textId="77777777" w:rsidR="001124D9" w:rsidRDefault="001124D9">
            <w:pPr>
              <w:spacing w:after="6" w:line="252" w:lineRule="auto"/>
              <w:ind w:left="0" w:right="0" w:firstLine="0"/>
              <w:rPr>
                <w:ins w:id="2901" w:author="Author"/>
                <w:sz w:val="20"/>
              </w:rPr>
            </w:pPr>
            <w:ins w:id="2902" w:author="Author">
              <w:r>
                <w:rPr>
                  <w:sz w:val="20"/>
                </w:rPr>
                <w:lastRenderedPageBreak/>
                <w:t xml:space="preserve">       Asian or Pacific</w:t>
              </w:r>
              <w:r>
                <w:rPr>
                  <w:sz w:val="20"/>
                </w:rPr>
                <w:br/>
                <w:t xml:space="preserve">        Islander</w:t>
              </w:r>
            </w:ins>
          </w:p>
        </w:tc>
        <w:tc>
          <w:tcPr>
            <w:tcW w:w="1745" w:type="dxa"/>
          </w:tcPr>
          <w:p w14:paraId="3ACA36A5" w14:textId="77777777" w:rsidR="001124D9" w:rsidRDefault="001124D9">
            <w:pPr>
              <w:spacing w:after="6" w:line="252" w:lineRule="auto"/>
              <w:ind w:left="0" w:right="0" w:firstLine="0"/>
              <w:rPr>
                <w:ins w:id="2903" w:author="Author"/>
                <w:sz w:val="20"/>
              </w:rPr>
            </w:pPr>
          </w:p>
        </w:tc>
        <w:tc>
          <w:tcPr>
            <w:tcW w:w="1905" w:type="dxa"/>
          </w:tcPr>
          <w:p w14:paraId="7A9F3D77" w14:textId="77777777" w:rsidR="001124D9" w:rsidRDefault="001124D9">
            <w:pPr>
              <w:spacing w:after="6" w:line="252" w:lineRule="auto"/>
              <w:ind w:left="0" w:right="0" w:firstLine="0"/>
              <w:rPr>
                <w:ins w:id="2904" w:author="Author"/>
                <w:sz w:val="20"/>
              </w:rPr>
            </w:pPr>
          </w:p>
        </w:tc>
        <w:tc>
          <w:tcPr>
            <w:tcW w:w="1905" w:type="dxa"/>
          </w:tcPr>
          <w:p w14:paraId="4A060327" w14:textId="77777777" w:rsidR="001124D9" w:rsidRDefault="001124D9">
            <w:pPr>
              <w:spacing w:after="6" w:line="252" w:lineRule="auto"/>
              <w:ind w:left="0" w:right="0" w:firstLine="0"/>
              <w:rPr>
                <w:ins w:id="2905" w:author="Author"/>
                <w:sz w:val="20"/>
              </w:rPr>
            </w:pPr>
          </w:p>
        </w:tc>
        <w:tc>
          <w:tcPr>
            <w:tcW w:w="1905" w:type="dxa"/>
          </w:tcPr>
          <w:p w14:paraId="63B3D1FF" w14:textId="77777777" w:rsidR="001124D9" w:rsidRDefault="001124D9">
            <w:pPr>
              <w:spacing w:after="6" w:line="252" w:lineRule="auto"/>
              <w:ind w:left="0" w:right="0" w:firstLine="0"/>
              <w:rPr>
                <w:ins w:id="2906" w:author="Author"/>
                <w:sz w:val="20"/>
              </w:rPr>
            </w:pPr>
          </w:p>
        </w:tc>
      </w:tr>
      <w:tr w:rsidR="001124D9" w14:paraId="05105759" w14:textId="77777777" w:rsidTr="001124D9">
        <w:trPr>
          <w:ins w:id="2907" w:author="Author"/>
        </w:trPr>
        <w:tc>
          <w:tcPr>
            <w:tcW w:w="2065" w:type="dxa"/>
            <w:hideMark/>
          </w:tcPr>
          <w:p w14:paraId="0CE37C54" w14:textId="77777777" w:rsidR="001124D9" w:rsidRDefault="001124D9">
            <w:pPr>
              <w:spacing w:after="6" w:line="252" w:lineRule="auto"/>
              <w:ind w:left="0" w:right="0" w:firstLine="0"/>
              <w:rPr>
                <w:ins w:id="2908" w:author="Author"/>
                <w:sz w:val="20"/>
              </w:rPr>
            </w:pPr>
            <w:ins w:id="2909" w:author="Author">
              <w:r>
                <w:rPr>
                  <w:sz w:val="20"/>
                </w:rPr>
                <w:t xml:space="preserve">        Native American</w:t>
              </w:r>
            </w:ins>
          </w:p>
        </w:tc>
        <w:tc>
          <w:tcPr>
            <w:tcW w:w="1745" w:type="dxa"/>
          </w:tcPr>
          <w:p w14:paraId="0E2550F9" w14:textId="77777777" w:rsidR="001124D9" w:rsidRDefault="001124D9">
            <w:pPr>
              <w:spacing w:after="6" w:line="252" w:lineRule="auto"/>
              <w:ind w:left="0" w:right="0" w:firstLine="0"/>
              <w:rPr>
                <w:ins w:id="2910" w:author="Author"/>
                <w:sz w:val="20"/>
              </w:rPr>
            </w:pPr>
          </w:p>
        </w:tc>
        <w:tc>
          <w:tcPr>
            <w:tcW w:w="1905" w:type="dxa"/>
          </w:tcPr>
          <w:p w14:paraId="48A02B9C" w14:textId="77777777" w:rsidR="001124D9" w:rsidRDefault="001124D9">
            <w:pPr>
              <w:spacing w:after="6" w:line="252" w:lineRule="auto"/>
              <w:ind w:left="0" w:right="0" w:firstLine="0"/>
              <w:rPr>
                <w:ins w:id="2911" w:author="Author"/>
                <w:sz w:val="20"/>
              </w:rPr>
            </w:pPr>
          </w:p>
        </w:tc>
        <w:tc>
          <w:tcPr>
            <w:tcW w:w="1905" w:type="dxa"/>
          </w:tcPr>
          <w:p w14:paraId="43B5E0A1" w14:textId="77777777" w:rsidR="001124D9" w:rsidRDefault="001124D9">
            <w:pPr>
              <w:spacing w:after="6" w:line="252" w:lineRule="auto"/>
              <w:ind w:left="0" w:right="0" w:firstLine="0"/>
              <w:rPr>
                <w:ins w:id="2912" w:author="Author"/>
                <w:sz w:val="20"/>
              </w:rPr>
            </w:pPr>
          </w:p>
        </w:tc>
        <w:tc>
          <w:tcPr>
            <w:tcW w:w="1905" w:type="dxa"/>
          </w:tcPr>
          <w:p w14:paraId="33775BFA" w14:textId="77777777" w:rsidR="001124D9" w:rsidRDefault="001124D9">
            <w:pPr>
              <w:spacing w:after="6" w:line="252" w:lineRule="auto"/>
              <w:ind w:left="0" w:right="0" w:firstLine="0"/>
              <w:rPr>
                <w:ins w:id="2913" w:author="Author"/>
                <w:sz w:val="20"/>
              </w:rPr>
            </w:pPr>
          </w:p>
        </w:tc>
      </w:tr>
      <w:tr w:rsidR="001124D9" w14:paraId="78F35E9A" w14:textId="77777777" w:rsidTr="001124D9">
        <w:trPr>
          <w:ins w:id="2914" w:author="Author"/>
        </w:trPr>
        <w:tc>
          <w:tcPr>
            <w:tcW w:w="2065" w:type="dxa"/>
            <w:hideMark/>
          </w:tcPr>
          <w:p w14:paraId="5EF3966C" w14:textId="77777777" w:rsidR="001124D9" w:rsidRDefault="001124D9">
            <w:pPr>
              <w:spacing w:after="6" w:line="252" w:lineRule="auto"/>
              <w:ind w:left="0" w:right="0" w:firstLine="0"/>
              <w:rPr>
                <w:ins w:id="2915" w:author="Author"/>
                <w:sz w:val="20"/>
              </w:rPr>
            </w:pPr>
            <w:ins w:id="2916" w:author="Author">
              <w:r>
                <w:rPr>
                  <w:sz w:val="20"/>
                </w:rPr>
                <w:t>Region</w:t>
              </w:r>
            </w:ins>
          </w:p>
        </w:tc>
        <w:tc>
          <w:tcPr>
            <w:tcW w:w="1745" w:type="dxa"/>
          </w:tcPr>
          <w:p w14:paraId="41DE83B4" w14:textId="77777777" w:rsidR="001124D9" w:rsidRDefault="001124D9">
            <w:pPr>
              <w:spacing w:after="6" w:line="252" w:lineRule="auto"/>
              <w:ind w:left="0" w:right="0" w:firstLine="0"/>
              <w:rPr>
                <w:ins w:id="2917" w:author="Author"/>
                <w:sz w:val="20"/>
              </w:rPr>
            </w:pPr>
          </w:p>
        </w:tc>
        <w:tc>
          <w:tcPr>
            <w:tcW w:w="1905" w:type="dxa"/>
          </w:tcPr>
          <w:p w14:paraId="106F5B66" w14:textId="77777777" w:rsidR="001124D9" w:rsidRDefault="001124D9">
            <w:pPr>
              <w:spacing w:after="6" w:line="252" w:lineRule="auto"/>
              <w:ind w:left="0" w:right="0" w:firstLine="0"/>
              <w:rPr>
                <w:ins w:id="2918" w:author="Author"/>
                <w:sz w:val="20"/>
              </w:rPr>
            </w:pPr>
          </w:p>
        </w:tc>
        <w:tc>
          <w:tcPr>
            <w:tcW w:w="1905" w:type="dxa"/>
          </w:tcPr>
          <w:p w14:paraId="1B1204B7" w14:textId="77777777" w:rsidR="001124D9" w:rsidRDefault="001124D9">
            <w:pPr>
              <w:spacing w:after="6" w:line="252" w:lineRule="auto"/>
              <w:ind w:left="0" w:right="0" w:firstLine="0"/>
              <w:rPr>
                <w:ins w:id="2919" w:author="Author"/>
                <w:sz w:val="20"/>
              </w:rPr>
            </w:pPr>
          </w:p>
        </w:tc>
        <w:tc>
          <w:tcPr>
            <w:tcW w:w="1905" w:type="dxa"/>
          </w:tcPr>
          <w:p w14:paraId="1D4B9DD9" w14:textId="77777777" w:rsidR="001124D9" w:rsidRDefault="001124D9">
            <w:pPr>
              <w:spacing w:after="6" w:line="252" w:lineRule="auto"/>
              <w:ind w:left="0" w:right="0" w:firstLine="0"/>
              <w:rPr>
                <w:ins w:id="2920" w:author="Author"/>
                <w:sz w:val="20"/>
              </w:rPr>
            </w:pPr>
          </w:p>
        </w:tc>
      </w:tr>
      <w:tr w:rsidR="001124D9" w14:paraId="0601ECBA" w14:textId="77777777" w:rsidTr="001124D9">
        <w:trPr>
          <w:ins w:id="2921" w:author="Author"/>
        </w:trPr>
        <w:tc>
          <w:tcPr>
            <w:tcW w:w="2065" w:type="dxa"/>
            <w:hideMark/>
          </w:tcPr>
          <w:p w14:paraId="2B8132CE" w14:textId="77777777" w:rsidR="001124D9" w:rsidRDefault="001124D9">
            <w:pPr>
              <w:spacing w:after="6" w:line="252" w:lineRule="auto"/>
              <w:ind w:left="0" w:right="0" w:firstLine="0"/>
              <w:rPr>
                <w:ins w:id="2922" w:author="Author"/>
                <w:sz w:val="20"/>
              </w:rPr>
            </w:pPr>
            <w:ins w:id="2923" w:author="Author">
              <w:r>
                <w:rPr>
                  <w:sz w:val="20"/>
                </w:rPr>
                <w:t xml:space="preserve">       Northeast</w:t>
              </w:r>
            </w:ins>
          </w:p>
        </w:tc>
        <w:tc>
          <w:tcPr>
            <w:tcW w:w="1745" w:type="dxa"/>
          </w:tcPr>
          <w:p w14:paraId="1686E23A" w14:textId="77777777" w:rsidR="001124D9" w:rsidRDefault="001124D9">
            <w:pPr>
              <w:spacing w:after="6" w:line="252" w:lineRule="auto"/>
              <w:ind w:left="0" w:right="0" w:firstLine="0"/>
              <w:rPr>
                <w:ins w:id="2924" w:author="Author"/>
                <w:sz w:val="20"/>
              </w:rPr>
            </w:pPr>
          </w:p>
        </w:tc>
        <w:tc>
          <w:tcPr>
            <w:tcW w:w="1905" w:type="dxa"/>
          </w:tcPr>
          <w:p w14:paraId="4FA1994B" w14:textId="77777777" w:rsidR="001124D9" w:rsidRDefault="001124D9">
            <w:pPr>
              <w:spacing w:after="6" w:line="252" w:lineRule="auto"/>
              <w:ind w:left="0" w:right="0" w:firstLine="0"/>
              <w:rPr>
                <w:ins w:id="2925" w:author="Author"/>
                <w:sz w:val="20"/>
              </w:rPr>
            </w:pPr>
          </w:p>
        </w:tc>
        <w:tc>
          <w:tcPr>
            <w:tcW w:w="1905" w:type="dxa"/>
          </w:tcPr>
          <w:p w14:paraId="0582C45E" w14:textId="77777777" w:rsidR="001124D9" w:rsidRDefault="001124D9">
            <w:pPr>
              <w:spacing w:after="6" w:line="252" w:lineRule="auto"/>
              <w:ind w:left="0" w:right="0" w:firstLine="0"/>
              <w:rPr>
                <w:ins w:id="2926" w:author="Author"/>
                <w:sz w:val="20"/>
              </w:rPr>
            </w:pPr>
          </w:p>
        </w:tc>
        <w:tc>
          <w:tcPr>
            <w:tcW w:w="1905" w:type="dxa"/>
          </w:tcPr>
          <w:p w14:paraId="04B3EFC4" w14:textId="77777777" w:rsidR="001124D9" w:rsidRDefault="001124D9">
            <w:pPr>
              <w:spacing w:after="6" w:line="252" w:lineRule="auto"/>
              <w:ind w:left="0" w:right="0" w:firstLine="0"/>
              <w:rPr>
                <w:ins w:id="2927" w:author="Author"/>
                <w:sz w:val="20"/>
              </w:rPr>
            </w:pPr>
          </w:p>
        </w:tc>
      </w:tr>
      <w:tr w:rsidR="001124D9" w14:paraId="79A464C1" w14:textId="77777777" w:rsidTr="001124D9">
        <w:trPr>
          <w:ins w:id="2928" w:author="Author"/>
        </w:trPr>
        <w:tc>
          <w:tcPr>
            <w:tcW w:w="2065" w:type="dxa"/>
            <w:hideMark/>
          </w:tcPr>
          <w:p w14:paraId="12E349BB" w14:textId="77777777" w:rsidR="001124D9" w:rsidRDefault="001124D9">
            <w:pPr>
              <w:spacing w:after="6" w:line="252" w:lineRule="auto"/>
              <w:ind w:left="0" w:right="0" w:firstLine="0"/>
              <w:rPr>
                <w:ins w:id="2929" w:author="Author"/>
                <w:sz w:val="20"/>
              </w:rPr>
            </w:pPr>
            <w:ins w:id="2930" w:author="Author">
              <w:r>
                <w:rPr>
                  <w:sz w:val="20"/>
                </w:rPr>
                <w:t xml:space="preserve">       Midwest</w:t>
              </w:r>
            </w:ins>
          </w:p>
        </w:tc>
        <w:tc>
          <w:tcPr>
            <w:tcW w:w="1745" w:type="dxa"/>
          </w:tcPr>
          <w:p w14:paraId="34903A37" w14:textId="77777777" w:rsidR="001124D9" w:rsidRDefault="001124D9">
            <w:pPr>
              <w:spacing w:after="6" w:line="252" w:lineRule="auto"/>
              <w:ind w:left="0" w:right="0" w:firstLine="0"/>
              <w:rPr>
                <w:ins w:id="2931" w:author="Author"/>
                <w:sz w:val="20"/>
              </w:rPr>
            </w:pPr>
          </w:p>
        </w:tc>
        <w:tc>
          <w:tcPr>
            <w:tcW w:w="1905" w:type="dxa"/>
          </w:tcPr>
          <w:p w14:paraId="1C161B10" w14:textId="77777777" w:rsidR="001124D9" w:rsidRDefault="001124D9">
            <w:pPr>
              <w:spacing w:after="6" w:line="252" w:lineRule="auto"/>
              <w:ind w:left="0" w:right="0" w:firstLine="0"/>
              <w:rPr>
                <w:ins w:id="2932" w:author="Author"/>
                <w:sz w:val="20"/>
              </w:rPr>
            </w:pPr>
          </w:p>
        </w:tc>
        <w:tc>
          <w:tcPr>
            <w:tcW w:w="1905" w:type="dxa"/>
          </w:tcPr>
          <w:p w14:paraId="1718E871" w14:textId="77777777" w:rsidR="001124D9" w:rsidRDefault="001124D9">
            <w:pPr>
              <w:spacing w:after="6" w:line="252" w:lineRule="auto"/>
              <w:ind w:left="0" w:right="0" w:firstLine="0"/>
              <w:rPr>
                <w:ins w:id="2933" w:author="Author"/>
                <w:sz w:val="20"/>
              </w:rPr>
            </w:pPr>
          </w:p>
        </w:tc>
        <w:tc>
          <w:tcPr>
            <w:tcW w:w="1905" w:type="dxa"/>
          </w:tcPr>
          <w:p w14:paraId="3199F04C" w14:textId="77777777" w:rsidR="001124D9" w:rsidRDefault="001124D9">
            <w:pPr>
              <w:spacing w:after="6" w:line="252" w:lineRule="auto"/>
              <w:ind w:left="0" w:right="0" w:firstLine="0"/>
              <w:rPr>
                <w:ins w:id="2934" w:author="Author"/>
                <w:sz w:val="20"/>
              </w:rPr>
            </w:pPr>
          </w:p>
        </w:tc>
      </w:tr>
      <w:tr w:rsidR="001124D9" w14:paraId="6E68C54B" w14:textId="77777777" w:rsidTr="001124D9">
        <w:trPr>
          <w:ins w:id="2935" w:author="Author"/>
        </w:trPr>
        <w:tc>
          <w:tcPr>
            <w:tcW w:w="2065" w:type="dxa"/>
            <w:hideMark/>
          </w:tcPr>
          <w:p w14:paraId="32BA3574" w14:textId="77777777" w:rsidR="001124D9" w:rsidRDefault="001124D9">
            <w:pPr>
              <w:spacing w:after="6" w:line="252" w:lineRule="auto"/>
              <w:ind w:left="0" w:right="0" w:firstLine="0"/>
              <w:rPr>
                <w:ins w:id="2936" w:author="Author"/>
                <w:sz w:val="20"/>
              </w:rPr>
            </w:pPr>
            <w:ins w:id="2937" w:author="Author">
              <w:r>
                <w:rPr>
                  <w:sz w:val="20"/>
                </w:rPr>
                <w:t xml:space="preserve">       South</w:t>
              </w:r>
            </w:ins>
          </w:p>
        </w:tc>
        <w:tc>
          <w:tcPr>
            <w:tcW w:w="1745" w:type="dxa"/>
          </w:tcPr>
          <w:p w14:paraId="2CA16800" w14:textId="77777777" w:rsidR="001124D9" w:rsidRDefault="001124D9">
            <w:pPr>
              <w:spacing w:after="6" w:line="252" w:lineRule="auto"/>
              <w:ind w:left="0" w:right="0" w:firstLine="0"/>
              <w:rPr>
                <w:ins w:id="2938" w:author="Author"/>
                <w:sz w:val="20"/>
              </w:rPr>
            </w:pPr>
          </w:p>
        </w:tc>
        <w:tc>
          <w:tcPr>
            <w:tcW w:w="1905" w:type="dxa"/>
          </w:tcPr>
          <w:p w14:paraId="471F9F11" w14:textId="77777777" w:rsidR="001124D9" w:rsidRDefault="001124D9">
            <w:pPr>
              <w:spacing w:after="6" w:line="252" w:lineRule="auto"/>
              <w:ind w:left="0" w:right="0" w:firstLine="0"/>
              <w:rPr>
                <w:ins w:id="2939" w:author="Author"/>
                <w:sz w:val="20"/>
              </w:rPr>
            </w:pPr>
          </w:p>
        </w:tc>
        <w:tc>
          <w:tcPr>
            <w:tcW w:w="1905" w:type="dxa"/>
          </w:tcPr>
          <w:p w14:paraId="23262B90" w14:textId="77777777" w:rsidR="001124D9" w:rsidRDefault="001124D9">
            <w:pPr>
              <w:spacing w:after="6" w:line="252" w:lineRule="auto"/>
              <w:ind w:left="0" w:right="0" w:firstLine="0"/>
              <w:rPr>
                <w:ins w:id="2940" w:author="Author"/>
                <w:sz w:val="20"/>
              </w:rPr>
            </w:pPr>
          </w:p>
        </w:tc>
        <w:tc>
          <w:tcPr>
            <w:tcW w:w="1905" w:type="dxa"/>
          </w:tcPr>
          <w:p w14:paraId="0A620BBB" w14:textId="77777777" w:rsidR="001124D9" w:rsidRDefault="001124D9">
            <w:pPr>
              <w:spacing w:after="6" w:line="252" w:lineRule="auto"/>
              <w:ind w:left="0" w:right="0" w:firstLine="0"/>
              <w:rPr>
                <w:ins w:id="2941" w:author="Author"/>
                <w:sz w:val="20"/>
              </w:rPr>
            </w:pPr>
          </w:p>
        </w:tc>
      </w:tr>
      <w:tr w:rsidR="001124D9" w14:paraId="43A503AD" w14:textId="77777777" w:rsidTr="001124D9">
        <w:trPr>
          <w:ins w:id="2942" w:author="Author"/>
        </w:trPr>
        <w:tc>
          <w:tcPr>
            <w:tcW w:w="2065" w:type="dxa"/>
            <w:hideMark/>
          </w:tcPr>
          <w:p w14:paraId="4465CF93" w14:textId="77777777" w:rsidR="001124D9" w:rsidRDefault="001124D9">
            <w:pPr>
              <w:spacing w:after="6" w:line="252" w:lineRule="auto"/>
              <w:ind w:left="0" w:right="0" w:firstLine="0"/>
              <w:rPr>
                <w:ins w:id="2943" w:author="Author"/>
                <w:sz w:val="20"/>
              </w:rPr>
            </w:pPr>
            <w:ins w:id="2944" w:author="Author">
              <w:r>
                <w:rPr>
                  <w:sz w:val="20"/>
                </w:rPr>
                <w:t xml:space="preserve">       West</w:t>
              </w:r>
            </w:ins>
          </w:p>
        </w:tc>
        <w:tc>
          <w:tcPr>
            <w:tcW w:w="1745" w:type="dxa"/>
          </w:tcPr>
          <w:p w14:paraId="10D901AA" w14:textId="77777777" w:rsidR="001124D9" w:rsidRDefault="001124D9">
            <w:pPr>
              <w:spacing w:after="6" w:line="252" w:lineRule="auto"/>
              <w:ind w:left="0" w:right="0" w:firstLine="0"/>
              <w:rPr>
                <w:ins w:id="2945" w:author="Author"/>
                <w:sz w:val="20"/>
              </w:rPr>
            </w:pPr>
          </w:p>
        </w:tc>
        <w:tc>
          <w:tcPr>
            <w:tcW w:w="1905" w:type="dxa"/>
          </w:tcPr>
          <w:p w14:paraId="70218044" w14:textId="77777777" w:rsidR="001124D9" w:rsidRDefault="001124D9">
            <w:pPr>
              <w:spacing w:after="6" w:line="252" w:lineRule="auto"/>
              <w:ind w:left="0" w:right="0" w:firstLine="0"/>
              <w:rPr>
                <w:ins w:id="2946" w:author="Author"/>
                <w:sz w:val="20"/>
              </w:rPr>
            </w:pPr>
          </w:p>
        </w:tc>
        <w:tc>
          <w:tcPr>
            <w:tcW w:w="1905" w:type="dxa"/>
          </w:tcPr>
          <w:p w14:paraId="5042A2AB" w14:textId="77777777" w:rsidR="001124D9" w:rsidRDefault="001124D9">
            <w:pPr>
              <w:spacing w:after="6" w:line="252" w:lineRule="auto"/>
              <w:ind w:left="0" w:right="0" w:firstLine="0"/>
              <w:rPr>
                <w:ins w:id="2947" w:author="Author"/>
                <w:sz w:val="20"/>
              </w:rPr>
            </w:pPr>
          </w:p>
        </w:tc>
        <w:tc>
          <w:tcPr>
            <w:tcW w:w="1905" w:type="dxa"/>
          </w:tcPr>
          <w:p w14:paraId="27675E9A" w14:textId="77777777" w:rsidR="001124D9" w:rsidRDefault="001124D9">
            <w:pPr>
              <w:spacing w:after="6" w:line="252" w:lineRule="auto"/>
              <w:ind w:left="0" w:right="0" w:firstLine="0"/>
              <w:rPr>
                <w:ins w:id="2948" w:author="Author"/>
                <w:sz w:val="20"/>
              </w:rPr>
            </w:pPr>
          </w:p>
        </w:tc>
      </w:tr>
      <w:tr w:rsidR="001124D9" w14:paraId="7C04E5AA" w14:textId="77777777" w:rsidTr="001124D9">
        <w:trPr>
          <w:ins w:id="2949" w:author="Author"/>
        </w:trPr>
        <w:tc>
          <w:tcPr>
            <w:tcW w:w="2065" w:type="dxa"/>
            <w:hideMark/>
          </w:tcPr>
          <w:p w14:paraId="2C8AD37F" w14:textId="77777777" w:rsidR="001124D9" w:rsidRDefault="001124D9">
            <w:pPr>
              <w:spacing w:after="6" w:line="252" w:lineRule="auto"/>
              <w:ind w:left="0" w:right="0" w:firstLine="0"/>
              <w:rPr>
                <w:ins w:id="2950" w:author="Author"/>
                <w:sz w:val="20"/>
              </w:rPr>
            </w:pPr>
            <w:ins w:id="2951" w:author="Author">
              <w:r>
                <w:rPr>
                  <w:sz w:val="20"/>
                </w:rPr>
                <w:t>Rural/Urban</w:t>
              </w:r>
            </w:ins>
          </w:p>
        </w:tc>
        <w:tc>
          <w:tcPr>
            <w:tcW w:w="1745" w:type="dxa"/>
          </w:tcPr>
          <w:p w14:paraId="64E08C32" w14:textId="77777777" w:rsidR="001124D9" w:rsidRDefault="001124D9">
            <w:pPr>
              <w:spacing w:after="6" w:line="252" w:lineRule="auto"/>
              <w:ind w:left="0" w:right="0" w:firstLine="0"/>
              <w:rPr>
                <w:ins w:id="2952" w:author="Author"/>
                <w:sz w:val="20"/>
              </w:rPr>
            </w:pPr>
          </w:p>
        </w:tc>
        <w:tc>
          <w:tcPr>
            <w:tcW w:w="1905" w:type="dxa"/>
          </w:tcPr>
          <w:p w14:paraId="156F4AEF" w14:textId="77777777" w:rsidR="001124D9" w:rsidRDefault="001124D9">
            <w:pPr>
              <w:spacing w:after="6" w:line="252" w:lineRule="auto"/>
              <w:ind w:left="0" w:right="0" w:firstLine="0"/>
              <w:rPr>
                <w:ins w:id="2953" w:author="Author"/>
                <w:sz w:val="20"/>
              </w:rPr>
            </w:pPr>
          </w:p>
        </w:tc>
        <w:tc>
          <w:tcPr>
            <w:tcW w:w="1905" w:type="dxa"/>
          </w:tcPr>
          <w:p w14:paraId="699A7476" w14:textId="77777777" w:rsidR="001124D9" w:rsidRDefault="001124D9">
            <w:pPr>
              <w:spacing w:after="6" w:line="252" w:lineRule="auto"/>
              <w:ind w:left="0" w:right="0" w:firstLine="0"/>
              <w:rPr>
                <w:ins w:id="2954" w:author="Author"/>
                <w:sz w:val="20"/>
              </w:rPr>
            </w:pPr>
          </w:p>
        </w:tc>
        <w:tc>
          <w:tcPr>
            <w:tcW w:w="1905" w:type="dxa"/>
          </w:tcPr>
          <w:p w14:paraId="6572B133" w14:textId="77777777" w:rsidR="001124D9" w:rsidRDefault="001124D9">
            <w:pPr>
              <w:spacing w:after="6" w:line="252" w:lineRule="auto"/>
              <w:ind w:left="0" w:right="0" w:firstLine="0"/>
              <w:rPr>
                <w:ins w:id="2955" w:author="Author"/>
                <w:sz w:val="20"/>
              </w:rPr>
            </w:pPr>
          </w:p>
        </w:tc>
      </w:tr>
      <w:tr w:rsidR="001124D9" w14:paraId="05719203" w14:textId="77777777" w:rsidTr="001124D9">
        <w:trPr>
          <w:ins w:id="2956" w:author="Author"/>
        </w:trPr>
        <w:tc>
          <w:tcPr>
            <w:tcW w:w="2065" w:type="dxa"/>
            <w:hideMark/>
          </w:tcPr>
          <w:p w14:paraId="62EB996D" w14:textId="77777777" w:rsidR="001124D9" w:rsidRDefault="001124D9">
            <w:pPr>
              <w:spacing w:after="6" w:line="252" w:lineRule="auto"/>
              <w:ind w:left="0" w:right="0" w:firstLine="0"/>
              <w:rPr>
                <w:ins w:id="2957" w:author="Author"/>
                <w:sz w:val="20"/>
              </w:rPr>
            </w:pPr>
            <w:ins w:id="2958" w:author="Author">
              <w:r>
                <w:rPr>
                  <w:sz w:val="20"/>
                </w:rPr>
                <w:t xml:space="preserve">       Rural</w:t>
              </w:r>
            </w:ins>
          </w:p>
        </w:tc>
        <w:tc>
          <w:tcPr>
            <w:tcW w:w="1745" w:type="dxa"/>
          </w:tcPr>
          <w:p w14:paraId="0369CF61" w14:textId="77777777" w:rsidR="001124D9" w:rsidRDefault="001124D9">
            <w:pPr>
              <w:spacing w:after="6" w:line="252" w:lineRule="auto"/>
              <w:ind w:left="0" w:right="0" w:firstLine="0"/>
              <w:rPr>
                <w:ins w:id="2959" w:author="Author"/>
                <w:sz w:val="20"/>
              </w:rPr>
            </w:pPr>
          </w:p>
        </w:tc>
        <w:tc>
          <w:tcPr>
            <w:tcW w:w="1905" w:type="dxa"/>
          </w:tcPr>
          <w:p w14:paraId="0D457B7B" w14:textId="77777777" w:rsidR="001124D9" w:rsidRDefault="001124D9">
            <w:pPr>
              <w:spacing w:after="6" w:line="252" w:lineRule="auto"/>
              <w:ind w:left="0" w:right="0" w:firstLine="0"/>
              <w:rPr>
                <w:ins w:id="2960" w:author="Author"/>
                <w:sz w:val="20"/>
              </w:rPr>
            </w:pPr>
          </w:p>
        </w:tc>
        <w:tc>
          <w:tcPr>
            <w:tcW w:w="1905" w:type="dxa"/>
          </w:tcPr>
          <w:p w14:paraId="3D9EDCD9" w14:textId="77777777" w:rsidR="001124D9" w:rsidRDefault="001124D9">
            <w:pPr>
              <w:spacing w:after="6" w:line="252" w:lineRule="auto"/>
              <w:ind w:left="0" w:right="0" w:firstLine="0"/>
              <w:rPr>
                <w:ins w:id="2961" w:author="Author"/>
                <w:sz w:val="20"/>
              </w:rPr>
            </w:pPr>
          </w:p>
        </w:tc>
        <w:tc>
          <w:tcPr>
            <w:tcW w:w="1905" w:type="dxa"/>
          </w:tcPr>
          <w:p w14:paraId="128B4F65" w14:textId="77777777" w:rsidR="001124D9" w:rsidRDefault="001124D9">
            <w:pPr>
              <w:spacing w:after="6" w:line="252" w:lineRule="auto"/>
              <w:ind w:left="0" w:right="0" w:firstLine="0"/>
              <w:rPr>
                <w:ins w:id="2962" w:author="Author"/>
                <w:sz w:val="20"/>
              </w:rPr>
            </w:pPr>
          </w:p>
        </w:tc>
      </w:tr>
      <w:tr w:rsidR="001124D9" w14:paraId="27D6A9C4" w14:textId="77777777" w:rsidTr="001124D9">
        <w:trPr>
          <w:ins w:id="2963" w:author="Author"/>
        </w:trPr>
        <w:tc>
          <w:tcPr>
            <w:tcW w:w="2065" w:type="dxa"/>
            <w:hideMark/>
          </w:tcPr>
          <w:p w14:paraId="70FB3908" w14:textId="77777777" w:rsidR="001124D9" w:rsidRDefault="001124D9">
            <w:pPr>
              <w:spacing w:after="6" w:line="252" w:lineRule="auto"/>
              <w:ind w:left="0" w:right="0" w:firstLine="0"/>
              <w:rPr>
                <w:ins w:id="2964" w:author="Author"/>
                <w:sz w:val="20"/>
              </w:rPr>
            </w:pPr>
            <w:ins w:id="2965" w:author="Author">
              <w:r>
                <w:rPr>
                  <w:sz w:val="20"/>
                </w:rPr>
                <w:t xml:space="preserve">       Urban</w:t>
              </w:r>
            </w:ins>
          </w:p>
        </w:tc>
        <w:tc>
          <w:tcPr>
            <w:tcW w:w="1745" w:type="dxa"/>
          </w:tcPr>
          <w:p w14:paraId="70C7CDBB" w14:textId="77777777" w:rsidR="001124D9" w:rsidRDefault="001124D9">
            <w:pPr>
              <w:spacing w:after="6" w:line="252" w:lineRule="auto"/>
              <w:ind w:left="0" w:right="0" w:firstLine="0"/>
              <w:rPr>
                <w:ins w:id="2966" w:author="Author"/>
                <w:sz w:val="20"/>
              </w:rPr>
            </w:pPr>
          </w:p>
        </w:tc>
        <w:tc>
          <w:tcPr>
            <w:tcW w:w="1905" w:type="dxa"/>
          </w:tcPr>
          <w:p w14:paraId="3C2C7971" w14:textId="77777777" w:rsidR="001124D9" w:rsidRDefault="001124D9">
            <w:pPr>
              <w:spacing w:after="6" w:line="252" w:lineRule="auto"/>
              <w:ind w:left="0" w:right="0" w:firstLine="0"/>
              <w:rPr>
                <w:ins w:id="2967" w:author="Author"/>
                <w:sz w:val="20"/>
              </w:rPr>
            </w:pPr>
          </w:p>
        </w:tc>
        <w:tc>
          <w:tcPr>
            <w:tcW w:w="1905" w:type="dxa"/>
          </w:tcPr>
          <w:p w14:paraId="113BBD4B" w14:textId="77777777" w:rsidR="001124D9" w:rsidRDefault="001124D9">
            <w:pPr>
              <w:spacing w:after="6" w:line="252" w:lineRule="auto"/>
              <w:ind w:left="0" w:right="0" w:firstLine="0"/>
              <w:rPr>
                <w:ins w:id="2968" w:author="Author"/>
                <w:sz w:val="20"/>
              </w:rPr>
            </w:pPr>
          </w:p>
        </w:tc>
        <w:tc>
          <w:tcPr>
            <w:tcW w:w="1905" w:type="dxa"/>
          </w:tcPr>
          <w:p w14:paraId="3BD9A689" w14:textId="77777777" w:rsidR="001124D9" w:rsidRDefault="001124D9">
            <w:pPr>
              <w:spacing w:after="6" w:line="252" w:lineRule="auto"/>
              <w:ind w:left="0" w:right="0" w:firstLine="0"/>
              <w:rPr>
                <w:ins w:id="2969" w:author="Author"/>
                <w:sz w:val="20"/>
              </w:rPr>
            </w:pPr>
          </w:p>
        </w:tc>
      </w:tr>
      <w:tr w:rsidR="001124D9" w14:paraId="0D7EB2A3" w14:textId="77777777" w:rsidTr="001124D9">
        <w:trPr>
          <w:ins w:id="2970" w:author="Author"/>
        </w:trPr>
        <w:tc>
          <w:tcPr>
            <w:tcW w:w="2065" w:type="dxa"/>
            <w:hideMark/>
          </w:tcPr>
          <w:p w14:paraId="713B8F6E" w14:textId="77777777" w:rsidR="001124D9" w:rsidRDefault="001124D9">
            <w:pPr>
              <w:spacing w:after="6" w:line="252" w:lineRule="auto"/>
              <w:ind w:left="0" w:right="0" w:firstLine="0"/>
              <w:rPr>
                <w:ins w:id="2971" w:author="Author"/>
                <w:sz w:val="20"/>
              </w:rPr>
            </w:pPr>
            <w:ins w:id="2972" w:author="Author">
              <w:r>
                <w:rPr>
                  <w:sz w:val="20"/>
                </w:rPr>
                <w:t>Insurance</w:t>
              </w:r>
            </w:ins>
          </w:p>
        </w:tc>
        <w:tc>
          <w:tcPr>
            <w:tcW w:w="1745" w:type="dxa"/>
          </w:tcPr>
          <w:p w14:paraId="14FA56E4" w14:textId="77777777" w:rsidR="001124D9" w:rsidRDefault="001124D9">
            <w:pPr>
              <w:spacing w:after="6" w:line="252" w:lineRule="auto"/>
              <w:ind w:left="0" w:right="0" w:firstLine="0"/>
              <w:rPr>
                <w:ins w:id="2973" w:author="Author"/>
                <w:sz w:val="20"/>
              </w:rPr>
            </w:pPr>
          </w:p>
        </w:tc>
        <w:tc>
          <w:tcPr>
            <w:tcW w:w="1905" w:type="dxa"/>
          </w:tcPr>
          <w:p w14:paraId="62E419E8" w14:textId="77777777" w:rsidR="001124D9" w:rsidRDefault="001124D9">
            <w:pPr>
              <w:spacing w:after="6" w:line="252" w:lineRule="auto"/>
              <w:ind w:left="0" w:right="0" w:firstLine="0"/>
              <w:rPr>
                <w:ins w:id="2974" w:author="Author"/>
                <w:sz w:val="20"/>
              </w:rPr>
            </w:pPr>
          </w:p>
        </w:tc>
        <w:tc>
          <w:tcPr>
            <w:tcW w:w="1905" w:type="dxa"/>
          </w:tcPr>
          <w:p w14:paraId="63C2B225" w14:textId="77777777" w:rsidR="001124D9" w:rsidRDefault="001124D9">
            <w:pPr>
              <w:spacing w:after="6" w:line="252" w:lineRule="auto"/>
              <w:ind w:left="0" w:right="0" w:firstLine="0"/>
              <w:rPr>
                <w:ins w:id="2975" w:author="Author"/>
                <w:sz w:val="20"/>
              </w:rPr>
            </w:pPr>
          </w:p>
        </w:tc>
        <w:tc>
          <w:tcPr>
            <w:tcW w:w="1905" w:type="dxa"/>
          </w:tcPr>
          <w:p w14:paraId="3F391F9D" w14:textId="77777777" w:rsidR="001124D9" w:rsidRDefault="001124D9">
            <w:pPr>
              <w:spacing w:after="6" w:line="252" w:lineRule="auto"/>
              <w:ind w:left="0" w:right="0" w:firstLine="0"/>
              <w:rPr>
                <w:ins w:id="2976" w:author="Author"/>
                <w:sz w:val="20"/>
              </w:rPr>
            </w:pPr>
          </w:p>
        </w:tc>
      </w:tr>
      <w:tr w:rsidR="001124D9" w14:paraId="2AF55171" w14:textId="77777777" w:rsidTr="001124D9">
        <w:trPr>
          <w:ins w:id="2977" w:author="Author"/>
        </w:trPr>
        <w:tc>
          <w:tcPr>
            <w:tcW w:w="2065" w:type="dxa"/>
            <w:hideMark/>
          </w:tcPr>
          <w:p w14:paraId="5097E092" w14:textId="77777777" w:rsidR="001124D9" w:rsidRDefault="001124D9">
            <w:pPr>
              <w:spacing w:after="6" w:line="252" w:lineRule="auto"/>
              <w:ind w:left="0" w:right="0" w:firstLine="0"/>
              <w:rPr>
                <w:ins w:id="2978" w:author="Author"/>
                <w:sz w:val="20"/>
              </w:rPr>
            </w:pPr>
            <w:ins w:id="2979" w:author="Author">
              <w:r>
                <w:rPr>
                  <w:sz w:val="20"/>
                </w:rPr>
                <w:t xml:space="preserve">       Medicare</w:t>
              </w:r>
            </w:ins>
          </w:p>
        </w:tc>
        <w:tc>
          <w:tcPr>
            <w:tcW w:w="1745" w:type="dxa"/>
          </w:tcPr>
          <w:p w14:paraId="6D8F1435" w14:textId="77777777" w:rsidR="001124D9" w:rsidRDefault="001124D9">
            <w:pPr>
              <w:spacing w:after="6" w:line="252" w:lineRule="auto"/>
              <w:ind w:left="0" w:right="0" w:firstLine="0"/>
              <w:rPr>
                <w:ins w:id="2980" w:author="Author"/>
                <w:sz w:val="20"/>
              </w:rPr>
            </w:pPr>
          </w:p>
        </w:tc>
        <w:tc>
          <w:tcPr>
            <w:tcW w:w="1905" w:type="dxa"/>
          </w:tcPr>
          <w:p w14:paraId="250726EC" w14:textId="77777777" w:rsidR="001124D9" w:rsidRDefault="001124D9">
            <w:pPr>
              <w:spacing w:after="6" w:line="252" w:lineRule="auto"/>
              <w:ind w:left="0" w:right="0" w:firstLine="0"/>
              <w:rPr>
                <w:ins w:id="2981" w:author="Author"/>
                <w:sz w:val="20"/>
              </w:rPr>
            </w:pPr>
          </w:p>
        </w:tc>
        <w:tc>
          <w:tcPr>
            <w:tcW w:w="1905" w:type="dxa"/>
          </w:tcPr>
          <w:p w14:paraId="1E6CF458" w14:textId="77777777" w:rsidR="001124D9" w:rsidRDefault="001124D9">
            <w:pPr>
              <w:spacing w:after="6" w:line="252" w:lineRule="auto"/>
              <w:ind w:left="0" w:right="0" w:firstLine="0"/>
              <w:rPr>
                <w:ins w:id="2982" w:author="Author"/>
                <w:sz w:val="20"/>
              </w:rPr>
            </w:pPr>
          </w:p>
        </w:tc>
        <w:tc>
          <w:tcPr>
            <w:tcW w:w="1905" w:type="dxa"/>
          </w:tcPr>
          <w:p w14:paraId="54E687D1" w14:textId="77777777" w:rsidR="001124D9" w:rsidRDefault="001124D9">
            <w:pPr>
              <w:spacing w:after="6" w:line="252" w:lineRule="auto"/>
              <w:ind w:left="0" w:right="0" w:firstLine="0"/>
              <w:rPr>
                <w:ins w:id="2983" w:author="Author"/>
                <w:sz w:val="20"/>
              </w:rPr>
            </w:pPr>
          </w:p>
        </w:tc>
      </w:tr>
      <w:tr w:rsidR="001124D9" w14:paraId="66F3D85F" w14:textId="77777777" w:rsidTr="001124D9">
        <w:trPr>
          <w:ins w:id="2984" w:author="Author"/>
        </w:trPr>
        <w:tc>
          <w:tcPr>
            <w:tcW w:w="2065" w:type="dxa"/>
            <w:hideMark/>
          </w:tcPr>
          <w:p w14:paraId="204220D6" w14:textId="77777777" w:rsidR="001124D9" w:rsidRDefault="001124D9">
            <w:pPr>
              <w:spacing w:after="6" w:line="252" w:lineRule="auto"/>
              <w:ind w:left="0" w:right="0" w:firstLine="0"/>
              <w:rPr>
                <w:ins w:id="2985" w:author="Author"/>
                <w:sz w:val="20"/>
              </w:rPr>
            </w:pPr>
            <w:ins w:id="2986" w:author="Author">
              <w:r>
                <w:rPr>
                  <w:sz w:val="20"/>
                </w:rPr>
                <w:t xml:space="preserve">       Medicaid</w:t>
              </w:r>
            </w:ins>
          </w:p>
        </w:tc>
        <w:tc>
          <w:tcPr>
            <w:tcW w:w="1745" w:type="dxa"/>
          </w:tcPr>
          <w:p w14:paraId="23F281D8" w14:textId="77777777" w:rsidR="001124D9" w:rsidRDefault="001124D9">
            <w:pPr>
              <w:spacing w:after="6" w:line="252" w:lineRule="auto"/>
              <w:ind w:left="0" w:right="0" w:firstLine="0"/>
              <w:rPr>
                <w:ins w:id="2987" w:author="Author"/>
                <w:sz w:val="20"/>
              </w:rPr>
            </w:pPr>
          </w:p>
        </w:tc>
        <w:tc>
          <w:tcPr>
            <w:tcW w:w="1905" w:type="dxa"/>
          </w:tcPr>
          <w:p w14:paraId="296BF59D" w14:textId="77777777" w:rsidR="001124D9" w:rsidRDefault="001124D9">
            <w:pPr>
              <w:spacing w:after="6" w:line="252" w:lineRule="auto"/>
              <w:ind w:left="0" w:right="0" w:firstLine="0"/>
              <w:rPr>
                <w:ins w:id="2988" w:author="Author"/>
                <w:sz w:val="20"/>
              </w:rPr>
            </w:pPr>
          </w:p>
        </w:tc>
        <w:tc>
          <w:tcPr>
            <w:tcW w:w="1905" w:type="dxa"/>
          </w:tcPr>
          <w:p w14:paraId="2DBA6014" w14:textId="77777777" w:rsidR="001124D9" w:rsidRDefault="001124D9">
            <w:pPr>
              <w:spacing w:after="6" w:line="252" w:lineRule="auto"/>
              <w:ind w:left="0" w:right="0" w:firstLine="0"/>
              <w:rPr>
                <w:ins w:id="2989" w:author="Author"/>
                <w:sz w:val="20"/>
              </w:rPr>
            </w:pPr>
          </w:p>
        </w:tc>
        <w:tc>
          <w:tcPr>
            <w:tcW w:w="1905" w:type="dxa"/>
          </w:tcPr>
          <w:p w14:paraId="6204A326" w14:textId="77777777" w:rsidR="001124D9" w:rsidRDefault="001124D9">
            <w:pPr>
              <w:spacing w:after="6" w:line="252" w:lineRule="auto"/>
              <w:ind w:left="0" w:right="0" w:firstLine="0"/>
              <w:rPr>
                <w:ins w:id="2990" w:author="Author"/>
                <w:sz w:val="20"/>
              </w:rPr>
            </w:pPr>
          </w:p>
        </w:tc>
      </w:tr>
      <w:tr w:rsidR="001124D9" w14:paraId="2D8E9AEF" w14:textId="77777777" w:rsidTr="001124D9">
        <w:trPr>
          <w:ins w:id="2991" w:author="Author"/>
        </w:trPr>
        <w:tc>
          <w:tcPr>
            <w:tcW w:w="2065" w:type="dxa"/>
            <w:hideMark/>
          </w:tcPr>
          <w:p w14:paraId="33C0A01C" w14:textId="77777777" w:rsidR="001124D9" w:rsidRDefault="001124D9">
            <w:pPr>
              <w:spacing w:after="6" w:line="252" w:lineRule="auto"/>
              <w:ind w:left="0" w:right="0" w:firstLine="0"/>
              <w:rPr>
                <w:ins w:id="2992" w:author="Author"/>
                <w:sz w:val="20"/>
              </w:rPr>
            </w:pPr>
            <w:ins w:id="2993" w:author="Author">
              <w:r>
                <w:rPr>
                  <w:sz w:val="20"/>
                </w:rPr>
                <w:t xml:space="preserve">       Private Insurance</w:t>
              </w:r>
            </w:ins>
          </w:p>
        </w:tc>
        <w:tc>
          <w:tcPr>
            <w:tcW w:w="1745" w:type="dxa"/>
          </w:tcPr>
          <w:p w14:paraId="7FCB25B7" w14:textId="77777777" w:rsidR="001124D9" w:rsidRDefault="001124D9">
            <w:pPr>
              <w:spacing w:after="6" w:line="252" w:lineRule="auto"/>
              <w:ind w:left="0" w:right="0" w:firstLine="0"/>
              <w:rPr>
                <w:ins w:id="2994" w:author="Author"/>
                <w:sz w:val="20"/>
              </w:rPr>
            </w:pPr>
          </w:p>
        </w:tc>
        <w:tc>
          <w:tcPr>
            <w:tcW w:w="1905" w:type="dxa"/>
          </w:tcPr>
          <w:p w14:paraId="2F72CBA0" w14:textId="77777777" w:rsidR="001124D9" w:rsidRDefault="001124D9">
            <w:pPr>
              <w:spacing w:after="6" w:line="252" w:lineRule="auto"/>
              <w:ind w:left="0" w:right="0" w:firstLine="0"/>
              <w:rPr>
                <w:ins w:id="2995" w:author="Author"/>
                <w:sz w:val="20"/>
              </w:rPr>
            </w:pPr>
          </w:p>
        </w:tc>
        <w:tc>
          <w:tcPr>
            <w:tcW w:w="1905" w:type="dxa"/>
          </w:tcPr>
          <w:p w14:paraId="61FA9390" w14:textId="77777777" w:rsidR="001124D9" w:rsidRDefault="001124D9">
            <w:pPr>
              <w:spacing w:after="6" w:line="252" w:lineRule="auto"/>
              <w:ind w:left="0" w:right="0" w:firstLine="0"/>
              <w:rPr>
                <w:ins w:id="2996" w:author="Author"/>
                <w:sz w:val="20"/>
              </w:rPr>
            </w:pPr>
          </w:p>
        </w:tc>
        <w:tc>
          <w:tcPr>
            <w:tcW w:w="1905" w:type="dxa"/>
          </w:tcPr>
          <w:p w14:paraId="64FBDE5E" w14:textId="77777777" w:rsidR="001124D9" w:rsidRDefault="001124D9">
            <w:pPr>
              <w:spacing w:after="6" w:line="252" w:lineRule="auto"/>
              <w:ind w:left="0" w:right="0" w:firstLine="0"/>
              <w:rPr>
                <w:ins w:id="2997" w:author="Author"/>
                <w:sz w:val="20"/>
              </w:rPr>
            </w:pPr>
          </w:p>
        </w:tc>
      </w:tr>
      <w:tr w:rsidR="001124D9" w14:paraId="3C6AA805" w14:textId="77777777" w:rsidTr="001124D9">
        <w:trPr>
          <w:ins w:id="2998" w:author="Author"/>
        </w:trPr>
        <w:tc>
          <w:tcPr>
            <w:tcW w:w="2065" w:type="dxa"/>
            <w:hideMark/>
          </w:tcPr>
          <w:p w14:paraId="52DA940C" w14:textId="77777777" w:rsidR="001124D9" w:rsidRDefault="001124D9">
            <w:pPr>
              <w:spacing w:after="6" w:line="252" w:lineRule="auto"/>
              <w:ind w:left="0" w:right="0" w:firstLine="0"/>
              <w:rPr>
                <w:ins w:id="2999" w:author="Author"/>
                <w:sz w:val="20"/>
              </w:rPr>
            </w:pPr>
            <w:ins w:id="3000" w:author="Author">
              <w:r>
                <w:rPr>
                  <w:sz w:val="20"/>
                </w:rPr>
                <w:t xml:space="preserve">       Self-Pay</w:t>
              </w:r>
            </w:ins>
          </w:p>
        </w:tc>
        <w:tc>
          <w:tcPr>
            <w:tcW w:w="1745" w:type="dxa"/>
          </w:tcPr>
          <w:p w14:paraId="266E664E" w14:textId="77777777" w:rsidR="001124D9" w:rsidRDefault="001124D9">
            <w:pPr>
              <w:spacing w:after="6" w:line="252" w:lineRule="auto"/>
              <w:ind w:left="0" w:right="0" w:firstLine="0"/>
              <w:rPr>
                <w:ins w:id="3001" w:author="Author"/>
                <w:sz w:val="20"/>
              </w:rPr>
            </w:pPr>
          </w:p>
        </w:tc>
        <w:tc>
          <w:tcPr>
            <w:tcW w:w="1905" w:type="dxa"/>
          </w:tcPr>
          <w:p w14:paraId="74577EEC" w14:textId="77777777" w:rsidR="001124D9" w:rsidRDefault="001124D9">
            <w:pPr>
              <w:spacing w:after="6" w:line="252" w:lineRule="auto"/>
              <w:ind w:left="0" w:right="0" w:firstLine="0"/>
              <w:rPr>
                <w:ins w:id="3002" w:author="Author"/>
                <w:sz w:val="20"/>
              </w:rPr>
            </w:pPr>
          </w:p>
        </w:tc>
        <w:tc>
          <w:tcPr>
            <w:tcW w:w="1905" w:type="dxa"/>
          </w:tcPr>
          <w:p w14:paraId="5BAD139A" w14:textId="77777777" w:rsidR="001124D9" w:rsidRDefault="001124D9">
            <w:pPr>
              <w:spacing w:after="6" w:line="252" w:lineRule="auto"/>
              <w:ind w:left="0" w:right="0" w:firstLine="0"/>
              <w:rPr>
                <w:ins w:id="3003" w:author="Author"/>
                <w:sz w:val="20"/>
              </w:rPr>
            </w:pPr>
          </w:p>
        </w:tc>
        <w:tc>
          <w:tcPr>
            <w:tcW w:w="1905" w:type="dxa"/>
          </w:tcPr>
          <w:p w14:paraId="19D5DC21" w14:textId="77777777" w:rsidR="001124D9" w:rsidRDefault="001124D9">
            <w:pPr>
              <w:spacing w:after="6" w:line="252" w:lineRule="auto"/>
              <w:ind w:left="0" w:right="0" w:firstLine="0"/>
              <w:rPr>
                <w:ins w:id="3004" w:author="Author"/>
                <w:sz w:val="20"/>
              </w:rPr>
            </w:pPr>
          </w:p>
        </w:tc>
      </w:tr>
      <w:tr w:rsidR="001124D9" w14:paraId="34EB4540" w14:textId="77777777" w:rsidTr="001124D9">
        <w:trPr>
          <w:ins w:id="3005" w:author="Author"/>
        </w:trPr>
        <w:tc>
          <w:tcPr>
            <w:tcW w:w="2065" w:type="dxa"/>
            <w:hideMark/>
          </w:tcPr>
          <w:p w14:paraId="62BC8CF9" w14:textId="77777777" w:rsidR="001124D9" w:rsidRDefault="001124D9">
            <w:pPr>
              <w:spacing w:after="6" w:line="252" w:lineRule="auto"/>
              <w:ind w:left="0" w:right="0" w:firstLine="0"/>
              <w:rPr>
                <w:ins w:id="3006" w:author="Author"/>
                <w:sz w:val="20"/>
              </w:rPr>
            </w:pPr>
            <w:ins w:id="3007" w:author="Author">
              <w:r>
                <w:rPr>
                  <w:sz w:val="20"/>
                </w:rPr>
                <w:t xml:space="preserve">       No Charge</w:t>
              </w:r>
            </w:ins>
          </w:p>
        </w:tc>
        <w:tc>
          <w:tcPr>
            <w:tcW w:w="1745" w:type="dxa"/>
          </w:tcPr>
          <w:p w14:paraId="76791F65" w14:textId="77777777" w:rsidR="001124D9" w:rsidRDefault="001124D9">
            <w:pPr>
              <w:spacing w:after="6" w:line="252" w:lineRule="auto"/>
              <w:ind w:left="0" w:right="0" w:firstLine="0"/>
              <w:rPr>
                <w:ins w:id="3008" w:author="Author"/>
                <w:sz w:val="20"/>
              </w:rPr>
            </w:pPr>
          </w:p>
        </w:tc>
        <w:tc>
          <w:tcPr>
            <w:tcW w:w="1905" w:type="dxa"/>
          </w:tcPr>
          <w:p w14:paraId="1FB657F6" w14:textId="77777777" w:rsidR="001124D9" w:rsidRDefault="001124D9">
            <w:pPr>
              <w:spacing w:after="6" w:line="252" w:lineRule="auto"/>
              <w:ind w:left="0" w:right="0" w:firstLine="0"/>
              <w:rPr>
                <w:ins w:id="3009" w:author="Author"/>
                <w:sz w:val="20"/>
              </w:rPr>
            </w:pPr>
          </w:p>
        </w:tc>
        <w:tc>
          <w:tcPr>
            <w:tcW w:w="1905" w:type="dxa"/>
          </w:tcPr>
          <w:p w14:paraId="31592BFE" w14:textId="77777777" w:rsidR="001124D9" w:rsidRDefault="001124D9">
            <w:pPr>
              <w:spacing w:after="6" w:line="252" w:lineRule="auto"/>
              <w:ind w:left="0" w:right="0" w:firstLine="0"/>
              <w:rPr>
                <w:ins w:id="3010" w:author="Author"/>
                <w:sz w:val="20"/>
              </w:rPr>
            </w:pPr>
          </w:p>
        </w:tc>
        <w:tc>
          <w:tcPr>
            <w:tcW w:w="1905" w:type="dxa"/>
          </w:tcPr>
          <w:p w14:paraId="44F98EE2" w14:textId="77777777" w:rsidR="001124D9" w:rsidRDefault="001124D9">
            <w:pPr>
              <w:spacing w:after="6" w:line="252" w:lineRule="auto"/>
              <w:ind w:left="0" w:right="0" w:firstLine="0"/>
              <w:rPr>
                <w:ins w:id="3011" w:author="Author"/>
                <w:sz w:val="20"/>
              </w:rPr>
            </w:pPr>
          </w:p>
        </w:tc>
      </w:tr>
      <w:tr w:rsidR="001124D9" w14:paraId="4AEF62DD" w14:textId="77777777" w:rsidTr="001124D9">
        <w:trPr>
          <w:ins w:id="3012" w:author="Author"/>
        </w:trPr>
        <w:tc>
          <w:tcPr>
            <w:tcW w:w="2065" w:type="dxa"/>
            <w:hideMark/>
          </w:tcPr>
          <w:p w14:paraId="40CC773A" w14:textId="77777777" w:rsidR="001124D9" w:rsidRDefault="001124D9">
            <w:pPr>
              <w:spacing w:after="6" w:line="252" w:lineRule="auto"/>
              <w:ind w:left="0" w:right="0" w:firstLine="0"/>
              <w:rPr>
                <w:ins w:id="3013" w:author="Author"/>
                <w:sz w:val="20"/>
              </w:rPr>
            </w:pPr>
            <w:ins w:id="3014" w:author="Author">
              <w:r>
                <w:rPr>
                  <w:sz w:val="20"/>
                </w:rPr>
                <w:t xml:space="preserve">       Other</w:t>
              </w:r>
            </w:ins>
          </w:p>
        </w:tc>
        <w:tc>
          <w:tcPr>
            <w:tcW w:w="1745" w:type="dxa"/>
          </w:tcPr>
          <w:p w14:paraId="7F06B0C7" w14:textId="77777777" w:rsidR="001124D9" w:rsidRDefault="001124D9">
            <w:pPr>
              <w:spacing w:after="6" w:line="252" w:lineRule="auto"/>
              <w:ind w:left="0" w:right="0" w:firstLine="0"/>
              <w:rPr>
                <w:ins w:id="3015" w:author="Author"/>
                <w:sz w:val="20"/>
              </w:rPr>
            </w:pPr>
          </w:p>
        </w:tc>
        <w:tc>
          <w:tcPr>
            <w:tcW w:w="1905" w:type="dxa"/>
          </w:tcPr>
          <w:p w14:paraId="3EB8B1C9" w14:textId="77777777" w:rsidR="001124D9" w:rsidRDefault="001124D9">
            <w:pPr>
              <w:spacing w:after="6" w:line="252" w:lineRule="auto"/>
              <w:ind w:left="0" w:right="0" w:firstLine="0"/>
              <w:rPr>
                <w:ins w:id="3016" w:author="Author"/>
                <w:sz w:val="20"/>
              </w:rPr>
            </w:pPr>
          </w:p>
        </w:tc>
        <w:tc>
          <w:tcPr>
            <w:tcW w:w="1905" w:type="dxa"/>
          </w:tcPr>
          <w:p w14:paraId="4E8950A6" w14:textId="77777777" w:rsidR="001124D9" w:rsidRDefault="001124D9">
            <w:pPr>
              <w:spacing w:after="6" w:line="252" w:lineRule="auto"/>
              <w:ind w:left="0" w:right="0" w:firstLine="0"/>
              <w:rPr>
                <w:ins w:id="3017" w:author="Author"/>
                <w:sz w:val="20"/>
              </w:rPr>
            </w:pPr>
          </w:p>
        </w:tc>
        <w:tc>
          <w:tcPr>
            <w:tcW w:w="1905" w:type="dxa"/>
          </w:tcPr>
          <w:p w14:paraId="04E7C7FA" w14:textId="77777777" w:rsidR="001124D9" w:rsidRDefault="001124D9">
            <w:pPr>
              <w:spacing w:after="6" w:line="252" w:lineRule="auto"/>
              <w:ind w:left="0" w:right="0" w:firstLine="0"/>
              <w:rPr>
                <w:ins w:id="3018" w:author="Author"/>
                <w:sz w:val="20"/>
              </w:rPr>
            </w:pPr>
          </w:p>
        </w:tc>
      </w:tr>
      <w:tr w:rsidR="001124D9" w14:paraId="239E4A53" w14:textId="77777777" w:rsidTr="001124D9">
        <w:trPr>
          <w:ins w:id="3019" w:author="Author"/>
        </w:trPr>
        <w:tc>
          <w:tcPr>
            <w:tcW w:w="2065" w:type="dxa"/>
            <w:hideMark/>
          </w:tcPr>
          <w:p w14:paraId="5CB09618" w14:textId="77777777" w:rsidR="001124D9" w:rsidRDefault="001124D9">
            <w:pPr>
              <w:spacing w:after="6" w:line="252" w:lineRule="auto"/>
              <w:ind w:left="0" w:right="0" w:firstLine="0"/>
              <w:rPr>
                <w:ins w:id="3020" w:author="Author"/>
                <w:sz w:val="20"/>
              </w:rPr>
            </w:pPr>
            <w:ins w:id="3021" w:author="Author">
              <w:r>
                <w:rPr>
                  <w:sz w:val="20"/>
                </w:rPr>
                <w:t>Comorbidities</w:t>
              </w:r>
            </w:ins>
          </w:p>
        </w:tc>
        <w:tc>
          <w:tcPr>
            <w:tcW w:w="1745" w:type="dxa"/>
          </w:tcPr>
          <w:p w14:paraId="7D7B0070" w14:textId="77777777" w:rsidR="001124D9" w:rsidRDefault="001124D9">
            <w:pPr>
              <w:spacing w:after="6" w:line="252" w:lineRule="auto"/>
              <w:ind w:left="0" w:right="0" w:firstLine="0"/>
              <w:rPr>
                <w:ins w:id="3022" w:author="Author"/>
                <w:sz w:val="20"/>
              </w:rPr>
            </w:pPr>
          </w:p>
        </w:tc>
        <w:tc>
          <w:tcPr>
            <w:tcW w:w="1905" w:type="dxa"/>
          </w:tcPr>
          <w:p w14:paraId="72CCD434" w14:textId="77777777" w:rsidR="001124D9" w:rsidRDefault="001124D9">
            <w:pPr>
              <w:spacing w:after="6" w:line="252" w:lineRule="auto"/>
              <w:ind w:left="0" w:right="0" w:firstLine="0"/>
              <w:rPr>
                <w:ins w:id="3023" w:author="Author"/>
                <w:sz w:val="20"/>
              </w:rPr>
            </w:pPr>
          </w:p>
        </w:tc>
        <w:tc>
          <w:tcPr>
            <w:tcW w:w="1905" w:type="dxa"/>
          </w:tcPr>
          <w:p w14:paraId="36F5B11F" w14:textId="77777777" w:rsidR="001124D9" w:rsidRDefault="001124D9">
            <w:pPr>
              <w:spacing w:after="6" w:line="252" w:lineRule="auto"/>
              <w:ind w:left="0" w:right="0" w:firstLine="0"/>
              <w:rPr>
                <w:ins w:id="3024" w:author="Author"/>
                <w:sz w:val="20"/>
              </w:rPr>
            </w:pPr>
          </w:p>
        </w:tc>
        <w:tc>
          <w:tcPr>
            <w:tcW w:w="1905" w:type="dxa"/>
          </w:tcPr>
          <w:p w14:paraId="0A98D133" w14:textId="77777777" w:rsidR="001124D9" w:rsidRDefault="001124D9">
            <w:pPr>
              <w:spacing w:after="6" w:line="252" w:lineRule="auto"/>
              <w:ind w:left="0" w:right="0" w:firstLine="0"/>
              <w:rPr>
                <w:ins w:id="3025" w:author="Author"/>
                <w:sz w:val="20"/>
              </w:rPr>
            </w:pPr>
          </w:p>
        </w:tc>
      </w:tr>
      <w:tr w:rsidR="001124D9" w14:paraId="069EE063" w14:textId="77777777" w:rsidTr="001124D9">
        <w:trPr>
          <w:ins w:id="3026" w:author="Author"/>
        </w:trPr>
        <w:tc>
          <w:tcPr>
            <w:tcW w:w="2065" w:type="dxa"/>
            <w:hideMark/>
          </w:tcPr>
          <w:p w14:paraId="0A961FDB" w14:textId="77777777" w:rsidR="001124D9" w:rsidRDefault="001124D9">
            <w:pPr>
              <w:spacing w:after="6" w:line="252" w:lineRule="auto"/>
              <w:ind w:left="0" w:right="0" w:firstLine="0"/>
              <w:rPr>
                <w:ins w:id="3027" w:author="Author"/>
                <w:sz w:val="20"/>
              </w:rPr>
            </w:pPr>
            <w:ins w:id="3028" w:author="Author">
              <w:r>
                <w:rPr>
                  <w:sz w:val="20"/>
                </w:rPr>
                <w:t xml:space="preserve">       Macrovascular</w:t>
              </w:r>
            </w:ins>
          </w:p>
        </w:tc>
        <w:tc>
          <w:tcPr>
            <w:tcW w:w="1745" w:type="dxa"/>
          </w:tcPr>
          <w:p w14:paraId="3C50D5E6" w14:textId="77777777" w:rsidR="001124D9" w:rsidRDefault="001124D9">
            <w:pPr>
              <w:spacing w:after="6" w:line="252" w:lineRule="auto"/>
              <w:ind w:left="0" w:right="0" w:firstLine="0"/>
              <w:rPr>
                <w:ins w:id="3029" w:author="Author"/>
                <w:sz w:val="20"/>
              </w:rPr>
            </w:pPr>
          </w:p>
        </w:tc>
        <w:tc>
          <w:tcPr>
            <w:tcW w:w="1905" w:type="dxa"/>
          </w:tcPr>
          <w:p w14:paraId="042A9B05" w14:textId="77777777" w:rsidR="001124D9" w:rsidRDefault="001124D9">
            <w:pPr>
              <w:spacing w:after="6" w:line="252" w:lineRule="auto"/>
              <w:ind w:left="0" w:right="0" w:firstLine="0"/>
              <w:rPr>
                <w:ins w:id="3030" w:author="Author"/>
                <w:sz w:val="20"/>
              </w:rPr>
            </w:pPr>
          </w:p>
        </w:tc>
        <w:tc>
          <w:tcPr>
            <w:tcW w:w="1905" w:type="dxa"/>
          </w:tcPr>
          <w:p w14:paraId="7189C6B6" w14:textId="77777777" w:rsidR="001124D9" w:rsidRDefault="001124D9">
            <w:pPr>
              <w:spacing w:after="6" w:line="252" w:lineRule="auto"/>
              <w:ind w:left="0" w:right="0" w:firstLine="0"/>
              <w:rPr>
                <w:ins w:id="3031" w:author="Author"/>
                <w:sz w:val="20"/>
              </w:rPr>
            </w:pPr>
          </w:p>
        </w:tc>
        <w:tc>
          <w:tcPr>
            <w:tcW w:w="1905" w:type="dxa"/>
          </w:tcPr>
          <w:p w14:paraId="4D99214A" w14:textId="77777777" w:rsidR="001124D9" w:rsidRDefault="001124D9">
            <w:pPr>
              <w:spacing w:after="6" w:line="252" w:lineRule="auto"/>
              <w:ind w:left="0" w:right="0" w:firstLine="0"/>
              <w:rPr>
                <w:ins w:id="3032" w:author="Author"/>
                <w:sz w:val="20"/>
              </w:rPr>
            </w:pPr>
          </w:p>
        </w:tc>
      </w:tr>
      <w:tr w:rsidR="001124D9" w14:paraId="4B30D3B0" w14:textId="77777777" w:rsidTr="001124D9">
        <w:trPr>
          <w:ins w:id="3033" w:author="Author"/>
        </w:trPr>
        <w:tc>
          <w:tcPr>
            <w:tcW w:w="2065" w:type="dxa"/>
            <w:hideMark/>
          </w:tcPr>
          <w:p w14:paraId="1812FAE7" w14:textId="77777777" w:rsidR="001124D9" w:rsidRDefault="001124D9">
            <w:pPr>
              <w:spacing w:after="6" w:line="252" w:lineRule="auto"/>
              <w:ind w:left="0" w:right="0" w:firstLine="0"/>
              <w:rPr>
                <w:ins w:id="3034" w:author="Author"/>
                <w:sz w:val="20"/>
              </w:rPr>
            </w:pPr>
            <w:ins w:id="3035" w:author="Author">
              <w:r>
                <w:rPr>
                  <w:sz w:val="20"/>
                </w:rPr>
                <w:t xml:space="preserve">       Microvascular</w:t>
              </w:r>
            </w:ins>
          </w:p>
        </w:tc>
        <w:tc>
          <w:tcPr>
            <w:tcW w:w="1745" w:type="dxa"/>
          </w:tcPr>
          <w:p w14:paraId="2B302797" w14:textId="77777777" w:rsidR="001124D9" w:rsidRDefault="001124D9">
            <w:pPr>
              <w:spacing w:after="6" w:line="252" w:lineRule="auto"/>
              <w:ind w:left="0" w:right="0" w:firstLine="0"/>
              <w:rPr>
                <w:ins w:id="3036" w:author="Author"/>
                <w:sz w:val="20"/>
              </w:rPr>
            </w:pPr>
          </w:p>
        </w:tc>
        <w:tc>
          <w:tcPr>
            <w:tcW w:w="1905" w:type="dxa"/>
          </w:tcPr>
          <w:p w14:paraId="716BA41E" w14:textId="77777777" w:rsidR="001124D9" w:rsidRDefault="001124D9">
            <w:pPr>
              <w:spacing w:after="6" w:line="252" w:lineRule="auto"/>
              <w:ind w:left="0" w:right="0" w:firstLine="0"/>
              <w:rPr>
                <w:ins w:id="3037" w:author="Author"/>
                <w:sz w:val="20"/>
              </w:rPr>
            </w:pPr>
          </w:p>
        </w:tc>
        <w:tc>
          <w:tcPr>
            <w:tcW w:w="1905" w:type="dxa"/>
          </w:tcPr>
          <w:p w14:paraId="4984120D" w14:textId="77777777" w:rsidR="001124D9" w:rsidRDefault="001124D9">
            <w:pPr>
              <w:spacing w:after="6" w:line="252" w:lineRule="auto"/>
              <w:ind w:left="0" w:right="0" w:firstLine="0"/>
              <w:rPr>
                <w:ins w:id="3038" w:author="Author"/>
                <w:sz w:val="20"/>
              </w:rPr>
            </w:pPr>
          </w:p>
        </w:tc>
        <w:tc>
          <w:tcPr>
            <w:tcW w:w="1905" w:type="dxa"/>
          </w:tcPr>
          <w:p w14:paraId="6AB56000" w14:textId="77777777" w:rsidR="001124D9" w:rsidRDefault="001124D9">
            <w:pPr>
              <w:spacing w:after="6" w:line="252" w:lineRule="auto"/>
              <w:ind w:left="0" w:right="0" w:firstLine="0"/>
              <w:rPr>
                <w:ins w:id="3039" w:author="Author"/>
                <w:sz w:val="20"/>
              </w:rPr>
            </w:pPr>
          </w:p>
        </w:tc>
      </w:tr>
      <w:tr w:rsidR="001124D9" w14:paraId="10E8CF84" w14:textId="77777777" w:rsidTr="001124D9">
        <w:trPr>
          <w:ins w:id="3040" w:author="Author"/>
        </w:trPr>
        <w:tc>
          <w:tcPr>
            <w:tcW w:w="2065" w:type="dxa"/>
            <w:tcBorders>
              <w:top w:val="nil"/>
              <w:left w:val="nil"/>
              <w:bottom w:val="single" w:sz="4" w:space="0" w:color="auto"/>
              <w:right w:val="nil"/>
            </w:tcBorders>
            <w:hideMark/>
          </w:tcPr>
          <w:p w14:paraId="2B35F229" w14:textId="77777777" w:rsidR="001124D9" w:rsidRDefault="001124D9">
            <w:pPr>
              <w:spacing w:after="6" w:line="252" w:lineRule="auto"/>
              <w:ind w:left="0" w:right="0" w:firstLine="0"/>
              <w:rPr>
                <w:ins w:id="3041" w:author="Author"/>
                <w:sz w:val="20"/>
              </w:rPr>
            </w:pPr>
            <w:ins w:id="3042" w:author="Author">
              <w:r>
                <w:rPr>
                  <w:sz w:val="20"/>
                </w:rPr>
                <w:t xml:space="preserve">       Depression/</w:t>
              </w:r>
            </w:ins>
          </w:p>
          <w:p w14:paraId="4F97E5F6" w14:textId="77777777" w:rsidR="001124D9" w:rsidRDefault="001124D9">
            <w:pPr>
              <w:spacing w:after="6" w:line="252" w:lineRule="auto"/>
              <w:ind w:left="0" w:right="0" w:firstLine="0"/>
              <w:rPr>
                <w:ins w:id="3043" w:author="Author"/>
                <w:sz w:val="20"/>
              </w:rPr>
            </w:pPr>
            <w:ins w:id="3044" w:author="Author">
              <w:r>
                <w:rPr>
                  <w:sz w:val="20"/>
                </w:rPr>
                <w:t xml:space="preserve">       Anxiety</w:t>
              </w:r>
            </w:ins>
          </w:p>
        </w:tc>
        <w:tc>
          <w:tcPr>
            <w:tcW w:w="1745" w:type="dxa"/>
            <w:tcBorders>
              <w:top w:val="nil"/>
              <w:left w:val="nil"/>
              <w:bottom w:val="single" w:sz="4" w:space="0" w:color="auto"/>
              <w:right w:val="nil"/>
            </w:tcBorders>
          </w:tcPr>
          <w:p w14:paraId="115DEAC2" w14:textId="77777777" w:rsidR="001124D9" w:rsidRDefault="001124D9">
            <w:pPr>
              <w:spacing w:after="6" w:line="252" w:lineRule="auto"/>
              <w:ind w:left="0" w:right="0" w:firstLine="0"/>
              <w:rPr>
                <w:ins w:id="3045" w:author="Author"/>
                <w:sz w:val="20"/>
              </w:rPr>
            </w:pPr>
          </w:p>
        </w:tc>
        <w:tc>
          <w:tcPr>
            <w:tcW w:w="1905" w:type="dxa"/>
            <w:tcBorders>
              <w:top w:val="nil"/>
              <w:left w:val="nil"/>
              <w:bottom w:val="single" w:sz="4" w:space="0" w:color="auto"/>
              <w:right w:val="nil"/>
            </w:tcBorders>
          </w:tcPr>
          <w:p w14:paraId="5B03C687" w14:textId="77777777" w:rsidR="001124D9" w:rsidRDefault="001124D9">
            <w:pPr>
              <w:spacing w:after="6" w:line="252" w:lineRule="auto"/>
              <w:ind w:left="0" w:right="0" w:firstLine="0"/>
              <w:rPr>
                <w:ins w:id="3046" w:author="Author"/>
                <w:sz w:val="20"/>
              </w:rPr>
            </w:pPr>
          </w:p>
        </w:tc>
        <w:tc>
          <w:tcPr>
            <w:tcW w:w="1905" w:type="dxa"/>
            <w:tcBorders>
              <w:top w:val="nil"/>
              <w:left w:val="nil"/>
              <w:bottom w:val="single" w:sz="4" w:space="0" w:color="auto"/>
              <w:right w:val="nil"/>
            </w:tcBorders>
          </w:tcPr>
          <w:p w14:paraId="3AE40FC5" w14:textId="77777777" w:rsidR="001124D9" w:rsidRDefault="001124D9">
            <w:pPr>
              <w:spacing w:after="6" w:line="252" w:lineRule="auto"/>
              <w:ind w:left="0" w:right="0" w:firstLine="0"/>
              <w:rPr>
                <w:ins w:id="3047" w:author="Author"/>
                <w:sz w:val="20"/>
              </w:rPr>
            </w:pPr>
          </w:p>
        </w:tc>
        <w:tc>
          <w:tcPr>
            <w:tcW w:w="1905" w:type="dxa"/>
            <w:tcBorders>
              <w:top w:val="nil"/>
              <w:left w:val="nil"/>
              <w:bottom w:val="single" w:sz="4" w:space="0" w:color="auto"/>
              <w:right w:val="nil"/>
            </w:tcBorders>
          </w:tcPr>
          <w:p w14:paraId="5A3DD387" w14:textId="77777777" w:rsidR="001124D9" w:rsidRDefault="001124D9">
            <w:pPr>
              <w:spacing w:after="6" w:line="252" w:lineRule="auto"/>
              <w:ind w:left="0" w:right="0" w:firstLine="0"/>
              <w:rPr>
                <w:ins w:id="3048" w:author="Author"/>
                <w:sz w:val="20"/>
              </w:rPr>
            </w:pPr>
          </w:p>
        </w:tc>
      </w:tr>
    </w:tbl>
    <w:p w14:paraId="4E6DBCE4" w14:textId="77777777" w:rsidR="001124D9" w:rsidRDefault="001124D9" w:rsidP="001124D9">
      <w:pPr>
        <w:spacing w:after="6" w:line="252" w:lineRule="auto"/>
        <w:ind w:left="103" w:right="0"/>
        <w:rPr>
          <w:ins w:id="3049" w:author="Author"/>
          <w:sz w:val="20"/>
        </w:rPr>
      </w:pPr>
    </w:p>
    <w:p w14:paraId="10E49C4C" w14:textId="77777777" w:rsidR="00425E2D" w:rsidRDefault="00425E2D" w:rsidP="00425E2D">
      <w:pPr>
        <w:spacing w:after="99" w:line="259" w:lineRule="auto"/>
      </w:pPr>
    </w:p>
    <w:p w14:paraId="2D4CC0B0" w14:textId="77777777" w:rsidR="00425E2D" w:rsidRDefault="00425E2D" w:rsidP="00425E2D">
      <w:pPr>
        <w:spacing w:after="6" w:line="252" w:lineRule="auto"/>
        <w:rPr>
          <w:sz w:val="20"/>
        </w:rPr>
      </w:pPr>
    </w:p>
    <w:p w14:paraId="4D89B61D" w14:textId="77777777" w:rsidR="00425E2D" w:rsidRDefault="00425E2D" w:rsidP="00425E2D">
      <w:pPr>
        <w:spacing w:after="99" w:line="259" w:lineRule="auto"/>
      </w:pPr>
    </w:p>
    <w:p w14:paraId="371C509A" w14:textId="77777777" w:rsidR="00425E2D" w:rsidRDefault="00425E2D" w:rsidP="00425E2D">
      <w:pPr>
        <w:spacing w:after="99" w:line="259" w:lineRule="auto"/>
      </w:pPr>
    </w:p>
    <w:p w14:paraId="544CE428" w14:textId="77777777" w:rsidR="00425E2D" w:rsidRPr="005B5B3C" w:rsidRDefault="00425E2D" w:rsidP="00425E2D">
      <w:pPr>
        <w:ind w:left="118" w:right="891"/>
        <w:rPr>
          <w:b/>
          <w:sz w:val="20"/>
          <w:rPrChange w:id="3050" w:author="Author">
            <w:rPr>
              <w:sz w:val="20"/>
            </w:rPr>
          </w:rPrChange>
        </w:rPr>
      </w:pPr>
      <w:r w:rsidRPr="005B5B3C">
        <w:rPr>
          <w:b/>
          <w:sz w:val="22"/>
          <w:rPrChange w:id="3051" w:author="Author">
            <w:rPr>
              <w:sz w:val="22"/>
            </w:rPr>
          </w:rPrChange>
        </w:rPr>
        <w:t xml:space="preserve">Appendix 7. Table Shells for Aim 3 Results </w:t>
      </w:r>
    </w:p>
    <w:p w14:paraId="24D9C5EC" w14:textId="112C81CD" w:rsidR="00425E2D" w:rsidRDefault="00425E2D" w:rsidP="00425E2D">
      <w:pPr>
        <w:spacing w:line="248" w:lineRule="auto"/>
        <w:ind w:left="118" w:right="891"/>
      </w:pPr>
      <w:r w:rsidRPr="00FF1D7B">
        <w:rPr>
          <w:sz w:val="20"/>
        </w:rPr>
        <w:t xml:space="preserve">Table </w:t>
      </w:r>
      <w:ins w:id="3052" w:author="Author">
        <w:r w:rsidR="001124D9">
          <w:rPr>
            <w:sz w:val="20"/>
          </w:rPr>
          <w:t>10</w:t>
        </w:r>
      </w:ins>
      <w:del w:id="3053" w:author="Author">
        <w:r w:rsidR="00482ED9" w:rsidDel="001124D9">
          <w:rPr>
            <w:sz w:val="20"/>
          </w:rPr>
          <w:delText>9</w:delText>
        </w:r>
      </w:del>
      <w:r w:rsidRPr="00FF1D7B">
        <w:rPr>
          <w:sz w:val="20"/>
        </w:rPr>
        <w:t>. Demographic characteristics</w:t>
      </w:r>
      <w:r>
        <w:rPr>
          <w:sz w:val="20"/>
        </w:rPr>
        <w:t xml:space="preserve"> of sample, years 2008, 2011, 2014, 2016 </w:t>
      </w:r>
    </w:p>
    <w:tbl>
      <w:tblPr>
        <w:tblStyle w:val="TableGrid0"/>
        <w:tblW w:w="9142" w:type="dxa"/>
        <w:tblInd w:w="0" w:type="dxa"/>
        <w:tblCellMar>
          <w:top w:w="54" w:type="dxa"/>
          <w:right w:w="115" w:type="dxa"/>
        </w:tblCellMar>
        <w:tblLook w:val="04A0" w:firstRow="1" w:lastRow="0" w:firstColumn="1" w:lastColumn="0" w:noHBand="0" w:noVBand="1"/>
      </w:tblPr>
      <w:tblGrid>
        <w:gridCol w:w="5698"/>
        <w:gridCol w:w="3444"/>
      </w:tblGrid>
      <w:tr w:rsidR="00425E2D" w14:paraId="080BA69A" w14:textId="77777777" w:rsidTr="00CB22B5">
        <w:trPr>
          <w:trHeight w:val="271"/>
        </w:trPr>
        <w:tc>
          <w:tcPr>
            <w:tcW w:w="5698" w:type="dxa"/>
            <w:tcBorders>
              <w:top w:val="single" w:sz="4" w:space="0" w:color="auto"/>
              <w:left w:val="nil"/>
              <w:bottom w:val="single" w:sz="4" w:space="0" w:color="000000"/>
              <w:right w:val="nil"/>
            </w:tcBorders>
          </w:tcPr>
          <w:p w14:paraId="518ABE15" w14:textId="77777777" w:rsidR="00425E2D" w:rsidRDefault="00425E2D" w:rsidP="00CB22B5">
            <w:pPr>
              <w:spacing w:line="259" w:lineRule="auto"/>
              <w:ind w:left="108"/>
            </w:pPr>
            <w:r>
              <w:rPr>
                <w:sz w:val="20"/>
              </w:rPr>
              <w:t xml:space="preserve">Variable </w:t>
            </w:r>
          </w:p>
        </w:tc>
        <w:tc>
          <w:tcPr>
            <w:tcW w:w="3444" w:type="dxa"/>
            <w:tcBorders>
              <w:top w:val="single" w:sz="4" w:space="0" w:color="auto"/>
              <w:left w:val="nil"/>
              <w:bottom w:val="single" w:sz="4" w:space="0" w:color="000000"/>
              <w:right w:val="nil"/>
            </w:tcBorders>
          </w:tcPr>
          <w:p w14:paraId="52AB132E" w14:textId="77777777" w:rsidR="00425E2D" w:rsidRDefault="00425E2D" w:rsidP="00CB22B5">
            <w:pPr>
              <w:spacing w:line="259" w:lineRule="auto"/>
            </w:pPr>
            <w:r>
              <w:rPr>
                <w:sz w:val="20"/>
              </w:rPr>
              <w:t xml:space="preserve">Year </w:t>
            </w:r>
          </w:p>
        </w:tc>
      </w:tr>
      <w:tr w:rsidR="00425E2D" w14:paraId="55210231" w14:textId="77777777" w:rsidTr="00CB22B5">
        <w:trPr>
          <w:trHeight w:val="240"/>
        </w:trPr>
        <w:tc>
          <w:tcPr>
            <w:tcW w:w="5698" w:type="dxa"/>
            <w:tcBorders>
              <w:top w:val="single" w:sz="4" w:space="0" w:color="000000"/>
              <w:left w:val="nil"/>
              <w:bottom w:val="single" w:sz="4" w:space="0" w:color="000000"/>
              <w:right w:val="nil"/>
            </w:tcBorders>
          </w:tcPr>
          <w:p w14:paraId="42032216" w14:textId="77777777" w:rsidR="00425E2D" w:rsidRDefault="00425E2D" w:rsidP="00CB22B5">
            <w:pPr>
              <w:tabs>
                <w:tab w:val="center" w:pos="3393"/>
                <w:tab w:val="center" w:pos="5138"/>
              </w:tabs>
              <w:spacing w:line="259" w:lineRule="auto"/>
            </w:pPr>
            <w:r>
              <w:rPr>
                <w:sz w:val="20"/>
              </w:rPr>
              <w:t xml:space="preserve">  </w:t>
            </w:r>
            <w:r>
              <w:rPr>
                <w:sz w:val="20"/>
              </w:rPr>
              <w:tab/>
              <w:t xml:space="preserve">2008 </w:t>
            </w:r>
            <w:r>
              <w:rPr>
                <w:sz w:val="20"/>
              </w:rPr>
              <w:tab/>
              <w:t xml:space="preserve">2011 </w:t>
            </w:r>
          </w:p>
        </w:tc>
        <w:tc>
          <w:tcPr>
            <w:tcW w:w="3444" w:type="dxa"/>
            <w:tcBorders>
              <w:top w:val="single" w:sz="4" w:space="0" w:color="000000"/>
              <w:left w:val="nil"/>
              <w:bottom w:val="single" w:sz="4" w:space="0" w:color="000000"/>
              <w:right w:val="nil"/>
            </w:tcBorders>
          </w:tcPr>
          <w:p w14:paraId="0D3F6C0E" w14:textId="77777777" w:rsidR="00425E2D" w:rsidRDefault="00425E2D" w:rsidP="00CB22B5">
            <w:pPr>
              <w:tabs>
                <w:tab w:val="center" w:pos="945"/>
                <w:tab w:val="center" w:pos="2454"/>
              </w:tabs>
              <w:spacing w:line="259" w:lineRule="auto"/>
            </w:pPr>
            <w:r>
              <w:rPr>
                <w:rFonts w:ascii="Calibri" w:eastAsia="Calibri" w:hAnsi="Calibri" w:cs="Calibri"/>
                <w:sz w:val="22"/>
              </w:rPr>
              <w:tab/>
            </w:r>
            <w:r>
              <w:rPr>
                <w:sz w:val="20"/>
              </w:rPr>
              <w:t xml:space="preserve">2014 </w:t>
            </w:r>
            <w:r>
              <w:rPr>
                <w:sz w:val="20"/>
              </w:rPr>
              <w:tab/>
              <w:t xml:space="preserve">2016 </w:t>
            </w:r>
          </w:p>
        </w:tc>
      </w:tr>
    </w:tbl>
    <w:p w14:paraId="6E5DF8F9" w14:textId="77777777" w:rsidR="00425E2D" w:rsidRDefault="00425E2D" w:rsidP="00425E2D">
      <w:pPr>
        <w:tabs>
          <w:tab w:val="center" w:pos="2174"/>
          <w:tab w:val="center" w:pos="2748"/>
          <w:tab w:val="center" w:pos="4255"/>
          <w:tab w:val="center" w:pos="6233"/>
          <w:tab w:val="center" w:pos="7270"/>
        </w:tabs>
        <w:spacing w:after="109" w:line="252" w:lineRule="auto"/>
      </w:pPr>
      <w:r>
        <w:rPr>
          <w:sz w:val="20"/>
        </w:rPr>
        <w:t xml:space="preserve">Total database population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26256D3B" w14:textId="77777777" w:rsidR="00425E2D" w:rsidRDefault="00425E2D" w:rsidP="00425E2D">
      <w:pPr>
        <w:tabs>
          <w:tab w:val="center" w:pos="2748"/>
          <w:tab w:val="center" w:pos="4255"/>
          <w:tab w:val="center" w:pos="6233"/>
          <w:tab w:val="center" w:pos="7270"/>
        </w:tabs>
        <w:spacing w:after="101" w:line="252" w:lineRule="auto"/>
      </w:pPr>
      <w:r>
        <w:rPr>
          <w:sz w:val="20"/>
        </w:rPr>
        <w:t xml:space="preserve">All patients with Diabetes, </w:t>
      </w:r>
      <w:r>
        <w:rPr>
          <w:color w:val="333333"/>
          <w:sz w:val="20"/>
        </w:rPr>
        <w:t>n</w:t>
      </w:r>
      <w:r>
        <w:rPr>
          <w:sz w:val="20"/>
        </w:rPr>
        <w:t xml:space="preserve"> </w:t>
      </w:r>
      <w:r>
        <w:rPr>
          <w:sz w:val="20"/>
        </w:rPr>
        <w:tab/>
        <w:t xml:space="preserve">  </w:t>
      </w:r>
      <w:r>
        <w:rPr>
          <w:sz w:val="20"/>
        </w:rPr>
        <w:tab/>
        <w:t xml:space="preserve">  </w:t>
      </w:r>
      <w:r>
        <w:rPr>
          <w:sz w:val="20"/>
        </w:rPr>
        <w:tab/>
        <w:t xml:space="preserve">  </w:t>
      </w:r>
      <w:r>
        <w:rPr>
          <w:sz w:val="20"/>
        </w:rPr>
        <w:tab/>
        <w:t xml:space="preserve">  </w:t>
      </w:r>
    </w:p>
    <w:p w14:paraId="04DC452E" w14:textId="77777777" w:rsidR="00425E2D" w:rsidRDefault="00425E2D" w:rsidP="00425E2D">
      <w:pPr>
        <w:tabs>
          <w:tab w:val="center" w:pos="2748"/>
          <w:tab w:val="center" w:pos="4255"/>
          <w:tab w:val="center" w:pos="6233"/>
          <w:tab w:val="center" w:pos="7270"/>
        </w:tabs>
        <w:spacing w:after="63" w:line="252" w:lineRule="auto"/>
      </w:pPr>
      <w:r>
        <w:rPr>
          <w:sz w:val="20"/>
        </w:rPr>
        <w:t xml:space="preserve">Age, years </w:t>
      </w:r>
      <w:r>
        <w:rPr>
          <w:sz w:val="20"/>
        </w:rPr>
        <w:tab/>
        <w:t xml:space="preserve">  </w:t>
      </w:r>
      <w:r>
        <w:rPr>
          <w:sz w:val="20"/>
        </w:rPr>
        <w:tab/>
        <w:t xml:space="preserve">  </w:t>
      </w:r>
      <w:r>
        <w:rPr>
          <w:sz w:val="20"/>
        </w:rPr>
        <w:tab/>
        <w:t xml:space="preserve">  </w:t>
      </w:r>
      <w:r>
        <w:rPr>
          <w:sz w:val="20"/>
        </w:rPr>
        <w:tab/>
        <w:t xml:space="preserve">  </w:t>
      </w:r>
    </w:p>
    <w:p w14:paraId="1156B9E6" w14:textId="77777777" w:rsidR="00425E2D" w:rsidRDefault="00425E2D" w:rsidP="00425E2D">
      <w:pPr>
        <w:tabs>
          <w:tab w:val="center" w:pos="905"/>
          <w:tab w:val="center" w:pos="2748"/>
          <w:tab w:val="center" w:pos="4255"/>
          <w:tab w:val="center" w:pos="6233"/>
          <w:tab w:val="center" w:pos="7270"/>
        </w:tabs>
        <w:spacing w:after="17" w:line="252" w:lineRule="auto"/>
      </w:pPr>
      <w:r>
        <w:rPr>
          <w:sz w:val="20"/>
        </w:rPr>
        <w:t xml:space="preserve">    </w:t>
      </w:r>
      <w:r>
        <w:rPr>
          <w:sz w:val="20"/>
        </w:rPr>
        <w:tab/>
        <w:t xml:space="preserve">Mean (SD) </w:t>
      </w:r>
      <w:r>
        <w:rPr>
          <w:sz w:val="20"/>
        </w:rPr>
        <w:tab/>
        <w:t xml:space="preserve">  </w:t>
      </w:r>
      <w:r>
        <w:rPr>
          <w:sz w:val="20"/>
        </w:rPr>
        <w:tab/>
        <w:t xml:space="preserve">  </w:t>
      </w:r>
      <w:r>
        <w:rPr>
          <w:sz w:val="20"/>
        </w:rPr>
        <w:tab/>
        <w:t xml:space="preserve">  </w:t>
      </w:r>
      <w:r>
        <w:rPr>
          <w:sz w:val="20"/>
        </w:rPr>
        <w:tab/>
        <w:t xml:space="preserve">  </w:t>
      </w:r>
    </w:p>
    <w:p w14:paraId="47266B45" w14:textId="77777777" w:rsidR="00425E2D" w:rsidRDefault="00425E2D" w:rsidP="00425E2D">
      <w:pPr>
        <w:tabs>
          <w:tab w:val="center" w:pos="637"/>
          <w:tab w:val="center" w:pos="2748"/>
          <w:tab w:val="center" w:pos="4255"/>
          <w:tab w:val="center" w:pos="6233"/>
          <w:tab w:val="center" w:pos="7270"/>
        </w:tabs>
        <w:spacing w:after="142" w:line="252" w:lineRule="auto"/>
      </w:pPr>
      <w:r>
        <w:rPr>
          <w:sz w:val="20"/>
        </w:rPr>
        <w:t xml:space="preserve"> </w:t>
      </w:r>
      <w:r>
        <w:rPr>
          <w:sz w:val="20"/>
        </w:rPr>
        <w:tab/>
        <w:t xml:space="preserve">   Range </w:t>
      </w:r>
      <w:r>
        <w:rPr>
          <w:sz w:val="20"/>
        </w:rPr>
        <w:tab/>
        <w:t xml:space="preserve">  </w:t>
      </w:r>
      <w:r>
        <w:rPr>
          <w:sz w:val="20"/>
        </w:rPr>
        <w:tab/>
        <w:t xml:space="preserve">  </w:t>
      </w:r>
      <w:r>
        <w:rPr>
          <w:sz w:val="20"/>
        </w:rPr>
        <w:tab/>
        <w:t xml:space="preserve">  </w:t>
      </w:r>
      <w:r>
        <w:rPr>
          <w:sz w:val="20"/>
        </w:rPr>
        <w:tab/>
        <w:t xml:space="preserve">  </w:t>
      </w:r>
    </w:p>
    <w:p w14:paraId="27EE112E" w14:textId="77777777" w:rsidR="00425E2D" w:rsidRDefault="00425E2D" w:rsidP="00425E2D">
      <w:pPr>
        <w:tabs>
          <w:tab w:val="center" w:pos="2748"/>
          <w:tab w:val="center" w:pos="4255"/>
          <w:tab w:val="center" w:pos="6233"/>
          <w:tab w:val="center" w:pos="7270"/>
        </w:tabs>
        <w:spacing w:after="63" w:line="252" w:lineRule="auto"/>
      </w:pPr>
      <w:r>
        <w:rPr>
          <w:sz w:val="20"/>
        </w:rPr>
        <w:t xml:space="preserve">Sex, </w:t>
      </w:r>
      <w:r>
        <w:rPr>
          <w:color w:val="333333"/>
          <w:sz w:val="20"/>
        </w:rPr>
        <w:t>n (%)</w:t>
      </w:r>
      <w:r>
        <w:rPr>
          <w:sz w:val="20"/>
        </w:rPr>
        <w:t xml:space="preserve"> </w:t>
      </w:r>
      <w:r>
        <w:rPr>
          <w:sz w:val="20"/>
        </w:rPr>
        <w:tab/>
        <w:t xml:space="preserve">  </w:t>
      </w:r>
      <w:r>
        <w:rPr>
          <w:sz w:val="20"/>
        </w:rPr>
        <w:tab/>
        <w:t xml:space="preserve">  </w:t>
      </w:r>
      <w:r>
        <w:rPr>
          <w:sz w:val="20"/>
        </w:rPr>
        <w:tab/>
        <w:t xml:space="preserve">  </w:t>
      </w:r>
      <w:r>
        <w:rPr>
          <w:sz w:val="20"/>
        </w:rPr>
        <w:tab/>
        <w:t xml:space="preserve">  </w:t>
      </w:r>
    </w:p>
    <w:p w14:paraId="7315E6C0" w14:textId="77777777" w:rsidR="00425E2D" w:rsidRDefault="00425E2D" w:rsidP="00425E2D">
      <w:pPr>
        <w:tabs>
          <w:tab w:val="center" w:pos="751"/>
          <w:tab w:val="center" w:pos="2748"/>
          <w:tab w:val="center" w:pos="4255"/>
          <w:tab w:val="center" w:pos="6233"/>
          <w:tab w:val="center" w:pos="7270"/>
        </w:tabs>
        <w:spacing w:after="63" w:line="252" w:lineRule="auto"/>
      </w:pPr>
      <w:r>
        <w:rPr>
          <w:sz w:val="20"/>
        </w:rPr>
        <w:t xml:space="preserve">    </w:t>
      </w:r>
      <w:r>
        <w:rPr>
          <w:sz w:val="20"/>
        </w:rPr>
        <w:tab/>
        <w:t xml:space="preserve">Female </w:t>
      </w:r>
      <w:r>
        <w:rPr>
          <w:sz w:val="20"/>
        </w:rPr>
        <w:tab/>
        <w:t xml:space="preserve">  </w:t>
      </w:r>
      <w:r>
        <w:rPr>
          <w:sz w:val="20"/>
        </w:rPr>
        <w:tab/>
        <w:t xml:space="preserve">  </w:t>
      </w:r>
      <w:r>
        <w:rPr>
          <w:sz w:val="20"/>
        </w:rPr>
        <w:tab/>
        <w:t xml:space="preserve">  </w:t>
      </w:r>
      <w:r>
        <w:rPr>
          <w:sz w:val="20"/>
        </w:rPr>
        <w:tab/>
        <w:t xml:space="preserve">  </w:t>
      </w:r>
    </w:p>
    <w:p w14:paraId="2A425A2C" w14:textId="77777777" w:rsidR="00425E2D" w:rsidRDefault="00425E2D" w:rsidP="00425E2D">
      <w:pPr>
        <w:tabs>
          <w:tab w:val="center" w:pos="588"/>
          <w:tab w:val="center" w:pos="2748"/>
          <w:tab w:val="center" w:pos="4255"/>
          <w:tab w:val="center" w:pos="6233"/>
          <w:tab w:val="center" w:pos="7270"/>
        </w:tabs>
        <w:spacing w:after="185" w:line="252" w:lineRule="auto"/>
      </w:pPr>
      <w:r>
        <w:rPr>
          <w:sz w:val="20"/>
        </w:rPr>
        <w:t xml:space="preserve"> </w:t>
      </w:r>
      <w:r>
        <w:rPr>
          <w:sz w:val="20"/>
        </w:rPr>
        <w:tab/>
        <w:t xml:space="preserve">   Male </w:t>
      </w:r>
      <w:r>
        <w:rPr>
          <w:sz w:val="20"/>
        </w:rPr>
        <w:tab/>
        <w:t xml:space="preserve">  </w:t>
      </w:r>
      <w:r>
        <w:rPr>
          <w:sz w:val="20"/>
        </w:rPr>
        <w:tab/>
        <w:t xml:space="preserve">  </w:t>
      </w:r>
      <w:r>
        <w:rPr>
          <w:sz w:val="20"/>
        </w:rPr>
        <w:tab/>
        <w:t xml:space="preserve">  </w:t>
      </w:r>
      <w:r>
        <w:rPr>
          <w:sz w:val="20"/>
        </w:rPr>
        <w:tab/>
        <w:t xml:space="preserve">  </w:t>
      </w:r>
    </w:p>
    <w:p w14:paraId="4E8A1EBA" w14:textId="77777777" w:rsidR="00425E2D" w:rsidRDefault="00425E2D" w:rsidP="00425E2D">
      <w:pPr>
        <w:tabs>
          <w:tab w:val="center" w:pos="2748"/>
          <w:tab w:val="center" w:pos="4255"/>
          <w:tab w:val="center" w:pos="6233"/>
          <w:tab w:val="center" w:pos="7270"/>
        </w:tabs>
        <w:spacing w:after="63" w:line="252" w:lineRule="auto"/>
      </w:pPr>
      <w:r>
        <w:rPr>
          <w:sz w:val="20"/>
        </w:rPr>
        <w:t xml:space="preserve">Geographic Region, </w:t>
      </w:r>
      <w:r>
        <w:rPr>
          <w:color w:val="333333"/>
          <w:sz w:val="20"/>
        </w:rPr>
        <w:t>n (%)</w:t>
      </w:r>
      <w:r>
        <w:rPr>
          <w:sz w:val="20"/>
        </w:rPr>
        <w:t xml:space="preserve"> </w:t>
      </w:r>
      <w:r>
        <w:rPr>
          <w:sz w:val="20"/>
        </w:rPr>
        <w:tab/>
        <w:t xml:space="preserve">  </w:t>
      </w:r>
      <w:r>
        <w:rPr>
          <w:sz w:val="20"/>
        </w:rPr>
        <w:tab/>
        <w:t xml:space="preserve">  </w:t>
      </w:r>
      <w:r>
        <w:rPr>
          <w:sz w:val="20"/>
        </w:rPr>
        <w:tab/>
        <w:t xml:space="preserve">  </w:t>
      </w:r>
      <w:r>
        <w:rPr>
          <w:sz w:val="20"/>
        </w:rPr>
        <w:tab/>
        <w:t xml:space="preserve">  </w:t>
      </w:r>
    </w:p>
    <w:p w14:paraId="23C9B01F" w14:textId="007C48D3" w:rsidR="00425E2D" w:rsidRDefault="00425E2D" w:rsidP="00425E2D">
      <w:pPr>
        <w:tabs>
          <w:tab w:val="center" w:pos="751"/>
          <w:tab w:val="center" w:pos="2748"/>
          <w:tab w:val="center" w:pos="4255"/>
          <w:tab w:val="center" w:pos="6233"/>
          <w:tab w:val="center" w:pos="7270"/>
        </w:tabs>
        <w:spacing w:after="63" w:line="252" w:lineRule="auto"/>
      </w:pPr>
      <w:r>
        <w:rPr>
          <w:sz w:val="20"/>
        </w:rPr>
        <w:t xml:space="preserve">    </w:t>
      </w:r>
      <w:r>
        <w:rPr>
          <w:sz w:val="20"/>
        </w:rPr>
        <w:tab/>
      </w:r>
      <w:del w:id="3054" w:author="Author">
        <w:r w:rsidR="00482ED9" w:rsidDel="001124D9">
          <w:rPr>
            <w:sz w:val="20"/>
          </w:rPr>
          <w:delText>Central</w:delText>
        </w:r>
      </w:del>
      <w:ins w:id="3055" w:author="Author">
        <w:r w:rsidR="001124D9">
          <w:rPr>
            <w:sz w:val="20"/>
          </w:rPr>
          <w:t>Northeast</w:t>
        </w:r>
      </w:ins>
      <w:r>
        <w:rPr>
          <w:sz w:val="20"/>
        </w:rPr>
        <w:tab/>
        <w:t xml:space="preserve">  </w:t>
      </w:r>
      <w:r>
        <w:rPr>
          <w:sz w:val="20"/>
        </w:rPr>
        <w:tab/>
        <w:t xml:space="preserve">  </w:t>
      </w:r>
      <w:r>
        <w:rPr>
          <w:sz w:val="20"/>
        </w:rPr>
        <w:tab/>
        <w:t xml:space="preserve">  </w:t>
      </w:r>
      <w:r>
        <w:rPr>
          <w:sz w:val="20"/>
        </w:rPr>
        <w:tab/>
        <w:t xml:space="preserve">  </w:t>
      </w:r>
    </w:p>
    <w:p w14:paraId="0B7653FB" w14:textId="23FBEB38" w:rsidR="00425E2D" w:rsidRDefault="00425E2D" w:rsidP="00425E2D">
      <w:pPr>
        <w:tabs>
          <w:tab w:val="center" w:pos="845"/>
          <w:tab w:val="center" w:pos="2748"/>
          <w:tab w:val="center" w:pos="4255"/>
          <w:tab w:val="center" w:pos="6233"/>
          <w:tab w:val="center" w:pos="7270"/>
        </w:tabs>
        <w:spacing w:after="63" w:line="252" w:lineRule="auto"/>
      </w:pPr>
      <w:r>
        <w:rPr>
          <w:sz w:val="20"/>
        </w:rPr>
        <w:t xml:space="preserve">    </w:t>
      </w:r>
      <w:r>
        <w:rPr>
          <w:sz w:val="20"/>
        </w:rPr>
        <w:tab/>
      </w:r>
      <w:del w:id="3056" w:author="Author">
        <w:r w:rsidR="00482ED9" w:rsidDel="001124D9">
          <w:rPr>
            <w:sz w:val="20"/>
          </w:rPr>
          <w:delText>Northeast</w:delText>
        </w:r>
      </w:del>
      <w:ins w:id="3057" w:author="Author">
        <w:r w:rsidR="001124D9">
          <w:rPr>
            <w:sz w:val="20"/>
          </w:rPr>
          <w:t>Midwest</w:t>
        </w:r>
      </w:ins>
      <w:r>
        <w:rPr>
          <w:sz w:val="20"/>
        </w:rPr>
        <w:tab/>
        <w:t xml:space="preserve">  </w:t>
      </w:r>
      <w:r>
        <w:rPr>
          <w:sz w:val="20"/>
        </w:rPr>
        <w:tab/>
        <w:t xml:space="preserve">  </w:t>
      </w:r>
      <w:r>
        <w:rPr>
          <w:sz w:val="20"/>
        </w:rPr>
        <w:tab/>
        <w:t xml:space="preserve">  </w:t>
      </w:r>
      <w:r>
        <w:rPr>
          <w:sz w:val="20"/>
        </w:rPr>
        <w:tab/>
        <w:t xml:space="preserve">  </w:t>
      </w:r>
    </w:p>
    <w:p w14:paraId="558078EF" w14:textId="77777777" w:rsidR="00425E2D" w:rsidRDefault="00425E2D" w:rsidP="00425E2D">
      <w:pPr>
        <w:tabs>
          <w:tab w:val="center" w:pos="615"/>
          <w:tab w:val="center" w:pos="2748"/>
          <w:tab w:val="center" w:pos="4255"/>
          <w:tab w:val="center" w:pos="6233"/>
          <w:tab w:val="center" w:pos="7270"/>
        </w:tabs>
        <w:spacing w:after="63" w:line="252" w:lineRule="auto"/>
      </w:pPr>
      <w:r>
        <w:rPr>
          <w:sz w:val="20"/>
        </w:rPr>
        <w:t xml:space="preserve"> </w:t>
      </w:r>
      <w:r>
        <w:rPr>
          <w:sz w:val="20"/>
        </w:rPr>
        <w:tab/>
        <w:t xml:space="preserve">   South </w:t>
      </w:r>
      <w:r>
        <w:rPr>
          <w:sz w:val="20"/>
        </w:rPr>
        <w:tab/>
        <w:t xml:space="preserve">  </w:t>
      </w:r>
      <w:r>
        <w:rPr>
          <w:sz w:val="20"/>
        </w:rPr>
        <w:tab/>
        <w:t xml:space="preserve">  </w:t>
      </w:r>
      <w:r>
        <w:rPr>
          <w:sz w:val="20"/>
        </w:rPr>
        <w:tab/>
        <w:t xml:space="preserve">  </w:t>
      </w:r>
      <w:r>
        <w:rPr>
          <w:sz w:val="20"/>
        </w:rPr>
        <w:tab/>
        <w:t xml:space="preserve">  </w:t>
      </w:r>
    </w:p>
    <w:p w14:paraId="3CAC3DDE" w14:textId="77777777" w:rsidR="00425E2D" w:rsidRDefault="00425E2D" w:rsidP="00425E2D">
      <w:pPr>
        <w:tabs>
          <w:tab w:val="center" w:pos="588"/>
          <w:tab w:val="center" w:pos="2748"/>
          <w:tab w:val="center" w:pos="4255"/>
          <w:tab w:val="center" w:pos="6233"/>
          <w:tab w:val="center" w:pos="7270"/>
        </w:tabs>
        <w:spacing w:after="63" w:line="252" w:lineRule="auto"/>
      </w:pPr>
      <w:r>
        <w:rPr>
          <w:sz w:val="20"/>
        </w:rPr>
        <w:t xml:space="preserve"> </w:t>
      </w:r>
      <w:r>
        <w:rPr>
          <w:sz w:val="20"/>
        </w:rPr>
        <w:tab/>
        <w:t xml:space="preserve">   West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p>
    <w:p w14:paraId="1D30A620" w14:textId="1FCBCF07" w:rsidR="00482ED9" w:rsidDel="001124D9" w:rsidRDefault="00482ED9" w:rsidP="00425E2D">
      <w:pPr>
        <w:tabs>
          <w:tab w:val="center" w:pos="759"/>
          <w:tab w:val="center" w:pos="2748"/>
          <w:tab w:val="center" w:pos="4255"/>
          <w:tab w:val="center" w:pos="6233"/>
          <w:tab w:val="center" w:pos="7270"/>
        </w:tabs>
        <w:spacing w:after="156" w:line="252" w:lineRule="auto"/>
        <w:rPr>
          <w:del w:id="3058" w:author="Author"/>
          <w:sz w:val="20"/>
        </w:rPr>
      </w:pPr>
      <w:del w:id="3059" w:author="Author">
        <w:r w:rsidDel="001124D9">
          <w:rPr>
            <w:sz w:val="20"/>
          </w:rPr>
          <w:lastRenderedPageBreak/>
          <w:delText>Rural/Urban, n (%)</w:delText>
        </w:r>
      </w:del>
    </w:p>
    <w:p w14:paraId="48E2C040" w14:textId="68D1FBC8" w:rsidR="00482ED9" w:rsidDel="001124D9" w:rsidRDefault="00482ED9" w:rsidP="00425E2D">
      <w:pPr>
        <w:tabs>
          <w:tab w:val="center" w:pos="759"/>
          <w:tab w:val="center" w:pos="2748"/>
          <w:tab w:val="center" w:pos="4255"/>
          <w:tab w:val="center" w:pos="6233"/>
          <w:tab w:val="center" w:pos="7270"/>
        </w:tabs>
        <w:spacing w:after="156" w:line="252" w:lineRule="auto"/>
        <w:rPr>
          <w:del w:id="3060" w:author="Author"/>
          <w:sz w:val="20"/>
        </w:rPr>
      </w:pPr>
      <w:del w:id="3061" w:author="Author">
        <w:r w:rsidDel="001124D9">
          <w:rPr>
            <w:sz w:val="20"/>
          </w:rPr>
          <w:tab/>
          <w:delText>Rural</w:delText>
        </w:r>
      </w:del>
    </w:p>
    <w:p w14:paraId="36CE4DB5" w14:textId="5AB5295B" w:rsidR="00425E2D" w:rsidRDefault="00482ED9" w:rsidP="00425E2D">
      <w:pPr>
        <w:tabs>
          <w:tab w:val="center" w:pos="759"/>
          <w:tab w:val="center" w:pos="2748"/>
          <w:tab w:val="center" w:pos="4255"/>
          <w:tab w:val="center" w:pos="6233"/>
          <w:tab w:val="center" w:pos="7270"/>
        </w:tabs>
        <w:spacing w:after="156" w:line="252" w:lineRule="auto"/>
      </w:pPr>
      <w:del w:id="3062" w:author="Author">
        <w:r w:rsidDel="001124D9">
          <w:rPr>
            <w:sz w:val="20"/>
          </w:rPr>
          <w:tab/>
          <w:delText>Urban</w:delText>
        </w:r>
      </w:del>
      <w:r w:rsidR="00425E2D">
        <w:rPr>
          <w:sz w:val="20"/>
        </w:rPr>
        <w:tab/>
        <w:t xml:space="preserve">  </w:t>
      </w:r>
      <w:r w:rsidR="00425E2D">
        <w:rPr>
          <w:sz w:val="20"/>
        </w:rPr>
        <w:tab/>
        <w:t xml:space="preserve">  </w:t>
      </w:r>
      <w:r w:rsidR="00425E2D">
        <w:rPr>
          <w:sz w:val="20"/>
        </w:rPr>
        <w:tab/>
        <w:t xml:space="preserve">  </w:t>
      </w:r>
      <w:r w:rsidR="00425E2D">
        <w:rPr>
          <w:sz w:val="20"/>
        </w:rPr>
        <w:tab/>
        <w:t xml:space="preserve">  </w:t>
      </w:r>
    </w:p>
    <w:p w14:paraId="2387ED5A" w14:textId="77777777" w:rsidR="00425E2D" w:rsidRDefault="00425E2D" w:rsidP="00425E2D">
      <w:pPr>
        <w:tabs>
          <w:tab w:val="center" w:pos="2748"/>
          <w:tab w:val="center" w:pos="4255"/>
          <w:tab w:val="center" w:pos="6233"/>
          <w:tab w:val="center" w:pos="7270"/>
        </w:tabs>
        <w:spacing w:after="17" w:line="252" w:lineRule="auto"/>
      </w:pPr>
      <w:r>
        <w:rPr>
          <w:sz w:val="20"/>
        </w:rPr>
        <w:t xml:space="preserve">Race, n (%) </w:t>
      </w:r>
      <w:r>
        <w:rPr>
          <w:sz w:val="20"/>
        </w:rPr>
        <w:tab/>
        <w:t xml:space="preserve">  </w:t>
      </w:r>
      <w:r>
        <w:rPr>
          <w:sz w:val="20"/>
        </w:rPr>
        <w:tab/>
        <w:t xml:space="preserve">  </w:t>
      </w:r>
      <w:r>
        <w:rPr>
          <w:sz w:val="20"/>
        </w:rPr>
        <w:tab/>
        <w:t xml:space="preserve">  </w:t>
      </w:r>
      <w:r>
        <w:rPr>
          <w:sz w:val="20"/>
        </w:rPr>
        <w:tab/>
        <w:t xml:space="preserve">  </w:t>
      </w:r>
    </w:p>
    <w:p w14:paraId="30A94BF2" w14:textId="77777777" w:rsidR="00425E2D" w:rsidRDefault="00425E2D" w:rsidP="00425E2D">
      <w:pPr>
        <w:tabs>
          <w:tab w:val="center" w:pos="752"/>
          <w:tab w:val="center" w:pos="2748"/>
          <w:tab w:val="center" w:pos="4255"/>
          <w:tab w:val="center" w:pos="6233"/>
          <w:tab w:val="center" w:pos="7270"/>
        </w:tabs>
        <w:spacing w:after="17" w:line="252" w:lineRule="auto"/>
      </w:pPr>
      <w:r>
        <w:rPr>
          <w:rFonts w:ascii="Calibri" w:eastAsia="Calibri" w:hAnsi="Calibri" w:cs="Calibri"/>
          <w:sz w:val="22"/>
        </w:rPr>
        <w:tab/>
      </w:r>
      <w:r>
        <w:rPr>
          <w:sz w:val="20"/>
        </w:rPr>
        <w:t xml:space="preserve">White </w:t>
      </w:r>
      <w:r>
        <w:rPr>
          <w:sz w:val="20"/>
        </w:rPr>
        <w:tab/>
        <w:t xml:space="preserve">  </w:t>
      </w:r>
      <w:r>
        <w:rPr>
          <w:sz w:val="20"/>
        </w:rPr>
        <w:tab/>
        <w:t xml:space="preserve">  </w:t>
      </w:r>
      <w:r>
        <w:rPr>
          <w:sz w:val="20"/>
        </w:rPr>
        <w:tab/>
        <w:t xml:space="preserve">  </w:t>
      </w:r>
      <w:r>
        <w:rPr>
          <w:sz w:val="20"/>
        </w:rPr>
        <w:tab/>
        <w:t xml:space="preserve">  </w:t>
      </w:r>
    </w:p>
    <w:p w14:paraId="69D349DE" w14:textId="77777777" w:rsidR="00425E2D" w:rsidRDefault="00425E2D" w:rsidP="00425E2D">
      <w:pPr>
        <w:tabs>
          <w:tab w:val="center" w:pos="742"/>
          <w:tab w:val="center" w:pos="2748"/>
          <w:tab w:val="center" w:pos="4255"/>
          <w:tab w:val="center" w:pos="6233"/>
          <w:tab w:val="center" w:pos="7270"/>
        </w:tabs>
        <w:spacing w:after="17" w:line="252" w:lineRule="auto"/>
      </w:pPr>
      <w:r>
        <w:rPr>
          <w:rFonts w:ascii="Calibri" w:eastAsia="Calibri" w:hAnsi="Calibri" w:cs="Calibri"/>
          <w:sz w:val="22"/>
        </w:rPr>
        <w:tab/>
      </w:r>
      <w:r>
        <w:rPr>
          <w:sz w:val="20"/>
        </w:rPr>
        <w:t xml:space="preserve">Black </w:t>
      </w:r>
      <w:r>
        <w:rPr>
          <w:sz w:val="20"/>
        </w:rPr>
        <w:tab/>
        <w:t xml:space="preserve">  </w:t>
      </w:r>
      <w:r>
        <w:rPr>
          <w:sz w:val="20"/>
        </w:rPr>
        <w:tab/>
        <w:t xml:space="preserve">  </w:t>
      </w:r>
      <w:r>
        <w:rPr>
          <w:sz w:val="20"/>
        </w:rPr>
        <w:tab/>
        <w:t xml:space="preserve">  </w:t>
      </w:r>
      <w:r>
        <w:rPr>
          <w:sz w:val="20"/>
        </w:rPr>
        <w:tab/>
        <w:t xml:space="preserve">  </w:t>
      </w:r>
    </w:p>
    <w:p w14:paraId="37C58AA7" w14:textId="73228A6B" w:rsidR="00482ED9" w:rsidDel="001124D9" w:rsidRDefault="00425E2D" w:rsidP="00482ED9">
      <w:pPr>
        <w:tabs>
          <w:tab w:val="left" w:pos="510"/>
          <w:tab w:val="center" w:pos="1193"/>
          <w:tab w:val="center" w:pos="2748"/>
          <w:tab w:val="center" w:pos="4255"/>
          <w:tab w:val="center" w:pos="6233"/>
          <w:tab w:val="center" w:pos="7270"/>
        </w:tabs>
        <w:spacing w:after="63" w:line="252" w:lineRule="auto"/>
        <w:rPr>
          <w:del w:id="3063" w:author="Author"/>
          <w:sz w:val="20"/>
        </w:rPr>
      </w:pPr>
      <w:del w:id="3064" w:author="Author">
        <w:r w:rsidDel="001124D9">
          <w:rPr>
            <w:sz w:val="20"/>
          </w:rPr>
          <w:tab/>
        </w:r>
        <w:r w:rsidR="00482ED9" w:rsidDel="001124D9">
          <w:rPr>
            <w:sz w:val="20"/>
          </w:rPr>
          <w:delText>Hispanic</w:delText>
        </w:r>
      </w:del>
    </w:p>
    <w:p w14:paraId="2D73E6B9" w14:textId="0F252708" w:rsidR="00482ED9" w:rsidDel="001124D9" w:rsidRDefault="00482ED9" w:rsidP="00482ED9">
      <w:pPr>
        <w:tabs>
          <w:tab w:val="left" w:pos="510"/>
          <w:tab w:val="center" w:pos="1193"/>
          <w:tab w:val="center" w:pos="2748"/>
          <w:tab w:val="center" w:pos="4255"/>
          <w:tab w:val="center" w:pos="6233"/>
          <w:tab w:val="center" w:pos="7270"/>
        </w:tabs>
        <w:spacing w:after="63" w:line="252" w:lineRule="auto"/>
        <w:rPr>
          <w:del w:id="3065" w:author="Author"/>
          <w:sz w:val="20"/>
        </w:rPr>
      </w:pPr>
      <w:del w:id="3066" w:author="Author">
        <w:r w:rsidDel="001124D9">
          <w:rPr>
            <w:sz w:val="20"/>
          </w:rPr>
          <w:tab/>
          <w:delText>Asian or Pacific</w:delText>
        </w:r>
      </w:del>
    </w:p>
    <w:p w14:paraId="23B45F7F" w14:textId="1F5710A3" w:rsidR="00482ED9" w:rsidDel="001124D9" w:rsidRDefault="00482ED9" w:rsidP="00482ED9">
      <w:pPr>
        <w:tabs>
          <w:tab w:val="left" w:pos="510"/>
          <w:tab w:val="center" w:pos="1193"/>
          <w:tab w:val="center" w:pos="2748"/>
          <w:tab w:val="center" w:pos="4255"/>
          <w:tab w:val="center" w:pos="6233"/>
          <w:tab w:val="center" w:pos="7270"/>
        </w:tabs>
        <w:spacing w:after="63" w:line="252" w:lineRule="auto"/>
        <w:rPr>
          <w:del w:id="3067" w:author="Author"/>
          <w:sz w:val="20"/>
        </w:rPr>
      </w:pPr>
      <w:del w:id="3068" w:author="Author">
        <w:r w:rsidDel="001124D9">
          <w:rPr>
            <w:sz w:val="20"/>
          </w:rPr>
          <w:tab/>
          <w:delText>Islander</w:delText>
        </w:r>
      </w:del>
    </w:p>
    <w:p w14:paraId="69C5CA5F" w14:textId="4C6469E9" w:rsidR="00425E2D" w:rsidRDefault="00482ED9" w:rsidP="00482ED9">
      <w:pPr>
        <w:tabs>
          <w:tab w:val="left" w:pos="510"/>
          <w:tab w:val="center" w:pos="1193"/>
          <w:tab w:val="center" w:pos="2748"/>
          <w:tab w:val="center" w:pos="4255"/>
          <w:tab w:val="center" w:pos="6233"/>
          <w:tab w:val="center" w:pos="7270"/>
        </w:tabs>
        <w:spacing w:after="63" w:line="252" w:lineRule="auto"/>
      </w:pPr>
      <w:del w:id="3069" w:author="Author">
        <w:r w:rsidDel="001124D9">
          <w:rPr>
            <w:sz w:val="20"/>
          </w:rPr>
          <w:tab/>
          <w:delText>Native American</w:delText>
        </w:r>
      </w:del>
      <w:r>
        <w:rPr>
          <w:sz w:val="20"/>
        </w:rPr>
        <w:tab/>
      </w:r>
      <w:r w:rsidR="00425E2D">
        <w:rPr>
          <w:sz w:val="20"/>
        </w:rPr>
        <w:t xml:space="preserve">  </w:t>
      </w:r>
      <w:r w:rsidR="00425E2D">
        <w:rPr>
          <w:sz w:val="20"/>
        </w:rPr>
        <w:tab/>
        <w:t xml:space="preserve">  </w:t>
      </w:r>
      <w:r w:rsidR="00425E2D">
        <w:rPr>
          <w:sz w:val="20"/>
        </w:rPr>
        <w:tab/>
        <w:t xml:space="preserve">  </w:t>
      </w:r>
      <w:r w:rsidR="00425E2D">
        <w:rPr>
          <w:sz w:val="20"/>
        </w:rPr>
        <w:tab/>
        <w:t xml:space="preserve">  </w:t>
      </w:r>
    </w:p>
    <w:p w14:paraId="63F1A0F6" w14:textId="77777777" w:rsidR="00425E2D" w:rsidRDefault="00425E2D" w:rsidP="00425E2D">
      <w:pPr>
        <w:tabs>
          <w:tab w:val="center" w:pos="735"/>
          <w:tab w:val="center" w:pos="2748"/>
          <w:tab w:val="center" w:pos="4255"/>
          <w:tab w:val="center" w:pos="6233"/>
          <w:tab w:val="center" w:pos="7270"/>
        </w:tabs>
        <w:spacing w:after="130" w:line="252" w:lineRule="auto"/>
      </w:pPr>
      <w:r>
        <w:rPr>
          <w:rFonts w:ascii="Calibri" w:eastAsia="Calibri" w:hAnsi="Calibri" w:cs="Calibri"/>
          <w:sz w:val="22"/>
        </w:rPr>
        <w:tab/>
      </w:r>
      <w:r>
        <w:rPr>
          <w:sz w:val="20"/>
        </w:rPr>
        <w:t xml:space="preserve">Other </w:t>
      </w:r>
      <w:r>
        <w:rPr>
          <w:sz w:val="20"/>
        </w:rPr>
        <w:tab/>
        <w:t xml:space="preserve">  </w:t>
      </w:r>
      <w:r>
        <w:rPr>
          <w:sz w:val="20"/>
        </w:rPr>
        <w:tab/>
        <w:t xml:space="preserve">  </w:t>
      </w:r>
      <w:r>
        <w:rPr>
          <w:sz w:val="20"/>
        </w:rPr>
        <w:tab/>
        <w:t xml:space="preserve">  </w:t>
      </w:r>
      <w:r>
        <w:rPr>
          <w:sz w:val="20"/>
        </w:rPr>
        <w:tab/>
        <w:t xml:space="preserve">  </w:t>
      </w:r>
    </w:p>
    <w:p w14:paraId="47B8E046" w14:textId="77777777" w:rsidR="00425E2D" w:rsidRDefault="00425E2D" w:rsidP="00425E2D">
      <w:pPr>
        <w:tabs>
          <w:tab w:val="center" w:pos="2748"/>
          <w:tab w:val="center" w:pos="4255"/>
          <w:tab w:val="center" w:pos="6233"/>
          <w:tab w:val="center" w:pos="7270"/>
        </w:tabs>
        <w:spacing w:after="15" w:line="252" w:lineRule="auto"/>
      </w:pPr>
      <w:r>
        <w:rPr>
          <w:sz w:val="20"/>
        </w:rPr>
        <w:t xml:space="preserve">Insurance, </w:t>
      </w:r>
      <w:r>
        <w:rPr>
          <w:color w:val="333333"/>
          <w:sz w:val="20"/>
        </w:rPr>
        <w:t>n (%)</w:t>
      </w:r>
      <w:r>
        <w:rPr>
          <w:sz w:val="20"/>
        </w:rPr>
        <w:t xml:space="preserve"> </w:t>
      </w:r>
      <w:r>
        <w:rPr>
          <w:sz w:val="20"/>
        </w:rPr>
        <w:tab/>
        <w:t xml:space="preserve">  </w:t>
      </w:r>
      <w:r>
        <w:rPr>
          <w:sz w:val="20"/>
        </w:rPr>
        <w:tab/>
        <w:t xml:space="preserve">  </w:t>
      </w:r>
      <w:r>
        <w:rPr>
          <w:sz w:val="20"/>
        </w:rPr>
        <w:tab/>
        <w:t xml:space="preserve">  </w:t>
      </w:r>
      <w:r>
        <w:rPr>
          <w:sz w:val="20"/>
        </w:rPr>
        <w:tab/>
        <w:t xml:space="preserve">  </w:t>
      </w:r>
    </w:p>
    <w:p w14:paraId="1A80AE48" w14:textId="77777777" w:rsidR="00425E2D" w:rsidRDefault="00425E2D" w:rsidP="00425E2D">
      <w:pPr>
        <w:tabs>
          <w:tab w:val="center" w:pos="886"/>
          <w:tab w:val="center" w:pos="2748"/>
          <w:tab w:val="center" w:pos="4255"/>
          <w:tab w:val="center" w:pos="6233"/>
          <w:tab w:val="center" w:pos="7270"/>
        </w:tabs>
        <w:spacing w:after="63" w:line="252" w:lineRule="auto"/>
      </w:pPr>
      <w:r>
        <w:rPr>
          <w:rFonts w:ascii="Calibri" w:eastAsia="Calibri" w:hAnsi="Calibri" w:cs="Calibri"/>
          <w:sz w:val="22"/>
        </w:rPr>
        <w:tab/>
      </w:r>
      <w:r>
        <w:rPr>
          <w:sz w:val="20"/>
        </w:rPr>
        <w:t xml:space="preserve">Medicare </w:t>
      </w:r>
      <w:r>
        <w:rPr>
          <w:sz w:val="20"/>
        </w:rPr>
        <w:tab/>
        <w:t xml:space="preserve">  </w:t>
      </w:r>
      <w:r>
        <w:rPr>
          <w:sz w:val="20"/>
        </w:rPr>
        <w:tab/>
        <w:t xml:space="preserve">  </w:t>
      </w:r>
      <w:r>
        <w:rPr>
          <w:sz w:val="20"/>
        </w:rPr>
        <w:tab/>
        <w:t xml:space="preserve">  </w:t>
      </w:r>
      <w:r>
        <w:rPr>
          <w:sz w:val="20"/>
        </w:rPr>
        <w:tab/>
        <w:t xml:space="preserve">  </w:t>
      </w:r>
    </w:p>
    <w:p w14:paraId="55AAB342" w14:textId="77777777" w:rsidR="00425E2D" w:rsidRDefault="00425E2D" w:rsidP="00425E2D">
      <w:pPr>
        <w:tabs>
          <w:tab w:val="center" w:pos="885"/>
          <w:tab w:val="center" w:pos="2748"/>
          <w:tab w:val="center" w:pos="4255"/>
          <w:tab w:val="center" w:pos="6233"/>
          <w:tab w:val="center" w:pos="7270"/>
        </w:tabs>
        <w:spacing w:after="63" w:line="252" w:lineRule="auto"/>
      </w:pPr>
      <w:r>
        <w:rPr>
          <w:rFonts w:ascii="Calibri" w:eastAsia="Calibri" w:hAnsi="Calibri" w:cs="Calibri"/>
          <w:sz w:val="22"/>
        </w:rPr>
        <w:tab/>
      </w:r>
      <w:r>
        <w:rPr>
          <w:sz w:val="20"/>
        </w:rPr>
        <w:t xml:space="preserve">Medicaid </w:t>
      </w:r>
      <w:r>
        <w:rPr>
          <w:sz w:val="20"/>
        </w:rPr>
        <w:tab/>
        <w:t xml:space="preserve">  </w:t>
      </w:r>
      <w:r>
        <w:rPr>
          <w:sz w:val="20"/>
        </w:rPr>
        <w:tab/>
        <w:t xml:space="preserve">  </w:t>
      </w:r>
      <w:r>
        <w:rPr>
          <w:sz w:val="20"/>
        </w:rPr>
        <w:tab/>
        <w:t xml:space="preserve">  </w:t>
      </w:r>
      <w:r>
        <w:rPr>
          <w:sz w:val="20"/>
        </w:rPr>
        <w:tab/>
        <w:t xml:space="preserve">  </w:t>
      </w:r>
    </w:p>
    <w:p w14:paraId="10ABC02C" w14:textId="77777777" w:rsidR="00425E2D" w:rsidRDefault="00425E2D" w:rsidP="00425E2D">
      <w:pPr>
        <w:tabs>
          <w:tab w:val="center" w:pos="1204"/>
          <w:tab w:val="center" w:pos="2748"/>
          <w:tab w:val="center" w:pos="4255"/>
          <w:tab w:val="center" w:pos="6233"/>
          <w:tab w:val="center" w:pos="7270"/>
        </w:tabs>
        <w:spacing w:after="63" w:line="252" w:lineRule="auto"/>
      </w:pPr>
      <w:r>
        <w:rPr>
          <w:rFonts w:ascii="Calibri" w:eastAsia="Calibri" w:hAnsi="Calibri" w:cs="Calibri"/>
          <w:sz w:val="22"/>
        </w:rPr>
        <w:tab/>
      </w:r>
      <w:r>
        <w:rPr>
          <w:sz w:val="20"/>
        </w:rPr>
        <w:t xml:space="preserve">Private Insurance </w:t>
      </w:r>
      <w:r>
        <w:rPr>
          <w:sz w:val="20"/>
        </w:rPr>
        <w:tab/>
        <w:t xml:space="preserve">  </w:t>
      </w:r>
      <w:r>
        <w:rPr>
          <w:sz w:val="20"/>
        </w:rPr>
        <w:tab/>
        <w:t xml:space="preserve">  </w:t>
      </w:r>
      <w:r>
        <w:rPr>
          <w:sz w:val="20"/>
        </w:rPr>
        <w:tab/>
        <w:t xml:space="preserve">  </w:t>
      </w:r>
      <w:r>
        <w:rPr>
          <w:sz w:val="20"/>
        </w:rPr>
        <w:tab/>
        <w:t xml:space="preserve">  </w:t>
      </w:r>
    </w:p>
    <w:p w14:paraId="27F81F9E" w14:textId="77777777" w:rsidR="00425E2D" w:rsidRDefault="00425E2D" w:rsidP="00425E2D">
      <w:pPr>
        <w:tabs>
          <w:tab w:val="center" w:pos="854"/>
          <w:tab w:val="center" w:pos="2748"/>
          <w:tab w:val="center" w:pos="4255"/>
          <w:tab w:val="center" w:pos="6233"/>
          <w:tab w:val="center" w:pos="7270"/>
        </w:tabs>
        <w:spacing w:after="63" w:line="252" w:lineRule="auto"/>
      </w:pPr>
      <w:r>
        <w:rPr>
          <w:rFonts w:ascii="Calibri" w:eastAsia="Calibri" w:hAnsi="Calibri" w:cs="Calibri"/>
          <w:sz w:val="22"/>
        </w:rPr>
        <w:tab/>
      </w:r>
      <w:r>
        <w:rPr>
          <w:sz w:val="20"/>
        </w:rPr>
        <w:t xml:space="preserve">Self-Pay </w:t>
      </w:r>
      <w:r>
        <w:rPr>
          <w:sz w:val="20"/>
        </w:rPr>
        <w:tab/>
        <w:t xml:space="preserve">  </w:t>
      </w:r>
      <w:r>
        <w:rPr>
          <w:sz w:val="20"/>
        </w:rPr>
        <w:tab/>
        <w:t xml:space="preserve">  </w:t>
      </w:r>
      <w:r>
        <w:rPr>
          <w:sz w:val="20"/>
        </w:rPr>
        <w:tab/>
        <w:t xml:space="preserve">  </w:t>
      </w:r>
      <w:r>
        <w:rPr>
          <w:sz w:val="20"/>
        </w:rPr>
        <w:tab/>
        <w:t xml:space="preserve">  </w:t>
      </w:r>
    </w:p>
    <w:p w14:paraId="74E1BCBF" w14:textId="77777777" w:rsidR="00425E2D" w:rsidRDefault="00425E2D" w:rsidP="00425E2D">
      <w:pPr>
        <w:tabs>
          <w:tab w:val="center" w:pos="942"/>
          <w:tab w:val="center" w:pos="2748"/>
          <w:tab w:val="center" w:pos="4255"/>
          <w:tab w:val="center" w:pos="6233"/>
          <w:tab w:val="center" w:pos="7270"/>
        </w:tabs>
        <w:spacing w:after="63" w:line="252" w:lineRule="auto"/>
      </w:pPr>
      <w:r>
        <w:rPr>
          <w:rFonts w:ascii="Calibri" w:eastAsia="Calibri" w:hAnsi="Calibri" w:cs="Calibri"/>
          <w:sz w:val="22"/>
        </w:rPr>
        <w:tab/>
      </w:r>
      <w:r>
        <w:rPr>
          <w:sz w:val="20"/>
        </w:rPr>
        <w:t xml:space="preserve">No Charge </w:t>
      </w:r>
      <w:r>
        <w:rPr>
          <w:sz w:val="20"/>
        </w:rPr>
        <w:tab/>
        <w:t xml:space="preserve">  </w:t>
      </w:r>
      <w:r>
        <w:rPr>
          <w:sz w:val="20"/>
        </w:rPr>
        <w:tab/>
        <w:t xml:space="preserve">  </w:t>
      </w:r>
      <w:r>
        <w:rPr>
          <w:sz w:val="20"/>
        </w:rPr>
        <w:tab/>
        <w:t xml:space="preserve">  </w:t>
      </w:r>
      <w:r>
        <w:rPr>
          <w:sz w:val="20"/>
        </w:rPr>
        <w:tab/>
        <w:t xml:space="preserve">  </w:t>
      </w:r>
    </w:p>
    <w:p w14:paraId="1312EF1D" w14:textId="77777777" w:rsidR="00425E2D" w:rsidRDefault="00425E2D" w:rsidP="00425E2D">
      <w:pPr>
        <w:tabs>
          <w:tab w:val="center" w:pos="735"/>
          <w:tab w:val="center" w:pos="2748"/>
          <w:tab w:val="center" w:pos="4255"/>
          <w:tab w:val="center" w:pos="6233"/>
          <w:tab w:val="center" w:pos="7270"/>
        </w:tabs>
        <w:spacing w:after="63" w:line="252" w:lineRule="auto"/>
      </w:pPr>
      <w:r>
        <w:rPr>
          <w:rFonts w:ascii="Calibri" w:eastAsia="Calibri" w:hAnsi="Calibri" w:cs="Calibri"/>
          <w:sz w:val="22"/>
        </w:rPr>
        <w:tab/>
      </w:r>
      <w:r>
        <w:rPr>
          <w:sz w:val="20"/>
        </w:rPr>
        <w:t xml:space="preserve">Other </w:t>
      </w:r>
      <w:r>
        <w:rPr>
          <w:sz w:val="20"/>
        </w:rPr>
        <w:tab/>
        <w:t xml:space="preserve">  </w:t>
      </w:r>
      <w:r>
        <w:rPr>
          <w:sz w:val="20"/>
        </w:rPr>
        <w:tab/>
        <w:t xml:space="preserve">  </w:t>
      </w:r>
      <w:r>
        <w:rPr>
          <w:sz w:val="20"/>
        </w:rPr>
        <w:tab/>
        <w:t xml:space="preserve">  </w:t>
      </w:r>
      <w:r>
        <w:rPr>
          <w:sz w:val="20"/>
        </w:rPr>
        <w:tab/>
        <w:t xml:space="preserve">  </w:t>
      </w:r>
    </w:p>
    <w:p w14:paraId="586BEB99" w14:textId="77777777" w:rsidR="00425E2D" w:rsidRDefault="00425E2D" w:rsidP="00425E2D">
      <w:pPr>
        <w:tabs>
          <w:tab w:val="center" w:pos="2748"/>
          <w:tab w:val="center" w:pos="4255"/>
          <w:tab w:val="center" w:pos="6233"/>
          <w:tab w:val="center" w:pos="7270"/>
        </w:tabs>
        <w:spacing w:after="141" w:line="252" w:lineRule="auto"/>
      </w:pPr>
      <w:r>
        <w:rPr>
          <w:sz w:val="20"/>
        </w:rPr>
        <w:t xml:space="preserve">Comorbidities, n (%) </w:t>
      </w:r>
      <w:r>
        <w:rPr>
          <w:sz w:val="20"/>
        </w:rPr>
        <w:tab/>
        <w:t xml:space="preserve"> </w:t>
      </w:r>
      <w:r>
        <w:rPr>
          <w:sz w:val="20"/>
        </w:rPr>
        <w:tab/>
        <w:t xml:space="preserve"> </w:t>
      </w:r>
      <w:r>
        <w:rPr>
          <w:sz w:val="20"/>
        </w:rPr>
        <w:tab/>
        <w:t xml:space="preserve"> </w:t>
      </w:r>
      <w:r>
        <w:rPr>
          <w:sz w:val="20"/>
        </w:rPr>
        <w:tab/>
        <w:t xml:space="preserve"> </w:t>
      </w:r>
    </w:p>
    <w:p w14:paraId="3F3A3209" w14:textId="77777777" w:rsidR="00425E2D" w:rsidRDefault="00425E2D" w:rsidP="00425E2D">
      <w:pPr>
        <w:tabs>
          <w:tab w:val="center" w:pos="1101"/>
          <w:tab w:val="center" w:pos="2748"/>
          <w:tab w:val="center" w:pos="4255"/>
          <w:tab w:val="center" w:pos="6233"/>
          <w:tab w:val="center" w:pos="7270"/>
        </w:tabs>
        <w:spacing w:after="125" w:line="252" w:lineRule="auto"/>
      </w:pPr>
      <w:r>
        <w:rPr>
          <w:rFonts w:ascii="Calibri" w:eastAsia="Calibri" w:hAnsi="Calibri" w:cs="Calibri"/>
          <w:sz w:val="22"/>
        </w:rPr>
        <w:tab/>
      </w:r>
      <w:r>
        <w:rPr>
          <w:sz w:val="20"/>
        </w:rPr>
        <w:t xml:space="preserve">Macrovascular </w:t>
      </w:r>
      <w:r>
        <w:rPr>
          <w:sz w:val="20"/>
        </w:rPr>
        <w:tab/>
        <w:t xml:space="preserve"> </w:t>
      </w:r>
      <w:r>
        <w:rPr>
          <w:sz w:val="20"/>
        </w:rPr>
        <w:tab/>
        <w:t xml:space="preserve"> </w:t>
      </w:r>
      <w:r>
        <w:rPr>
          <w:sz w:val="20"/>
        </w:rPr>
        <w:tab/>
        <w:t xml:space="preserve"> </w:t>
      </w:r>
      <w:r>
        <w:rPr>
          <w:sz w:val="20"/>
        </w:rPr>
        <w:tab/>
        <w:t xml:space="preserve"> </w:t>
      </w:r>
    </w:p>
    <w:p w14:paraId="369E5ADD" w14:textId="77777777" w:rsidR="00425E2D" w:rsidRDefault="00425E2D" w:rsidP="00425E2D">
      <w:pPr>
        <w:tabs>
          <w:tab w:val="center" w:pos="1085"/>
          <w:tab w:val="center" w:pos="2748"/>
          <w:tab w:val="center" w:pos="4255"/>
          <w:tab w:val="center" w:pos="6233"/>
          <w:tab w:val="center" w:pos="7270"/>
        </w:tabs>
        <w:spacing w:after="126" w:line="252" w:lineRule="auto"/>
      </w:pPr>
      <w:r>
        <w:rPr>
          <w:rFonts w:ascii="Calibri" w:eastAsia="Calibri" w:hAnsi="Calibri" w:cs="Calibri"/>
          <w:sz w:val="22"/>
        </w:rPr>
        <w:tab/>
      </w:r>
      <w:r>
        <w:rPr>
          <w:sz w:val="20"/>
        </w:rPr>
        <w:t xml:space="preserve">Microvascular </w:t>
      </w:r>
      <w:r>
        <w:rPr>
          <w:sz w:val="20"/>
        </w:rPr>
        <w:tab/>
        <w:t xml:space="preserve"> </w:t>
      </w:r>
      <w:r>
        <w:rPr>
          <w:sz w:val="20"/>
        </w:rPr>
        <w:tab/>
        <w:t xml:space="preserve"> </w:t>
      </w:r>
      <w:r>
        <w:rPr>
          <w:sz w:val="20"/>
        </w:rPr>
        <w:tab/>
        <w:t xml:space="preserve"> </w:t>
      </w:r>
      <w:r>
        <w:rPr>
          <w:sz w:val="20"/>
        </w:rPr>
        <w:tab/>
        <w:t xml:space="preserve"> </w:t>
      </w:r>
    </w:p>
    <w:p w14:paraId="741090B8" w14:textId="77777777" w:rsidR="00425E2D" w:rsidRDefault="00425E2D" w:rsidP="00425E2D">
      <w:pPr>
        <w:tabs>
          <w:tab w:val="center" w:pos="1308"/>
          <w:tab w:val="center" w:pos="2748"/>
          <w:tab w:val="center" w:pos="4255"/>
          <w:tab w:val="center" w:pos="6233"/>
          <w:tab w:val="center" w:pos="7270"/>
        </w:tabs>
        <w:spacing w:after="6" w:line="252" w:lineRule="auto"/>
      </w:pPr>
      <w:r>
        <w:rPr>
          <w:rFonts w:ascii="Calibri" w:eastAsia="Calibri" w:hAnsi="Calibri" w:cs="Calibri"/>
          <w:sz w:val="22"/>
        </w:rPr>
        <w:tab/>
      </w:r>
      <w:r>
        <w:rPr>
          <w:sz w:val="20"/>
        </w:rPr>
        <w:t xml:space="preserve">Depression/Anxiety </w:t>
      </w:r>
      <w:r>
        <w:rPr>
          <w:sz w:val="20"/>
        </w:rPr>
        <w:tab/>
        <w:t xml:space="preserve"> </w:t>
      </w:r>
      <w:r>
        <w:rPr>
          <w:sz w:val="20"/>
        </w:rPr>
        <w:tab/>
        <w:t xml:space="preserve"> </w:t>
      </w:r>
      <w:r>
        <w:rPr>
          <w:sz w:val="20"/>
        </w:rPr>
        <w:tab/>
        <w:t xml:space="preserve"> </w:t>
      </w:r>
      <w:r>
        <w:rPr>
          <w:sz w:val="20"/>
        </w:rPr>
        <w:tab/>
        <w:t xml:space="preserve"> </w:t>
      </w:r>
    </w:p>
    <w:p w14:paraId="3A8CEB24" w14:textId="77777777" w:rsidR="00425E2D" w:rsidRDefault="00425E2D" w:rsidP="00425E2D">
      <w:pPr>
        <w:spacing w:after="174" w:line="259" w:lineRule="auto"/>
        <w:ind w:left="-14"/>
      </w:pPr>
      <w:r>
        <w:rPr>
          <w:rFonts w:ascii="Calibri" w:eastAsia="Calibri" w:hAnsi="Calibri" w:cs="Calibri"/>
          <w:noProof/>
          <w:sz w:val="22"/>
        </w:rPr>
        <mc:AlternateContent>
          <mc:Choice Requires="wpg">
            <w:drawing>
              <wp:inline distT="0" distB="0" distL="0" distR="0" wp14:anchorId="5055D691" wp14:editId="08155511">
                <wp:extent cx="5814060" cy="6095"/>
                <wp:effectExtent l="0" t="0" r="0" b="0"/>
                <wp:docPr id="311396" name="Group 311396"/>
                <wp:cNvGraphicFramePr/>
                <a:graphic xmlns:a="http://schemas.openxmlformats.org/drawingml/2006/main">
                  <a:graphicData uri="http://schemas.microsoft.com/office/word/2010/wordprocessingGroup">
                    <wpg:wgp>
                      <wpg:cNvGrpSpPr/>
                      <wpg:grpSpPr>
                        <a:xfrm>
                          <a:off x="0" y="0"/>
                          <a:ext cx="5814060" cy="6095"/>
                          <a:chOff x="0" y="0"/>
                          <a:chExt cx="5814060" cy="6095"/>
                        </a:xfrm>
                      </wpg:grpSpPr>
                      <wps:wsp>
                        <wps:cNvPr id="378935" name="Shape 378935"/>
                        <wps:cNvSpPr/>
                        <wps:spPr>
                          <a:xfrm>
                            <a:off x="0" y="0"/>
                            <a:ext cx="4556760" cy="9144"/>
                          </a:xfrm>
                          <a:custGeom>
                            <a:avLst/>
                            <a:gdLst/>
                            <a:ahLst/>
                            <a:cxnLst/>
                            <a:rect l="0" t="0" r="0" b="0"/>
                            <a:pathLst>
                              <a:path w="4556760" h="9144">
                                <a:moveTo>
                                  <a:pt x="0" y="0"/>
                                </a:moveTo>
                                <a:lnTo>
                                  <a:pt x="4556760" y="0"/>
                                </a:lnTo>
                                <a:lnTo>
                                  <a:pt x="45567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36" name="Shape 378936"/>
                        <wps:cNvSpPr/>
                        <wps:spPr>
                          <a:xfrm>
                            <a:off x="4553712" y="0"/>
                            <a:ext cx="1260348" cy="9144"/>
                          </a:xfrm>
                          <a:custGeom>
                            <a:avLst/>
                            <a:gdLst/>
                            <a:ahLst/>
                            <a:cxnLst/>
                            <a:rect l="0" t="0" r="0" b="0"/>
                            <a:pathLst>
                              <a:path w="1260348" h="9144">
                                <a:moveTo>
                                  <a:pt x="0" y="0"/>
                                </a:moveTo>
                                <a:lnTo>
                                  <a:pt x="1260348" y="0"/>
                                </a:lnTo>
                                <a:lnTo>
                                  <a:pt x="12603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F4B372" id="Group 311396" o:spid="_x0000_s1026" style="width:457.8pt;height:.5pt;mso-position-horizontal-relative:char;mso-position-vertical-relative:line" coordsize="5814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">
                <v:shape id="Shape 378935" o:spid="_x0000_s1027" style="position:absolute;width:45567;height:91;visibility:visible;mso-wrap-style:square;v-text-anchor:top" coordsize="4556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" path="m,l4556760,r,9144l,9144,,e" fillcolor="black" stroked="f" strokeweight="0">
                  <v:stroke miterlimit="83231f" joinstyle="miter"/>
                  <v:path arrowok="t" textboxrect="0,0,4556760,9144"/>
                </v:shape>
                <v:shape id="Shape 378936" o:spid="_x0000_s1028" style="position:absolute;left:45537;width:12603;height:91;visibility:visible;mso-wrap-style:square;v-text-anchor:top" coordsize="12603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" path="m,l1260348,r,9144l,9144,,e" fillcolor="black" stroked="f" strokeweight="0">
                  <v:stroke miterlimit="83231f" joinstyle="miter"/>
                  <v:path arrowok="t" textboxrect="0,0,1260348,9144"/>
                </v:shape>
                <w10:anchorlock/>
              </v:group>
            </w:pict>
          </mc:Fallback>
        </mc:AlternateContent>
      </w:r>
    </w:p>
    <w:p w14:paraId="4B258723" w14:textId="737C62CC" w:rsidR="00425E2D" w:rsidRDefault="00425E2D" w:rsidP="00425E2D">
      <w:pPr>
        <w:spacing w:line="259" w:lineRule="auto"/>
      </w:pPr>
      <w:r>
        <w:rPr>
          <w:sz w:val="22"/>
        </w:rPr>
        <w:t xml:space="preserve"> </w:t>
      </w:r>
      <w:r>
        <w:rPr>
          <w:sz w:val="20"/>
        </w:rPr>
        <w:t>Table 1</w:t>
      </w:r>
      <w:ins w:id="3070" w:author="Author">
        <w:r w:rsidR="001124D9">
          <w:rPr>
            <w:sz w:val="20"/>
          </w:rPr>
          <w:t>1</w:t>
        </w:r>
      </w:ins>
      <w:del w:id="3071" w:author="Author">
        <w:r w:rsidR="00482ED9" w:rsidDel="001124D9">
          <w:rPr>
            <w:sz w:val="20"/>
          </w:rPr>
          <w:delText>0</w:delText>
        </w:r>
      </w:del>
      <w:r>
        <w:rPr>
          <w:sz w:val="20"/>
        </w:rPr>
        <w:t xml:space="preserve">. Number of People with Diabetes Prescribed Cardiovascular-Modifying and Antidepressant Medications in Years 2008, 2011, 2014, and 2016 </w:t>
      </w:r>
    </w:p>
    <w:tbl>
      <w:tblPr>
        <w:tblStyle w:val="TableGrid0"/>
        <w:tblW w:w="9578" w:type="dxa"/>
        <w:tblInd w:w="-26" w:type="dxa"/>
        <w:tblCellMar>
          <w:top w:w="54" w:type="dxa"/>
          <w:bottom w:w="5" w:type="dxa"/>
        </w:tblCellMar>
        <w:tblLook w:val="04A0" w:firstRow="1" w:lastRow="0" w:firstColumn="1" w:lastColumn="0" w:noHBand="0" w:noVBand="1"/>
      </w:tblPr>
      <w:tblGrid>
        <w:gridCol w:w="2328"/>
        <w:gridCol w:w="1190"/>
        <w:gridCol w:w="1410"/>
        <w:gridCol w:w="1190"/>
        <w:gridCol w:w="1190"/>
        <w:gridCol w:w="1492"/>
        <w:gridCol w:w="1387"/>
      </w:tblGrid>
      <w:tr w:rsidR="00425E2D" w14:paraId="1200277A" w14:textId="77777777" w:rsidTr="00CB22B5">
        <w:trPr>
          <w:trHeight w:val="240"/>
        </w:trPr>
        <w:tc>
          <w:tcPr>
            <w:tcW w:w="2698" w:type="dxa"/>
            <w:tcBorders>
              <w:top w:val="single" w:sz="4" w:space="0" w:color="000000"/>
              <w:left w:val="nil"/>
              <w:bottom w:val="single" w:sz="4" w:space="0" w:color="000000"/>
              <w:right w:val="nil"/>
            </w:tcBorders>
          </w:tcPr>
          <w:p w14:paraId="79BE395B" w14:textId="77777777" w:rsidR="00425E2D" w:rsidRDefault="00425E2D" w:rsidP="00CB22B5">
            <w:pPr>
              <w:spacing w:line="259" w:lineRule="auto"/>
              <w:ind w:left="1056"/>
            </w:pPr>
            <w:r>
              <w:rPr>
                <w:color w:val="333333"/>
                <w:sz w:val="20"/>
              </w:rPr>
              <w:t xml:space="preserve">  </w:t>
            </w:r>
          </w:p>
        </w:tc>
        <w:tc>
          <w:tcPr>
            <w:tcW w:w="1150" w:type="dxa"/>
            <w:tcBorders>
              <w:top w:val="single" w:sz="4" w:space="0" w:color="000000"/>
              <w:left w:val="nil"/>
              <w:bottom w:val="single" w:sz="4" w:space="0" w:color="000000"/>
              <w:right w:val="nil"/>
            </w:tcBorders>
          </w:tcPr>
          <w:p w14:paraId="11AB4AA1" w14:textId="77777777" w:rsidR="00425E2D" w:rsidRDefault="00425E2D" w:rsidP="00CB22B5">
            <w:pPr>
              <w:spacing w:line="259" w:lineRule="auto"/>
              <w:ind w:left="24"/>
            </w:pPr>
            <w:r>
              <w:rPr>
                <w:sz w:val="20"/>
              </w:rPr>
              <w:t xml:space="preserve">2008 </w:t>
            </w:r>
          </w:p>
        </w:tc>
        <w:tc>
          <w:tcPr>
            <w:tcW w:w="1090" w:type="dxa"/>
            <w:tcBorders>
              <w:top w:val="single" w:sz="4" w:space="0" w:color="000000"/>
              <w:left w:val="nil"/>
              <w:bottom w:val="single" w:sz="4" w:space="0" w:color="000000"/>
              <w:right w:val="nil"/>
            </w:tcBorders>
          </w:tcPr>
          <w:p w14:paraId="735AAB9F" w14:textId="77777777" w:rsidR="00425E2D" w:rsidRDefault="00425E2D" w:rsidP="00CB22B5">
            <w:pPr>
              <w:spacing w:line="259" w:lineRule="auto"/>
              <w:ind w:left="24"/>
            </w:pPr>
            <w:r>
              <w:rPr>
                <w:sz w:val="20"/>
              </w:rPr>
              <w:t xml:space="preserve">2011 </w:t>
            </w:r>
          </w:p>
        </w:tc>
        <w:tc>
          <w:tcPr>
            <w:tcW w:w="1133" w:type="dxa"/>
            <w:tcBorders>
              <w:top w:val="single" w:sz="4" w:space="0" w:color="000000"/>
              <w:left w:val="nil"/>
              <w:bottom w:val="single" w:sz="4" w:space="0" w:color="000000"/>
              <w:right w:val="nil"/>
            </w:tcBorders>
          </w:tcPr>
          <w:p w14:paraId="7876E83F" w14:textId="77777777" w:rsidR="00425E2D" w:rsidRDefault="00425E2D" w:rsidP="00CB22B5">
            <w:pPr>
              <w:spacing w:line="259" w:lineRule="auto"/>
              <w:ind w:left="24"/>
            </w:pPr>
            <w:r>
              <w:rPr>
                <w:sz w:val="20"/>
              </w:rPr>
              <w:t xml:space="preserve">2014 </w:t>
            </w:r>
          </w:p>
        </w:tc>
        <w:tc>
          <w:tcPr>
            <w:tcW w:w="782" w:type="dxa"/>
            <w:tcBorders>
              <w:top w:val="single" w:sz="4" w:space="0" w:color="000000"/>
              <w:left w:val="nil"/>
              <w:bottom w:val="single" w:sz="4" w:space="0" w:color="000000"/>
              <w:right w:val="nil"/>
            </w:tcBorders>
          </w:tcPr>
          <w:p w14:paraId="04B8B1E6" w14:textId="77777777" w:rsidR="00425E2D" w:rsidRDefault="00425E2D" w:rsidP="00CB22B5">
            <w:pPr>
              <w:spacing w:line="259" w:lineRule="auto"/>
              <w:ind w:left="24"/>
            </w:pPr>
            <w:r>
              <w:rPr>
                <w:sz w:val="20"/>
              </w:rPr>
              <w:t xml:space="preserve">2016 </w:t>
            </w:r>
          </w:p>
        </w:tc>
        <w:tc>
          <w:tcPr>
            <w:tcW w:w="1711" w:type="dxa"/>
            <w:tcBorders>
              <w:top w:val="single" w:sz="4" w:space="0" w:color="000000"/>
              <w:left w:val="nil"/>
              <w:bottom w:val="single" w:sz="4" w:space="0" w:color="000000"/>
              <w:right w:val="nil"/>
            </w:tcBorders>
          </w:tcPr>
          <w:p w14:paraId="3C8D8585" w14:textId="77777777" w:rsidR="00425E2D" w:rsidRDefault="00425E2D" w:rsidP="00CB22B5">
            <w:pPr>
              <w:spacing w:line="259" w:lineRule="auto"/>
            </w:pPr>
            <w:r>
              <w:rPr>
                <w:sz w:val="20"/>
              </w:rPr>
              <w:t xml:space="preserve">Absolute Change </w:t>
            </w:r>
          </w:p>
        </w:tc>
        <w:tc>
          <w:tcPr>
            <w:tcW w:w="1015" w:type="dxa"/>
            <w:tcBorders>
              <w:top w:val="single" w:sz="4" w:space="0" w:color="000000"/>
              <w:left w:val="nil"/>
              <w:bottom w:val="single" w:sz="4" w:space="0" w:color="000000"/>
              <w:right w:val="nil"/>
            </w:tcBorders>
          </w:tcPr>
          <w:p w14:paraId="1C48054D" w14:textId="77777777" w:rsidR="00425E2D" w:rsidRDefault="00425E2D" w:rsidP="00CB22B5">
            <w:pPr>
              <w:spacing w:line="259" w:lineRule="auto"/>
            </w:pPr>
            <w:r>
              <w:rPr>
                <w:sz w:val="20"/>
              </w:rPr>
              <w:t xml:space="preserve">% Change </w:t>
            </w:r>
          </w:p>
        </w:tc>
      </w:tr>
      <w:tr w:rsidR="00425E2D" w14:paraId="0873B33A" w14:textId="77777777" w:rsidTr="00CB22B5">
        <w:trPr>
          <w:trHeight w:val="281"/>
        </w:trPr>
        <w:tc>
          <w:tcPr>
            <w:tcW w:w="2698" w:type="dxa"/>
            <w:tcBorders>
              <w:top w:val="single" w:sz="4" w:space="0" w:color="000000"/>
              <w:left w:val="nil"/>
              <w:bottom w:val="single" w:sz="4" w:space="0" w:color="000000"/>
              <w:right w:val="nil"/>
            </w:tcBorders>
          </w:tcPr>
          <w:p w14:paraId="2AF73842" w14:textId="77777777" w:rsidR="00425E2D" w:rsidRDefault="00425E2D" w:rsidP="00CB22B5">
            <w:pPr>
              <w:spacing w:line="259" w:lineRule="auto"/>
              <w:ind w:left="1056"/>
            </w:pPr>
            <w:r>
              <w:rPr>
                <w:color w:val="333333"/>
                <w:sz w:val="20"/>
              </w:rPr>
              <w:t xml:space="preserve">  </w:t>
            </w:r>
          </w:p>
        </w:tc>
        <w:tc>
          <w:tcPr>
            <w:tcW w:w="1150" w:type="dxa"/>
            <w:tcBorders>
              <w:top w:val="single" w:sz="4" w:space="0" w:color="000000"/>
              <w:left w:val="nil"/>
              <w:bottom w:val="single" w:sz="4" w:space="0" w:color="000000"/>
              <w:right w:val="nil"/>
            </w:tcBorders>
          </w:tcPr>
          <w:p w14:paraId="6935F3A5" w14:textId="77777777" w:rsidR="00425E2D" w:rsidRDefault="00425E2D" w:rsidP="00CB22B5">
            <w:pPr>
              <w:spacing w:line="259" w:lineRule="auto"/>
            </w:pPr>
            <w:r>
              <w:rPr>
                <w:color w:val="333333"/>
                <w:sz w:val="20"/>
              </w:rPr>
              <w:t xml:space="preserve">n (%) </w:t>
            </w:r>
          </w:p>
        </w:tc>
        <w:tc>
          <w:tcPr>
            <w:tcW w:w="1090" w:type="dxa"/>
            <w:tcBorders>
              <w:top w:val="single" w:sz="4" w:space="0" w:color="000000"/>
              <w:left w:val="nil"/>
              <w:bottom w:val="single" w:sz="4" w:space="0" w:color="000000"/>
              <w:right w:val="nil"/>
            </w:tcBorders>
          </w:tcPr>
          <w:p w14:paraId="55D0FF92" w14:textId="77777777" w:rsidR="00425E2D" w:rsidRDefault="00425E2D" w:rsidP="00CB22B5">
            <w:pPr>
              <w:spacing w:line="259" w:lineRule="auto"/>
            </w:pPr>
            <w:r>
              <w:rPr>
                <w:color w:val="333333"/>
                <w:sz w:val="20"/>
              </w:rPr>
              <w:t xml:space="preserve">n (%) </w:t>
            </w:r>
          </w:p>
        </w:tc>
        <w:tc>
          <w:tcPr>
            <w:tcW w:w="1133" w:type="dxa"/>
            <w:tcBorders>
              <w:top w:val="single" w:sz="4" w:space="0" w:color="000000"/>
              <w:left w:val="nil"/>
              <w:bottom w:val="single" w:sz="4" w:space="0" w:color="000000"/>
              <w:right w:val="nil"/>
            </w:tcBorders>
          </w:tcPr>
          <w:p w14:paraId="4DE95CD4" w14:textId="77777777" w:rsidR="00425E2D" w:rsidRDefault="00425E2D" w:rsidP="00CB22B5">
            <w:pPr>
              <w:spacing w:line="259" w:lineRule="auto"/>
            </w:pPr>
            <w:r>
              <w:rPr>
                <w:color w:val="333333"/>
                <w:sz w:val="20"/>
              </w:rPr>
              <w:t xml:space="preserve">n (%) </w:t>
            </w:r>
          </w:p>
        </w:tc>
        <w:tc>
          <w:tcPr>
            <w:tcW w:w="782" w:type="dxa"/>
            <w:tcBorders>
              <w:top w:val="single" w:sz="4" w:space="0" w:color="000000"/>
              <w:left w:val="nil"/>
              <w:bottom w:val="single" w:sz="4" w:space="0" w:color="000000"/>
              <w:right w:val="nil"/>
            </w:tcBorders>
          </w:tcPr>
          <w:p w14:paraId="0C9B1439" w14:textId="77777777" w:rsidR="00425E2D" w:rsidRDefault="00425E2D" w:rsidP="00CB22B5">
            <w:pPr>
              <w:spacing w:line="259" w:lineRule="auto"/>
            </w:pPr>
            <w:r>
              <w:rPr>
                <w:color w:val="333333"/>
                <w:sz w:val="20"/>
              </w:rPr>
              <w:t xml:space="preserve">n (%) </w:t>
            </w:r>
          </w:p>
        </w:tc>
        <w:tc>
          <w:tcPr>
            <w:tcW w:w="1711" w:type="dxa"/>
            <w:tcBorders>
              <w:top w:val="single" w:sz="4" w:space="0" w:color="000000"/>
              <w:left w:val="nil"/>
              <w:bottom w:val="single" w:sz="4" w:space="0" w:color="000000"/>
              <w:right w:val="nil"/>
            </w:tcBorders>
          </w:tcPr>
          <w:p w14:paraId="34639511" w14:textId="77777777" w:rsidR="00425E2D" w:rsidRDefault="00425E2D" w:rsidP="00CB22B5">
            <w:pPr>
              <w:spacing w:line="259" w:lineRule="auto"/>
              <w:ind w:left="667"/>
            </w:pPr>
            <w:r>
              <w:rPr>
                <w:color w:val="333333"/>
                <w:sz w:val="20"/>
              </w:rPr>
              <w:t xml:space="preserve">  </w:t>
            </w:r>
          </w:p>
        </w:tc>
        <w:tc>
          <w:tcPr>
            <w:tcW w:w="1015" w:type="dxa"/>
            <w:tcBorders>
              <w:top w:val="single" w:sz="4" w:space="0" w:color="000000"/>
              <w:left w:val="nil"/>
              <w:bottom w:val="single" w:sz="4" w:space="0" w:color="000000"/>
              <w:right w:val="nil"/>
            </w:tcBorders>
          </w:tcPr>
          <w:p w14:paraId="6B5A7627" w14:textId="77777777" w:rsidR="00425E2D" w:rsidRDefault="00425E2D" w:rsidP="00CB22B5">
            <w:pPr>
              <w:spacing w:line="259" w:lineRule="auto"/>
              <w:ind w:left="386"/>
            </w:pPr>
            <w:r>
              <w:rPr>
                <w:sz w:val="22"/>
              </w:rPr>
              <w:t xml:space="preserve">  </w:t>
            </w:r>
          </w:p>
        </w:tc>
      </w:tr>
      <w:tr w:rsidR="00425E2D" w14:paraId="3AF730E0" w14:textId="77777777" w:rsidTr="00CB22B5">
        <w:trPr>
          <w:trHeight w:val="3077"/>
        </w:trPr>
        <w:tc>
          <w:tcPr>
            <w:tcW w:w="2698" w:type="dxa"/>
            <w:tcBorders>
              <w:top w:val="single" w:sz="4" w:space="0" w:color="000000"/>
              <w:left w:val="nil"/>
              <w:bottom w:val="single" w:sz="4" w:space="0" w:color="000000"/>
              <w:right w:val="nil"/>
            </w:tcBorders>
          </w:tcPr>
          <w:p w14:paraId="59AF71B0" w14:textId="77777777" w:rsidR="00425E2D" w:rsidRDefault="00425E2D" w:rsidP="00CB22B5">
            <w:pPr>
              <w:spacing w:line="246" w:lineRule="auto"/>
              <w:ind w:left="26"/>
            </w:pPr>
            <w:r>
              <w:rPr>
                <w:color w:val="333333"/>
                <w:sz w:val="20"/>
              </w:rPr>
              <w:t xml:space="preserve">Antihyperglycemic </w:t>
            </w:r>
            <w:proofErr w:type="gramStart"/>
            <w:r>
              <w:rPr>
                <w:color w:val="333333"/>
                <w:sz w:val="20"/>
              </w:rPr>
              <w:tab/>
              <w:t xml:space="preserve">  agents</w:t>
            </w:r>
            <w:proofErr w:type="gramEnd"/>
            <w:r>
              <w:rPr>
                <w:color w:val="333333"/>
                <w:sz w:val="20"/>
              </w:rPr>
              <w:t xml:space="preserve"> </w:t>
            </w:r>
          </w:p>
          <w:p w14:paraId="3AA960ED" w14:textId="77777777" w:rsidR="00425E2D" w:rsidRDefault="00425E2D" w:rsidP="00CB22B5">
            <w:pPr>
              <w:spacing w:line="259" w:lineRule="auto"/>
              <w:ind w:left="26"/>
            </w:pPr>
            <w:r>
              <w:rPr>
                <w:color w:val="333333"/>
                <w:sz w:val="20"/>
              </w:rPr>
              <w:t xml:space="preserve"> </w:t>
            </w:r>
          </w:p>
          <w:p w14:paraId="0EF844D5" w14:textId="77777777" w:rsidR="00425E2D" w:rsidRDefault="00425E2D" w:rsidP="00CB22B5">
            <w:pPr>
              <w:spacing w:line="259" w:lineRule="auto"/>
              <w:ind w:left="26"/>
            </w:pPr>
            <w:r>
              <w:rPr>
                <w:color w:val="333333"/>
                <w:sz w:val="20"/>
              </w:rPr>
              <w:t xml:space="preserve">Antihyperlipidemic </w:t>
            </w:r>
          </w:p>
          <w:p w14:paraId="657565F6" w14:textId="77777777" w:rsidR="00425E2D" w:rsidRDefault="00425E2D" w:rsidP="00CB22B5">
            <w:pPr>
              <w:spacing w:line="259" w:lineRule="auto"/>
              <w:ind w:left="26"/>
            </w:pPr>
            <w:r>
              <w:rPr>
                <w:color w:val="333333"/>
                <w:sz w:val="20"/>
              </w:rPr>
              <w:t xml:space="preserve">agents </w:t>
            </w:r>
          </w:p>
          <w:p w14:paraId="63D56C40" w14:textId="77777777" w:rsidR="00425E2D" w:rsidRDefault="00425E2D" w:rsidP="00CB22B5">
            <w:pPr>
              <w:spacing w:line="259" w:lineRule="auto"/>
              <w:ind w:left="26"/>
            </w:pPr>
            <w:r>
              <w:rPr>
                <w:color w:val="333333"/>
                <w:sz w:val="20"/>
              </w:rPr>
              <w:t xml:space="preserve"> </w:t>
            </w:r>
          </w:p>
          <w:p w14:paraId="0DA6C3F2" w14:textId="77777777" w:rsidR="00425E2D" w:rsidRDefault="00425E2D" w:rsidP="00CB22B5">
            <w:pPr>
              <w:spacing w:line="259" w:lineRule="auto"/>
              <w:ind w:left="26"/>
            </w:pPr>
            <w:r>
              <w:rPr>
                <w:color w:val="333333"/>
                <w:sz w:val="20"/>
              </w:rPr>
              <w:t xml:space="preserve">Antihypertensive agents </w:t>
            </w:r>
          </w:p>
          <w:p w14:paraId="51B7D595" w14:textId="77777777" w:rsidR="00425E2D" w:rsidRDefault="00425E2D" w:rsidP="00CB22B5">
            <w:pPr>
              <w:spacing w:line="259" w:lineRule="auto"/>
              <w:ind w:left="26"/>
            </w:pPr>
            <w:r>
              <w:rPr>
                <w:color w:val="333333"/>
                <w:sz w:val="20"/>
              </w:rPr>
              <w:t xml:space="preserve"> </w:t>
            </w:r>
          </w:p>
          <w:p w14:paraId="14899796" w14:textId="77777777" w:rsidR="00425E2D" w:rsidRDefault="00425E2D" w:rsidP="00CB22B5">
            <w:pPr>
              <w:spacing w:line="259" w:lineRule="auto"/>
              <w:ind w:left="26"/>
            </w:pPr>
            <w:r>
              <w:rPr>
                <w:color w:val="333333"/>
                <w:sz w:val="20"/>
              </w:rPr>
              <w:t xml:space="preserve">Antiplatelet agents  </w:t>
            </w:r>
          </w:p>
          <w:p w14:paraId="7D8922E4" w14:textId="77777777" w:rsidR="00425E2D" w:rsidRDefault="00425E2D" w:rsidP="00CB22B5">
            <w:pPr>
              <w:spacing w:line="259" w:lineRule="auto"/>
              <w:ind w:left="26"/>
            </w:pPr>
            <w:r>
              <w:rPr>
                <w:color w:val="333333"/>
                <w:sz w:val="20"/>
              </w:rPr>
              <w:t xml:space="preserve"> </w:t>
            </w:r>
          </w:p>
          <w:p w14:paraId="110C7706" w14:textId="77777777" w:rsidR="00425E2D" w:rsidRDefault="00425E2D" w:rsidP="00CB22B5">
            <w:pPr>
              <w:spacing w:line="259" w:lineRule="auto"/>
              <w:ind w:left="26"/>
            </w:pPr>
            <w:r>
              <w:rPr>
                <w:color w:val="333333"/>
                <w:sz w:val="20"/>
              </w:rPr>
              <w:t xml:space="preserve">Antidepressant/ </w:t>
            </w:r>
          </w:p>
          <w:p w14:paraId="263ECDC4" w14:textId="77777777" w:rsidR="00425E2D" w:rsidRDefault="00425E2D" w:rsidP="00CB22B5">
            <w:pPr>
              <w:spacing w:after="4" w:line="259" w:lineRule="auto"/>
              <w:ind w:left="26"/>
            </w:pPr>
            <w:r>
              <w:rPr>
                <w:color w:val="333333"/>
                <w:sz w:val="20"/>
              </w:rPr>
              <w:lastRenderedPageBreak/>
              <w:t xml:space="preserve">Anxiolytic Agents </w:t>
            </w:r>
          </w:p>
          <w:p w14:paraId="52688E9A" w14:textId="77777777" w:rsidR="00425E2D" w:rsidRDefault="00425E2D" w:rsidP="00CB22B5">
            <w:pPr>
              <w:spacing w:line="259" w:lineRule="auto"/>
              <w:ind w:left="523"/>
            </w:pPr>
            <w:r>
              <w:rPr>
                <w:color w:val="333333"/>
                <w:sz w:val="20"/>
              </w:rPr>
              <w:t xml:space="preserve"> </w:t>
            </w:r>
            <w:r>
              <w:rPr>
                <w:color w:val="333333"/>
                <w:sz w:val="20"/>
              </w:rPr>
              <w:tab/>
              <w:t xml:space="preserve"> </w:t>
            </w:r>
          </w:p>
        </w:tc>
        <w:tc>
          <w:tcPr>
            <w:tcW w:w="1150" w:type="dxa"/>
            <w:tcBorders>
              <w:top w:val="single" w:sz="4" w:space="0" w:color="000000"/>
              <w:left w:val="nil"/>
              <w:bottom w:val="single" w:sz="4" w:space="0" w:color="000000"/>
              <w:right w:val="nil"/>
            </w:tcBorders>
          </w:tcPr>
          <w:p w14:paraId="10337ED8" w14:textId="77777777" w:rsidR="00425E2D" w:rsidRDefault="00425E2D" w:rsidP="00CB22B5">
            <w:pPr>
              <w:spacing w:after="2283" w:line="259" w:lineRule="auto"/>
              <w:ind w:left="217"/>
              <w:jc w:val="center"/>
            </w:pPr>
            <w:r>
              <w:rPr>
                <w:color w:val="333333"/>
                <w:sz w:val="20"/>
              </w:rPr>
              <w:lastRenderedPageBreak/>
              <w:t xml:space="preserve">  </w:t>
            </w:r>
          </w:p>
          <w:p w14:paraId="2295D03B" w14:textId="77777777" w:rsidR="00425E2D" w:rsidRDefault="00425E2D" w:rsidP="00CB22B5">
            <w:pPr>
              <w:spacing w:line="259" w:lineRule="auto"/>
              <w:ind w:right="-7"/>
              <w:jc w:val="right"/>
            </w:pPr>
            <w:r>
              <w:rPr>
                <w:sz w:val="20"/>
              </w:rPr>
              <w:t xml:space="preserve"> </w:t>
            </w:r>
          </w:p>
        </w:tc>
        <w:tc>
          <w:tcPr>
            <w:tcW w:w="1090" w:type="dxa"/>
            <w:tcBorders>
              <w:top w:val="single" w:sz="4" w:space="0" w:color="000000"/>
              <w:left w:val="nil"/>
              <w:bottom w:val="single" w:sz="4" w:space="0" w:color="000000"/>
              <w:right w:val="nil"/>
            </w:tcBorders>
            <w:vAlign w:val="bottom"/>
          </w:tcPr>
          <w:p w14:paraId="68621DE8" w14:textId="77777777" w:rsidR="00425E2D" w:rsidRDefault="00425E2D" w:rsidP="00CB22B5">
            <w:pPr>
              <w:spacing w:after="4" w:line="259" w:lineRule="auto"/>
              <w:ind w:left="7"/>
            </w:pPr>
            <w:r>
              <w:rPr>
                <w:sz w:val="20"/>
              </w:rPr>
              <w:t xml:space="preserve"> </w:t>
            </w:r>
          </w:p>
          <w:p w14:paraId="17222925" w14:textId="77777777" w:rsidR="00425E2D" w:rsidRDefault="00425E2D" w:rsidP="00CB22B5">
            <w:pPr>
              <w:spacing w:line="259" w:lineRule="auto"/>
              <w:ind w:left="-43"/>
            </w:pPr>
            <w:r>
              <w:rPr>
                <w:color w:val="333333"/>
                <w:sz w:val="20"/>
              </w:rPr>
              <w:t xml:space="preserve">  </w:t>
            </w:r>
            <w:r>
              <w:rPr>
                <w:color w:val="333333"/>
                <w:sz w:val="20"/>
              </w:rPr>
              <w:tab/>
              <w:t xml:space="preserve">  </w:t>
            </w:r>
          </w:p>
        </w:tc>
        <w:tc>
          <w:tcPr>
            <w:tcW w:w="1133" w:type="dxa"/>
            <w:tcBorders>
              <w:top w:val="single" w:sz="4" w:space="0" w:color="000000"/>
              <w:left w:val="nil"/>
              <w:bottom w:val="single" w:sz="4" w:space="0" w:color="000000"/>
              <w:right w:val="nil"/>
            </w:tcBorders>
            <w:vAlign w:val="bottom"/>
          </w:tcPr>
          <w:p w14:paraId="14913E72" w14:textId="77777777" w:rsidR="00425E2D" w:rsidRDefault="00425E2D" w:rsidP="00CB22B5">
            <w:pPr>
              <w:spacing w:line="259" w:lineRule="auto"/>
              <w:ind w:right="-24"/>
              <w:jc w:val="right"/>
            </w:pPr>
            <w:r>
              <w:rPr>
                <w:sz w:val="20"/>
              </w:rPr>
              <w:t xml:space="preserve">  </w:t>
            </w:r>
            <w:r>
              <w:rPr>
                <w:sz w:val="20"/>
              </w:rPr>
              <w:tab/>
            </w:r>
            <w:r>
              <w:rPr>
                <w:sz w:val="22"/>
              </w:rPr>
              <w:t xml:space="preserve">  </w:t>
            </w:r>
          </w:p>
          <w:p w14:paraId="23155243" w14:textId="77777777" w:rsidR="00425E2D" w:rsidRDefault="00425E2D" w:rsidP="00CB22B5">
            <w:pPr>
              <w:spacing w:line="259" w:lineRule="auto"/>
              <w:ind w:right="-13"/>
              <w:jc w:val="right"/>
            </w:pPr>
            <w:r>
              <w:rPr>
                <w:color w:val="333333"/>
                <w:sz w:val="20"/>
              </w:rPr>
              <w:t xml:space="preserve">  </w:t>
            </w:r>
          </w:p>
        </w:tc>
        <w:tc>
          <w:tcPr>
            <w:tcW w:w="782" w:type="dxa"/>
            <w:tcBorders>
              <w:top w:val="single" w:sz="4" w:space="0" w:color="000000"/>
              <w:left w:val="nil"/>
              <w:bottom w:val="single" w:sz="4" w:space="0" w:color="000000"/>
              <w:right w:val="nil"/>
            </w:tcBorders>
          </w:tcPr>
          <w:p w14:paraId="0401ACAF" w14:textId="77777777" w:rsidR="00425E2D" w:rsidRDefault="00425E2D" w:rsidP="00CB22B5">
            <w:pPr>
              <w:spacing w:after="160" w:line="259" w:lineRule="auto"/>
            </w:pPr>
          </w:p>
        </w:tc>
        <w:tc>
          <w:tcPr>
            <w:tcW w:w="1711" w:type="dxa"/>
            <w:tcBorders>
              <w:top w:val="single" w:sz="4" w:space="0" w:color="000000"/>
              <w:left w:val="nil"/>
              <w:bottom w:val="single" w:sz="4" w:space="0" w:color="000000"/>
              <w:right w:val="nil"/>
            </w:tcBorders>
            <w:vAlign w:val="bottom"/>
          </w:tcPr>
          <w:p w14:paraId="4F4A6EF8" w14:textId="77777777" w:rsidR="00425E2D" w:rsidRDefault="00425E2D" w:rsidP="00CB22B5">
            <w:pPr>
              <w:spacing w:after="29" w:line="259" w:lineRule="auto"/>
              <w:ind w:right="167"/>
              <w:jc w:val="center"/>
            </w:pPr>
            <w:r>
              <w:rPr>
                <w:sz w:val="22"/>
              </w:rPr>
              <w:t xml:space="preserve">  </w:t>
            </w:r>
          </w:p>
          <w:p w14:paraId="758FFF2D" w14:textId="77777777" w:rsidR="00425E2D" w:rsidRDefault="00425E2D" w:rsidP="00CB22B5">
            <w:pPr>
              <w:spacing w:line="259" w:lineRule="auto"/>
              <w:ind w:left="-31"/>
            </w:pPr>
            <w:r>
              <w:rPr>
                <w:sz w:val="22"/>
              </w:rPr>
              <w:t xml:space="preserve">  </w:t>
            </w:r>
          </w:p>
        </w:tc>
        <w:tc>
          <w:tcPr>
            <w:tcW w:w="1015" w:type="dxa"/>
            <w:tcBorders>
              <w:top w:val="single" w:sz="4" w:space="0" w:color="000000"/>
              <w:left w:val="nil"/>
              <w:bottom w:val="single" w:sz="4" w:space="0" w:color="000000"/>
              <w:right w:val="nil"/>
            </w:tcBorders>
            <w:vAlign w:val="bottom"/>
          </w:tcPr>
          <w:p w14:paraId="303D4E72" w14:textId="77777777" w:rsidR="00425E2D" w:rsidRDefault="00425E2D" w:rsidP="00CB22B5">
            <w:pPr>
              <w:spacing w:line="259" w:lineRule="auto"/>
              <w:ind w:left="386"/>
            </w:pPr>
            <w:r>
              <w:rPr>
                <w:sz w:val="22"/>
              </w:rPr>
              <w:t xml:space="preserve">  </w:t>
            </w:r>
          </w:p>
        </w:tc>
      </w:tr>
    </w:tbl>
    <w:p w14:paraId="381AC376" w14:textId="77777777" w:rsidR="00425E2D" w:rsidRDefault="00425E2D" w:rsidP="00425E2D">
      <w:pPr>
        <w:spacing w:after="96" w:line="259" w:lineRule="auto"/>
      </w:pPr>
      <w:r>
        <w:rPr>
          <w:sz w:val="22"/>
        </w:rPr>
        <w:t xml:space="preserve"> </w:t>
      </w:r>
    </w:p>
    <w:p w14:paraId="75C967A5" w14:textId="77777777" w:rsidR="00425E2D" w:rsidRDefault="00425E2D" w:rsidP="00425E2D">
      <w:pPr>
        <w:spacing w:after="99" w:line="259" w:lineRule="auto"/>
      </w:pPr>
      <w:r>
        <w:rPr>
          <w:sz w:val="22"/>
        </w:rPr>
        <w:t xml:space="preserve"> </w:t>
      </w:r>
    </w:p>
    <w:p w14:paraId="4A9A26B8" w14:textId="77777777" w:rsidR="00425E2D" w:rsidRDefault="00425E2D" w:rsidP="00425E2D">
      <w:pPr>
        <w:spacing w:after="2" w:line="350" w:lineRule="auto"/>
        <w:ind w:right="9480"/>
      </w:pPr>
      <w:r>
        <w:rPr>
          <w:sz w:val="22"/>
        </w:rPr>
        <w:t xml:space="preserve">   </w:t>
      </w:r>
    </w:p>
    <w:p w14:paraId="16CC2B66" w14:textId="77777777" w:rsidR="00425E2D" w:rsidRDefault="00425E2D" w:rsidP="00425E2D">
      <w:pPr>
        <w:spacing w:after="96" w:line="259" w:lineRule="auto"/>
      </w:pPr>
      <w:r>
        <w:rPr>
          <w:sz w:val="22"/>
        </w:rPr>
        <w:t xml:space="preserve"> </w:t>
      </w:r>
    </w:p>
    <w:p w14:paraId="31A9B7A1" w14:textId="77777777" w:rsidR="00425E2D" w:rsidRDefault="00425E2D" w:rsidP="00425E2D">
      <w:pPr>
        <w:spacing w:after="99" w:line="259" w:lineRule="auto"/>
      </w:pPr>
      <w:r>
        <w:rPr>
          <w:sz w:val="22"/>
        </w:rPr>
        <w:t xml:space="preserve"> </w:t>
      </w:r>
    </w:p>
    <w:p w14:paraId="56F67194" w14:textId="77777777" w:rsidR="00425E2D" w:rsidRDefault="00425E2D" w:rsidP="00425E2D">
      <w:pPr>
        <w:spacing w:after="96" w:line="259" w:lineRule="auto"/>
      </w:pPr>
      <w:r>
        <w:rPr>
          <w:sz w:val="22"/>
        </w:rPr>
        <w:t xml:space="preserve"> </w:t>
      </w:r>
    </w:p>
    <w:p w14:paraId="47702FA7" w14:textId="77777777" w:rsidR="00425E2D" w:rsidRDefault="00425E2D" w:rsidP="00425E2D">
      <w:pPr>
        <w:spacing w:after="96" w:line="259" w:lineRule="auto"/>
      </w:pPr>
      <w:r>
        <w:rPr>
          <w:sz w:val="22"/>
        </w:rPr>
        <w:t xml:space="preserve"> </w:t>
      </w:r>
    </w:p>
    <w:p w14:paraId="35E1014B" w14:textId="77777777" w:rsidR="00425E2D" w:rsidRDefault="00425E2D" w:rsidP="00425E2D">
      <w:pPr>
        <w:spacing w:after="99" w:line="259" w:lineRule="auto"/>
      </w:pPr>
      <w:r>
        <w:rPr>
          <w:sz w:val="22"/>
        </w:rPr>
        <w:t xml:space="preserve"> </w:t>
      </w:r>
    </w:p>
    <w:p w14:paraId="13FB7C1B" w14:textId="77777777" w:rsidR="00425E2D" w:rsidRDefault="00425E2D" w:rsidP="00425E2D">
      <w:pPr>
        <w:spacing w:after="96" w:line="259" w:lineRule="auto"/>
        <w:rPr>
          <w:sz w:val="22"/>
        </w:rPr>
      </w:pPr>
      <w:r>
        <w:rPr>
          <w:sz w:val="22"/>
        </w:rPr>
        <w:t xml:space="preserve"> </w:t>
      </w:r>
    </w:p>
    <w:p w14:paraId="31D4D3D4" w14:textId="77777777" w:rsidR="00425E2D" w:rsidRDefault="00425E2D" w:rsidP="00425E2D">
      <w:pPr>
        <w:spacing w:after="96" w:line="259" w:lineRule="auto"/>
      </w:pPr>
    </w:p>
    <w:p w14:paraId="4CCF3273" w14:textId="77777777" w:rsidR="00425E2D" w:rsidRDefault="00425E2D" w:rsidP="00425E2D">
      <w:pPr>
        <w:spacing w:after="96" w:line="259" w:lineRule="auto"/>
      </w:pPr>
    </w:p>
    <w:p w14:paraId="43CF35BA" w14:textId="77777777" w:rsidR="00425E2D" w:rsidRDefault="00425E2D" w:rsidP="00425E2D">
      <w:pPr>
        <w:spacing w:after="99" w:line="259" w:lineRule="auto"/>
      </w:pPr>
      <w:r>
        <w:rPr>
          <w:sz w:val="22"/>
        </w:rPr>
        <w:t xml:space="preserve"> </w:t>
      </w:r>
    </w:p>
    <w:p w14:paraId="7F4CF323" w14:textId="77777777" w:rsidR="00425E2D" w:rsidRDefault="00425E2D" w:rsidP="00425E2D">
      <w:pPr>
        <w:spacing w:line="350" w:lineRule="auto"/>
        <w:ind w:right="9480"/>
      </w:pPr>
      <w:r>
        <w:rPr>
          <w:sz w:val="22"/>
        </w:rPr>
        <w:t xml:space="preserve">  </w:t>
      </w:r>
    </w:p>
    <w:p w14:paraId="46188C5C" w14:textId="77777777" w:rsidR="00425E2D" w:rsidRDefault="00425E2D" w:rsidP="00425E2D">
      <w:pPr>
        <w:spacing w:after="99" w:line="259" w:lineRule="auto"/>
      </w:pPr>
      <w:r>
        <w:rPr>
          <w:sz w:val="22"/>
        </w:rPr>
        <w:t xml:space="preserve"> </w:t>
      </w:r>
    </w:p>
    <w:p w14:paraId="36CD8EFF" w14:textId="77777777" w:rsidR="00425E2D" w:rsidRDefault="00425E2D" w:rsidP="00425E2D">
      <w:pPr>
        <w:spacing w:after="96" w:line="259" w:lineRule="auto"/>
      </w:pPr>
      <w:r>
        <w:rPr>
          <w:sz w:val="22"/>
        </w:rPr>
        <w:t xml:space="preserve"> </w:t>
      </w:r>
    </w:p>
    <w:p w14:paraId="06F3A3DB" w14:textId="77777777" w:rsidR="00425E2D" w:rsidRDefault="00425E2D" w:rsidP="00425E2D">
      <w:pPr>
        <w:spacing w:after="99" w:line="259" w:lineRule="auto"/>
      </w:pPr>
      <w:r>
        <w:rPr>
          <w:sz w:val="22"/>
        </w:rPr>
        <w:t xml:space="preserve"> </w:t>
      </w:r>
    </w:p>
    <w:p w14:paraId="4BE1CC85" w14:textId="77777777" w:rsidR="00425E2D" w:rsidRDefault="00425E2D" w:rsidP="00425E2D">
      <w:pPr>
        <w:spacing w:after="2" w:line="350" w:lineRule="auto"/>
        <w:ind w:right="9480"/>
      </w:pPr>
      <w:r>
        <w:rPr>
          <w:sz w:val="22"/>
        </w:rPr>
        <w:t xml:space="preserve">  </w:t>
      </w:r>
    </w:p>
    <w:p w14:paraId="306FDA7E" w14:textId="44270CA2" w:rsidR="00425E2D" w:rsidRDefault="00425E2D" w:rsidP="00425E2D">
      <w:pPr>
        <w:spacing w:after="96" w:line="259" w:lineRule="auto"/>
        <w:rPr>
          <w:ins w:id="3072" w:author="Author"/>
          <w:sz w:val="22"/>
        </w:rPr>
      </w:pPr>
      <w:r>
        <w:rPr>
          <w:sz w:val="22"/>
        </w:rPr>
        <w:t xml:space="preserve"> </w:t>
      </w:r>
    </w:p>
    <w:p w14:paraId="291C7739" w14:textId="44168D6A" w:rsidR="005B5B3C" w:rsidRDefault="005B5B3C" w:rsidP="00425E2D">
      <w:pPr>
        <w:spacing w:after="96" w:line="259" w:lineRule="auto"/>
        <w:rPr>
          <w:ins w:id="3073" w:author="Author"/>
          <w:sz w:val="22"/>
        </w:rPr>
      </w:pPr>
    </w:p>
    <w:p w14:paraId="303BEED4" w14:textId="06461442" w:rsidR="005B5B3C" w:rsidRDefault="005B5B3C" w:rsidP="00425E2D">
      <w:pPr>
        <w:spacing w:after="96" w:line="259" w:lineRule="auto"/>
        <w:rPr>
          <w:ins w:id="3074" w:author="Author"/>
          <w:sz w:val="22"/>
        </w:rPr>
      </w:pPr>
    </w:p>
    <w:p w14:paraId="4983E844" w14:textId="64724CB2" w:rsidR="005B5B3C" w:rsidRDefault="005B5B3C" w:rsidP="00425E2D">
      <w:pPr>
        <w:spacing w:after="96" w:line="259" w:lineRule="auto"/>
        <w:rPr>
          <w:ins w:id="3075" w:author="Author"/>
          <w:sz w:val="22"/>
        </w:rPr>
      </w:pPr>
    </w:p>
    <w:p w14:paraId="0FF53A42" w14:textId="4DC8B78A" w:rsidR="005B5B3C" w:rsidRDefault="005B5B3C" w:rsidP="00425E2D">
      <w:pPr>
        <w:spacing w:after="96" w:line="259" w:lineRule="auto"/>
        <w:rPr>
          <w:ins w:id="3076" w:author="Author"/>
          <w:sz w:val="22"/>
        </w:rPr>
      </w:pPr>
    </w:p>
    <w:p w14:paraId="28360080" w14:textId="3ABE0066" w:rsidR="005B5B3C" w:rsidRDefault="005B5B3C" w:rsidP="00425E2D">
      <w:pPr>
        <w:spacing w:after="96" w:line="259" w:lineRule="auto"/>
        <w:rPr>
          <w:ins w:id="3077" w:author="Author"/>
          <w:sz w:val="22"/>
        </w:rPr>
      </w:pPr>
    </w:p>
    <w:p w14:paraId="262210FD" w14:textId="77777777" w:rsidR="005B5B3C" w:rsidRDefault="005B5B3C" w:rsidP="00425E2D">
      <w:pPr>
        <w:spacing w:after="96" w:line="259" w:lineRule="auto"/>
      </w:pPr>
    </w:p>
    <w:p w14:paraId="4E1DD4E3" w14:textId="77777777" w:rsidR="00425E2D" w:rsidRDefault="00425E2D" w:rsidP="00425E2D">
      <w:pPr>
        <w:spacing w:line="350" w:lineRule="auto"/>
        <w:ind w:right="9480"/>
      </w:pPr>
      <w:r>
        <w:rPr>
          <w:sz w:val="22"/>
        </w:rPr>
        <w:t xml:space="preserve">  </w:t>
      </w:r>
    </w:p>
    <w:p w14:paraId="697CDC62" w14:textId="305867AB" w:rsidR="00425E2D" w:rsidRDefault="00425E2D" w:rsidP="00425E2D">
      <w:pPr>
        <w:spacing w:after="63" w:line="252" w:lineRule="auto"/>
        <w:ind w:left="103"/>
      </w:pPr>
      <w:r>
        <w:rPr>
          <w:sz w:val="20"/>
        </w:rPr>
        <w:lastRenderedPageBreak/>
        <w:t>Table 1</w:t>
      </w:r>
      <w:ins w:id="3078" w:author="Author">
        <w:r w:rsidR="001124D9">
          <w:rPr>
            <w:sz w:val="20"/>
          </w:rPr>
          <w:t>2</w:t>
        </w:r>
      </w:ins>
      <w:del w:id="3079" w:author="Author">
        <w:r w:rsidR="001124D9" w:rsidDel="001124D9">
          <w:rPr>
            <w:sz w:val="20"/>
          </w:rPr>
          <w:delText>1</w:delText>
        </w:r>
      </w:del>
      <w:r>
        <w:rPr>
          <w:sz w:val="20"/>
        </w:rPr>
        <w:t xml:space="preserve">. % Change in Cardiovascular-Modifying Drugs Prescribed to People with Diabetes by Sociodemographic Characteristics from 2008-2016 </w:t>
      </w:r>
    </w:p>
    <w:p w14:paraId="761F8639" w14:textId="77777777" w:rsidR="00425E2D" w:rsidRPr="005D4F2D" w:rsidRDefault="00425E2D" w:rsidP="00425E2D">
      <w:pPr>
        <w:tabs>
          <w:tab w:val="center" w:pos="3171"/>
          <w:tab w:val="center" w:pos="5126"/>
          <w:tab w:val="center" w:pos="6790"/>
          <w:tab w:val="center" w:pos="8463"/>
        </w:tabs>
        <w:spacing w:after="14" w:line="259" w:lineRule="auto"/>
        <w:rPr>
          <w:sz w:val="22"/>
        </w:rPr>
      </w:pPr>
      <w:r>
        <w:rPr>
          <w:rFonts w:ascii="Calibri" w:eastAsia="Calibri" w:hAnsi="Calibri" w:cs="Calibri"/>
          <w:sz w:val="22"/>
        </w:rPr>
        <w:tab/>
      </w:r>
      <w:r w:rsidRPr="005D4F2D">
        <w:rPr>
          <w:color w:val="333333"/>
          <w:sz w:val="20"/>
        </w:rPr>
        <w:t xml:space="preserve">Antihyperglycemic </w:t>
      </w:r>
      <w:r w:rsidRPr="005D4F2D">
        <w:rPr>
          <w:color w:val="333333"/>
          <w:sz w:val="20"/>
        </w:rPr>
        <w:tab/>
        <w:t xml:space="preserve">Hyperlipidemia </w:t>
      </w:r>
      <w:r w:rsidRPr="005D4F2D">
        <w:rPr>
          <w:color w:val="333333"/>
          <w:sz w:val="20"/>
        </w:rPr>
        <w:tab/>
        <w:t xml:space="preserve">Hypertension </w:t>
      </w:r>
      <w:r w:rsidRPr="005D4F2D">
        <w:rPr>
          <w:color w:val="333333"/>
          <w:sz w:val="20"/>
        </w:rPr>
        <w:tab/>
        <w:t xml:space="preserve">Antiplatelets </w:t>
      </w:r>
    </w:p>
    <w:p w14:paraId="326D24C1" w14:textId="77777777" w:rsidR="00425E2D" w:rsidRPr="005D4F2D" w:rsidRDefault="00425E2D" w:rsidP="00425E2D">
      <w:pPr>
        <w:tabs>
          <w:tab w:val="center" w:pos="2591"/>
          <w:tab w:val="center" w:pos="4729"/>
          <w:tab w:val="center" w:pos="6508"/>
        </w:tabs>
        <w:spacing w:after="50" w:line="259" w:lineRule="auto"/>
        <w:rPr>
          <w:sz w:val="22"/>
        </w:rPr>
      </w:pPr>
      <w:r w:rsidRPr="005D4F2D">
        <w:rPr>
          <w:rFonts w:ascii="Calibri" w:eastAsia="Calibri" w:hAnsi="Calibri" w:cs="Calibri"/>
          <w:noProof/>
          <w:sz w:val="20"/>
        </w:rPr>
        <mc:AlternateContent>
          <mc:Choice Requires="wpg">
            <w:drawing>
              <wp:anchor distT="0" distB="0" distL="114300" distR="114300" simplePos="0" relativeHeight="251663360" behindDoc="1" locked="0" layoutInCell="1" allowOverlap="1" wp14:anchorId="356D1F3B" wp14:editId="3653DACC">
                <wp:simplePos x="0" y="0"/>
                <wp:positionH relativeFrom="column">
                  <wp:posOffset>0</wp:posOffset>
                </wp:positionH>
                <wp:positionV relativeFrom="paragraph">
                  <wp:posOffset>-200758</wp:posOffset>
                </wp:positionV>
                <wp:extent cx="5949696" cy="333756"/>
                <wp:effectExtent l="0" t="0" r="0" b="0"/>
                <wp:wrapNone/>
                <wp:docPr id="316264" name="Group 316264"/>
                <wp:cNvGraphicFramePr/>
                <a:graphic xmlns:a="http://schemas.openxmlformats.org/drawingml/2006/main">
                  <a:graphicData uri="http://schemas.microsoft.com/office/word/2010/wordprocessingGroup">
                    <wpg:wgp>
                      <wpg:cNvGrpSpPr/>
                      <wpg:grpSpPr>
                        <a:xfrm>
                          <a:off x="0" y="0"/>
                          <a:ext cx="5949696" cy="333756"/>
                          <a:chOff x="0" y="0"/>
                          <a:chExt cx="5949696" cy="333756"/>
                        </a:xfrm>
                      </wpg:grpSpPr>
                      <wps:wsp>
                        <wps:cNvPr id="378939" name="Shape 378939"/>
                        <wps:cNvSpPr/>
                        <wps:spPr>
                          <a:xfrm>
                            <a:off x="0" y="0"/>
                            <a:ext cx="4954524" cy="9144"/>
                          </a:xfrm>
                          <a:custGeom>
                            <a:avLst/>
                            <a:gdLst/>
                            <a:ahLst/>
                            <a:cxnLst/>
                            <a:rect l="0" t="0" r="0" b="0"/>
                            <a:pathLst>
                              <a:path w="4954524" h="9144">
                                <a:moveTo>
                                  <a:pt x="0" y="0"/>
                                </a:moveTo>
                                <a:lnTo>
                                  <a:pt x="4954524" y="0"/>
                                </a:lnTo>
                                <a:lnTo>
                                  <a:pt x="4954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40" name="Shape 378940"/>
                        <wps:cNvSpPr/>
                        <wps:spPr>
                          <a:xfrm>
                            <a:off x="4954524" y="0"/>
                            <a:ext cx="995172" cy="9144"/>
                          </a:xfrm>
                          <a:custGeom>
                            <a:avLst/>
                            <a:gdLst/>
                            <a:ahLst/>
                            <a:cxnLst/>
                            <a:rect l="0" t="0" r="0" b="0"/>
                            <a:pathLst>
                              <a:path w="995172" h="9144">
                                <a:moveTo>
                                  <a:pt x="0" y="0"/>
                                </a:moveTo>
                                <a:lnTo>
                                  <a:pt x="995172" y="0"/>
                                </a:lnTo>
                                <a:lnTo>
                                  <a:pt x="995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41" name="Shape 378941"/>
                        <wps:cNvSpPr/>
                        <wps:spPr>
                          <a:xfrm>
                            <a:off x="0" y="327660"/>
                            <a:ext cx="4954524" cy="9144"/>
                          </a:xfrm>
                          <a:custGeom>
                            <a:avLst/>
                            <a:gdLst/>
                            <a:ahLst/>
                            <a:cxnLst/>
                            <a:rect l="0" t="0" r="0" b="0"/>
                            <a:pathLst>
                              <a:path w="4954524" h="9144">
                                <a:moveTo>
                                  <a:pt x="0" y="0"/>
                                </a:moveTo>
                                <a:lnTo>
                                  <a:pt x="4954524" y="0"/>
                                </a:lnTo>
                                <a:lnTo>
                                  <a:pt x="49545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42" name="Shape 378942"/>
                        <wps:cNvSpPr/>
                        <wps:spPr>
                          <a:xfrm>
                            <a:off x="4954524" y="327660"/>
                            <a:ext cx="995172" cy="9144"/>
                          </a:xfrm>
                          <a:custGeom>
                            <a:avLst/>
                            <a:gdLst/>
                            <a:ahLst/>
                            <a:cxnLst/>
                            <a:rect l="0" t="0" r="0" b="0"/>
                            <a:pathLst>
                              <a:path w="995172" h="9144">
                                <a:moveTo>
                                  <a:pt x="0" y="0"/>
                                </a:moveTo>
                                <a:lnTo>
                                  <a:pt x="995172" y="0"/>
                                </a:lnTo>
                                <a:lnTo>
                                  <a:pt x="995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400C70" id="Group 316264" o:spid="_x0000_s1026" style="position:absolute;margin-left:0;margin-top:-15.8pt;width:468.5pt;height:26.3pt;z-index:-251653120" coordsize="59496,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">
                <v:shape id="Shape 378939" o:spid="_x0000_s1027" style="position:absolute;width:49545;height:91;visibility:visible;mso-wrap-style:square;v-text-anchor:top" coordsize="49545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" path="m,l4954524,r,9144l,9144,,e" fillcolor="black" stroked="f" strokeweight="0">
                  <v:stroke miterlimit="83231f" joinstyle="miter"/>
                  <v:path arrowok="t" textboxrect="0,0,4954524,9144"/>
                </v:shape>
                <v:shape id="Shape 378940" o:spid="_x0000_s1028" style="position:absolute;left:49545;width:9951;height:91;visibility:visible;mso-wrap-style:square;v-text-anchor:top" coordsize="995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" path="m,l995172,r,9144l,9144,,e" fillcolor="black" stroked="f" strokeweight="0">
                  <v:stroke miterlimit="83231f" joinstyle="miter"/>
                  <v:path arrowok="t" textboxrect="0,0,995172,9144"/>
                </v:shape>
                <v:shape id="Shape 378941" o:spid="_x0000_s1029" style="position:absolute;top:3276;width:49545;height:92;visibility:visible;mso-wrap-style:square;v-text-anchor:top" coordsize="49545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" path="m,l4954524,r,9144l,9144,,e" fillcolor="black" stroked="f" strokeweight="0">
                  <v:stroke miterlimit="83231f" joinstyle="miter"/>
                  <v:path arrowok="t" textboxrect="0,0,4954524,9144"/>
                </v:shape>
                <v:shape id="Shape 378942" o:spid="_x0000_s1030" style="position:absolute;left:49545;top:3276;width:9951;height:92;visibility:visible;mso-wrap-style:square;v-text-anchor:top" coordsize="9951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" path="m,l995172,r,9144l,9144,,e" fillcolor="black" stroked="f" strokeweight="0">
                  <v:stroke miterlimit="83231f" joinstyle="miter"/>
                  <v:path arrowok="t" textboxrect="0,0,995172,9144"/>
                </v:shape>
              </v:group>
            </w:pict>
          </mc:Fallback>
        </mc:AlternateContent>
      </w:r>
      <w:r w:rsidRPr="005D4F2D">
        <w:rPr>
          <w:sz w:val="18"/>
        </w:rPr>
        <w:t xml:space="preserve">  </w:t>
      </w:r>
      <w:r w:rsidRPr="005D4F2D">
        <w:rPr>
          <w:sz w:val="18"/>
        </w:rPr>
        <w:tab/>
      </w:r>
      <w:r>
        <w:rPr>
          <w:sz w:val="18"/>
        </w:rPr>
        <w:t xml:space="preserve">  </w:t>
      </w:r>
      <w:r w:rsidRPr="005D4F2D">
        <w:rPr>
          <w:color w:val="333333"/>
          <w:sz w:val="20"/>
        </w:rPr>
        <w:t xml:space="preserve">Drugs </w:t>
      </w:r>
      <w:r w:rsidRPr="005D4F2D">
        <w:rPr>
          <w:color w:val="333333"/>
          <w:sz w:val="20"/>
        </w:rPr>
        <w:tab/>
      </w:r>
      <w:r>
        <w:rPr>
          <w:color w:val="333333"/>
          <w:sz w:val="20"/>
        </w:rPr>
        <w:t xml:space="preserve"> Agents</w:t>
      </w:r>
      <w:r w:rsidRPr="005D4F2D">
        <w:rPr>
          <w:color w:val="333333"/>
          <w:sz w:val="20"/>
        </w:rPr>
        <w:t xml:space="preserve"> </w:t>
      </w:r>
      <w:proofErr w:type="gramStart"/>
      <w:r w:rsidRPr="005D4F2D">
        <w:rPr>
          <w:color w:val="333333"/>
          <w:sz w:val="20"/>
        </w:rPr>
        <w:tab/>
      </w:r>
      <w:r>
        <w:rPr>
          <w:color w:val="333333"/>
          <w:sz w:val="20"/>
        </w:rPr>
        <w:t xml:space="preserve">  </w:t>
      </w:r>
      <w:r w:rsidRPr="005D4F2D">
        <w:rPr>
          <w:color w:val="333333"/>
          <w:sz w:val="20"/>
        </w:rPr>
        <w:t>Agents</w:t>
      </w:r>
      <w:proofErr w:type="gramEnd"/>
      <w:r w:rsidRPr="005D4F2D">
        <w:rPr>
          <w:color w:val="333333"/>
          <w:sz w:val="20"/>
        </w:rPr>
        <w:t xml:space="preserve"> </w:t>
      </w:r>
    </w:p>
    <w:p w14:paraId="2027D742" w14:textId="77777777" w:rsidR="00425E2D" w:rsidRDefault="00425E2D" w:rsidP="00425E2D">
      <w:pPr>
        <w:tabs>
          <w:tab w:val="center" w:pos="2323"/>
          <w:tab w:val="center" w:pos="4418"/>
          <w:tab w:val="center" w:pos="6197"/>
          <w:tab w:val="center" w:pos="7901"/>
        </w:tabs>
        <w:spacing w:after="28" w:line="252" w:lineRule="auto"/>
      </w:pPr>
      <w:r>
        <w:rPr>
          <w:sz w:val="20"/>
        </w:rPr>
        <w:t xml:space="preserve">Age, years </w:t>
      </w:r>
      <w:r>
        <w:rPr>
          <w:sz w:val="20"/>
        </w:rPr>
        <w:tab/>
        <w:t xml:space="preserve">  </w:t>
      </w:r>
      <w:r>
        <w:rPr>
          <w:sz w:val="20"/>
        </w:rPr>
        <w:tab/>
        <w:t xml:space="preserve">  </w:t>
      </w:r>
      <w:r>
        <w:rPr>
          <w:sz w:val="20"/>
        </w:rPr>
        <w:tab/>
        <w:t xml:space="preserve">  </w:t>
      </w:r>
      <w:r>
        <w:rPr>
          <w:sz w:val="20"/>
        </w:rPr>
        <w:tab/>
        <w:t xml:space="preserve"> </w:t>
      </w:r>
    </w:p>
    <w:p w14:paraId="3379BBF8" w14:textId="77777777" w:rsidR="00425E2D" w:rsidRDefault="00425E2D" w:rsidP="00425E2D">
      <w:pPr>
        <w:tabs>
          <w:tab w:val="center" w:pos="742"/>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18-44 </w:t>
      </w:r>
      <w:r>
        <w:rPr>
          <w:sz w:val="20"/>
        </w:rPr>
        <w:tab/>
        <w:t xml:space="preserve">  </w:t>
      </w:r>
      <w:r>
        <w:rPr>
          <w:sz w:val="20"/>
        </w:rPr>
        <w:tab/>
        <w:t xml:space="preserve">  </w:t>
      </w:r>
      <w:r>
        <w:rPr>
          <w:sz w:val="20"/>
        </w:rPr>
        <w:tab/>
        <w:t xml:space="preserve">  </w:t>
      </w:r>
      <w:r>
        <w:rPr>
          <w:sz w:val="20"/>
        </w:rPr>
        <w:tab/>
        <w:t xml:space="preserve"> </w:t>
      </w:r>
    </w:p>
    <w:p w14:paraId="602CED63" w14:textId="77777777" w:rsidR="00425E2D" w:rsidRDefault="00425E2D" w:rsidP="00425E2D">
      <w:pPr>
        <w:tabs>
          <w:tab w:val="center" w:pos="742"/>
          <w:tab w:val="center" w:pos="2323"/>
          <w:tab w:val="center" w:pos="4418"/>
          <w:tab w:val="center" w:pos="6197"/>
          <w:tab w:val="center" w:pos="7901"/>
        </w:tabs>
        <w:spacing w:after="22" w:line="252" w:lineRule="auto"/>
      </w:pPr>
      <w:r>
        <w:rPr>
          <w:rFonts w:ascii="Calibri" w:eastAsia="Calibri" w:hAnsi="Calibri" w:cs="Calibri"/>
          <w:sz w:val="22"/>
        </w:rPr>
        <w:tab/>
      </w:r>
      <w:r>
        <w:rPr>
          <w:sz w:val="20"/>
        </w:rPr>
        <w:t xml:space="preserve">45-64 </w:t>
      </w:r>
      <w:r>
        <w:rPr>
          <w:sz w:val="20"/>
        </w:rPr>
        <w:tab/>
        <w:t xml:space="preserve">  </w:t>
      </w:r>
      <w:r>
        <w:rPr>
          <w:sz w:val="20"/>
        </w:rPr>
        <w:tab/>
        <w:t xml:space="preserve">  </w:t>
      </w:r>
      <w:r>
        <w:rPr>
          <w:sz w:val="20"/>
        </w:rPr>
        <w:tab/>
        <w:t xml:space="preserve">  </w:t>
      </w:r>
      <w:r>
        <w:rPr>
          <w:sz w:val="20"/>
        </w:rPr>
        <w:tab/>
        <w:t xml:space="preserve"> </w:t>
      </w:r>
    </w:p>
    <w:p w14:paraId="369BD611" w14:textId="77777777" w:rsidR="00425E2D" w:rsidRDefault="00425E2D" w:rsidP="00425E2D">
      <w:pPr>
        <w:spacing w:after="16" w:line="252" w:lineRule="auto"/>
        <w:ind w:left="93" w:right="1286" w:firstLine="401"/>
        <w:rPr>
          <w:sz w:val="20"/>
        </w:rPr>
      </w:pPr>
      <w:r>
        <w:rPr>
          <w:sz w:val="20"/>
        </w:rPr>
        <w:t xml:space="preserve">65+ </w:t>
      </w:r>
      <w:r>
        <w:rPr>
          <w:sz w:val="20"/>
        </w:rPr>
        <w:tab/>
        <w:t xml:space="preserve">  </w:t>
      </w:r>
      <w:r>
        <w:rPr>
          <w:sz w:val="20"/>
        </w:rPr>
        <w:tab/>
        <w:t xml:space="preserve">  </w:t>
      </w:r>
      <w:r>
        <w:rPr>
          <w:sz w:val="20"/>
        </w:rPr>
        <w:tab/>
        <w:t xml:space="preserve">  </w:t>
      </w:r>
      <w:r>
        <w:rPr>
          <w:sz w:val="20"/>
        </w:rPr>
        <w:tab/>
        <w:t xml:space="preserve"> </w:t>
      </w:r>
    </w:p>
    <w:p w14:paraId="1370219F" w14:textId="77777777" w:rsidR="00425E2D" w:rsidRDefault="00425E2D" w:rsidP="00425E2D">
      <w:pPr>
        <w:spacing w:after="16" w:line="252" w:lineRule="auto"/>
        <w:ind w:right="1286"/>
      </w:pPr>
      <w:r>
        <w:rPr>
          <w:sz w:val="20"/>
        </w:rPr>
        <w:t xml:space="preserve">Sex </w:t>
      </w:r>
      <w:r>
        <w:rPr>
          <w:sz w:val="20"/>
        </w:rPr>
        <w:tab/>
        <w:t xml:space="preserve">  </w:t>
      </w:r>
      <w:r>
        <w:rPr>
          <w:sz w:val="20"/>
        </w:rPr>
        <w:tab/>
        <w:t xml:space="preserve">  </w:t>
      </w:r>
      <w:r>
        <w:rPr>
          <w:sz w:val="20"/>
        </w:rPr>
        <w:tab/>
        <w:t xml:space="preserve">  </w:t>
      </w:r>
      <w:r>
        <w:rPr>
          <w:sz w:val="20"/>
        </w:rPr>
        <w:tab/>
        <w:t xml:space="preserve"> </w:t>
      </w:r>
    </w:p>
    <w:p w14:paraId="4FC68343" w14:textId="77777777" w:rsidR="00425E2D" w:rsidRDefault="00425E2D" w:rsidP="00425E2D">
      <w:pPr>
        <w:tabs>
          <w:tab w:val="center" w:pos="675"/>
          <w:tab w:val="center" w:pos="2323"/>
          <w:tab w:val="center" w:pos="4418"/>
          <w:tab w:val="center" w:pos="6197"/>
          <w:tab w:val="center" w:pos="7901"/>
        </w:tabs>
        <w:spacing w:after="63" w:line="252" w:lineRule="auto"/>
      </w:pPr>
      <w:r>
        <w:rPr>
          <w:sz w:val="20"/>
        </w:rPr>
        <w:t xml:space="preserve"> </w:t>
      </w:r>
      <w:r>
        <w:rPr>
          <w:sz w:val="20"/>
        </w:rPr>
        <w:tab/>
        <w:t xml:space="preserve">   Female </w:t>
      </w:r>
      <w:r>
        <w:rPr>
          <w:sz w:val="20"/>
        </w:rPr>
        <w:tab/>
        <w:t xml:space="preserve">  </w:t>
      </w:r>
      <w:r>
        <w:rPr>
          <w:sz w:val="20"/>
        </w:rPr>
        <w:tab/>
        <w:t xml:space="preserve">  </w:t>
      </w:r>
      <w:r>
        <w:rPr>
          <w:sz w:val="20"/>
        </w:rPr>
        <w:tab/>
        <w:t xml:space="preserve">  </w:t>
      </w:r>
      <w:r>
        <w:rPr>
          <w:sz w:val="20"/>
        </w:rPr>
        <w:tab/>
        <w:t xml:space="preserve"> </w:t>
      </w:r>
    </w:p>
    <w:p w14:paraId="0DA68B84" w14:textId="77777777" w:rsidR="00425E2D" w:rsidRDefault="00425E2D" w:rsidP="00425E2D">
      <w:pPr>
        <w:tabs>
          <w:tab w:val="center" w:pos="588"/>
          <w:tab w:val="center" w:pos="2323"/>
          <w:tab w:val="center" w:pos="4418"/>
          <w:tab w:val="center" w:pos="6197"/>
          <w:tab w:val="center" w:pos="7901"/>
        </w:tabs>
        <w:spacing w:after="152" w:line="252" w:lineRule="auto"/>
      </w:pPr>
      <w:r>
        <w:rPr>
          <w:sz w:val="20"/>
        </w:rPr>
        <w:t xml:space="preserve"> </w:t>
      </w:r>
      <w:r>
        <w:rPr>
          <w:sz w:val="20"/>
        </w:rPr>
        <w:tab/>
        <w:t xml:space="preserve">   Male </w:t>
      </w:r>
      <w:r>
        <w:rPr>
          <w:sz w:val="20"/>
        </w:rPr>
        <w:tab/>
        <w:t xml:space="preserve">  </w:t>
      </w:r>
      <w:r>
        <w:rPr>
          <w:sz w:val="20"/>
        </w:rPr>
        <w:tab/>
        <w:t xml:space="preserve">  </w:t>
      </w:r>
      <w:r>
        <w:rPr>
          <w:sz w:val="20"/>
        </w:rPr>
        <w:tab/>
        <w:t xml:space="preserve">  </w:t>
      </w:r>
      <w:r>
        <w:rPr>
          <w:sz w:val="20"/>
        </w:rPr>
        <w:tab/>
        <w:t xml:space="preserve"> </w:t>
      </w:r>
    </w:p>
    <w:p w14:paraId="49430931" w14:textId="77777777" w:rsidR="00425E2D" w:rsidRDefault="00425E2D" w:rsidP="00425E2D">
      <w:pPr>
        <w:tabs>
          <w:tab w:val="center" w:pos="2323"/>
          <w:tab w:val="center" w:pos="4418"/>
          <w:tab w:val="center" w:pos="6197"/>
          <w:tab w:val="center" w:pos="7901"/>
        </w:tabs>
        <w:spacing w:after="6" w:line="252" w:lineRule="auto"/>
      </w:pPr>
      <w:r>
        <w:rPr>
          <w:sz w:val="20"/>
        </w:rPr>
        <w:t xml:space="preserve">Geographic Region </w:t>
      </w:r>
      <w:r>
        <w:rPr>
          <w:sz w:val="20"/>
        </w:rPr>
        <w:tab/>
        <w:t xml:space="preserve">  </w:t>
      </w:r>
      <w:r>
        <w:rPr>
          <w:sz w:val="20"/>
        </w:rPr>
        <w:tab/>
        <w:t xml:space="preserve">  </w:t>
      </w:r>
      <w:r>
        <w:rPr>
          <w:sz w:val="20"/>
        </w:rPr>
        <w:tab/>
        <w:t xml:space="preserve">  </w:t>
      </w:r>
      <w:r>
        <w:rPr>
          <w:sz w:val="20"/>
        </w:rPr>
        <w:tab/>
      </w:r>
      <w:r>
        <w:rPr>
          <w:sz w:val="31"/>
          <w:vertAlign w:val="superscript"/>
        </w:rPr>
        <w:t xml:space="preserve"> </w:t>
      </w:r>
    </w:p>
    <w:p w14:paraId="2BC46628" w14:textId="5E3AC08B" w:rsidR="00425E2D" w:rsidRDefault="00425E2D" w:rsidP="00425E2D">
      <w:pPr>
        <w:tabs>
          <w:tab w:val="center" w:pos="676"/>
          <w:tab w:val="center" w:pos="2323"/>
          <w:tab w:val="center" w:pos="4418"/>
          <w:tab w:val="center" w:pos="6197"/>
          <w:tab w:val="center" w:pos="7901"/>
        </w:tabs>
        <w:spacing w:after="63" w:line="252" w:lineRule="auto"/>
      </w:pPr>
      <w:r>
        <w:rPr>
          <w:sz w:val="20"/>
        </w:rPr>
        <w:t xml:space="preserve"> </w:t>
      </w:r>
      <w:r>
        <w:rPr>
          <w:sz w:val="20"/>
        </w:rPr>
        <w:tab/>
        <w:t xml:space="preserve">   </w:t>
      </w:r>
      <w:del w:id="3080" w:author="Author">
        <w:r w:rsidR="00482ED9" w:rsidDel="001124D9">
          <w:rPr>
            <w:sz w:val="20"/>
          </w:rPr>
          <w:delText>Central</w:delText>
        </w:r>
      </w:del>
      <w:ins w:id="3081" w:author="Author">
        <w:r w:rsidR="001124D9">
          <w:rPr>
            <w:sz w:val="20"/>
          </w:rPr>
          <w:t>Northeast</w:t>
        </w:r>
      </w:ins>
      <w:r>
        <w:rPr>
          <w:sz w:val="20"/>
        </w:rPr>
        <w:tab/>
        <w:t xml:space="preserve">  </w:t>
      </w:r>
      <w:r>
        <w:rPr>
          <w:sz w:val="20"/>
        </w:rPr>
        <w:tab/>
        <w:t xml:space="preserve">  </w:t>
      </w:r>
      <w:r>
        <w:rPr>
          <w:sz w:val="20"/>
        </w:rPr>
        <w:tab/>
        <w:t xml:space="preserve">  </w:t>
      </w:r>
      <w:r>
        <w:rPr>
          <w:sz w:val="20"/>
        </w:rPr>
        <w:tab/>
        <w:t xml:space="preserve"> </w:t>
      </w:r>
    </w:p>
    <w:p w14:paraId="288FDFB4" w14:textId="615F673E" w:rsidR="00425E2D" w:rsidRDefault="00425E2D" w:rsidP="00425E2D">
      <w:pPr>
        <w:tabs>
          <w:tab w:val="center" w:pos="795"/>
          <w:tab w:val="center" w:pos="2323"/>
          <w:tab w:val="center" w:pos="4418"/>
          <w:tab w:val="center" w:pos="6197"/>
          <w:tab w:val="center" w:pos="7901"/>
        </w:tabs>
        <w:spacing w:after="63" w:line="252" w:lineRule="auto"/>
      </w:pPr>
      <w:r>
        <w:rPr>
          <w:sz w:val="20"/>
        </w:rPr>
        <w:t xml:space="preserve">  </w:t>
      </w:r>
      <w:r>
        <w:rPr>
          <w:sz w:val="20"/>
        </w:rPr>
        <w:tab/>
        <w:t xml:space="preserve">  </w:t>
      </w:r>
      <w:del w:id="3082" w:author="Author">
        <w:r w:rsidR="00482ED9" w:rsidDel="001124D9">
          <w:rPr>
            <w:sz w:val="20"/>
          </w:rPr>
          <w:delText>Northeast</w:delText>
        </w:r>
      </w:del>
      <w:ins w:id="3083" w:author="Author">
        <w:r w:rsidR="001124D9">
          <w:rPr>
            <w:sz w:val="20"/>
          </w:rPr>
          <w:t>Midwest</w:t>
        </w:r>
      </w:ins>
      <w:r>
        <w:rPr>
          <w:sz w:val="20"/>
        </w:rPr>
        <w:tab/>
        <w:t xml:space="preserve">  </w:t>
      </w:r>
      <w:r>
        <w:rPr>
          <w:sz w:val="20"/>
        </w:rPr>
        <w:tab/>
        <w:t xml:space="preserve">  </w:t>
      </w:r>
      <w:r>
        <w:rPr>
          <w:sz w:val="20"/>
        </w:rPr>
        <w:tab/>
        <w:t xml:space="preserve">  </w:t>
      </w:r>
      <w:r>
        <w:rPr>
          <w:sz w:val="20"/>
        </w:rPr>
        <w:tab/>
        <w:t xml:space="preserve"> </w:t>
      </w:r>
    </w:p>
    <w:p w14:paraId="3285C7B2" w14:textId="77777777" w:rsidR="00425E2D" w:rsidRDefault="00425E2D" w:rsidP="00425E2D">
      <w:pPr>
        <w:tabs>
          <w:tab w:val="center" w:pos="615"/>
          <w:tab w:val="center" w:pos="2323"/>
          <w:tab w:val="center" w:pos="4418"/>
          <w:tab w:val="center" w:pos="6197"/>
          <w:tab w:val="center" w:pos="7901"/>
        </w:tabs>
        <w:spacing w:after="63" w:line="252" w:lineRule="auto"/>
      </w:pPr>
      <w:r>
        <w:rPr>
          <w:sz w:val="20"/>
        </w:rPr>
        <w:t xml:space="preserve"> </w:t>
      </w:r>
      <w:r>
        <w:rPr>
          <w:sz w:val="20"/>
        </w:rPr>
        <w:tab/>
        <w:t xml:space="preserve">   South </w:t>
      </w:r>
      <w:r>
        <w:rPr>
          <w:sz w:val="20"/>
        </w:rPr>
        <w:tab/>
        <w:t xml:space="preserve">  </w:t>
      </w:r>
      <w:r>
        <w:rPr>
          <w:sz w:val="20"/>
        </w:rPr>
        <w:tab/>
        <w:t xml:space="preserve">  </w:t>
      </w:r>
      <w:r>
        <w:rPr>
          <w:sz w:val="20"/>
        </w:rPr>
        <w:tab/>
        <w:t xml:space="preserve">  </w:t>
      </w:r>
      <w:r>
        <w:rPr>
          <w:sz w:val="20"/>
        </w:rPr>
        <w:tab/>
        <w:t xml:space="preserve"> </w:t>
      </w:r>
    </w:p>
    <w:p w14:paraId="514AC032" w14:textId="77777777" w:rsidR="00425E2D" w:rsidRDefault="00425E2D" w:rsidP="00425E2D">
      <w:pPr>
        <w:tabs>
          <w:tab w:val="center" w:pos="588"/>
          <w:tab w:val="center" w:pos="2323"/>
          <w:tab w:val="center" w:pos="4418"/>
          <w:tab w:val="center" w:pos="6197"/>
          <w:tab w:val="center" w:pos="7901"/>
        </w:tabs>
        <w:spacing w:after="63" w:line="252" w:lineRule="auto"/>
      </w:pPr>
      <w:r>
        <w:rPr>
          <w:sz w:val="20"/>
        </w:rPr>
        <w:t xml:space="preserve"> </w:t>
      </w:r>
      <w:r>
        <w:rPr>
          <w:sz w:val="20"/>
        </w:rPr>
        <w:tab/>
        <w:t xml:space="preserve">   West </w:t>
      </w:r>
      <w:r>
        <w:rPr>
          <w:sz w:val="20"/>
        </w:rPr>
        <w:tab/>
        <w:t xml:space="preserve">  </w:t>
      </w:r>
      <w:r>
        <w:rPr>
          <w:sz w:val="20"/>
        </w:rPr>
        <w:tab/>
        <w:t xml:space="preserve">  </w:t>
      </w:r>
      <w:r>
        <w:rPr>
          <w:sz w:val="20"/>
        </w:rPr>
        <w:tab/>
        <w:t xml:space="preserve"> </w:t>
      </w:r>
    </w:p>
    <w:p w14:paraId="7A38BC1B" w14:textId="643AF0D5" w:rsidR="00482ED9" w:rsidDel="001124D9" w:rsidRDefault="00482ED9" w:rsidP="00482ED9">
      <w:pPr>
        <w:tabs>
          <w:tab w:val="center" w:pos="759"/>
          <w:tab w:val="center" w:pos="2748"/>
          <w:tab w:val="center" w:pos="4255"/>
          <w:tab w:val="center" w:pos="6233"/>
          <w:tab w:val="center" w:pos="7270"/>
        </w:tabs>
        <w:spacing w:after="156" w:line="252" w:lineRule="auto"/>
        <w:rPr>
          <w:del w:id="3084" w:author="Author"/>
          <w:sz w:val="20"/>
        </w:rPr>
      </w:pPr>
      <w:del w:id="3085" w:author="Author">
        <w:r w:rsidDel="001124D9">
          <w:rPr>
            <w:sz w:val="20"/>
          </w:rPr>
          <w:delText>Rural/Urban</w:delText>
        </w:r>
      </w:del>
    </w:p>
    <w:p w14:paraId="6D9540A1" w14:textId="4435FF1C" w:rsidR="00482ED9" w:rsidDel="001124D9" w:rsidRDefault="00482ED9" w:rsidP="00482ED9">
      <w:pPr>
        <w:tabs>
          <w:tab w:val="center" w:pos="759"/>
          <w:tab w:val="center" w:pos="2748"/>
          <w:tab w:val="center" w:pos="4255"/>
          <w:tab w:val="center" w:pos="6233"/>
          <w:tab w:val="center" w:pos="7270"/>
        </w:tabs>
        <w:spacing w:after="156" w:line="252" w:lineRule="auto"/>
        <w:rPr>
          <w:del w:id="3086" w:author="Author"/>
          <w:sz w:val="20"/>
        </w:rPr>
      </w:pPr>
      <w:del w:id="3087" w:author="Author">
        <w:r w:rsidDel="001124D9">
          <w:rPr>
            <w:sz w:val="20"/>
          </w:rPr>
          <w:tab/>
          <w:delText>Rural</w:delText>
        </w:r>
      </w:del>
    </w:p>
    <w:p w14:paraId="3BBC1169" w14:textId="2353076A" w:rsidR="00425E2D" w:rsidRDefault="00482ED9" w:rsidP="00482ED9">
      <w:pPr>
        <w:tabs>
          <w:tab w:val="center" w:pos="759"/>
          <w:tab w:val="center" w:pos="2323"/>
          <w:tab w:val="center" w:pos="4418"/>
          <w:tab w:val="center" w:pos="6197"/>
          <w:tab w:val="center" w:pos="7901"/>
        </w:tabs>
        <w:spacing w:after="23" w:line="252" w:lineRule="auto"/>
      </w:pPr>
      <w:del w:id="3088" w:author="Author">
        <w:r w:rsidDel="001124D9">
          <w:rPr>
            <w:sz w:val="20"/>
          </w:rPr>
          <w:tab/>
          <w:delText>Urban</w:delText>
        </w:r>
        <w:r w:rsidR="00425E2D" w:rsidDel="001124D9">
          <w:rPr>
            <w:sz w:val="20"/>
          </w:rPr>
          <w:tab/>
        </w:r>
      </w:del>
      <w:r w:rsidR="00425E2D">
        <w:rPr>
          <w:sz w:val="20"/>
        </w:rPr>
        <w:t xml:space="preserve">  </w:t>
      </w:r>
      <w:r w:rsidR="00425E2D">
        <w:rPr>
          <w:sz w:val="20"/>
        </w:rPr>
        <w:tab/>
        <w:t xml:space="preserve">  </w:t>
      </w:r>
      <w:r w:rsidR="00425E2D">
        <w:rPr>
          <w:sz w:val="20"/>
        </w:rPr>
        <w:tab/>
        <w:t xml:space="preserve">  </w:t>
      </w:r>
      <w:r w:rsidR="00425E2D">
        <w:rPr>
          <w:sz w:val="20"/>
        </w:rPr>
        <w:tab/>
        <w:t xml:space="preserve"> </w:t>
      </w:r>
    </w:p>
    <w:p w14:paraId="38F4BB6B" w14:textId="77777777" w:rsidR="00425E2D" w:rsidRDefault="00425E2D" w:rsidP="00425E2D">
      <w:pPr>
        <w:tabs>
          <w:tab w:val="center" w:pos="2323"/>
          <w:tab w:val="center" w:pos="4418"/>
          <w:tab w:val="center" w:pos="6197"/>
          <w:tab w:val="center" w:pos="7901"/>
        </w:tabs>
        <w:spacing w:after="15" w:line="252" w:lineRule="auto"/>
      </w:pPr>
      <w:r>
        <w:rPr>
          <w:sz w:val="20"/>
        </w:rPr>
        <w:t xml:space="preserve">Race </w:t>
      </w:r>
      <w:r>
        <w:rPr>
          <w:sz w:val="20"/>
        </w:rPr>
        <w:tab/>
        <w:t xml:space="preserve">  </w:t>
      </w:r>
      <w:r>
        <w:rPr>
          <w:sz w:val="20"/>
        </w:rPr>
        <w:tab/>
        <w:t xml:space="preserve">  </w:t>
      </w:r>
      <w:r>
        <w:rPr>
          <w:sz w:val="20"/>
        </w:rPr>
        <w:tab/>
        <w:t xml:space="preserve">  </w:t>
      </w:r>
      <w:r>
        <w:rPr>
          <w:sz w:val="20"/>
        </w:rPr>
        <w:tab/>
        <w:t xml:space="preserve"> </w:t>
      </w:r>
    </w:p>
    <w:p w14:paraId="1FC6BC48" w14:textId="77777777" w:rsidR="00425E2D" w:rsidRDefault="00425E2D" w:rsidP="00425E2D">
      <w:pPr>
        <w:tabs>
          <w:tab w:val="center" w:pos="752"/>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White </w:t>
      </w:r>
      <w:r>
        <w:rPr>
          <w:sz w:val="20"/>
        </w:rPr>
        <w:tab/>
        <w:t xml:space="preserve">  </w:t>
      </w:r>
      <w:r>
        <w:rPr>
          <w:sz w:val="20"/>
        </w:rPr>
        <w:tab/>
        <w:t xml:space="preserve">  </w:t>
      </w:r>
      <w:r>
        <w:rPr>
          <w:sz w:val="20"/>
        </w:rPr>
        <w:tab/>
        <w:t xml:space="preserve">  </w:t>
      </w:r>
      <w:r>
        <w:rPr>
          <w:sz w:val="20"/>
        </w:rPr>
        <w:tab/>
        <w:t xml:space="preserve"> </w:t>
      </w:r>
    </w:p>
    <w:p w14:paraId="2631E9C7" w14:textId="77777777" w:rsidR="00425E2D" w:rsidRDefault="00425E2D" w:rsidP="00425E2D">
      <w:pPr>
        <w:tabs>
          <w:tab w:val="center" w:pos="742"/>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Black </w:t>
      </w:r>
      <w:r>
        <w:rPr>
          <w:sz w:val="20"/>
        </w:rPr>
        <w:tab/>
        <w:t xml:space="preserve">  </w:t>
      </w:r>
      <w:r>
        <w:rPr>
          <w:sz w:val="20"/>
        </w:rPr>
        <w:tab/>
        <w:t xml:space="preserve">  </w:t>
      </w:r>
      <w:r>
        <w:rPr>
          <w:sz w:val="20"/>
        </w:rPr>
        <w:tab/>
        <w:t xml:space="preserve">  </w:t>
      </w:r>
      <w:r>
        <w:rPr>
          <w:sz w:val="20"/>
        </w:rPr>
        <w:tab/>
        <w:t xml:space="preserve"> </w:t>
      </w:r>
    </w:p>
    <w:p w14:paraId="53741208" w14:textId="73FA161F" w:rsidR="00482ED9" w:rsidDel="001124D9" w:rsidRDefault="00482ED9" w:rsidP="001124D9">
      <w:pPr>
        <w:tabs>
          <w:tab w:val="center" w:pos="1228"/>
          <w:tab w:val="center" w:pos="2323"/>
          <w:tab w:val="center" w:pos="4418"/>
          <w:tab w:val="center" w:pos="6197"/>
          <w:tab w:val="center" w:pos="7901"/>
        </w:tabs>
        <w:spacing w:after="63" w:line="252" w:lineRule="auto"/>
        <w:ind w:left="450" w:hanging="450"/>
        <w:rPr>
          <w:del w:id="3089" w:author="Author"/>
          <w:sz w:val="20"/>
        </w:rPr>
      </w:pPr>
      <w:r>
        <w:rPr>
          <w:sz w:val="20"/>
        </w:rPr>
        <w:tab/>
      </w:r>
      <w:del w:id="3090" w:author="Author">
        <w:r w:rsidDel="001124D9">
          <w:rPr>
            <w:sz w:val="20"/>
          </w:rPr>
          <w:delText>Hispanic</w:delText>
        </w:r>
      </w:del>
    </w:p>
    <w:p w14:paraId="397F84D9" w14:textId="29208F41" w:rsidR="00482ED9" w:rsidDel="001124D9" w:rsidRDefault="00482ED9" w:rsidP="001124D9">
      <w:pPr>
        <w:tabs>
          <w:tab w:val="center" w:pos="1228"/>
          <w:tab w:val="center" w:pos="2323"/>
          <w:tab w:val="center" w:pos="4418"/>
          <w:tab w:val="center" w:pos="6197"/>
          <w:tab w:val="center" w:pos="7901"/>
        </w:tabs>
        <w:spacing w:after="63" w:line="252" w:lineRule="auto"/>
        <w:ind w:left="450" w:hanging="450"/>
        <w:rPr>
          <w:del w:id="3091" w:author="Author"/>
          <w:sz w:val="20"/>
        </w:rPr>
      </w:pPr>
      <w:del w:id="3092" w:author="Author">
        <w:r w:rsidDel="001124D9">
          <w:rPr>
            <w:sz w:val="20"/>
          </w:rPr>
          <w:tab/>
          <w:delText>Asian or Pacific Islander</w:delText>
        </w:r>
      </w:del>
    </w:p>
    <w:p w14:paraId="63E2460A" w14:textId="4FCC8DBD" w:rsidR="00425E2D" w:rsidRDefault="00482ED9">
      <w:pPr>
        <w:tabs>
          <w:tab w:val="center" w:pos="1228"/>
          <w:tab w:val="center" w:pos="2323"/>
          <w:tab w:val="center" w:pos="4418"/>
          <w:tab w:val="center" w:pos="6197"/>
          <w:tab w:val="center" w:pos="7901"/>
        </w:tabs>
        <w:spacing w:after="63" w:line="252" w:lineRule="auto"/>
        <w:ind w:left="450" w:hanging="450"/>
      </w:pPr>
      <w:del w:id="3093" w:author="Author">
        <w:r w:rsidDel="001124D9">
          <w:rPr>
            <w:sz w:val="20"/>
          </w:rPr>
          <w:tab/>
          <w:delText>Native American</w:delText>
        </w:r>
      </w:del>
      <w:r w:rsidR="00425E2D">
        <w:rPr>
          <w:sz w:val="20"/>
        </w:rPr>
        <w:tab/>
        <w:t xml:space="preserve">  </w:t>
      </w:r>
      <w:r w:rsidR="00425E2D">
        <w:rPr>
          <w:sz w:val="20"/>
        </w:rPr>
        <w:tab/>
        <w:t xml:space="preserve">  </w:t>
      </w:r>
      <w:r w:rsidR="00425E2D">
        <w:rPr>
          <w:sz w:val="20"/>
        </w:rPr>
        <w:tab/>
        <w:t xml:space="preserve"> </w:t>
      </w:r>
    </w:p>
    <w:p w14:paraId="7AA5EA29" w14:textId="77777777" w:rsidR="00425E2D" w:rsidRDefault="00425E2D" w:rsidP="00425E2D">
      <w:pPr>
        <w:tabs>
          <w:tab w:val="center" w:pos="735"/>
          <w:tab w:val="center" w:pos="2323"/>
          <w:tab w:val="center" w:pos="4418"/>
          <w:tab w:val="center" w:pos="6197"/>
          <w:tab w:val="center" w:pos="7901"/>
        </w:tabs>
        <w:spacing w:after="125" w:line="252" w:lineRule="auto"/>
      </w:pPr>
      <w:r>
        <w:rPr>
          <w:rFonts w:ascii="Calibri" w:eastAsia="Calibri" w:hAnsi="Calibri" w:cs="Calibri"/>
          <w:sz w:val="22"/>
        </w:rPr>
        <w:tab/>
      </w:r>
      <w:r>
        <w:rPr>
          <w:sz w:val="20"/>
        </w:rPr>
        <w:t xml:space="preserve">Other </w:t>
      </w:r>
      <w:r>
        <w:rPr>
          <w:sz w:val="20"/>
        </w:rPr>
        <w:tab/>
        <w:t xml:space="preserve">  </w:t>
      </w:r>
      <w:r>
        <w:rPr>
          <w:sz w:val="20"/>
        </w:rPr>
        <w:tab/>
        <w:t xml:space="preserve">  </w:t>
      </w:r>
      <w:r>
        <w:rPr>
          <w:sz w:val="20"/>
        </w:rPr>
        <w:tab/>
        <w:t xml:space="preserve">  </w:t>
      </w:r>
      <w:r>
        <w:rPr>
          <w:sz w:val="20"/>
        </w:rPr>
        <w:tab/>
        <w:t xml:space="preserve"> </w:t>
      </w:r>
    </w:p>
    <w:p w14:paraId="4A1522C0" w14:textId="77777777" w:rsidR="00425E2D" w:rsidRDefault="00425E2D" w:rsidP="00425E2D">
      <w:pPr>
        <w:tabs>
          <w:tab w:val="center" w:pos="2323"/>
          <w:tab w:val="center" w:pos="4418"/>
          <w:tab w:val="center" w:pos="6197"/>
          <w:tab w:val="center" w:pos="7901"/>
        </w:tabs>
        <w:spacing w:after="6" w:line="252" w:lineRule="auto"/>
      </w:pPr>
      <w:r>
        <w:rPr>
          <w:sz w:val="20"/>
        </w:rPr>
        <w:t xml:space="preserve">Insurance </w:t>
      </w:r>
      <w:r>
        <w:rPr>
          <w:sz w:val="20"/>
        </w:rPr>
        <w:tab/>
        <w:t xml:space="preserve">  </w:t>
      </w:r>
      <w:r>
        <w:rPr>
          <w:sz w:val="20"/>
        </w:rPr>
        <w:tab/>
        <w:t xml:space="preserve">  </w:t>
      </w:r>
      <w:r>
        <w:rPr>
          <w:sz w:val="20"/>
        </w:rPr>
        <w:tab/>
        <w:t xml:space="preserve">  </w:t>
      </w:r>
      <w:r>
        <w:rPr>
          <w:sz w:val="20"/>
        </w:rPr>
        <w:tab/>
      </w:r>
      <w:r>
        <w:rPr>
          <w:sz w:val="31"/>
          <w:vertAlign w:val="superscript"/>
        </w:rPr>
        <w:t xml:space="preserve"> </w:t>
      </w:r>
    </w:p>
    <w:p w14:paraId="27E30355" w14:textId="77777777" w:rsidR="00425E2D" w:rsidRDefault="00425E2D" w:rsidP="00425E2D">
      <w:pPr>
        <w:tabs>
          <w:tab w:val="center" w:pos="886"/>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Medicare </w:t>
      </w:r>
      <w:r>
        <w:rPr>
          <w:sz w:val="20"/>
        </w:rPr>
        <w:tab/>
        <w:t xml:space="preserve">  </w:t>
      </w:r>
      <w:r>
        <w:rPr>
          <w:sz w:val="20"/>
        </w:rPr>
        <w:tab/>
        <w:t xml:space="preserve">  </w:t>
      </w:r>
      <w:r>
        <w:rPr>
          <w:sz w:val="20"/>
        </w:rPr>
        <w:tab/>
        <w:t xml:space="preserve">  </w:t>
      </w:r>
      <w:r>
        <w:rPr>
          <w:sz w:val="20"/>
        </w:rPr>
        <w:tab/>
        <w:t xml:space="preserve"> </w:t>
      </w:r>
    </w:p>
    <w:p w14:paraId="4B0396B7" w14:textId="77777777" w:rsidR="00425E2D" w:rsidRDefault="00425E2D" w:rsidP="00425E2D">
      <w:pPr>
        <w:tabs>
          <w:tab w:val="center" w:pos="885"/>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Medicaid </w:t>
      </w:r>
      <w:r>
        <w:rPr>
          <w:sz w:val="20"/>
        </w:rPr>
        <w:tab/>
        <w:t xml:space="preserve">  </w:t>
      </w:r>
      <w:r>
        <w:rPr>
          <w:sz w:val="20"/>
        </w:rPr>
        <w:tab/>
        <w:t xml:space="preserve">  </w:t>
      </w:r>
      <w:r>
        <w:rPr>
          <w:sz w:val="20"/>
        </w:rPr>
        <w:tab/>
        <w:t xml:space="preserve">  </w:t>
      </w:r>
      <w:r>
        <w:rPr>
          <w:sz w:val="20"/>
        </w:rPr>
        <w:tab/>
        <w:t xml:space="preserve"> </w:t>
      </w:r>
    </w:p>
    <w:p w14:paraId="63B9C537" w14:textId="77777777" w:rsidR="00425E2D" w:rsidRDefault="00425E2D" w:rsidP="00425E2D">
      <w:pPr>
        <w:tabs>
          <w:tab w:val="center" w:pos="1204"/>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Private Insurance </w:t>
      </w:r>
      <w:r>
        <w:rPr>
          <w:sz w:val="20"/>
        </w:rPr>
        <w:tab/>
        <w:t xml:space="preserve">  </w:t>
      </w:r>
      <w:r>
        <w:rPr>
          <w:sz w:val="20"/>
        </w:rPr>
        <w:tab/>
        <w:t xml:space="preserve">  </w:t>
      </w:r>
      <w:r>
        <w:rPr>
          <w:sz w:val="20"/>
        </w:rPr>
        <w:tab/>
        <w:t xml:space="preserve">  </w:t>
      </w:r>
      <w:r>
        <w:rPr>
          <w:sz w:val="20"/>
        </w:rPr>
        <w:tab/>
        <w:t xml:space="preserve"> </w:t>
      </w:r>
    </w:p>
    <w:p w14:paraId="68CFCDE8" w14:textId="77777777" w:rsidR="00425E2D" w:rsidRDefault="00425E2D" w:rsidP="00425E2D">
      <w:pPr>
        <w:tabs>
          <w:tab w:val="center" w:pos="854"/>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Self-Pay </w:t>
      </w:r>
      <w:r>
        <w:rPr>
          <w:sz w:val="20"/>
        </w:rPr>
        <w:tab/>
        <w:t xml:space="preserve">  </w:t>
      </w:r>
      <w:r>
        <w:rPr>
          <w:sz w:val="20"/>
        </w:rPr>
        <w:tab/>
        <w:t xml:space="preserve">  </w:t>
      </w:r>
      <w:r>
        <w:rPr>
          <w:sz w:val="20"/>
        </w:rPr>
        <w:tab/>
        <w:t xml:space="preserve">  </w:t>
      </w:r>
      <w:r>
        <w:rPr>
          <w:sz w:val="20"/>
        </w:rPr>
        <w:tab/>
        <w:t xml:space="preserve"> </w:t>
      </w:r>
    </w:p>
    <w:p w14:paraId="071B31F3" w14:textId="77777777" w:rsidR="00425E2D" w:rsidRDefault="00425E2D" w:rsidP="00425E2D">
      <w:pPr>
        <w:tabs>
          <w:tab w:val="center" w:pos="942"/>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No Charge </w:t>
      </w:r>
      <w:r>
        <w:rPr>
          <w:sz w:val="20"/>
        </w:rPr>
        <w:tab/>
        <w:t xml:space="preserve">  </w:t>
      </w:r>
      <w:r>
        <w:rPr>
          <w:sz w:val="20"/>
        </w:rPr>
        <w:tab/>
        <w:t xml:space="preserve">  </w:t>
      </w:r>
      <w:r>
        <w:rPr>
          <w:sz w:val="20"/>
        </w:rPr>
        <w:tab/>
        <w:t xml:space="preserve">  </w:t>
      </w:r>
      <w:r>
        <w:rPr>
          <w:sz w:val="20"/>
        </w:rPr>
        <w:tab/>
        <w:t xml:space="preserve"> </w:t>
      </w:r>
    </w:p>
    <w:p w14:paraId="3957E3A3" w14:textId="77777777" w:rsidR="00425E2D" w:rsidRDefault="00425E2D" w:rsidP="00425E2D">
      <w:pPr>
        <w:tabs>
          <w:tab w:val="center" w:pos="735"/>
          <w:tab w:val="center" w:pos="2323"/>
          <w:tab w:val="center" w:pos="4418"/>
          <w:tab w:val="center" w:pos="6197"/>
          <w:tab w:val="center" w:pos="7901"/>
        </w:tabs>
        <w:spacing w:after="63" w:line="252" w:lineRule="auto"/>
      </w:pPr>
      <w:r>
        <w:rPr>
          <w:rFonts w:ascii="Calibri" w:eastAsia="Calibri" w:hAnsi="Calibri" w:cs="Calibri"/>
          <w:sz w:val="22"/>
        </w:rPr>
        <w:tab/>
      </w:r>
      <w:r>
        <w:rPr>
          <w:sz w:val="20"/>
        </w:rPr>
        <w:t xml:space="preserve">Other </w:t>
      </w:r>
      <w:r>
        <w:rPr>
          <w:sz w:val="20"/>
        </w:rPr>
        <w:tab/>
        <w:t xml:space="preserve">  </w:t>
      </w:r>
      <w:r>
        <w:rPr>
          <w:sz w:val="20"/>
        </w:rPr>
        <w:tab/>
        <w:t xml:space="preserve">  </w:t>
      </w:r>
      <w:r>
        <w:rPr>
          <w:sz w:val="20"/>
        </w:rPr>
        <w:tab/>
        <w:t xml:space="preserve">  </w:t>
      </w:r>
      <w:r>
        <w:rPr>
          <w:sz w:val="20"/>
        </w:rPr>
        <w:tab/>
        <w:t xml:space="preserve"> </w:t>
      </w:r>
    </w:p>
    <w:p w14:paraId="7BC4AC11" w14:textId="77777777" w:rsidR="00425E2D" w:rsidRDefault="00425E2D" w:rsidP="00425E2D">
      <w:pPr>
        <w:tabs>
          <w:tab w:val="center" w:pos="2323"/>
          <w:tab w:val="center" w:pos="4418"/>
          <w:tab w:val="center" w:pos="6048"/>
          <w:tab w:val="center" w:pos="7752"/>
        </w:tabs>
        <w:spacing w:after="104" w:line="252" w:lineRule="auto"/>
      </w:pPr>
      <w:proofErr w:type="gramStart"/>
      <w:r>
        <w:rPr>
          <w:sz w:val="20"/>
        </w:rPr>
        <w:t>Comorbidities,  n</w:t>
      </w:r>
      <w:proofErr w:type="gramEnd"/>
      <w:r>
        <w:rPr>
          <w:sz w:val="20"/>
        </w:rPr>
        <w:t xml:space="preserve"> (%) </w:t>
      </w:r>
      <w:r>
        <w:rPr>
          <w:sz w:val="20"/>
        </w:rPr>
        <w:tab/>
        <w:t xml:space="preserve"> </w:t>
      </w:r>
      <w:r>
        <w:rPr>
          <w:sz w:val="20"/>
        </w:rPr>
        <w:tab/>
        <w:t xml:space="preserve"> </w:t>
      </w:r>
      <w:r>
        <w:rPr>
          <w:sz w:val="20"/>
        </w:rPr>
        <w:tab/>
        <w:t xml:space="preserve"> </w:t>
      </w:r>
      <w:r>
        <w:rPr>
          <w:sz w:val="20"/>
        </w:rPr>
        <w:tab/>
        <w:t xml:space="preserve"> </w:t>
      </w:r>
    </w:p>
    <w:p w14:paraId="430A0FCC" w14:textId="77777777" w:rsidR="00425E2D" w:rsidRDefault="00425E2D" w:rsidP="00425E2D">
      <w:pPr>
        <w:tabs>
          <w:tab w:val="center" w:pos="1101"/>
          <w:tab w:val="center" w:pos="2323"/>
          <w:tab w:val="center" w:pos="4418"/>
          <w:tab w:val="center" w:pos="6048"/>
          <w:tab w:val="center" w:pos="7752"/>
        </w:tabs>
        <w:spacing w:after="99" w:line="252" w:lineRule="auto"/>
      </w:pPr>
      <w:r>
        <w:rPr>
          <w:rFonts w:ascii="Calibri" w:eastAsia="Calibri" w:hAnsi="Calibri" w:cs="Calibri"/>
          <w:sz w:val="22"/>
        </w:rPr>
        <w:tab/>
      </w:r>
      <w:r>
        <w:rPr>
          <w:sz w:val="20"/>
        </w:rPr>
        <w:t xml:space="preserve">Macrovascular </w:t>
      </w:r>
      <w:r>
        <w:rPr>
          <w:sz w:val="20"/>
        </w:rPr>
        <w:tab/>
        <w:t xml:space="preserve"> </w:t>
      </w:r>
      <w:r>
        <w:rPr>
          <w:sz w:val="20"/>
        </w:rPr>
        <w:tab/>
        <w:t xml:space="preserve"> </w:t>
      </w:r>
      <w:r>
        <w:rPr>
          <w:sz w:val="20"/>
        </w:rPr>
        <w:tab/>
        <w:t xml:space="preserve"> </w:t>
      </w:r>
      <w:r>
        <w:rPr>
          <w:sz w:val="20"/>
        </w:rPr>
        <w:tab/>
        <w:t xml:space="preserve"> </w:t>
      </w:r>
    </w:p>
    <w:p w14:paraId="740CD641" w14:textId="77777777" w:rsidR="00425E2D" w:rsidRDefault="00425E2D" w:rsidP="00425E2D">
      <w:pPr>
        <w:tabs>
          <w:tab w:val="center" w:pos="1085"/>
          <w:tab w:val="center" w:pos="2323"/>
          <w:tab w:val="center" w:pos="4418"/>
          <w:tab w:val="center" w:pos="6048"/>
          <w:tab w:val="center" w:pos="7752"/>
        </w:tabs>
        <w:spacing w:after="95" w:line="252" w:lineRule="auto"/>
      </w:pPr>
      <w:r>
        <w:rPr>
          <w:rFonts w:ascii="Calibri" w:eastAsia="Calibri" w:hAnsi="Calibri" w:cs="Calibri"/>
          <w:sz w:val="22"/>
        </w:rPr>
        <w:tab/>
      </w:r>
      <w:r>
        <w:rPr>
          <w:sz w:val="20"/>
        </w:rPr>
        <w:t xml:space="preserve">Microvascular </w:t>
      </w:r>
      <w:r>
        <w:rPr>
          <w:sz w:val="20"/>
        </w:rPr>
        <w:tab/>
        <w:t xml:space="preserve"> </w:t>
      </w:r>
      <w:r>
        <w:rPr>
          <w:sz w:val="20"/>
        </w:rPr>
        <w:tab/>
        <w:t xml:space="preserve"> </w:t>
      </w:r>
      <w:r>
        <w:rPr>
          <w:sz w:val="20"/>
        </w:rPr>
        <w:tab/>
        <w:t xml:space="preserve"> </w:t>
      </w:r>
      <w:r>
        <w:rPr>
          <w:sz w:val="20"/>
        </w:rPr>
        <w:tab/>
        <w:t xml:space="preserve"> </w:t>
      </w:r>
    </w:p>
    <w:p w14:paraId="2B8470F4" w14:textId="77777777" w:rsidR="00425E2D" w:rsidRDefault="00425E2D" w:rsidP="00425E2D">
      <w:pPr>
        <w:tabs>
          <w:tab w:val="center" w:pos="1308"/>
          <w:tab w:val="center" w:pos="2323"/>
          <w:tab w:val="center" w:pos="4418"/>
          <w:tab w:val="center" w:pos="6048"/>
          <w:tab w:val="center" w:pos="7752"/>
        </w:tabs>
        <w:spacing w:after="6" w:line="252" w:lineRule="auto"/>
      </w:pPr>
      <w:r>
        <w:rPr>
          <w:rFonts w:ascii="Calibri" w:eastAsia="Calibri" w:hAnsi="Calibri" w:cs="Calibri"/>
          <w:sz w:val="22"/>
        </w:rPr>
        <w:tab/>
      </w:r>
      <w:r>
        <w:rPr>
          <w:sz w:val="20"/>
        </w:rPr>
        <w:t xml:space="preserve">Depression/Anxiety </w:t>
      </w:r>
      <w:r>
        <w:rPr>
          <w:sz w:val="20"/>
        </w:rPr>
        <w:tab/>
        <w:t xml:space="preserve"> </w:t>
      </w:r>
      <w:r>
        <w:rPr>
          <w:sz w:val="20"/>
        </w:rPr>
        <w:tab/>
        <w:t xml:space="preserve"> </w:t>
      </w:r>
      <w:r>
        <w:rPr>
          <w:sz w:val="20"/>
        </w:rPr>
        <w:tab/>
        <w:t xml:space="preserve"> </w:t>
      </w:r>
      <w:r>
        <w:rPr>
          <w:sz w:val="20"/>
        </w:rPr>
        <w:tab/>
        <w:t xml:space="preserve"> </w:t>
      </w:r>
    </w:p>
    <w:p w14:paraId="12EE0581" w14:textId="77777777" w:rsidR="00425E2D" w:rsidRDefault="00425E2D" w:rsidP="00425E2D">
      <w:pPr>
        <w:spacing w:after="174" w:line="259" w:lineRule="auto"/>
        <w:ind w:left="-14"/>
      </w:pPr>
      <w:r>
        <w:rPr>
          <w:rFonts w:ascii="Calibri" w:eastAsia="Calibri" w:hAnsi="Calibri" w:cs="Calibri"/>
          <w:noProof/>
          <w:sz w:val="22"/>
        </w:rPr>
        <mc:AlternateContent>
          <mc:Choice Requires="wpg">
            <w:drawing>
              <wp:inline distT="0" distB="0" distL="0" distR="0" wp14:anchorId="49FD9F12" wp14:editId="21CC6303">
                <wp:extent cx="5882640" cy="6096"/>
                <wp:effectExtent l="0" t="0" r="0" b="0"/>
                <wp:docPr id="316266" name="Group 316266"/>
                <wp:cNvGraphicFramePr/>
                <a:graphic xmlns:a="http://schemas.openxmlformats.org/drawingml/2006/main">
                  <a:graphicData uri="http://schemas.microsoft.com/office/word/2010/wordprocessingGroup">
                    <wpg:wgp>
                      <wpg:cNvGrpSpPr/>
                      <wpg:grpSpPr>
                        <a:xfrm>
                          <a:off x="0" y="0"/>
                          <a:ext cx="5882640" cy="6096"/>
                          <a:chOff x="0" y="0"/>
                          <a:chExt cx="5882640" cy="6096"/>
                        </a:xfrm>
                      </wpg:grpSpPr>
                      <wps:wsp>
                        <wps:cNvPr id="378947" name="Shape 378947"/>
                        <wps:cNvSpPr/>
                        <wps:spPr>
                          <a:xfrm>
                            <a:off x="0" y="0"/>
                            <a:ext cx="4863084" cy="9144"/>
                          </a:xfrm>
                          <a:custGeom>
                            <a:avLst/>
                            <a:gdLst/>
                            <a:ahLst/>
                            <a:cxnLst/>
                            <a:rect l="0" t="0" r="0" b="0"/>
                            <a:pathLst>
                              <a:path w="4863084" h="9144">
                                <a:moveTo>
                                  <a:pt x="0" y="0"/>
                                </a:moveTo>
                                <a:lnTo>
                                  <a:pt x="4863084" y="0"/>
                                </a:lnTo>
                                <a:lnTo>
                                  <a:pt x="48630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948" name="Shape 378948"/>
                        <wps:cNvSpPr/>
                        <wps:spPr>
                          <a:xfrm>
                            <a:off x="4860037" y="0"/>
                            <a:ext cx="1022604" cy="9144"/>
                          </a:xfrm>
                          <a:custGeom>
                            <a:avLst/>
                            <a:gdLst/>
                            <a:ahLst/>
                            <a:cxnLst/>
                            <a:rect l="0" t="0" r="0" b="0"/>
                            <a:pathLst>
                              <a:path w="1022604" h="9144">
                                <a:moveTo>
                                  <a:pt x="0" y="0"/>
                                </a:moveTo>
                                <a:lnTo>
                                  <a:pt x="1022604" y="0"/>
                                </a:lnTo>
                                <a:lnTo>
                                  <a:pt x="102260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51C76A" id="Group 316266" o:spid="_x0000_s1026" style="width:463.2pt;height:.5pt;mso-position-horizontal-relative:char;mso-position-vertical-relative:line" coordsize="588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">
                <v:shape id="Shape 378947" o:spid="_x0000_s1027" style="position:absolute;width:48630;height:91;visibility:visible;mso-wrap-style:square;v-text-anchor:top" coordsize="48630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" path="m,l4863084,r,9144l,9144,,e" fillcolor="black" stroked="f" strokeweight="0">
                  <v:stroke miterlimit="83231f" joinstyle="miter"/>
                  <v:path arrowok="t" textboxrect="0,0,4863084,9144"/>
                </v:shape>
                <v:shape id="Shape 378948" o:spid="_x0000_s1028" style="position:absolute;left:48600;width:10226;height:91;visibility:visible;mso-wrap-style:square;v-text-anchor:top" coordsize="10226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" path="m,l1022604,r,9144l,9144,,e" fillcolor="black" stroked="f" strokeweight="0">
                  <v:stroke miterlimit="83231f" joinstyle="miter"/>
                  <v:path arrowok="t" textboxrect="0,0,1022604,9144"/>
                </v:shape>
                <w10:anchorlock/>
              </v:group>
            </w:pict>
          </mc:Fallback>
        </mc:AlternateContent>
      </w:r>
    </w:p>
    <w:p w14:paraId="080CD285" w14:textId="6EF4E68B" w:rsidR="00425E2D" w:rsidRDefault="00425E2D" w:rsidP="00425E2D">
      <w:pPr>
        <w:rPr>
          <w:noProof/>
          <w:color w:val="0000FF"/>
        </w:rPr>
      </w:pPr>
    </w:p>
    <w:p w14:paraId="443D6579" w14:textId="026A99EB" w:rsidR="00425E2D" w:rsidRDefault="00425E2D" w:rsidP="00277EB7">
      <w:pPr>
        <w:jc w:val="center"/>
        <w:rPr>
          <w:noProof/>
          <w:color w:val="0000FF"/>
        </w:rPr>
      </w:pPr>
    </w:p>
    <w:p w14:paraId="4E9F805F" w14:textId="580C989A" w:rsidR="00425E2D" w:rsidRDefault="00425E2D" w:rsidP="00277EB7">
      <w:pPr>
        <w:jc w:val="center"/>
        <w:rPr>
          <w:noProof/>
          <w:color w:val="0000FF"/>
        </w:rPr>
      </w:pPr>
    </w:p>
    <w:p w14:paraId="76471F7D" w14:textId="218FEC8F" w:rsidR="00425E2D" w:rsidRDefault="00425E2D" w:rsidP="00277EB7">
      <w:pPr>
        <w:jc w:val="center"/>
        <w:rPr>
          <w:noProof/>
          <w:color w:val="0000FF"/>
        </w:rPr>
      </w:pPr>
    </w:p>
    <w:p w14:paraId="2972DE07" w14:textId="77777777" w:rsidR="00425E2D" w:rsidRPr="00F02638" w:rsidRDefault="00425E2D" w:rsidP="00277EB7">
      <w:pPr>
        <w:jc w:val="center"/>
        <w:rPr>
          <w:noProof/>
          <w:color w:val="0000FF"/>
        </w:rPr>
      </w:pPr>
    </w:p>
    <w:p w14:paraId="468DED75" w14:textId="77777777" w:rsidR="00277EB7" w:rsidRPr="00F02638" w:rsidRDefault="00401759" w:rsidP="00277EB7">
      <w:pPr>
        <w:jc w:val="center"/>
        <w:rPr>
          <w:noProof/>
          <w:color w:val="0000FF"/>
        </w:rPr>
      </w:pPr>
      <w:hyperlink r:id="rId17" w:history="1">
        <w:r w:rsidR="00277EB7" w:rsidRPr="00F02638">
          <w:rPr>
            <w:rStyle w:val="Hyperlink"/>
            <w:noProof/>
          </w:rPr>
          <w:t>Link to HCEI Form 2 Template</w:t>
        </w:r>
      </w:hyperlink>
    </w:p>
    <w:bookmarkEnd w:id="265"/>
    <w:p w14:paraId="015E1250" w14:textId="7B0C0B6E" w:rsidR="003F7815" w:rsidRDefault="003F7815" w:rsidP="0050186E">
      <w:pPr>
        <w:jc w:val="center"/>
        <w:rPr>
          <w:noProof/>
        </w:rPr>
      </w:pPr>
    </w:p>
    <w:p w14:paraId="015E1251" w14:textId="77777777" w:rsidR="003F7815" w:rsidRDefault="003F7815" w:rsidP="003F7815">
      <w:pPr>
        <w:rPr>
          <w:noProof/>
        </w:rPr>
      </w:pPr>
    </w:p>
    <w:p w14:paraId="015E1252" w14:textId="77777777" w:rsidR="003F7815" w:rsidDel="005B5B3C" w:rsidRDefault="003F7815" w:rsidP="003F7815">
      <w:pPr>
        <w:rPr>
          <w:del w:id="3094" w:author="Author"/>
          <w:noProof/>
        </w:rPr>
      </w:pPr>
    </w:p>
    <w:p w14:paraId="015E1253" w14:textId="77777777" w:rsidR="003F7815" w:rsidDel="005B5B3C" w:rsidRDefault="003F7815" w:rsidP="003F7815">
      <w:pPr>
        <w:rPr>
          <w:del w:id="3095" w:author="Author"/>
          <w:noProof/>
        </w:rPr>
      </w:pPr>
    </w:p>
    <w:p w14:paraId="015E1254" w14:textId="77777777" w:rsidR="003F7815" w:rsidDel="005B5B3C" w:rsidRDefault="003F7815" w:rsidP="003F7815">
      <w:pPr>
        <w:rPr>
          <w:del w:id="3096" w:author="Author"/>
          <w:noProof/>
        </w:rPr>
      </w:pPr>
    </w:p>
    <w:p w14:paraId="015E1255" w14:textId="77777777" w:rsidR="003F7815" w:rsidDel="005B5B3C" w:rsidRDefault="003F7815" w:rsidP="003F7815">
      <w:pPr>
        <w:rPr>
          <w:del w:id="3097" w:author="Author"/>
          <w:noProof/>
        </w:rPr>
      </w:pPr>
    </w:p>
    <w:p w14:paraId="015E1256" w14:textId="77777777" w:rsidR="003F7815" w:rsidDel="005B5B3C" w:rsidRDefault="003F7815" w:rsidP="003F7815">
      <w:pPr>
        <w:rPr>
          <w:del w:id="3098" w:author="Author"/>
          <w:noProof/>
        </w:rPr>
      </w:pPr>
    </w:p>
    <w:p w14:paraId="015E1257" w14:textId="77777777" w:rsidR="003F7815" w:rsidDel="005B5B3C" w:rsidRDefault="003F7815" w:rsidP="003F7815">
      <w:pPr>
        <w:rPr>
          <w:del w:id="3099" w:author="Author"/>
          <w:noProof/>
        </w:rPr>
      </w:pPr>
    </w:p>
    <w:p w14:paraId="015E1258" w14:textId="77777777" w:rsidR="003F7815" w:rsidRDefault="003F7815" w:rsidP="003F7815">
      <w:pPr>
        <w:rPr>
          <w:noProof/>
        </w:rPr>
      </w:pPr>
    </w:p>
    <w:p w14:paraId="015E1259" w14:textId="77777777" w:rsidR="003F7815" w:rsidRDefault="003F7815" w:rsidP="003F7815">
      <w:pPr>
        <w:rPr>
          <w:noProof/>
        </w:rPr>
      </w:pPr>
    </w:p>
    <w:p w14:paraId="015E125A" w14:textId="77777777" w:rsidR="003F7815" w:rsidRDefault="003F7815" w:rsidP="003F7815">
      <w:pPr>
        <w:rPr>
          <w:noProof/>
        </w:rPr>
      </w:pPr>
    </w:p>
    <w:p w14:paraId="015E1261" w14:textId="771F846F" w:rsidR="00015BAA" w:rsidRPr="00622FF8" w:rsidRDefault="002E4AAE" w:rsidP="00622FF8">
      <w:pPr>
        <w:spacing w:line="276" w:lineRule="auto"/>
        <w:rPr>
          <w:b/>
          <w:noProof/>
          <w:color w:val="0000FF"/>
          <w:sz w:val="32"/>
          <w:szCs w:val="32"/>
        </w:rPr>
      </w:pPr>
      <w:bookmarkStart w:id="3100" w:name="_Toc499728797"/>
      <w:r w:rsidRPr="00622FF8">
        <w:rPr>
          <w:b/>
          <w:sz w:val="32"/>
          <w:szCs w:val="32"/>
        </w:rPr>
        <w:t>1</w:t>
      </w:r>
      <w:r w:rsidR="00EE2190" w:rsidRPr="00622FF8">
        <w:rPr>
          <w:b/>
          <w:sz w:val="32"/>
          <w:szCs w:val="32"/>
        </w:rPr>
        <w:t>2</w:t>
      </w:r>
      <w:r w:rsidR="00290FBD" w:rsidRPr="00622FF8">
        <w:rPr>
          <w:b/>
          <w:sz w:val="32"/>
          <w:szCs w:val="32"/>
        </w:rPr>
        <w:t xml:space="preserve">   </w:t>
      </w:r>
      <w:r w:rsidR="00015BAA" w:rsidRPr="00622FF8">
        <w:rPr>
          <w:b/>
          <w:sz w:val="32"/>
          <w:szCs w:val="32"/>
        </w:rPr>
        <w:t>Attachments</w:t>
      </w:r>
      <w:bookmarkEnd w:id="3100"/>
    </w:p>
    <w:p w14:paraId="65611326" w14:textId="0562495A" w:rsidR="00622FF8" w:rsidDel="00D06158" w:rsidRDefault="00013024" w:rsidP="00622FF8">
      <w:pPr>
        <w:rPr>
          <w:del w:id="3101" w:author="Author"/>
        </w:rPr>
      </w:pPr>
      <w:del w:id="3102" w:author="Author">
        <w:r w:rsidDel="00D06158">
          <w:fldChar w:fldCharType="begin"/>
        </w:r>
        <w:r w:rsidDel="00D06158">
          <w:delInstrText xml:space="preserve"> HYPERLINK "file:///\\\\wswhhm02\\share\\Outcome\\02_PL%20Primary%20Care\\Diabetes\\TEAM%20MEMBERS\\Iglay,%20Kristy\\Studies\\Emory%20Disparities%20in%20T2D%20Management%20V8234\\03%20Protocol%20Related\\Protocol%20Template\\AE%20&amp;%20PQC%20Form%20Instructions.pdf" </w:delInstrText>
        </w:r>
        <w:r w:rsidDel="00D06158">
          <w:fldChar w:fldCharType="separate"/>
        </w:r>
        <w:r w:rsidR="00622FF8" w:rsidRPr="00425E2D" w:rsidDel="00D06158">
          <w:rPr>
            <w:rStyle w:val="Hyperlink"/>
          </w:rPr>
          <w:delText>Protocol Template\AE &amp; PQC Form Instructions.pdf</w:delText>
        </w:r>
        <w:r w:rsidDel="00D06158">
          <w:rPr>
            <w:rStyle w:val="Hyperlink"/>
          </w:rPr>
          <w:fldChar w:fldCharType="end"/>
        </w:r>
      </w:del>
    </w:p>
    <w:p w14:paraId="7B884186" w14:textId="16C2205E" w:rsidR="00277EB7" w:rsidDel="00D06158" w:rsidRDefault="00013024" w:rsidP="00622FF8">
      <w:pPr>
        <w:rPr>
          <w:del w:id="3103" w:author="Author"/>
        </w:rPr>
      </w:pPr>
      <w:del w:id="3104" w:author="Author">
        <w:r w:rsidDel="00D06158">
          <w:fldChar w:fldCharType="begin"/>
        </w:r>
        <w:r w:rsidDel="00D06158">
          <w:delInstrText xml:space="preserve"> HYPERLINK "file:///\\\\wswhhm02\\share\\Outcome\\02_PL%20Primary%20Care\\Diabetes\\TEAM%20MEMBERS\\Iglay,%20Kristy\\Studies\\Emory%20Disparities%20in%20T2D%20Management%20V8234\\03%20Protocol%20Related\\Protocol%20Template\\PV-GLB-01-ER13+Global+Pharmacovigilance+AE+PQC+Reporting+Form+Merck%20(1).doc" </w:delInstrText>
        </w:r>
        <w:r w:rsidDel="00D06158">
          <w:fldChar w:fldCharType="separate"/>
        </w:r>
        <w:r w:rsidR="00622FF8" w:rsidRPr="00425E2D" w:rsidDel="00D06158">
          <w:rPr>
            <w:rStyle w:val="Hyperlink"/>
          </w:rPr>
          <w:delText>Protocol Template\PV-GLB-01-ER13+Global+Pharmacovigilance+AE+PQC+Reporting+Form+Merck (1).doc</w:delText>
        </w:r>
        <w:r w:rsidDel="00D06158">
          <w:rPr>
            <w:rStyle w:val="Hyperlink"/>
          </w:rPr>
          <w:fldChar w:fldCharType="end"/>
        </w:r>
      </w:del>
    </w:p>
    <w:p w14:paraId="73BE614C" w14:textId="6709492F" w:rsidR="00277EB7" w:rsidDel="002D750C" w:rsidRDefault="00277EB7" w:rsidP="00277EB7">
      <w:pPr>
        <w:rPr>
          <w:del w:id="3105" w:author="Author"/>
        </w:rPr>
      </w:pPr>
    </w:p>
    <w:bookmarkStart w:id="3106" w:name="_Toc499728798"/>
    <w:p w14:paraId="3C8ADC29" w14:textId="79F8824B" w:rsidR="004124D6" w:rsidDel="002D750C" w:rsidRDefault="00013024" w:rsidP="004124D6">
      <w:pPr>
        <w:rPr>
          <w:ins w:id="3107" w:author="Author"/>
          <w:del w:id="3108" w:author="Author"/>
        </w:rPr>
      </w:pPr>
      <w:ins w:id="3109" w:author="Author">
        <w:del w:id="3110" w:author="Author">
          <w:r w:rsidDel="002D750C">
            <w:fldChar w:fldCharType="begin"/>
          </w:r>
          <w:r w:rsidDel="002D750C">
            <w:delInstrText xml:space="preserve"> HYPERLINK "VEAP%208234%20AE%20Form.doc" </w:delInstrText>
          </w:r>
          <w:r w:rsidDel="002D750C">
            <w:fldChar w:fldCharType="separate"/>
          </w:r>
          <w:r w:rsidRPr="00013024" w:rsidDel="002D750C">
            <w:rPr>
              <w:rStyle w:val="Hyperlink"/>
            </w:rPr>
            <w:delText>VEAP 8234 AE Form.doc</w:delText>
          </w:r>
          <w:r w:rsidDel="002D750C">
            <w:fldChar w:fldCharType="end"/>
          </w:r>
        </w:del>
      </w:ins>
    </w:p>
    <w:p w14:paraId="00E1E043" w14:textId="00E06B8E" w:rsidR="00013024" w:rsidRPr="00F2515B" w:rsidRDefault="00013024" w:rsidP="004124D6">
      <w:pPr>
        <w:sectPr w:rsidR="00013024" w:rsidRPr="00F2515B" w:rsidSect="004124D6">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441" w:gutter="0"/>
          <w:cols w:space="720"/>
          <w:docGrid w:linePitch="360"/>
        </w:sectPr>
      </w:pPr>
    </w:p>
    <w:p w14:paraId="015E1263" w14:textId="50AA4286" w:rsidR="00260419" w:rsidRPr="00C959C0" w:rsidRDefault="00917130" w:rsidP="00C15909">
      <w:pPr>
        <w:pStyle w:val="Heading1"/>
        <w:spacing w:after="240"/>
        <w:rPr>
          <w:rFonts w:cs="Times New Roman"/>
        </w:rPr>
      </w:pPr>
      <w:bookmarkStart w:id="3111" w:name="_Hlk23941055"/>
      <w:r>
        <w:rPr>
          <w:rFonts w:cs="Times New Roman"/>
        </w:rPr>
        <w:lastRenderedPageBreak/>
        <w:t>1</w:t>
      </w:r>
      <w:r w:rsidR="00EE2190">
        <w:rPr>
          <w:rFonts w:cs="Times New Roman"/>
        </w:rPr>
        <w:t>3</w:t>
      </w:r>
      <w:r w:rsidR="00290FBD" w:rsidRPr="00C959C0">
        <w:rPr>
          <w:rFonts w:cs="Times New Roman"/>
        </w:rPr>
        <w:t xml:space="preserve">   </w:t>
      </w:r>
      <w:r w:rsidR="00260419" w:rsidRPr="00C959C0">
        <w:rPr>
          <w:rFonts w:cs="Times New Roman"/>
        </w:rPr>
        <w:t>SIGNATURES</w:t>
      </w:r>
      <w:bookmarkEnd w:id="3106"/>
    </w:p>
    <w:p w14:paraId="015E1264" w14:textId="77777777" w:rsidR="00260419" w:rsidRPr="004A1C2C" w:rsidRDefault="00260419" w:rsidP="00260419">
      <w:pPr>
        <w:rPr>
          <w:b/>
          <w:bCs/>
          <w:sz w:val="22"/>
        </w:rPr>
      </w:pPr>
    </w:p>
    <w:p w14:paraId="015E1265" w14:textId="45C25E64" w:rsidR="00260419" w:rsidRPr="004A1C2C" w:rsidRDefault="007C3F10" w:rsidP="00260419">
      <w:pPr>
        <w:rPr>
          <w:b/>
          <w:bCs/>
        </w:rPr>
      </w:pPr>
      <w:r>
        <w:rPr>
          <w:b/>
          <w:bCs/>
        </w:rPr>
        <w:t>13.1</w:t>
      </w:r>
      <w:r>
        <w:rPr>
          <w:b/>
          <w:bCs/>
        </w:rPr>
        <w:tab/>
      </w:r>
      <w:r w:rsidR="00260419" w:rsidRPr="004A1C2C">
        <w:rPr>
          <w:b/>
          <w:bCs/>
        </w:rPr>
        <w:t>Sponsor's Representative</w:t>
      </w:r>
    </w:p>
    <w:p w14:paraId="015E1266" w14:textId="77777777" w:rsidR="00260419" w:rsidRPr="004A1C2C" w:rsidRDefault="00260419" w:rsidP="00260419">
      <w:pPr>
        <w:rPr>
          <w:b/>
          <w:bCs/>
          <w:sz w:val="22"/>
        </w:rPr>
      </w:pPr>
    </w:p>
    <w:tbl>
      <w:tblPr>
        <w:tblStyle w:val="TableGrid"/>
        <w:tblW w:w="8725" w:type="dxa"/>
        <w:tblInd w:w="0" w:type="dxa"/>
        <w:tblLook w:val="04A0" w:firstRow="1" w:lastRow="0" w:firstColumn="1" w:lastColumn="0" w:noHBand="0" w:noVBand="1"/>
      </w:tblPr>
      <w:tblGrid>
        <w:gridCol w:w="2233"/>
        <w:gridCol w:w="6492"/>
      </w:tblGrid>
      <w:tr w:rsidR="007C3F10" w14:paraId="3FA70BED" w14:textId="77777777" w:rsidTr="00FB1F22">
        <w:trPr>
          <w:trHeight w:val="720"/>
        </w:trPr>
        <w:tc>
          <w:tcPr>
            <w:tcW w:w="2065" w:type="dxa"/>
          </w:tcPr>
          <w:p w14:paraId="0FE10CD8" w14:textId="49B8551D" w:rsidR="007C3F10" w:rsidRPr="007C3F10" w:rsidRDefault="007C3F10" w:rsidP="007C3F10">
            <w:pPr>
              <w:rPr>
                <w:bCs/>
                <w:sz w:val="22"/>
              </w:rPr>
            </w:pPr>
            <w:r>
              <w:rPr>
                <w:bCs/>
                <w:sz w:val="22"/>
              </w:rPr>
              <w:t>PRINTED NAME</w:t>
            </w:r>
          </w:p>
        </w:tc>
        <w:tc>
          <w:tcPr>
            <w:tcW w:w="6660" w:type="dxa"/>
          </w:tcPr>
          <w:p w14:paraId="47B68206" w14:textId="77777777" w:rsidR="007C3F10" w:rsidRDefault="007C3F10" w:rsidP="007C3F10">
            <w:pPr>
              <w:rPr>
                <w:b/>
                <w:bCs/>
                <w:sz w:val="22"/>
              </w:rPr>
            </w:pPr>
          </w:p>
        </w:tc>
      </w:tr>
      <w:tr w:rsidR="007C3F10" w14:paraId="6A21E628" w14:textId="77777777" w:rsidTr="00FB1F22">
        <w:trPr>
          <w:trHeight w:val="720"/>
        </w:trPr>
        <w:tc>
          <w:tcPr>
            <w:tcW w:w="2065" w:type="dxa"/>
          </w:tcPr>
          <w:p w14:paraId="06816495" w14:textId="2B65917A" w:rsidR="007C3F10" w:rsidRPr="007C3F10" w:rsidRDefault="007C3F10" w:rsidP="007C3F10">
            <w:pPr>
              <w:rPr>
                <w:bCs/>
                <w:sz w:val="22"/>
              </w:rPr>
            </w:pPr>
            <w:r>
              <w:rPr>
                <w:bCs/>
                <w:sz w:val="22"/>
              </w:rPr>
              <w:t>TITLE</w:t>
            </w:r>
          </w:p>
        </w:tc>
        <w:tc>
          <w:tcPr>
            <w:tcW w:w="6660" w:type="dxa"/>
          </w:tcPr>
          <w:p w14:paraId="2CFC67AB" w14:textId="77777777" w:rsidR="007C3F10" w:rsidRDefault="007C3F10" w:rsidP="007C3F10">
            <w:pPr>
              <w:rPr>
                <w:b/>
                <w:bCs/>
                <w:sz w:val="22"/>
              </w:rPr>
            </w:pPr>
          </w:p>
        </w:tc>
      </w:tr>
      <w:tr w:rsidR="007C3F10" w14:paraId="573DE7A6" w14:textId="77777777" w:rsidTr="00FB1F22">
        <w:trPr>
          <w:trHeight w:val="720"/>
        </w:trPr>
        <w:tc>
          <w:tcPr>
            <w:tcW w:w="2065" w:type="dxa"/>
          </w:tcPr>
          <w:p w14:paraId="318780F9" w14:textId="60A2E62B" w:rsidR="007C3F10" w:rsidRPr="007C3F10" w:rsidRDefault="007C3F10" w:rsidP="007C3F10">
            <w:pPr>
              <w:rPr>
                <w:bCs/>
                <w:sz w:val="22"/>
              </w:rPr>
            </w:pPr>
            <w:r>
              <w:rPr>
                <w:bCs/>
                <w:sz w:val="22"/>
              </w:rPr>
              <w:t>SIGNATURE</w:t>
            </w:r>
          </w:p>
        </w:tc>
        <w:tc>
          <w:tcPr>
            <w:tcW w:w="6660" w:type="dxa"/>
          </w:tcPr>
          <w:p w14:paraId="366B8E46" w14:textId="77777777" w:rsidR="007C3F10" w:rsidRDefault="007C3F10" w:rsidP="007C3F10">
            <w:pPr>
              <w:rPr>
                <w:b/>
                <w:bCs/>
                <w:sz w:val="22"/>
              </w:rPr>
            </w:pPr>
          </w:p>
        </w:tc>
      </w:tr>
      <w:tr w:rsidR="007C3F10" w14:paraId="3F007002" w14:textId="77777777" w:rsidTr="00FB1F22">
        <w:trPr>
          <w:trHeight w:val="720"/>
        </w:trPr>
        <w:tc>
          <w:tcPr>
            <w:tcW w:w="2065" w:type="dxa"/>
          </w:tcPr>
          <w:p w14:paraId="7AA4DDF4" w14:textId="693310A4" w:rsidR="007C3F10" w:rsidRDefault="007C3F10" w:rsidP="007C3F10">
            <w:pPr>
              <w:rPr>
                <w:bCs/>
                <w:sz w:val="22"/>
              </w:rPr>
            </w:pPr>
            <w:r>
              <w:rPr>
                <w:bCs/>
                <w:sz w:val="22"/>
              </w:rPr>
              <w:t>DATE SIGNED</w:t>
            </w:r>
          </w:p>
        </w:tc>
        <w:tc>
          <w:tcPr>
            <w:tcW w:w="6660" w:type="dxa"/>
          </w:tcPr>
          <w:p w14:paraId="21E3E622" w14:textId="77777777" w:rsidR="007C3F10" w:rsidRDefault="007C3F10" w:rsidP="007C3F10">
            <w:pPr>
              <w:rPr>
                <w:b/>
                <w:bCs/>
                <w:sz w:val="22"/>
              </w:rPr>
            </w:pPr>
          </w:p>
        </w:tc>
      </w:tr>
    </w:tbl>
    <w:p w14:paraId="015E126A" w14:textId="7CE448FF" w:rsidR="00260419" w:rsidRPr="004A1C2C" w:rsidRDefault="00260419" w:rsidP="007C3F10">
      <w:pPr>
        <w:rPr>
          <w:b/>
          <w:bCs/>
          <w:sz w:val="22"/>
        </w:rPr>
      </w:pPr>
    </w:p>
    <w:p w14:paraId="765FB93C" w14:textId="77777777" w:rsidR="007C3F10" w:rsidRDefault="007C3F10">
      <w:pPr>
        <w:rPr>
          <w:b/>
          <w:bCs/>
        </w:rPr>
      </w:pPr>
      <w:r>
        <w:rPr>
          <w:b/>
          <w:bCs/>
        </w:rPr>
        <w:br w:type="page"/>
      </w:r>
    </w:p>
    <w:p w14:paraId="42C0C3C2" w14:textId="77777777" w:rsidR="007C3F10" w:rsidRDefault="007C3F10" w:rsidP="00260419">
      <w:pPr>
        <w:rPr>
          <w:b/>
          <w:bCs/>
        </w:rPr>
      </w:pPr>
    </w:p>
    <w:p w14:paraId="015E126B" w14:textId="6184E7E2" w:rsidR="00260419" w:rsidRPr="004A1C2C" w:rsidRDefault="007C3F10" w:rsidP="00260419">
      <w:pPr>
        <w:rPr>
          <w:b/>
          <w:bCs/>
        </w:rPr>
      </w:pPr>
      <w:r>
        <w:rPr>
          <w:b/>
          <w:bCs/>
        </w:rPr>
        <w:t>13.2</w:t>
      </w:r>
      <w:r>
        <w:rPr>
          <w:b/>
          <w:bCs/>
        </w:rPr>
        <w:tab/>
      </w:r>
      <w:r w:rsidR="00260419" w:rsidRPr="004A1C2C">
        <w:rPr>
          <w:b/>
          <w:bCs/>
        </w:rPr>
        <w:t>Investigator</w:t>
      </w:r>
    </w:p>
    <w:p w14:paraId="015E126C" w14:textId="77777777" w:rsidR="00260419" w:rsidRPr="004A1C2C" w:rsidRDefault="00260419" w:rsidP="00260419">
      <w:pPr>
        <w:rPr>
          <w:b/>
          <w:bCs/>
          <w:sz w:val="22"/>
        </w:rPr>
      </w:pPr>
    </w:p>
    <w:p w14:paraId="015E126D" w14:textId="67D52A45" w:rsidR="00260419" w:rsidRPr="004A1C2C" w:rsidRDefault="00260419" w:rsidP="004D0C97">
      <w:pPr>
        <w:jc w:val="both"/>
        <w:rPr>
          <w:sz w:val="22"/>
        </w:rPr>
      </w:pPr>
      <w:r w:rsidRPr="004A1C2C">
        <w:rPr>
          <w:sz w:val="22"/>
        </w:rPr>
        <w:t xml:space="preserve">I agree to conduct this </w:t>
      </w:r>
      <w:r w:rsidR="00207FAA" w:rsidRPr="004A1C2C">
        <w:rPr>
          <w:sz w:val="22"/>
        </w:rPr>
        <w:t>study</w:t>
      </w:r>
      <w:r w:rsidRPr="004A1C2C">
        <w:rPr>
          <w:sz w:val="22"/>
        </w:rPr>
        <w:t xml:space="preserve"> in accordance with the design outlined in this protocol and to abide by all provisions of this protocol </w:t>
      </w:r>
      <w:r w:rsidRPr="004A1C2C">
        <w:rPr>
          <w:sz w:val="22"/>
          <w:lang w:bidi="th-TH"/>
        </w:rPr>
        <w:t>(including other manuals and documents referenced from this protocol)</w:t>
      </w:r>
      <w:r w:rsidRPr="004A1C2C">
        <w:rPr>
          <w:sz w:val="22"/>
        </w:rPr>
        <w:t xml:space="preserve">; </w:t>
      </w:r>
      <w:r w:rsidR="009D3501">
        <w:rPr>
          <w:sz w:val="22"/>
        </w:rPr>
        <w:t>changes</w:t>
      </w:r>
      <w:r w:rsidRPr="004A1C2C">
        <w:rPr>
          <w:sz w:val="22"/>
        </w:rPr>
        <w:t xml:space="preserve"> from the protocol are acceptable only with a mutually agreed upon protocol amendment.  I agree to conduct the </w:t>
      </w:r>
      <w:r w:rsidR="00207FAA" w:rsidRPr="004A1C2C">
        <w:rPr>
          <w:sz w:val="22"/>
        </w:rPr>
        <w:t>study</w:t>
      </w:r>
      <w:r w:rsidRPr="004A1C2C">
        <w:rPr>
          <w:sz w:val="22"/>
        </w:rPr>
        <w:t xml:space="preserve"> in accordance with generally accepted standards of </w:t>
      </w:r>
      <w:r w:rsidR="003F3F50">
        <w:rPr>
          <w:sz w:val="22"/>
        </w:rPr>
        <w:t>Good Pharmacoepidemiology Practice</w:t>
      </w:r>
      <w:r w:rsidRPr="004A1C2C">
        <w:rPr>
          <w:sz w:val="22"/>
        </w:rPr>
        <w:t>.  I also agree to report all information or data in accordance with the protocol and</w:t>
      </w:r>
      <w:proofErr w:type="gramStart"/>
      <w:r w:rsidRPr="004A1C2C">
        <w:rPr>
          <w:sz w:val="22"/>
        </w:rPr>
        <w:t>, in particular, I</w:t>
      </w:r>
      <w:proofErr w:type="gramEnd"/>
      <w:r w:rsidRPr="004A1C2C">
        <w:rPr>
          <w:sz w:val="22"/>
        </w:rPr>
        <w:t xml:space="preserve"> agree to report any serious adverse experiences as defined in Section </w:t>
      </w:r>
      <w:r w:rsidR="00C15909">
        <w:rPr>
          <w:sz w:val="22"/>
        </w:rPr>
        <w:t>6</w:t>
      </w:r>
      <w:r w:rsidRPr="004A1C2C">
        <w:rPr>
          <w:sz w:val="22"/>
        </w:rPr>
        <w:t xml:space="preserve"> – </w:t>
      </w:r>
      <w:r w:rsidR="004D0C97">
        <w:rPr>
          <w:sz w:val="22"/>
        </w:rPr>
        <w:t>Safety Reporting and Related Procedures</w:t>
      </w:r>
      <w:r w:rsidRPr="004A1C2C">
        <w:rPr>
          <w:sz w:val="22"/>
        </w:rPr>
        <w:t xml:space="preserve">.  I understand that information that identifies me will be used and disclosed as described in the protocol, and that such information may be transferred to countries that do not have laws protecting such information.  Since the information in this protocol is confidential, I understand that its disclosure to any third parties, other than those involved in approval, supervision, or conduct of the </w:t>
      </w:r>
      <w:r w:rsidR="00207FAA" w:rsidRPr="004A1C2C">
        <w:rPr>
          <w:sz w:val="22"/>
        </w:rPr>
        <w:t>study</w:t>
      </w:r>
      <w:r w:rsidRPr="004A1C2C">
        <w:rPr>
          <w:sz w:val="22"/>
        </w:rPr>
        <w:t xml:space="preserve"> is prohibited. I will ensure that the necessary precautions are taken to protect such information from loss, inadvertent disclosure, or access by third parties.</w:t>
      </w:r>
    </w:p>
    <w:p w14:paraId="015E126E" w14:textId="77777777" w:rsidR="00260419" w:rsidRPr="004A1C2C" w:rsidRDefault="00260419" w:rsidP="00260419">
      <w:pPr>
        <w:jc w:val="both"/>
        <w:rPr>
          <w:sz w:val="22"/>
        </w:rPr>
      </w:pPr>
    </w:p>
    <w:p w14:paraId="5C65C808" w14:textId="77777777" w:rsidR="007C3F10" w:rsidRPr="004A1C2C" w:rsidRDefault="007C3F10" w:rsidP="007C3F10">
      <w:pPr>
        <w:rPr>
          <w:b/>
          <w:bCs/>
          <w:sz w:val="22"/>
        </w:rPr>
      </w:pPr>
    </w:p>
    <w:tbl>
      <w:tblPr>
        <w:tblStyle w:val="TableGrid"/>
        <w:tblW w:w="8635" w:type="dxa"/>
        <w:tblInd w:w="0" w:type="dxa"/>
        <w:tblLook w:val="04A0" w:firstRow="1" w:lastRow="0" w:firstColumn="1" w:lastColumn="0" w:noHBand="0" w:noVBand="1"/>
      </w:tblPr>
      <w:tblGrid>
        <w:gridCol w:w="2233"/>
        <w:gridCol w:w="6402"/>
      </w:tblGrid>
      <w:tr w:rsidR="007C3F10" w14:paraId="5EB224DC" w14:textId="77777777" w:rsidTr="00FB1F22">
        <w:trPr>
          <w:trHeight w:val="720"/>
        </w:trPr>
        <w:tc>
          <w:tcPr>
            <w:tcW w:w="2065" w:type="dxa"/>
          </w:tcPr>
          <w:p w14:paraId="47B7BF03" w14:textId="77777777" w:rsidR="007C3F10" w:rsidRPr="007C3F10" w:rsidRDefault="007C3F10" w:rsidP="00AC6B7F">
            <w:pPr>
              <w:rPr>
                <w:bCs/>
                <w:sz w:val="22"/>
              </w:rPr>
            </w:pPr>
            <w:r>
              <w:rPr>
                <w:bCs/>
                <w:sz w:val="22"/>
              </w:rPr>
              <w:t>PRINTED NAME</w:t>
            </w:r>
          </w:p>
        </w:tc>
        <w:tc>
          <w:tcPr>
            <w:tcW w:w="6570" w:type="dxa"/>
          </w:tcPr>
          <w:p w14:paraId="6F27A357" w14:textId="77777777" w:rsidR="007C3F10" w:rsidRDefault="007C3F10" w:rsidP="00AC6B7F">
            <w:pPr>
              <w:rPr>
                <w:b/>
                <w:bCs/>
                <w:sz w:val="22"/>
              </w:rPr>
            </w:pPr>
          </w:p>
        </w:tc>
      </w:tr>
      <w:tr w:rsidR="007C3F10" w14:paraId="1F432FF2" w14:textId="77777777" w:rsidTr="00FB1F22">
        <w:trPr>
          <w:trHeight w:val="720"/>
        </w:trPr>
        <w:tc>
          <w:tcPr>
            <w:tcW w:w="2065" w:type="dxa"/>
          </w:tcPr>
          <w:p w14:paraId="733CE742" w14:textId="77777777" w:rsidR="007C3F10" w:rsidRPr="007C3F10" w:rsidRDefault="007C3F10" w:rsidP="00AC6B7F">
            <w:pPr>
              <w:rPr>
                <w:bCs/>
                <w:sz w:val="22"/>
              </w:rPr>
            </w:pPr>
            <w:r>
              <w:rPr>
                <w:bCs/>
                <w:sz w:val="22"/>
              </w:rPr>
              <w:t>TITLE</w:t>
            </w:r>
          </w:p>
        </w:tc>
        <w:tc>
          <w:tcPr>
            <w:tcW w:w="6570" w:type="dxa"/>
          </w:tcPr>
          <w:p w14:paraId="0280B8EE" w14:textId="77777777" w:rsidR="007C3F10" w:rsidRDefault="007C3F10" w:rsidP="00AC6B7F">
            <w:pPr>
              <w:rPr>
                <w:b/>
                <w:bCs/>
                <w:sz w:val="22"/>
              </w:rPr>
            </w:pPr>
          </w:p>
        </w:tc>
      </w:tr>
      <w:tr w:rsidR="007C3F10" w14:paraId="250A315E" w14:textId="77777777" w:rsidTr="00FB1F22">
        <w:trPr>
          <w:trHeight w:val="720"/>
        </w:trPr>
        <w:tc>
          <w:tcPr>
            <w:tcW w:w="2065" w:type="dxa"/>
          </w:tcPr>
          <w:p w14:paraId="6F931435" w14:textId="77777777" w:rsidR="007C3F10" w:rsidRPr="007C3F10" w:rsidRDefault="007C3F10" w:rsidP="00AC6B7F">
            <w:pPr>
              <w:rPr>
                <w:bCs/>
                <w:sz w:val="22"/>
              </w:rPr>
            </w:pPr>
            <w:r>
              <w:rPr>
                <w:bCs/>
                <w:sz w:val="22"/>
              </w:rPr>
              <w:t>SIGNATURE</w:t>
            </w:r>
          </w:p>
        </w:tc>
        <w:tc>
          <w:tcPr>
            <w:tcW w:w="6570" w:type="dxa"/>
          </w:tcPr>
          <w:p w14:paraId="787B160F" w14:textId="77777777" w:rsidR="007C3F10" w:rsidRDefault="007C3F10" w:rsidP="00AC6B7F">
            <w:pPr>
              <w:rPr>
                <w:b/>
                <w:bCs/>
                <w:sz w:val="22"/>
              </w:rPr>
            </w:pPr>
          </w:p>
        </w:tc>
      </w:tr>
      <w:tr w:rsidR="007C3F10" w14:paraId="0592F081" w14:textId="77777777" w:rsidTr="00FB1F22">
        <w:trPr>
          <w:trHeight w:val="720"/>
        </w:trPr>
        <w:tc>
          <w:tcPr>
            <w:tcW w:w="2065" w:type="dxa"/>
          </w:tcPr>
          <w:p w14:paraId="131496A1" w14:textId="77777777" w:rsidR="007C3F10" w:rsidRDefault="007C3F10" w:rsidP="00AC6B7F">
            <w:pPr>
              <w:rPr>
                <w:bCs/>
                <w:sz w:val="22"/>
              </w:rPr>
            </w:pPr>
            <w:r>
              <w:rPr>
                <w:bCs/>
                <w:sz w:val="22"/>
              </w:rPr>
              <w:t>DATE SIGNED</w:t>
            </w:r>
          </w:p>
        </w:tc>
        <w:tc>
          <w:tcPr>
            <w:tcW w:w="6570" w:type="dxa"/>
          </w:tcPr>
          <w:p w14:paraId="17E349CD" w14:textId="77777777" w:rsidR="007C3F10" w:rsidRDefault="007C3F10" w:rsidP="00AC6B7F">
            <w:pPr>
              <w:rPr>
                <w:b/>
                <w:bCs/>
                <w:sz w:val="22"/>
              </w:rPr>
            </w:pPr>
          </w:p>
        </w:tc>
      </w:tr>
    </w:tbl>
    <w:p w14:paraId="71212CB9" w14:textId="77777777" w:rsidR="007C3F10" w:rsidRPr="004A1C2C" w:rsidRDefault="007C3F10" w:rsidP="007C3F10">
      <w:pPr>
        <w:rPr>
          <w:b/>
          <w:bCs/>
          <w:sz w:val="22"/>
        </w:rPr>
      </w:pPr>
    </w:p>
    <w:p w14:paraId="5A7D4001" w14:textId="77777777" w:rsidR="00277EB7" w:rsidRDefault="00277EB7">
      <w:pPr>
        <w:rPr>
          <w:b/>
          <w:bCs/>
        </w:rPr>
      </w:pPr>
      <w:bookmarkStart w:id="3112" w:name="_Hlk24567505"/>
      <w:bookmarkEnd w:id="3111"/>
      <w:r>
        <w:rPr>
          <w:b/>
          <w:bCs/>
        </w:rPr>
        <w:br w:type="page"/>
      </w:r>
    </w:p>
    <w:p w14:paraId="7791EA08" w14:textId="2073676E" w:rsidR="00277EB7" w:rsidRPr="004A1C2C" w:rsidRDefault="00277EB7" w:rsidP="00277EB7">
      <w:pPr>
        <w:rPr>
          <w:b/>
          <w:bCs/>
        </w:rPr>
      </w:pPr>
      <w:r>
        <w:rPr>
          <w:b/>
          <w:bCs/>
        </w:rPr>
        <w:lastRenderedPageBreak/>
        <w:t>13.3</w:t>
      </w:r>
      <w:r>
        <w:rPr>
          <w:b/>
          <w:bCs/>
        </w:rPr>
        <w:tab/>
        <w:t xml:space="preserve">Supplier </w:t>
      </w:r>
    </w:p>
    <w:p w14:paraId="33CC32DD" w14:textId="77777777" w:rsidR="00277EB7" w:rsidRPr="004A1C2C" w:rsidRDefault="00277EB7" w:rsidP="00277EB7">
      <w:pPr>
        <w:rPr>
          <w:b/>
          <w:bCs/>
          <w:sz w:val="22"/>
        </w:rPr>
      </w:pPr>
    </w:p>
    <w:p w14:paraId="3BC808CD" w14:textId="77777777" w:rsidR="00277EB7" w:rsidRPr="004A1C2C" w:rsidRDefault="00277EB7" w:rsidP="00277EB7">
      <w:pPr>
        <w:jc w:val="both"/>
        <w:rPr>
          <w:sz w:val="22"/>
        </w:rPr>
      </w:pPr>
      <w:r w:rsidRPr="004A1C2C">
        <w:rPr>
          <w:sz w:val="22"/>
        </w:rPr>
        <w:t xml:space="preserve">I agree to conduct this study in accordance with the design outlined in this protocol and to abide by all provisions of this protocol </w:t>
      </w:r>
      <w:r w:rsidRPr="004A1C2C">
        <w:rPr>
          <w:sz w:val="22"/>
          <w:lang w:bidi="th-TH"/>
        </w:rPr>
        <w:t>(including other manuals and documents referenced from this protocol)</w:t>
      </w:r>
      <w:r w:rsidRPr="004A1C2C">
        <w:rPr>
          <w:sz w:val="22"/>
        </w:rPr>
        <w:t xml:space="preserve">; </w:t>
      </w:r>
      <w:r>
        <w:rPr>
          <w:sz w:val="22"/>
        </w:rPr>
        <w:t>changes</w:t>
      </w:r>
      <w:r w:rsidRPr="004A1C2C">
        <w:rPr>
          <w:sz w:val="22"/>
        </w:rPr>
        <w:t xml:space="preserve"> from the protocol are acceptable only with a mutually agreed upon protocol amendment.  I agree to conduct the study in accordance with generally accepted standards of </w:t>
      </w:r>
      <w:r>
        <w:rPr>
          <w:sz w:val="22"/>
        </w:rPr>
        <w:t>Good Pharmacoepidemiology Practice</w:t>
      </w:r>
      <w:r w:rsidRPr="004A1C2C">
        <w:rPr>
          <w:sz w:val="22"/>
        </w:rPr>
        <w:t>.  I also agree to report all information or data in accordance with the protocol and</w:t>
      </w:r>
      <w:proofErr w:type="gramStart"/>
      <w:r w:rsidRPr="004A1C2C">
        <w:rPr>
          <w:sz w:val="22"/>
        </w:rPr>
        <w:t>, in particular, I</w:t>
      </w:r>
      <w:proofErr w:type="gramEnd"/>
      <w:r w:rsidRPr="004A1C2C">
        <w:rPr>
          <w:sz w:val="22"/>
        </w:rPr>
        <w:t xml:space="preserve"> agree to report any serious adverse experiences as defined in Section </w:t>
      </w:r>
      <w:r>
        <w:rPr>
          <w:sz w:val="22"/>
        </w:rPr>
        <w:t>6</w:t>
      </w:r>
      <w:r w:rsidRPr="004A1C2C">
        <w:rPr>
          <w:sz w:val="22"/>
        </w:rPr>
        <w:t xml:space="preserve"> – </w:t>
      </w:r>
      <w:r w:rsidRPr="00787D16">
        <w:rPr>
          <w:sz w:val="22"/>
        </w:rPr>
        <w:t>Safety and Product Quality Complaint Reporting and Related Procedures</w:t>
      </w:r>
      <w:r w:rsidRPr="004A1C2C">
        <w:rPr>
          <w:sz w:val="22"/>
        </w:rPr>
        <w:t>.  I understand that information that identifies me will be used and disclosed as described in the protocol, and that such information may be transferred to countries that do not have laws protecting such information.  Since the information in this protocol is confidential, I understand that its disclosure to any third parties, other than those involved in approval, supervision, or conduct of the study is prohibited. I will ensure that the necessary precautions are taken to protect such information from loss, inadvertent disclosure, or access by third parties.</w:t>
      </w:r>
    </w:p>
    <w:p w14:paraId="04066303" w14:textId="77777777" w:rsidR="00277EB7" w:rsidRPr="004A1C2C" w:rsidRDefault="00277EB7" w:rsidP="00277EB7">
      <w:pPr>
        <w:jc w:val="both"/>
        <w:rPr>
          <w:sz w:val="22"/>
        </w:rPr>
      </w:pPr>
    </w:p>
    <w:p w14:paraId="041128F5" w14:textId="77777777" w:rsidR="00277EB7" w:rsidRPr="004A1C2C" w:rsidRDefault="00277EB7" w:rsidP="00277EB7">
      <w:pPr>
        <w:rPr>
          <w:b/>
          <w:bCs/>
          <w:sz w:val="22"/>
        </w:rPr>
      </w:pPr>
    </w:p>
    <w:tbl>
      <w:tblPr>
        <w:tblStyle w:val="TableGrid"/>
        <w:tblW w:w="8725" w:type="dxa"/>
        <w:tblInd w:w="0" w:type="dxa"/>
        <w:tblLook w:val="04A0" w:firstRow="1" w:lastRow="0" w:firstColumn="1" w:lastColumn="0" w:noHBand="0" w:noVBand="1"/>
      </w:tblPr>
      <w:tblGrid>
        <w:gridCol w:w="2233"/>
        <w:gridCol w:w="6492"/>
      </w:tblGrid>
      <w:tr w:rsidR="00277EB7" w14:paraId="696EB640" w14:textId="77777777" w:rsidTr="00AC6B7F">
        <w:trPr>
          <w:trHeight w:val="720"/>
        </w:trPr>
        <w:tc>
          <w:tcPr>
            <w:tcW w:w="2065" w:type="dxa"/>
          </w:tcPr>
          <w:p w14:paraId="215D01B1" w14:textId="77777777" w:rsidR="00277EB7" w:rsidRPr="007C3F10" w:rsidRDefault="00277EB7" w:rsidP="00AC6B7F">
            <w:pPr>
              <w:rPr>
                <w:bCs/>
                <w:sz w:val="22"/>
              </w:rPr>
            </w:pPr>
            <w:r>
              <w:rPr>
                <w:bCs/>
                <w:sz w:val="22"/>
              </w:rPr>
              <w:t>PRINTED NAME</w:t>
            </w:r>
          </w:p>
        </w:tc>
        <w:tc>
          <w:tcPr>
            <w:tcW w:w="6660" w:type="dxa"/>
          </w:tcPr>
          <w:p w14:paraId="0816B01B" w14:textId="77777777" w:rsidR="00277EB7" w:rsidRDefault="00277EB7" w:rsidP="00AC6B7F">
            <w:pPr>
              <w:rPr>
                <w:b/>
                <w:bCs/>
                <w:sz w:val="22"/>
              </w:rPr>
            </w:pPr>
          </w:p>
        </w:tc>
      </w:tr>
      <w:tr w:rsidR="00277EB7" w14:paraId="762BD2E1" w14:textId="77777777" w:rsidTr="00AC6B7F">
        <w:trPr>
          <w:trHeight w:val="720"/>
        </w:trPr>
        <w:tc>
          <w:tcPr>
            <w:tcW w:w="2065" w:type="dxa"/>
          </w:tcPr>
          <w:p w14:paraId="5752A92A" w14:textId="77777777" w:rsidR="00277EB7" w:rsidRPr="007C3F10" w:rsidRDefault="00277EB7" w:rsidP="00AC6B7F">
            <w:pPr>
              <w:rPr>
                <w:bCs/>
                <w:sz w:val="22"/>
              </w:rPr>
            </w:pPr>
            <w:r>
              <w:rPr>
                <w:bCs/>
                <w:sz w:val="22"/>
              </w:rPr>
              <w:t>TITLE</w:t>
            </w:r>
          </w:p>
        </w:tc>
        <w:tc>
          <w:tcPr>
            <w:tcW w:w="6660" w:type="dxa"/>
          </w:tcPr>
          <w:p w14:paraId="19308A06" w14:textId="77777777" w:rsidR="00277EB7" w:rsidRDefault="00277EB7" w:rsidP="00AC6B7F">
            <w:pPr>
              <w:rPr>
                <w:b/>
                <w:bCs/>
                <w:sz w:val="22"/>
              </w:rPr>
            </w:pPr>
          </w:p>
        </w:tc>
      </w:tr>
      <w:tr w:rsidR="00277EB7" w14:paraId="598444BD" w14:textId="77777777" w:rsidTr="00AC6B7F">
        <w:trPr>
          <w:trHeight w:val="720"/>
        </w:trPr>
        <w:tc>
          <w:tcPr>
            <w:tcW w:w="2065" w:type="dxa"/>
          </w:tcPr>
          <w:p w14:paraId="0A46059E" w14:textId="77777777" w:rsidR="00277EB7" w:rsidRPr="007C3F10" w:rsidRDefault="00277EB7" w:rsidP="00AC6B7F">
            <w:pPr>
              <w:rPr>
                <w:bCs/>
                <w:sz w:val="22"/>
              </w:rPr>
            </w:pPr>
            <w:r>
              <w:rPr>
                <w:bCs/>
                <w:sz w:val="22"/>
              </w:rPr>
              <w:t>SIGNATURE</w:t>
            </w:r>
          </w:p>
        </w:tc>
        <w:tc>
          <w:tcPr>
            <w:tcW w:w="6660" w:type="dxa"/>
          </w:tcPr>
          <w:p w14:paraId="3B5225E3" w14:textId="77777777" w:rsidR="00277EB7" w:rsidRDefault="00277EB7" w:rsidP="00AC6B7F">
            <w:pPr>
              <w:rPr>
                <w:b/>
                <w:bCs/>
                <w:sz w:val="22"/>
              </w:rPr>
            </w:pPr>
          </w:p>
        </w:tc>
      </w:tr>
      <w:tr w:rsidR="00277EB7" w14:paraId="27F98B89" w14:textId="77777777" w:rsidTr="00AC6B7F">
        <w:trPr>
          <w:trHeight w:val="720"/>
        </w:trPr>
        <w:tc>
          <w:tcPr>
            <w:tcW w:w="2065" w:type="dxa"/>
          </w:tcPr>
          <w:p w14:paraId="424DE73E" w14:textId="77777777" w:rsidR="00277EB7" w:rsidRDefault="00277EB7" w:rsidP="00AC6B7F">
            <w:pPr>
              <w:rPr>
                <w:bCs/>
                <w:sz w:val="22"/>
              </w:rPr>
            </w:pPr>
            <w:r>
              <w:rPr>
                <w:bCs/>
                <w:sz w:val="22"/>
              </w:rPr>
              <w:t>DATE SIGNED</w:t>
            </w:r>
          </w:p>
        </w:tc>
        <w:tc>
          <w:tcPr>
            <w:tcW w:w="6660" w:type="dxa"/>
          </w:tcPr>
          <w:p w14:paraId="41AD1488" w14:textId="77777777" w:rsidR="00277EB7" w:rsidRDefault="00277EB7" w:rsidP="00AC6B7F">
            <w:pPr>
              <w:rPr>
                <w:b/>
                <w:bCs/>
                <w:sz w:val="22"/>
              </w:rPr>
            </w:pPr>
          </w:p>
        </w:tc>
      </w:tr>
    </w:tbl>
    <w:p w14:paraId="2B6AD05A" w14:textId="77777777" w:rsidR="00277EB7" w:rsidRPr="004A1C2C" w:rsidRDefault="00277EB7" w:rsidP="00277EB7">
      <w:pPr>
        <w:rPr>
          <w:b/>
          <w:bCs/>
          <w:sz w:val="22"/>
        </w:rPr>
      </w:pPr>
    </w:p>
    <w:bookmarkEnd w:id="3112"/>
    <w:p w14:paraId="3BC7CE68" w14:textId="77777777" w:rsidR="00277EB7" w:rsidRPr="004A1C2C" w:rsidRDefault="00277EB7" w:rsidP="00277EB7">
      <w:pPr>
        <w:jc w:val="both"/>
        <w:rPr>
          <w:sz w:val="22"/>
        </w:rPr>
      </w:pPr>
    </w:p>
    <w:p w14:paraId="7B465115" w14:textId="77777777" w:rsidR="00277EB7" w:rsidRDefault="00277EB7" w:rsidP="00277EB7"/>
    <w:p w14:paraId="015E1271" w14:textId="561AC789" w:rsidR="00260419" w:rsidRPr="004A1C2C" w:rsidRDefault="00260419" w:rsidP="007C3F10">
      <w:pPr>
        <w:jc w:val="both"/>
        <w:rPr>
          <w:sz w:val="22"/>
        </w:rPr>
      </w:pPr>
    </w:p>
    <w:sectPr w:rsidR="00260419" w:rsidRPr="004A1C2C">
      <w:headerReference w:type="default" r:id="rId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69" w:author="Author" w:initials="A">
    <w:p w14:paraId="2EECBFFF" w14:textId="3360FBF3" w:rsidR="00C77FC5" w:rsidRDefault="00C77FC5">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ECBF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ECBFFF" w16cid:durableId="222CF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85269" w14:textId="77777777" w:rsidR="005572A7" w:rsidRDefault="005572A7">
      <w:r>
        <w:separator/>
      </w:r>
    </w:p>
  </w:endnote>
  <w:endnote w:type="continuationSeparator" w:id="0">
    <w:p w14:paraId="56904CFC" w14:textId="77777777" w:rsidR="005572A7" w:rsidRDefault="005572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E2675" w14:textId="77777777" w:rsidR="00401759" w:rsidRDefault="004017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1808226"/>
      <w:docPartObj>
        <w:docPartGallery w:val="Page Numbers (Bottom of Page)"/>
        <w:docPartUnique/>
      </w:docPartObj>
    </w:sdtPr>
    <w:sdtEndPr>
      <w:rPr>
        <w:noProof/>
      </w:rPr>
    </w:sdtEndPr>
    <w:sdtContent>
      <w:p w14:paraId="19AA9A58" w14:textId="4039550B" w:rsidR="00401759" w:rsidRDefault="004017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B1C022" w14:textId="1994BA7B" w:rsidR="00401759" w:rsidRDefault="00401759" w:rsidP="00396A75">
    <w:pPr>
      <w:pStyle w:val="Footer"/>
      <w:jc w:val="center"/>
    </w:pPr>
    <w:r w:rsidRPr="00396A75">
      <w:rPr>
        <w:sz w:val="22"/>
      </w:rPr>
      <w:t>15-Nov-2019 DB_TB7</w:t>
    </w:r>
    <w:r>
      <w:rPr>
        <w:noProof/>
        <w:sz w:val="20"/>
        <w:szCs w:val="20"/>
      </w:rPr>
      <w:drawing>
        <wp:inline distT="0" distB="0" distL="0" distR="0" wp14:anchorId="4B13E784" wp14:editId="55A5975B">
          <wp:extent cx="106680" cy="106680"/>
          <wp:effectExtent l="0" t="0" r="7620" b="7620"/>
          <wp:docPr id="11" name="Picture 11" descr="markg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kgr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BC0A37">
      <w:rPr>
        <w:sz w:val="20"/>
        <w:szCs w:val="20"/>
      </w:rPr>
      <w:t xml:space="preserve"> Confidential – Limited Access</w:t>
    </w:r>
    <w:r>
      <w:rPr>
        <w:noProof/>
      </w:rPr>
      <w:drawing>
        <wp:inline distT="0" distB="0" distL="0" distR="0" wp14:anchorId="7266AC23" wp14:editId="034840CE">
          <wp:extent cx="807790" cy="326164"/>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
                    <a:extLst>
                      <a:ext uri="{28A0092B-C50C-407E-A947-70E740481C1C}">
                        <a14:useLocalDpi xmlns:a14="http://schemas.microsoft.com/office/drawing/2010/main" val="0"/>
                      </a:ext>
                    </a:extLst>
                  </a:blip>
                  <a:stretch>
                    <a:fillRect/>
                  </a:stretch>
                </pic:blipFill>
                <pic:spPr>
                  <a:xfrm>
                    <a:off x="0" y="0"/>
                    <a:ext cx="807790" cy="326164"/>
                  </a:xfrm>
                  <a:prstGeom prst="rect">
                    <a:avLst/>
                  </a:prstGeom>
                </pic:spPr>
              </pic:pic>
            </a:graphicData>
          </a:graphic>
        </wp:inline>
      </w:drawing>
    </w:r>
    <w:r>
      <w:rPr>
        <w:noProof/>
      </w:rPr>
      <w:drawing>
        <wp:anchor distT="0" distB="0" distL="114300" distR="114300" simplePos="0" relativeHeight="251658240" behindDoc="0" locked="0" layoutInCell="1" allowOverlap="1" wp14:anchorId="79C2C89D" wp14:editId="7E4BC16A">
          <wp:simplePos x="0" y="0"/>
          <wp:positionH relativeFrom="margin">
            <wp:align>left</wp:align>
          </wp:positionH>
          <wp:positionV relativeFrom="bottomMargin">
            <wp:posOffset>63500</wp:posOffset>
          </wp:positionV>
          <wp:extent cx="807720" cy="325755"/>
          <wp:effectExtent l="0" t="0" r="0" b="0"/>
          <wp:wrapNone/>
          <wp:docPr id="3" name="bjCLFRImagePrimFooter" descr="bjCLFRImagePrimFooter"/>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807720" cy="32575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FF65F" w14:textId="77777777" w:rsidR="00401759" w:rsidRDefault="00401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259F9" w14:textId="77777777" w:rsidR="005572A7" w:rsidRDefault="005572A7">
      <w:r>
        <w:separator/>
      </w:r>
    </w:p>
  </w:footnote>
  <w:footnote w:type="continuationSeparator" w:id="0">
    <w:p w14:paraId="3279DBE7" w14:textId="77777777" w:rsidR="005572A7" w:rsidRDefault="005572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07EBF" w14:textId="77777777" w:rsidR="00401759" w:rsidRDefault="00401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427AA" w14:textId="77777777" w:rsidR="00401759" w:rsidRPr="00BC0A37" w:rsidRDefault="00401759" w:rsidP="00396A75">
    <w:pPr>
      <w:autoSpaceDE w:val="0"/>
      <w:autoSpaceDN w:val="0"/>
      <w:adjustRightInd w:val="0"/>
      <w:rPr>
        <w:color w:val="4A4A4A"/>
        <w:sz w:val="20"/>
        <w:szCs w:val="20"/>
        <w:u w:val="single"/>
      </w:rPr>
    </w:pPr>
    <w:r w:rsidRPr="00BC0A37">
      <w:rPr>
        <w:bCs/>
        <w:color w:val="4A4A4A"/>
        <w:sz w:val="20"/>
        <w:szCs w:val="20"/>
        <w:u w:val="single"/>
      </w:rPr>
      <w:t xml:space="preserve">Product: </w:t>
    </w:r>
    <w:r w:rsidRPr="00BC0A37">
      <w:rPr>
        <w:color w:val="4A4A4A"/>
        <w:sz w:val="20"/>
        <w:szCs w:val="20"/>
        <w:u w:val="single"/>
      </w:rPr>
      <w:t>MK-</w:t>
    </w:r>
    <w:proofErr w:type="spellStart"/>
    <w:r>
      <w:rPr>
        <w:color w:val="4A4A4A"/>
        <w:sz w:val="20"/>
        <w:szCs w:val="20"/>
        <w:u w:val="single"/>
      </w:rPr>
      <w:t>xxxx</w:t>
    </w:r>
    <w:proofErr w:type="spellEnd"/>
  </w:p>
  <w:p w14:paraId="37325BFB" w14:textId="77777777" w:rsidR="00401759" w:rsidRPr="00BC0A37" w:rsidRDefault="00401759" w:rsidP="00396A75">
    <w:pPr>
      <w:pStyle w:val="Header"/>
      <w:rPr>
        <w:color w:val="4A4A4A"/>
        <w:sz w:val="20"/>
        <w:szCs w:val="20"/>
        <w:u w:val="single"/>
      </w:rPr>
    </w:pPr>
    <w:r w:rsidRPr="00BC0A37">
      <w:rPr>
        <w:bCs/>
        <w:color w:val="4A4A4A"/>
        <w:sz w:val="20"/>
        <w:szCs w:val="20"/>
        <w:u w:val="single"/>
      </w:rPr>
      <w:t xml:space="preserve">Protocol/Amendment No.: </w:t>
    </w:r>
    <w:r>
      <w:rPr>
        <w:color w:val="4A4A4A"/>
        <w:sz w:val="20"/>
        <w:szCs w:val="20"/>
        <w:u w:val="single"/>
      </w:rPr>
      <w:t>xxx</w:t>
    </w:r>
  </w:p>
  <w:p w14:paraId="21FF8101" w14:textId="77777777" w:rsidR="00401759" w:rsidRDefault="00401759" w:rsidP="00396A75">
    <w:pPr>
      <w:pStyle w:val="Header"/>
      <w:rPr>
        <w:sz w:val="20"/>
        <w:szCs w:val="20"/>
        <w:u w:val="single"/>
      </w:rPr>
    </w:pPr>
    <w:r>
      <w:rPr>
        <w:sz w:val="20"/>
        <w:szCs w:val="20"/>
        <w:u w:val="single"/>
      </w:rPr>
      <w:t>VEAP ID NO: XXXXX</w:t>
    </w:r>
  </w:p>
  <w:p w14:paraId="38DD4069" w14:textId="3BA23561" w:rsidR="00401759" w:rsidRPr="00300C70" w:rsidRDefault="00401759" w:rsidP="00E840BA">
    <w:pPr>
      <w:pStyle w:val="Header"/>
      <w:rPr>
        <w:sz w:val="20"/>
        <w:szCs w:val="20"/>
        <w:u w:val="single"/>
      </w:rPr>
    </w:pPr>
    <w:r w:rsidRPr="00BC0A37">
      <w:rPr>
        <w:color w:val="4A4A4A"/>
        <w:sz w:val="20"/>
        <w:szCs w:val="20"/>
        <w:u w:val="single"/>
      </w:rPr>
      <w:t xml:space="preserve">Epidemiology </w:t>
    </w:r>
    <w:proofErr w:type="gramStart"/>
    <w:r w:rsidRPr="00BC0A37">
      <w:rPr>
        <w:color w:val="4A4A4A"/>
        <w:sz w:val="20"/>
        <w:szCs w:val="20"/>
        <w:u w:val="single"/>
      </w:rPr>
      <w:t>No.</w:t>
    </w:r>
    <w:r>
      <w:rPr>
        <w:color w:val="4A4A4A"/>
        <w:sz w:val="20"/>
        <w:szCs w:val="20"/>
        <w:u w:val="single"/>
      </w:rPr>
      <w:t>(</w:t>
    </w:r>
    <w:proofErr w:type="gramEnd"/>
    <w:r>
      <w:rPr>
        <w:color w:val="4A4A4A"/>
        <w:sz w:val="20"/>
        <w:szCs w:val="20"/>
        <w:u w:val="single"/>
      </w:rPr>
      <w:t>PE Studies only)</w:t>
    </w:r>
    <w:r w:rsidRPr="00BC0A37">
      <w:rPr>
        <w:color w:val="4A4A4A"/>
        <w:sz w:val="20"/>
        <w:szCs w:val="20"/>
        <w:u w:val="single"/>
      </w:rPr>
      <w:t>:  EP0</w:t>
    </w:r>
    <w:r>
      <w:rPr>
        <w:color w:val="4A4A4A"/>
        <w:sz w:val="20"/>
        <w:szCs w:val="20"/>
        <w:u w:val="single"/>
      </w:rPr>
      <w:t>xxxx</w:t>
    </w:r>
    <w:r w:rsidRPr="00BC0A37">
      <w:rPr>
        <w:color w:val="4A4A4A"/>
        <w:sz w:val="20"/>
        <w:szCs w:val="20"/>
        <w:u w:val="single"/>
      </w:rPr>
      <w:t>.</w:t>
    </w:r>
    <w:r>
      <w:rPr>
        <w:color w:val="4A4A4A"/>
        <w:sz w:val="20"/>
        <w:szCs w:val="20"/>
        <w:u w:val="single"/>
      </w:rPr>
      <w:t>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D846F" w14:textId="77777777" w:rsidR="00401759" w:rsidRDefault="004017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CB46" w14:textId="77777777" w:rsidR="00401759" w:rsidRPr="00BC0A37" w:rsidRDefault="00401759" w:rsidP="00BC0A37">
    <w:pPr>
      <w:autoSpaceDE w:val="0"/>
      <w:autoSpaceDN w:val="0"/>
      <w:adjustRightInd w:val="0"/>
      <w:rPr>
        <w:color w:val="4A4A4A"/>
        <w:sz w:val="20"/>
        <w:szCs w:val="20"/>
        <w:u w:val="single"/>
      </w:rPr>
    </w:pPr>
    <w:r w:rsidRPr="00BC0A37">
      <w:rPr>
        <w:bCs/>
        <w:color w:val="4A4A4A"/>
        <w:sz w:val="20"/>
        <w:szCs w:val="20"/>
        <w:u w:val="single"/>
      </w:rPr>
      <w:t xml:space="preserve">Product: </w:t>
    </w:r>
    <w:r w:rsidRPr="00BC0A37">
      <w:rPr>
        <w:color w:val="4A4A4A"/>
        <w:sz w:val="20"/>
        <w:szCs w:val="20"/>
        <w:u w:val="single"/>
      </w:rPr>
      <w:t>MK-</w:t>
    </w:r>
    <w:proofErr w:type="spellStart"/>
    <w:r>
      <w:rPr>
        <w:color w:val="4A4A4A"/>
        <w:sz w:val="20"/>
        <w:szCs w:val="20"/>
        <w:u w:val="single"/>
      </w:rPr>
      <w:t>xxxx</w:t>
    </w:r>
    <w:proofErr w:type="spellEnd"/>
  </w:p>
  <w:p w14:paraId="7B7D2B2C" w14:textId="77777777" w:rsidR="00401759" w:rsidRPr="00BC0A37" w:rsidRDefault="00401759" w:rsidP="00BC0A37">
    <w:pPr>
      <w:pStyle w:val="Header"/>
      <w:rPr>
        <w:color w:val="4A4A4A"/>
        <w:sz w:val="20"/>
        <w:szCs w:val="20"/>
        <w:u w:val="single"/>
      </w:rPr>
    </w:pPr>
    <w:r w:rsidRPr="00BC0A37">
      <w:rPr>
        <w:bCs/>
        <w:color w:val="4A4A4A"/>
        <w:sz w:val="20"/>
        <w:szCs w:val="20"/>
        <w:u w:val="single"/>
      </w:rPr>
      <w:t xml:space="preserve">Protocol/Amendment No.: </w:t>
    </w:r>
    <w:r>
      <w:rPr>
        <w:color w:val="4A4A4A"/>
        <w:sz w:val="20"/>
        <w:szCs w:val="20"/>
        <w:u w:val="single"/>
      </w:rPr>
      <w:t>xxx</w:t>
    </w:r>
  </w:p>
  <w:p w14:paraId="0BEE22CF" w14:textId="77777777" w:rsidR="00401759" w:rsidRDefault="00401759" w:rsidP="009F71A5">
    <w:pPr>
      <w:pStyle w:val="Header"/>
      <w:rPr>
        <w:sz w:val="20"/>
        <w:szCs w:val="20"/>
        <w:u w:val="single"/>
      </w:rPr>
    </w:pPr>
    <w:r>
      <w:rPr>
        <w:sz w:val="20"/>
        <w:szCs w:val="20"/>
        <w:u w:val="single"/>
      </w:rPr>
      <w:t>VEAP ID NO: XXXXX</w:t>
    </w:r>
  </w:p>
  <w:p w14:paraId="49BA215C" w14:textId="77777777" w:rsidR="00401759" w:rsidRPr="00180FE2" w:rsidRDefault="00401759" w:rsidP="009F71A5">
    <w:pPr>
      <w:pStyle w:val="Header"/>
      <w:rPr>
        <w:sz w:val="20"/>
        <w:szCs w:val="20"/>
      </w:rPr>
    </w:pPr>
    <w:r w:rsidRPr="00BC0A37">
      <w:rPr>
        <w:color w:val="4A4A4A"/>
        <w:sz w:val="20"/>
        <w:szCs w:val="20"/>
        <w:u w:val="single"/>
      </w:rPr>
      <w:t xml:space="preserve">Epidemiology </w:t>
    </w:r>
    <w:proofErr w:type="gramStart"/>
    <w:r w:rsidRPr="00BC0A37">
      <w:rPr>
        <w:color w:val="4A4A4A"/>
        <w:sz w:val="20"/>
        <w:szCs w:val="20"/>
        <w:u w:val="single"/>
      </w:rPr>
      <w:t>No.</w:t>
    </w:r>
    <w:r>
      <w:rPr>
        <w:color w:val="4A4A4A"/>
        <w:sz w:val="20"/>
        <w:szCs w:val="20"/>
        <w:u w:val="single"/>
      </w:rPr>
      <w:t>(</w:t>
    </w:r>
    <w:proofErr w:type="gramEnd"/>
    <w:r>
      <w:rPr>
        <w:color w:val="4A4A4A"/>
        <w:sz w:val="20"/>
        <w:szCs w:val="20"/>
        <w:u w:val="single"/>
      </w:rPr>
      <w:t>PE Studies only)</w:t>
    </w:r>
    <w:r w:rsidRPr="00BC0A37">
      <w:rPr>
        <w:color w:val="4A4A4A"/>
        <w:sz w:val="20"/>
        <w:szCs w:val="20"/>
        <w:u w:val="single"/>
      </w:rPr>
      <w:t>:  EP0</w:t>
    </w:r>
    <w:r>
      <w:rPr>
        <w:color w:val="4A4A4A"/>
        <w:sz w:val="20"/>
        <w:szCs w:val="20"/>
        <w:u w:val="single"/>
      </w:rPr>
      <w:t>xxxx</w:t>
    </w:r>
    <w:r w:rsidRPr="00BC0A37">
      <w:rPr>
        <w:color w:val="4A4A4A"/>
        <w:sz w:val="20"/>
        <w:szCs w:val="20"/>
        <w:u w:val="single"/>
      </w:rPr>
      <w:t>.</w:t>
    </w:r>
    <w:r>
      <w:rPr>
        <w:color w:val="4A4A4A"/>
        <w:sz w:val="20"/>
        <w:szCs w:val="20"/>
        <w:u w:val="single"/>
      </w:rPr>
      <w:t>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E2BE6"/>
    <w:multiLevelType w:val="singleLevel"/>
    <w:tmpl w:val="86F61DE6"/>
    <w:name w:val="tfl"/>
    <w:lvl w:ilvl="0">
      <w:start w:val="1"/>
      <w:numFmt w:val="lowerLetter"/>
      <w:pStyle w:val="TableFootnoteLetter"/>
      <w:lvlText w:val="%1"/>
      <w:lvlJc w:val="left"/>
      <w:pPr>
        <w:tabs>
          <w:tab w:val="num" w:pos="360"/>
        </w:tabs>
        <w:ind w:left="360" w:hanging="360"/>
      </w:pPr>
      <w:rPr>
        <w:rFonts w:ascii="Arial" w:hAnsi="Arial" w:cs="Arial"/>
        <w:b w:val="0"/>
        <w:i w:val="0"/>
        <w:caps w:val="0"/>
        <w:sz w:val="18"/>
        <w:u w:val="none"/>
        <w:vertAlign w:val="superscript"/>
      </w:rPr>
    </w:lvl>
  </w:abstractNum>
  <w:abstractNum w:abstractNumId="1" w15:restartNumberingAfterBreak="0">
    <w:nsid w:val="0CB06D86"/>
    <w:multiLevelType w:val="hybridMultilevel"/>
    <w:tmpl w:val="D8C21FDC"/>
    <w:lvl w:ilvl="0" w:tplc="7D6E6F12">
      <w:start w:val="1"/>
      <w:numFmt w:val="decimal"/>
      <w:lvlText w:val="%1)"/>
      <w:lvlJc w:val="left"/>
      <w:pPr>
        <w:ind w:left="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A0471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7024B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9C690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DB80F3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4EED66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A4E76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70553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FA128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D14B67"/>
    <w:multiLevelType w:val="hybridMultilevel"/>
    <w:tmpl w:val="EF264340"/>
    <w:lvl w:ilvl="0" w:tplc="8416CD7C">
      <w:start w:val="1"/>
      <w:numFmt w:val="bullet"/>
      <w:lvlText w:val="•"/>
      <w:lvlJc w:val="left"/>
      <w:pPr>
        <w:ind w:left="1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1463F2">
      <w:start w:val="1"/>
      <w:numFmt w:val="bullet"/>
      <w:lvlText w:val="o"/>
      <w:lvlJc w:val="left"/>
      <w:pPr>
        <w:ind w:left="10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067764">
      <w:start w:val="1"/>
      <w:numFmt w:val="bullet"/>
      <w:lvlText w:val="▪"/>
      <w:lvlJc w:val="left"/>
      <w:pPr>
        <w:ind w:left="18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734C192">
      <w:start w:val="1"/>
      <w:numFmt w:val="bullet"/>
      <w:lvlText w:val="•"/>
      <w:lvlJc w:val="left"/>
      <w:pPr>
        <w:ind w:left="25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208764">
      <w:start w:val="1"/>
      <w:numFmt w:val="bullet"/>
      <w:lvlText w:val="o"/>
      <w:lvlJc w:val="left"/>
      <w:pPr>
        <w:ind w:left="32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AF6738C">
      <w:start w:val="1"/>
      <w:numFmt w:val="bullet"/>
      <w:lvlText w:val="▪"/>
      <w:lvlJc w:val="left"/>
      <w:pPr>
        <w:ind w:left="39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65673C2">
      <w:start w:val="1"/>
      <w:numFmt w:val="bullet"/>
      <w:lvlText w:val="•"/>
      <w:lvlJc w:val="left"/>
      <w:pPr>
        <w:ind w:left="46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B928A28">
      <w:start w:val="1"/>
      <w:numFmt w:val="bullet"/>
      <w:lvlText w:val="o"/>
      <w:lvlJc w:val="left"/>
      <w:pPr>
        <w:ind w:left="54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3C8812">
      <w:start w:val="1"/>
      <w:numFmt w:val="bullet"/>
      <w:lvlText w:val="▪"/>
      <w:lvlJc w:val="left"/>
      <w:pPr>
        <w:ind w:left="61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E92A40"/>
    <w:multiLevelType w:val="hybridMultilevel"/>
    <w:tmpl w:val="134241E0"/>
    <w:lvl w:ilvl="0" w:tplc="B888D486">
      <w:start w:val="1"/>
      <w:numFmt w:val="decimal"/>
      <w:lvlText w:val="%1."/>
      <w:lvlJc w:val="left"/>
      <w:pPr>
        <w:ind w:left="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1837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0EB83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7A45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AA17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7C48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8230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9C18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3EFD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1C19C2"/>
    <w:multiLevelType w:val="hybridMultilevel"/>
    <w:tmpl w:val="D2E4355C"/>
    <w:lvl w:ilvl="0" w:tplc="695EC07E">
      <w:start w:val="1"/>
      <w:numFmt w:val="bullet"/>
      <w:lvlText w:val="•"/>
      <w:lvlJc w:val="left"/>
      <w:pPr>
        <w:ind w:left="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10BAD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44C0A2">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72B192">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E41102">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EE7632">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2E7144">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326A84">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46DFF2">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AFB3B4F"/>
    <w:multiLevelType w:val="singleLevel"/>
    <w:tmpl w:val="2B94275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9156C0"/>
    <w:multiLevelType w:val="hybridMultilevel"/>
    <w:tmpl w:val="8D023020"/>
    <w:lvl w:ilvl="0" w:tplc="83641054">
      <w:start w:val="1"/>
      <w:numFmt w:val="bullet"/>
      <w:lvlText w:val="•"/>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63C667E">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D65E68">
      <w:start w:val="1"/>
      <w:numFmt w:val="bullet"/>
      <w:lvlText w:val="▪"/>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91CCC30">
      <w:start w:val="1"/>
      <w:numFmt w:val="bullet"/>
      <w:lvlText w:val="•"/>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E6C252">
      <w:start w:val="1"/>
      <w:numFmt w:val="bullet"/>
      <w:lvlText w:val="o"/>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A30A814">
      <w:start w:val="1"/>
      <w:numFmt w:val="bullet"/>
      <w:lvlText w:val="▪"/>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D146AD8">
      <w:start w:val="1"/>
      <w:numFmt w:val="bullet"/>
      <w:lvlText w:val="•"/>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53C4D5C">
      <w:start w:val="1"/>
      <w:numFmt w:val="bullet"/>
      <w:lvlText w:val="o"/>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C484AF2">
      <w:start w:val="1"/>
      <w:numFmt w:val="bullet"/>
      <w:lvlText w:val="▪"/>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34A0059"/>
    <w:multiLevelType w:val="hybridMultilevel"/>
    <w:tmpl w:val="16A4F42A"/>
    <w:lvl w:ilvl="0" w:tplc="8F16BFC2">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4EF5D6">
      <w:start w:val="1"/>
      <w:numFmt w:val="bullet"/>
      <w:lvlText w:val="o"/>
      <w:lvlJc w:val="left"/>
      <w:pPr>
        <w:ind w:left="10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246904">
      <w:start w:val="1"/>
      <w:numFmt w:val="bullet"/>
      <w:lvlText w:val="▪"/>
      <w:lvlJc w:val="left"/>
      <w:pPr>
        <w:ind w:left="18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EEAD3D4">
      <w:start w:val="1"/>
      <w:numFmt w:val="bullet"/>
      <w:lvlText w:val="•"/>
      <w:lvlJc w:val="left"/>
      <w:pPr>
        <w:ind w:left="25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36A339A">
      <w:start w:val="1"/>
      <w:numFmt w:val="bullet"/>
      <w:lvlText w:val="o"/>
      <w:lvlJc w:val="left"/>
      <w:pPr>
        <w:ind w:left="325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5889CEC">
      <w:start w:val="1"/>
      <w:numFmt w:val="bullet"/>
      <w:lvlText w:val="▪"/>
      <w:lvlJc w:val="left"/>
      <w:pPr>
        <w:ind w:left="39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7058FE">
      <w:start w:val="1"/>
      <w:numFmt w:val="bullet"/>
      <w:lvlText w:val="•"/>
      <w:lvlJc w:val="left"/>
      <w:pPr>
        <w:ind w:left="46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4C4F8B0">
      <w:start w:val="1"/>
      <w:numFmt w:val="bullet"/>
      <w:lvlText w:val="o"/>
      <w:lvlJc w:val="left"/>
      <w:pPr>
        <w:ind w:left="541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8B4DD4A">
      <w:start w:val="1"/>
      <w:numFmt w:val="bullet"/>
      <w:lvlText w:val="▪"/>
      <w:lvlJc w:val="left"/>
      <w:pPr>
        <w:ind w:left="613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B620250"/>
    <w:multiLevelType w:val="multilevel"/>
    <w:tmpl w:val="DD62A148"/>
    <w:lvl w:ilvl="0">
      <w:start w:val="1"/>
      <w:numFmt w:val="bullet"/>
      <w:pStyle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627"/>
        </w:tabs>
        <w:ind w:left="1627" w:hanging="360"/>
      </w:pPr>
      <w:rPr>
        <w:rFonts w:ascii="Courier New" w:hAnsi="Courier New" w:cs="Courier New" w:hint="default"/>
      </w:rPr>
    </w:lvl>
    <w:lvl w:ilvl="2">
      <w:start w:val="1"/>
      <w:numFmt w:val="bullet"/>
      <w:lvlText w:val=""/>
      <w:lvlJc w:val="left"/>
      <w:pPr>
        <w:tabs>
          <w:tab w:val="num" w:pos="2347"/>
        </w:tabs>
        <w:ind w:left="2347" w:hanging="360"/>
      </w:pPr>
      <w:rPr>
        <w:rFonts w:ascii="Wingdings" w:hAnsi="Wingdings" w:hint="default"/>
      </w:rPr>
    </w:lvl>
    <w:lvl w:ilvl="3">
      <w:start w:val="1"/>
      <w:numFmt w:val="bullet"/>
      <w:lvlText w:val=""/>
      <w:lvlJc w:val="left"/>
      <w:pPr>
        <w:tabs>
          <w:tab w:val="num" w:pos="3067"/>
        </w:tabs>
        <w:ind w:left="3067" w:hanging="360"/>
      </w:pPr>
      <w:rPr>
        <w:rFonts w:ascii="Symbol" w:hAnsi="Symbol" w:hint="default"/>
      </w:rPr>
    </w:lvl>
    <w:lvl w:ilvl="4">
      <w:start w:val="1"/>
      <w:numFmt w:val="bullet"/>
      <w:lvlText w:val="o"/>
      <w:lvlJc w:val="left"/>
      <w:pPr>
        <w:tabs>
          <w:tab w:val="num" w:pos="3787"/>
        </w:tabs>
        <w:ind w:left="3787" w:hanging="360"/>
      </w:pPr>
      <w:rPr>
        <w:rFonts w:ascii="Courier New" w:hAnsi="Courier New" w:cs="Courier New" w:hint="default"/>
      </w:rPr>
    </w:lvl>
    <w:lvl w:ilvl="5">
      <w:start w:val="1"/>
      <w:numFmt w:val="bullet"/>
      <w:lvlText w:val=""/>
      <w:lvlJc w:val="left"/>
      <w:pPr>
        <w:tabs>
          <w:tab w:val="num" w:pos="4507"/>
        </w:tabs>
        <w:ind w:left="4507" w:hanging="360"/>
      </w:pPr>
      <w:rPr>
        <w:rFonts w:ascii="Wingdings" w:hAnsi="Wingdings" w:hint="default"/>
      </w:rPr>
    </w:lvl>
    <w:lvl w:ilvl="6">
      <w:start w:val="1"/>
      <w:numFmt w:val="bullet"/>
      <w:lvlText w:val=""/>
      <w:lvlJc w:val="left"/>
      <w:pPr>
        <w:tabs>
          <w:tab w:val="num" w:pos="5227"/>
        </w:tabs>
        <w:ind w:left="5227" w:hanging="360"/>
      </w:pPr>
      <w:rPr>
        <w:rFonts w:ascii="Symbol" w:hAnsi="Symbol" w:hint="default"/>
      </w:rPr>
    </w:lvl>
    <w:lvl w:ilvl="7">
      <w:start w:val="1"/>
      <w:numFmt w:val="bullet"/>
      <w:lvlText w:val="o"/>
      <w:lvlJc w:val="left"/>
      <w:pPr>
        <w:tabs>
          <w:tab w:val="num" w:pos="5947"/>
        </w:tabs>
        <w:ind w:left="5947" w:hanging="360"/>
      </w:pPr>
      <w:rPr>
        <w:rFonts w:ascii="Courier New" w:hAnsi="Courier New" w:cs="Courier New" w:hint="default"/>
      </w:rPr>
    </w:lvl>
    <w:lvl w:ilvl="8">
      <w:start w:val="1"/>
      <w:numFmt w:val="bullet"/>
      <w:lvlText w:val=""/>
      <w:lvlJc w:val="left"/>
      <w:pPr>
        <w:tabs>
          <w:tab w:val="num" w:pos="6667"/>
        </w:tabs>
        <w:ind w:left="6667" w:hanging="360"/>
      </w:pPr>
      <w:rPr>
        <w:rFonts w:ascii="Wingdings" w:hAnsi="Wingdings" w:hint="default"/>
      </w:rPr>
    </w:lvl>
  </w:abstractNum>
  <w:abstractNum w:abstractNumId="9" w15:restartNumberingAfterBreak="0">
    <w:nsid w:val="2CF27C76"/>
    <w:multiLevelType w:val="hybridMultilevel"/>
    <w:tmpl w:val="8BD4DA46"/>
    <w:lvl w:ilvl="0" w:tplc="664027F8">
      <w:start w:val="1"/>
      <w:numFmt w:val="bullet"/>
      <w:pStyle w:val="Style1"/>
      <w:lvlText w:val=""/>
      <w:lvlJc w:val="left"/>
      <w:pPr>
        <w:tabs>
          <w:tab w:val="num" w:pos="180"/>
        </w:tabs>
        <w:ind w:left="180" w:hanging="360"/>
      </w:pPr>
      <w:rPr>
        <w:rFonts w:ascii="Wingdings" w:hAnsi="Wingdings" w:hint="default"/>
      </w:rPr>
    </w:lvl>
    <w:lvl w:ilvl="1" w:tplc="04090005">
      <w:start w:val="1"/>
      <w:numFmt w:val="bullet"/>
      <w:lvlText w:val=""/>
      <w:lvlJc w:val="left"/>
      <w:pPr>
        <w:tabs>
          <w:tab w:val="num" w:pos="1260"/>
        </w:tabs>
        <w:ind w:left="1260" w:hanging="360"/>
      </w:pPr>
      <w:rPr>
        <w:rFonts w:ascii="Wingdings" w:hAnsi="Wingdings" w:hint="default"/>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2DAB29FE"/>
    <w:multiLevelType w:val="hybridMultilevel"/>
    <w:tmpl w:val="4AB0955E"/>
    <w:lvl w:ilvl="0" w:tplc="9CFCF47A">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C2F80A">
      <w:start w:val="1"/>
      <w:numFmt w:val="bullet"/>
      <w:lvlText w:val="o"/>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CBC3FB4">
      <w:start w:val="1"/>
      <w:numFmt w:val="bullet"/>
      <w:lvlText w:val="▪"/>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188E804">
      <w:start w:val="1"/>
      <w:numFmt w:val="bullet"/>
      <w:lvlText w:val="•"/>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3345E72">
      <w:start w:val="1"/>
      <w:numFmt w:val="bullet"/>
      <w:lvlText w:val="o"/>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4AF6A6">
      <w:start w:val="1"/>
      <w:numFmt w:val="bullet"/>
      <w:lvlText w:val="▪"/>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7EC4154">
      <w:start w:val="1"/>
      <w:numFmt w:val="bullet"/>
      <w:lvlText w:val="•"/>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6F04158">
      <w:start w:val="1"/>
      <w:numFmt w:val="bullet"/>
      <w:lvlText w:val="o"/>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AE10A6">
      <w:start w:val="1"/>
      <w:numFmt w:val="bullet"/>
      <w:lvlText w:val="▪"/>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E5236F7"/>
    <w:multiLevelType w:val="hybridMultilevel"/>
    <w:tmpl w:val="C2DCE536"/>
    <w:lvl w:ilvl="0" w:tplc="F76805A8">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DCEB5EC">
      <w:start w:val="1"/>
      <w:numFmt w:val="bullet"/>
      <w:lvlText w:val="o"/>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3E63B4">
      <w:start w:val="1"/>
      <w:numFmt w:val="bullet"/>
      <w:lvlText w:val="▪"/>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C7C72B6">
      <w:start w:val="1"/>
      <w:numFmt w:val="bullet"/>
      <w:lvlText w:val="•"/>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654BCE2">
      <w:start w:val="1"/>
      <w:numFmt w:val="bullet"/>
      <w:lvlText w:val="o"/>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C55A">
      <w:start w:val="1"/>
      <w:numFmt w:val="bullet"/>
      <w:lvlText w:val="▪"/>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A089C88">
      <w:start w:val="1"/>
      <w:numFmt w:val="bullet"/>
      <w:lvlText w:val="•"/>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C6E6FC">
      <w:start w:val="1"/>
      <w:numFmt w:val="bullet"/>
      <w:lvlText w:val="o"/>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8AC7F9E">
      <w:start w:val="1"/>
      <w:numFmt w:val="bullet"/>
      <w:lvlText w:val="▪"/>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7394A2B"/>
    <w:multiLevelType w:val="hybridMultilevel"/>
    <w:tmpl w:val="4AFCF808"/>
    <w:lvl w:ilvl="0" w:tplc="04090001">
      <w:start w:val="1"/>
      <w:numFmt w:val="bullet"/>
      <w:pStyle w:val="sub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EF411A"/>
    <w:multiLevelType w:val="hybridMultilevel"/>
    <w:tmpl w:val="AD169C1A"/>
    <w:lvl w:ilvl="0" w:tplc="24BEF3C8">
      <w:start w:val="1"/>
      <w:numFmt w:val="bullet"/>
      <w:lvlText w:val="•"/>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DC50A8">
      <w:start w:val="1"/>
      <w:numFmt w:val="bullet"/>
      <w:lvlText w:val="o"/>
      <w:lvlJc w:val="left"/>
      <w:pPr>
        <w:ind w:left="10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F6AF5E0">
      <w:start w:val="1"/>
      <w:numFmt w:val="bullet"/>
      <w:lvlText w:val="▪"/>
      <w:lvlJc w:val="left"/>
      <w:pPr>
        <w:ind w:left="18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7ECD316">
      <w:start w:val="1"/>
      <w:numFmt w:val="bullet"/>
      <w:lvlText w:val="•"/>
      <w:lvlJc w:val="left"/>
      <w:pPr>
        <w:ind w:left="25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63E2EC6">
      <w:start w:val="1"/>
      <w:numFmt w:val="bullet"/>
      <w:lvlText w:val="o"/>
      <w:lvlJc w:val="left"/>
      <w:pPr>
        <w:ind w:left="32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03C5F3E">
      <w:start w:val="1"/>
      <w:numFmt w:val="bullet"/>
      <w:lvlText w:val="▪"/>
      <w:lvlJc w:val="left"/>
      <w:pPr>
        <w:ind w:left="39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4EC7EF0">
      <w:start w:val="1"/>
      <w:numFmt w:val="bullet"/>
      <w:lvlText w:val="•"/>
      <w:lvlJc w:val="left"/>
      <w:pPr>
        <w:ind w:left="46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6C0F216">
      <w:start w:val="1"/>
      <w:numFmt w:val="bullet"/>
      <w:lvlText w:val="o"/>
      <w:lvlJc w:val="left"/>
      <w:pPr>
        <w:ind w:left="5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E6BC9C">
      <w:start w:val="1"/>
      <w:numFmt w:val="bullet"/>
      <w:lvlText w:val="▪"/>
      <w:lvlJc w:val="left"/>
      <w:pPr>
        <w:ind w:left="61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E0D0F51"/>
    <w:multiLevelType w:val="hybridMultilevel"/>
    <w:tmpl w:val="B822A52C"/>
    <w:lvl w:ilvl="0" w:tplc="0AACCFF2">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98E4D06">
      <w:start w:val="1"/>
      <w:numFmt w:val="lowerLetter"/>
      <w:lvlText w:val="%2"/>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586FCCA">
      <w:start w:val="1"/>
      <w:numFmt w:val="lowerRoman"/>
      <w:lvlText w:val="%3"/>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EEC2CAA">
      <w:start w:val="1"/>
      <w:numFmt w:val="decimal"/>
      <w:lvlText w:val="%4"/>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3E0196">
      <w:start w:val="1"/>
      <w:numFmt w:val="lowerLetter"/>
      <w:lvlText w:val="%5"/>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E227BE6">
      <w:start w:val="1"/>
      <w:numFmt w:val="lowerRoman"/>
      <w:lvlText w:val="%6"/>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BF80FA4">
      <w:start w:val="1"/>
      <w:numFmt w:val="decimal"/>
      <w:lvlText w:val="%7"/>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624AC6">
      <w:start w:val="1"/>
      <w:numFmt w:val="lowerLetter"/>
      <w:lvlText w:val="%8"/>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5F20984">
      <w:start w:val="1"/>
      <w:numFmt w:val="lowerRoman"/>
      <w:lvlText w:val="%9"/>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5F96883"/>
    <w:multiLevelType w:val="hybridMultilevel"/>
    <w:tmpl w:val="781E8CFC"/>
    <w:lvl w:ilvl="0" w:tplc="20ACA7FA">
      <w:start w:val="1"/>
      <w:numFmt w:val="bullet"/>
      <w:lvlText w:val="•"/>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EE440A">
      <w:start w:val="1"/>
      <w:numFmt w:val="bullet"/>
      <w:lvlText w:val="o"/>
      <w:lvlJc w:val="left"/>
      <w:pPr>
        <w:ind w:left="14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5A8479A">
      <w:start w:val="1"/>
      <w:numFmt w:val="bullet"/>
      <w:lvlText w:val="▪"/>
      <w:lvlJc w:val="left"/>
      <w:pPr>
        <w:ind w:left="21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59875AE">
      <w:start w:val="1"/>
      <w:numFmt w:val="bullet"/>
      <w:lvlText w:val="•"/>
      <w:lvlJc w:val="left"/>
      <w:pPr>
        <w:ind w:left="28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37C9C7E">
      <w:start w:val="1"/>
      <w:numFmt w:val="bullet"/>
      <w:lvlText w:val="o"/>
      <w:lvlJc w:val="left"/>
      <w:pPr>
        <w:ind w:left="3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46E49AC">
      <w:start w:val="1"/>
      <w:numFmt w:val="bullet"/>
      <w:lvlText w:val="▪"/>
      <w:lvlJc w:val="left"/>
      <w:pPr>
        <w:ind w:left="4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79427D2">
      <w:start w:val="1"/>
      <w:numFmt w:val="bullet"/>
      <w:lvlText w:val="•"/>
      <w:lvlJc w:val="left"/>
      <w:pPr>
        <w:ind w:left="50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CCC142">
      <w:start w:val="1"/>
      <w:numFmt w:val="bullet"/>
      <w:lvlText w:val="o"/>
      <w:lvlJc w:val="left"/>
      <w:pPr>
        <w:ind w:left="57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732FAF8">
      <w:start w:val="1"/>
      <w:numFmt w:val="bullet"/>
      <w:lvlText w:val="▪"/>
      <w:lvlJc w:val="left"/>
      <w:pPr>
        <w:ind w:left="64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6C217ED"/>
    <w:multiLevelType w:val="hybridMultilevel"/>
    <w:tmpl w:val="09BE1800"/>
    <w:lvl w:ilvl="0" w:tplc="1A1C087C">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31C6614">
      <w:start w:val="1"/>
      <w:numFmt w:val="bullet"/>
      <w:lvlText w:val="o"/>
      <w:lvlJc w:val="left"/>
      <w:pPr>
        <w:ind w:left="1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C009306">
      <w:start w:val="1"/>
      <w:numFmt w:val="bullet"/>
      <w:lvlText w:val="▪"/>
      <w:lvlJc w:val="left"/>
      <w:pPr>
        <w:ind w:left="1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A6C1FCA">
      <w:start w:val="1"/>
      <w:numFmt w:val="bullet"/>
      <w:lvlText w:val="•"/>
      <w:lvlJc w:val="left"/>
      <w:pPr>
        <w:ind w:left="2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828FE6E">
      <w:start w:val="1"/>
      <w:numFmt w:val="bullet"/>
      <w:lvlText w:val="o"/>
      <w:lvlJc w:val="left"/>
      <w:pPr>
        <w:ind w:left="3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D364AF8">
      <w:start w:val="1"/>
      <w:numFmt w:val="bullet"/>
      <w:lvlText w:val="▪"/>
      <w:lvlJc w:val="left"/>
      <w:pPr>
        <w:ind w:left="3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35E1820">
      <w:start w:val="1"/>
      <w:numFmt w:val="bullet"/>
      <w:lvlText w:val="•"/>
      <w:lvlJc w:val="left"/>
      <w:pPr>
        <w:ind w:left="4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6AAC6DE">
      <w:start w:val="1"/>
      <w:numFmt w:val="bullet"/>
      <w:lvlText w:val="o"/>
      <w:lvlJc w:val="left"/>
      <w:pPr>
        <w:ind w:left="5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10E798">
      <w:start w:val="1"/>
      <w:numFmt w:val="bullet"/>
      <w:lvlText w:val="▪"/>
      <w:lvlJc w:val="left"/>
      <w:pPr>
        <w:ind w:left="6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BB03AC5"/>
    <w:multiLevelType w:val="multilevel"/>
    <w:tmpl w:val="BFC216FA"/>
    <w:lvl w:ilvl="0">
      <w:start w:val="1"/>
      <w:numFmt w:val="bullet"/>
      <w:pStyle w:val="Style2"/>
      <w:lvlText w:val="o"/>
      <w:lvlJc w:val="left"/>
      <w:pPr>
        <w:tabs>
          <w:tab w:val="num" w:pos="865"/>
        </w:tabs>
        <w:ind w:left="865" w:firstLine="0"/>
      </w:pPr>
      <w:rPr>
        <w:rFonts w:ascii="Courier New" w:hAnsi="Courier New" w:hint="default"/>
      </w:rPr>
    </w:lvl>
    <w:lvl w:ilvl="1">
      <w:start w:val="1"/>
      <w:numFmt w:val="bullet"/>
      <w:lvlText w:val="o"/>
      <w:lvlJc w:val="left"/>
      <w:pPr>
        <w:tabs>
          <w:tab w:val="num" w:pos="2492"/>
        </w:tabs>
        <w:ind w:left="2492" w:hanging="360"/>
      </w:pPr>
      <w:rPr>
        <w:rFonts w:ascii="Courier New" w:hAnsi="Courier New" w:cs="Courier New" w:hint="default"/>
      </w:rPr>
    </w:lvl>
    <w:lvl w:ilvl="2">
      <w:start w:val="1"/>
      <w:numFmt w:val="bullet"/>
      <w:lvlText w:val=""/>
      <w:lvlJc w:val="left"/>
      <w:pPr>
        <w:tabs>
          <w:tab w:val="num" w:pos="3212"/>
        </w:tabs>
        <w:ind w:left="3212" w:hanging="360"/>
      </w:pPr>
      <w:rPr>
        <w:rFonts w:ascii="Wingdings" w:hAnsi="Wingdings" w:hint="default"/>
      </w:rPr>
    </w:lvl>
    <w:lvl w:ilvl="3">
      <w:start w:val="1"/>
      <w:numFmt w:val="bullet"/>
      <w:lvlText w:val=""/>
      <w:lvlJc w:val="left"/>
      <w:pPr>
        <w:tabs>
          <w:tab w:val="num" w:pos="3932"/>
        </w:tabs>
        <w:ind w:left="3932" w:hanging="360"/>
      </w:pPr>
      <w:rPr>
        <w:rFonts w:ascii="Symbol" w:hAnsi="Symbol" w:hint="default"/>
      </w:rPr>
    </w:lvl>
    <w:lvl w:ilvl="4">
      <w:start w:val="1"/>
      <w:numFmt w:val="bullet"/>
      <w:lvlText w:val="o"/>
      <w:lvlJc w:val="left"/>
      <w:pPr>
        <w:tabs>
          <w:tab w:val="num" w:pos="4652"/>
        </w:tabs>
        <w:ind w:left="4652" w:hanging="360"/>
      </w:pPr>
      <w:rPr>
        <w:rFonts w:ascii="Courier New" w:hAnsi="Courier New" w:cs="Courier New" w:hint="default"/>
      </w:rPr>
    </w:lvl>
    <w:lvl w:ilvl="5">
      <w:start w:val="1"/>
      <w:numFmt w:val="bullet"/>
      <w:lvlText w:val=""/>
      <w:lvlJc w:val="left"/>
      <w:pPr>
        <w:tabs>
          <w:tab w:val="num" w:pos="5372"/>
        </w:tabs>
        <w:ind w:left="5372" w:hanging="360"/>
      </w:pPr>
      <w:rPr>
        <w:rFonts w:ascii="Wingdings" w:hAnsi="Wingdings" w:hint="default"/>
      </w:rPr>
    </w:lvl>
    <w:lvl w:ilvl="6">
      <w:start w:val="1"/>
      <w:numFmt w:val="bullet"/>
      <w:lvlText w:val=""/>
      <w:lvlJc w:val="left"/>
      <w:pPr>
        <w:tabs>
          <w:tab w:val="num" w:pos="6092"/>
        </w:tabs>
        <w:ind w:left="6092" w:hanging="360"/>
      </w:pPr>
      <w:rPr>
        <w:rFonts w:ascii="Symbol" w:hAnsi="Symbol" w:hint="default"/>
      </w:rPr>
    </w:lvl>
    <w:lvl w:ilvl="7">
      <w:start w:val="1"/>
      <w:numFmt w:val="bullet"/>
      <w:lvlText w:val="o"/>
      <w:lvlJc w:val="left"/>
      <w:pPr>
        <w:tabs>
          <w:tab w:val="num" w:pos="6812"/>
        </w:tabs>
        <w:ind w:left="6812" w:hanging="360"/>
      </w:pPr>
      <w:rPr>
        <w:rFonts w:ascii="Courier New" w:hAnsi="Courier New" w:cs="Courier New" w:hint="default"/>
      </w:rPr>
    </w:lvl>
    <w:lvl w:ilvl="8">
      <w:start w:val="1"/>
      <w:numFmt w:val="bullet"/>
      <w:lvlText w:val=""/>
      <w:lvlJc w:val="left"/>
      <w:pPr>
        <w:tabs>
          <w:tab w:val="num" w:pos="7532"/>
        </w:tabs>
        <w:ind w:left="7532" w:hanging="360"/>
      </w:pPr>
      <w:rPr>
        <w:rFonts w:ascii="Wingdings" w:hAnsi="Wingdings" w:hint="default"/>
      </w:rPr>
    </w:lvl>
  </w:abstractNum>
  <w:abstractNum w:abstractNumId="18" w15:restartNumberingAfterBreak="0">
    <w:nsid w:val="5D166764"/>
    <w:multiLevelType w:val="hybridMultilevel"/>
    <w:tmpl w:val="BDF04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7A5EFF"/>
    <w:multiLevelType w:val="hybridMultilevel"/>
    <w:tmpl w:val="4934A7F6"/>
    <w:lvl w:ilvl="0" w:tplc="F66E6E22">
      <w:start w:val="1"/>
      <w:numFmt w:val="decimal"/>
      <w:lvlText w:val="%1."/>
      <w:lvlJc w:val="left"/>
      <w:pPr>
        <w:ind w:left="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800D24">
      <w:start w:val="1"/>
      <w:numFmt w:val="lowerLetter"/>
      <w:lvlText w:val="%2"/>
      <w:lvlJc w:val="left"/>
      <w:pPr>
        <w:ind w:left="12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3165022">
      <w:start w:val="1"/>
      <w:numFmt w:val="lowerRoman"/>
      <w:lvlText w:val="%3"/>
      <w:lvlJc w:val="left"/>
      <w:pPr>
        <w:ind w:left="19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5A3716">
      <w:start w:val="1"/>
      <w:numFmt w:val="decimal"/>
      <w:lvlText w:val="%4"/>
      <w:lvlJc w:val="left"/>
      <w:pPr>
        <w:ind w:left="27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26FE32">
      <w:start w:val="1"/>
      <w:numFmt w:val="lowerLetter"/>
      <w:lvlText w:val="%5"/>
      <w:lvlJc w:val="left"/>
      <w:pPr>
        <w:ind w:left="34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0140834">
      <w:start w:val="1"/>
      <w:numFmt w:val="lowerRoman"/>
      <w:lvlText w:val="%6"/>
      <w:lvlJc w:val="left"/>
      <w:pPr>
        <w:ind w:left="41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4BA8CC0">
      <w:start w:val="1"/>
      <w:numFmt w:val="decimal"/>
      <w:lvlText w:val="%7"/>
      <w:lvlJc w:val="left"/>
      <w:pPr>
        <w:ind w:left="48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536D800">
      <w:start w:val="1"/>
      <w:numFmt w:val="lowerLetter"/>
      <w:lvlText w:val="%8"/>
      <w:lvlJc w:val="left"/>
      <w:pPr>
        <w:ind w:left="5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9C8632">
      <w:start w:val="1"/>
      <w:numFmt w:val="lowerRoman"/>
      <w:lvlText w:val="%9"/>
      <w:lvlJc w:val="left"/>
      <w:pPr>
        <w:ind w:left="6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DC05BA4"/>
    <w:multiLevelType w:val="hybridMultilevel"/>
    <w:tmpl w:val="D7D0D74C"/>
    <w:lvl w:ilvl="0" w:tplc="24866E30">
      <w:start w:val="1"/>
      <w:numFmt w:val="bullet"/>
      <w:lvlText w:val="•"/>
      <w:lvlJc w:val="left"/>
      <w:pPr>
        <w:ind w:left="1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EA4130">
      <w:start w:val="1"/>
      <w:numFmt w:val="bullet"/>
      <w:lvlText w:val="o"/>
      <w:lvlJc w:val="left"/>
      <w:pPr>
        <w:ind w:left="1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16DB7A">
      <w:start w:val="1"/>
      <w:numFmt w:val="bullet"/>
      <w:lvlText w:val="▪"/>
      <w:lvlJc w:val="left"/>
      <w:pPr>
        <w:ind w:left="18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86C6480">
      <w:start w:val="1"/>
      <w:numFmt w:val="bullet"/>
      <w:lvlText w:val="•"/>
      <w:lvlJc w:val="left"/>
      <w:pPr>
        <w:ind w:left="25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D4C7596">
      <w:start w:val="1"/>
      <w:numFmt w:val="bullet"/>
      <w:lvlText w:val="o"/>
      <w:lvlJc w:val="left"/>
      <w:pPr>
        <w:ind w:left="32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8EB7CC">
      <w:start w:val="1"/>
      <w:numFmt w:val="bullet"/>
      <w:lvlText w:val="▪"/>
      <w:lvlJc w:val="left"/>
      <w:pPr>
        <w:ind w:left="39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6323A62">
      <w:start w:val="1"/>
      <w:numFmt w:val="bullet"/>
      <w:lvlText w:val="•"/>
      <w:lvlJc w:val="left"/>
      <w:pPr>
        <w:ind w:left="46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D38E8F4">
      <w:start w:val="1"/>
      <w:numFmt w:val="bullet"/>
      <w:lvlText w:val="o"/>
      <w:lvlJc w:val="left"/>
      <w:pPr>
        <w:ind w:left="54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A52E172">
      <w:start w:val="1"/>
      <w:numFmt w:val="bullet"/>
      <w:lvlText w:val="▪"/>
      <w:lvlJc w:val="left"/>
      <w:pPr>
        <w:ind w:left="61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66DB3C01"/>
    <w:multiLevelType w:val="hybridMultilevel"/>
    <w:tmpl w:val="6978B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9C138CF"/>
    <w:multiLevelType w:val="hybridMultilevel"/>
    <w:tmpl w:val="2740360C"/>
    <w:lvl w:ilvl="0" w:tplc="C2F6EF68">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325E20">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E274E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3458C6">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06011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CA5A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24220E">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A05A3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0F628">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A4C1994"/>
    <w:multiLevelType w:val="hybridMultilevel"/>
    <w:tmpl w:val="F9E08DAA"/>
    <w:name w:val="SPRItfl2"/>
    <w:lvl w:ilvl="0" w:tplc="FFFFFFFF">
      <w:start w:val="1"/>
      <w:numFmt w:val="decimal"/>
      <w:lvlText w:val="%1."/>
      <w:lvlJc w:val="left"/>
      <w:pPr>
        <w:tabs>
          <w:tab w:val="num" w:pos="720"/>
        </w:tabs>
        <w:ind w:left="720" w:hanging="360"/>
      </w:pPr>
      <w:rPr>
        <w:rFont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1B0CDD"/>
    <w:multiLevelType w:val="hybridMultilevel"/>
    <w:tmpl w:val="328210C8"/>
    <w:lvl w:ilvl="0" w:tplc="374CF138">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FACE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FEC0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B6B3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6EEC7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0CB7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E6DF4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6CD20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A4B3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F522E6E"/>
    <w:multiLevelType w:val="hybridMultilevel"/>
    <w:tmpl w:val="DAC68AD8"/>
    <w:lvl w:ilvl="0" w:tplc="FAE853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C49A4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18F12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8A252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1C789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5E33C4">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AEEB2A6">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B0833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DCBEE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17"/>
  </w:num>
  <w:num w:numId="3">
    <w:abstractNumId w:val="8"/>
  </w:num>
  <w:num w:numId="4">
    <w:abstractNumId w:val="12"/>
  </w:num>
  <w:num w:numId="5">
    <w:abstractNumId w:val="5"/>
  </w:num>
  <w:num w:numId="6">
    <w:abstractNumId w:val="21"/>
  </w:num>
  <w:num w:numId="7">
    <w:abstractNumId w:val="0"/>
  </w:num>
  <w:num w:numId="8">
    <w:abstractNumId w:val="1"/>
  </w:num>
  <w:num w:numId="9">
    <w:abstractNumId w:val="19"/>
  </w:num>
  <w:num w:numId="10">
    <w:abstractNumId w:val="25"/>
  </w:num>
  <w:num w:numId="11">
    <w:abstractNumId w:val="14"/>
  </w:num>
  <w:num w:numId="12">
    <w:abstractNumId w:val="13"/>
  </w:num>
  <w:num w:numId="13">
    <w:abstractNumId w:val="6"/>
  </w:num>
  <w:num w:numId="14">
    <w:abstractNumId w:val="15"/>
  </w:num>
  <w:num w:numId="15">
    <w:abstractNumId w:val="16"/>
  </w:num>
  <w:num w:numId="16">
    <w:abstractNumId w:val="7"/>
  </w:num>
  <w:num w:numId="17">
    <w:abstractNumId w:val="2"/>
  </w:num>
  <w:num w:numId="18">
    <w:abstractNumId w:val="20"/>
  </w:num>
  <w:num w:numId="19">
    <w:abstractNumId w:val="11"/>
  </w:num>
  <w:num w:numId="20">
    <w:abstractNumId w:val="10"/>
  </w:num>
  <w:num w:numId="21">
    <w:abstractNumId w:val="4"/>
  </w:num>
  <w:num w:numId="22">
    <w:abstractNumId w:val="22"/>
  </w:num>
  <w:num w:numId="23">
    <w:abstractNumId w:val="24"/>
  </w:num>
  <w:num w:numId="24">
    <w:abstractNumId w:val="3"/>
  </w:num>
  <w:num w:numId="25">
    <w:abstractNumId w:val="18"/>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21"/>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FA"/>
    <w:rsid w:val="000004D6"/>
    <w:rsid w:val="00000AC0"/>
    <w:rsid w:val="0000369F"/>
    <w:rsid w:val="000063DF"/>
    <w:rsid w:val="000071CC"/>
    <w:rsid w:val="00013024"/>
    <w:rsid w:val="00015BAA"/>
    <w:rsid w:val="00023682"/>
    <w:rsid w:val="000246A7"/>
    <w:rsid w:val="000255EB"/>
    <w:rsid w:val="00031B33"/>
    <w:rsid w:val="00034350"/>
    <w:rsid w:val="00034E04"/>
    <w:rsid w:val="00036FB9"/>
    <w:rsid w:val="00037391"/>
    <w:rsid w:val="000407F0"/>
    <w:rsid w:val="000429BA"/>
    <w:rsid w:val="000433DE"/>
    <w:rsid w:val="00043B9F"/>
    <w:rsid w:val="000448B4"/>
    <w:rsid w:val="000501BA"/>
    <w:rsid w:val="000514B5"/>
    <w:rsid w:val="00053862"/>
    <w:rsid w:val="00053F89"/>
    <w:rsid w:val="0005549F"/>
    <w:rsid w:val="0005550A"/>
    <w:rsid w:val="000604DD"/>
    <w:rsid w:val="00066441"/>
    <w:rsid w:val="00067F50"/>
    <w:rsid w:val="00073DB1"/>
    <w:rsid w:val="00082D0C"/>
    <w:rsid w:val="00086E14"/>
    <w:rsid w:val="00086F6A"/>
    <w:rsid w:val="00090E94"/>
    <w:rsid w:val="000912B7"/>
    <w:rsid w:val="00091572"/>
    <w:rsid w:val="00091634"/>
    <w:rsid w:val="0009498D"/>
    <w:rsid w:val="00097B31"/>
    <w:rsid w:val="000A3875"/>
    <w:rsid w:val="000A7C26"/>
    <w:rsid w:val="000A7C72"/>
    <w:rsid w:val="000B169F"/>
    <w:rsid w:val="000B3BAC"/>
    <w:rsid w:val="000B5417"/>
    <w:rsid w:val="000B73F2"/>
    <w:rsid w:val="000B7A44"/>
    <w:rsid w:val="000D5BA1"/>
    <w:rsid w:val="000D62C2"/>
    <w:rsid w:val="000D775E"/>
    <w:rsid w:val="000D78E4"/>
    <w:rsid w:val="000E2624"/>
    <w:rsid w:val="000E48CD"/>
    <w:rsid w:val="000F001F"/>
    <w:rsid w:val="000F4E7B"/>
    <w:rsid w:val="001124D9"/>
    <w:rsid w:val="00113085"/>
    <w:rsid w:val="00113B5B"/>
    <w:rsid w:val="00114978"/>
    <w:rsid w:val="00121CE2"/>
    <w:rsid w:val="00122CEE"/>
    <w:rsid w:val="00127541"/>
    <w:rsid w:val="001300DC"/>
    <w:rsid w:val="00131D0D"/>
    <w:rsid w:val="00132990"/>
    <w:rsid w:val="001377D8"/>
    <w:rsid w:val="00142B33"/>
    <w:rsid w:val="00150AA9"/>
    <w:rsid w:val="001511F2"/>
    <w:rsid w:val="00153EEB"/>
    <w:rsid w:val="00155D5D"/>
    <w:rsid w:val="001564AB"/>
    <w:rsid w:val="00162287"/>
    <w:rsid w:val="0016738F"/>
    <w:rsid w:val="00174FE2"/>
    <w:rsid w:val="001751DB"/>
    <w:rsid w:val="00175BFF"/>
    <w:rsid w:val="0017649A"/>
    <w:rsid w:val="00180FE2"/>
    <w:rsid w:val="00183383"/>
    <w:rsid w:val="001912C5"/>
    <w:rsid w:val="00193F12"/>
    <w:rsid w:val="001961A7"/>
    <w:rsid w:val="00197E21"/>
    <w:rsid w:val="00197F85"/>
    <w:rsid w:val="001A1C19"/>
    <w:rsid w:val="001B055A"/>
    <w:rsid w:val="001B12FB"/>
    <w:rsid w:val="001B1E65"/>
    <w:rsid w:val="001B4F5A"/>
    <w:rsid w:val="001C280C"/>
    <w:rsid w:val="001C3024"/>
    <w:rsid w:val="001C34A9"/>
    <w:rsid w:val="001D0188"/>
    <w:rsid w:val="001D10CC"/>
    <w:rsid w:val="001E0C35"/>
    <w:rsid w:val="001E0DEF"/>
    <w:rsid w:val="001E7D9E"/>
    <w:rsid w:val="001F3399"/>
    <w:rsid w:val="001F7A07"/>
    <w:rsid w:val="00200F55"/>
    <w:rsid w:val="002021D7"/>
    <w:rsid w:val="00205C97"/>
    <w:rsid w:val="00207FAA"/>
    <w:rsid w:val="0021071D"/>
    <w:rsid w:val="0021561F"/>
    <w:rsid w:val="002210B8"/>
    <w:rsid w:val="00223345"/>
    <w:rsid w:val="00224E6B"/>
    <w:rsid w:val="00225723"/>
    <w:rsid w:val="002266BA"/>
    <w:rsid w:val="00227205"/>
    <w:rsid w:val="00232183"/>
    <w:rsid w:val="00235EEF"/>
    <w:rsid w:val="00240CD2"/>
    <w:rsid w:val="00241C96"/>
    <w:rsid w:val="002453EA"/>
    <w:rsid w:val="00245B0E"/>
    <w:rsid w:val="00251E1E"/>
    <w:rsid w:val="002559C3"/>
    <w:rsid w:val="002568E6"/>
    <w:rsid w:val="00260419"/>
    <w:rsid w:val="0026095C"/>
    <w:rsid w:val="00262525"/>
    <w:rsid w:val="00264543"/>
    <w:rsid w:val="00267D1E"/>
    <w:rsid w:val="00271652"/>
    <w:rsid w:val="00273C74"/>
    <w:rsid w:val="002768EE"/>
    <w:rsid w:val="00277EB7"/>
    <w:rsid w:val="00280EBD"/>
    <w:rsid w:val="00281858"/>
    <w:rsid w:val="0028788A"/>
    <w:rsid w:val="00290FBD"/>
    <w:rsid w:val="002958EA"/>
    <w:rsid w:val="00296CAE"/>
    <w:rsid w:val="002B14AF"/>
    <w:rsid w:val="002B4D04"/>
    <w:rsid w:val="002C479D"/>
    <w:rsid w:val="002C7BD0"/>
    <w:rsid w:val="002D4525"/>
    <w:rsid w:val="002D47E5"/>
    <w:rsid w:val="002D6639"/>
    <w:rsid w:val="002D750C"/>
    <w:rsid w:val="002D7EA5"/>
    <w:rsid w:val="002E0958"/>
    <w:rsid w:val="002E18E7"/>
    <w:rsid w:val="002E34DF"/>
    <w:rsid w:val="002E4AAE"/>
    <w:rsid w:val="00305203"/>
    <w:rsid w:val="0030636B"/>
    <w:rsid w:val="00313466"/>
    <w:rsid w:val="003170F9"/>
    <w:rsid w:val="00321506"/>
    <w:rsid w:val="00325471"/>
    <w:rsid w:val="003257C2"/>
    <w:rsid w:val="003337E6"/>
    <w:rsid w:val="0033556C"/>
    <w:rsid w:val="0034759C"/>
    <w:rsid w:val="00350160"/>
    <w:rsid w:val="00354C32"/>
    <w:rsid w:val="00361759"/>
    <w:rsid w:val="00362C85"/>
    <w:rsid w:val="0036419F"/>
    <w:rsid w:val="00365481"/>
    <w:rsid w:val="003661E2"/>
    <w:rsid w:val="003773C4"/>
    <w:rsid w:val="00377AA1"/>
    <w:rsid w:val="00377DB5"/>
    <w:rsid w:val="00396A75"/>
    <w:rsid w:val="003A5458"/>
    <w:rsid w:val="003A5657"/>
    <w:rsid w:val="003B0632"/>
    <w:rsid w:val="003B259A"/>
    <w:rsid w:val="003B3D18"/>
    <w:rsid w:val="003B5107"/>
    <w:rsid w:val="003B6FE2"/>
    <w:rsid w:val="003B7CF1"/>
    <w:rsid w:val="003C0304"/>
    <w:rsid w:val="003C0D98"/>
    <w:rsid w:val="003C3D78"/>
    <w:rsid w:val="003C78FD"/>
    <w:rsid w:val="003D0B11"/>
    <w:rsid w:val="003D1850"/>
    <w:rsid w:val="003D661C"/>
    <w:rsid w:val="003D7C99"/>
    <w:rsid w:val="003E0B83"/>
    <w:rsid w:val="003F16FB"/>
    <w:rsid w:val="003F39C8"/>
    <w:rsid w:val="003F3F50"/>
    <w:rsid w:val="003F5054"/>
    <w:rsid w:val="003F7815"/>
    <w:rsid w:val="00401759"/>
    <w:rsid w:val="0041180A"/>
    <w:rsid w:val="004124D6"/>
    <w:rsid w:val="004203FD"/>
    <w:rsid w:val="00425E2D"/>
    <w:rsid w:val="00431556"/>
    <w:rsid w:val="0043165F"/>
    <w:rsid w:val="004317BB"/>
    <w:rsid w:val="00431F7D"/>
    <w:rsid w:val="00432319"/>
    <w:rsid w:val="00432C09"/>
    <w:rsid w:val="00437A5A"/>
    <w:rsid w:val="00440C14"/>
    <w:rsid w:val="00441FDF"/>
    <w:rsid w:val="004454D7"/>
    <w:rsid w:val="00446BE5"/>
    <w:rsid w:val="00447C9F"/>
    <w:rsid w:val="00453B25"/>
    <w:rsid w:val="00454159"/>
    <w:rsid w:val="00454DF6"/>
    <w:rsid w:val="00466E5F"/>
    <w:rsid w:val="004740FD"/>
    <w:rsid w:val="004751C6"/>
    <w:rsid w:val="00476636"/>
    <w:rsid w:val="004814FB"/>
    <w:rsid w:val="00482ED9"/>
    <w:rsid w:val="00483492"/>
    <w:rsid w:val="00486179"/>
    <w:rsid w:val="00490DCE"/>
    <w:rsid w:val="0049675A"/>
    <w:rsid w:val="004A1205"/>
    <w:rsid w:val="004A1C2C"/>
    <w:rsid w:val="004A4990"/>
    <w:rsid w:val="004B21FB"/>
    <w:rsid w:val="004B3EE1"/>
    <w:rsid w:val="004B5B85"/>
    <w:rsid w:val="004C1A01"/>
    <w:rsid w:val="004C1C19"/>
    <w:rsid w:val="004C22F6"/>
    <w:rsid w:val="004C7C55"/>
    <w:rsid w:val="004D0035"/>
    <w:rsid w:val="004D0C97"/>
    <w:rsid w:val="004D0E93"/>
    <w:rsid w:val="004D1469"/>
    <w:rsid w:val="004D533F"/>
    <w:rsid w:val="004D61A5"/>
    <w:rsid w:val="004E0BA3"/>
    <w:rsid w:val="004E16F5"/>
    <w:rsid w:val="004E6968"/>
    <w:rsid w:val="004E7894"/>
    <w:rsid w:val="004F2E89"/>
    <w:rsid w:val="004F71F8"/>
    <w:rsid w:val="0050186E"/>
    <w:rsid w:val="005029FA"/>
    <w:rsid w:val="00506912"/>
    <w:rsid w:val="00512B49"/>
    <w:rsid w:val="00516CA2"/>
    <w:rsid w:val="00521530"/>
    <w:rsid w:val="00521E6D"/>
    <w:rsid w:val="00535339"/>
    <w:rsid w:val="00540109"/>
    <w:rsid w:val="0054691C"/>
    <w:rsid w:val="00553560"/>
    <w:rsid w:val="005546FE"/>
    <w:rsid w:val="005572A7"/>
    <w:rsid w:val="005606EA"/>
    <w:rsid w:val="0056216D"/>
    <w:rsid w:val="005623A2"/>
    <w:rsid w:val="00570279"/>
    <w:rsid w:val="005722CB"/>
    <w:rsid w:val="00573575"/>
    <w:rsid w:val="00573C17"/>
    <w:rsid w:val="005761F6"/>
    <w:rsid w:val="00580AE2"/>
    <w:rsid w:val="00580B5D"/>
    <w:rsid w:val="005847A7"/>
    <w:rsid w:val="00584E59"/>
    <w:rsid w:val="0058508C"/>
    <w:rsid w:val="00586DA1"/>
    <w:rsid w:val="0058719B"/>
    <w:rsid w:val="00592184"/>
    <w:rsid w:val="005927B7"/>
    <w:rsid w:val="0059716D"/>
    <w:rsid w:val="005A2879"/>
    <w:rsid w:val="005B3939"/>
    <w:rsid w:val="005B3C2C"/>
    <w:rsid w:val="005B43C9"/>
    <w:rsid w:val="005B538B"/>
    <w:rsid w:val="005B5B3C"/>
    <w:rsid w:val="005C09BF"/>
    <w:rsid w:val="005C5D32"/>
    <w:rsid w:val="005C6A7B"/>
    <w:rsid w:val="005D2E8E"/>
    <w:rsid w:val="005E3D0D"/>
    <w:rsid w:val="005E5BC1"/>
    <w:rsid w:val="005E62F1"/>
    <w:rsid w:val="005E72CB"/>
    <w:rsid w:val="005F2B78"/>
    <w:rsid w:val="005F6B46"/>
    <w:rsid w:val="005F7405"/>
    <w:rsid w:val="005F7F60"/>
    <w:rsid w:val="00602556"/>
    <w:rsid w:val="00602CF1"/>
    <w:rsid w:val="00604F3F"/>
    <w:rsid w:val="006062F1"/>
    <w:rsid w:val="0061379F"/>
    <w:rsid w:val="006149A4"/>
    <w:rsid w:val="00615764"/>
    <w:rsid w:val="0061670C"/>
    <w:rsid w:val="00616E73"/>
    <w:rsid w:val="00617C3A"/>
    <w:rsid w:val="00621143"/>
    <w:rsid w:val="00622FF8"/>
    <w:rsid w:val="0062460B"/>
    <w:rsid w:val="0062644F"/>
    <w:rsid w:val="00627715"/>
    <w:rsid w:val="00631828"/>
    <w:rsid w:val="006321DF"/>
    <w:rsid w:val="00632430"/>
    <w:rsid w:val="006410CC"/>
    <w:rsid w:val="00643C4D"/>
    <w:rsid w:val="00644430"/>
    <w:rsid w:val="0065795E"/>
    <w:rsid w:val="006605B0"/>
    <w:rsid w:val="006606F7"/>
    <w:rsid w:val="00661343"/>
    <w:rsid w:val="006662C5"/>
    <w:rsid w:val="0067015C"/>
    <w:rsid w:val="00673E66"/>
    <w:rsid w:val="00675C30"/>
    <w:rsid w:val="00682082"/>
    <w:rsid w:val="00685378"/>
    <w:rsid w:val="00694E81"/>
    <w:rsid w:val="006959BE"/>
    <w:rsid w:val="00695ACD"/>
    <w:rsid w:val="00696A41"/>
    <w:rsid w:val="006A2CC9"/>
    <w:rsid w:val="006A310A"/>
    <w:rsid w:val="006B0BA3"/>
    <w:rsid w:val="006B1438"/>
    <w:rsid w:val="006B2123"/>
    <w:rsid w:val="006B2645"/>
    <w:rsid w:val="006B337A"/>
    <w:rsid w:val="006B3EB6"/>
    <w:rsid w:val="006B5558"/>
    <w:rsid w:val="006C0E49"/>
    <w:rsid w:val="006C21E0"/>
    <w:rsid w:val="006C64CE"/>
    <w:rsid w:val="006D02B0"/>
    <w:rsid w:val="006D036A"/>
    <w:rsid w:val="006F07CB"/>
    <w:rsid w:val="006F14FD"/>
    <w:rsid w:val="006F5E26"/>
    <w:rsid w:val="006F6648"/>
    <w:rsid w:val="007020F4"/>
    <w:rsid w:val="0070632C"/>
    <w:rsid w:val="00706B8E"/>
    <w:rsid w:val="00712230"/>
    <w:rsid w:val="00713393"/>
    <w:rsid w:val="0071558B"/>
    <w:rsid w:val="007229F8"/>
    <w:rsid w:val="00726825"/>
    <w:rsid w:val="00727E9E"/>
    <w:rsid w:val="00733D6A"/>
    <w:rsid w:val="00740ED3"/>
    <w:rsid w:val="00741E27"/>
    <w:rsid w:val="00746A9F"/>
    <w:rsid w:val="00751724"/>
    <w:rsid w:val="00754409"/>
    <w:rsid w:val="00756EC7"/>
    <w:rsid w:val="00760115"/>
    <w:rsid w:val="0076189E"/>
    <w:rsid w:val="00761B38"/>
    <w:rsid w:val="00763005"/>
    <w:rsid w:val="007655EA"/>
    <w:rsid w:val="00765C36"/>
    <w:rsid w:val="0076639B"/>
    <w:rsid w:val="00773A0F"/>
    <w:rsid w:val="007752EE"/>
    <w:rsid w:val="007814AC"/>
    <w:rsid w:val="00781859"/>
    <w:rsid w:val="00782680"/>
    <w:rsid w:val="00782AC1"/>
    <w:rsid w:val="007853F1"/>
    <w:rsid w:val="00792A99"/>
    <w:rsid w:val="007944DE"/>
    <w:rsid w:val="0079705F"/>
    <w:rsid w:val="007A2F60"/>
    <w:rsid w:val="007A3712"/>
    <w:rsid w:val="007A60D4"/>
    <w:rsid w:val="007A661D"/>
    <w:rsid w:val="007B00CB"/>
    <w:rsid w:val="007B1550"/>
    <w:rsid w:val="007B1CEA"/>
    <w:rsid w:val="007B37F4"/>
    <w:rsid w:val="007B67B4"/>
    <w:rsid w:val="007B7011"/>
    <w:rsid w:val="007C39A8"/>
    <w:rsid w:val="007C3F10"/>
    <w:rsid w:val="007C47BE"/>
    <w:rsid w:val="007D17D0"/>
    <w:rsid w:val="007D318F"/>
    <w:rsid w:val="007D6EDC"/>
    <w:rsid w:val="007D7436"/>
    <w:rsid w:val="007E257D"/>
    <w:rsid w:val="007E2714"/>
    <w:rsid w:val="007E4AE4"/>
    <w:rsid w:val="007E53DD"/>
    <w:rsid w:val="007E611D"/>
    <w:rsid w:val="007F04D4"/>
    <w:rsid w:val="007F3704"/>
    <w:rsid w:val="007F5777"/>
    <w:rsid w:val="0081005B"/>
    <w:rsid w:val="00811196"/>
    <w:rsid w:val="0081742E"/>
    <w:rsid w:val="00817F5C"/>
    <w:rsid w:val="00822E2C"/>
    <w:rsid w:val="00826BF9"/>
    <w:rsid w:val="008278DB"/>
    <w:rsid w:val="00827FD8"/>
    <w:rsid w:val="00843345"/>
    <w:rsid w:val="008512EA"/>
    <w:rsid w:val="00851C5D"/>
    <w:rsid w:val="0086090E"/>
    <w:rsid w:val="0087495F"/>
    <w:rsid w:val="008772FD"/>
    <w:rsid w:val="00877C83"/>
    <w:rsid w:val="008867ED"/>
    <w:rsid w:val="0089096F"/>
    <w:rsid w:val="0089194E"/>
    <w:rsid w:val="00893FBE"/>
    <w:rsid w:val="008A0AA2"/>
    <w:rsid w:val="008A1D3E"/>
    <w:rsid w:val="008A220B"/>
    <w:rsid w:val="008A2A9D"/>
    <w:rsid w:val="008A2C89"/>
    <w:rsid w:val="008A508B"/>
    <w:rsid w:val="008A573A"/>
    <w:rsid w:val="008A63ED"/>
    <w:rsid w:val="008B1996"/>
    <w:rsid w:val="008B22B7"/>
    <w:rsid w:val="008B51E4"/>
    <w:rsid w:val="008B6AD8"/>
    <w:rsid w:val="008B6DB9"/>
    <w:rsid w:val="008B7BD6"/>
    <w:rsid w:val="008C01F0"/>
    <w:rsid w:val="008C2065"/>
    <w:rsid w:val="008C245E"/>
    <w:rsid w:val="008C4E9D"/>
    <w:rsid w:val="008E165E"/>
    <w:rsid w:val="008E6EEA"/>
    <w:rsid w:val="008F2D0A"/>
    <w:rsid w:val="008F4CCD"/>
    <w:rsid w:val="00900AA8"/>
    <w:rsid w:val="0090345C"/>
    <w:rsid w:val="0090649C"/>
    <w:rsid w:val="009123C1"/>
    <w:rsid w:val="00914C86"/>
    <w:rsid w:val="00915737"/>
    <w:rsid w:val="00917130"/>
    <w:rsid w:val="009212D6"/>
    <w:rsid w:val="009262DB"/>
    <w:rsid w:val="009264F6"/>
    <w:rsid w:val="009267C3"/>
    <w:rsid w:val="0092729A"/>
    <w:rsid w:val="00931B79"/>
    <w:rsid w:val="0093240A"/>
    <w:rsid w:val="00933F75"/>
    <w:rsid w:val="0093566F"/>
    <w:rsid w:val="00935986"/>
    <w:rsid w:val="0094000C"/>
    <w:rsid w:val="009447A0"/>
    <w:rsid w:val="00946D54"/>
    <w:rsid w:val="00950F44"/>
    <w:rsid w:val="00951127"/>
    <w:rsid w:val="0095195E"/>
    <w:rsid w:val="00952524"/>
    <w:rsid w:val="0095260D"/>
    <w:rsid w:val="00952A5B"/>
    <w:rsid w:val="00954BCD"/>
    <w:rsid w:val="009574D9"/>
    <w:rsid w:val="00960E56"/>
    <w:rsid w:val="00962609"/>
    <w:rsid w:val="00963132"/>
    <w:rsid w:val="00964EC4"/>
    <w:rsid w:val="00967543"/>
    <w:rsid w:val="009706AD"/>
    <w:rsid w:val="00975BAF"/>
    <w:rsid w:val="00980CB0"/>
    <w:rsid w:val="00981A94"/>
    <w:rsid w:val="009826A9"/>
    <w:rsid w:val="009845D4"/>
    <w:rsid w:val="00984D79"/>
    <w:rsid w:val="009857B2"/>
    <w:rsid w:val="00987E78"/>
    <w:rsid w:val="0099430A"/>
    <w:rsid w:val="009A6505"/>
    <w:rsid w:val="009B0EAD"/>
    <w:rsid w:val="009B19CF"/>
    <w:rsid w:val="009C2D34"/>
    <w:rsid w:val="009C3EB5"/>
    <w:rsid w:val="009D3066"/>
    <w:rsid w:val="009D3501"/>
    <w:rsid w:val="009D69AA"/>
    <w:rsid w:val="009D6DF9"/>
    <w:rsid w:val="009E6B4E"/>
    <w:rsid w:val="009F1997"/>
    <w:rsid w:val="009F2032"/>
    <w:rsid w:val="009F4459"/>
    <w:rsid w:val="009F5536"/>
    <w:rsid w:val="009F574A"/>
    <w:rsid w:val="009F71A5"/>
    <w:rsid w:val="009F7616"/>
    <w:rsid w:val="00A01F0F"/>
    <w:rsid w:val="00A13747"/>
    <w:rsid w:val="00A144EF"/>
    <w:rsid w:val="00A1561B"/>
    <w:rsid w:val="00A17000"/>
    <w:rsid w:val="00A204AA"/>
    <w:rsid w:val="00A22D38"/>
    <w:rsid w:val="00A23802"/>
    <w:rsid w:val="00A24B16"/>
    <w:rsid w:val="00A2785B"/>
    <w:rsid w:val="00A315E5"/>
    <w:rsid w:val="00A34B12"/>
    <w:rsid w:val="00A350B9"/>
    <w:rsid w:val="00A36D5A"/>
    <w:rsid w:val="00A373DF"/>
    <w:rsid w:val="00A40CCD"/>
    <w:rsid w:val="00A437D2"/>
    <w:rsid w:val="00A45E3B"/>
    <w:rsid w:val="00A52D4C"/>
    <w:rsid w:val="00A548E9"/>
    <w:rsid w:val="00A57240"/>
    <w:rsid w:val="00A57D11"/>
    <w:rsid w:val="00A57D17"/>
    <w:rsid w:val="00A61A29"/>
    <w:rsid w:val="00A62C94"/>
    <w:rsid w:val="00A6640F"/>
    <w:rsid w:val="00A6776A"/>
    <w:rsid w:val="00A703BF"/>
    <w:rsid w:val="00A72F62"/>
    <w:rsid w:val="00A80EC5"/>
    <w:rsid w:val="00A83500"/>
    <w:rsid w:val="00A845E3"/>
    <w:rsid w:val="00A85AE5"/>
    <w:rsid w:val="00A90B80"/>
    <w:rsid w:val="00A91517"/>
    <w:rsid w:val="00A92760"/>
    <w:rsid w:val="00A94965"/>
    <w:rsid w:val="00AA0E6D"/>
    <w:rsid w:val="00AA351C"/>
    <w:rsid w:val="00AA3DBF"/>
    <w:rsid w:val="00AA6BBC"/>
    <w:rsid w:val="00AA6F28"/>
    <w:rsid w:val="00AA740C"/>
    <w:rsid w:val="00AB1B01"/>
    <w:rsid w:val="00AB2EC8"/>
    <w:rsid w:val="00AB591C"/>
    <w:rsid w:val="00AC6322"/>
    <w:rsid w:val="00AC6B7F"/>
    <w:rsid w:val="00AC7315"/>
    <w:rsid w:val="00AD3420"/>
    <w:rsid w:val="00AD4EA1"/>
    <w:rsid w:val="00AD4FEF"/>
    <w:rsid w:val="00AD7E49"/>
    <w:rsid w:val="00AE0EB8"/>
    <w:rsid w:val="00AE1BC1"/>
    <w:rsid w:val="00AE326F"/>
    <w:rsid w:val="00AE46CA"/>
    <w:rsid w:val="00AE7ED9"/>
    <w:rsid w:val="00AF151D"/>
    <w:rsid w:val="00AF2875"/>
    <w:rsid w:val="00AF41F8"/>
    <w:rsid w:val="00B00000"/>
    <w:rsid w:val="00B06889"/>
    <w:rsid w:val="00B126D0"/>
    <w:rsid w:val="00B2136B"/>
    <w:rsid w:val="00B26569"/>
    <w:rsid w:val="00B273A7"/>
    <w:rsid w:val="00B302C4"/>
    <w:rsid w:val="00B33E1A"/>
    <w:rsid w:val="00B355B1"/>
    <w:rsid w:val="00B41A1D"/>
    <w:rsid w:val="00B46DBC"/>
    <w:rsid w:val="00B503E6"/>
    <w:rsid w:val="00B5069B"/>
    <w:rsid w:val="00B52C55"/>
    <w:rsid w:val="00B530D5"/>
    <w:rsid w:val="00B53CCC"/>
    <w:rsid w:val="00B5597E"/>
    <w:rsid w:val="00B5648F"/>
    <w:rsid w:val="00B5698D"/>
    <w:rsid w:val="00B571D5"/>
    <w:rsid w:val="00B61041"/>
    <w:rsid w:val="00B62F94"/>
    <w:rsid w:val="00B66B77"/>
    <w:rsid w:val="00B67806"/>
    <w:rsid w:val="00B71504"/>
    <w:rsid w:val="00B7417B"/>
    <w:rsid w:val="00B77F17"/>
    <w:rsid w:val="00B8009F"/>
    <w:rsid w:val="00B856E2"/>
    <w:rsid w:val="00B92102"/>
    <w:rsid w:val="00B924FA"/>
    <w:rsid w:val="00B9443B"/>
    <w:rsid w:val="00B94528"/>
    <w:rsid w:val="00B9532E"/>
    <w:rsid w:val="00B963E0"/>
    <w:rsid w:val="00BA3B90"/>
    <w:rsid w:val="00BA46C9"/>
    <w:rsid w:val="00BA633C"/>
    <w:rsid w:val="00BA7502"/>
    <w:rsid w:val="00BB0A56"/>
    <w:rsid w:val="00BB1D5F"/>
    <w:rsid w:val="00BB7055"/>
    <w:rsid w:val="00BB793D"/>
    <w:rsid w:val="00BC0A37"/>
    <w:rsid w:val="00BC1C6F"/>
    <w:rsid w:val="00BD34B3"/>
    <w:rsid w:val="00BD4C48"/>
    <w:rsid w:val="00BE6055"/>
    <w:rsid w:val="00BE61DE"/>
    <w:rsid w:val="00BE6A8F"/>
    <w:rsid w:val="00C047F6"/>
    <w:rsid w:val="00C12EC5"/>
    <w:rsid w:val="00C13248"/>
    <w:rsid w:val="00C14520"/>
    <w:rsid w:val="00C15909"/>
    <w:rsid w:val="00C22604"/>
    <w:rsid w:val="00C23C5A"/>
    <w:rsid w:val="00C241AA"/>
    <w:rsid w:val="00C3211D"/>
    <w:rsid w:val="00C402E7"/>
    <w:rsid w:val="00C4406D"/>
    <w:rsid w:val="00C456E4"/>
    <w:rsid w:val="00C50493"/>
    <w:rsid w:val="00C51AAC"/>
    <w:rsid w:val="00C5455B"/>
    <w:rsid w:val="00C557BF"/>
    <w:rsid w:val="00C6225A"/>
    <w:rsid w:val="00C65E00"/>
    <w:rsid w:val="00C76391"/>
    <w:rsid w:val="00C77FC5"/>
    <w:rsid w:val="00C805DE"/>
    <w:rsid w:val="00C86A6E"/>
    <w:rsid w:val="00C90213"/>
    <w:rsid w:val="00C95439"/>
    <w:rsid w:val="00C959C0"/>
    <w:rsid w:val="00C966A0"/>
    <w:rsid w:val="00CA1F86"/>
    <w:rsid w:val="00CA55AC"/>
    <w:rsid w:val="00CA5E3C"/>
    <w:rsid w:val="00CA6458"/>
    <w:rsid w:val="00CA7A0A"/>
    <w:rsid w:val="00CB1660"/>
    <w:rsid w:val="00CB1994"/>
    <w:rsid w:val="00CB22B5"/>
    <w:rsid w:val="00CB24BB"/>
    <w:rsid w:val="00CB5165"/>
    <w:rsid w:val="00CB6954"/>
    <w:rsid w:val="00CC1166"/>
    <w:rsid w:val="00CC150E"/>
    <w:rsid w:val="00CC2672"/>
    <w:rsid w:val="00CC5059"/>
    <w:rsid w:val="00CD22C7"/>
    <w:rsid w:val="00CD6384"/>
    <w:rsid w:val="00CD6899"/>
    <w:rsid w:val="00CE472C"/>
    <w:rsid w:val="00CE4C68"/>
    <w:rsid w:val="00CE5910"/>
    <w:rsid w:val="00CF03BF"/>
    <w:rsid w:val="00CF40EF"/>
    <w:rsid w:val="00CF7474"/>
    <w:rsid w:val="00D00BA5"/>
    <w:rsid w:val="00D06158"/>
    <w:rsid w:val="00D06715"/>
    <w:rsid w:val="00D102FA"/>
    <w:rsid w:val="00D11507"/>
    <w:rsid w:val="00D117F8"/>
    <w:rsid w:val="00D16335"/>
    <w:rsid w:val="00D2233C"/>
    <w:rsid w:val="00D22CD5"/>
    <w:rsid w:val="00D235F1"/>
    <w:rsid w:val="00D24EBD"/>
    <w:rsid w:val="00D34127"/>
    <w:rsid w:val="00D43BF1"/>
    <w:rsid w:val="00D43E62"/>
    <w:rsid w:val="00D46926"/>
    <w:rsid w:val="00D538EF"/>
    <w:rsid w:val="00D608A3"/>
    <w:rsid w:val="00D6389B"/>
    <w:rsid w:val="00D6623B"/>
    <w:rsid w:val="00D6639D"/>
    <w:rsid w:val="00D66838"/>
    <w:rsid w:val="00D70B03"/>
    <w:rsid w:val="00D719C0"/>
    <w:rsid w:val="00D73771"/>
    <w:rsid w:val="00D76D7E"/>
    <w:rsid w:val="00D76EAF"/>
    <w:rsid w:val="00D76F1A"/>
    <w:rsid w:val="00D80858"/>
    <w:rsid w:val="00D82EB6"/>
    <w:rsid w:val="00D841F1"/>
    <w:rsid w:val="00D86092"/>
    <w:rsid w:val="00D91354"/>
    <w:rsid w:val="00D91732"/>
    <w:rsid w:val="00D917A4"/>
    <w:rsid w:val="00D95D58"/>
    <w:rsid w:val="00DA48E2"/>
    <w:rsid w:val="00DA49E8"/>
    <w:rsid w:val="00DB0688"/>
    <w:rsid w:val="00DB57C1"/>
    <w:rsid w:val="00DC08B3"/>
    <w:rsid w:val="00DC27EF"/>
    <w:rsid w:val="00DC3761"/>
    <w:rsid w:val="00DC736F"/>
    <w:rsid w:val="00DD0838"/>
    <w:rsid w:val="00DD26E5"/>
    <w:rsid w:val="00DD5806"/>
    <w:rsid w:val="00DD67A6"/>
    <w:rsid w:val="00DD69CC"/>
    <w:rsid w:val="00DE089D"/>
    <w:rsid w:val="00DE0988"/>
    <w:rsid w:val="00DE5663"/>
    <w:rsid w:val="00DE5DC1"/>
    <w:rsid w:val="00DF2B9D"/>
    <w:rsid w:val="00DF7B2B"/>
    <w:rsid w:val="00E012BA"/>
    <w:rsid w:val="00E01477"/>
    <w:rsid w:val="00E0297B"/>
    <w:rsid w:val="00E04F62"/>
    <w:rsid w:val="00E05BCB"/>
    <w:rsid w:val="00E1471A"/>
    <w:rsid w:val="00E1528C"/>
    <w:rsid w:val="00E1626F"/>
    <w:rsid w:val="00E203A9"/>
    <w:rsid w:val="00E20F65"/>
    <w:rsid w:val="00E23608"/>
    <w:rsid w:val="00E30814"/>
    <w:rsid w:val="00E31E66"/>
    <w:rsid w:val="00E3670D"/>
    <w:rsid w:val="00E45529"/>
    <w:rsid w:val="00E53709"/>
    <w:rsid w:val="00E54A75"/>
    <w:rsid w:val="00E61EDD"/>
    <w:rsid w:val="00E62275"/>
    <w:rsid w:val="00E63E90"/>
    <w:rsid w:val="00E70D0E"/>
    <w:rsid w:val="00E74200"/>
    <w:rsid w:val="00E77212"/>
    <w:rsid w:val="00E8381B"/>
    <w:rsid w:val="00E83946"/>
    <w:rsid w:val="00E840BA"/>
    <w:rsid w:val="00E85186"/>
    <w:rsid w:val="00E91F59"/>
    <w:rsid w:val="00E97958"/>
    <w:rsid w:val="00EA15B4"/>
    <w:rsid w:val="00EA37EA"/>
    <w:rsid w:val="00EA4863"/>
    <w:rsid w:val="00EA5468"/>
    <w:rsid w:val="00EA62C7"/>
    <w:rsid w:val="00EA653E"/>
    <w:rsid w:val="00EB7588"/>
    <w:rsid w:val="00EC38E8"/>
    <w:rsid w:val="00EC57F7"/>
    <w:rsid w:val="00ED14CA"/>
    <w:rsid w:val="00ED3649"/>
    <w:rsid w:val="00ED4EA9"/>
    <w:rsid w:val="00ED6FC7"/>
    <w:rsid w:val="00EE05BF"/>
    <w:rsid w:val="00EE14DB"/>
    <w:rsid w:val="00EE17C1"/>
    <w:rsid w:val="00EE2190"/>
    <w:rsid w:val="00EE3618"/>
    <w:rsid w:val="00EE671D"/>
    <w:rsid w:val="00EF2219"/>
    <w:rsid w:val="00EF3BAB"/>
    <w:rsid w:val="00F00986"/>
    <w:rsid w:val="00F02CBA"/>
    <w:rsid w:val="00F038C8"/>
    <w:rsid w:val="00F040AC"/>
    <w:rsid w:val="00F07569"/>
    <w:rsid w:val="00F1055D"/>
    <w:rsid w:val="00F13A4D"/>
    <w:rsid w:val="00F14B2D"/>
    <w:rsid w:val="00F1526C"/>
    <w:rsid w:val="00F15C74"/>
    <w:rsid w:val="00F17544"/>
    <w:rsid w:val="00F17984"/>
    <w:rsid w:val="00F20C98"/>
    <w:rsid w:val="00F23578"/>
    <w:rsid w:val="00F235CF"/>
    <w:rsid w:val="00F3154D"/>
    <w:rsid w:val="00F31BDA"/>
    <w:rsid w:val="00F32E2E"/>
    <w:rsid w:val="00F357DD"/>
    <w:rsid w:val="00F465EC"/>
    <w:rsid w:val="00F52233"/>
    <w:rsid w:val="00F53614"/>
    <w:rsid w:val="00F53951"/>
    <w:rsid w:val="00F5502A"/>
    <w:rsid w:val="00F66844"/>
    <w:rsid w:val="00F751BC"/>
    <w:rsid w:val="00F758FF"/>
    <w:rsid w:val="00F77697"/>
    <w:rsid w:val="00F80394"/>
    <w:rsid w:val="00F8551E"/>
    <w:rsid w:val="00F871A7"/>
    <w:rsid w:val="00F874A8"/>
    <w:rsid w:val="00F87869"/>
    <w:rsid w:val="00F90FDD"/>
    <w:rsid w:val="00F91A9F"/>
    <w:rsid w:val="00F96229"/>
    <w:rsid w:val="00F96C53"/>
    <w:rsid w:val="00FA010B"/>
    <w:rsid w:val="00FA1899"/>
    <w:rsid w:val="00FB0675"/>
    <w:rsid w:val="00FB1894"/>
    <w:rsid w:val="00FB1F22"/>
    <w:rsid w:val="00FB5192"/>
    <w:rsid w:val="00FB52BC"/>
    <w:rsid w:val="00FB7CAC"/>
    <w:rsid w:val="00FC1360"/>
    <w:rsid w:val="00FD6312"/>
    <w:rsid w:val="00FE025A"/>
    <w:rsid w:val="00FE350E"/>
    <w:rsid w:val="00FE49C3"/>
    <w:rsid w:val="00FF557C"/>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E0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1BC1"/>
    <w:pPr>
      <w:spacing w:after="3" w:line="247" w:lineRule="auto"/>
      <w:ind w:left="10" w:right="770" w:hanging="10"/>
    </w:pPr>
    <w:rPr>
      <w:color w:val="000000"/>
      <w:sz w:val="24"/>
      <w:szCs w:val="22"/>
    </w:rPr>
  </w:style>
  <w:style w:type="paragraph" w:styleId="Heading1">
    <w:name w:val="heading 1"/>
    <w:basedOn w:val="Normal"/>
    <w:next w:val="Normal"/>
    <w:link w:val="Heading1Char"/>
    <w:uiPriority w:val="9"/>
    <w:qFormat/>
    <w:rsid w:val="00506912"/>
    <w:pPr>
      <w:keepNext/>
      <w:spacing w:before="240" w:after="60"/>
      <w:outlineLvl w:val="0"/>
    </w:pPr>
    <w:rPr>
      <w:rFonts w:cs="Arial"/>
      <w:b/>
      <w:bCs/>
      <w:kern w:val="32"/>
      <w:sz w:val="32"/>
      <w:szCs w:val="32"/>
    </w:rPr>
  </w:style>
  <w:style w:type="paragraph" w:styleId="Heading2">
    <w:name w:val="heading 2"/>
    <w:next w:val="Normal"/>
    <w:link w:val="Heading2Char"/>
    <w:uiPriority w:val="9"/>
    <w:qFormat/>
    <w:rsid w:val="00506912"/>
    <w:pPr>
      <w:spacing w:after="240"/>
      <w:ind w:left="720" w:hanging="720"/>
      <w:outlineLvl w:val="1"/>
    </w:pPr>
    <w:rPr>
      <w:b/>
      <w:sz w:val="24"/>
    </w:rPr>
  </w:style>
  <w:style w:type="paragraph" w:styleId="Heading3">
    <w:name w:val="heading 3"/>
    <w:next w:val="Normal"/>
    <w:link w:val="Heading3Char"/>
    <w:uiPriority w:val="9"/>
    <w:qFormat/>
    <w:rsid w:val="00506912"/>
    <w:pPr>
      <w:keepNext/>
      <w:spacing w:before="240" w:after="60"/>
      <w:ind w:left="965" w:hanging="965"/>
      <w:outlineLvl w:val="2"/>
    </w:pPr>
    <w:rPr>
      <w:rFonts w:cs="Arial"/>
      <w:b/>
      <w:bCs/>
      <w:sz w:val="24"/>
      <w:szCs w:val="26"/>
    </w:rPr>
  </w:style>
  <w:style w:type="paragraph" w:styleId="Heading4">
    <w:name w:val="heading 4"/>
    <w:basedOn w:val="Normal"/>
    <w:next w:val="Normal"/>
    <w:link w:val="Heading4Char"/>
    <w:qFormat/>
    <w:rsid w:val="00D06715"/>
    <w:pPr>
      <w:keepNext/>
      <w:spacing w:before="240" w:after="60"/>
      <w:outlineLvl w:val="3"/>
    </w:pPr>
    <w:rPr>
      <w:b/>
      <w:bCs/>
      <w:sz w:val="28"/>
      <w:szCs w:val="28"/>
    </w:rPr>
  </w:style>
  <w:style w:type="paragraph" w:styleId="Heading5">
    <w:name w:val="heading 5"/>
    <w:basedOn w:val="Normal"/>
    <w:next w:val="Normal"/>
    <w:link w:val="Heading5Char"/>
    <w:qFormat/>
    <w:rsid w:val="00207FA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7E2714"/>
    <w:rPr>
      <w:sz w:val="16"/>
      <w:szCs w:val="16"/>
    </w:rPr>
  </w:style>
  <w:style w:type="paragraph" w:styleId="CommentText">
    <w:name w:val="annotation text"/>
    <w:basedOn w:val="Normal"/>
    <w:link w:val="CommentTextChar"/>
    <w:uiPriority w:val="99"/>
    <w:semiHidden/>
    <w:rsid w:val="007E2714"/>
    <w:rPr>
      <w:sz w:val="20"/>
      <w:szCs w:val="20"/>
    </w:rPr>
  </w:style>
  <w:style w:type="paragraph" w:styleId="CommentSubject">
    <w:name w:val="annotation subject"/>
    <w:basedOn w:val="CommentText"/>
    <w:next w:val="CommentText"/>
    <w:link w:val="CommentSubjectChar"/>
    <w:uiPriority w:val="99"/>
    <w:semiHidden/>
    <w:rsid w:val="007E2714"/>
    <w:rPr>
      <w:b/>
      <w:bCs/>
    </w:rPr>
  </w:style>
  <w:style w:type="paragraph" w:styleId="BalloonText">
    <w:name w:val="Balloon Text"/>
    <w:basedOn w:val="Normal"/>
    <w:link w:val="BalloonTextChar"/>
    <w:uiPriority w:val="99"/>
    <w:semiHidden/>
    <w:rsid w:val="007E2714"/>
    <w:rPr>
      <w:rFonts w:ascii="Tahoma" w:hAnsi="Tahoma" w:cs="Tahoma"/>
      <w:sz w:val="16"/>
      <w:szCs w:val="16"/>
    </w:rPr>
  </w:style>
  <w:style w:type="paragraph" w:customStyle="1" w:styleId="Style1">
    <w:name w:val="Style1"/>
    <w:basedOn w:val="Normal"/>
    <w:link w:val="Style1Char"/>
    <w:rsid w:val="002E18E7"/>
    <w:pPr>
      <w:numPr>
        <w:numId w:val="1"/>
      </w:numPr>
      <w:tabs>
        <w:tab w:val="clear" w:pos="180"/>
        <w:tab w:val="left" w:pos="187"/>
      </w:tabs>
      <w:spacing w:after="40"/>
    </w:pPr>
    <w:rPr>
      <w:sz w:val="20"/>
      <w:szCs w:val="20"/>
    </w:rPr>
  </w:style>
  <w:style w:type="character" w:customStyle="1" w:styleId="Style1Char">
    <w:name w:val="Style1 Char"/>
    <w:link w:val="Style1"/>
    <w:rsid w:val="002E18E7"/>
  </w:style>
  <w:style w:type="paragraph" w:customStyle="1" w:styleId="Style2">
    <w:name w:val="Style2"/>
    <w:basedOn w:val="Style1"/>
    <w:rsid w:val="002E18E7"/>
    <w:pPr>
      <w:numPr>
        <w:numId w:val="2"/>
      </w:numPr>
      <w:tabs>
        <w:tab w:val="left" w:pos="187"/>
      </w:tabs>
    </w:pPr>
  </w:style>
  <w:style w:type="character" w:styleId="Hyperlink">
    <w:name w:val="Hyperlink"/>
    <w:uiPriority w:val="99"/>
    <w:rsid w:val="005B3939"/>
    <w:rPr>
      <w:color w:val="auto"/>
      <w:u w:val="single"/>
    </w:rPr>
  </w:style>
  <w:style w:type="character" w:styleId="Emphasis">
    <w:name w:val="Emphasis"/>
    <w:qFormat/>
    <w:rsid w:val="00437A5A"/>
    <w:rPr>
      <w:i/>
      <w:iCs/>
    </w:rPr>
  </w:style>
  <w:style w:type="paragraph" w:customStyle="1" w:styleId="AllText">
    <w:name w:val="AllText"/>
    <w:basedOn w:val="Normal"/>
    <w:link w:val="AllTextChar"/>
    <w:rsid w:val="00015BAA"/>
    <w:pPr>
      <w:spacing w:after="240"/>
      <w:jc w:val="both"/>
    </w:pPr>
    <w:rPr>
      <w:szCs w:val="20"/>
    </w:rPr>
  </w:style>
  <w:style w:type="character" w:customStyle="1" w:styleId="AllTextChar">
    <w:name w:val="AllText Char"/>
    <w:link w:val="AllText"/>
    <w:locked/>
    <w:rsid w:val="00015BAA"/>
    <w:rPr>
      <w:sz w:val="24"/>
      <w:lang w:val="en-US" w:eastAsia="en-US" w:bidi="ar-SA"/>
    </w:rPr>
  </w:style>
  <w:style w:type="table" w:styleId="TableGrid">
    <w:name w:val="Table Grid"/>
    <w:basedOn w:val="TableNormal"/>
    <w:uiPriority w:val="39"/>
    <w:rsid w:val="00015BA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3text">
    <w:name w:val="heading 3 text"/>
    <w:link w:val="heading3textChar"/>
    <w:semiHidden/>
    <w:rsid w:val="00015BAA"/>
    <w:pPr>
      <w:spacing w:after="240"/>
      <w:ind w:left="720"/>
      <w:jc w:val="both"/>
    </w:pPr>
    <w:rPr>
      <w:sz w:val="24"/>
    </w:rPr>
  </w:style>
  <w:style w:type="paragraph" w:customStyle="1" w:styleId="heading4text">
    <w:name w:val="heading 4 text"/>
    <w:semiHidden/>
    <w:rsid w:val="00015BAA"/>
    <w:pPr>
      <w:spacing w:after="240"/>
      <w:ind w:left="1080"/>
      <w:jc w:val="both"/>
    </w:pPr>
    <w:rPr>
      <w:sz w:val="24"/>
    </w:rPr>
  </w:style>
  <w:style w:type="character" w:customStyle="1" w:styleId="heading3textChar">
    <w:name w:val="heading 3 text Char"/>
    <w:link w:val="heading3text"/>
    <w:rsid w:val="00015BAA"/>
    <w:rPr>
      <w:sz w:val="24"/>
      <w:lang w:val="en-US" w:eastAsia="en-US" w:bidi="ar-SA"/>
    </w:rPr>
  </w:style>
  <w:style w:type="paragraph" w:customStyle="1" w:styleId="AETableText">
    <w:name w:val="AETableText"/>
    <w:basedOn w:val="Normal"/>
    <w:link w:val="AETableTextChar"/>
    <w:rsid w:val="00015BAA"/>
    <w:pPr>
      <w:widowControl w:val="0"/>
    </w:pPr>
    <w:rPr>
      <w:sz w:val="18"/>
      <w:szCs w:val="18"/>
    </w:rPr>
  </w:style>
  <w:style w:type="character" w:customStyle="1" w:styleId="AETableTextChar">
    <w:name w:val="AETableText Char"/>
    <w:link w:val="AETableText"/>
    <w:rsid w:val="00015BAA"/>
    <w:rPr>
      <w:sz w:val="18"/>
      <w:szCs w:val="18"/>
      <w:lang w:val="en-US" w:eastAsia="en-US" w:bidi="ar-SA"/>
    </w:rPr>
  </w:style>
  <w:style w:type="paragraph" w:customStyle="1" w:styleId="CM5">
    <w:name w:val="CM5"/>
    <w:basedOn w:val="Normal"/>
    <w:next w:val="Normal"/>
    <w:rsid w:val="003C0304"/>
    <w:pPr>
      <w:autoSpaceDE w:val="0"/>
      <w:autoSpaceDN w:val="0"/>
      <w:adjustRightInd w:val="0"/>
    </w:pPr>
  </w:style>
  <w:style w:type="paragraph" w:customStyle="1" w:styleId="Default">
    <w:name w:val="Default"/>
    <w:rsid w:val="003C0304"/>
    <w:pPr>
      <w:autoSpaceDE w:val="0"/>
      <w:autoSpaceDN w:val="0"/>
      <w:adjustRightInd w:val="0"/>
    </w:pPr>
    <w:rPr>
      <w:color w:val="000000"/>
      <w:sz w:val="24"/>
      <w:szCs w:val="24"/>
    </w:rPr>
  </w:style>
  <w:style w:type="paragraph" w:styleId="FootnoteText">
    <w:name w:val="footnote text"/>
    <w:basedOn w:val="Normal"/>
    <w:link w:val="FootnoteTextChar"/>
    <w:uiPriority w:val="99"/>
    <w:semiHidden/>
    <w:rsid w:val="00114978"/>
    <w:pPr>
      <w:spacing w:after="240"/>
      <w:jc w:val="both"/>
    </w:pPr>
    <w:rPr>
      <w:sz w:val="20"/>
      <w:szCs w:val="20"/>
    </w:rPr>
  </w:style>
  <w:style w:type="paragraph" w:customStyle="1" w:styleId="cellleft9">
    <w:name w:val="cell:left9"/>
    <w:basedOn w:val="Normal"/>
    <w:next w:val="Normal"/>
    <w:rsid w:val="00114978"/>
    <w:pPr>
      <w:spacing w:before="30" w:after="30"/>
    </w:pPr>
    <w:rPr>
      <w:rFonts w:ascii="Arial" w:hAnsi="Arial"/>
      <w:sz w:val="18"/>
      <w:szCs w:val="20"/>
    </w:rPr>
  </w:style>
  <w:style w:type="paragraph" w:customStyle="1" w:styleId="list1">
    <w:name w:val="list:1"/>
    <w:basedOn w:val="Normal"/>
    <w:next w:val="Normal"/>
    <w:rsid w:val="00114978"/>
    <w:pPr>
      <w:keepLines/>
      <w:tabs>
        <w:tab w:val="left" w:pos="0"/>
        <w:tab w:val="left" w:pos="720"/>
      </w:tabs>
      <w:spacing w:before="144" w:after="144"/>
      <w:ind w:left="720" w:hanging="720"/>
      <w:jc w:val="both"/>
    </w:pPr>
    <w:rPr>
      <w:rFonts w:ascii="Arial" w:hAnsi="Arial"/>
      <w:szCs w:val="20"/>
    </w:rPr>
  </w:style>
  <w:style w:type="paragraph" w:customStyle="1" w:styleId="cellcent9">
    <w:name w:val="cell:cent9"/>
    <w:basedOn w:val="Normal"/>
    <w:next w:val="Normal"/>
    <w:rsid w:val="00114978"/>
    <w:pPr>
      <w:spacing w:before="30" w:after="30"/>
      <w:jc w:val="center"/>
    </w:pPr>
    <w:rPr>
      <w:rFonts w:ascii="Arial" w:hAnsi="Arial"/>
      <w:sz w:val="18"/>
      <w:szCs w:val="20"/>
    </w:rPr>
  </w:style>
  <w:style w:type="paragraph" w:customStyle="1" w:styleId="headtable9">
    <w:name w:val="head:table9"/>
    <w:basedOn w:val="Normal"/>
    <w:next w:val="Normal"/>
    <w:rsid w:val="00114978"/>
    <w:pPr>
      <w:keepNext/>
      <w:keepLines/>
      <w:tabs>
        <w:tab w:val="left" w:pos="0"/>
        <w:tab w:val="left" w:pos="864"/>
      </w:tabs>
      <w:spacing w:before="58"/>
      <w:ind w:left="864" w:hanging="864"/>
      <w:jc w:val="both"/>
    </w:pPr>
    <w:rPr>
      <w:rFonts w:ascii="Arial" w:hAnsi="Arial"/>
      <w:sz w:val="18"/>
      <w:szCs w:val="20"/>
    </w:rPr>
  </w:style>
  <w:style w:type="paragraph" w:customStyle="1" w:styleId="AttachmentText">
    <w:name w:val="Attachment Text"/>
    <w:rsid w:val="00BB7055"/>
    <w:pPr>
      <w:tabs>
        <w:tab w:val="left" w:pos="274"/>
      </w:tabs>
      <w:jc w:val="both"/>
    </w:pPr>
    <w:rPr>
      <w:rFonts w:ascii="Arial" w:hAnsi="Arial"/>
      <w:sz w:val="16"/>
    </w:rPr>
  </w:style>
  <w:style w:type="paragraph" w:customStyle="1" w:styleId="bullet">
    <w:name w:val="bullet"/>
    <w:basedOn w:val="Normal"/>
    <w:next w:val="Normal"/>
    <w:rsid w:val="00BC0A37"/>
    <w:pPr>
      <w:numPr>
        <w:numId w:val="3"/>
      </w:numPr>
      <w:tabs>
        <w:tab w:val="left" w:pos="0"/>
        <w:tab w:val="left" w:pos="1080"/>
      </w:tabs>
      <w:spacing w:after="158"/>
      <w:jc w:val="both"/>
    </w:pPr>
    <w:rPr>
      <w:rFonts w:ascii="Arial" w:hAnsi="Arial"/>
      <w:szCs w:val="20"/>
    </w:rPr>
  </w:style>
  <w:style w:type="paragraph" w:customStyle="1" w:styleId="centeredb">
    <w:name w:val="centered:b"/>
    <w:basedOn w:val="Normal"/>
    <w:next w:val="Normal"/>
    <w:rsid w:val="00BC0A37"/>
    <w:pPr>
      <w:spacing w:after="331"/>
      <w:jc w:val="center"/>
    </w:pPr>
    <w:rPr>
      <w:rFonts w:ascii="Arial" w:hAnsi="Arial"/>
      <w:b/>
      <w:szCs w:val="20"/>
    </w:rPr>
  </w:style>
  <w:style w:type="paragraph" w:customStyle="1" w:styleId="subbullet">
    <w:name w:val="subbullet"/>
    <w:basedOn w:val="Normal"/>
    <w:next w:val="Normal"/>
    <w:rsid w:val="00BC0A37"/>
    <w:pPr>
      <w:numPr>
        <w:numId w:val="4"/>
      </w:numPr>
      <w:tabs>
        <w:tab w:val="left" w:pos="0"/>
        <w:tab w:val="left" w:pos="1440"/>
      </w:tabs>
      <w:spacing w:after="158"/>
      <w:jc w:val="both"/>
    </w:pPr>
    <w:rPr>
      <w:rFonts w:ascii="Arial" w:hAnsi="Arial"/>
      <w:szCs w:val="20"/>
    </w:rPr>
  </w:style>
  <w:style w:type="paragraph" w:styleId="Header">
    <w:name w:val="header"/>
    <w:basedOn w:val="Normal"/>
    <w:link w:val="HeaderChar"/>
    <w:uiPriority w:val="99"/>
    <w:rsid w:val="00BC0A37"/>
    <w:pPr>
      <w:tabs>
        <w:tab w:val="center" w:pos="4320"/>
        <w:tab w:val="right" w:pos="8640"/>
      </w:tabs>
    </w:pPr>
  </w:style>
  <w:style w:type="paragraph" w:styleId="Footer">
    <w:name w:val="footer"/>
    <w:basedOn w:val="Normal"/>
    <w:link w:val="FooterChar"/>
    <w:uiPriority w:val="99"/>
    <w:rsid w:val="00BC0A37"/>
    <w:pPr>
      <w:tabs>
        <w:tab w:val="center" w:pos="4320"/>
        <w:tab w:val="right" w:pos="8640"/>
      </w:tabs>
    </w:pPr>
  </w:style>
  <w:style w:type="paragraph" w:customStyle="1" w:styleId="NormalHeading">
    <w:name w:val="Normal Heading"/>
    <w:basedOn w:val="Normal"/>
    <w:next w:val="Normal"/>
    <w:rsid w:val="00BC0A37"/>
    <w:pPr>
      <w:spacing w:after="240"/>
    </w:pPr>
    <w:rPr>
      <w:b/>
      <w:sz w:val="28"/>
      <w:szCs w:val="20"/>
      <w:u w:val="single"/>
    </w:rPr>
  </w:style>
  <w:style w:type="character" w:styleId="PageNumber">
    <w:name w:val="page number"/>
    <w:basedOn w:val="DefaultParagraphFont"/>
    <w:rsid w:val="00BC0A37"/>
  </w:style>
  <w:style w:type="paragraph" w:styleId="TOC1">
    <w:name w:val="toc 1"/>
    <w:basedOn w:val="Normal"/>
    <w:next w:val="Normal"/>
    <w:autoRedefine/>
    <w:rsid w:val="00694E81"/>
    <w:pPr>
      <w:spacing w:before="120" w:after="120"/>
    </w:pPr>
    <w:rPr>
      <w:b/>
      <w:bCs/>
      <w:caps/>
      <w:sz w:val="20"/>
      <w:szCs w:val="20"/>
    </w:rPr>
  </w:style>
  <w:style w:type="paragraph" w:styleId="TOC2">
    <w:name w:val="toc 2"/>
    <w:basedOn w:val="Normal"/>
    <w:next w:val="Normal"/>
    <w:autoRedefine/>
    <w:rsid w:val="00694E81"/>
    <w:pPr>
      <w:ind w:left="240"/>
    </w:pPr>
    <w:rPr>
      <w:smallCaps/>
      <w:sz w:val="20"/>
      <w:szCs w:val="20"/>
    </w:rPr>
  </w:style>
  <w:style w:type="paragraph" w:styleId="TOC3">
    <w:name w:val="toc 3"/>
    <w:basedOn w:val="Normal"/>
    <w:next w:val="Normal"/>
    <w:autoRedefine/>
    <w:rsid w:val="00EE14DB"/>
    <w:pPr>
      <w:tabs>
        <w:tab w:val="right" w:leader="dot" w:pos="8630"/>
      </w:tabs>
      <w:ind w:left="480"/>
    </w:pPr>
    <w:rPr>
      <w:rFonts w:eastAsia="Batang"/>
      <w:bCs/>
      <w:i/>
      <w:iCs/>
      <w:noProof/>
      <w:sz w:val="20"/>
      <w:szCs w:val="20"/>
      <w:lang w:eastAsia="ko-KR"/>
    </w:rPr>
  </w:style>
  <w:style w:type="paragraph" w:styleId="TOC4">
    <w:name w:val="toc 4"/>
    <w:basedOn w:val="Normal"/>
    <w:next w:val="Normal"/>
    <w:autoRedefine/>
    <w:rsid w:val="00694E81"/>
    <w:pPr>
      <w:ind w:left="720"/>
    </w:pPr>
    <w:rPr>
      <w:sz w:val="18"/>
      <w:szCs w:val="18"/>
    </w:rPr>
  </w:style>
  <w:style w:type="paragraph" w:styleId="TOC5">
    <w:name w:val="toc 5"/>
    <w:basedOn w:val="Normal"/>
    <w:next w:val="Normal"/>
    <w:autoRedefine/>
    <w:rsid w:val="00694E81"/>
    <w:pPr>
      <w:ind w:left="960"/>
    </w:pPr>
    <w:rPr>
      <w:sz w:val="18"/>
      <w:szCs w:val="18"/>
    </w:rPr>
  </w:style>
  <w:style w:type="paragraph" w:styleId="TOC6">
    <w:name w:val="toc 6"/>
    <w:basedOn w:val="Normal"/>
    <w:next w:val="Normal"/>
    <w:autoRedefine/>
    <w:rsid w:val="00694E81"/>
    <w:pPr>
      <w:ind w:left="1200"/>
    </w:pPr>
    <w:rPr>
      <w:sz w:val="18"/>
      <w:szCs w:val="18"/>
    </w:rPr>
  </w:style>
  <w:style w:type="paragraph" w:styleId="TOC7">
    <w:name w:val="toc 7"/>
    <w:basedOn w:val="Normal"/>
    <w:next w:val="Normal"/>
    <w:autoRedefine/>
    <w:rsid w:val="00694E81"/>
    <w:pPr>
      <w:ind w:left="1440"/>
    </w:pPr>
    <w:rPr>
      <w:sz w:val="18"/>
      <w:szCs w:val="18"/>
    </w:rPr>
  </w:style>
  <w:style w:type="paragraph" w:styleId="TOC8">
    <w:name w:val="toc 8"/>
    <w:basedOn w:val="Normal"/>
    <w:next w:val="Normal"/>
    <w:autoRedefine/>
    <w:rsid w:val="00694E81"/>
    <w:pPr>
      <w:ind w:left="1680"/>
    </w:pPr>
    <w:rPr>
      <w:sz w:val="18"/>
      <w:szCs w:val="18"/>
    </w:rPr>
  </w:style>
  <w:style w:type="paragraph" w:styleId="TOC9">
    <w:name w:val="toc 9"/>
    <w:basedOn w:val="Normal"/>
    <w:next w:val="Normal"/>
    <w:autoRedefine/>
    <w:rsid w:val="00694E81"/>
    <w:pPr>
      <w:ind w:left="1920"/>
    </w:pPr>
    <w:rPr>
      <w:sz w:val="18"/>
      <w:szCs w:val="18"/>
    </w:rPr>
  </w:style>
  <w:style w:type="character" w:customStyle="1" w:styleId="Heading3Char">
    <w:name w:val="Heading 3 Char"/>
    <w:link w:val="Heading3"/>
    <w:uiPriority w:val="9"/>
    <w:rsid w:val="00506912"/>
    <w:rPr>
      <w:rFonts w:cs="Arial"/>
      <w:b/>
      <w:bCs/>
      <w:sz w:val="24"/>
      <w:szCs w:val="26"/>
    </w:rPr>
  </w:style>
  <w:style w:type="paragraph" w:customStyle="1" w:styleId="heading2text">
    <w:name w:val="heading 2 text"/>
    <w:rsid w:val="000433DE"/>
    <w:pPr>
      <w:spacing w:after="240"/>
      <w:ind w:left="360"/>
      <w:jc w:val="both"/>
    </w:pPr>
    <w:rPr>
      <w:sz w:val="24"/>
    </w:rPr>
  </w:style>
  <w:style w:type="paragraph" w:customStyle="1" w:styleId="Heading21">
    <w:name w:val="Heading 21"/>
    <w:basedOn w:val="Normal"/>
    <w:rsid w:val="007B1550"/>
  </w:style>
  <w:style w:type="character" w:styleId="FootnoteReference">
    <w:name w:val="footnote reference"/>
    <w:uiPriority w:val="99"/>
    <w:semiHidden/>
    <w:rsid w:val="002D4525"/>
    <w:rPr>
      <w:position w:val="6"/>
      <w:sz w:val="16"/>
    </w:rPr>
  </w:style>
  <w:style w:type="paragraph" w:customStyle="1" w:styleId="TitleFormat">
    <w:name w:val="TitleFormat"/>
    <w:basedOn w:val="Normal"/>
    <w:rsid w:val="002D4525"/>
    <w:pPr>
      <w:jc w:val="both"/>
    </w:pPr>
    <w:rPr>
      <w:szCs w:val="20"/>
    </w:rPr>
  </w:style>
  <w:style w:type="paragraph" w:customStyle="1" w:styleId="TableText">
    <w:name w:val="Table Text"/>
    <w:rsid w:val="0087495F"/>
    <w:rPr>
      <w:sz w:val="18"/>
    </w:rPr>
  </w:style>
  <w:style w:type="character" w:styleId="HTMLCite">
    <w:name w:val="HTML Cite"/>
    <w:rsid w:val="000514B5"/>
    <w:rPr>
      <w:i/>
      <w:iCs/>
    </w:rPr>
  </w:style>
  <w:style w:type="character" w:customStyle="1" w:styleId="cit-ed">
    <w:name w:val="cit-ed"/>
    <w:basedOn w:val="DefaultParagraphFont"/>
    <w:rsid w:val="000514B5"/>
  </w:style>
  <w:style w:type="character" w:customStyle="1" w:styleId="cit-name-surname">
    <w:name w:val="cit-name-surname"/>
    <w:basedOn w:val="DefaultParagraphFont"/>
    <w:rsid w:val="000514B5"/>
  </w:style>
  <w:style w:type="character" w:customStyle="1" w:styleId="cit-name-given-names">
    <w:name w:val="cit-name-given-names"/>
    <w:basedOn w:val="DefaultParagraphFont"/>
    <w:rsid w:val="000514B5"/>
  </w:style>
  <w:style w:type="character" w:customStyle="1" w:styleId="cit-edition">
    <w:name w:val="cit-edition"/>
    <w:basedOn w:val="DefaultParagraphFont"/>
    <w:rsid w:val="000514B5"/>
  </w:style>
  <w:style w:type="character" w:customStyle="1" w:styleId="cit-publ-loc">
    <w:name w:val="cit-publ-loc"/>
    <w:basedOn w:val="DefaultParagraphFont"/>
    <w:rsid w:val="000514B5"/>
  </w:style>
  <w:style w:type="character" w:customStyle="1" w:styleId="cit-publ-name">
    <w:name w:val="cit-publ-name"/>
    <w:basedOn w:val="DefaultParagraphFont"/>
    <w:rsid w:val="000514B5"/>
  </w:style>
  <w:style w:type="character" w:customStyle="1" w:styleId="cit-pub-date">
    <w:name w:val="cit-pub-date"/>
    <w:basedOn w:val="DefaultParagraphFont"/>
    <w:rsid w:val="000514B5"/>
  </w:style>
  <w:style w:type="character" w:customStyle="1" w:styleId="cit-article-title">
    <w:name w:val="cit-article-title"/>
    <w:basedOn w:val="DefaultParagraphFont"/>
    <w:rsid w:val="000514B5"/>
  </w:style>
  <w:style w:type="character" w:styleId="FollowedHyperlink">
    <w:name w:val="FollowedHyperlink"/>
    <w:uiPriority w:val="99"/>
    <w:rsid w:val="000514B5"/>
    <w:rPr>
      <w:color w:val="606420"/>
      <w:u w:val="single"/>
    </w:rPr>
  </w:style>
  <w:style w:type="paragraph" w:customStyle="1" w:styleId="AllTextBoilerplate">
    <w:name w:val="AllText Boilerplate"/>
    <w:basedOn w:val="AllText"/>
    <w:semiHidden/>
    <w:rsid w:val="00067F50"/>
    <w:rPr>
      <w:color w:val="FF0000"/>
    </w:rPr>
  </w:style>
  <w:style w:type="character" w:styleId="Strong">
    <w:name w:val="Strong"/>
    <w:qFormat/>
    <w:rsid w:val="00D76D7E"/>
    <w:rPr>
      <w:b/>
      <w:bCs/>
    </w:rPr>
  </w:style>
  <w:style w:type="paragraph" w:customStyle="1" w:styleId="list2">
    <w:name w:val="list:2"/>
    <w:basedOn w:val="Normal"/>
    <w:next w:val="Normal"/>
    <w:rsid w:val="00D76D7E"/>
    <w:pPr>
      <w:keepLines/>
      <w:tabs>
        <w:tab w:val="left" w:pos="0"/>
        <w:tab w:val="left" w:pos="1440"/>
      </w:tabs>
      <w:spacing w:before="144" w:after="144"/>
      <w:ind w:left="1440" w:hanging="720"/>
      <w:jc w:val="both"/>
    </w:pPr>
    <w:rPr>
      <w:rFonts w:ascii="Arial" w:hAnsi="Arial"/>
      <w:szCs w:val="20"/>
    </w:rPr>
  </w:style>
  <w:style w:type="paragraph" w:styleId="TableofFigures">
    <w:name w:val="table of figures"/>
    <w:basedOn w:val="Normal"/>
    <w:next w:val="Normal"/>
    <w:rsid w:val="00D76D7E"/>
    <w:pPr>
      <w:tabs>
        <w:tab w:val="left" w:pos="2088"/>
        <w:tab w:val="right" w:leader="dot" w:pos="12960"/>
      </w:tabs>
      <w:spacing w:before="60"/>
      <w:ind w:left="2088" w:right="360" w:hanging="1728"/>
    </w:pPr>
    <w:rPr>
      <w:rFonts w:ascii="Arial" w:eastAsia="MS Gothic" w:hAnsi="Arial"/>
    </w:rPr>
  </w:style>
  <w:style w:type="paragraph" w:styleId="BodyText">
    <w:name w:val="Body Text"/>
    <w:basedOn w:val="Normal"/>
    <w:link w:val="BodyTextChar"/>
    <w:rsid w:val="00FB5192"/>
    <w:pPr>
      <w:spacing w:after="120" w:line="360" w:lineRule="auto"/>
      <w:jc w:val="both"/>
    </w:pPr>
    <w:rPr>
      <w:rFonts w:ascii="Arial" w:hAnsi="Arial" w:cs="Arial"/>
      <w:sz w:val="20"/>
      <w:szCs w:val="20"/>
      <w:lang w:val="en-GB"/>
    </w:rPr>
  </w:style>
  <w:style w:type="character" w:customStyle="1" w:styleId="CharChar">
    <w:name w:val="Char Char"/>
    <w:rsid w:val="00741E27"/>
    <w:rPr>
      <w:rFonts w:ascii="Arial" w:hAnsi="Arial" w:cs="Arial"/>
      <w:b/>
      <w:bCs/>
      <w:sz w:val="26"/>
      <w:szCs w:val="26"/>
      <w:lang w:val="en-US" w:eastAsia="en-US" w:bidi="ar-SA"/>
    </w:rPr>
  </w:style>
  <w:style w:type="paragraph" w:styleId="ListParagraph">
    <w:name w:val="List Paragraph"/>
    <w:basedOn w:val="Normal"/>
    <w:link w:val="ListParagraphChar"/>
    <w:uiPriority w:val="34"/>
    <w:qFormat/>
    <w:rsid w:val="00D719C0"/>
    <w:pPr>
      <w:ind w:left="720"/>
      <w:contextualSpacing/>
    </w:pPr>
  </w:style>
  <w:style w:type="character" w:customStyle="1" w:styleId="HeaderChar">
    <w:name w:val="Header Char"/>
    <w:basedOn w:val="DefaultParagraphFont"/>
    <w:link w:val="Header"/>
    <w:uiPriority w:val="99"/>
    <w:rsid w:val="009F71A5"/>
    <w:rPr>
      <w:sz w:val="24"/>
      <w:szCs w:val="24"/>
    </w:rPr>
  </w:style>
  <w:style w:type="character" w:customStyle="1" w:styleId="ListParagraphChar">
    <w:name w:val="List Paragraph Char"/>
    <w:basedOn w:val="DefaultParagraphFont"/>
    <w:link w:val="ListParagraph"/>
    <w:uiPriority w:val="34"/>
    <w:rsid w:val="0050186E"/>
    <w:rPr>
      <w:sz w:val="24"/>
      <w:szCs w:val="24"/>
    </w:rPr>
  </w:style>
  <w:style w:type="paragraph" w:customStyle="1" w:styleId="TableCenter">
    <w:name w:val="Table Center"/>
    <w:rsid w:val="004124D6"/>
    <w:pPr>
      <w:spacing w:before="60" w:after="60"/>
      <w:jc w:val="center"/>
    </w:pPr>
    <w:rPr>
      <w:rFonts w:ascii="Arial" w:eastAsia="MS Gothic" w:hAnsi="Arial"/>
      <w:sz w:val="24"/>
      <w:szCs w:val="24"/>
    </w:rPr>
  </w:style>
  <w:style w:type="paragraph" w:customStyle="1" w:styleId="TableLeft">
    <w:name w:val="Table Left"/>
    <w:rsid w:val="004124D6"/>
    <w:pPr>
      <w:spacing w:before="60" w:after="60"/>
    </w:pPr>
    <w:rPr>
      <w:rFonts w:ascii="Arial" w:eastAsia="MS Gothic" w:hAnsi="Arial" w:cs="Arial"/>
      <w:bCs/>
      <w:sz w:val="24"/>
      <w:szCs w:val="24"/>
    </w:rPr>
  </w:style>
  <w:style w:type="paragraph" w:customStyle="1" w:styleId="TableHead">
    <w:name w:val="Table Head"/>
    <w:basedOn w:val="TableCenter"/>
    <w:rsid w:val="004124D6"/>
    <w:rPr>
      <w:b/>
      <w:szCs w:val="48"/>
    </w:rPr>
  </w:style>
  <w:style w:type="paragraph" w:customStyle="1" w:styleId="TableFootnoteLetter">
    <w:name w:val="Table Footnote Letter"/>
    <w:basedOn w:val="Normal"/>
    <w:rsid w:val="004124D6"/>
    <w:pPr>
      <w:keepLines/>
      <w:numPr>
        <w:numId w:val="7"/>
      </w:numPr>
      <w:spacing w:before="60" w:after="60"/>
    </w:pPr>
    <w:rPr>
      <w:rFonts w:ascii="Arial" w:eastAsia="MS Gothic" w:hAnsi="Arial"/>
      <w:sz w:val="18"/>
      <w:szCs w:val="20"/>
    </w:rPr>
  </w:style>
  <w:style w:type="paragraph" w:styleId="Date">
    <w:name w:val="Date"/>
    <w:basedOn w:val="Normal"/>
    <w:next w:val="Normal"/>
    <w:link w:val="DateChar"/>
    <w:rsid w:val="004124D6"/>
  </w:style>
  <w:style w:type="character" w:customStyle="1" w:styleId="DateChar">
    <w:name w:val="Date Char"/>
    <w:basedOn w:val="DefaultParagraphFont"/>
    <w:link w:val="Date"/>
    <w:rsid w:val="004124D6"/>
    <w:rPr>
      <w:sz w:val="24"/>
      <w:szCs w:val="24"/>
    </w:rPr>
  </w:style>
  <w:style w:type="paragraph" w:customStyle="1" w:styleId="Paragraph">
    <w:name w:val="Paragraph"/>
    <w:link w:val="ParagraphChar"/>
    <w:rsid w:val="004124D6"/>
    <w:pPr>
      <w:spacing w:after="240"/>
      <w:jc w:val="both"/>
    </w:pPr>
    <w:rPr>
      <w:rFonts w:eastAsia="MS Gothic"/>
      <w:sz w:val="24"/>
      <w:szCs w:val="24"/>
    </w:rPr>
  </w:style>
  <w:style w:type="character" w:customStyle="1" w:styleId="ParagraphChar">
    <w:name w:val="Paragraph Char"/>
    <w:link w:val="Paragraph"/>
    <w:rsid w:val="004124D6"/>
    <w:rPr>
      <w:rFonts w:eastAsia="MS Gothic"/>
      <w:sz w:val="24"/>
      <w:szCs w:val="24"/>
    </w:rPr>
  </w:style>
  <w:style w:type="paragraph" w:styleId="Revision">
    <w:name w:val="Revision"/>
    <w:hidden/>
    <w:uiPriority w:val="99"/>
    <w:semiHidden/>
    <w:rsid w:val="004124D6"/>
    <w:rPr>
      <w:sz w:val="24"/>
      <w:szCs w:val="24"/>
    </w:rPr>
  </w:style>
  <w:style w:type="character" w:customStyle="1" w:styleId="Heading2Char">
    <w:name w:val="Heading 2 Char"/>
    <w:basedOn w:val="DefaultParagraphFont"/>
    <w:link w:val="Heading2"/>
    <w:uiPriority w:val="9"/>
    <w:rsid w:val="004124D6"/>
    <w:rPr>
      <w:b/>
      <w:sz w:val="24"/>
    </w:rPr>
  </w:style>
  <w:style w:type="paragraph" w:styleId="NoSpacing">
    <w:name w:val="No Spacing"/>
    <w:uiPriority w:val="1"/>
    <w:qFormat/>
    <w:rsid w:val="004124D6"/>
    <w:rPr>
      <w:sz w:val="24"/>
      <w:szCs w:val="24"/>
    </w:rPr>
  </w:style>
  <w:style w:type="character" w:customStyle="1" w:styleId="FooterChar">
    <w:name w:val="Footer Char"/>
    <w:basedOn w:val="DefaultParagraphFont"/>
    <w:link w:val="Footer"/>
    <w:uiPriority w:val="99"/>
    <w:rsid w:val="004124D6"/>
    <w:rPr>
      <w:sz w:val="24"/>
      <w:szCs w:val="24"/>
    </w:rPr>
  </w:style>
  <w:style w:type="character" w:customStyle="1" w:styleId="Heading1Char">
    <w:name w:val="Heading 1 Char"/>
    <w:basedOn w:val="DefaultParagraphFont"/>
    <w:link w:val="Heading1"/>
    <w:uiPriority w:val="9"/>
    <w:rsid w:val="004124D6"/>
    <w:rPr>
      <w:rFonts w:cs="Arial"/>
      <w:b/>
      <w:bCs/>
      <w:kern w:val="32"/>
      <w:sz w:val="32"/>
      <w:szCs w:val="32"/>
    </w:rPr>
  </w:style>
  <w:style w:type="character" w:customStyle="1" w:styleId="Heading4Char">
    <w:name w:val="Heading 4 Char"/>
    <w:basedOn w:val="DefaultParagraphFont"/>
    <w:link w:val="Heading4"/>
    <w:rsid w:val="004124D6"/>
    <w:rPr>
      <w:b/>
      <w:bCs/>
      <w:sz w:val="28"/>
      <w:szCs w:val="28"/>
    </w:rPr>
  </w:style>
  <w:style w:type="character" w:customStyle="1" w:styleId="Heading5Char">
    <w:name w:val="Heading 5 Char"/>
    <w:basedOn w:val="DefaultParagraphFont"/>
    <w:link w:val="Heading5"/>
    <w:rsid w:val="004124D6"/>
    <w:rPr>
      <w:b/>
      <w:bCs/>
      <w:i/>
      <w:iCs/>
      <w:sz w:val="26"/>
      <w:szCs w:val="26"/>
    </w:rPr>
  </w:style>
  <w:style w:type="character" w:customStyle="1" w:styleId="CommentTextChar">
    <w:name w:val="Comment Text Char"/>
    <w:basedOn w:val="DefaultParagraphFont"/>
    <w:link w:val="CommentText"/>
    <w:uiPriority w:val="99"/>
    <w:semiHidden/>
    <w:rsid w:val="004124D6"/>
  </w:style>
  <w:style w:type="character" w:customStyle="1" w:styleId="CommentSubjectChar">
    <w:name w:val="Comment Subject Char"/>
    <w:basedOn w:val="CommentTextChar"/>
    <w:link w:val="CommentSubject"/>
    <w:uiPriority w:val="99"/>
    <w:semiHidden/>
    <w:rsid w:val="004124D6"/>
    <w:rPr>
      <w:b/>
      <w:bCs/>
    </w:rPr>
  </w:style>
  <w:style w:type="character" w:customStyle="1" w:styleId="BalloonTextChar">
    <w:name w:val="Balloon Text Char"/>
    <w:basedOn w:val="DefaultParagraphFont"/>
    <w:link w:val="BalloonText"/>
    <w:uiPriority w:val="99"/>
    <w:semiHidden/>
    <w:rsid w:val="004124D6"/>
    <w:rPr>
      <w:rFonts w:ascii="Tahoma" w:hAnsi="Tahoma" w:cs="Tahoma"/>
      <w:sz w:val="16"/>
      <w:szCs w:val="16"/>
    </w:rPr>
  </w:style>
  <w:style w:type="character" w:customStyle="1" w:styleId="FootnoteTextChar">
    <w:name w:val="Footnote Text Char"/>
    <w:basedOn w:val="DefaultParagraphFont"/>
    <w:link w:val="FootnoteText"/>
    <w:uiPriority w:val="99"/>
    <w:semiHidden/>
    <w:rsid w:val="004124D6"/>
  </w:style>
  <w:style w:type="character" w:customStyle="1" w:styleId="BodyTextChar">
    <w:name w:val="Body Text Char"/>
    <w:basedOn w:val="DefaultParagraphFont"/>
    <w:link w:val="BodyText"/>
    <w:rsid w:val="004124D6"/>
    <w:rPr>
      <w:rFonts w:ascii="Arial" w:hAnsi="Arial" w:cs="Arial"/>
      <w:lang w:val="en-GB"/>
    </w:rPr>
  </w:style>
  <w:style w:type="character" w:customStyle="1" w:styleId="z-TopofFormChar">
    <w:name w:val="z-Top of Form Char"/>
    <w:basedOn w:val="DefaultParagraphFont"/>
    <w:link w:val="z-TopofForm"/>
    <w:uiPriority w:val="99"/>
    <w:semiHidden/>
    <w:rsid w:val="004124D6"/>
    <w:rPr>
      <w:rFonts w:ascii="Arial" w:eastAsia="Calibri" w:hAnsi="Arial" w:cs="Arial"/>
      <w:vanish/>
      <w:sz w:val="16"/>
      <w:szCs w:val="16"/>
    </w:rPr>
  </w:style>
  <w:style w:type="paragraph" w:styleId="z-TopofForm">
    <w:name w:val="HTML Top of Form"/>
    <w:basedOn w:val="Normal"/>
    <w:next w:val="Normal"/>
    <w:link w:val="z-TopofFormChar"/>
    <w:hidden/>
    <w:uiPriority w:val="99"/>
    <w:semiHidden/>
    <w:unhideWhenUsed/>
    <w:rsid w:val="004124D6"/>
    <w:pPr>
      <w:pBdr>
        <w:bottom w:val="single" w:sz="6" w:space="1" w:color="auto"/>
      </w:pBdr>
      <w:spacing w:line="276" w:lineRule="auto"/>
      <w:jc w:val="center"/>
    </w:pPr>
    <w:rPr>
      <w:rFonts w:ascii="Arial" w:eastAsia="Calibri" w:hAnsi="Arial" w:cs="Arial"/>
      <w:vanish/>
      <w:sz w:val="16"/>
      <w:szCs w:val="16"/>
    </w:rPr>
  </w:style>
  <w:style w:type="character" w:customStyle="1" w:styleId="z-TopofFormChar1">
    <w:name w:val="z-Top of Form Char1"/>
    <w:basedOn w:val="DefaultParagraphFont"/>
    <w:uiPriority w:val="99"/>
    <w:semiHidden/>
    <w:rsid w:val="004124D6"/>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124D6"/>
    <w:rPr>
      <w:rFonts w:ascii="Arial" w:eastAsia="Calibri" w:hAnsi="Arial" w:cs="Arial"/>
      <w:vanish/>
      <w:sz w:val="16"/>
      <w:szCs w:val="16"/>
    </w:rPr>
  </w:style>
  <w:style w:type="paragraph" w:styleId="z-BottomofForm">
    <w:name w:val="HTML Bottom of Form"/>
    <w:basedOn w:val="Normal"/>
    <w:next w:val="Normal"/>
    <w:link w:val="z-BottomofFormChar"/>
    <w:hidden/>
    <w:uiPriority w:val="99"/>
    <w:semiHidden/>
    <w:unhideWhenUsed/>
    <w:rsid w:val="004124D6"/>
    <w:pPr>
      <w:pBdr>
        <w:top w:val="single" w:sz="6" w:space="1" w:color="auto"/>
      </w:pBdr>
      <w:spacing w:line="276" w:lineRule="auto"/>
      <w:jc w:val="center"/>
    </w:pPr>
    <w:rPr>
      <w:rFonts w:ascii="Arial" w:eastAsia="Calibri" w:hAnsi="Arial" w:cs="Arial"/>
      <w:vanish/>
      <w:sz w:val="16"/>
      <w:szCs w:val="16"/>
    </w:rPr>
  </w:style>
  <w:style w:type="character" w:customStyle="1" w:styleId="z-BottomofFormChar1">
    <w:name w:val="z-Bottom of Form Char1"/>
    <w:basedOn w:val="DefaultParagraphFont"/>
    <w:uiPriority w:val="99"/>
    <w:semiHidden/>
    <w:rsid w:val="004124D6"/>
    <w:rPr>
      <w:rFonts w:ascii="Arial" w:hAnsi="Arial" w:cs="Arial"/>
      <w:vanish/>
      <w:sz w:val="16"/>
      <w:szCs w:val="16"/>
    </w:rPr>
  </w:style>
  <w:style w:type="table" w:customStyle="1" w:styleId="TableGrid1">
    <w:name w:val="Table Grid1"/>
    <w:basedOn w:val="TableNormal"/>
    <w:next w:val="TableGrid"/>
    <w:uiPriority w:val="59"/>
    <w:rsid w:val="004124D6"/>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49675A"/>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25E2D"/>
    <w:rPr>
      <w:color w:val="605E5C"/>
      <w:shd w:val="clear" w:color="auto" w:fill="E1DFDD"/>
    </w:rPr>
  </w:style>
  <w:style w:type="numbering" w:customStyle="1" w:styleId="NoList1">
    <w:name w:val="No List1"/>
    <w:next w:val="NoList"/>
    <w:uiPriority w:val="99"/>
    <w:semiHidden/>
    <w:unhideWhenUsed/>
    <w:rsid w:val="00425E2D"/>
  </w:style>
  <w:style w:type="table" w:customStyle="1" w:styleId="TableGrid2">
    <w:name w:val="Table Grid2"/>
    <w:basedOn w:val="TableNormal"/>
    <w:next w:val="TableGrid"/>
    <w:uiPriority w:val="39"/>
    <w:rsid w:val="00425E2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1124D9"/>
    <w:pPr>
      <w:spacing w:before="100" w:beforeAutospacing="1" w:after="100" w:afterAutospacing="1" w:line="240" w:lineRule="auto"/>
      <w:ind w:left="0" w:righ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15624">
      <w:bodyDiv w:val="1"/>
      <w:marLeft w:val="0"/>
      <w:marRight w:val="0"/>
      <w:marTop w:val="0"/>
      <w:marBottom w:val="0"/>
      <w:divBdr>
        <w:top w:val="none" w:sz="0" w:space="0" w:color="auto"/>
        <w:left w:val="none" w:sz="0" w:space="0" w:color="auto"/>
        <w:bottom w:val="none" w:sz="0" w:space="0" w:color="auto"/>
        <w:right w:val="none" w:sz="0" w:space="0" w:color="auto"/>
      </w:divBdr>
    </w:div>
    <w:div w:id="75324509">
      <w:bodyDiv w:val="1"/>
      <w:marLeft w:val="0"/>
      <w:marRight w:val="0"/>
      <w:marTop w:val="0"/>
      <w:marBottom w:val="0"/>
      <w:divBdr>
        <w:top w:val="none" w:sz="0" w:space="0" w:color="auto"/>
        <w:left w:val="none" w:sz="0" w:space="0" w:color="auto"/>
        <w:bottom w:val="none" w:sz="0" w:space="0" w:color="auto"/>
        <w:right w:val="none" w:sz="0" w:space="0" w:color="auto"/>
      </w:divBdr>
    </w:div>
    <w:div w:id="140931378">
      <w:bodyDiv w:val="1"/>
      <w:marLeft w:val="0"/>
      <w:marRight w:val="0"/>
      <w:marTop w:val="0"/>
      <w:marBottom w:val="0"/>
      <w:divBdr>
        <w:top w:val="none" w:sz="0" w:space="0" w:color="auto"/>
        <w:left w:val="none" w:sz="0" w:space="0" w:color="auto"/>
        <w:bottom w:val="none" w:sz="0" w:space="0" w:color="auto"/>
        <w:right w:val="none" w:sz="0" w:space="0" w:color="auto"/>
      </w:divBdr>
    </w:div>
    <w:div w:id="300691302">
      <w:bodyDiv w:val="1"/>
      <w:marLeft w:val="0"/>
      <w:marRight w:val="0"/>
      <w:marTop w:val="0"/>
      <w:marBottom w:val="0"/>
      <w:divBdr>
        <w:top w:val="none" w:sz="0" w:space="0" w:color="auto"/>
        <w:left w:val="none" w:sz="0" w:space="0" w:color="auto"/>
        <w:bottom w:val="none" w:sz="0" w:space="0" w:color="auto"/>
        <w:right w:val="none" w:sz="0" w:space="0" w:color="auto"/>
      </w:divBdr>
    </w:div>
    <w:div w:id="540703014">
      <w:bodyDiv w:val="1"/>
      <w:marLeft w:val="0"/>
      <w:marRight w:val="0"/>
      <w:marTop w:val="0"/>
      <w:marBottom w:val="0"/>
      <w:divBdr>
        <w:top w:val="none" w:sz="0" w:space="0" w:color="auto"/>
        <w:left w:val="none" w:sz="0" w:space="0" w:color="auto"/>
        <w:bottom w:val="none" w:sz="0" w:space="0" w:color="auto"/>
        <w:right w:val="none" w:sz="0" w:space="0" w:color="auto"/>
      </w:divBdr>
    </w:div>
    <w:div w:id="616179203">
      <w:bodyDiv w:val="1"/>
      <w:marLeft w:val="0"/>
      <w:marRight w:val="0"/>
      <w:marTop w:val="0"/>
      <w:marBottom w:val="0"/>
      <w:divBdr>
        <w:top w:val="none" w:sz="0" w:space="0" w:color="auto"/>
        <w:left w:val="none" w:sz="0" w:space="0" w:color="auto"/>
        <w:bottom w:val="none" w:sz="0" w:space="0" w:color="auto"/>
        <w:right w:val="none" w:sz="0" w:space="0" w:color="auto"/>
      </w:divBdr>
    </w:div>
    <w:div w:id="734473874">
      <w:bodyDiv w:val="1"/>
      <w:marLeft w:val="0"/>
      <w:marRight w:val="0"/>
      <w:marTop w:val="0"/>
      <w:marBottom w:val="0"/>
      <w:divBdr>
        <w:top w:val="none" w:sz="0" w:space="0" w:color="auto"/>
        <w:left w:val="none" w:sz="0" w:space="0" w:color="auto"/>
        <w:bottom w:val="none" w:sz="0" w:space="0" w:color="auto"/>
        <w:right w:val="none" w:sz="0" w:space="0" w:color="auto"/>
      </w:divBdr>
    </w:div>
    <w:div w:id="1034384872">
      <w:bodyDiv w:val="1"/>
      <w:marLeft w:val="0"/>
      <w:marRight w:val="0"/>
      <w:marTop w:val="0"/>
      <w:marBottom w:val="0"/>
      <w:divBdr>
        <w:top w:val="none" w:sz="0" w:space="0" w:color="auto"/>
        <w:left w:val="none" w:sz="0" w:space="0" w:color="auto"/>
        <w:bottom w:val="none" w:sz="0" w:space="0" w:color="auto"/>
        <w:right w:val="none" w:sz="0" w:space="0" w:color="auto"/>
      </w:divBdr>
    </w:div>
    <w:div w:id="1069885461">
      <w:bodyDiv w:val="1"/>
      <w:marLeft w:val="0"/>
      <w:marRight w:val="0"/>
      <w:marTop w:val="0"/>
      <w:marBottom w:val="0"/>
      <w:divBdr>
        <w:top w:val="none" w:sz="0" w:space="0" w:color="auto"/>
        <w:left w:val="none" w:sz="0" w:space="0" w:color="auto"/>
        <w:bottom w:val="none" w:sz="0" w:space="0" w:color="auto"/>
        <w:right w:val="none" w:sz="0" w:space="0" w:color="auto"/>
      </w:divBdr>
    </w:div>
    <w:div w:id="1205872381">
      <w:bodyDiv w:val="1"/>
      <w:marLeft w:val="0"/>
      <w:marRight w:val="0"/>
      <w:marTop w:val="0"/>
      <w:marBottom w:val="0"/>
      <w:divBdr>
        <w:top w:val="none" w:sz="0" w:space="0" w:color="auto"/>
        <w:left w:val="none" w:sz="0" w:space="0" w:color="auto"/>
        <w:bottom w:val="none" w:sz="0" w:space="0" w:color="auto"/>
        <w:right w:val="none" w:sz="0" w:space="0" w:color="auto"/>
      </w:divBdr>
    </w:div>
    <w:div w:id="1220747763">
      <w:bodyDiv w:val="1"/>
      <w:marLeft w:val="0"/>
      <w:marRight w:val="0"/>
      <w:marTop w:val="0"/>
      <w:marBottom w:val="0"/>
      <w:divBdr>
        <w:top w:val="none" w:sz="0" w:space="0" w:color="auto"/>
        <w:left w:val="none" w:sz="0" w:space="0" w:color="auto"/>
        <w:bottom w:val="none" w:sz="0" w:space="0" w:color="auto"/>
        <w:right w:val="none" w:sz="0" w:space="0" w:color="auto"/>
      </w:divBdr>
    </w:div>
    <w:div w:id="1222399832">
      <w:bodyDiv w:val="1"/>
      <w:marLeft w:val="0"/>
      <w:marRight w:val="0"/>
      <w:marTop w:val="0"/>
      <w:marBottom w:val="0"/>
      <w:divBdr>
        <w:top w:val="none" w:sz="0" w:space="0" w:color="auto"/>
        <w:left w:val="none" w:sz="0" w:space="0" w:color="auto"/>
        <w:bottom w:val="none" w:sz="0" w:space="0" w:color="auto"/>
        <w:right w:val="none" w:sz="0" w:space="0" w:color="auto"/>
      </w:divBdr>
    </w:div>
    <w:div w:id="1275939764">
      <w:bodyDiv w:val="1"/>
      <w:marLeft w:val="0"/>
      <w:marRight w:val="0"/>
      <w:marTop w:val="0"/>
      <w:marBottom w:val="0"/>
      <w:divBdr>
        <w:top w:val="none" w:sz="0" w:space="0" w:color="auto"/>
        <w:left w:val="none" w:sz="0" w:space="0" w:color="auto"/>
        <w:bottom w:val="none" w:sz="0" w:space="0" w:color="auto"/>
        <w:right w:val="none" w:sz="0" w:space="0" w:color="auto"/>
      </w:divBdr>
    </w:div>
    <w:div w:id="1306934525">
      <w:bodyDiv w:val="1"/>
      <w:marLeft w:val="0"/>
      <w:marRight w:val="0"/>
      <w:marTop w:val="0"/>
      <w:marBottom w:val="0"/>
      <w:divBdr>
        <w:top w:val="none" w:sz="0" w:space="0" w:color="auto"/>
        <w:left w:val="none" w:sz="0" w:space="0" w:color="auto"/>
        <w:bottom w:val="none" w:sz="0" w:space="0" w:color="auto"/>
        <w:right w:val="none" w:sz="0" w:space="0" w:color="auto"/>
      </w:divBdr>
    </w:div>
    <w:div w:id="1410037798">
      <w:bodyDiv w:val="1"/>
      <w:marLeft w:val="0"/>
      <w:marRight w:val="0"/>
      <w:marTop w:val="0"/>
      <w:marBottom w:val="0"/>
      <w:divBdr>
        <w:top w:val="none" w:sz="0" w:space="0" w:color="auto"/>
        <w:left w:val="none" w:sz="0" w:space="0" w:color="auto"/>
        <w:bottom w:val="none" w:sz="0" w:space="0" w:color="auto"/>
        <w:right w:val="none" w:sz="0" w:space="0" w:color="auto"/>
      </w:divBdr>
    </w:div>
    <w:div w:id="1625385107">
      <w:bodyDiv w:val="1"/>
      <w:marLeft w:val="0"/>
      <w:marRight w:val="0"/>
      <w:marTop w:val="0"/>
      <w:marBottom w:val="0"/>
      <w:divBdr>
        <w:top w:val="none" w:sz="0" w:space="0" w:color="auto"/>
        <w:left w:val="none" w:sz="0" w:space="0" w:color="auto"/>
        <w:bottom w:val="none" w:sz="0" w:space="0" w:color="auto"/>
        <w:right w:val="none" w:sz="0" w:space="0" w:color="auto"/>
      </w:divBdr>
    </w:div>
    <w:div w:id="1839271607">
      <w:bodyDiv w:val="1"/>
      <w:marLeft w:val="0"/>
      <w:marRight w:val="0"/>
      <w:marTop w:val="0"/>
      <w:marBottom w:val="0"/>
      <w:divBdr>
        <w:top w:val="none" w:sz="0" w:space="0" w:color="auto"/>
        <w:left w:val="none" w:sz="0" w:space="0" w:color="auto"/>
        <w:bottom w:val="none" w:sz="0" w:space="0" w:color="auto"/>
        <w:right w:val="none" w:sz="0" w:space="0" w:color="auto"/>
      </w:divBdr>
    </w:div>
    <w:div w:id="1910530436">
      <w:bodyDiv w:val="1"/>
      <w:marLeft w:val="0"/>
      <w:marRight w:val="0"/>
      <w:marTop w:val="0"/>
      <w:marBottom w:val="0"/>
      <w:divBdr>
        <w:top w:val="none" w:sz="0" w:space="0" w:color="auto"/>
        <w:left w:val="none" w:sz="0" w:space="0" w:color="auto"/>
        <w:bottom w:val="none" w:sz="0" w:space="0" w:color="auto"/>
        <w:right w:val="none" w:sz="0" w:space="0" w:color="auto"/>
      </w:divBdr>
    </w:div>
    <w:div w:id="1917594152">
      <w:bodyDiv w:val="1"/>
      <w:marLeft w:val="0"/>
      <w:marRight w:val="0"/>
      <w:marTop w:val="0"/>
      <w:marBottom w:val="0"/>
      <w:divBdr>
        <w:top w:val="none" w:sz="0" w:space="0" w:color="auto"/>
        <w:left w:val="none" w:sz="0" w:space="0" w:color="auto"/>
        <w:bottom w:val="none" w:sz="0" w:space="0" w:color="auto"/>
        <w:right w:val="none" w:sz="0" w:space="0" w:color="auto"/>
      </w:divBdr>
      <w:divsChild>
        <w:div w:id="516506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collaboration.merck.com/:w:/r/sites/coredrc/Reference%20Documents/Training%20Materials/HCEI%20%20Form%202%20-%20CORE%20certification%20and%20checklist%20to%20support%20US%20PRT.docx?d=w1811c5a525ae46ab920a98551b957113&amp;csf=1&amp;e=nex0K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secret" value=""/>
  <element uid="cefbaa69-3bfa-4b56-8d22-6839cb7b06d0" value=""/>
</sisl>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2C094765EF8304E94334E82D2AFA51C" ma:contentTypeVersion="22" ma:contentTypeDescription="Create a new document." ma:contentTypeScope="" ma:versionID="f7d3bb8f369f4ae1c35ef62731452d81">
  <xsd:schema xmlns:xsd="http://www.w3.org/2001/XMLSchema" xmlns:xs="http://www.w3.org/2001/XMLSchema" xmlns:p="http://schemas.microsoft.com/office/2006/metadata/properties" targetNamespace="http://schemas.microsoft.com/office/2006/metadata/properties" ma:root="true" ma:fieldsID="49a2cbcfaa5e15dedbfc12a8328e316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FF630-CD89-4A68-B971-21E33111465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10F1EE36-9AEA-4859-95DA-59B7F1E3CA2A}">
  <ds:schemaRefs>
    <ds:schemaRef ds:uri="http://schemas.microsoft.com/sharepoint/v3/contenttype/forms"/>
  </ds:schemaRefs>
</ds:datastoreItem>
</file>

<file path=customXml/itemProps3.xml><?xml version="1.0" encoding="utf-8"?>
<ds:datastoreItem xmlns:ds="http://schemas.openxmlformats.org/officeDocument/2006/customXml" ds:itemID="{3757FA2D-2C26-4DE3-91D3-ACDF7768EA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6C6497-7F1C-4AAB-BE88-9800D021CE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94CCEF1-58C5-4295-B1C8-673AC503C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182</Pages>
  <Words>35500</Words>
  <Characters>202351</Characters>
  <Application>Microsoft Office Word</Application>
  <DocSecurity>2</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237377</CharactersWithSpaces>
  <SharedDoc>false</SharedDoc>
  <HLinks>
    <vt:vector size="402" baseType="variant">
      <vt:variant>
        <vt:i4>3538988</vt:i4>
      </vt:variant>
      <vt:variant>
        <vt:i4>387</vt:i4>
      </vt:variant>
      <vt:variant>
        <vt:i4>0</vt:i4>
      </vt:variant>
      <vt:variant>
        <vt:i4>5</vt:i4>
      </vt:variant>
      <vt:variant>
        <vt:lpwstr>http://www.clinicaltrials.gov/</vt:lpwstr>
      </vt:variant>
      <vt:variant>
        <vt:lpwstr/>
      </vt:variant>
      <vt:variant>
        <vt:i4>393264</vt:i4>
      </vt:variant>
      <vt:variant>
        <vt:i4>384</vt:i4>
      </vt:variant>
      <vt:variant>
        <vt:i4>0</vt:i4>
      </vt:variant>
      <vt:variant>
        <vt:i4>5</vt:i4>
      </vt:variant>
      <vt:variant>
        <vt:lpwstr>http://ec.europa.eu/health/files/eudralex/vol-1/dir_2001_20/dir_2001_20_en.pdf</vt:lpwstr>
      </vt:variant>
      <vt:variant>
        <vt:lpwstr/>
      </vt:variant>
      <vt:variant>
        <vt:i4>1245239</vt:i4>
      </vt:variant>
      <vt:variant>
        <vt:i4>377</vt:i4>
      </vt:variant>
      <vt:variant>
        <vt:i4>0</vt:i4>
      </vt:variant>
      <vt:variant>
        <vt:i4>5</vt:i4>
      </vt:variant>
      <vt:variant>
        <vt:lpwstr/>
      </vt:variant>
      <vt:variant>
        <vt:lpwstr>_Toc317858650</vt:lpwstr>
      </vt:variant>
      <vt:variant>
        <vt:i4>1179703</vt:i4>
      </vt:variant>
      <vt:variant>
        <vt:i4>371</vt:i4>
      </vt:variant>
      <vt:variant>
        <vt:i4>0</vt:i4>
      </vt:variant>
      <vt:variant>
        <vt:i4>5</vt:i4>
      </vt:variant>
      <vt:variant>
        <vt:lpwstr/>
      </vt:variant>
      <vt:variant>
        <vt:lpwstr>_Toc317858649</vt:lpwstr>
      </vt:variant>
      <vt:variant>
        <vt:i4>1179703</vt:i4>
      </vt:variant>
      <vt:variant>
        <vt:i4>365</vt:i4>
      </vt:variant>
      <vt:variant>
        <vt:i4>0</vt:i4>
      </vt:variant>
      <vt:variant>
        <vt:i4>5</vt:i4>
      </vt:variant>
      <vt:variant>
        <vt:lpwstr/>
      </vt:variant>
      <vt:variant>
        <vt:lpwstr>_Toc317858648</vt:lpwstr>
      </vt:variant>
      <vt:variant>
        <vt:i4>1179703</vt:i4>
      </vt:variant>
      <vt:variant>
        <vt:i4>359</vt:i4>
      </vt:variant>
      <vt:variant>
        <vt:i4>0</vt:i4>
      </vt:variant>
      <vt:variant>
        <vt:i4>5</vt:i4>
      </vt:variant>
      <vt:variant>
        <vt:lpwstr/>
      </vt:variant>
      <vt:variant>
        <vt:lpwstr>_Toc317858647</vt:lpwstr>
      </vt:variant>
      <vt:variant>
        <vt:i4>1179703</vt:i4>
      </vt:variant>
      <vt:variant>
        <vt:i4>353</vt:i4>
      </vt:variant>
      <vt:variant>
        <vt:i4>0</vt:i4>
      </vt:variant>
      <vt:variant>
        <vt:i4>5</vt:i4>
      </vt:variant>
      <vt:variant>
        <vt:lpwstr/>
      </vt:variant>
      <vt:variant>
        <vt:lpwstr>_Toc317858646</vt:lpwstr>
      </vt:variant>
      <vt:variant>
        <vt:i4>1179703</vt:i4>
      </vt:variant>
      <vt:variant>
        <vt:i4>347</vt:i4>
      </vt:variant>
      <vt:variant>
        <vt:i4>0</vt:i4>
      </vt:variant>
      <vt:variant>
        <vt:i4>5</vt:i4>
      </vt:variant>
      <vt:variant>
        <vt:lpwstr/>
      </vt:variant>
      <vt:variant>
        <vt:lpwstr>_Toc317858645</vt:lpwstr>
      </vt:variant>
      <vt:variant>
        <vt:i4>1179703</vt:i4>
      </vt:variant>
      <vt:variant>
        <vt:i4>341</vt:i4>
      </vt:variant>
      <vt:variant>
        <vt:i4>0</vt:i4>
      </vt:variant>
      <vt:variant>
        <vt:i4>5</vt:i4>
      </vt:variant>
      <vt:variant>
        <vt:lpwstr/>
      </vt:variant>
      <vt:variant>
        <vt:lpwstr>_Toc317858644</vt:lpwstr>
      </vt:variant>
      <vt:variant>
        <vt:i4>1179703</vt:i4>
      </vt:variant>
      <vt:variant>
        <vt:i4>335</vt:i4>
      </vt:variant>
      <vt:variant>
        <vt:i4>0</vt:i4>
      </vt:variant>
      <vt:variant>
        <vt:i4>5</vt:i4>
      </vt:variant>
      <vt:variant>
        <vt:lpwstr/>
      </vt:variant>
      <vt:variant>
        <vt:lpwstr>_Toc317858643</vt:lpwstr>
      </vt:variant>
      <vt:variant>
        <vt:i4>1179703</vt:i4>
      </vt:variant>
      <vt:variant>
        <vt:i4>329</vt:i4>
      </vt:variant>
      <vt:variant>
        <vt:i4>0</vt:i4>
      </vt:variant>
      <vt:variant>
        <vt:i4>5</vt:i4>
      </vt:variant>
      <vt:variant>
        <vt:lpwstr/>
      </vt:variant>
      <vt:variant>
        <vt:lpwstr>_Toc317858642</vt:lpwstr>
      </vt:variant>
      <vt:variant>
        <vt:i4>1179703</vt:i4>
      </vt:variant>
      <vt:variant>
        <vt:i4>323</vt:i4>
      </vt:variant>
      <vt:variant>
        <vt:i4>0</vt:i4>
      </vt:variant>
      <vt:variant>
        <vt:i4>5</vt:i4>
      </vt:variant>
      <vt:variant>
        <vt:lpwstr/>
      </vt:variant>
      <vt:variant>
        <vt:lpwstr>_Toc317858641</vt:lpwstr>
      </vt:variant>
      <vt:variant>
        <vt:i4>1179703</vt:i4>
      </vt:variant>
      <vt:variant>
        <vt:i4>317</vt:i4>
      </vt:variant>
      <vt:variant>
        <vt:i4>0</vt:i4>
      </vt:variant>
      <vt:variant>
        <vt:i4>5</vt:i4>
      </vt:variant>
      <vt:variant>
        <vt:lpwstr/>
      </vt:variant>
      <vt:variant>
        <vt:lpwstr>_Toc317858640</vt:lpwstr>
      </vt:variant>
      <vt:variant>
        <vt:i4>1376311</vt:i4>
      </vt:variant>
      <vt:variant>
        <vt:i4>311</vt:i4>
      </vt:variant>
      <vt:variant>
        <vt:i4>0</vt:i4>
      </vt:variant>
      <vt:variant>
        <vt:i4>5</vt:i4>
      </vt:variant>
      <vt:variant>
        <vt:lpwstr/>
      </vt:variant>
      <vt:variant>
        <vt:lpwstr>_Toc317858639</vt:lpwstr>
      </vt:variant>
      <vt:variant>
        <vt:i4>1376311</vt:i4>
      </vt:variant>
      <vt:variant>
        <vt:i4>305</vt:i4>
      </vt:variant>
      <vt:variant>
        <vt:i4>0</vt:i4>
      </vt:variant>
      <vt:variant>
        <vt:i4>5</vt:i4>
      </vt:variant>
      <vt:variant>
        <vt:lpwstr/>
      </vt:variant>
      <vt:variant>
        <vt:lpwstr>_Toc317858638</vt:lpwstr>
      </vt:variant>
      <vt:variant>
        <vt:i4>1376311</vt:i4>
      </vt:variant>
      <vt:variant>
        <vt:i4>299</vt:i4>
      </vt:variant>
      <vt:variant>
        <vt:i4>0</vt:i4>
      </vt:variant>
      <vt:variant>
        <vt:i4>5</vt:i4>
      </vt:variant>
      <vt:variant>
        <vt:lpwstr/>
      </vt:variant>
      <vt:variant>
        <vt:lpwstr>_Toc317858637</vt:lpwstr>
      </vt:variant>
      <vt:variant>
        <vt:i4>1376311</vt:i4>
      </vt:variant>
      <vt:variant>
        <vt:i4>293</vt:i4>
      </vt:variant>
      <vt:variant>
        <vt:i4>0</vt:i4>
      </vt:variant>
      <vt:variant>
        <vt:i4>5</vt:i4>
      </vt:variant>
      <vt:variant>
        <vt:lpwstr/>
      </vt:variant>
      <vt:variant>
        <vt:lpwstr>_Toc317858636</vt:lpwstr>
      </vt:variant>
      <vt:variant>
        <vt:i4>1376311</vt:i4>
      </vt:variant>
      <vt:variant>
        <vt:i4>287</vt:i4>
      </vt:variant>
      <vt:variant>
        <vt:i4>0</vt:i4>
      </vt:variant>
      <vt:variant>
        <vt:i4>5</vt:i4>
      </vt:variant>
      <vt:variant>
        <vt:lpwstr/>
      </vt:variant>
      <vt:variant>
        <vt:lpwstr>_Toc317858635</vt:lpwstr>
      </vt:variant>
      <vt:variant>
        <vt:i4>1376311</vt:i4>
      </vt:variant>
      <vt:variant>
        <vt:i4>281</vt:i4>
      </vt:variant>
      <vt:variant>
        <vt:i4>0</vt:i4>
      </vt:variant>
      <vt:variant>
        <vt:i4>5</vt:i4>
      </vt:variant>
      <vt:variant>
        <vt:lpwstr/>
      </vt:variant>
      <vt:variant>
        <vt:lpwstr>_Toc317858634</vt:lpwstr>
      </vt:variant>
      <vt:variant>
        <vt:i4>1376311</vt:i4>
      </vt:variant>
      <vt:variant>
        <vt:i4>275</vt:i4>
      </vt:variant>
      <vt:variant>
        <vt:i4>0</vt:i4>
      </vt:variant>
      <vt:variant>
        <vt:i4>5</vt:i4>
      </vt:variant>
      <vt:variant>
        <vt:lpwstr/>
      </vt:variant>
      <vt:variant>
        <vt:lpwstr>_Toc317858633</vt:lpwstr>
      </vt:variant>
      <vt:variant>
        <vt:i4>1376311</vt:i4>
      </vt:variant>
      <vt:variant>
        <vt:i4>269</vt:i4>
      </vt:variant>
      <vt:variant>
        <vt:i4>0</vt:i4>
      </vt:variant>
      <vt:variant>
        <vt:i4>5</vt:i4>
      </vt:variant>
      <vt:variant>
        <vt:lpwstr/>
      </vt:variant>
      <vt:variant>
        <vt:lpwstr>_Toc317858632</vt:lpwstr>
      </vt:variant>
      <vt:variant>
        <vt:i4>1376311</vt:i4>
      </vt:variant>
      <vt:variant>
        <vt:i4>263</vt:i4>
      </vt:variant>
      <vt:variant>
        <vt:i4>0</vt:i4>
      </vt:variant>
      <vt:variant>
        <vt:i4>5</vt:i4>
      </vt:variant>
      <vt:variant>
        <vt:lpwstr/>
      </vt:variant>
      <vt:variant>
        <vt:lpwstr>_Toc317858631</vt:lpwstr>
      </vt:variant>
      <vt:variant>
        <vt:i4>1376311</vt:i4>
      </vt:variant>
      <vt:variant>
        <vt:i4>257</vt:i4>
      </vt:variant>
      <vt:variant>
        <vt:i4>0</vt:i4>
      </vt:variant>
      <vt:variant>
        <vt:i4>5</vt:i4>
      </vt:variant>
      <vt:variant>
        <vt:lpwstr/>
      </vt:variant>
      <vt:variant>
        <vt:lpwstr>_Toc317858630</vt:lpwstr>
      </vt:variant>
      <vt:variant>
        <vt:i4>1310775</vt:i4>
      </vt:variant>
      <vt:variant>
        <vt:i4>251</vt:i4>
      </vt:variant>
      <vt:variant>
        <vt:i4>0</vt:i4>
      </vt:variant>
      <vt:variant>
        <vt:i4>5</vt:i4>
      </vt:variant>
      <vt:variant>
        <vt:lpwstr/>
      </vt:variant>
      <vt:variant>
        <vt:lpwstr>_Toc317858629</vt:lpwstr>
      </vt:variant>
      <vt:variant>
        <vt:i4>1310775</vt:i4>
      </vt:variant>
      <vt:variant>
        <vt:i4>245</vt:i4>
      </vt:variant>
      <vt:variant>
        <vt:i4>0</vt:i4>
      </vt:variant>
      <vt:variant>
        <vt:i4>5</vt:i4>
      </vt:variant>
      <vt:variant>
        <vt:lpwstr/>
      </vt:variant>
      <vt:variant>
        <vt:lpwstr>_Toc317858628</vt:lpwstr>
      </vt:variant>
      <vt:variant>
        <vt:i4>1310775</vt:i4>
      </vt:variant>
      <vt:variant>
        <vt:i4>239</vt:i4>
      </vt:variant>
      <vt:variant>
        <vt:i4>0</vt:i4>
      </vt:variant>
      <vt:variant>
        <vt:i4>5</vt:i4>
      </vt:variant>
      <vt:variant>
        <vt:lpwstr/>
      </vt:variant>
      <vt:variant>
        <vt:lpwstr>_Toc317858627</vt:lpwstr>
      </vt:variant>
      <vt:variant>
        <vt:i4>1310775</vt:i4>
      </vt:variant>
      <vt:variant>
        <vt:i4>233</vt:i4>
      </vt:variant>
      <vt:variant>
        <vt:i4>0</vt:i4>
      </vt:variant>
      <vt:variant>
        <vt:i4>5</vt:i4>
      </vt:variant>
      <vt:variant>
        <vt:lpwstr/>
      </vt:variant>
      <vt:variant>
        <vt:lpwstr>_Toc317858626</vt:lpwstr>
      </vt:variant>
      <vt:variant>
        <vt:i4>1310775</vt:i4>
      </vt:variant>
      <vt:variant>
        <vt:i4>227</vt:i4>
      </vt:variant>
      <vt:variant>
        <vt:i4>0</vt:i4>
      </vt:variant>
      <vt:variant>
        <vt:i4>5</vt:i4>
      </vt:variant>
      <vt:variant>
        <vt:lpwstr/>
      </vt:variant>
      <vt:variant>
        <vt:lpwstr>_Toc317858625</vt:lpwstr>
      </vt:variant>
      <vt:variant>
        <vt:i4>1310775</vt:i4>
      </vt:variant>
      <vt:variant>
        <vt:i4>221</vt:i4>
      </vt:variant>
      <vt:variant>
        <vt:i4>0</vt:i4>
      </vt:variant>
      <vt:variant>
        <vt:i4>5</vt:i4>
      </vt:variant>
      <vt:variant>
        <vt:lpwstr/>
      </vt:variant>
      <vt:variant>
        <vt:lpwstr>_Toc317858624</vt:lpwstr>
      </vt:variant>
      <vt:variant>
        <vt:i4>1310775</vt:i4>
      </vt:variant>
      <vt:variant>
        <vt:i4>215</vt:i4>
      </vt:variant>
      <vt:variant>
        <vt:i4>0</vt:i4>
      </vt:variant>
      <vt:variant>
        <vt:i4>5</vt:i4>
      </vt:variant>
      <vt:variant>
        <vt:lpwstr/>
      </vt:variant>
      <vt:variant>
        <vt:lpwstr>_Toc317858623</vt:lpwstr>
      </vt:variant>
      <vt:variant>
        <vt:i4>1310775</vt:i4>
      </vt:variant>
      <vt:variant>
        <vt:i4>209</vt:i4>
      </vt:variant>
      <vt:variant>
        <vt:i4>0</vt:i4>
      </vt:variant>
      <vt:variant>
        <vt:i4>5</vt:i4>
      </vt:variant>
      <vt:variant>
        <vt:lpwstr/>
      </vt:variant>
      <vt:variant>
        <vt:lpwstr>_Toc317858622</vt:lpwstr>
      </vt:variant>
      <vt:variant>
        <vt:i4>1310775</vt:i4>
      </vt:variant>
      <vt:variant>
        <vt:i4>203</vt:i4>
      </vt:variant>
      <vt:variant>
        <vt:i4>0</vt:i4>
      </vt:variant>
      <vt:variant>
        <vt:i4>5</vt:i4>
      </vt:variant>
      <vt:variant>
        <vt:lpwstr/>
      </vt:variant>
      <vt:variant>
        <vt:lpwstr>_Toc317858621</vt:lpwstr>
      </vt:variant>
      <vt:variant>
        <vt:i4>1310775</vt:i4>
      </vt:variant>
      <vt:variant>
        <vt:i4>197</vt:i4>
      </vt:variant>
      <vt:variant>
        <vt:i4>0</vt:i4>
      </vt:variant>
      <vt:variant>
        <vt:i4>5</vt:i4>
      </vt:variant>
      <vt:variant>
        <vt:lpwstr/>
      </vt:variant>
      <vt:variant>
        <vt:lpwstr>_Toc317858620</vt:lpwstr>
      </vt:variant>
      <vt:variant>
        <vt:i4>1507383</vt:i4>
      </vt:variant>
      <vt:variant>
        <vt:i4>191</vt:i4>
      </vt:variant>
      <vt:variant>
        <vt:i4>0</vt:i4>
      </vt:variant>
      <vt:variant>
        <vt:i4>5</vt:i4>
      </vt:variant>
      <vt:variant>
        <vt:lpwstr/>
      </vt:variant>
      <vt:variant>
        <vt:lpwstr>_Toc317858619</vt:lpwstr>
      </vt:variant>
      <vt:variant>
        <vt:i4>1507383</vt:i4>
      </vt:variant>
      <vt:variant>
        <vt:i4>185</vt:i4>
      </vt:variant>
      <vt:variant>
        <vt:i4>0</vt:i4>
      </vt:variant>
      <vt:variant>
        <vt:i4>5</vt:i4>
      </vt:variant>
      <vt:variant>
        <vt:lpwstr/>
      </vt:variant>
      <vt:variant>
        <vt:lpwstr>_Toc317858618</vt:lpwstr>
      </vt:variant>
      <vt:variant>
        <vt:i4>1507383</vt:i4>
      </vt:variant>
      <vt:variant>
        <vt:i4>179</vt:i4>
      </vt:variant>
      <vt:variant>
        <vt:i4>0</vt:i4>
      </vt:variant>
      <vt:variant>
        <vt:i4>5</vt:i4>
      </vt:variant>
      <vt:variant>
        <vt:lpwstr/>
      </vt:variant>
      <vt:variant>
        <vt:lpwstr>_Toc317858617</vt:lpwstr>
      </vt:variant>
      <vt:variant>
        <vt:i4>1507383</vt:i4>
      </vt:variant>
      <vt:variant>
        <vt:i4>173</vt:i4>
      </vt:variant>
      <vt:variant>
        <vt:i4>0</vt:i4>
      </vt:variant>
      <vt:variant>
        <vt:i4>5</vt:i4>
      </vt:variant>
      <vt:variant>
        <vt:lpwstr/>
      </vt:variant>
      <vt:variant>
        <vt:lpwstr>_Toc317858616</vt:lpwstr>
      </vt:variant>
      <vt:variant>
        <vt:i4>1507383</vt:i4>
      </vt:variant>
      <vt:variant>
        <vt:i4>167</vt:i4>
      </vt:variant>
      <vt:variant>
        <vt:i4>0</vt:i4>
      </vt:variant>
      <vt:variant>
        <vt:i4>5</vt:i4>
      </vt:variant>
      <vt:variant>
        <vt:lpwstr/>
      </vt:variant>
      <vt:variant>
        <vt:lpwstr>_Toc317858615</vt:lpwstr>
      </vt:variant>
      <vt:variant>
        <vt:i4>1507383</vt:i4>
      </vt:variant>
      <vt:variant>
        <vt:i4>161</vt:i4>
      </vt:variant>
      <vt:variant>
        <vt:i4>0</vt:i4>
      </vt:variant>
      <vt:variant>
        <vt:i4>5</vt:i4>
      </vt:variant>
      <vt:variant>
        <vt:lpwstr/>
      </vt:variant>
      <vt:variant>
        <vt:lpwstr>_Toc317858614</vt:lpwstr>
      </vt:variant>
      <vt:variant>
        <vt:i4>1507383</vt:i4>
      </vt:variant>
      <vt:variant>
        <vt:i4>155</vt:i4>
      </vt:variant>
      <vt:variant>
        <vt:i4>0</vt:i4>
      </vt:variant>
      <vt:variant>
        <vt:i4>5</vt:i4>
      </vt:variant>
      <vt:variant>
        <vt:lpwstr/>
      </vt:variant>
      <vt:variant>
        <vt:lpwstr>_Toc317858613</vt:lpwstr>
      </vt:variant>
      <vt:variant>
        <vt:i4>1507383</vt:i4>
      </vt:variant>
      <vt:variant>
        <vt:i4>149</vt:i4>
      </vt:variant>
      <vt:variant>
        <vt:i4>0</vt:i4>
      </vt:variant>
      <vt:variant>
        <vt:i4>5</vt:i4>
      </vt:variant>
      <vt:variant>
        <vt:lpwstr/>
      </vt:variant>
      <vt:variant>
        <vt:lpwstr>_Toc317858612</vt:lpwstr>
      </vt:variant>
      <vt:variant>
        <vt:i4>1507383</vt:i4>
      </vt:variant>
      <vt:variant>
        <vt:i4>143</vt:i4>
      </vt:variant>
      <vt:variant>
        <vt:i4>0</vt:i4>
      </vt:variant>
      <vt:variant>
        <vt:i4>5</vt:i4>
      </vt:variant>
      <vt:variant>
        <vt:lpwstr/>
      </vt:variant>
      <vt:variant>
        <vt:lpwstr>_Toc317858611</vt:lpwstr>
      </vt:variant>
      <vt:variant>
        <vt:i4>1507383</vt:i4>
      </vt:variant>
      <vt:variant>
        <vt:i4>137</vt:i4>
      </vt:variant>
      <vt:variant>
        <vt:i4>0</vt:i4>
      </vt:variant>
      <vt:variant>
        <vt:i4>5</vt:i4>
      </vt:variant>
      <vt:variant>
        <vt:lpwstr/>
      </vt:variant>
      <vt:variant>
        <vt:lpwstr>_Toc317858610</vt:lpwstr>
      </vt:variant>
      <vt:variant>
        <vt:i4>1441847</vt:i4>
      </vt:variant>
      <vt:variant>
        <vt:i4>131</vt:i4>
      </vt:variant>
      <vt:variant>
        <vt:i4>0</vt:i4>
      </vt:variant>
      <vt:variant>
        <vt:i4>5</vt:i4>
      </vt:variant>
      <vt:variant>
        <vt:lpwstr/>
      </vt:variant>
      <vt:variant>
        <vt:lpwstr>_Toc317858609</vt:lpwstr>
      </vt:variant>
      <vt:variant>
        <vt:i4>1441847</vt:i4>
      </vt:variant>
      <vt:variant>
        <vt:i4>125</vt:i4>
      </vt:variant>
      <vt:variant>
        <vt:i4>0</vt:i4>
      </vt:variant>
      <vt:variant>
        <vt:i4>5</vt:i4>
      </vt:variant>
      <vt:variant>
        <vt:lpwstr/>
      </vt:variant>
      <vt:variant>
        <vt:lpwstr>_Toc317858608</vt:lpwstr>
      </vt:variant>
      <vt:variant>
        <vt:i4>1441847</vt:i4>
      </vt:variant>
      <vt:variant>
        <vt:i4>119</vt:i4>
      </vt:variant>
      <vt:variant>
        <vt:i4>0</vt:i4>
      </vt:variant>
      <vt:variant>
        <vt:i4>5</vt:i4>
      </vt:variant>
      <vt:variant>
        <vt:lpwstr/>
      </vt:variant>
      <vt:variant>
        <vt:lpwstr>_Toc317858607</vt:lpwstr>
      </vt:variant>
      <vt:variant>
        <vt:i4>1441847</vt:i4>
      </vt:variant>
      <vt:variant>
        <vt:i4>113</vt:i4>
      </vt:variant>
      <vt:variant>
        <vt:i4>0</vt:i4>
      </vt:variant>
      <vt:variant>
        <vt:i4>5</vt:i4>
      </vt:variant>
      <vt:variant>
        <vt:lpwstr/>
      </vt:variant>
      <vt:variant>
        <vt:lpwstr>_Toc317858606</vt:lpwstr>
      </vt:variant>
      <vt:variant>
        <vt:i4>1441847</vt:i4>
      </vt:variant>
      <vt:variant>
        <vt:i4>107</vt:i4>
      </vt:variant>
      <vt:variant>
        <vt:i4>0</vt:i4>
      </vt:variant>
      <vt:variant>
        <vt:i4>5</vt:i4>
      </vt:variant>
      <vt:variant>
        <vt:lpwstr/>
      </vt:variant>
      <vt:variant>
        <vt:lpwstr>_Toc317858605</vt:lpwstr>
      </vt:variant>
      <vt:variant>
        <vt:i4>1441847</vt:i4>
      </vt:variant>
      <vt:variant>
        <vt:i4>101</vt:i4>
      </vt:variant>
      <vt:variant>
        <vt:i4>0</vt:i4>
      </vt:variant>
      <vt:variant>
        <vt:i4>5</vt:i4>
      </vt:variant>
      <vt:variant>
        <vt:lpwstr/>
      </vt:variant>
      <vt:variant>
        <vt:lpwstr>_Toc317858604</vt:lpwstr>
      </vt:variant>
      <vt:variant>
        <vt:i4>1441847</vt:i4>
      </vt:variant>
      <vt:variant>
        <vt:i4>95</vt:i4>
      </vt:variant>
      <vt:variant>
        <vt:i4>0</vt:i4>
      </vt:variant>
      <vt:variant>
        <vt:i4>5</vt:i4>
      </vt:variant>
      <vt:variant>
        <vt:lpwstr/>
      </vt:variant>
      <vt:variant>
        <vt:lpwstr>_Toc317858603</vt:lpwstr>
      </vt:variant>
      <vt:variant>
        <vt:i4>1441847</vt:i4>
      </vt:variant>
      <vt:variant>
        <vt:i4>89</vt:i4>
      </vt:variant>
      <vt:variant>
        <vt:i4>0</vt:i4>
      </vt:variant>
      <vt:variant>
        <vt:i4>5</vt:i4>
      </vt:variant>
      <vt:variant>
        <vt:lpwstr/>
      </vt:variant>
      <vt:variant>
        <vt:lpwstr>_Toc317858602</vt:lpwstr>
      </vt:variant>
      <vt:variant>
        <vt:i4>1441847</vt:i4>
      </vt:variant>
      <vt:variant>
        <vt:i4>83</vt:i4>
      </vt:variant>
      <vt:variant>
        <vt:i4>0</vt:i4>
      </vt:variant>
      <vt:variant>
        <vt:i4>5</vt:i4>
      </vt:variant>
      <vt:variant>
        <vt:lpwstr/>
      </vt:variant>
      <vt:variant>
        <vt:lpwstr>_Toc317858601</vt:lpwstr>
      </vt:variant>
      <vt:variant>
        <vt:i4>1441847</vt:i4>
      </vt:variant>
      <vt:variant>
        <vt:i4>77</vt:i4>
      </vt:variant>
      <vt:variant>
        <vt:i4>0</vt:i4>
      </vt:variant>
      <vt:variant>
        <vt:i4>5</vt:i4>
      </vt:variant>
      <vt:variant>
        <vt:lpwstr/>
      </vt:variant>
      <vt:variant>
        <vt:lpwstr>_Toc317858600</vt:lpwstr>
      </vt:variant>
      <vt:variant>
        <vt:i4>2031668</vt:i4>
      </vt:variant>
      <vt:variant>
        <vt:i4>71</vt:i4>
      </vt:variant>
      <vt:variant>
        <vt:i4>0</vt:i4>
      </vt:variant>
      <vt:variant>
        <vt:i4>5</vt:i4>
      </vt:variant>
      <vt:variant>
        <vt:lpwstr/>
      </vt:variant>
      <vt:variant>
        <vt:lpwstr>_Toc317858599</vt:lpwstr>
      </vt:variant>
      <vt:variant>
        <vt:i4>2031668</vt:i4>
      </vt:variant>
      <vt:variant>
        <vt:i4>65</vt:i4>
      </vt:variant>
      <vt:variant>
        <vt:i4>0</vt:i4>
      </vt:variant>
      <vt:variant>
        <vt:i4>5</vt:i4>
      </vt:variant>
      <vt:variant>
        <vt:lpwstr/>
      </vt:variant>
      <vt:variant>
        <vt:lpwstr>_Toc317858598</vt:lpwstr>
      </vt:variant>
      <vt:variant>
        <vt:i4>2031668</vt:i4>
      </vt:variant>
      <vt:variant>
        <vt:i4>59</vt:i4>
      </vt:variant>
      <vt:variant>
        <vt:i4>0</vt:i4>
      </vt:variant>
      <vt:variant>
        <vt:i4>5</vt:i4>
      </vt:variant>
      <vt:variant>
        <vt:lpwstr/>
      </vt:variant>
      <vt:variant>
        <vt:lpwstr>_Toc317858597</vt:lpwstr>
      </vt:variant>
      <vt:variant>
        <vt:i4>2031668</vt:i4>
      </vt:variant>
      <vt:variant>
        <vt:i4>53</vt:i4>
      </vt:variant>
      <vt:variant>
        <vt:i4>0</vt:i4>
      </vt:variant>
      <vt:variant>
        <vt:i4>5</vt:i4>
      </vt:variant>
      <vt:variant>
        <vt:lpwstr/>
      </vt:variant>
      <vt:variant>
        <vt:lpwstr>_Toc317858596</vt:lpwstr>
      </vt:variant>
      <vt:variant>
        <vt:i4>2031668</vt:i4>
      </vt:variant>
      <vt:variant>
        <vt:i4>47</vt:i4>
      </vt:variant>
      <vt:variant>
        <vt:i4>0</vt:i4>
      </vt:variant>
      <vt:variant>
        <vt:i4>5</vt:i4>
      </vt:variant>
      <vt:variant>
        <vt:lpwstr/>
      </vt:variant>
      <vt:variant>
        <vt:lpwstr>_Toc317858595</vt:lpwstr>
      </vt:variant>
      <vt:variant>
        <vt:i4>2031668</vt:i4>
      </vt:variant>
      <vt:variant>
        <vt:i4>41</vt:i4>
      </vt:variant>
      <vt:variant>
        <vt:i4>0</vt:i4>
      </vt:variant>
      <vt:variant>
        <vt:i4>5</vt:i4>
      </vt:variant>
      <vt:variant>
        <vt:lpwstr/>
      </vt:variant>
      <vt:variant>
        <vt:lpwstr>_Toc317858594</vt:lpwstr>
      </vt:variant>
      <vt:variant>
        <vt:i4>2031668</vt:i4>
      </vt:variant>
      <vt:variant>
        <vt:i4>35</vt:i4>
      </vt:variant>
      <vt:variant>
        <vt:i4>0</vt:i4>
      </vt:variant>
      <vt:variant>
        <vt:i4>5</vt:i4>
      </vt:variant>
      <vt:variant>
        <vt:lpwstr/>
      </vt:variant>
      <vt:variant>
        <vt:lpwstr>_Toc317858593</vt:lpwstr>
      </vt:variant>
      <vt:variant>
        <vt:i4>2031668</vt:i4>
      </vt:variant>
      <vt:variant>
        <vt:i4>29</vt:i4>
      </vt:variant>
      <vt:variant>
        <vt:i4>0</vt:i4>
      </vt:variant>
      <vt:variant>
        <vt:i4>5</vt:i4>
      </vt:variant>
      <vt:variant>
        <vt:lpwstr/>
      </vt:variant>
      <vt:variant>
        <vt:lpwstr>_Toc317858592</vt:lpwstr>
      </vt:variant>
      <vt:variant>
        <vt:i4>2031668</vt:i4>
      </vt:variant>
      <vt:variant>
        <vt:i4>23</vt:i4>
      </vt:variant>
      <vt:variant>
        <vt:i4>0</vt:i4>
      </vt:variant>
      <vt:variant>
        <vt:i4>5</vt:i4>
      </vt:variant>
      <vt:variant>
        <vt:lpwstr/>
      </vt:variant>
      <vt:variant>
        <vt:lpwstr>_Toc317858591</vt:lpwstr>
      </vt:variant>
      <vt:variant>
        <vt:i4>2031668</vt:i4>
      </vt:variant>
      <vt:variant>
        <vt:i4>17</vt:i4>
      </vt:variant>
      <vt:variant>
        <vt:i4>0</vt:i4>
      </vt:variant>
      <vt:variant>
        <vt:i4>5</vt:i4>
      </vt:variant>
      <vt:variant>
        <vt:lpwstr/>
      </vt:variant>
      <vt:variant>
        <vt:lpwstr>_Toc317858590</vt:lpwstr>
      </vt:variant>
      <vt:variant>
        <vt:i4>1966132</vt:i4>
      </vt:variant>
      <vt:variant>
        <vt:i4>11</vt:i4>
      </vt:variant>
      <vt:variant>
        <vt:i4>0</vt:i4>
      </vt:variant>
      <vt:variant>
        <vt:i4>5</vt:i4>
      </vt:variant>
      <vt:variant>
        <vt:lpwstr/>
      </vt:variant>
      <vt:variant>
        <vt:lpwstr>_Toc317858589</vt:lpwstr>
      </vt:variant>
      <vt:variant>
        <vt:i4>3801123</vt:i4>
      </vt:variant>
      <vt:variant>
        <vt:i4>6</vt:i4>
      </vt:variant>
      <vt:variant>
        <vt:i4>0</vt:i4>
      </vt:variant>
      <vt:variant>
        <vt:i4>5</vt:i4>
      </vt:variant>
      <vt:variant>
        <vt:lpwstr>http://www.pharmacoepi.org/resources/ispe_guidelines_2008.pdf</vt:lpwstr>
      </vt:variant>
      <vt:variant>
        <vt:lpwstr/>
      </vt:variant>
      <vt:variant>
        <vt:i4>3014721</vt:i4>
      </vt:variant>
      <vt:variant>
        <vt:i4>3</vt:i4>
      </vt:variant>
      <vt:variant>
        <vt:i4>0</vt:i4>
      </vt:variant>
      <vt:variant>
        <vt:i4>5</vt:i4>
      </vt:variant>
      <vt:variant>
        <vt:lpwstr>http://www.pharmacoepi.org/resources/guidelines_08027.cfm</vt:lpwstr>
      </vt:variant>
      <vt:variant>
        <vt:lpwstr/>
      </vt:variant>
      <vt:variant>
        <vt:i4>8061032</vt:i4>
      </vt:variant>
      <vt:variant>
        <vt:i4>0</vt:i4>
      </vt:variant>
      <vt:variant>
        <vt:i4>0</vt:i4>
      </vt:variant>
      <vt:variant>
        <vt:i4>5</vt:i4>
      </vt:variant>
      <vt:variant>
        <vt:lpwstr>http://www.fda.gov/downloads/RegulatoryInformation/Guidances/UCM126834.pdf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15-Nov-2019 DB_TB7</dc:description>
  <cp:lastModifiedBy/>
  <cp:revision>1</cp:revision>
  <dcterms:created xsi:type="dcterms:W3CDTF">2020-03-31T20:52:00Z</dcterms:created>
  <dcterms:modified xsi:type="dcterms:W3CDTF">2020-03-31T20:52:00Z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2234c87d-f0ac-44ef-a6f7-2845ee7719ac</vt:lpwstr>
  </property>
  <property fmtid="{D5CDD505-2E9C-101B-9397-08002B2CF9AE}" pid="3" name="DRC Version">
    <vt:lpwstr>12-Dec-2017 DB_TB7 </vt:lpwstr>
  </property>
  <property fmtid="{D5CDD505-2E9C-101B-9397-08002B2CF9AE}" pid="4" name="bjSaver">
    <vt:lpwstr>pzRm2lqT9fUvS2kArHbZ6IfKg0PKQd2g</vt:lpwstr>
  </property>
  <property fmtid="{D5CDD505-2E9C-101B-9397-08002B2CF9AE}" pid="5" name="bjDocumentSecurityLabel">
    <vt:lpwstr>Confidential</vt:lpwstr>
  </property>
  <property fmtid="{D5CDD505-2E9C-101B-9397-08002B2CF9AE}" pid="6" name="ContentTypeId">
    <vt:lpwstr>0x01010092C094765EF8304E94334E82D2AFA51C</vt:lpwstr>
  </property>
  <property fmtid="{D5CDD505-2E9C-101B-9397-08002B2CF9AE}" pid="7"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8" name="bjDocumentLabelXML-0">
    <vt:lpwstr>ames.com/2008/01/sie/internal/label"&gt;&lt;element uid="id_classification_eusecret" value="" /&gt;&lt;element uid="cefbaa69-3bfa-4b56-8d22-6839cb7b06d0" value="" /&gt;&lt;/sisl&gt;</vt:lpwstr>
  </property>
  <property fmtid="{D5CDD505-2E9C-101B-9397-08002B2CF9AE}" pid="9" name="MerckMetadataExchange">
    <vt:lpwstr>!$MRK@Confidential-Footer-Left</vt:lpwstr>
  </property>
  <property fmtid="{D5CDD505-2E9C-101B-9397-08002B2CF9AE}" pid="10" name="_AdHocReviewCycleID">
    <vt:i4>829326146</vt:i4>
  </property>
  <property fmtid="{D5CDD505-2E9C-101B-9397-08002B2CF9AE}" pid="11" name="_NewReviewCycle">
    <vt:lpwstr/>
  </property>
  <property fmtid="{D5CDD505-2E9C-101B-9397-08002B2CF9AE}" pid="12" name="_ReviewingToolsShownOnce">
    <vt:lpwstr/>
  </property>
</Properties>
</file>